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A9D7A3" w14:textId="77777777" w:rsidR="00934BE1" w:rsidRPr="00C05B87" w:rsidRDefault="00934BE1" w:rsidP="00C05B87">
      <w:pPr>
        <w:spacing w:line="480" w:lineRule="auto"/>
        <w:rPr>
          <w:rFonts w:ascii="Times New Roman" w:hAnsi="Times New Roman" w:cs="Times New Roman"/>
          <w:b/>
          <w:color w:val="000000" w:themeColor="text1"/>
          <w:sz w:val="24"/>
          <w:szCs w:val="24"/>
          <w:u w:val="single"/>
          <w:rPrChange w:id="0" w:author="Will Taylor Gough" w:date="2020-08-29T17:25:00Z">
            <w:rPr>
              <w:b/>
              <w:color w:val="000000" w:themeColor="text1"/>
              <w:sz w:val="24"/>
              <w:szCs w:val="24"/>
            </w:rPr>
          </w:rPrChange>
        </w:rPr>
        <w:pPrChange w:id="1" w:author="Will Taylor Gough" w:date="2020-08-29T17:27:00Z">
          <w:pPr>
            <w:spacing w:line="240" w:lineRule="auto"/>
          </w:pPr>
        </w:pPrChange>
      </w:pPr>
      <w:bookmarkStart w:id="2" w:name="_GoBack"/>
      <w:bookmarkEnd w:id="2"/>
      <w:r w:rsidRPr="00C05B87">
        <w:rPr>
          <w:rFonts w:ascii="Times New Roman" w:hAnsi="Times New Roman" w:cs="Times New Roman"/>
          <w:b/>
          <w:color w:val="000000" w:themeColor="text1"/>
          <w:sz w:val="24"/>
          <w:szCs w:val="24"/>
          <w:u w:val="single"/>
          <w:rPrChange w:id="3" w:author="Will Taylor Gough" w:date="2020-08-29T17:25:00Z">
            <w:rPr>
              <w:b/>
              <w:color w:val="000000" w:themeColor="text1"/>
              <w:sz w:val="24"/>
              <w:szCs w:val="24"/>
            </w:rPr>
          </w:rPrChange>
        </w:rPr>
        <w:t>Title</w:t>
      </w:r>
    </w:p>
    <w:p w14:paraId="7BC26DAA" w14:textId="77777777" w:rsidR="00EF5054" w:rsidRPr="00C05B87" w:rsidRDefault="00EF5054" w:rsidP="00C05B87">
      <w:pPr>
        <w:spacing w:line="480" w:lineRule="auto"/>
        <w:rPr>
          <w:rFonts w:ascii="Times New Roman" w:hAnsi="Times New Roman" w:cs="Times New Roman"/>
          <w:color w:val="000000" w:themeColor="text1"/>
          <w:sz w:val="24"/>
          <w:szCs w:val="24"/>
          <w:rPrChange w:id="4" w:author="Will Taylor Gough" w:date="2020-08-29T17:25:00Z">
            <w:rPr>
              <w:color w:val="000000" w:themeColor="text1"/>
              <w:sz w:val="24"/>
              <w:szCs w:val="24"/>
            </w:rPr>
          </w:rPrChange>
        </w:rPr>
        <w:pPrChange w:id="5" w:author="Will Taylor Gough" w:date="2020-08-29T17:27:00Z">
          <w:pPr>
            <w:spacing w:line="240" w:lineRule="auto"/>
          </w:pPr>
        </w:pPrChange>
      </w:pPr>
    </w:p>
    <w:p w14:paraId="6CF610B6" w14:textId="73F87BC8" w:rsidR="00FE2636" w:rsidRPr="00C05B87" w:rsidRDefault="0005043F" w:rsidP="00C05B87">
      <w:pPr>
        <w:spacing w:line="480" w:lineRule="auto"/>
        <w:rPr>
          <w:rFonts w:ascii="Times New Roman" w:hAnsi="Times New Roman" w:cs="Times New Roman"/>
          <w:iCs/>
          <w:color w:val="000000" w:themeColor="text1"/>
          <w:sz w:val="24"/>
          <w:szCs w:val="24"/>
          <w:rPrChange w:id="6" w:author="Will Taylor Gough" w:date="2020-08-29T17:25:00Z">
            <w:rPr>
              <w:iCs/>
              <w:color w:val="000000" w:themeColor="text1"/>
              <w:sz w:val="24"/>
              <w:szCs w:val="24"/>
            </w:rPr>
          </w:rPrChange>
        </w:rPr>
        <w:pPrChange w:id="7" w:author="Will Taylor Gough" w:date="2020-08-29T17:27:00Z">
          <w:pPr>
            <w:spacing w:line="240" w:lineRule="auto"/>
          </w:pPr>
        </w:pPrChange>
      </w:pPr>
      <w:r w:rsidRPr="00C05B87">
        <w:rPr>
          <w:rFonts w:ascii="Times New Roman" w:hAnsi="Times New Roman" w:cs="Times New Roman"/>
          <w:iCs/>
          <w:color w:val="000000" w:themeColor="text1"/>
          <w:sz w:val="24"/>
          <w:szCs w:val="24"/>
          <w:rPrChange w:id="8" w:author="Will Taylor Gough" w:date="2020-08-29T17:25:00Z">
            <w:rPr>
              <w:iCs/>
              <w:color w:val="000000" w:themeColor="text1"/>
              <w:sz w:val="24"/>
              <w:szCs w:val="24"/>
            </w:rPr>
          </w:rPrChange>
        </w:rPr>
        <w:t xml:space="preserve">Scaling of </w:t>
      </w:r>
      <w:r w:rsidR="006A17C8" w:rsidRPr="00C05B87">
        <w:rPr>
          <w:rFonts w:ascii="Times New Roman" w:hAnsi="Times New Roman" w:cs="Times New Roman"/>
          <w:iCs/>
          <w:color w:val="000000" w:themeColor="text1"/>
          <w:sz w:val="24"/>
          <w:szCs w:val="24"/>
          <w:rPrChange w:id="9" w:author="Will Taylor Gough" w:date="2020-08-29T17:25:00Z">
            <w:rPr>
              <w:iCs/>
              <w:color w:val="000000" w:themeColor="text1"/>
              <w:sz w:val="24"/>
              <w:szCs w:val="24"/>
            </w:rPr>
          </w:rPrChange>
        </w:rPr>
        <w:t xml:space="preserve">oscillatory </w:t>
      </w:r>
      <w:r w:rsidRPr="00C05B87">
        <w:rPr>
          <w:rFonts w:ascii="Times New Roman" w:hAnsi="Times New Roman" w:cs="Times New Roman"/>
          <w:iCs/>
          <w:color w:val="000000" w:themeColor="text1"/>
          <w:sz w:val="24"/>
          <w:szCs w:val="24"/>
          <w:rPrChange w:id="10" w:author="Will Taylor Gough" w:date="2020-08-29T17:25:00Z">
            <w:rPr>
              <w:iCs/>
              <w:color w:val="000000" w:themeColor="text1"/>
              <w:sz w:val="24"/>
              <w:szCs w:val="24"/>
            </w:rPr>
          </w:rPrChange>
        </w:rPr>
        <w:t xml:space="preserve">kinematics </w:t>
      </w:r>
      <w:r w:rsidR="00934BE1" w:rsidRPr="00C05B87">
        <w:rPr>
          <w:rFonts w:ascii="Times New Roman" w:hAnsi="Times New Roman" w:cs="Times New Roman"/>
          <w:iCs/>
          <w:color w:val="000000" w:themeColor="text1"/>
          <w:sz w:val="24"/>
          <w:szCs w:val="24"/>
          <w:rPrChange w:id="11" w:author="Will Taylor Gough" w:date="2020-08-29T17:25:00Z">
            <w:rPr>
              <w:iCs/>
              <w:color w:val="000000" w:themeColor="text1"/>
              <w:sz w:val="24"/>
              <w:szCs w:val="24"/>
            </w:rPr>
          </w:rPrChange>
        </w:rPr>
        <w:t xml:space="preserve">and </w:t>
      </w:r>
      <w:del w:id="12" w:author="Will Taylor Gough" w:date="2020-08-29T15:03:00Z">
        <w:r w:rsidR="009C6B60" w:rsidRPr="00C05B87" w:rsidDel="007E4CAE">
          <w:rPr>
            <w:rFonts w:ascii="Times New Roman" w:hAnsi="Times New Roman" w:cs="Times New Roman"/>
            <w:iCs/>
            <w:color w:val="000000" w:themeColor="text1"/>
            <w:sz w:val="24"/>
            <w:szCs w:val="24"/>
            <w:rPrChange w:id="13" w:author="Will Taylor Gough" w:date="2020-08-29T17:25:00Z">
              <w:rPr>
                <w:iCs/>
                <w:color w:val="000000" w:themeColor="text1"/>
                <w:sz w:val="24"/>
                <w:szCs w:val="24"/>
              </w:rPr>
            </w:rPrChange>
          </w:rPr>
          <w:delText>p</w:delText>
        </w:r>
        <w:r w:rsidR="00934BE1" w:rsidRPr="00C05B87" w:rsidDel="007E4CAE">
          <w:rPr>
            <w:rFonts w:ascii="Times New Roman" w:hAnsi="Times New Roman" w:cs="Times New Roman"/>
            <w:iCs/>
            <w:color w:val="000000" w:themeColor="text1"/>
            <w:sz w:val="24"/>
            <w:szCs w:val="24"/>
            <w:rPrChange w:id="14" w:author="Will Taylor Gough" w:date="2020-08-29T17:25:00Z">
              <w:rPr>
                <w:iCs/>
                <w:color w:val="000000" w:themeColor="text1"/>
                <w:sz w:val="24"/>
                <w:szCs w:val="24"/>
              </w:rPr>
            </w:rPrChange>
          </w:rPr>
          <w:delText xml:space="preserve">ropulsive </w:delText>
        </w:r>
      </w:del>
      <w:ins w:id="15" w:author="Will Taylor Gough" w:date="2020-08-29T15:03:00Z">
        <w:r w:rsidR="007E4CAE" w:rsidRPr="00C05B87">
          <w:rPr>
            <w:rFonts w:ascii="Times New Roman" w:hAnsi="Times New Roman" w:cs="Times New Roman"/>
            <w:iCs/>
            <w:color w:val="000000" w:themeColor="text1"/>
            <w:sz w:val="24"/>
            <w:szCs w:val="24"/>
            <w:rPrChange w:id="16" w:author="Will Taylor Gough" w:date="2020-08-29T17:25:00Z">
              <w:rPr>
                <w:iCs/>
                <w:color w:val="000000" w:themeColor="text1"/>
                <w:sz w:val="24"/>
                <w:szCs w:val="24"/>
              </w:rPr>
            </w:rPrChange>
          </w:rPr>
          <w:t>Froude</w:t>
        </w:r>
        <w:r w:rsidR="007E4CAE" w:rsidRPr="00C05B87">
          <w:rPr>
            <w:rFonts w:ascii="Times New Roman" w:hAnsi="Times New Roman" w:cs="Times New Roman"/>
            <w:iCs/>
            <w:color w:val="000000" w:themeColor="text1"/>
            <w:sz w:val="24"/>
            <w:szCs w:val="24"/>
            <w:rPrChange w:id="17" w:author="Will Taylor Gough" w:date="2020-08-29T17:25:00Z">
              <w:rPr>
                <w:iCs/>
                <w:color w:val="000000" w:themeColor="text1"/>
                <w:sz w:val="24"/>
                <w:szCs w:val="24"/>
              </w:rPr>
            </w:rPrChange>
          </w:rPr>
          <w:t xml:space="preserve"> </w:t>
        </w:r>
      </w:ins>
      <w:r w:rsidR="009C6B60" w:rsidRPr="00C05B87">
        <w:rPr>
          <w:rFonts w:ascii="Times New Roman" w:hAnsi="Times New Roman" w:cs="Times New Roman"/>
          <w:iCs/>
          <w:color w:val="000000" w:themeColor="text1"/>
          <w:sz w:val="24"/>
          <w:szCs w:val="24"/>
          <w:rPrChange w:id="18" w:author="Will Taylor Gough" w:date="2020-08-29T17:25:00Z">
            <w:rPr>
              <w:iCs/>
              <w:color w:val="000000" w:themeColor="text1"/>
              <w:sz w:val="24"/>
              <w:szCs w:val="24"/>
            </w:rPr>
          </w:rPrChange>
        </w:rPr>
        <w:t>e</w:t>
      </w:r>
      <w:r w:rsidR="00934BE1" w:rsidRPr="00C05B87">
        <w:rPr>
          <w:rFonts w:ascii="Times New Roman" w:hAnsi="Times New Roman" w:cs="Times New Roman"/>
          <w:iCs/>
          <w:color w:val="000000" w:themeColor="text1"/>
          <w:sz w:val="24"/>
          <w:szCs w:val="24"/>
          <w:rPrChange w:id="19" w:author="Will Taylor Gough" w:date="2020-08-29T17:25:00Z">
            <w:rPr>
              <w:iCs/>
              <w:color w:val="000000" w:themeColor="text1"/>
              <w:sz w:val="24"/>
              <w:szCs w:val="24"/>
            </w:rPr>
          </w:rPrChange>
        </w:rPr>
        <w:t xml:space="preserve">fficiency </w:t>
      </w:r>
      <w:r w:rsidR="006A17C8" w:rsidRPr="00C05B87">
        <w:rPr>
          <w:rFonts w:ascii="Times New Roman" w:hAnsi="Times New Roman" w:cs="Times New Roman"/>
          <w:iCs/>
          <w:color w:val="000000" w:themeColor="text1"/>
          <w:sz w:val="24"/>
          <w:szCs w:val="24"/>
          <w:rPrChange w:id="20" w:author="Will Taylor Gough" w:date="2020-08-29T17:25:00Z">
            <w:rPr>
              <w:iCs/>
              <w:color w:val="000000" w:themeColor="text1"/>
              <w:sz w:val="24"/>
              <w:szCs w:val="24"/>
            </w:rPr>
          </w:rPrChange>
        </w:rPr>
        <w:t xml:space="preserve">in </w:t>
      </w:r>
      <w:r w:rsidR="009C6B60" w:rsidRPr="00C05B87">
        <w:rPr>
          <w:rFonts w:ascii="Times New Roman" w:hAnsi="Times New Roman" w:cs="Times New Roman"/>
          <w:iCs/>
          <w:color w:val="000000" w:themeColor="text1"/>
          <w:sz w:val="24"/>
          <w:szCs w:val="24"/>
          <w:rPrChange w:id="21" w:author="Will Taylor Gough" w:date="2020-08-29T17:25:00Z">
            <w:rPr>
              <w:iCs/>
              <w:color w:val="000000" w:themeColor="text1"/>
              <w:sz w:val="24"/>
              <w:szCs w:val="24"/>
            </w:rPr>
          </w:rPrChange>
        </w:rPr>
        <w:t>b</w:t>
      </w:r>
      <w:r w:rsidR="00934BE1" w:rsidRPr="00C05B87">
        <w:rPr>
          <w:rFonts w:ascii="Times New Roman" w:hAnsi="Times New Roman" w:cs="Times New Roman"/>
          <w:iCs/>
          <w:color w:val="000000" w:themeColor="text1"/>
          <w:sz w:val="24"/>
          <w:szCs w:val="24"/>
          <w:rPrChange w:id="22" w:author="Will Taylor Gough" w:date="2020-08-29T17:25:00Z">
            <w:rPr>
              <w:iCs/>
              <w:color w:val="000000" w:themeColor="text1"/>
              <w:sz w:val="24"/>
              <w:szCs w:val="24"/>
            </w:rPr>
          </w:rPrChange>
        </w:rPr>
        <w:t xml:space="preserve">aleen </w:t>
      </w:r>
      <w:r w:rsidR="009C6B60" w:rsidRPr="00C05B87">
        <w:rPr>
          <w:rFonts w:ascii="Times New Roman" w:hAnsi="Times New Roman" w:cs="Times New Roman"/>
          <w:iCs/>
          <w:color w:val="000000" w:themeColor="text1"/>
          <w:sz w:val="24"/>
          <w:szCs w:val="24"/>
          <w:rPrChange w:id="23" w:author="Will Taylor Gough" w:date="2020-08-29T17:25:00Z">
            <w:rPr>
              <w:iCs/>
              <w:color w:val="000000" w:themeColor="text1"/>
              <w:sz w:val="24"/>
              <w:szCs w:val="24"/>
            </w:rPr>
          </w:rPrChange>
        </w:rPr>
        <w:t>w</w:t>
      </w:r>
      <w:r w:rsidR="00934BE1" w:rsidRPr="00C05B87">
        <w:rPr>
          <w:rFonts w:ascii="Times New Roman" w:hAnsi="Times New Roman" w:cs="Times New Roman"/>
          <w:iCs/>
          <w:color w:val="000000" w:themeColor="text1"/>
          <w:sz w:val="24"/>
          <w:szCs w:val="24"/>
          <w:rPrChange w:id="24" w:author="Will Taylor Gough" w:date="2020-08-29T17:25:00Z">
            <w:rPr>
              <w:iCs/>
              <w:color w:val="000000" w:themeColor="text1"/>
              <w:sz w:val="24"/>
              <w:szCs w:val="24"/>
            </w:rPr>
          </w:rPrChange>
        </w:rPr>
        <w:t>hales</w:t>
      </w:r>
    </w:p>
    <w:p w14:paraId="36EBFCFF" w14:textId="77777777" w:rsidR="00FE2636" w:rsidRPr="00C05B87" w:rsidRDefault="00FE2636" w:rsidP="00C05B87">
      <w:pPr>
        <w:spacing w:line="480" w:lineRule="auto"/>
        <w:rPr>
          <w:rFonts w:ascii="Times New Roman" w:hAnsi="Times New Roman" w:cs="Times New Roman"/>
          <w:color w:val="000000" w:themeColor="text1"/>
          <w:sz w:val="24"/>
          <w:szCs w:val="24"/>
          <w:rPrChange w:id="25" w:author="Will Taylor Gough" w:date="2020-08-29T17:25:00Z">
            <w:rPr>
              <w:color w:val="000000" w:themeColor="text1"/>
              <w:sz w:val="24"/>
              <w:szCs w:val="24"/>
            </w:rPr>
          </w:rPrChange>
        </w:rPr>
        <w:pPrChange w:id="26" w:author="Will Taylor Gough" w:date="2020-08-29T17:27:00Z">
          <w:pPr>
            <w:spacing w:line="240" w:lineRule="auto"/>
          </w:pPr>
        </w:pPrChange>
      </w:pPr>
    </w:p>
    <w:p w14:paraId="16558540" w14:textId="77777777" w:rsidR="00934BE1" w:rsidRPr="00C05B87" w:rsidRDefault="00934BE1" w:rsidP="00C05B87">
      <w:pPr>
        <w:spacing w:line="480" w:lineRule="auto"/>
        <w:rPr>
          <w:rFonts w:ascii="Times New Roman" w:hAnsi="Times New Roman" w:cs="Times New Roman"/>
          <w:color w:val="000000" w:themeColor="text1"/>
          <w:sz w:val="24"/>
          <w:szCs w:val="24"/>
          <w:rPrChange w:id="27" w:author="Will Taylor Gough" w:date="2020-08-29T17:25:00Z">
            <w:rPr>
              <w:color w:val="000000" w:themeColor="text1"/>
              <w:sz w:val="24"/>
              <w:szCs w:val="24"/>
            </w:rPr>
          </w:rPrChange>
        </w:rPr>
        <w:pPrChange w:id="28" w:author="Will Taylor Gough" w:date="2020-08-29T17:27:00Z">
          <w:pPr>
            <w:spacing w:line="240" w:lineRule="auto"/>
          </w:pPr>
        </w:pPrChange>
      </w:pPr>
      <w:r w:rsidRPr="00C05B87">
        <w:rPr>
          <w:rFonts w:ascii="Times New Roman" w:hAnsi="Times New Roman" w:cs="Times New Roman"/>
          <w:b/>
          <w:color w:val="000000" w:themeColor="text1"/>
          <w:sz w:val="24"/>
          <w:szCs w:val="24"/>
          <w:u w:val="single"/>
          <w:rPrChange w:id="29" w:author="Will Taylor Gough" w:date="2020-08-29T17:25:00Z">
            <w:rPr>
              <w:b/>
              <w:color w:val="000000" w:themeColor="text1"/>
              <w:sz w:val="24"/>
              <w:szCs w:val="24"/>
              <w:u w:val="single"/>
            </w:rPr>
          </w:rPrChange>
        </w:rPr>
        <w:t>Authors and Affiliations:</w:t>
      </w:r>
    </w:p>
    <w:p w14:paraId="69E5AE15" w14:textId="77777777" w:rsidR="00934BE1" w:rsidRPr="00C05B87" w:rsidRDefault="00934BE1" w:rsidP="00C05B87">
      <w:pPr>
        <w:spacing w:line="480" w:lineRule="auto"/>
        <w:rPr>
          <w:rFonts w:ascii="Times New Roman" w:hAnsi="Times New Roman" w:cs="Times New Roman"/>
          <w:color w:val="000000" w:themeColor="text1"/>
          <w:sz w:val="24"/>
          <w:szCs w:val="24"/>
          <w:rPrChange w:id="30" w:author="Will Taylor Gough" w:date="2020-08-29T17:25:00Z">
            <w:rPr>
              <w:color w:val="000000" w:themeColor="text1"/>
              <w:sz w:val="24"/>
              <w:szCs w:val="24"/>
            </w:rPr>
          </w:rPrChange>
        </w:rPr>
        <w:pPrChange w:id="31" w:author="Will Taylor Gough" w:date="2020-08-29T17:27:00Z">
          <w:pPr>
            <w:spacing w:line="240" w:lineRule="auto"/>
          </w:pPr>
        </w:pPrChange>
      </w:pPr>
    </w:p>
    <w:p w14:paraId="2B54408F" w14:textId="093CD59A" w:rsidR="00934BE1" w:rsidRPr="00C05B87" w:rsidRDefault="00934BE1" w:rsidP="00C05B87">
      <w:pPr>
        <w:spacing w:line="480" w:lineRule="auto"/>
        <w:rPr>
          <w:rFonts w:ascii="Times New Roman" w:hAnsi="Times New Roman" w:cs="Times New Roman"/>
          <w:color w:val="000000" w:themeColor="text1"/>
          <w:sz w:val="24"/>
          <w:szCs w:val="24"/>
          <w:rPrChange w:id="32" w:author="Will Taylor Gough" w:date="2020-08-29T17:25:00Z">
            <w:rPr>
              <w:color w:val="000000" w:themeColor="text1"/>
              <w:sz w:val="24"/>
              <w:szCs w:val="24"/>
            </w:rPr>
          </w:rPrChange>
        </w:rPr>
        <w:pPrChange w:id="33" w:author="Will Taylor Gough" w:date="2020-08-29T17:27:00Z">
          <w:pPr>
            <w:spacing w:line="240" w:lineRule="auto"/>
          </w:pPr>
        </w:pPrChange>
      </w:pPr>
      <w:r w:rsidRPr="00C05B87">
        <w:rPr>
          <w:rFonts w:ascii="Times New Roman" w:hAnsi="Times New Roman" w:cs="Times New Roman"/>
          <w:color w:val="000000" w:themeColor="text1"/>
          <w:sz w:val="24"/>
          <w:szCs w:val="24"/>
          <w:rPrChange w:id="34" w:author="Will Taylor Gough" w:date="2020-08-29T17:25:00Z">
            <w:rPr>
              <w:color w:val="000000" w:themeColor="text1"/>
              <w:sz w:val="24"/>
              <w:szCs w:val="24"/>
            </w:rPr>
          </w:rPrChange>
        </w:rPr>
        <w:t>Hayden J. Smith</w:t>
      </w:r>
      <w:r w:rsidRPr="00C05B87">
        <w:rPr>
          <w:rFonts w:ascii="Times New Roman" w:hAnsi="Times New Roman" w:cs="Times New Roman"/>
          <w:color w:val="000000" w:themeColor="text1"/>
          <w:sz w:val="24"/>
          <w:szCs w:val="24"/>
          <w:vertAlign w:val="superscript"/>
          <w:rPrChange w:id="35" w:author="Will Taylor Gough" w:date="2020-08-29T17:25:00Z">
            <w:rPr>
              <w:color w:val="000000" w:themeColor="text1"/>
              <w:sz w:val="24"/>
              <w:szCs w:val="24"/>
              <w:vertAlign w:val="superscript"/>
            </w:rPr>
          </w:rPrChange>
        </w:rPr>
        <w:t>1</w:t>
      </w:r>
      <w:r w:rsidRPr="00C05B87">
        <w:rPr>
          <w:rFonts w:ascii="Times New Roman" w:hAnsi="Times New Roman" w:cs="Times New Roman"/>
          <w:color w:val="000000" w:themeColor="text1"/>
          <w:sz w:val="24"/>
          <w:szCs w:val="24"/>
          <w:rPrChange w:id="36" w:author="Will Taylor Gough" w:date="2020-08-29T17:25:00Z">
            <w:rPr>
              <w:color w:val="000000" w:themeColor="text1"/>
              <w:sz w:val="24"/>
              <w:szCs w:val="24"/>
            </w:rPr>
          </w:rPrChange>
        </w:rPr>
        <w:t xml:space="preserve">, </w:t>
      </w:r>
      <w:ins w:id="37" w:author="Will Taylor Gough" w:date="2020-08-29T15:02:00Z">
        <w:r w:rsidR="004F5802" w:rsidRPr="00C05B87">
          <w:rPr>
            <w:rFonts w:ascii="Times New Roman" w:hAnsi="Times New Roman" w:cs="Times New Roman"/>
            <w:color w:val="000000" w:themeColor="text1"/>
            <w:sz w:val="24"/>
            <w:szCs w:val="24"/>
            <w:rPrChange w:id="38" w:author="Will Taylor Gough" w:date="2020-08-29T17:25:00Z">
              <w:rPr>
                <w:color w:val="000000" w:themeColor="text1"/>
                <w:sz w:val="24"/>
                <w:szCs w:val="24"/>
              </w:rPr>
            </w:rPrChange>
          </w:rPr>
          <w:t>*</w:t>
        </w:r>
      </w:ins>
      <w:r w:rsidRPr="00C05B87">
        <w:rPr>
          <w:rFonts w:ascii="Times New Roman" w:hAnsi="Times New Roman" w:cs="Times New Roman"/>
          <w:color w:val="000000" w:themeColor="text1"/>
          <w:sz w:val="24"/>
          <w:szCs w:val="24"/>
          <w:rPrChange w:id="39" w:author="Will Taylor Gough" w:date="2020-08-29T17:25:00Z">
            <w:rPr>
              <w:color w:val="000000" w:themeColor="text1"/>
              <w:sz w:val="24"/>
              <w:szCs w:val="24"/>
            </w:rPr>
          </w:rPrChange>
        </w:rPr>
        <w:t>William T. Gough</w:t>
      </w:r>
      <w:r w:rsidR="00FE1AF5" w:rsidRPr="00C05B87">
        <w:rPr>
          <w:rFonts w:ascii="Times New Roman" w:hAnsi="Times New Roman" w:cs="Times New Roman"/>
          <w:color w:val="000000" w:themeColor="text1"/>
          <w:sz w:val="24"/>
          <w:szCs w:val="24"/>
          <w:vertAlign w:val="superscript"/>
          <w:rPrChange w:id="40" w:author="Will Taylor Gough" w:date="2020-08-29T17:25:00Z">
            <w:rPr>
              <w:color w:val="000000" w:themeColor="text1"/>
              <w:sz w:val="24"/>
              <w:szCs w:val="24"/>
              <w:vertAlign w:val="superscript"/>
            </w:rPr>
          </w:rPrChange>
        </w:rPr>
        <w:t>2</w:t>
      </w:r>
      <w:r w:rsidRPr="00C05B87">
        <w:rPr>
          <w:rFonts w:ascii="Times New Roman" w:hAnsi="Times New Roman" w:cs="Times New Roman"/>
          <w:color w:val="000000" w:themeColor="text1"/>
          <w:sz w:val="24"/>
          <w:szCs w:val="24"/>
          <w:rPrChange w:id="41" w:author="Will Taylor Gough" w:date="2020-08-29T17:25:00Z">
            <w:rPr>
              <w:color w:val="000000" w:themeColor="text1"/>
              <w:sz w:val="24"/>
              <w:szCs w:val="24"/>
            </w:rPr>
          </w:rPrChange>
        </w:rPr>
        <w:t>, Mat</w:t>
      </w:r>
      <w:r w:rsidR="00992A2E" w:rsidRPr="00C05B87">
        <w:rPr>
          <w:rFonts w:ascii="Times New Roman" w:hAnsi="Times New Roman" w:cs="Times New Roman"/>
          <w:color w:val="000000" w:themeColor="text1"/>
          <w:sz w:val="24"/>
          <w:szCs w:val="24"/>
          <w:rPrChange w:id="42" w:author="Will Taylor Gough" w:date="2020-08-29T17:25:00Z">
            <w:rPr>
              <w:color w:val="000000" w:themeColor="text1"/>
              <w:sz w:val="24"/>
              <w:szCs w:val="24"/>
            </w:rPr>
          </w:rPrChange>
        </w:rPr>
        <w:t>t</w:t>
      </w:r>
      <w:r w:rsidRPr="00C05B87">
        <w:rPr>
          <w:rFonts w:ascii="Times New Roman" w:hAnsi="Times New Roman" w:cs="Times New Roman"/>
          <w:color w:val="000000" w:themeColor="text1"/>
          <w:sz w:val="24"/>
          <w:szCs w:val="24"/>
          <w:rPrChange w:id="43" w:author="Will Taylor Gough" w:date="2020-08-29T17:25:00Z">
            <w:rPr>
              <w:color w:val="000000" w:themeColor="text1"/>
              <w:sz w:val="24"/>
              <w:szCs w:val="24"/>
            </w:rPr>
          </w:rPrChange>
        </w:rPr>
        <w:t>hew S. Savoca</w:t>
      </w:r>
      <w:r w:rsidRPr="00C05B87">
        <w:rPr>
          <w:rFonts w:ascii="Times New Roman" w:hAnsi="Times New Roman" w:cs="Times New Roman"/>
          <w:color w:val="000000" w:themeColor="text1"/>
          <w:sz w:val="24"/>
          <w:szCs w:val="24"/>
          <w:vertAlign w:val="superscript"/>
          <w:rPrChange w:id="44" w:author="Will Taylor Gough" w:date="2020-08-29T17:25:00Z">
            <w:rPr>
              <w:color w:val="000000" w:themeColor="text1"/>
              <w:sz w:val="24"/>
              <w:szCs w:val="24"/>
              <w:vertAlign w:val="superscript"/>
            </w:rPr>
          </w:rPrChange>
        </w:rPr>
        <w:t>2</w:t>
      </w:r>
      <w:r w:rsidRPr="00C05B87">
        <w:rPr>
          <w:rFonts w:ascii="Times New Roman" w:hAnsi="Times New Roman" w:cs="Times New Roman"/>
          <w:color w:val="000000" w:themeColor="text1"/>
          <w:sz w:val="24"/>
          <w:szCs w:val="24"/>
          <w:rPrChange w:id="45" w:author="Will Taylor Gough" w:date="2020-08-29T17:25:00Z">
            <w:rPr>
              <w:color w:val="000000" w:themeColor="text1"/>
              <w:sz w:val="24"/>
              <w:szCs w:val="24"/>
            </w:rPr>
          </w:rPrChange>
        </w:rPr>
        <w:t>, Max F. Czapanskiy</w:t>
      </w:r>
      <w:r w:rsidRPr="00C05B87">
        <w:rPr>
          <w:rFonts w:ascii="Times New Roman" w:hAnsi="Times New Roman" w:cs="Times New Roman"/>
          <w:color w:val="000000" w:themeColor="text1"/>
          <w:sz w:val="24"/>
          <w:szCs w:val="24"/>
          <w:vertAlign w:val="superscript"/>
          <w:rPrChange w:id="46" w:author="Will Taylor Gough" w:date="2020-08-29T17:25:00Z">
            <w:rPr>
              <w:color w:val="000000" w:themeColor="text1"/>
              <w:sz w:val="24"/>
              <w:szCs w:val="24"/>
              <w:vertAlign w:val="superscript"/>
            </w:rPr>
          </w:rPrChange>
        </w:rPr>
        <w:t>2</w:t>
      </w:r>
      <w:r w:rsidRPr="00C05B87">
        <w:rPr>
          <w:rFonts w:ascii="Times New Roman" w:hAnsi="Times New Roman" w:cs="Times New Roman"/>
          <w:color w:val="000000" w:themeColor="text1"/>
          <w:sz w:val="24"/>
          <w:szCs w:val="24"/>
          <w:rPrChange w:id="47" w:author="Will Taylor Gough" w:date="2020-08-29T17:25:00Z">
            <w:rPr>
              <w:color w:val="000000" w:themeColor="text1"/>
              <w:sz w:val="24"/>
              <w:szCs w:val="24"/>
            </w:rPr>
          </w:rPrChange>
        </w:rPr>
        <w:t>, Frank E. Fish</w:t>
      </w:r>
      <w:r w:rsidRPr="00C05B87">
        <w:rPr>
          <w:rFonts w:ascii="Times New Roman" w:hAnsi="Times New Roman" w:cs="Times New Roman"/>
          <w:color w:val="000000" w:themeColor="text1"/>
          <w:sz w:val="24"/>
          <w:szCs w:val="24"/>
          <w:vertAlign w:val="superscript"/>
          <w:rPrChange w:id="48" w:author="Will Taylor Gough" w:date="2020-08-29T17:25:00Z">
            <w:rPr>
              <w:color w:val="000000" w:themeColor="text1"/>
              <w:sz w:val="24"/>
              <w:szCs w:val="24"/>
              <w:vertAlign w:val="superscript"/>
            </w:rPr>
          </w:rPrChange>
        </w:rPr>
        <w:t>3</w:t>
      </w:r>
      <w:r w:rsidRPr="00C05B87">
        <w:rPr>
          <w:rFonts w:ascii="Times New Roman" w:hAnsi="Times New Roman" w:cs="Times New Roman"/>
          <w:color w:val="000000" w:themeColor="text1"/>
          <w:sz w:val="24"/>
          <w:szCs w:val="24"/>
          <w:rPrChange w:id="49" w:author="Will Taylor Gough" w:date="2020-08-29T17:25:00Z">
            <w:rPr>
              <w:color w:val="000000" w:themeColor="text1"/>
              <w:sz w:val="24"/>
              <w:szCs w:val="24"/>
            </w:rPr>
          </w:rPrChange>
        </w:rPr>
        <w:t>, Jean Potvin</w:t>
      </w:r>
      <w:r w:rsidRPr="00C05B87">
        <w:rPr>
          <w:rFonts w:ascii="Times New Roman" w:hAnsi="Times New Roman" w:cs="Times New Roman"/>
          <w:color w:val="000000" w:themeColor="text1"/>
          <w:sz w:val="24"/>
          <w:szCs w:val="24"/>
          <w:vertAlign w:val="superscript"/>
          <w:rPrChange w:id="50" w:author="Will Taylor Gough" w:date="2020-08-29T17:25:00Z">
            <w:rPr>
              <w:color w:val="000000" w:themeColor="text1"/>
              <w:sz w:val="24"/>
              <w:szCs w:val="24"/>
              <w:vertAlign w:val="superscript"/>
            </w:rPr>
          </w:rPrChange>
        </w:rPr>
        <w:t>4</w:t>
      </w:r>
      <w:r w:rsidRPr="00C05B87">
        <w:rPr>
          <w:rFonts w:ascii="Times New Roman" w:hAnsi="Times New Roman" w:cs="Times New Roman"/>
          <w:color w:val="000000" w:themeColor="text1"/>
          <w:sz w:val="24"/>
          <w:szCs w:val="24"/>
          <w:rPrChange w:id="51" w:author="Will Taylor Gough" w:date="2020-08-29T17:25:00Z">
            <w:rPr>
              <w:color w:val="000000" w:themeColor="text1"/>
              <w:sz w:val="24"/>
              <w:szCs w:val="24"/>
            </w:rPr>
          </w:rPrChange>
        </w:rPr>
        <w:t>, K.C. Bierlich</w:t>
      </w:r>
      <w:r w:rsidRPr="00C05B87">
        <w:rPr>
          <w:rFonts w:ascii="Times New Roman" w:hAnsi="Times New Roman" w:cs="Times New Roman"/>
          <w:color w:val="000000" w:themeColor="text1"/>
          <w:sz w:val="24"/>
          <w:szCs w:val="24"/>
          <w:vertAlign w:val="superscript"/>
          <w:rPrChange w:id="52" w:author="Will Taylor Gough" w:date="2020-08-29T17:25:00Z">
            <w:rPr>
              <w:color w:val="000000" w:themeColor="text1"/>
              <w:sz w:val="24"/>
              <w:szCs w:val="24"/>
              <w:vertAlign w:val="superscript"/>
            </w:rPr>
          </w:rPrChange>
        </w:rPr>
        <w:t>5</w:t>
      </w:r>
      <w:r w:rsidRPr="00C05B87">
        <w:rPr>
          <w:rFonts w:ascii="Times New Roman" w:hAnsi="Times New Roman" w:cs="Times New Roman"/>
          <w:color w:val="000000" w:themeColor="text1"/>
          <w:sz w:val="24"/>
          <w:szCs w:val="24"/>
          <w:rPrChange w:id="53" w:author="Will Taylor Gough" w:date="2020-08-29T17:25:00Z">
            <w:rPr>
              <w:color w:val="000000" w:themeColor="text1"/>
              <w:sz w:val="24"/>
              <w:szCs w:val="24"/>
            </w:rPr>
          </w:rPrChange>
        </w:rPr>
        <w:t xml:space="preserve">, </w:t>
      </w:r>
      <w:r w:rsidRPr="00C05B87">
        <w:rPr>
          <w:rFonts w:ascii="Times New Roman" w:hAnsi="Times New Roman" w:cs="Times New Roman"/>
          <w:sz w:val="24"/>
          <w:szCs w:val="24"/>
          <w:rPrChange w:id="54" w:author="Will Taylor Gough" w:date="2020-08-29T17:25:00Z">
            <w:rPr>
              <w:sz w:val="24"/>
              <w:szCs w:val="24"/>
            </w:rPr>
          </w:rPrChange>
        </w:rPr>
        <w:t xml:space="preserve">David </w:t>
      </w:r>
      <w:r w:rsidR="0048569D" w:rsidRPr="00C05B87">
        <w:rPr>
          <w:rFonts w:ascii="Times New Roman" w:hAnsi="Times New Roman" w:cs="Times New Roman"/>
          <w:sz w:val="24"/>
          <w:szCs w:val="24"/>
          <w:rPrChange w:id="55" w:author="Will Taylor Gough" w:date="2020-08-29T17:25:00Z">
            <w:rPr>
              <w:sz w:val="24"/>
              <w:szCs w:val="24"/>
            </w:rPr>
          </w:rPrChange>
        </w:rPr>
        <w:t xml:space="preserve">E. </w:t>
      </w:r>
      <w:r w:rsidRPr="00C05B87">
        <w:rPr>
          <w:rFonts w:ascii="Times New Roman" w:hAnsi="Times New Roman" w:cs="Times New Roman"/>
          <w:sz w:val="24"/>
          <w:szCs w:val="24"/>
          <w:rPrChange w:id="56" w:author="Will Taylor Gough" w:date="2020-08-29T17:25:00Z">
            <w:rPr>
              <w:sz w:val="24"/>
              <w:szCs w:val="24"/>
            </w:rPr>
          </w:rPrChange>
        </w:rPr>
        <w:t>Cade</w:t>
      </w:r>
      <w:r w:rsidR="0048569D" w:rsidRPr="00C05B87">
        <w:rPr>
          <w:rFonts w:ascii="Times New Roman" w:hAnsi="Times New Roman" w:cs="Times New Roman"/>
          <w:i/>
          <w:iCs/>
          <w:sz w:val="24"/>
          <w:szCs w:val="24"/>
          <w:vertAlign w:val="superscript"/>
          <w:rPrChange w:id="57" w:author="Will Taylor Gough" w:date="2020-08-29T17:25:00Z">
            <w:rPr>
              <w:i/>
              <w:iCs/>
              <w:sz w:val="24"/>
              <w:szCs w:val="24"/>
              <w:vertAlign w:val="superscript"/>
            </w:rPr>
          </w:rPrChange>
        </w:rPr>
        <w:t>2,6</w:t>
      </w:r>
      <w:r w:rsidRPr="00C05B87">
        <w:rPr>
          <w:rFonts w:ascii="Times New Roman" w:hAnsi="Times New Roman" w:cs="Times New Roman"/>
          <w:sz w:val="24"/>
          <w:szCs w:val="24"/>
          <w:rPrChange w:id="58" w:author="Will Taylor Gough" w:date="2020-08-29T17:25:00Z">
            <w:rPr>
              <w:sz w:val="24"/>
              <w:szCs w:val="24"/>
            </w:rPr>
          </w:rPrChange>
        </w:rPr>
        <w:t xml:space="preserve">, </w:t>
      </w:r>
      <w:r w:rsidR="00EA5F6B" w:rsidRPr="00C05B87">
        <w:rPr>
          <w:rFonts w:ascii="Times New Roman" w:hAnsi="Times New Roman" w:cs="Times New Roman"/>
          <w:sz w:val="24"/>
          <w:szCs w:val="24"/>
          <w:rPrChange w:id="59" w:author="Will Taylor Gough" w:date="2020-08-29T17:25:00Z">
            <w:rPr>
              <w:sz w:val="24"/>
              <w:szCs w:val="24"/>
            </w:rPr>
          </w:rPrChange>
        </w:rPr>
        <w:t>Jacopo Di Clemente</w:t>
      </w:r>
      <w:r w:rsidR="00EF5054" w:rsidRPr="00C05B87">
        <w:rPr>
          <w:rFonts w:ascii="Times New Roman" w:hAnsi="Times New Roman" w:cs="Times New Roman"/>
          <w:sz w:val="24"/>
          <w:szCs w:val="24"/>
          <w:vertAlign w:val="superscript"/>
          <w:rPrChange w:id="60" w:author="Will Taylor Gough" w:date="2020-08-29T17:25:00Z">
            <w:rPr>
              <w:sz w:val="24"/>
              <w:szCs w:val="24"/>
              <w:vertAlign w:val="superscript"/>
            </w:rPr>
          </w:rPrChange>
        </w:rPr>
        <w:t>7</w:t>
      </w:r>
      <w:r w:rsidR="00EA5F6B" w:rsidRPr="00C05B87">
        <w:rPr>
          <w:rFonts w:ascii="Times New Roman" w:hAnsi="Times New Roman" w:cs="Times New Roman"/>
          <w:sz w:val="24"/>
          <w:szCs w:val="24"/>
          <w:rPrChange w:id="61" w:author="Will Taylor Gough" w:date="2020-08-29T17:25:00Z">
            <w:rPr>
              <w:sz w:val="24"/>
              <w:szCs w:val="24"/>
            </w:rPr>
          </w:rPrChange>
        </w:rPr>
        <w:t xml:space="preserve">, </w:t>
      </w:r>
      <w:r w:rsidRPr="00C05B87">
        <w:rPr>
          <w:rFonts w:ascii="Times New Roman" w:hAnsi="Times New Roman" w:cs="Times New Roman"/>
          <w:sz w:val="24"/>
          <w:szCs w:val="24"/>
          <w:rPrChange w:id="62" w:author="Will Taylor Gough" w:date="2020-08-29T17:25:00Z">
            <w:rPr>
              <w:sz w:val="24"/>
              <w:szCs w:val="24"/>
            </w:rPr>
          </w:rPrChange>
        </w:rPr>
        <w:t>John Kennedy</w:t>
      </w:r>
      <w:r w:rsidRPr="00C05B87">
        <w:rPr>
          <w:rFonts w:ascii="Times New Roman" w:hAnsi="Times New Roman" w:cs="Times New Roman"/>
          <w:sz w:val="24"/>
          <w:szCs w:val="24"/>
          <w:vertAlign w:val="superscript"/>
          <w:rPrChange w:id="63" w:author="Will Taylor Gough" w:date="2020-08-29T17:25:00Z">
            <w:rPr>
              <w:sz w:val="24"/>
              <w:szCs w:val="24"/>
              <w:vertAlign w:val="superscript"/>
            </w:rPr>
          </w:rPrChange>
        </w:rPr>
        <w:t>4</w:t>
      </w:r>
      <w:r w:rsidRPr="00C05B87">
        <w:rPr>
          <w:rFonts w:ascii="Times New Roman" w:hAnsi="Times New Roman" w:cs="Times New Roman"/>
          <w:sz w:val="24"/>
          <w:szCs w:val="24"/>
          <w:rPrChange w:id="64" w:author="Will Taylor Gough" w:date="2020-08-29T17:25:00Z">
            <w:rPr>
              <w:sz w:val="24"/>
              <w:szCs w:val="24"/>
            </w:rPr>
          </w:rPrChange>
        </w:rPr>
        <w:t>,</w:t>
      </w:r>
      <w:r w:rsidR="00EA5F6B" w:rsidRPr="00C05B87">
        <w:rPr>
          <w:rFonts w:ascii="Times New Roman" w:hAnsi="Times New Roman" w:cs="Times New Roman"/>
          <w:sz w:val="24"/>
          <w:szCs w:val="24"/>
          <w:rPrChange w:id="65" w:author="Will Taylor Gough" w:date="2020-08-29T17:25:00Z">
            <w:rPr>
              <w:sz w:val="24"/>
              <w:szCs w:val="24"/>
            </w:rPr>
          </w:rPrChange>
        </w:rPr>
        <w:t xml:space="preserve"> Paolo Segre</w:t>
      </w:r>
      <w:r w:rsidR="00EF5054" w:rsidRPr="00C05B87">
        <w:rPr>
          <w:rFonts w:ascii="Times New Roman" w:hAnsi="Times New Roman" w:cs="Times New Roman"/>
          <w:sz w:val="24"/>
          <w:szCs w:val="24"/>
          <w:vertAlign w:val="superscript"/>
          <w:rPrChange w:id="66" w:author="Will Taylor Gough" w:date="2020-08-29T17:25:00Z">
            <w:rPr>
              <w:sz w:val="24"/>
              <w:szCs w:val="24"/>
              <w:vertAlign w:val="superscript"/>
            </w:rPr>
          </w:rPrChange>
        </w:rPr>
        <w:t>2</w:t>
      </w:r>
      <w:r w:rsidR="00EA5F6B" w:rsidRPr="00C05B87">
        <w:rPr>
          <w:rFonts w:ascii="Times New Roman" w:hAnsi="Times New Roman" w:cs="Times New Roman"/>
          <w:sz w:val="24"/>
          <w:szCs w:val="24"/>
          <w:rPrChange w:id="67" w:author="Will Taylor Gough" w:date="2020-08-29T17:25:00Z">
            <w:rPr>
              <w:sz w:val="24"/>
              <w:szCs w:val="24"/>
            </w:rPr>
          </w:rPrChange>
        </w:rPr>
        <w:t>,</w:t>
      </w:r>
      <w:r w:rsidRPr="00C05B87">
        <w:rPr>
          <w:rFonts w:ascii="Times New Roman" w:hAnsi="Times New Roman" w:cs="Times New Roman"/>
          <w:sz w:val="24"/>
          <w:szCs w:val="24"/>
          <w:rPrChange w:id="68" w:author="Will Taylor Gough" w:date="2020-08-29T17:25:00Z">
            <w:rPr>
              <w:sz w:val="24"/>
              <w:szCs w:val="24"/>
            </w:rPr>
          </w:rPrChange>
        </w:rPr>
        <w:t xml:space="preserve"> </w:t>
      </w:r>
      <w:r w:rsidR="00EA5F6B" w:rsidRPr="00C05B87">
        <w:rPr>
          <w:rFonts w:ascii="Times New Roman" w:hAnsi="Times New Roman" w:cs="Times New Roman"/>
          <w:sz w:val="24"/>
          <w:szCs w:val="24"/>
          <w:rPrChange w:id="69" w:author="Will Taylor Gough" w:date="2020-08-29T17:25:00Z">
            <w:rPr>
              <w:sz w:val="24"/>
              <w:szCs w:val="24"/>
            </w:rPr>
          </w:rPrChange>
        </w:rPr>
        <w:t>Andrew Stanworth</w:t>
      </w:r>
      <w:r w:rsidR="00EF5054" w:rsidRPr="00C05B87">
        <w:rPr>
          <w:rFonts w:ascii="Times New Roman" w:hAnsi="Times New Roman" w:cs="Times New Roman"/>
          <w:sz w:val="24"/>
          <w:szCs w:val="24"/>
          <w:vertAlign w:val="superscript"/>
          <w:rPrChange w:id="70" w:author="Will Taylor Gough" w:date="2020-08-29T17:25:00Z">
            <w:rPr>
              <w:sz w:val="24"/>
              <w:szCs w:val="24"/>
              <w:vertAlign w:val="superscript"/>
            </w:rPr>
          </w:rPrChange>
        </w:rPr>
        <w:t>8</w:t>
      </w:r>
      <w:r w:rsidR="00EA5F6B" w:rsidRPr="00C05B87">
        <w:rPr>
          <w:rFonts w:ascii="Times New Roman" w:hAnsi="Times New Roman" w:cs="Times New Roman"/>
          <w:sz w:val="24"/>
          <w:szCs w:val="24"/>
          <w:rPrChange w:id="71" w:author="Will Taylor Gough" w:date="2020-08-29T17:25:00Z">
            <w:rPr>
              <w:sz w:val="24"/>
              <w:szCs w:val="24"/>
            </w:rPr>
          </w:rPrChange>
        </w:rPr>
        <w:t>, Caroline Weir</w:t>
      </w:r>
      <w:r w:rsidR="00EF5054" w:rsidRPr="00C05B87">
        <w:rPr>
          <w:rFonts w:ascii="Times New Roman" w:hAnsi="Times New Roman" w:cs="Times New Roman"/>
          <w:sz w:val="24"/>
          <w:szCs w:val="24"/>
          <w:vertAlign w:val="superscript"/>
          <w:rPrChange w:id="72" w:author="Will Taylor Gough" w:date="2020-08-29T17:25:00Z">
            <w:rPr>
              <w:sz w:val="24"/>
              <w:szCs w:val="24"/>
              <w:vertAlign w:val="superscript"/>
            </w:rPr>
          </w:rPrChange>
        </w:rPr>
        <w:t>8</w:t>
      </w:r>
      <w:r w:rsidR="00EA5F6B" w:rsidRPr="00C05B87">
        <w:rPr>
          <w:rFonts w:ascii="Times New Roman" w:hAnsi="Times New Roman" w:cs="Times New Roman"/>
          <w:sz w:val="24"/>
          <w:szCs w:val="24"/>
          <w:rPrChange w:id="73" w:author="Will Taylor Gough" w:date="2020-08-29T17:25:00Z">
            <w:rPr>
              <w:sz w:val="24"/>
              <w:szCs w:val="24"/>
            </w:rPr>
          </w:rPrChange>
        </w:rPr>
        <w:t xml:space="preserve">, </w:t>
      </w:r>
      <w:r w:rsidRPr="00C05B87">
        <w:rPr>
          <w:rFonts w:ascii="Times New Roman" w:hAnsi="Times New Roman" w:cs="Times New Roman"/>
          <w:sz w:val="24"/>
          <w:szCs w:val="24"/>
          <w:rPrChange w:id="74" w:author="Will Taylor Gough" w:date="2020-08-29T17:25:00Z">
            <w:rPr>
              <w:sz w:val="24"/>
              <w:szCs w:val="24"/>
            </w:rPr>
          </w:rPrChange>
        </w:rPr>
        <w:t xml:space="preserve">Jeremy </w:t>
      </w:r>
      <w:r w:rsidRPr="00C05B87">
        <w:rPr>
          <w:rFonts w:ascii="Times New Roman" w:hAnsi="Times New Roman" w:cs="Times New Roman"/>
          <w:color w:val="000000" w:themeColor="text1"/>
          <w:sz w:val="24"/>
          <w:szCs w:val="24"/>
          <w:rPrChange w:id="75" w:author="Will Taylor Gough" w:date="2020-08-29T17:25:00Z">
            <w:rPr>
              <w:color w:val="000000" w:themeColor="text1"/>
              <w:sz w:val="24"/>
              <w:szCs w:val="24"/>
            </w:rPr>
          </w:rPrChange>
        </w:rPr>
        <w:t>A. Goldbogen</w:t>
      </w:r>
      <w:r w:rsidRPr="00C05B87">
        <w:rPr>
          <w:rFonts w:ascii="Times New Roman" w:hAnsi="Times New Roman" w:cs="Times New Roman"/>
          <w:color w:val="000000" w:themeColor="text1"/>
          <w:sz w:val="24"/>
          <w:szCs w:val="24"/>
          <w:vertAlign w:val="superscript"/>
          <w:rPrChange w:id="76" w:author="Will Taylor Gough" w:date="2020-08-29T17:25:00Z">
            <w:rPr>
              <w:color w:val="000000" w:themeColor="text1"/>
              <w:sz w:val="24"/>
              <w:szCs w:val="24"/>
              <w:vertAlign w:val="superscript"/>
            </w:rPr>
          </w:rPrChange>
        </w:rPr>
        <w:t>2</w:t>
      </w:r>
    </w:p>
    <w:p w14:paraId="5A3D7B20" w14:textId="77777777" w:rsidR="003A526B" w:rsidRPr="00C05B87" w:rsidRDefault="003A526B" w:rsidP="00C05B87">
      <w:pPr>
        <w:spacing w:line="480" w:lineRule="auto"/>
        <w:rPr>
          <w:rFonts w:ascii="Times New Roman" w:hAnsi="Times New Roman" w:cs="Times New Roman"/>
          <w:color w:val="000000" w:themeColor="text1"/>
          <w:sz w:val="24"/>
          <w:szCs w:val="24"/>
          <w:rPrChange w:id="77" w:author="Will Taylor Gough" w:date="2020-08-29T17:25:00Z">
            <w:rPr>
              <w:color w:val="000000" w:themeColor="text1"/>
              <w:sz w:val="24"/>
              <w:szCs w:val="24"/>
            </w:rPr>
          </w:rPrChange>
        </w:rPr>
        <w:pPrChange w:id="78" w:author="Will Taylor Gough" w:date="2020-08-29T17:27:00Z">
          <w:pPr>
            <w:spacing w:line="240" w:lineRule="auto"/>
          </w:pPr>
        </w:pPrChange>
      </w:pPr>
    </w:p>
    <w:p w14:paraId="03A957EA" w14:textId="77777777" w:rsidR="00934BE1" w:rsidRPr="00C05B87" w:rsidRDefault="00934BE1" w:rsidP="00C05B87">
      <w:pPr>
        <w:spacing w:line="480" w:lineRule="auto"/>
        <w:rPr>
          <w:rFonts w:ascii="Times New Roman" w:hAnsi="Times New Roman" w:cs="Times New Roman"/>
          <w:color w:val="000000" w:themeColor="text1"/>
          <w:sz w:val="24"/>
          <w:szCs w:val="24"/>
          <w:rPrChange w:id="79" w:author="Will Taylor Gough" w:date="2020-08-29T17:25:00Z">
            <w:rPr>
              <w:color w:val="000000" w:themeColor="text1"/>
              <w:sz w:val="24"/>
              <w:szCs w:val="24"/>
            </w:rPr>
          </w:rPrChange>
        </w:rPr>
        <w:pPrChange w:id="80" w:author="Will Taylor Gough" w:date="2020-08-29T17:27:00Z">
          <w:pPr>
            <w:spacing w:line="240" w:lineRule="auto"/>
          </w:pPr>
        </w:pPrChange>
      </w:pPr>
    </w:p>
    <w:p w14:paraId="129E64F5" w14:textId="77777777" w:rsidR="005E44C0" w:rsidRPr="00C05B87" w:rsidRDefault="00934BE1" w:rsidP="00C05B87">
      <w:pPr>
        <w:spacing w:line="480" w:lineRule="auto"/>
        <w:rPr>
          <w:rFonts w:ascii="Times New Roman" w:hAnsi="Times New Roman" w:cs="Times New Roman"/>
          <w:bCs/>
          <w:iCs/>
          <w:color w:val="000000" w:themeColor="text1"/>
          <w:sz w:val="24"/>
          <w:szCs w:val="24"/>
          <w:lang w:val="en-US"/>
          <w:rPrChange w:id="81" w:author="Will Taylor Gough" w:date="2020-08-29T17:25:00Z">
            <w:rPr>
              <w:bCs/>
              <w:iCs/>
              <w:color w:val="000000" w:themeColor="text1"/>
              <w:sz w:val="24"/>
              <w:szCs w:val="24"/>
              <w:lang w:val="en-US"/>
            </w:rPr>
          </w:rPrChange>
        </w:rPr>
        <w:pPrChange w:id="82" w:author="Will Taylor Gough" w:date="2020-08-29T17:27:00Z">
          <w:pPr>
            <w:spacing w:line="240" w:lineRule="auto"/>
          </w:pPr>
        </w:pPrChange>
      </w:pPr>
      <w:r w:rsidRPr="00C05B87">
        <w:rPr>
          <w:rFonts w:ascii="Times New Roman" w:hAnsi="Times New Roman" w:cs="Times New Roman"/>
          <w:iCs/>
          <w:color w:val="000000" w:themeColor="text1"/>
          <w:sz w:val="24"/>
          <w:szCs w:val="24"/>
          <w:vertAlign w:val="superscript"/>
          <w:lang w:val="en-US"/>
          <w:rPrChange w:id="83" w:author="Will Taylor Gough" w:date="2020-08-29T17:25:00Z">
            <w:rPr>
              <w:iCs/>
              <w:color w:val="000000" w:themeColor="text1"/>
              <w:sz w:val="24"/>
              <w:szCs w:val="24"/>
              <w:vertAlign w:val="superscript"/>
              <w:lang w:val="en-US"/>
            </w:rPr>
          </w:rPrChange>
        </w:rPr>
        <w:t>1</w:t>
      </w:r>
      <w:r w:rsidRPr="00C05B87">
        <w:rPr>
          <w:rFonts w:ascii="Times New Roman" w:hAnsi="Times New Roman" w:cs="Times New Roman"/>
          <w:iCs/>
          <w:color w:val="000000" w:themeColor="text1"/>
          <w:sz w:val="24"/>
          <w:szCs w:val="24"/>
          <w:lang w:val="en-US"/>
          <w:rPrChange w:id="84" w:author="Will Taylor Gough" w:date="2020-08-29T17:25:00Z">
            <w:rPr>
              <w:iCs/>
              <w:color w:val="000000" w:themeColor="text1"/>
              <w:sz w:val="24"/>
              <w:szCs w:val="24"/>
              <w:lang w:val="en-US"/>
            </w:rPr>
          </w:rPrChange>
        </w:rPr>
        <w:t>Southwestern University</w:t>
      </w:r>
      <w:r w:rsidR="00D36BD0" w:rsidRPr="00C05B87">
        <w:rPr>
          <w:rFonts w:ascii="Times New Roman" w:hAnsi="Times New Roman" w:cs="Times New Roman"/>
          <w:iCs/>
          <w:color w:val="000000" w:themeColor="text1"/>
          <w:sz w:val="24"/>
          <w:szCs w:val="24"/>
          <w:lang w:val="en-US"/>
          <w:rPrChange w:id="85" w:author="Will Taylor Gough" w:date="2020-08-29T17:25:00Z">
            <w:rPr>
              <w:iCs/>
              <w:color w:val="000000" w:themeColor="text1"/>
              <w:sz w:val="24"/>
              <w:szCs w:val="24"/>
              <w:lang w:val="en-US"/>
            </w:rPr>
          </w:rPrChange>
        </w:rPr>
        <w:t>,</w:t>
      </w:r>
      <w:r w:rsidR="005E44C0" w:rsidRPr="00C05B87">
        <w:rPr>
          <w:rFonts w:ascii="Times New Roman" w:hAnsi="Times New Roman" w:cs="Times New Roman"/>
          <w:iCs/>
          <w:color w:val="000000" w:themeColor="text1"/>
          <w:sz w:val="24"/>
          <w:szCs w:val="24"/>
          <w:lang w:val="en-US"/>
          <w:rPrChange w:id="86" w:author="Will Taylor Gough" w:date="2020-08-29T17:25:00Z">
            <w:rPr>
              <w:iCs/>
              <w:color w:val="000000" w:themeColor="text1"/>
              <w:sz w:val="24"/>
              <w:szCs w:val="24"/>
              <w:lang w:val="en-US"/>
            </w:rPr>
          </w:rPrChange>
        </w:rPr>
        <w:t xml:space="preserve"> Georgetown, TX,</w:t>
      </w:r>
      <w:r w:rsidR="00D36BD0" w:rsidRPr="00C05B87">
        <w:rPr>
          <w:rFonts w:ascii="Times New Roman" w:hAnsi="Times New Roman" w:cs="Times New Roman"/>
          <w:iCs/>
          <w:color w:val="000000" w:themeColor="text1"/>
          <w:sz w:val="24"/>
          <w:szCs w:val="24"/>
          <w:lang w:val="en-US"/>
          <w:rPrChange w:id="87" w:author="Will Taylor Gough" w:date="2020-08-29T17:25:00Z">
            <w:rPr>
              <w:iCs/>
              <w:color w:val="000000" w:themeColor="text1"/>
              <w:sz w:val="24"/>
              <w:szCs w:val="24"/>
              <w:lang w:val="en-US"/>
            </w:rPr>
          </w:rPrChange>
        </w:rPr>
        <w:t xml:space="preserve"> </w:t>
      </w:r>
      <w:r w:rsidRPr="00C05B87">
        <w:rPr>
          <w:rFonts w:ascii="Times New Roman" w:hAnsi="Times New Roman" w:cs="Times New Roman"/>
          <w:iCs/>
          <w:color w:val="000000" w:themeColor="text1"/>
          <w:sz w:val="24"/>
          <w:szCs w:val="24"/>
          <w:vertAlign w:val="superscript"/>
          <w:lang w:val="en-US"/>
          <w:rPrChange w:id="88" w:author="Will Taylor Gough" w:date="2020-08-29T17:25:00Z">
            <w:rPr>
              <w:iCs/>
              <w:color w:val="000000" w:themeColor="text1"/>
              <w:sz w:val="24"/>
              <w:szCs w:val="24"/>
              <w:vertAlign w:val="superscript"/>
              <w:lang w:val="en-US"/>
            </w:rPr>
          </w:rPrChange>
        </w:rPr>
        <w:t>2</w:t>
      </w:r>
      <w:r w:rsidR="005E44C0" w:rsidRPr="00C05B87">
        <w:rPr>
          <w:rFonts w:ascii="Times New Roman" w:hAnsi="Times New Roman" w:cs="Times New Roman"/>
          <w:iCs/>
          <w:color w:val="000000" w:themeColor="text1"/>
          <w:sz w:val="24"/>
          <w:szCs w:val="24"/>
          <w:lang w:val="en-US"/>
          <w:rPrChange w:id="89" w:author="Will Taylor Gough" w:date="2020-08-29T17:25:00Z">
            <w:rPr>
              <w:iCs/>
              <w:color w:val="000000" w:themeColor="text1"/>
              <w:sz w:val="24"/>
              <w:szCs w:val="24"/>
              <w:lang w:val="en-US"/>
            </w:rPr>
          </w:rPrChange>
        </w:rPr>
        <w:t>Hopkins Marine Station, S</w:t>
      </w:r>
      <w:r w:rsidRPr="00C05B87">
        <w:rPr>
          <w:rFonts w:ascii="Times New Roman" w:hAnsi="Times New Roman" w:cs="Times New Roman"/>
          <w:iCs/>
          <w:color w:val="000000" w:themeColor="text1"/>
          <w:sz w:val="24"/>
          <w:szCs w:val="24"/>
          <w:lang w:val="en-US"/>
          <w:rPrChange w:id="90" w:author="Will Taylor Gough" w:date="2020-08-29T17:25:00Z">
            <w:rPr>
              <w:iCs/>
              <w:color w:val="000000" w:themeColor="text1"/>
              <w:sz w:val="24"/>
              <w:szCs w:val="24"/>
              <w:lang w:val="en-US"/>
            </w:rPr>
          </w:rPrChange>
        </w:rPr>
        <w:t>tanford University,</w:t>
      </w:r>
      <w:r w:rsidR="005E44C0" w:rsidRPr="00C05B87">
        <w:rPr>
          <w:rFonts w:ascii="Times New Roman" w:hAnsi="Times New Roman" w:cs="Times New Roman"/>
          <w:iCs/>
          <w:color w:val="000000" w:themeColor="text1"/>
          <w:sz w:val="24"/>
          <w:szCs w:val="24"/>
          <w:lang w:val="en-US"/>
          <w:rPrChange w:id="91" w:author="Will Taylor Gough" w:date="2020-08-29T17:25:00Z">
            <w:rPr>
              <w:iCs/>
              <w:color w:val="000000" w:themeColor="text1"/>
              <w:sz w:val="24"/>
              <w:szCs w:val="24"/>
              <w:lang w:val="en-US"/>
            </w:rPr>
          </w:rPrChange>
        </w:rPr>
        <w:t xml:space="preserve"> Pacific Grove, CA,</w:t>
      </w:r>
      <w:r w:rsidRPr="00C05B87">
        <w:rPr>
          <w:rFonts w:ascii="Times New Roman" w:hAnsi="Times New Roman" w:cs="Times New Roman"/>
          <w:iCs/>
          <w:color w:val="000000" w:themeColor="text1"/>
          <w:sz w:val="24"/>
          <w:szCs w:val="24"/>
          <w:lang w:val="en-US"/>
          <w:rPrChange w:id="92" w:author="Will Taylor Gough" w:date="2020-08-29T17:25:00Z">
            <w:rPr>
              <w:iCs/>
              <w:color w:val="000000" w:themeColor="text1"/>
              <w:sz w:val="24"/>
              <w:szCs w:val="24"/>
              <w:lang w:val="en-US"/>
            </w:rPr>
          </w:rPrChange>
        </w:rPr>
        <w:t xml:space="preserve"> </w:t>
      </w:r>
      <w:r w:rsidRPr="00C05B87">
        <w:rPr>
          <w:rFonts w:ascii="Times New Roman" w:hAnsi="Times New Roman" w:cs="Times New Roman"/>
          <w:iCs/>
          <w:color w:val="000000" w:themeColor="text1"/>
          <w:sz w:val="24"/>
          <w:szCs w:val="24"/>
          <w:vertAlign w:val="superscript"/>
          <w:lang w:val="en-US"/>
          <w:rPrChange w:id="93" w:author="Will Taylor Gough" w:date="2020-08-29T17:25:00Z">
            <w:rPr>
              <w:iCs/>
              <w:color w:val="000000" w:themeColor="text1"/>
              <w:sz w:val="24"/>
              <w:szCs w:val="24"/>
              <w:vertAlign w:val="superscript"/>
              <w:lang w:val="en-US"/>
            </w:rPr>
          </w:rPrChange>
        </w:rPr>
        <w:t>3</w:t>
      </w:r>
      <w:r w:rsidRPr="00C05B87">
        <w:rPr>
          <w:rFonts w:ascii="Times New Roman" w:hAnsi="Times New Roman" w:cs="Times New Roman"/>
          <w:iCs/>
          <w:color w:val="000000" w:themeColor="text1"/>
          <w:sz w:val="24"/>
          <w:szCs w:val="24"/>
          <w:lang w:val="en-US"/>
          <w:rPrChange w:id="94" w:author="Will Taylor Gough" w:date="2020-08-29T17:25:00Z">
            <w:rPr>
              <w:iCs/>
              <w:color w:val="000000" w:themeColor="text1"/>
              <w:sz w:val="24"/>
              <w:szCs w:val="24"/>
              <w:lang w:val="en-US"/>
            </w:rPr>
          </w:rPrChange>
        </w:rPr>
        <w:t xml:space="preserve">West Chester University, </w:t>
      </w:r>
      <w:r w:rsidR="005E44C0" w:rsidRPr="00C05B87">
        <w:rPr>
          <w:rFonts w:ascii="Times New Roman" w:hAnsi="Times New Roman" w:cs="Times New Roman"/>
          <w:iCs/>
          <w:color w:val="000000" w:themeColor="text1"/>
          <w:sz w:val="24"/>
          <w:szCs w:val="24"/>
          <w:lang w:val="en-US"/>
          <w:rPrChange w:id="95" w:author="Will Taylor Gough" w:date="2020-08-29T17:25:00Z">
            <w:rPr>
              <w:iCs/>
              <w:color w:val="000000" w:themeColor="text1"/>
              <w:sz w:val="24"/>
              <w:szCs w:val="24"/>
              <w:lang w:val="en-US"/>
            </w:rPr>
          </w:rPrChange>
        </w:rPr>
        <w:t xml:space="preserve">West Chester, PA, </w:t>
      </w:r>
      <w:r w:rsidRPr="00C05B87">
        <w:rPr>
          <w:rFonts w:ascii="Times New Roman" w:hAnsi="Times New Roman" w:cs="Times New Roman"/>
          <w:iCs/>
          <w:color w:val="000000" w:themeColor="text1"/>
          <w:sz w:val="24"/>
          <w:szCs w:val="24"/>
          <w:vertAlign w:val="superscript"/>
          <w:lang w:val="en-US"/>
          <w:rPrChange w:id="96" w:author="Will Taylor Gough" w:date="2020-08-29T17:25:00Z">
            <w:rPr>
              <w:iCs/>
              <w:color w:val="000000" w:themeColor="text1"/>
              <w:sz w:val="24"/>
              <w:szCs w:val="24"/>
              <w:vertAlign w:val="superscript"/>
              <w:lang w:val="en-US"/>
            </w:rPr>
          </w:rPrChange>
        </w:rPr>
        <w:t>4</w:t>
      </w:r>
      <w:r w:rsidRPr="00C05B87">
        <w:rPr>
          <w:rFonts w:ascii="Times New Roman" w:hAnsi="Times New Roman" w:cs="Times New Roman"/>
          <w:iCs/>
          <w:color w:val="000000" w:themeColor="text1"/>
          <w:sz w:val="24"/>
          <w:szCs w:val="24"/>
          <w:lang w:val="en-US"/>
          <w:rPrChange w:id="97" w:author="Will Taylor Gough" w:date="2020-08-29T17:25:00Z">
            <w:rPr>
              <w:iCs/>
              <w:color w:val="000000" w:themeColor="text1"/>
              <w:sz w:val="24"/>
              <w:szCs w:val="24"/>
              <w:lang w:val="en-US"/>
            </w:rPr>
          </w:rPrChange>
        </w:rPr>
        <w:t xml:space="preserve">Saint Louis University, </w:t>
      </w:r>
      <w:r w:rsidR="005E44C0" w:rsidRPr="00C05B87">
        <w:rPr>
          <w:rFonts w:ascii="Times New Roman" w:hAnsi="Times New Roman" w:cs="Times New Roman"/>
          <w:iCs/>
          <w:color w:val="000000" w:themeColor="text1"/>
          <w:sz w:val="24"/>
          <w:szCs w:val="24"/>
          <w:lang w:val="en-US"/>
          <w:rPrChange w:id="98" w:author="Will Taylor Gough" w:date="2020-08-29T17:25:00Z">
            <w:rPr>
              <w:iCs/>
              <w:color w:val="000000" w:themeColor="text1"/>
              <w:sz w:val="24"/>
              <w:szCs w:val="24"/>
              <w:lang w:val="en-US"/>
            </w:rPr>
          </w:rPrChange>
        </w:rPr>
        <w:t xml:space="preserve">Saint Louis, MO, </w:t>
      </w:r>
      <w:r w:rsidRPr="00C05B87">
        <w:rPr>
          <w:rFonts w:ascii="Times New Roman" w:hAnsi="Times New Roman" w:cs="Times New Roman"/>
          <w:iCs/>
          <w:color w:val="000000" w:themeColor="text1"/>
          <w:sz w:val="24"/>
          <w:szCs w:val="24"/>
          <w:vertAlign w:val="superscript"/>
          <w:lang w:val="en-US"/>
          <w:rPrChange w:id="99" w:author="Will Taylor Gough" w:date="2020-08-29T17:25:00Z">
            <w:rPr>
              <w:iCs/>
              <w:color w:val="000000" w:themeColor="text1"/>
              <w:sz w:val="24"/>
              <w:szCs w:val="24"/>
              <w:vertAlign w:val="superscript"/>
              <w:lang w:val="en-US"/>
            </w:rPr>
          </w:rPrChange>
        </w:rPr>
        <w:t>5</w:t>
      </w:r>
      <w:r w:rsidRPr="00C05B87">
        <w:rPr>
          <w:rFonts w:ascii="Times New Roman" w:hAnsi="Times New Roman" w:cs="Times New Roman"/>
          <w:iCs/>
          <w:color w:val="000000" w:themeColor="text1"/>
          <w:sz w:val="24"/>
          <w:szCs w:val="24"/>
          <w:lang w:val="en-US"/>
          <w:rPrChange w:id="100" w:author="Will Taylor Gough" w:date="2020-08-29T17:25:00Z">
            <w:rPr>
              <w:iCs/>
              <w:color w:val="000000" w:themeColor="text1"/>
              <w:sz w:val="24"/>
              <w:szCs w:val="24"/>
              <w:lang w:val="en-US"/>
            </w:rPr>
          </w:rPrChange>
        </w:rPr>
        <w:t>Duke University,</w:t>
      </w:r>
      <w:r w:rsidR="005E44C0" w:rsidRPr="00C05B87">
        <w:rPr>
          <w:rFonts w:ascii="Times New Roman" w:hAnsi="Times New Roman" w:cs="Times New Roman"/>
          <w:iCs/>
          <w:color w:val="000000" w:themeColor="text1"/>
          <w:sz w:val="24"/>
          <w:szCs w:val="24"/>
          <w:lang w:val="en-US"/>
          <w:rPrChange w:id="101" w:author="Will Taylor Gough" w:date="2020-08-29T17:25:00Z">
            <w:rPr>
              <w:iCs/>
              <w:color w:val="000000" w:themeColor="text1"/>
              <w:sz w:val="24"/>
              <w:szCs w:val="24"/>
              <w:lang w:val="en-US"/>
            </w:rPr>
          </w:rPrChange>
        </w:rPr>
        <w:t xml:space="preserve"> Durham, NC,</w:t>
      </w:r>
      <w:r w:rsidRPr="00C05B87">
        <w:rPr>
          <w:rFonts w:ascii="Times New Roman" w:hAnsi="Times New Roman" w:cs="Times New Roman"/>
          <w:iCs/>
          <w:color w:val="000000" w:themeColor="text1"/>
          <w:sz w:val="24"/>
          <w:szCs w:val="24"/>
          <w:lang w:val="en-US"/>
          <w:rPrChange w:id="102" w:author="Will Taylor Gough" w:date="2020-08-29T17:25:00Z">
            <w:rPr>
              <w:iCs/>
              <w:color w:val="000000" w:themeColor="text1"/>
              <w:sz w:val="24"/>
              <w:szCs w:val="24"/>
              <w:lang w:val="en-US"/>
            </w:rPr>
          </w:rPrChange>
        </w:rPr>
        <w:t xml:space="preserve"> </w:t>
      </w:r>
      <w:r w:rsidRPr="00C05B87">
        <w:rPr>
          <w:rFonts w:ascii="Times New Roman" w:hAnsi="Times New Roman" w:cs="Times New Roman"/>
          <w:iCs/>
          <w:color w:val="000000" w:themeColor="text1"/>
          <w:sz w:val="24"/>
          <w:szCs w:val="24"/>
          <w:vertAlign w:val="superscript"/>
          <w:lang w:val="en-US"/>
          <w:rPrChange w:id="103" w:author="Will Taylor Gough" w:date="2020-08-29T17:25:00Z">
            <w:rPr>
              <w:iCs/>
              <w:color w:val="000000" w:themeColor="text1"/>
              <w:sz w:val="24"/>
              <w:szCs w:val="24"/>
              <w:vertAlign w:val="superscript"/>
              <w:lang w:val="en-US"/>
            </w:rPr>
          </w:rPrChange>
        </w:rPr>
        <w:t>6</w:t>
      </w:r>
      <w:r w:rsidRPr="00C05B87">
        <w:rPr>
          <w:rFonts w:ascii="Times New Roman" w:hAnsi="Times New Roman" w:cs="Times New Roman"/>
          <w:iCs/>
          <w:color w:val="000000" w:themeColor="text1"/>
          <w:sz w:val="24"/>
          <w:szCs w:val="24"/>
          <w:lang w:val="en-US"/>
          <w:rPrChange w:id="104" w:author="Will Taylor Gough" w:date="2020-08-29T17:25:00Z">
            <w:rPr>
              <w:iCs/>
              <w:color w:val="000000" w:themeColor="text1"/>
              <w:sz w:val="24"/>
              <w:szCs w:val="24"/>
              <w:lang w:val="en-US"/>
            </w:rPr>
          </w:rPrChange>
        </w:rPr>
        <w:t>University of California Santa Cruz</w:t>
      </w:r>
      <w:r w:rsidR="005E44C0" w:rsidRPr="00C05B87">
        <w:rPr>
          <w:rFonts w:ascii="Times New Roman" w:hAnsi="Times New Roman" w:cs="Times New Roman"/>
          <w:iCs/>
          <w:color w:val="000000" w:themeColor="text1"/>
          <w:sz w:val="24"/>
          <w:szCs w:val="24"/>
          <w:lang w:val="en-US"/>
          <w:rPrChange w:id="105" w:author="Will Taylor Gough" w:date="2020-08-29T17:25:00Z">
            <w:rPr>
              <w:iCs/>
              <w:color w:val="000000" w:themeColor="text1"/>
              <w:sz w:val="24"/>
              <w:szCs w:val="24"/>
              <w:lang w:val="en-US"/>
            </w:rPr>
          </w:rPrChange>
        </w:rPr>
        <w:t>, Santa Cruz, CA,</w:t>
      </w:r>
      <w:r w:rsidR="00EF5054" w:rsidRPr="00C05B87">
        <w:rPr>
          <w:rFonts w:ascii="Times New Roman" w:hAnsi="Times New Roman" w:cs="Times New Roman"/>
          <w:iCs/>
          <w:color w:val="000000" w:themeColor="text1"/>
          <w:sz w:val="24"/>
          <w:szCs w:val="24"/>
          <w:lang w:val="en-US"/>
          <w:rPrChange w:id="106" w:author="Will Taylor Gough" w:date="2020-08-29T17:25:00Z">
            <w:rPr>
              <w:iCs/>
              <w:color w:val="000000" w:themeColor="text1"/>
              <w:sz w:val="24"/>
              <w:szCs w:val="24"/>
              <w:lang w:val="en-US"/>
            </w:rPr>
          </w:rPrChange>
        </w:rPr>
        <w:t xml:space="preserve"> </w:t>
      </w:r>
      <w:r w:rsidR="00EF5054" w:rsidRPr="00C05B87">
        <w:rPr>
          <w:rFonts w:ascii="Times New Roman" w:hAnsi="Times New Roman" w:cs="Times New Roman"/>
          <w:bCs/>
          <w:iCs/>
          <w:color w:val="000000" w:themeColor="text1"/>
          <w:sz w:val="24"/>
          <w:szCs w:val="24"/>
          <w:vertAlign w:val="superscript"/>
          <w:lang w:val="en-US"/>
          <w:rPrChange w:id="107" w:author="Will Taylor Gough" w:date="2020-08-29T17:25:00Z">
            <w:rPr>
              <w:bCs/>
              <w:iCs/>
              <w:color w:val="000000" w:themeColor="text1"/>
              <w:sz w:val="24"/>
              <w:szCs w:val="24"/>
              <w:vertAlign w:val="superscript"/>
              <w:lang w:val="en-US"/>
            </w:rPr>
          </w:rPrChange>
        </w:rPr>
        <w:t>7</w:t>
      </w:r>
      <w:r w:rsidR="00EF5054" w:rsidRPr="00C05B87">
        <w:rPr>
          <w:rFonts w:ascii="Times New Roman" w:hAnsi="Times New Roman" w:cs="Times New Roman"/>
          <w:bCs/>
          <w:iCs/>
          <w:color w:val="000000" w:themeColor="text1"/>
          <w:sz w:val="24"/>
          <w:szCs w:val="24"/>
          <w:lang w:val="en-US"/>
          <w:rPrChange w:id="108" w:author="Will Taylor Gough" w:date="2020-08-29T17:25:00Z">
            <w:rPr>
              <w:bCs/>
              <w:iCs/>
              <w:color w:val="000000" w:themeColor="text1"/>
              <w:sz w:val="24"/>
              <w:szCs w:val="24"/>
              <w:lang w:val="en-US"/>
            </w:rPr>
          </w:rPrChange>
        </w:rPr>
        <w:t>Department of Biology, University of Copenhagen, Copenhagen, Denmark,</w:t>
      </w:r>
      <w:r w:rsidR="005E44C0" w:rsidRPr="00C05B87">
        <w:rPr>
          <w:rFonts w:ascii="Times New Roman" w:hAnsi="Times New Roman" w:cs="Times New Roman"/>
          <w:iCs/>
          <w:color w:val="000000" w:themeColor="text1"/>
          <w:sz w:val="24"/>
          <w:szCs w:val="24"/>
          <w:lang w:val="en-US"/>
          <w:rPrChange w:id="109" w:author="Will Taylor Gough" w:date="2020-08-29T17:25:00Z">
            <w:rPr>
              <w:iCs/>
              <w:color w:val="000000" w:themeColor="text1"/>
              <w:sz w:val="24"/>
              <w:szCs w:val="24"/>
              <w:lang w:val="en-US"/>
            </w:rPr>
          </w:rPrChange>
        </w:rPr>
        <w:t xml:space="preserve"> </w:t>
      </w:r>
      <w:r w:rsidR="00EF5054" w:rsidRPr="00C05B87">
        <w:rPr>
          <w:rFonts w:ascii="Times New Roman" w:hAnsi="Times New Roman" w:cs="Times New Roman"/>
          <w:iCs/>
          <w:color w:val="000000" w:themeColor="text1"/>
          <w:sz w:val="24"/>
          <w:szCs w:val="24"/>
          <w:vertAlign w:val="superscript"/>
          <w:lang w:val="en-US"/>
          <w:rPrChange w:id="110" w:author="Will Taylor Gough" w:date="2020-08-29T17:25:00Z">
            <w:rPr>
              <w:iCs/>
              <w:color w:val="000000" w:themeColor="text1"/>
              <w:sz w:val="24"/>
              <w:szCs w:val="24"/>
              <w:vertAlign w:val="superscript"/>
              <w:lang w:val="en-US"/>
            </w:rPr>
          </w:rPrChange>
        </w:rPr>
        <w:t>8</w:t>
      </w:r>
      <w:r w:rsidR="005E44C0" w:rsidRPr="00C05B87">
        <w:rPr>
          <w:rFonts w:ascii="Times New Roman" w:hAnsi="Times New Roman" w:cs="Times New Roman"/>
          <w:sz w:val="24"/>
          <w:szCs w:val="24"/>
          <w:rPrChange w:id="111" w:author="Will Taylor Gough" w:date="2020-08-29T17:25:00Z">
            <w:rPr>
              <w:sz w:val="24"/>
              <w:szCs w:val="24"/>
            </w:rPr>
          </w:rPrChange>
        </w:rPr>
        <w:t>Falklands Conservation, Stanley, Falkland Islands</w:t>
      </w:r>
    </w:p>
    <w:p w14:paraId="6193C047" w14:textId="77777777" w:rsidR="00934BE1" w:rsidRPr="00C05B87" w:rsidRDefault="00934BE1" w:rsidP="00C05B87">
      <w:pPr>
        <w:spacing w:line="480" w:lineRule="auto"/>
        <w:rPr>
          <w:rFonts w:ascii="Times New Roman" w:hAnsi="Times New Roman" w:cs="Times New Roman"/>
          <w:color w:val="000000" w:themeColor="text1"/>
          <w:sz w:val="24"/>
          <w:szCs w:val="24"/>
          <w:lang w:val="en-US"/>
          <w:rPrChange w:id="112" w:author="Will Taylor Gough" w:date="2020-08-29T17:25:00Z">
            <w:rPr>
              <w:color w:val="000000" w:themeColor="text1"/>
              <w:sz w:val="24"/>
              <w:szCs w:val="24"/>
              <w:lang w:val="en-US"/>
            </w:rPr>
          </w:rPrChange>
        </w:rPr>
        <w:pPrChange w:id="113" w:author="Will Taylor Gough" w:date="2020-08-29T17:27:00Z">
          <w:pPr>
            <w:spacing w:line="240" w:lineRule="auto"/>
          </w:pPr>
        </w:pPrChange>
      </w:pPr>
    </w:p>
    <w:p w14:paraId="7C444340" w14:textId="77777777" w:rsidR="00D50BF0" w:rsidRPr="00C05B87" w:rsidRDefault="00D50BF0" w:rsidP="00C05B87">
      <w:pPr>
        <w:spacing w:line="480" w:lineRule="auto"/>
        <w:rPr>
          <w:rFonts w:ascii="Times New Roman" w:hAnsi="Times New Roman" w:cs="Times New Roman"/>
          <w:color w:val="000000" w:themeColor="text1"/>
          <w:sz w:val="24"/>
          <w:szCs w:val="24"/>
          <w:lang w:val="en-US"/>
          <w:rPrChange w:id="114" w:author="Will Taylor Gough" w:date="2020-08-29T17:25:00Z">
            <w:rPr>
              <w:color w:val="000000" w:themeColor="text1"/>
              <w:sz w:val="24"/>
              <w:szCs w:val="24"/>
              <w:lang w:val="en-US"/>
            </w:rPr>
          </w:rPrChange>
        </w:rPr>
        <w:pPrChange w:id="115" w:author="Will Taylor Gough" w:date="2020-08-29T17:27:00Z">
          <w:pPr>
            <w:spacing w:line="240" w:lineRule="auto"/>
          </w:pPr>
        </w:pPrChange>
      </w:pPr>
      <w:r w:rsidRPr="00C05B87">
        <w:rPr>
          <w:rFonts w:ascii="Times New Roman" w:hAnsi="Times New Roman" w:cs="Times New Roman"/>
          <w:color w:val="000000" w:themeColor="text1"/>
          <w:sz w:val="24"/>
          <w:szCs w:val="24"/>
          <w:lang w:val="en-US"/>
          <w:rPrChange w:id="116" w:author="Will Taylor Gough" w:date="2020-08-29T17:25:00Z">
            <w:rPr>
              <w:color w:val="000000" w:themeColor="text1"/>
              <w:sz w:val="24"/>
              <w:szCs w:val="24"/>
              <w:lang w:val="en-US"/>
            </w:rPr>
          </w:rPrChange>
        </w:rPr>
        <w:t>*Corresponding Author</w:t>
      </w:r>
    </w:p>
    <w:p w14:paraId="61D4D7D2" w14:textId="77777777" w:rsidR="00D50BF0" w:rsidRPr="00C05B87" w:rsidRDefault="00D50BF0" w:rsidP="00C05B87">
      <w:pPr>
        <w:spacing w:line="480" w:lineRule="auto"/>
        <w:rPr>
          <w:rFonts w:ascii="Times New Roman" w:hAnsi="Times New Roman" w:cs="Times New Roman"/>
          <w:color w:val="000000" w:themeColor="text1"/>
          <w:sz w:val="24"/>
          <w:szCs w:val="24"/>
          <w:lang w:val="en-US"/>
          <w:rPrChange w:id="117" w:author="Will Taylor Gough" w:date="2020-08-29T17:25:00Z">
            <w:rPr>
              <w:color w:val="000000" w:themeColor="text1"/>
              <w:sz w:val="24"/>
              <w:szCs w:val="24"/>
              <w:lang w:val="en-US"/>
            </w:rPr>
          </w:rPrChange>
        </w:rPr>
        <w:pPrChange w:id="118" w:author="Will Taylor Gough" w:date="2020-08-29T17:27:00Z">
          <w:pPr>
            <w:spacing w:line="240" w:lineRule="auto"/>
          </w:pPr>
        </w:pPrChange>
      </w:pPr>
    </w:p>
    <w:p w14:paraId="0C9A8FFB" w14:textId="3552D1E2" w:rsidR="007E4CAE" w:rsidRPr="00C05B87" w:rsidRDefault="00D50BF0" w:rsidP="00C05B87">
      <w:pPr>
        <w:spacing w:line="480" w:lineRule="auto"/>
        <w:rPr>
          <w:ins w:id="119" w:author="Will Taylor Gough" w:date="2020-08-29T15:03:00Z"/>
          <w:rFonts w:ascii="Times New Roman" w:hAnsi="Times New Roman" w:cs="Times New Roman"/>
          <w:color w:val="000000" w:themeColor="text1"/>
          <w:sz w:val="24"/>
          <w:szCs w:val="24"/>
          <w:rPrChange w:id="120" w:author="Will Taylor Gough" w:date="2020-08-29T17:25:00Z">
            <w:rPr>
              <w:ins w:id="121" w:author="Will Taylor Gough" w:date="2020-08-29T15:03:00Z"/>
              <w:color w:val="000000" w:themeColor="text1"/>
              <w:sz w:val="24"/>
              <w:szCs w:val="24"/>
            </w:rPr>
          </w:rPrChange>
        </w:rPr>
        <w:pPrChange w:id="122" w:author="Will Taylor Gough" w:date="2020-08-29T17:27:00Z">
          <w:pPr>
            <w:spacing w:line="240" w:lineRule="auto"/>
          </w:pPr>
        </w:pPrChange>
      </w:pPr>
      <w:r w:rsidRPr="00C05B87">
        <w:rPr>
          <w:rFonts w:ascii="Times New Roman" w:hAnsi="Times New Roman" w:cs="Times New Roman"/>
          <w:b/>
          <w:color w:val="000000" w:themeColor="text1"/>
          <w:sz w:val="24"/>
          <w:szCs w:val="24"/>
          <w:u w:val="single"/>
          <w:rPrChange w:id="123" w:author="Will Taylor Gough" w:date="2020-08-29T17:25:00Z">
            <w:rPr>
              <w:b/>
              <w:color w:val="000000" w:themeColor="text1"/>
              <w:sz w:val="24"/>
              <w:szCs w:val="24"/>
              <w:u w:val="single"/>
            </w:rPr>
          </w:rPrChange>
        </w:rPr>
        <w:t>Key Words:</w:t>
      </w:r>
    </w:p>
    <w:p w14:paraId="454AA398" w14:textId="5B72C58D" w:rsidR="007E4CAE" w:rsidRPr="00C05B87" w:rsidRDefault="007E4CAE" w:rsidP="00C05B87">
      <w:pPr>
        <w:spacing w:line="480" w:lineRule="auto"/>
        <w:rPr>
          <w:ins w:id="124" w:author="Will Taylor Gough" w:date="2020-08-29T15:03:00Z"/>
          <w:rFonts w:ascii="Times New Roman" w:hAnsi="Times New Roman" w:cs="Times New Roman"/>
          <w:color w:val="000000" w:themeColor="text1"/>
          <w:sz w:val="24"/>
          <w:szCs w:val="24"/>
          <w:rPrChange w:id="125" w:author="Will Taylor Gough" w:date="2020-08-29T17:25:00Z">
            <w:rPr>
              <w:ins w:id="126" w:author="Will Taylor Gough" w:date="2020-08-29T15:03:00Z"/>
              <w:color w:val="000000" w:themeColor="text1"/>
              <w:sz w:val="24"/>
              <w:szCs w:val="24"/>
            </w:rPr>
          </w:rPrChange>
        </w:rPr>
        <w:pPrChange w:id="127" w:author="Will Taylor Gough" w:date="2020-08-29T17:27:00Z">
          <w:pPr>
            <w:spacing w:line="240" w:lineRule="auto"/>
          </w:pPr>
        </w:pPrChange>
      </w:pPr>
    </w:p>
    <w:p w14:paraId="5D118910" w14:textId="51F9A909" w:rsidR="007E4CAE" w:rsidRPr="00C05B87" w:rsidRDefault="007E4CAE" w:rsidP="00C05B87">
      <w:pPr>
        <w:spacing w:line="480" w:lineRule="auto"/>
        <w:rPr>
          <w:ins w:id="128" w:author="Will Taylor Gough" w:date="2020-08-29T15:04:00Z"/>
          <w:rFonts w:ascii="Times New Roman" w:hAnsi="Times New Roman" w:cs="Times New Roman"/>
          <w:color w:val="000000" w:themeColor="text1"/>
          <w:sz w:val="24"/>
          <w:szCs w:val="24"/>
          <w:rPrChange w:id="129" w:author="Will Taylor Gough" w:date="2020-08-29T17:25:00Z">
            <w:rPr>
              <w:ins w:id="130" w:author="Will Taylor Gough" w:date="2020-08-29T15:04:00Z"/>
              <w:color w:val="000000" w:themeColor="text1"/>
              <w:sz w:val="24"/>
              <w:szCs w:val="24"/>
            </w:rPr>
          </w:rPrChange>
        </w:rPr>
        <w:pPrChange w:id="131" w:author="Will Taylor Gough" w:date="2020-08-29T17:27:00Z">
          <w:pPr>
            <w:spacing w:line="240" w:lineRule="auto"/>
          </w:pPr>
        </w:pPrChange>
      </w:pPr>
      <w:ins w:id="132" w:author="Will Taylor Gough" w:date="2020-08-29T15:03:00Z">
        <w:r w:rsidRPr="00C05B87">
          <w:rPr>
            <w:rFonts w:ascii="Times New Roman" w:hAnsi="Times New Roman" w:cs="Times New Roman"/>
            <w:color w:val="000000" w:themeColor="text1"/>
            <w:sz w:val="24"/>
            <w:szCs w:val="24"/>
            <w:rPrChange w:id="133" w:author="Will Taylor Gough" w:date="2020-08-29T17:25:00Z">
              <w:rPr>
                <w:color w:val="000000" w:themeColor="text1"/>
                <w:sz w:val="24"/>
                <w:szCs w:val="24"/>
              </w:rPr>
            </w:rPrChange>
          </w:rPr>
          <w:t>Cetacean, Swimming, Hydrodynamics, Thrust, Efficiency</w:t>
        </w:r>
      </w:ins>
    </w:p>
    <w:p w14:paraId="71D68DEA" w14:textId="4F0F4D6E" w:rsidR="00CC3B84" w:rsidRPr="00C05B87" w:rsidRDefault="00CC3B84" w:rsidP="00C05B87">
      <w:pPr>
        <w:spacing w:line="480" w:lineRule="auto"/>
        <w:rPr>
          <w:ins w:id="134" w:author="Will Taylor Gough" w:date="2020-08-29T15:04:00Z"/>
          <w:rFonts w:ascii="Times New Roman" w:hAnsi="Times New Roman" w:cs="Times New Roman"/>
          <w:color w:val="000000" w:themeColor="text1"/>
          <w:sz w:val="24"/>
          <w:szCs w:val="24"/>
          <w:rPrChange w:id="135" w:author="Will Taylor Gough" w:date="2020-08-29T17:25:00Z">
            <w:rPr>
              <w:ins w:id="136" w:author="Will Taylor Gough" w:date="2020-08-29T15:04:00Z"/>
              <w:color w:val="000000" w:themeColor="text1"/>
              <w:sz w:val="24"/>
              <w:szCs w:val="24"/>
            </w:rPr>
          </w:rPrChange>
        </w:rPr>
        <w:pPrChange w:id="137" w:author="Will Taylor Gough" w:date="2020-08-29T17:27:00Z">
          <w:pPr>
            <w:spacing w:line="240" w:lineRule="auto"/>
          </w:pPr>
        </w:pPrChange>
      </w:pPr>
    </w:p>
    <w:p w14:paraId="24C33850" w14:textId="23F3F3FA" w:rsidR="00CC3B84" w:rsidRPr="00C05B87" w:rsidRDefault="00CC3B84" w:rsidP="00C05B87">
      <w:pPr>
        <w:spacing w:line="480" w:lineRule="auto"/>
        <w:rPr>
          <w:ins w:id="138" w:author="Will Taylor Gough" w:date="2020-08-29T15:04:00Z"/>
          <w:rFonts w:ascii="Times New Roman" w:hAnsi="Times New Roman" w:cs="Times New Roman"/>
          <w:b/>
          <w:sz w:val="24"/>
          <w:szCs w:val="24"/>
          <w:u w:val="single"/>
          <w:rPrChange w:id="139" w:author="Will Taylor Gough" w:date="2020-08-29T17:25:00Z">
            <w:rPr>
              <w:ins w:id="140" w:author="Will Taylor Gough" w:date="2020-08-29T15:04:00Z"/>
              <w:rFonts w:ascii="Times New Roman" w:hAnsi="Times New Roman" w:cs="Times New Roman"/>
              <w:b/>
              <w:sz w:val="24"/>
              <w:szCs w:val="24"/>
            </w:rPr>
          </w:rPrChange>
        </w:rPr>
        <w:pPrChange w:id="141" w:author="Will Taylor Gough" w:date="2020-08-29T17:27:00Z">
          <w:pPr>
            <w:spacing w:line="240" w:lineRule="auto"/>
          </w:pPr>
        </w:pPrChange>
      </w:pPr>
      <w:ins w:id="142" w:author="Will Taylor Gough" w:date="2020-08-29T15:04:00Z">
        <w:r w:rsidRPr="00C05B87">
          <w:rPr>
            <w:rFonts w:ascii="Times New Roman" w:hAnsi="Times New Roman" w:cs="Times New Roman"/>
            <w:b/>
            <w:sz w:val="24"/>
            <w:szCs w:val="24"/>
            <w:u w:val="single"/>
            <w:rPrChange w:id="143" w:author="Will Taylor Gough" w:date="2020-08-29T17:25:00Z">
              <w:rPr>
                <w:rFonts w:ascii="Times New Roman" w:hAnsi="Times New Roman" w:cs="Times New Roman"/>
                <w:b/>
                <w:sz w:val="24"/>
                <w:szCs w:val="24"/>
              </w:rPr>
            </w:rPrChange>
          </w:rPr>
          <w:lastRenderedPageBreak/>
          <w:t>Running Title</w:t>
        </w:r>
      </w:ins>
    </w:p>
    <w:p w14:paraId="60E379D6" w14:textId="77777777" w:rsidR="00CC3B84" w:rsidRPr="00C05B87" w:rsidRDefault="00CC3B84" w:rsidP="00C05B87">
      <w:pPr>
        <w:spacing w:line="480" w:lineRule="auto"/>
        <w:rPr>
          <w:ins w:id="144" w:author="Will Taylor Gough" w:date="2020-08-29T15:04:00Z"/>
          <w:rFonts w:ascii="Times New Roman" w:hAnsi="Times New Roman" w:cs="Times New Roman"/>
          <w:sz w:val="24"/>
          <w:szCs w:val="24"/>
          <w:rPrChange w:id="145" w:author="Will Taylor Gough" w:date="2020-08-29T17:25:00Z">
            <w:rPr>
              <w:ins w:id="146" w:author="Will Taylor Gough" w:date="2020-08-29T15:04:00Z"/>
              <w:rFonts w:ascii="Times New Roman" w:hAnsi="Times New Roman" w:cs="Times New Roman"/>
              <w:sz w:val="24"/>
              <w:szCs w:val="24"/>
            </w:rPr>
          </w:rPrChange>
        </w:rPr>
        <w:pPrChange w:id="147" w:author="Will Taylor Gough" w:date="2020-08-29T17:27:00Z">
          <w:pPr>
            <w:spacing w:line="240" w:lineRule="auto"/>
          </w:pPr>
        </w:pPrChange>
      </w:pPr>
    </w:p>
    <w:p w14:paraId="70542B27" w14:textId="6F1BCEF4" w:rsidR="00CC3B84" w:rsidRPr="00C05B87" w:rsidRDefault="00CC3B84" w:rsidP="00C05B87">
      <w:pPr>
        <w:spacing w:line="480" w:lineRule="auto"/>
        <w:rPr>
          <w:ins w:id="148" w:author="Will Taylor Gough" w:date="2020-08-29T15:04:00Z"/>
          <w:rFonts w:ascii="Times New Roman" w:hAnsi="Times New Roman" w:cs="Times New Roman"/>
          <w:sz w:val="24"/>
          <w:szCs w:val="24"/>
          <w:rPrChange w:id="149" w:author="Will Taylor Gough" w:date="2020-08-29T17:25:00Z">
            <w:rPr>
              <w:ins w:id="150" w:author="Will Taylor Gough" w:date="2020-08-29T15:04:00Z"/>
              <w:rFonts w:ascii="Times New Roman" w:hAnsi="Times New Roman" w:cs="Times New Roman"/>
              <w:sz w:val="24"/>
              <w:szCs w:val="24"/>
            </w:rPr>
          </w:rPrChange>
        </w:rPr>
        <w:pPrChange w:id="151" w:author="Will Taylor Gough" w:date="2020-08-29T17:27:00Z">
          <w:pPr>
            <w:spacing w:line="240" w:lineRule="auto"/>
          </w:pPr>
        </w:pPrChange>
      </w:pPr>
      <w:ins w:id="152" w:author="Will Taylor Gough" w:date="2020-08-29T15:05:00Z">
        <w:r w:rsidRPr="00C05B87">
          <w:rPr>
            <w:rFonts w:ascii="Times New Roman" w:hAnsi="Times New Roman" w:cs="Times New Roman"/>
            <w:sz w:val="24"/>
            <w:szCs w:val="24"/>
            <w:rPrChange w:id="153" w:author="Will Taylor Gough" w:date="2020-08-29T17:25:00Z">
              <w:rPr>
                <w:rFonts w:ascii="Times New Roman" w:hAnsi="Times New Roman" w:cs="Times New Roman"/>
                <w:sz w:val="24"/>
                <w:szCs w:val="24"/>
              </w:rPr>
            </w:rPrChange>
          </w:rPr>
          <w:t>Scaling of Cetacean Swimming Efficiency</w:t>
        </w:r>
      </w:ins>
    </w:p>
    <w:p w14:paraId="721CC514" w14:textId="77777777" w:rsidR="00CC3B84" w:rsidRPr="00C05B87" w:rsidRDefault="00CC3B84" w:rsidP="00C05B87">
      <w:pPr>
        <w:spacing w:line="480" w:lineRule="auto"/>
        <w:rPr>
          <w:ins w:id="154" w:author="Will Taylor Gough" w:date="2020-08-29T15:04:00Z"/>
          <w:rFonts w:ascii="Times New Roman" w:hAnsi="Times New Roman" w:cs="Times New Roman"/>
          <w:b/>
          <w:sz w:val="24"/>
          <w:szCs w:val="24"/>
          <w:rPrChange w:id="155" w:author="Will Taylor Gough" w:date="2020-08-29T17:25:00Z">
            <w:rPr>
              <w:ins w:id="156" w:author="Will Taylor Gough" w:date="2020-08-29T15:04:00Z"/>
              <w:rFonts w:ascii="Times New Roman" w:hAnsi="Times New Roman" w:cs="Times New Roman"/>
              <w:b/>
              <w:sz w:val="24"/>
              <w:szCs w:val="24"/>
            </w:rPr>
          </w:rPrChange>
        </w:rPr>
        <w:pPrChange w:id="157" w:author="Will Taylor Gough" w:date="2020-08-29T17:27:00Z">
          <w:pPr>
            <w:spacing w:line="240" w:lineRule="auto"/>
          </w:pPr>
        </w:pPrChange>
      </w:pPr>
    </w:p>
    <w:p w14:paraId="68086C0E" w14:textId="11C5F38B" w:rsidR="00CC3B84" w:rsidRPr="00C05B87" w:rsidRDefault="00CC3B84" w:rsidP="00C05B87">
      <w:pPr>
        <w:spacing w:line="480" w:lineRule="auto"/>
        <w:rPr>
          <w:ins w:id="158" w:author="Will Taylor Gough" w:date="2020-08-29T15:04:00Z"/>
          <w:rFonts w:ascii="Times New Roman" w:hAnsi="Times New Roman" w:cs="Times New Roman"/>
          <w:sz w:val="24"/>
          <w:szCs w:val="24"/>
          <w:u w:val="single"/>
          <w:rPrChange w:id="159" w:author="Will Taylor Gough" w:date="2020-08-29T17:25:00Z">
            <w:rPr>
              <w:ins w:id="160" w:author="Will Taylor Gough" w:date="2020-08-29T15:04:00Z"/>
              <w:rFonts w:ascii="Times New Roman" w:hAnsi="Times New Roman" w:cs="Times New Roman"/>
              <w:sz w:val="24"/>
              <w:szCs w:val="24"/>
            </w:rPr>
          </w:rPrChange>
        </w:rPr>
        <w:pPrChange w:id="161" w:author="Will Taylor Gough" w:date="2020-08-29T17:27:00Z">
          <w:pPr>
            <w:spacing w:line="240" w:lineRule="auto"/>
          </w:pPr>
        </w:pPrChange>
      </w:pPr>
      <w:ins w:id="162" w:author="Will Taylor Gough" w:date="2020-08-29T15:04:00Z">
        <w:r w:rsidRPr="00C05B87">
          <w:rPr>
            <w:rFonts w:ascii="Times New Roman" w:hAnsi="Times New Roman" w:cs="Times New Roman"/>
            <w:b/>
            <w:sz w:val="24"/>
            <w:szCs w:val="24"/>
            <w:u w:val="single"/>
            <w:rPrChange w:id="163" w:author="Will Taylor Gough" w:date="2020-08-29T17:25:00Z">
              <w:rPr>
                <w:rFonts w:ascii="Times New Roman" w:hAnsi="Times New Roman" w:cs="Times New Roman"/>
                <w:b/>
                <w:sz w:val="24"/>
                <w:szCs w:val="24"/>
              </w:rPr>
            </w:rPrChange>
          </w:rPr>
          <w:t>Summary Statement</w:t>
        </w:r>
      </w:ins>
    </w:p>
    <w:p w14:paraId="1FB949F6" w14:textId="77777777" w:rsidR="00CC3B84" w:rsidRPr="00C05B87" w:rsidRDefault="00CC3B84" w:rsidP="00C05B87">
      <w:pPr>
        <w:spacing w:line="480" w:lineRule="auto"/>
        <w:rPr>
          <w:ins w:id="164" w:author="Will Taylor Gough" w:date="2020-08-29T15:04:00Z"/>
          <w:rFonts w:ascii="Times New Roman" w:hAnsi="Times New Roman" w:cs="Times New Roman"/>
          <w:sz w:val="24"/>
          <w:szCs w:val="24"/>
          <w:rPrChange w:id="165" w:author="Will Taylor Gough" w:date="2020-08-29T17:25:00Z">
            <w:rPr>
              <w:ins w:id="166" w:author="Will Taylor Gough" w:date="2020-08-29T15:04:00Z"/>
              <w:rFonts w:ascii="Times New Roman" w:hAnsi="Times New Roman" w:cs="Times New Roman"/>
              <w:sz w:val="24"/>
              <w:szCs w:val="24"/>
            </w:rPr>
          </w:rPrChange>
        </w:rPr>
        <w:pPrChange w:id="167" w:author="Will Taylor Gough" w:date="2020-08-29T17:27:00Z">
          <w:pPr>
            <w:spacing w:line="240" w:lineRule="auto"/>
          </w:pPr>
        </w:pPrChange>
      </w:pPr>
    </w:p>
    <w:p w14:paraId="26263CB7" w14:textId="22866089" w:rsidR="00CC3B84" w:rsidRPr="00C05B87" w:rsidRDefault="00CC3B84" w:rsidP="00C05B87">
      <w:pPr>
        <w:spacing w:line="480" w:lineRule="auto"/>
        <w:rPr>
          <w:ins w:id="168" w:author="Will Taylor Gough" w:date="2020-08-29T15:04:00Z"/>
          <w:rFonts w:ascii="Times New Roman" w:hAnsi="Times New Roman" w:cs="Times New Roman"/>
          <w:sz w:val="24"/>
          <w:szCs w:val="24"/>
          <w:rPrChange w:id="169" w:author="Will Taylor Gough" w:date="2020-08-29T17:25:00Z">
            <w:rPr>
              <w:ins w:id="170" w:author="Will Taylor Gough" w:date="2020-08-29T15:04:00Z"/>
              <w:rFonts w:ascii="Times New Roman" w:hAnsi="Times New Roman" w:cs="Times New Roman"/>
              <w:sz w:val="24"/>
              <w:szCs w:val="24"/>
            </w:rPr>
          </w:rPrChange>
        </w:rPr>
        <w:pPrChange w:id="171" w:author="Will Taylor Gough" w:date="2020-08-29T17:27:00Z">
          <w:pPr>
            <w:spacing w:line="240" w:lineRule="auto"/>
          </w:pPr>
        </w:pPrChange>
      </w:pPr>
      <w:ins w:id="172" w:author="Will Taylor Gough" w:date="2020-08-29T15:04:00Z">
        <w:r w:rsidRPr="00C05B87">
          <w:rPr>
            <w:rFonts w:ascii="Times New Roman" w:hAnsi="Times New Roman" w:cs="Times New Roman"/>
            <w:sz w:val="24"/>
            <w:szCs w:val="24"/>
            <w:rPrChange w:id="173" w:author="Will Taylor Gough" w:date="2020-08-29T17:25:00Z">
              <w:rPr>
                <w:rFonts w:ascii="Times New Roman" w:hAnsi="Times New Roman" w:cs="Times New Roman"/>
                <w:sz w:val="24"/>
                <w:szCs w:val="24"/>
              </w:rPr>
            </w:rPrChange>
          </w:rPr>
          <w:t>We used tags attached to ba</w:t>
        </w:r>
        <w:r w:rsidRPr="00C05B87">
          <w:rPr>
            <w:rFonts w:ascii="Times New Roman" w:hAnsi="Times New Roman" w:cs="Times New Roman"/>
            <w:sz w:val="24"/>
            <w:szCs w:val="24"/>
            <w:rPrChange w:id="174" w:author="Will Taylor Gough" w:date="2020-08-29T17:25:00Z">
              <w:rPr>
                <w:rFonts w:ascii="Times New Roman" w:hAnsi="Times New Roman" w:cs="Times New Roman"/>
                <w:sz w:val="24"/>
                <w:szCs w:val="24"/>
              </w:rPr>
            </w:rPrChange>
          </w:rPr>
          <w:t>leen whales to demonstrate how thrust power output, drag coefficient, and Froude efficiency scale with swimming speed and body length.</w:t>
        </w:r>
      </w:ins>
    </w:p>
    <w:p w14:paraId="191A65E1" w14:textId="77777777" w:rsidR="00CC3B84" w:rsidRPr="00C05B87" w:rsidDel="00C05B87" w:rsidRDefault="00CC3B84" w:rsidP="00C05B87">
      <w:pPr>
        <w:spacing w:line="480" w:lineRule="auto"/>
        <w:rPr>
          <w:del w:id="175" w:author="Will Taylor Gough" w:date="2020-08-29T17:25:00Z"/>
          <w:rFonts w:ascii="Times New Roman" w:hAnsi="Times New Roman" w:cs="Times New Roman"/>
          <w:color w:val="000000" w:themeColor="text1"/>
          <w:sz w:val="24"/>
          <w:szCs w:val="24"/>
          <w:rPrChange w:id="176" w:author="Will Taylor Gough" w:date="2020-08-29T17:25:00Z">
            <w:rPr>
              <w:del w:id="177" w:author="Will Taylor Gough" w:date="2020-08-29T17:25:00Z"/>
              <w:b/>
              <w:color w:val="000000" w:themeColor="text1"/>
              <w:sz w:val="24"/>
              <w:szCs w:val="24"/>
              <w:u w:val="single"/>
            </w:rPr>
          </w:rPrChange>
        </w:rPr>
        <w:pPrChange w:id="178" w:author="Will Taylor Gough" w:date="2020-08-29T17:27:00Z">
          <w:pPr>
            <w:spacing w:line="240" w:lineRule="auto"/>
          </w:pPr>
        </w:pPrChange>
      </w:pPr>
    </w:p>
    <w:p w14:paraId="6F8D5ED7" w14:textId="77777777" w:rsidR="00D50BF0" w:rsidRPr="00C05B87" w:rsidDel="00C05B87" w:rsidRDefault="00D50BF0" w:rsidP="00C05B87">
      <w:pPr>
        <w:spacing w:line="480" w:lineRule="auto"/>
        <w:rPr>
          <w:del w:id="179" w:author="Will Taylor Gough" w:date="2020-08-29T17:25:00Z"/>
          <w:rFonts w:ascii="Times New Roman" w:hAnsi="Times New Roman" w:cs="Times New Roman"/>
          <w:b/>
          <w:color w:val="000000" w:themeColor="text1"/>
          <w:sz w:val="24"/>
          <w:szCs w:val="24"/>
          <w:u w:val="single"/>
          <w:rPrChange w:id="180" w:author="Will Taylor Gough" w:date="2020-08-29T17:25:00Z">
            <w:rPr>
              <w:del w:id="181" w:author="Will Taylor Gough" w:date="2020-08-29T17:25:00Z"/>
              <w:b/>
              <w:color w:val="000000" w:themeColor="text1"/>
              <w:sz w:val="24"/>
              <w:szCs w:val="24"/>
              <w:u w:val="single"/>
            </w:rPr>
          </w:rPrChange>
        </w:rPr>
        <w:pPrChange w:id="182" w:author="Will Taylor Gough" w:date="2020-08-29T17:27:00Z">
          <w:pPr>
            <w:spacing w:line="240" w:lineRule="auto"/>
          </w:pPr>
        </w:pPrChange>
      </w:pPr>
    </w:p>
    <w:p w14:paraId="1D7C5086" w14:textId="60F8D5D0" w:rsidR="00D50BF0" w:rsidRPr="00C05B87" w:rsidDel="00C05B87" w:rsidRDefault="00D50BF0" w:rsidP="00C05B87">
      <w:pPr>
        <w:spacing w:line="480" w:lineRule="auto"/>
        <w:rPr>
          <w:del w:id="183" w:author="Will Taylor Gough" w:date="2020-08-29T17:25:00Z"/>
          <w:rFonts w:ascii="Times New Roman" w:hAnsi="Times New Roman" w:cs="Times New Roman"/>
          <w:b/>
          <w:color w:val="000000" w:themeColor="text1"/>
          <w:sz w:val="24"/>
          <w:szCs w:val="24"/>
          <w:u w:val="single"/>
          <w:rPrChange w:id="184" w:author="Will Taylor Gough" w:date="2020-08-29T17:25:00Z">
            <w:rPr>
              <w:del w:id="185" w:author="Will Taylor Gough" w:date="2020-08-29T17:25:00Z"/>
              <w:b/>
              <w:color w:val="000000" w:themeColor="text1"/>
              <w:sz w:val="24"/>
              <w:szCs w:val="24"/>
              <w:u w:val="single"/>
            </w:rPr>
          </w:rPrChange>
        </w:rPr>
        <w:pPrChange w:id="186" w:author="Will Taylor Gough" w:date="2020-08-29T17:27:00Z">
          <w:pPr>
            <w:spacing w:line="240" w:lineRule="auto"/>
          </w:pPr>
        </w:pPrChange>
      </w:pPr>
      <w:del w:id="187" w:author="Will Taylor Gough" w:date="2020-08-29T17:25:00Z">
        <w:r w:rsidRPr="00C05B87" w:rsidDel="00C05B87">
          <w:rPr>
            <w:rFonts w:ascii="Times New Roman" w:hAnsi="Times New Roman" w:cs="Times New Roman"/>
            <w:b/>
            <w:color w:val="000000" w:themeColor="text1"/>
            <w:sz w:val="24"/>
            <w:szCs w:val="24"/>
            <w:u w:val="single"/>
            <w:rPrChange w:id="188" w:author="Will Taylor Gough" w:date="2020-08-29T17:25:00Z">
              <w:rPr>
                <w:b/>
                <w:color w:val="000000" w:themeColor="text1"/>
                <w:sz w:val="24"/>
                <w:szCs w:val="24"/>
                <w:u w:val="single"/>
              </w:rPr>
            </w:rPrChange>
          </w:rPr>
          <w:delText>Summary Statement:</w:delText>
        </w:r>
      </w:del>
    </w:p>
    <w:p w14:paraId="4529E63E" w14:textId="77777777" w:rsidR="00D50BF0" w:rsidRPr="00C05B87" w:rsidDel="007E5166" w:rsidRDefault="00D50BF0" w:rsidP="00C05B87">
      <w:pPr>
        <w:spacing w:line="480" w:lineRule="auto"/>
        <w:rPr>
          <w:del w:id="189" w:author="Will Taylor Gough" w:date="2020-08-29T17:56:00Z"/>
          <w:rFonts w:ascii="Times New Roman" w:hAnsi="Times New Roman" w:cs="Times New Roman"/>
          <w:b/>
          <w:color w:val="000000" w:themeColor="text1"/>
          <w:sz w:val="24"/>
          <w:szCs w:val="24"/>
          <w:u w:val="single"/>
          <w:rPrChange w:id="190" w:author="Will Taylor Gough" w:date="2020-08-29T17:25:00Z">
            <w:rPr>
              <w:del w:id="191" w:author="Will Taylor Gough" w:date="2020-08-29T17:56:00Z"/>
              <w:b/>
              <w:color w:val="000000" w:themeColor="text1"/>
              <w:sz w:val="24"/>
              <w:szCs w:val="24"/>
              <w:u w:val="single"/>
            </w:rPr>
          </w:rPrChange>
        </w:rPr>
        <w:pPrChange w:id="192" w:author="Will Taylor Gough" w:date="2020-08-29T17:27:00Z">
          <w:pPr>
            <w:spacing w:line="240" w:lineRule="auto"/>
          </w:pPr>
        </w:pPrChange>
      </w:pPr>
    </w:p>
    <w:p w14:paraId="7372AFE3" w14:textId="77777777" w:rsidR="00D50BF0" w:rsidRPr="00C05B87" w:rsidRDefault="00D50BF0" w:rsidP="00C05B87">
      <w:pPr>
        <w:spacing w:line="480" w:lineRule="auto"/>
        <w:rPr>
          <w:rFonts w:ascii="Times New Roman" w:hAnsi="Times New Roman" w:cs="Times New Roman"/>
          <w:b/>
          <w:color w:val="000000" w:themeColor="text1"/>
          <w:sz w:val="24"/>
          <w:szCs w:val="24"/>
          <w:u w:val="single"/>
          <w:rPrChange w:id="193" w:author="Will Taylor Gough" w:date="2020-08-29T17:25:00Z">
            <w:rPr>
              <w:b/>
              <w:color w:val="000000" w:themeColor="text1"/>
              <w:sz w:val="24"/>
              <w:szCs w:val="24"/>
              <w:u w:val="single"/>
            </w:rPr>
          </w:rPrChange>
        </w:rPr>
        <w:pPrChange w:id="194" w:author="Will Taylor Gough" w:date="2020-08-29T17:27:00Z">
          <w:pPr>
            <w:spacing w:line="240" w:lineRule="auto"/>
          </w:pPr>
        </w:pPrChange>
      </w:pPr>
    </w:p>
    <w:p w14:paraId="11D28FBA" w14:textId="77777777" w:rsidR="00FE2636" w:rsidRPr="00C05B87" w:rsidRDefault="00FE2636" w:rsidP="00C05B87">
      <w:pPr>
        <w:spacing w:line="480" w:lineRule="auto"/>
        <w:rPr>
          <w:rFonts w:ascii="Times New Roman" w:hAnsi="Times New Roman" w:cs="Times New Roman"/>
          <w:b/>
          <w:color w:val="000000" w:themeColor="text1"/>
          <w:sz w:val="24"/>
          <w:szCs w:val="24"/>
          <w:rPrChange w:id="195" w:author="Will Taylor Gough" w:date="2020-08-29T17:25:00Z">
            <w:rPr>
              <w:b/>
              <w:color w:val="000000" w:themeColor="text1"/>
              <w:sz w:val="24"/>
              <w:szCs w:val="24"/>
            </w:rPr>
          </w:rPrChange>
        </w:rPr>
        <w:pPrChange w:id="196" w:author="Will Taylor Gough" w:date="2020-08-29T17:27:00Z">
          <w:pPr>
            <w:spacing w:line="240" w:lineRule="auto"/>
          </w:pPr>
        </w:pPrChange>
      </w:pPr>
      <w:r w:rsidRPr="00C05B87">
        <w:rPr>
          <w:rFonts w:ascii="Times New Roman" w:hAnsi="Times New Roman" w:cs="Times New Roman"/>
          <w:b/>
          <w:color w:val="000000" w:themeColor="text1"/>
          <w:sz w:val="24"/>
          <w:szCs w:val="24"/>
          <w:rPrChange w:id="197" w:author="Will Taylor Gough" w:date="2020-08-29T17:25:00Z">
            <w:rPr>
              <w:b/>
              <w:color w:val="000000" w:themeColor="text1"/>
              <w:sz w:val="24"/>
              <w:szCs w:val="24"/>
            </w:rPr>
          </w:rPrChange>
        </w:rPr>
        <w:t xml:space="preserve">Abstract </w:t>
      </w:r>
    </w:p>
    <w:p w14:paraId="55E09A93" w14:textId="77777777" w:rsidR="00FE2636" w:rsidRPr="00C05B87" w:rsidRDefault="00FE2636" w:rsidP="00C05B87">
      <w:pPr>
        <w:shd w:val="clear" w:color="auto" w:fill="FFFFFF"/>
        <w:spacing w:line="480" w:lineRule="auto"/>
        <w:rPr>
          <w:rFonts w:ascii="Times New Roman" w:hAnsi="Times New Roman" w:cs="Times New Roman"/>
          <w:color w:val="000000" w:themeColor="text1"/>
          <w:sz w:val="24"/>
          <w:szCs w:val="24"/>
          <w:rPrChange w:id="198" w:author="Will Taylor Gough" w:date="2020-08-29T17:25:00Z">
            <w:rPr>
              <w:color w:val="000000" w:themeColor="text1"/>
              <w:sz w:val="24"/>
              <w:szCs w:val="24"/>
            </w:rPr>
          </w:rPrChange>
        </w:rPr>
        <w:pPrChange w:id="199" w:author="Will Taylor Gough" w:date="2020-08-29T17:27:00Z">
          <w:pPr>
            <w:shd w:val="clear" w:color="auto" w:fill="FFFFFF"/>
            <w:spacing w:line="240" w:lineRule="auto"/>
          </w:pPr>
        </w:pPrChange>
      </w:pPr>
    </w:p>
    <w:p w14:paraId="2496E899" w14:textId="5E8EBE79" w:rsidR="00FE2636" w:rsidRPr="00C05B87" w:rsidRDefault="00650296" w:rsidP="00C05B87">
      <w:pPr>
        <w:shd w:val="clear" w:color="auto" w:fill="FFFFFF"/>
        <w:spacing w:line="480" w:lineRule="auto"/>
        <w:ind w:firstLine="720"/>
        <w:rPr>
          <w:rFonts w:ascii="Times New Roman" w:hAnsi="Times New Roman" w:cs="Times New Roman"/>
          <w:color w:val="000000" w:themeColor="text1"/>
          <w:sz w:val="24"/>
          <w:szCs w:val="24"/>
          <w:rPrChange w:id="200" w:author="Will Taylor Gough" w:date="2020-08-29T17:25:00Z">
            <w:rPr>
              <w:color w:val="000000" w:themeColor="text1"/>
              <w:sz w:val="24"/>
              <w:szCs w:val="24"/>
            </w:rPr>
          </w:rPrChange>
        </w:rPr>
        <w:pPrChange w:id="201" w:author="Will Taylor Gough" w:date="2020-08-29T17:27:00Z">
          <w:pPr>
            <w:shd w:val="clear" w:color="auto" w:fill="FFFFFF"/>
            <w:spacing w:line="240" w:lineRule="auto"/>
            <w:ind w:firstLine="720"/>
          </w:pPr>
        </w:pPrChange>
      </w:pPr>
      <w:r w:rsidRPr="00C05B87">
        <w:rPr>
          <w:rFonts w:ascii="Times New Roman" w:hAnsi="Times New Roman" w:cs="Times New Roman"/>
          <w:color w:val="000000" w:themeColor="text1"/>
          <w:sz w:val="24"/>
          <w:szCs w:val="24"/>
          <w:rPrChange w:id="202" w:author="Will Taylor Gough" w:date="2020-08-29T17:25:00Z">
            <w:rPr>
              <w:color w:val="000000" w:themeColor="text1"/>
              <w:sz w:val="24"/>
              <w:szCs w:val="24"/>
            </w:rPr>
          </w:rPrChange>
        </w:rPr>
        <w:t>High efficiency l</w:t>
      </w:r>
      <w:r w:rsidR="006A17C8" w:rsidRPr="00C05B87">
        <w:rPr>
          <w:rFonts w:ascii="Times New Roman" w:hAnsi="Times New Roman" w:cs="Times New Roman"/>
          <w:color w:val="000000" w:themeColor="text1"/>
          <w:sz w:val="24"/>
          <w:szCs w:val="24"/>
          <w:rPrChange w:id="203" w:author="Will Taylor Gough" w:date="2020-08-29T17:25:00Z">
            <w:rPr>
              <w:color w:val="000000" w:themeColor="text1"/>
              <w:sz w:val="24"/>
              <w:szCs w:val="24"/>
            </w:rPr>
          </w:rPrChange>
        </w:rPr>
        <w:t>unate-tail swimming with high-aspect-ratio lifting surfaces has evolved in many vertebrate lineages</w:t>
      </w:r>
      <w:r w:rsidR="001F1A66" w:rsidRPr="00C05B87">
        <w:rPr>
          <w:rFonts w:ascii="Times New Roman" w:hAnsi="Times New Roman" w:cs="Times New Roman"/>
          <w:color w:val="000000" w:themeColor="text1"/>
          <w:sz w:val="24"/>
          <w:szCs w:val="24"/>
          <w:rPrChange w:id="204" w:author="Will Taylor Gough" w:date="2020-08-29T17:25:00Z">
            <w:rPr>
              <w:color w:val="000000" w:themeColor="text1"/>
              <w:sz w:val="24"/>
              <w:szCs w:val="24"/>
            </w:rPr>
          </w:rPrChange>
        </w:rPr>
        <w:t>, from fish to cetaceans</w:t>
      </w:r>
      <w:r w:rsidRPr="00C05B87">
        <w:rPr>
          <w:rFonts w:ascii="Times New Roman" w:hAnsi="Times New Roman" w:cs="Times New Roman"/>
          <w:color w:val="000000" w:themeColor="text1"/>
          <w:sz w:val="24"/>
          <w:szCs w:val="24"/>
          <w:rPrChange w:id="205" w:author="Will Taylor Gough" w:date="2020-08-29T17:25:00Z">
            <w:rPr>
              <w:color w:val="000000" w:themeColor="text1"/>
              <w:sz w:val="24"/>
              <w:szCs w:val="24"/>
            </w:rPr>
          </w:rPrChange>
        </w:rPr>
        <w:t xml:space="preserve">. </w:t>
      </w:r>
      <w:r w:rsidR="009C6B60" w:rsidRPr="00C05B87">
        <w:rPr>
          <w:rFonts w:ascii="Times New Roman" w:hAnsi="Times New Roman" w:cs="Times New Roman"/>
          <w:color w:val="000000" w:themeColor="text1"/>
          <w:sz w:val="24"/>
          <w:szCs w:val="24"/>
          <w:rPrChange w:id="206" w:author="Will Taylor Gough" w:date="2020-08-29T17:25:00Z">
            <w:rPr>
              <w:color w:val="000000" w:themeColor="text1"/>
              <w:sz w:val="24"/>
              <w:szCs w:val="24"/>
            </w:rPr>
          </w:rPrChange>
        </w:rPr>
        <w:t>Ba</w:t>
      </w:r>
      <w:r w:rsidR="00FE2636" w:rsidRPr="00C05B87">
        <w:rPr>
          <w:rFonts w:ascii="Times New Roman" w:hAnsi="Times New Roman" w:cs="Times New Roman"/>
          <w:color w:val="000000" w:themeColor="text1"/>
          <w:sz w:val="24"/>
          <w:szCs w:val="24"/>
          <w:rPrChange w:id="207" w:author="Will Taylor Gough" w:date="2020-08-29T17:25:00Z">
            <w:rPr>
              <w:color w:val="000000" w:themeColor="text1"/>
              <w:sz w:val="24"/>
              <w:szCs w:val="24"/>
            </w:rPr>
          </w:rPrChange>
        </w:rPr>
        <w:t>leen whales</w:t>
      </w:r>
      <w:r w:rsidR="009C6B60" w:rsidRPr="00C05B87">
        <w:rPr>
          <w:rFonts w:ascii="Times New Roman" w:hAnsi="Times New Roman" w:cs="Times New Roman"/>
          <w:color w:val="000000" w:themeColor="text1"/>
          <w:sz w:val="24"/>
          <w:szCs w:val="24"/>
          <w:rPrChange w:id="208" w:author="Will Taylor Gough" w:date="2020-08-29T17:25:00Z">
            <w:rPr>
              <w:color w:val="000000" w:themeColor="text1"/>
              <w:sz w:val="24"/>
              <w:szCs w:val="24"/>
            </w:rPr>
          </w:rPrChange>
        </w:rPr>
        <w:t xml:space="preserve"> (Mysticeti)</w:t>
      </w:r>
      <w:r w:rsidR="00B508C3" w:rsidRPr="00C05B87">
        <w:rPr>
          <w:rFonts w:ascii="Times New Roman" w:hAnsi="Times New Roman" w:cs="Times New Roman"/>
          <w:color w:val="000000" w:themeColor="text1"/>
          <w:sz w:val="24"/>
          <w:szCs w:val="24"/>
          <w:rPrChange w:id="209" w:author="Will Taylor Gough" w:date="2020-08-29T17:25:00Z">
            <w:rPr>
              <w:color w:val="000000" w:themeColor="text1"/>
              <w:sz w:val="24"/>
              <w:szCs w:val="24"/>
            </w:rPr>
          </w:rPrChange>
        </w:rPr>
        <w:t xml:space="preserve"> </w:t>
      </w:r>
      <w:r w:rsidRPr="00C05B87">
        <w:rPr>
          <w:rFonts w:ascii="Times New Roman" w:hAnsi="Times New Roman" w:cs="Times New Roman"/>
          <w:color w:val="000000" w:themeColor="text1"/>
          <w:sz w:val="24"/>
          <w:szCs w:val="24"/>
          <w:rPrChange w:id="210" w:author="Will Taylor Gough" w:date="2020-08-29T17:25:00Z">
            <w:rPr>
              <w:color w:val="000000" w:themeColor="text1"/>
              <w:sz w:val="24"/>
              <w:szCs w:val="24"/>
            </w:rPr>
          </w:rPrChange>
        </w:rPr>
        <w:t xml:space="preserve">are </w:t>
      </w:r>
      <w:r w:rsidR="00B508C3" w:rsidRPr="00C05B87">
        <w:rPr>
          <w:rFonts w:ascii="Times New Roman" w:hAnsi="Times New Roman" w:cs="Times New Roman"/>
          <w:color w:val="000000" w:themeColor="text1"/>
          <w:sz w:val="24"/>
          <w:szCs w:val="24"/>
          <w:rPrChange w:id="211" w:author="Will Taylor Gough" w:date="2020-08-29T17:25:00Z">
            <w:rPr>
              <w:color w:val="000000" w:themeColor="text1"/>
              <w:sz w:val="24"/>
              <w:szCs w:val="24"/>
            </w:rPr>
          </w:rPrChange>
        </w:rPr>
        <w:t xml:space="preserve">the largest swimming animals </w:t>
      </w:r>
      <w:r w:rsidRPr="00C05B87">
        <w:rPr>
          <w:rFonts w:ascii="Times New Roman" w:hAnsi="Times New Roman" w:cs="Times New Roman"/>
          <w:color w:val="000000" w:themeColor="text1"/>
          <w:sz w:val="24"/>
          <w:szCs w:val="24"/>
          <w:rPrChange w:id="212" w:author="Will Taylor Gough" w:date="2020-08-29T17:25:00Z">
            <w:rPr>
              <w:color w:val="000000" w:themeColor="text1"/>
              <w:sz w:val="24"/>
              <w:szCs w:val="24"/>
            </w:rPr>
          </w:rPrChange>
        </w:rPr>
        <w:t>that exhibit this locomotor strategy</w:t>
      </w:r>
      <w:r w:rsidR="00D4381F" w:rsidRPr="00C05B87">
        <w:rPr>
          <w:rFonts w:ascii="Times New Roman" w:hAnsi="Times New Roman" w:cs="Times New Roman"/>
          <w:color w:val="000000" w:themeColor="text1"/>
          <w:sz w:val="24"/>
          <w:szCs w:val="24"/>
          <w:rPrChange w:id="213" w:author="Will Taylor Gough" w:date="2020-08-29T17:25:00Z">
            <w:rPr>
              <w:color w:val="000000" w:themeColor="text1"/>
              <w:sz w:val="24"/>
              <w:szCs w:val="24"/>
            </w:rPr>
          </w:rPrChange>
        </w:rPr>
        <w:t xml:space="preserve"> and</w:t>
      </w:r>
      <w:r w:rsidRPr="00C05B87">
        <w:rPr>
          <w:rFonts w:ascii="Times New Roman" w:hAnsi="Times New Roman" w:cs="Times New Roman"/>
          <w:color w:val="000000" w:themeColor="text1"/>
          <w:sz w:val="24"/>
          <w:szCs w:val="24"/>
          <w:rPrChange w:id="214" w:author="Will Taylor Gough" w:date="2020-08-29T17:25:00Z">
            <w:rPr>
              <w:color w:val="000000" w:themeColor="text1"/>
              <w:sz w:val="24"/>
              <w:szCs w:val="24"/>
            </w:rPr>
          </w:rPrChange>
        </w:rPr>
        <w:t xml:space="preserve"> </w:t>
      </w:r>
      <w:r w:rsidR="00FE2636" w:rsidRPr="00C05B87">
        <w:rPr>
          <w:rFonts w:ascii="Times New Roman" w:hAnsi="Times New Roman" w:cs="Times New Roman"/>
          <w:color w:val="000000" w:themeColor="text1"/>
          <w:sz w:val="24"/>
          <w:szCs w:val="24"/>
          <w:rPrChange w:id="215" w:author="Will Taylor Gough" w:date="2020-08-29T17:25:00Z">
            <w:rPr>
              <w:color w:val="000000" w:themeColor="text1"/>
              <w:sz w:val="24"/>
              <w:szCs w:val="24"/>
            </w:rPr>
          </w:rPrChange>
        </w:rPr>
        <w:t>present an ideal study</w:t>
      </w:r>
      <w:r w:rsidR="001F1A66" w:rsidRPr="00C05B87">
        <w:rPr>
          <w:rFonts w:ascii="Times New Roman" w:hAnsi="Times New Roman" w:cs="Times New Roman"/>
          <w:color w:val="000000" w:themeColor="text1"/>
          <w:sz w:val="24"/>
          <w:szCs w:val="24"/>
          <w:rPrChange w:id="216" w:author="Will Taylor Gough" w:date="2020-08-29T17:25:00Z">
            <w:rPr>
              <w:color w:val="000000" w:themeColor="text1"/>
              <w:sz w:val="24"/>
              <w:szCs w:val="24"/>
            </w:rPr>
          </w:rPrChange>
        </w:rPr>
        <w:t xml:space="preserve"> system</w:t>
      </w:r>
      <w:r w:rsidR="00FE2636" w:rsidRPr="00C05B87">
        <w:rPr>
          <w:rFonts w:ascii="Times New Roman" w:hAnsi="Times New Roman" w:cs="Times New Roman"/>
          <w:color w:val="000000" w:themeColor="text1"/>
          <w:sz w:val="24"/>
          <w:szCs w:val="24"/>
          <w:rPrChange w:id="217" w:author="Will Taylor Gough" w:date="2020-08-29T17:25:00Z">
            <w:rPr>
              <w:color w:val="000000" w:themeColor="text1"/>
              <w:sz w:val="24"/>
              <w:szCs w:val="24"/>
            </w:rPr>
          </w:rPrChange>
        </w:rPr>
        <w:t xml:space="preserve"> </w:t>
      </w:r>
      <w:r w:rsidR="001F1A66" w:rsidRPr="00C05B87">
        <w:rPr>
          <w:rFonts w:ascii="Times New Roman" w:hAnsi="Times New Roman" w:cs="Times New Roman"/>
          <w:color w:val="000000" w:themeColor="text1"/>
          <w:sz w:val="24"/>
          <w:szCs w:val="24"/>
          <w:rPrChange w:id="218" w:author="Will Taylor Gough" w:date="2020-08-29T17:25:00Z">
            <w:rPr>
              <w:color w:val="000000" w:themeColor="text1"/>
              <w:sz w:val="24"/>
              <w:szCs w:val="24"/>
            </w:rPr>
          </w:rPrChange>
        </w:rPr>
        <w:t>to</w:t>
      </w:r>
      <w:r w:rsidR="00FE2636" w:rsidRPr="00C05B87">
        <w:rPr>
          <w:rFonts w:ascii="Times New Roman" w:hAnsi="Times New Roman" w:cs="Times New Roman"/>
          <w:color w:val="000000" w:themeColor="text1"/>
          <w:sz w:val="24"/>
          <w:szCs w:val="24"/>
          <w:rPrChange w:id="219" w:author="Will Taylor Gough" w:date="2020-08-29T17:25:00Z">
            <w:rPr>
              <w:color w:val="000000" w:themeColor="text1"/>
              <w:sz w:val="24"/>
              <w:szCs w:val="24"/>
            </w:rPr>
          </w:rPrChange>
        </w:rPr>
        <w:t xml:space="preserve"> examin</w:t>
      </w:r>
      <w:r w:rsidR="001F1A66" w:rsidRPr="00C05B87">
        <w:rPr>
          <w:rFonts w:ascii="Times New Roman" w:hAnsi="Times New Roman" w:cs="Times New Roman"/>
          <w:color w:val="000000" w:themeColor="text1"/>
          <w:sz w:val="24"/>
          <w:szCs w:val="24"/>
          <w:rPrChange w:id="220" w:author="Will Taylor Gough" w:date="2020-08-29T17:25:00Z">
            <w:rPr>
              <w:color w:val="000000" w:themeColor="text1"/>
              <w:sz w:val="24"/>
              <w:szCs w:val="24"/>
            </w:rPr>
          </w:rPrChange>
        </w:rPr>
        <w:t>e</w:t>
      </w:r>
      <w:r w:rsidR="00FE2636" w:rsidRPr="00C05B87">
        <w:rPr>
          <w:rFonts w:ascii="Times New Roman" w:hAnsi="Times New Roman" w:cs="Times New Roman"/>
          <w:color w:val="000000" w:themeColor="text1"/>
          <w:sz w:val="24"/>
          <w:szCs w:val="24"/>
          <w:rPrChange w:id="221" w:author="Will Taylor Gough" w:date="2020-08-29T17:25:00Z">
            <w:rPr>
              <w:color w:val="000000" w:themeColor="text1"/>
              <w:sz w:val="24"/>
              <w:szCs w:val="24"/>
            </w:rPr>
          </w:rPrChange>
        </w:rPr>
        <w:t xml:space="preserve"> </w:t>
      </w:r>
      <w:r w:rsidR="004849A8" w:rsidRPr="00C05B87">
        <w:rPr>
          <w:rFonts w:ascii="Times New Roman" w:hAnsi="Times New Roman" w:cs="Times New Roman"/>
          <w:color w:val="000000" w:themeColor="text1"/>
          <w:sz w:val="24"/>
          <w:szCs w:val="24"/>
          <w:rPrChange w:id="222" w:author="Will Taylor Gough" w:date="2020-08-29T17:25:00Z">
            <w:rPr>
              <w:color w:val="000000" w:themeColor="text1"/>
              <w:sz w:val="24"/>
              <w:szCs w:val="24"/>
            </w:rPr>
          </w:rPrChange>
        </w:rPr>
        <w:t xml:space="preserve">how </w:t>
      </w:r>
      <w:r w:rsidR="00FE2636" w:rsidRPr="00C05B87">
        <w:rPr>
          <w:rFonts w:ascii="Times New Roman" w:hAnsi="Times New Roman" w:cs="Times New Roman"/>
          <w:color w:val="000000" w:themeColor="text1"/>
          <w:sz w:val="24"/>
          <w:szCs w:val="24"/>
          <w:rPrChange w:id="223" w:author="Will Taylor Gough" w:date="2020-08-29T17:25:00Z">
            <w:rPr>
              <w:color w:val="000000" w:themeColor="text1"/>
              <w:sz w:val="24"/>
              <w:szCs w:val="24"/>
            </w:rPr>
          </w:rPrChange>
        </w:rPr>
        <w:t xml:space="preserve">morphology and </w:t>
      </w:r>
      <w:r w:rsidR="004849A8" w:rsidRPr="00C05B87">
        <w:rPr>
          <w:rFonts w:ascii="Times New Roman" w:hAnsi="Times New Roman" w:cs="Times New Roman"/>
          <w:color w:val="000000" w:themeColor="text1"/>
          <w:sz w:val="24"/>
          <w:szCs w:val="24"/>
          <w:rPrChange w:id="224" w:author="Will Taylor Gough" w:date="2020-08-29T17:25:00Z">
            <w:rPr>
              <w:color w:val="000000" w:themeColor="text1"/>
              <w:sz w:val="24"/>
              <w:szCs w:val="24"/>
            </w:rPr>
          </w:rPrChange>
        </w:rPr>
        <w:t>the kinematics of swimming scale to the largest body sizes.</w:t>
      </w:r>
      <w:r w:rsidR="00FE2636" w:rsidRPr="00C05B87">
        <w:rPr>
          <w:rFonts w:ascii="Times New Roman" w:hAnsi="Times New Roman" w:cs="Times New Roman"/>
          <w:color w:val="000000" w:themeColor="text1"/>
          <w:sz w:val="24"/>
          <w:szCs w:val="24"/>
          <w:rPrChange w:id="225" w:author="Will Taylor Gough" w:date="2020-08-29T17:25:00Z">
            <w:rPr>
              <w:color w:val="000000" w:themeColor="text1"/>
              <w:sz w:val="24"/>
              <w:szCs w:val="24"/>
            </w:rPr>
          </w:rPrChange>
        </w:rPr>
        <w:t xml:space="preserve"> </w:t>
      </w:r>
      <w:r w:rsidR="009C6B60" w:rsidRPr="00C05B87">
        <w:rPr>
          <w:rFonts w:ascii="Times New Roman" w:hAnsi="Times New Roman" w:cs="Times New Roman"/>
          <w:color w:val="000000" w:themeColor="text1"/>
          <w:sz w:val="24"/>
          <w:szCs w:val="24"/>
          <w:rPrChange w:id="226" w:author="Will Taylor Gough" w:date="2020-08-29T17:25:00Z">
            <w:rPr>
              <w:color w:val="000000" w:themeColor="text1"/>
              <w:sz w:val="24"/>
              <w:szCs w:val="24"/>
            </w:rPr>
          </w:rPrChange>
        </w:rPr>
        <w:t>We</w:t>
      </w:r>
      <w:r w:rsidR="00FE2636" w:rsidRPr="00C05B87">
        <w:rPr>
          <w:rFonts w:ascii="Times New Roman" w:hAnsi="Times New Roman" w:cs="Times New Roman"/>
          <w:color w:val="000000" w:themeColor="text1"/>
          <w:sz w:val="24"/>
          <w:szCs w:val="24"/>
          <w:rPrChange w:id="227" w:author="Will Taylor Gough" w:date="2020-08-29T17:25:00Z">
            <w:rPr>
              <w:color w:val="000000" w:themeColor="text1"/>
              <w:sz w:val="24"/>
              <w:szCs w:val="24"/>
            </w:rPr>
          </w:rPrChange>
        </w:rPr>
        <w:t xml:space="preserve"> use</w:t>
      </w:r>
      <w:r w:rsidR="009C6B60" w:rsidRPr="00C05B87">
        <w:rPr>
          <w:rFonts w:ascii="Times New Roman" w:hAnsi="Times New Roman" w:cs="Times New Roman"/>
          <w:color w:val="000000" w:themeColor="text1"/>
          <w:sz w:val="24"/>
          <w:szCs w:val="24"/>
          <w:rPrChange w:id="228" w:author="Will Taylor Gough" w:date="2020-08-29T17:25:00Z">
            <w:rPr>
              <w:color w:val="000000" w:themeColor="text1"/>
              <w:sz w:val="24"/>
              <w:szCs w:val="24"/>
            </w:rPr>
          </w:rPrChange>
        </w:rPr>
        <w:t>d</w:t>
      </w:r>
      <w:r w:rsidR="00FE2636" w:rsidRPr="00C05B87">
        <w:rPr>
          <w:rFonts w:ascii="Times New Roman" w:hAnsi="Times New Roman" w:cs="Times New Roman"/>
          <w:color w:val="000000" w:themeColor="text1"/>
          <w:sz w:val="24"/>
          <w:szCs w:val="24"/>
          <w:rPrChange w:id="229" w:author="Will Taylor Gough" w:date="2020-08-29T17:25:00Z">
            <w:rPr>
              <w:color w:val="000000" w:themeColor="text1"/>
              <w:sz w:val="24"/>
              <w:szCs w:val="24"/>
            </w:rPr>
          </w:rPrChange>
        </w:rPr>
        <w:t xml:space="preserve"> data from whale-borne </w:t>
      </w:r>
      <w:r w:rsidR="009C6B60" w:rsidRPr="00C05B87">
        <w:rPr>
          <w:rFonts w:ascii="Times New Roman" w:hAnsi="Times New Roman" w:cs="Times New Roman"/>
          <w:color w:val="000000" w:themeColor="text1"/>
          <w:sz w:val="24"/>
          <w:szCs w:val="24"/>
          <w:rPrChange w:id="230" w:author="Will Taylor Gough" w:date="2020-08-29T17:25:00Z">
            <w:rPr>
              <w:color w:val="000000" w:themeColor="text1"/>
              <w:sz w:val="24"/>
              <w:szCs w:val="24"/>
            </w:rPr>
          </w:rPrChange>
        </w:rPr>
        <w:t xml:space="preserve">inertial </w:t>
      </w:r>
      <w:r w:rsidR="00FE2636" w:rsidRPr="00C05B87">
        <w:rPr>
          <w:rFonts w:ascii="Times New Roman" w:hAnsi="Times New Roman" w:cs="Times New Roman"/>
          <w:color w:val="000000" w:themeColor="text1"/>
          <w:sz w:val="24"/>
          <w:szCs w:val="24"/>
          <w:rPrChange w:id="231" w:author="Will Taylor Gough" w:date="2020-08-29T17:25:00Z">
            <w:rPr>
              <w:color w:val="000000" w:themeColor="text1"/>
              <w:sz w:val="24"/>
              <w:szCs w:val="24"/>
            </w:rPr>
          </w:rPrChange>
        </w:rPr>
        <w:t xml:space="preserve">sensors </w:t>
      </w:r>
      <w:r w:rsidR="00B508C3" w:rsidRPr="00C05B87">
        <w:rPr>
          <w:rFonts w:ascii="Times New Roman" w:hAnsi="Times New Roman" w:cs="Times New Roman"/>
          <w:color w:val="000000" w:themeColor="text1"/>
          <w:sz w:val="24"/>
          <w:szCs w:val="24"/>
          <w:rPrChange w:id="232" w:author="Will Taylor Gough" w:date="2020-08-29T17:25:00Z">
            <w:rPr>
              <w:color w:val="000000" w:themeColor="text1"/>
              <w:sz w:val="24"/>
              <w:szCs w:val="24"/>
            </w:rPr>
          </w:rPrChange>
        </w:rPr>
        <w:t xml:space="preserve">coupled with morphometric measurements from </w:t>
      </w:r>
      <w:r w:rsidR="00EA1B4B" w:rsidRPr="00C05B87">
        <w:rPr>
          <w:rFonts w:ascii="Times New Roman" w:hAnsi="Times New Roman" w:cs="Times New Roman"/>
          <w:color w:val="000000" w:themeColor="text1"/>
          <w:sz w:val="24"/>
          <w:szCs w:val="24"/>
          <w:rPrChange w:id="233" w:author="Will Taylor Gough" w:date="2020-08-29T17:25:00Z">
            <w:rPr>
              <w:color w:val="000000" w:themeColor="text1"/>
              <w:sz w:val="24"/>
              <w:szCs w:val="24"/>
            </w:rPr>
          </w:rPrChange>
        </w:rPr>
        <w:t xml:space="preserve">aerial </w:t>
      </w:r>
      <w:r w:rsidR="00B508C3" w:rsidRPr="00C05B87">
        <w:rPr>
          <w:rFonts w:ascii="Times New Roman" w:hAnsi="Times New Roman" w:cs="Times New Roman"/>
          <w:color w:val="000000" w:themeColor="text1"/>
          <w:sz w:val="24"/>
          <w:szCs w:val="24"/>
          <w:rPrChange w:id="234" w:author="Will Taylor Gough" w:date="2020-08-29T17:25:00Z">
            <w:rPr>
              <w:color w:val="000000" w:themeColor="text1"/>
              <w:sz w:val="24"/>
              <w:szCs w:val="24"/>
            </w:rPr>
          </w:rPrChange>
        </w:rPr>
        <w:t xml:space="preserve">drones </w:t>
      </w:r>
      <w:r w:rsidR="00FE2636" w:rsidRPr="00C05B87">
        <w:rPr>
          <w:rFonts w:ascii="Times New Roman" w:hAnsi="Times New Roman" w:cs="Times New Roman"/>
          <w:color w:val="000000" w:themeColor="text1"/>
          <w:sz w:val="24"/>
          <w:szCs w:val="24"/>
          <w:rPrChange w:id="235" w:author="Will Taylor Gough" w:date="2020-08-29T17:25:00Z">
            <w:rPr>
              <w:color w:val="000000" w:themeColor="text1"/>
              <w:sz w:val="24"/>
              <w:szCs w:val="24"/>
            </w:rPr>
          </w:rPrChange>
        </w:rPr>
        <w:t xml:space="preserve">to calculate </w:t>
      </w:r>
      <w:r w:rsidR="00186876" w:rsidRPr="00C05B87">
        <w:rPr>
          <w:rFonts w:ascii="Times New Roman" w:hAnsi="Times New Roman" w:cs="Times New Roman"/>
          <w:color w:val="000000" w:themeColor="text1"/>
          <w:sz w:val="24"/>
          <w:szCs w:val="24"/>
          <w:rPrChange w:id="236" w:author="Will Taylor Gough" w:date="2020-08-29T17:25:00Z">
            <w:rPr>
              <w:color w:val="000000" w:themeColor="text1"/>
              <w:sz w:val="24"/>
              <w:szCs w:val="24"/>
            </w:rPr>
          </w:rPrChange>
        </w:rPr>
        <w:t>the</w:t>
      </w:r>
      <w:r w:rsidR="009C6B60" w:rsidRPr="00C05B87">
        <w:rPr>
          <w:rFonts w:ascii="Times New Roman" w:hAnsi="Times New Roman" w:cs="Times New Roman"/>
          <w:color w:val="000000" w:themeColor="text1"/>
          <w:sz w:val="24"/>
          <w:szCs w:val="24"/>
          <w:rPrChange w:id="237" w:author="Will Taylor Gough" w:date="2020-08-29T17:25:00Z">
            <w:rPr>
              <w:color w:val="000000" w:themeColor="text1"/>
              <w:sz w:val="24"/>
              <w:szCs w:val="24"/>
            </w:rPr>
          </w:rPrChange>
        </w:rPr>
        <w:t xml:space="preserve"> hydrodynamic performance</w:t>
      </w:r>
      <w:r w:rsidR="00186876" w:rsidRPr="00C05B87">
        <w:rPr>
          <w:rFonts w:ascii="Times New Roman" w:hAnsi="Times New Roman" w:cs="Times New Roman"/>
          <w:color w:val="000000" w:themeColor="text1"/>
          <w:sz w:val="24"/>
          <w:szCs w:val="24"/>
          <w:rPrChange w:id="238" w:author="Will Taylor Gough" w:date="2020-08-29T17:25:00Z">
            <w:rPr>
              <w:color w:val="000000" w:themeColor="text1"/>
              <w:sz w:val="24"/>
              <w:szCs w:val="24"/>
            </w:rPr>
          </w:rPrChange>
        </w:rPr>
        <w:t xml:space="preserve"> of oscillatory swimming</w:t>
      </w:r>
      <w:r w:rsidR="00FE2636" w:rsidRPr="00C05B87">
        <w:rPr>
          <w:rFonts w:ascii="Times New Roman" w:hAnsi="Times New Roman" w:cs="Times New Roman"/>
          <w:color w:val="000000" w:themeColor="text1"/>
          <w:sz w:val="24"/>
          <w:szCs w:val="24"/>
          <w:rPrChange w:id="239" w:author="Will Taylor Gough" w:date="2020-08-29T17:25:00Z">
            <w:rPr>
              <w:color w:val="000000" w:themeColor="text1"/>
              <w:sz w:val="24"/>
              <w:szCs w:val="24"/>
            </w:rPr>
          </w:rPrChange>
        </w:rPr>
        <w:t xml:space="preserve"> </w:t>
      </w:r>
      <w:r w:rsidR="009C6B60" w:rsidRPr="00C05B87">
        <w:rPr>
          <w:rFonts w:ascii="Times New Roman" w:hAnsi="Times New Roman" w:cs="Times New Roman"/>
          <w:color w:val="000000" w:themeColor="text1"/>
          <w:sz w:val="24"/>
          <w:szCs w:val="24"/>
          <w:rPrChange w:id="240" w:author="Will Taylor Gough" w:date="2020-08-29T17:25:00Z">
            <w:rPr>
              <w:color w:val="000000" w:themeColor="text1"/>
              <w:sz w:val="24"/>
              <w:szCs w:val="24"/>
            </w:rPr>
          </w:rPrChange>
        </w:rPr>
        <w:t>in</w:t>
      </w:r>
      <w:r w:rsidR="00B508C3" w:rsidRPr="00C05B87">
        <w:rPr>
          <w:rFonts w:ascii="Times New Roman" w:hAnsi="Times New Roman" w:cs="Times New Roman"/>
          <w:color w:val="000000" w:themeColor="text1"/>
          <w:sz w:val="24"/>
          <w:szCs w:val="24"/>
          <w:rPrChange w:id="241" w:author="Will Taylor Gough" w:date="2020-08-29T17:25:00Z">
            <w:rPr>
              <w:color w:val="000000" w:themeColor="text1"/>
              <w:sz w:val="24"/>
              <w:szCs w:val="24"/>
            </w:rPr>
          </w:rPrChange>
        </w:rPr>
        <w:t xml:space="preserve"> </w:t>
      </w:r>
      <w:r w:rsidR="00D42383" w:rsidRPr="00C05B87">
        <w:rPr>
          <w:rFonts w:ascii="Times New Roman" w:hAnsi="Times New Roman" w:cs="Times New Roman"/>
          <w:color w:val="000000" w:themeColor="text1"/>
          <w:sz w:val="24"/>
          <w:szCs w:val="24"/>
          <w:rPrChange w:id="242" w:author="Will Taylor Gough" w:date="2020-08-29T17:25:00Z">
            <w:rPr>
              <w:color w:val="000000" w:themeColor="text1"/>
              <w:sz w:val="24"/>
              <w:szCs w:val="24"/>
            </w:rPr>
          </w:rPrChange>
        </w:rPr>
        <w:t>six</w:t>
      </w:r>
      <w:r w:rsidR="00B508C3" w:rsidRPr="00C05B87">
        <w:rPr>
          <w:rFonts w:ascii="Times New Roman" w:hAnsi="Times New Roman" w:cs="Times New Roman"/>
          <w:color w:val="000000" w:themeColor="text1"/>
          <w:sz w:val="24"/>
          <w:szCs w:val="24"/>
          <w:rPrChange w:id="243" w:author="Will Taylor Gough" w:date="2020-08-29T17:25:00Z">
            <w:rPr>
              <w:color w:val="000000" w:themeColor="text1"/>
              <w:sz w:val="24"/>
              <w:szCs w:val="24"/>
            </w:rPr>
          </w:rPrChange>
        </w:rPr>
        <w:t xml:space="preserve"> </w:t>
      </w:r>
      <w:r w:rsidR="009C6B60" w:rsidRPr="00C05B87">
        <w:rPr>
          <w:rFonts w:ascii="Times New Roman" w:hAnsi="Times New Roman" w:cs="Times New Roman"/>
          <w:color w:val="000000" w:themeColor="text1"/>
          <w:sz w:val="24"/>
          <w:szCs w:val="24"/>
          <w:rPrChange w:id="244" w:author="Will Taylor Gough" w:date="2020-08-29T17:25:00Z">
            <w:rPr>
              <w:color w:val="000000" w:themeColor="text1"/>
              <w:sz w:val="24"/>
              <w:szCs w:val="24"/>
            </w:rPr>
          </w:rPrChange>
        </w:rPr>
        <w:t>baleen whale species</w:t>
      </w:r>
      <w:r w:rsidR="00B508C3" w:rsidRPr="00C05B87">
        <w:rPr>
          <w:rFonts w:ascii="Times New Roman" w:hAnsi="Times New Roman" w:cs="Times New Roman"/>
          <w:color w:val="000000" w:themeColor="text1"/>
          <w:sz w:val="24"/>
          <w:szCs w:val="24"/>
          <w:rPrChange w:id="245" w:author="Will Taylor Gough" w:date="2020-08-29T17:25:00Z">
            <w:rPr>
              <w:color w:val="000000" w:themeColor="text1"/>
              <w:sz w:val="24"/>
              <w:szCs w:val="24"/>
            </w:rPr>
          </w:rPrChange>
        </w:rPr>
        <w:t xml:space="preserve"> (</w:t>
      </w:r>
      <w:r w:rsidR="00D42383" w:rsidRPr="00C05B87">
        <w:rPr>
          <w:rFonts w:ascii="Times New Roman" w:hAnsi="Times New Roman" w:cs="Times New Roman"/>
          <w:color w:val="000000" w:themeColor="text1"/>
          <w:sz w:val="24"/>
          <w:szCs w:val="24"/>
          <w:rPrChange w:id="246" w:author="Will Taylor Gough" w:date="2020-08-29T17:25:00Z">
            <w:rPr>
              <w:color w:val="000000" w:themeColor="text1"/>
              <w:sz w:val="24"/>
              <w:szCs w:val="24"/>
            </w:rPr>
          </w:rPrChange>
        </w:rPr>
        <w:t xml:space="preserve">fin whale, </w:t>
      </w:r>
      <w:r w:rsidR="00D42383" w:rsidRPr="00C05B87">
        <w:rPr>
          <w:rFonts w:ascii="Times New Roman" w:hAnsi="Times New Roman" w:cs="Times New Roman"/>
          <w:i/>
          <w:color w:val="000000" w:themeColor="text1"/>
          <w:sz w:val="24"/>
          <w:szCs w:val="24"/>
          <w:rPrChange w:id="247" w:author="Will Taylor Gough" w:date="2020-08-29T17:25:00Z">
            <w:rPr>
              <w:i/>
              <w:color w:val="000000" w:themeColor="text1"/>
              <w:sz w:val="24"/>
              <w:szCs w:val="24"/>
            </w:rPr>
          </w:rPrChange>
        </w:rPr>
        <w:t>Balaenoptera physalus</w:t>
      </w:r>
      <w:r w:rsidR="00D42383" w:rsidRPr="00C05B87">
        <w:rPr>
          <w:rFonts w:ascii="Times New Roman" w:hAnsi="Times New Roman" w:cs="Times New Roman"/>
          <w:color w:val="000000" w:themeColor="text1"/>
          <w:sz w:val="24"/>
          <w:szCs w:val="24"/>
          <w:rPrChange w:id="248" w:author="Will Taylor Gough" w:date="2020-08-29T17:25:00Z">
            <w:rPr>
              <w:color w:val="000000" w:themeColor="text1"/>
              <w:sz w:val="24"/>
              <w:szCs w:val="24"/>
            </w:rPr>
          </w:rPrChange>
        </w:rPr>
        <w:t xml:space="preserve">;, Bryde’s whale, </w:t>
      </w:r>
      <w:r w:rsidR="00D42383" w:rsidRPr="00C05B87">
        <w:rPr>
          <w:rFonts w:ascii="Times New Roman" w:hAnsi="Times New Roman" w:cs="Times New Roman"/>
          <w:i/>
          <w:color w:val="000000" w:themeColor="text1"/>
          <w:sz w:val="24"/>
          <w:szCs w:val="24"/>
          <w:rPrChange w:id="249" w:author="Will Taylor Gough" w:date="2020-08-29T17:25:00Z">
            <w:rPr>
              <w:i/>
              <w:color w:val="000000" w:themeColor="text1"/>
              <w:sz w:val="24"/>
              <w:szCs w:val="24"/>
            </w:rPr>
          </w:rPrChange>
        </w:rPr>
        <w:t xml:space="preserve">Balaenoptera </w:t>
      </w:r>
      <w:r w:rsidR="00D42383" w:rsidRPr="00C05B87">
        <w:rPr>
          <w:rFonts w:ascii="Times New Roman" w:hAnsi="Times New Roman" w:cs="Times New Roman"/>
          <w:color w:val="000000" w:themeColor="text1"/>
          <w:sz w:val="24"/>
          <w:szCs w:val="24"/>
          <w:rPrChange w:id="250" w:author="Will Taylor Gough" w:date="2020-08-29T17:25:00Z">
            <w:rPr>
              <w:color w:val="000000" w:themeColor="text1"/>
              <w:sz w:val="24"/>
              <w:szCs w:val="24"/>
            </w:rPr>
          </w:rPrChange>
        </w:rPr>
        <w:t xml:space="preserve">edeni; sei whale, </w:t>
      </w:r>
      <w:r w:rsidR="00D42383" w:rsidRPr="00C05B87">
        <w:rPr>
          <w:rFonts w:ascii="Times New Roman" w:hAnsi="Times New Roman" w:cs="Times New Roman"/>
          <w:i/>
          <w:color w:val="000000" w:themeColor="text1"/>
          <w:sz w:val="24"/>
          <w:szCs w:val="24"/>
          <w:rPrChange w:id="251" w:author="Will Taylor Gough" w:date="2020-08-29T17:25:00Z">
            <w:rPr>
              <w:i/>
              <w:color w:val="000000" w:themeColor="text1"/>
              <w:sz w:val="24"/>
              <w:szCs w:val="24"/>
            </w:rPr>
          </w:rPrChange>
        </w:rPr>
        <w:t xml:space="preserve">Balaenoptera </w:t>
      </w:r>
      <w:r w:rsidR="00D42383" w:rsidRPr="00C05B87">
        <w:rPr>
          <w:rFonts w:ascii="Times New Roman" w:hAnsi="Times New Roman" w:cs="Times New Roman"/>
          <w:color w:val="000000" w:themeColor="text1"/>
          <w:sz w:val="24"/>
          <w:szCs w:val="24"/>
          <w:rPrChange w:id="252" w:author="Will Taylor Gough" w:date="2020-08-29T17:25:00Z">
            <w:rPr>
              <w:color w:val="000000" w:themeColor="text1"/>
              <w:sz w:val="24"/>
              <w:szCs w:val="24"/>
            </w:rPr>
          </w:rPrChange>
        </w:rPr>
        <w:t xml:space="preserve">borealis; Antarctic </w:t>
      </w:r>
      <w:r w:rsidR="00B508C3" w:rsidRPr="00C05B87">
        <w:rPr>
          <w:rFonts w:ascii="Times New Roman" w:hAnsi="Times New Roman" w:cs="Times New Roman"/>
          <w:color w:val="000000" w:themeColor="text1"/>
          <w:sz w:val="24"/>
          <w:szCs w:val="24"/>
          <w:rPrChange w:id="253" w:author="Will Taylor Gough" w:date="2020-08-29T17:25:00Z">
            <w:rPr>
              <w:color w:val="000000" w:themeColor="text1"/>
              <w:sz w:val="24"/>
              <w:szCs w:val="24"/>
            </w:rPr>
          </w:rPrChange>
        </w:rPr>
        <w:t>minke</w:t>
      </w:r>
      <w:r w:rsidR="009C6B60" w:rsidRPr="00C05B87">
        <w:rPr>
          <w:rFonts w:ascii="Times New Roman" w:hAnsi="Times New Roman" w:cs="Times New Roman"/>
          <w:color w:val="000000" w:themeColor="text1"/>
          <w:sz w:val="24"/>
          <w:szCs w:val="24"/>
          <w:rPrChange w:id="254" w:author="Will Taylor Gough" w:date="2020-08-29T17:25:00Z">
            <w:rPr>
              <w:color w:val="000000" w:themeColor="text1"/>
              <w:sz w:val="24"/>
              <w:szCs w:val="24"/>
            </w:rPr>
          </w:rPrChange>
        </w:rPr>
        <w:t xml:space="preserve"> whales</w:t>
      </w:r>
      <w:r w:rsidR="00B508C3" w:rsidRPr="00C05B87">
        <w:rPr>
          <w:rFonts w:ascii="Times New Roman" w:hAnsi="Times New Roman" w:cs="Times New Roman"/>
          <w:color w:val="000000" w:themeColor="text1"/>
          <w:sz w:val="24"/>
          <w:szCs w:val="24"/>
          <w:rPrChange w:id="255" w:author="Will Taylor Gough" w:date="2020-08-29T17:25:00Z">
            <w:rPr>
              <w:color w:val="000000" w:themeColor="text1"/>
              <w:sz w:val="24"/>
              <w:szCs w:val="24"/>
            </w:rPr>
          </w:rPrChange>
        </w:rPr>
        <w:t>,</w:t>
      </w:r>
      <w:r w:rsidR="009C6B60" w:rsidRPr="00C05B87">
        <w:rPr>
          <w:rFonts w:ascii="Times New Roman" w:hAnsi="Times New Roman" w:cs="Times New Roman"/>
          <w:color w:val="000000" w:themeColor="text1"/>
          <w:sz w:val="24"/>
          <w:szCs w:val="24"/>
          <w:rPrChange w:id="256" w:author="Will Taylor Gough" w:date="2020-08-29T17:25:00Z">
            <w:rPr>
              <w:color w:val="000000" w:themeColor="text1"/>
              <w:sz w:val="24"/>
              <w:szCs w:val="24"/>
            </w:rPr>
          </w:rPrChange>
        </w:rPr>
        <w:t xml:space="preserve"> </w:t>
      </w:r>
      <w:r w:rsidR="009C6B60" w:rsidRPr="00C05B87">
        <w:rPr>
          <w:rFonts w:ascii="Times New Roman" w:hAnsi="Times New Roman" w:cs="Times New Roman"/>
          <w:i/>
          <w:iCs/>
          <w:color w:val="000000" w:themeColor="text1"/>
          <w:sz w:val="24"/>
          <w:szCs w:val="24"/>
          <w:rPrChange w:id="257" w:author="Will Taylor Gough" w:date="2020-08-29T17:25:00Z">
            <w:rPr>
              <w:i/>
              <w:iCs/>
              <w:color w:val="000000" w:themeColor="text1"/>
              <w:sz w:val="24"/>
              <w:szCs w:val="24"/>
            </w:rPr>
          </w:rPrChange>
        </w:rPr>
        <w:t>Balaenoptera bonaerensis</w:t>
      </w:r>
      <w:r w:rsidR="009C6B60" w:rsidRPr="00C05B87">
        <w:rPr>
          <w:rFonts w:ascii="Times New Roman" w:hAnsi="Times New Roman" w:cs="Times New Roman"/>
          <w:color w:val="000000" w:themeColor="text1"/>
          <w:sz w:val="24"/>
          <w:szCs w:val="24"/>
          <w:rPrChange w:id="258" w:author="Will Taylor Gough" w:date="2020-08-29T17:25:00Z">
            <w:rPr>
              <w:color w:val="000000" w:themeColor="text1"/>
              <w:sz w:val="24"/>
              <w:szCs w:val="24"/>
            </w:rPr>
          </w:rPrChange>
        </w:rPr>
        <w:t>;</w:t>
      </w:r>
      <w:r w:rsidR="00B508C3" w:rsidRPr="00C05B87">
        <w:rPr>
          <w:rFonts w:ascii="Times New Roman" w:hAnsi="Times New Roman" w:cs="Times New Roman"/>
          <w:color w:val="000000" w:themeColor="text1"/>
          <w:sz w:val="24"/>
          <w:szCs w:val="24"/>
          <w:rPrChange w:id="259" w:author="Will Taylor Gough" w:date="2020-08-29T17:25:00Z">
            <w:rPr>
              <w:color w:val="000000" w:themeColor="text1"/>
              <w:sz w:val="24"/>
              <w:szCs w:val="24"/>
            </w:rPr>
          </w:rPrChange>
        </w:rPr>
        <w:t xml:space="preserve"> humpback</w:t>
      </w:r>
      <w:r w:rsidR="009C6B60" w:rsidRPr="00C05B87">
        <w:rPr>
          <w:rFonts w:ascii="Times New Roman" w:hAnsi="Times New Roman" w:cs="Times New Roman"/>
          <w:color w:val="000000" w:themeColor="text1"/>
          <w:sz w:val="24"/>
          <w:szCs w:val="24"/>
          <w:rPrChange w:id="260" w:author="Will Taylor Gough" w:date="2020-08-29T17:25:00Z">
            <w:rPr>
              <w:color w:val="000000" w:themeColor="text1"/>
              <w:sz w:val="24"/>
              <w:szCs w:val="24"/>
            </w:rPr>
          </w:rPrChange>
        </w:rPr>
        <w:t xml:space="preserve"> whales</w:t>
      </w:r>
      <w:r w:rsidR="00B508C3" w:rsidRPr="00C05B87">
        <w:rPr>
          <w:rFonts w:ascii="Times New Roman" w:hAnsi="Times New Roman" w:cs="Times New Roman"/>
          <w:color w:val="000000" w:themeColor="text1"/>
          <w:sz w:val="24"/>
          <w:szCs w:val="24"/>
          <w:rPrChange w:id="261" w:author="Will Taylor Gough" w:date="2020-08-29T17:25:00Z">
            <w:rPr>
              <w:color w:val="000000" w:themeColor="text1"/>
              <w:sz w:val="24"/>
              <w:szCs w:val="24"/>
            </w:rPr>
          </w:rPrChange>
        </w:rPr>
        <w:t>,</w:t>
      </w:r>
      <w:r w:rsidR="009C6B60" w:rsidRPr="00C05B87">
        <w:rPr>
          <w:rFonts w:ascii="Times New Roman" w:hAnsi="Times New Roman" w:cs="Times New Roman"/>
          <w:color w:val="000000" w:themeColor="text1"/>
          <w:sz w:val="24"/>
          <w:szCs w:val="24"/>
          <w:rPrChange w:id="262" w:author="Will Taylor Gough" w:date="2020-08-29T17:25:00Z">
            <w:rPr>
              <w:color w:val="000000" w:themeColor="text1"/>
              <w:sz w:val="24"/>
              <w:szCs w:val="24"/>
            </w:rPr>
          </w:rPrChange>
        </w:rPr>
        <w:t xml:space="preserve"> </w:t>
      </w:r>
      <w:r w:rsidR="009C6B60" w:rsidRPr="00C05B87">
        <w:rPr>
          <w:rFonts w:ascii="Times New Roman" w:hAnsi="Times New Roman" w:cs="Times New Roman"/>
          <w:i/>
          <w:iCs/>
          <w:color w:val="000000" w:themeColor="text1"/>
          <w:sz w:val="24"/>
          <w:szCs w:val="24"/>
          <w:rPrChange w:id="263" w:author="Will Taylor Gough" w:date="2020-08-29T17:25:00Z">
            <w:rPr>
              <w:i/>
              <w:iCs/>
              <w:color w:val="000000" w:themeColor="text1"/>
              <w:sz w:val="24"/>
              <w:szCs w:val="24"/>
            </w:rPr>
          </w:rPrChange>
        </w:rPr>
        <w:t>Megaptera novaeangliae</w:t>
      </w:r>
      <w:r w:rsidR="009C6B60" w:rsidRPr="00C05B87">
        <w:rPr>
          <w:rFonts w:ascii="Times New Roman" w:hAnsi="Times New Roman" w:cs="Times New Roman"/>
          <w:color w:val="000000" w:themeColor="text1"/>
          <w:sz w:val="24"/>
          <w:szCs w:val="24"/>
          <w:rPrChange w:id="264" w:author="Will Taylor Gough" w:date="2020-08-29T17:25:00Z">
            <w:rPr>
              <w:color w:val="000000" w:themeColor="text1"/>
              <w:sz w:val="24"/>
              <w:szCs w:val="24"/>
            </w:rPr>
          </w:rPrChange>
        </w:rPr>
        <w:t>;</w:t>
      </w:r>
      <w:r w:rsidR="00D42383" w:rsidRPr="00C05B87">
        <w:rPr>
          <w:rFonts w:ascii="Times New Roman" w:hAnsi="Times New Roman" w:cs="Times New Roman"/>
          <w:color w:val="000000" w:themeColor="text1"/>
          <w:sz w:val="24"/>
          <w:szCs w:val="24"/>
          <w:rPrChange w:id="265" w:author="Will Taylor Gough" w:date="2020-08-29T17:25:00Z">
            <w:rPr>
              <w:color w:val="000000" w:themeColor="text1"/>
              <w:sz w:val="24"/>
              <w:szCs w:val="24"/>
            </w:rPr>
          </w:rPrChange>
        </w:rPr>
        <w:t xml:space="preserve"> and</w:t>
      </w:r>
      <w:r w:rsidR="00B508C3" w:rsidRPr="00C05B87">
        <w:rPr>
          <w:rFonts w:ascii="Times New Roman" w:hAnsi="Times New Roman" w:cs="Times New Roman"/>
          <w:color w:val="000000" w:themeColor="text1"/>
          <w:sz w:val="24"/>
          <w:szCs w:val="24"/>
          <w:rPrChange w:id="266" w:author="Will Taylor Gough" w:date="2020-08-29T17:25:00Z">
            <w:rPr>
              <w:color w:val="000000" w:themeColor="text1"/>
              <w:sz w:val="24"/>
              <w:szCs w:val="24"/>
            </w:rPr>
          </w:rPrChange>
        </w:rPr>
        <w:t xml:space="preserve"> blue</w:t>
      </w:r>
      <w:r w:rsidR="009C6B60" w:rsidRPr="00C05B87">
        <w:rPr>
          <w:rFonts w:ascii="Times New Roman" w:hAnsi="Times New Roman" w:cs="Times New Roman"/>
          <w:color w:val="000000" w:themeColor="text1"/>
          <w:sz w:val="24"/>
          <w:szCs w:val="24"/>
          <w:rPrChange w:id="267" w:author="Will Taylor Gough" w:date="2020-08-29T17:25:00Z">
            <w:rPr>
              <w:color w:val="000000" w:themeColor="text1"/>
              <w:sz w:val="24"/>
              <w:szCs w:val="24"/>
            </w:rPr>
          </w:rPrChange>
        </w:rPr>
        <w:t xml:space="preserve"> whales, </w:t>
      </w:r>
      <w:r w:rsidR="009C6B60" w:rsidRPr="00C05B87">
        <w:rPr>
          <w:rFonts w:ascii="Times New Roman" w:hAnsi="Times New Roman" w:cs="Times New Roman"/>
          <w:i/>
          <w:iCs/>
          <w:color w:val="000000" w:themeColor="text1"/>
          <w:sz w:val="24"/>
          <w:szCs w:val="24"/>
          <w:rPrChange w:id="268" w:author="Will Taylor Gough" w:date="2020-08-29T17:25:00Z">
            <w:rPr>
              <w:i/>
              <w:iCs/>
              <w:color w:val="000000" w:themeColor="text1"/>
              <w:sz w:val="24"/>
              <w:szCs w:val="24"/>
            </w:rPr>
          </w:rPrChange>
        </w:rPr>
        <w:t>Balaenoptera musculus</w:t>
      </w:r>
      <w:r w:rsidR="00B508C3" w:rsidRPr="00C05B87">
        <w:rPr>
          <w:rFonts w:ascii="Times New Roman" w:hAnsi="Times New Roman" w:cs="Times New Roman"/>
          <w:color w:val="000000" w:themeColor="text1"/>
          <w:sz w:val="24"/>
          <w:szCs w:val="24"/>
          <w:rPrChange w:id="269" w:author="Will Taylor Gough" w:date="2020-08-29T17:25:00Z">
            <w:rPr>
              <w:color w:val="000000" w:themeColor="text1"/>
              <w:sz w:val="24"/>
              <w:szCs w:val="24"/>
            </w:rPr>
          </w:rPrChange>
        </w:rPr>
        <w:t xml:space="preserve">) ranging in </w:t>
      </w:r>
      <w:r w:rsidR="009C6B60" w:rsidRPr="00C05B87">
        <w:rPr>
          <w:rFonts w:ascii="Times New Roman" w:hAnsi="Times New Roman" w:cs="Times New Roman"/>
          <w:color w:val="000000" w:themeColor="text1"/>
          <w:sz w:val="24"/>
          <w:szCs w:val="24"/>
          <w:rPrChange w:id="270" w:author="Will Taylor Gough" w:date="2020-08-29T17:25:00Z">
            <w:rPr>
              <w:color w:val="000000" w:themeColor="text1"/>
              <w:sz w:val="24"/>
              <w:szCs w:val="24"/>
            </w:rPr>
          </w:rPrChange>
        </w:rPr>
        <w:t xml:space="preserve">body length </w:t>
      </w:r>
      <w:r w:rsidR="00B508C3" w:rsidRPr="00C05B87">
        <w:rPr>
          <w:rFonts w:ascii="Times New Roman" w:hAnsi="Times New Roman" w:cs="Times New Roman"/>
          <w:color w:val="000000" w:themeColor="text1"/>
          <w:sz w:val="24"/>
          <w:szCs w:val="24"/>
          <w:rPrChange w:id="271" w:author="Will Taylor Gough" w:date="2020-08-29T17:25:00Z">
            <w:rPr>
              <w:color w:val="000000" w:themeColor="text1"/>
              <w:sz w:val="24"/>
              <w:szCs w:val="24"/>
            </w:rPr>
          </w:rPrChange>
        </w:rPr>
        <w:t xml:space="preserve">from </w:t>
      </w:r>
      <w:r w:rsidR="009E134A" w:rsidRPr="00C05B87">
        <w:rPr>
          <w:rFonts w:ascii="Times New Roman" w:hAnsi="Times New Roman" w:cs="Times New Roman"/>
          <w:color w:val="000000" w:themeColor="text1"/>
          <w:sz w:val="24"/>
          <w:szCs w:val="24"/>
          <w:rPrChange w:id="272" w:author="Will Taylor Gough" w:date="2020-08-29T17:25:00Z">
            <w:rPr>
              <w:color w:val="000000" w:themeColor="text1"/>
              <w:sz w:val="24"/>
              <w:szCs w:val="24"/>
            </w:rPr>
          </w:rPrChange>
        </w:rPr>
        <w:t>5</w:t>
      </w:r>
      <w:r w:rsidR="00B508C3" w:rsidRPr="00C05B87">
        <w:rPr>
          <w:rFonts w:ascii="Times New Roman" w:hAnsi="Times New Roman" w:cs="Times New Roman"/>
          <w:sz w:val="24"/>
          <w:szCs w:val="24"/>
          <w:rPrChange w:id="273" w:author="Will Taylor Gough" w:date="2020-08-29T17:25:00Z">
            <w:rPr>
              <w:sz w:val="24"/>
              <w:szCs w:val="24"/>
            </w:rPr>
          </w:rPrChange>
        </w:rPr>
        <w:t>-25m</w:t>
      </w:r>
      <w:r w:rsidR="00FE2636" w:rsidRPr="00C05B87">
        <w:rPr>
          <w:rFonts w:ascii="Times New Roman" w:hAnsi="Times New Roman" w:cs="Times New Roman"/>
          <w:color w:val="000000" w:themeColor="text1"/>
          <w:sz w:val="24"/>
          <w:szCs w:val="24"/>
          <w:rPrChange w:id="274" w:author="Will Taylor Gough" w:date="2020-08-29T17:25:00Z">
            <w:rPr>
              <w:color w:val="000000" w:themeColor="text1"/>
              <w:sz w:val="24"/>
              <w:szCs w:val="24"/>
            </w:rPr>
          </w:rPrChange>
        </w:rPr>
        <w:t xml:space="preserve">. </w:t>
      </w:r>
      <w:r w:rsidR="009E134A" w:rsidRPr="00C05B87">
        <w:rPr>
          <w:rFonts w:ascii="Times New Roman" w:hAnsi="Times New Roman" w:cs="Times New Roman"/>
          <w:color w:val="000000" w:themeColor="text1"/>
          <w:sz w:val="24"/>
          <w:szCs w:val="24"/>
          <w:rPrChange w:id="275" w:author="Will Taylor Gough" w:date="2020-08-29T17:25:00Z">
            <w:rPr>
              <w:color w:val="000000" w:themeColor="text1"/>
              <w:sz w:val="24"/>
              <w:szCs w:val="24"/>
            </w:rPr>
          </w:rPrChange>
        </w:rPr>
        <w:t>We find</w:t>
      </w:r>
      <w:r w:rsidR="00186876" w:rsidRPr="00C05B87">
        <w:rPr>
          <w:rFonts w:ascii="Times New Roman" w:hAnsi="Times New Roman" w:cs="Times New Roman"/>
          <w:color w:val="000000" w:themeColor="text1"/>
          <w:sz w:val="24"/>
          <w:szCs w:val="24"/>
          <w:rPrChange w:id="276" w:author="Will Taylor Gough" w:date="2020-08-29T17:25:00Z">
            <w:rPr>
              <w:color w:val="000000" w:themeColor="text1"/>
              <w:sz w:val="24"/>
              <w:szCs w:val="24"/>
            </w:rPr>
          </w:rPrChange>
        </w:rPr>
        <w:t xml:space="preserve"> </w:t>
      </w:r>
      <w:r w:rsidR="00FE2636" w:rsidRPr="00C05B87">
        <w:rPr>
          <w:rFonts w:ascii="Times New Roman" w:hAnsi="Times New Roman" w:cs="Times New Roman"/>
          <w:color w:val="000000" w:themeColor="text1"/>
          <w:sz w:val="24"/>
          <w:szCs w:val="24"/>
          <w:rPrChange w:id="277" w:author="Will Taylor Gough" w:date="2020-08-29T17:25:00Z">
            <w:rPr>
              <w:color w:val="000000" w:themeColor="text1"/>
              <w:sz w:val="24"/>
              <w:szCs w:val="24"/>
            </w:rPr>
          </w:rPrChange>
        </w:rPr>
        <w:t xml:space="preserve">that mass-specific thrust </w:t>
      </w:r>
      <w:r w:rsidR="00977A1B" w:rsidRPr="00C05B87">
        <w:rPr>
          <w:rFonts w:ascii="Times New Roman" w:hAnsi="Times New Roman" w:cs="Times New Roman"/>
          <w:color w:val="000000" w:themeColor="text1"/>
          <w:sz w:val="24"/>
          <w:szCs w:val="24"/>
          <w:rPrChange w:id="278" w:author="Will Taylor Gough" w:date="2020-08-29T17:25:00Z">
            <w:rPr>
              <w:color w:val="000000" w:themeColor="text1"/>
              <w:sz w:val="24"/>
              <w:szCs w:val="24"/>
            </w:rPr>
          </w:rPrChange>
        </w:rPr>
        <w:t xml:space="preserve">increases with </w:t>
      </w:r>
      <w:ins w:id="279" w:author="Will Taylor Gough" w:date="2020-08-29T17:31:00Z">
        <w:r w:rsidR="00A164E4">
          <w:rPr>
            <w:rFonts w:ascii="Times New Roman" w:hAnsi="Times New Roman" w:cs="Times New Roman"/>
            <w:color w:val="000000" w:themeColor="text1"/>
            <w:sz w:val="24"/>
            <w:szCs w:val="24"/>
          </w:rPr>
          <w:t>both</w:t>
        </w:r>
      </w:ins>
      <w:del w:id="280" w:author="Will Taylor Gough" w:date="2020-08-29T17:31:00Z">
        <w:r w:rsidR="00977A1B" w:rsidRPr="00C05B87" w:rsidDel="00A164E4">
          <w:rPr>
            <w:rFonts w:ascii="Times New Roman" w:hAnsi="Times New Roman" w:cs="Times New Roman"/>
            <w:color w:val="000000" w:themeColor="text1"/>
            <w:sz w:val="24"/>
            <w:szCs w:val="24"/>
            <w:rPrChange w:id="281" w:author="Will Taylor Gough" w:date="2020-08-29T17:25:00Z">
              <w:rPr>
                <w:color w:val="000000" w:themeColor="text1"/>
                <w:sz w:val="24"/>
                <w:szCs w:val="24"/>
              </w:rPr>
            </w:rPrChange>
          </w:rPr>
          <w:delText>increasing</w:delText>
        </w:r>
      </w:del>
      <w:r w:rsidR="00977A1B" w:rsidRPr="00C05B87">
        <w:rPr>
          <w:rFonts w:ascii="Times New Roman" w:hAnsi="Times New Roman" w:cs="Times New Roman"/>
          <w:color w:val="000000" w:themeColor="text1"/>
          <w:sz w:val="24"/>
          <w:szCs w:val="24"/>
          <w:rPrChange w:id="282" w:author="Will Taylor Gough" w:date="2020-08-29T17:25:00Z">
            <w:rPr>
              <w:color w:val="000000" w:themeColor="text1"/>
              <w:sz w:val="24"/>
              <w:szCs w:val="24"/>
            </w:rPr>
          </w:rPrChange>
        </w:rPr>
        <w:t xml:space="preserve"> swim</w:t>
      </w:r>
      <w:r w:rsidR="00EA1B4B" w:rsidRPr="00C05B87">
        <w:rPr>
          <w:rFonts w:ascii="Times New Roman" w:hAnsi="Times New Roman" w:cs="Times New Roman"/>
          <w:color w:val="000000" w:themeColor="text1"/>
          <w:sz w:val="24"/>
          <w:szCs w:val="24"/>
          <w:rPrChange w:id="283" w:author="Will Taylor Gough" w:date="2020-08-29T17:25:00Z">
            <w:rPr>
              <w:color w:val="000000" w:themeColor="text1"/>
              <w:sz w:val="24"/>
              <w:szCs w:val="24"/>
            </w:rPr>
          </w:rPrChange>
        </w:rPr>
        <w:t>ming</w:t>
      </w:r>
      <w:r w:rsidR="00977A1B" w:rsidRPr="00C05B87">
        <w:rPr>
          <w:rFonts w:ascii="Times New Roman" w:hAnsi="Times New Roman" w:cs="Times New Roman"/>
          <w:color w:val="000000" w:themeColor="text1"/>
          <w:sz w:val="24"/>
          <w:szCs w:val="24"/>
          <w:rPrChange w:id="284" w:author="Will Taylor Gough" w:date="2020-08-29T17:25:00Z">
            <w:rPr>
              <w:color w:val="000000" w:themeColor="text1"/>
              <w:sz w:val="24"/>
              <w:szCs w:val="24"/>
            </w:rPr>
          </w:rPrChange>
        </w:rPr>
        <w:t xml:space="preserve"> </w:t>
      </w:r>
      <w:r w:rsidR="00186876" w:rsidRPr="00C05B87">
        <w:rPr>
          <w:rFonts w:ascii="Times New Roman" w:hAnsi="Times New Roman" w:cs="Times New Roman"/>
          <w:color w:val="000000" w:themeColor="text1"/>
          <w:sz w:val="24"/>
          <w:szCs w:val="24"/>
          <w:rPrChange w:id="285" w:author="Will Taylor Gough" w:date="2020-08-29T17:25:00Z">
            <w:rPr>
              <w:color w:val="000000" w:themeColor="text1"/>
              <w:sz w:val="24"/>
              <w:szCs w:val="24"/>
            </w:rPr>
          </w:rPrChange>
        </w:rPr>
        <w:t>speed</w:t>
      </w:r>
      <w:ins w:id="286" w:author="Will Taylor Gough" w:date="2020-08-29T17:31:00Z">
        <w:r w:rsidR="00A164E4">
          <w:rPr>
            <w:rFonts w:ascii="Times New Roman" w:hAnsi="Times New Roman" w:cs="Times New Roman"/>
            <w:color w:val="000000" w:themeColor="text1"/>
            <w:sz w:val="24"/>
            <w:szCs w:val="24"/>
          </w:rPr>
          <w:t xml:space="preserve"> and</w:t>
        </w:r>
      </w:ins>
      <w:r w:rsidR="00186876" w:rsidRPr="00C05B87">
        <w:rPr>
          <w:rFonts w:ascii="Times New Roman" w:hAnsi="Times New Roman" w:cs="Times New Roman"/>
          <w:color w:val="000000" w:themeColor="text1"/>
          <w:sz w:val="24"/>
          <w:szCs w:val="24"/>
          <w:rPrChange w:id="287" w:author="Will Taylor Gough" w:date="2020-08-29T17:25:00Z">
            <w:rPr>
              <w:color w:val="000000" w:themeColor="text1"/>
              <w:sz w:val="24"/>
              <w:szCs w:val="24"/>
            </w:rPr>
          </w:rPrChange>
        </w:rPr>
        <w:t xml:space="preserve"> </w:t>
      </w:r>
      <w:del w:id="288" w:author="Will Taylor Gough" w:date="2020-08-29T17:31:00Z">
        <w:r w:rsidR="00977A1B" w:rsidRPr="00C05B87" w:rsidDel="00A164E4">
          <w:rPr>
            <w:rFonts w:ascii="Times New Roman" w:hAnsi="Times New Roman" w:cs="Times New Roman"/>
            <w:color w:val="000000" w:themeColor="text1"/>
            <w:sz w:val="24"/>
            <w:szCs w:val="24"/>
            <w:rPrChange w:id="289" w:author="Will Taylor Gough" w:date="2020-08-29T17:25:00Z">
              <w:rPr>
                <w:color w:val="000000" w:themeColor="text1"/>
                <w:sz w:val="24"/>
                <w:szCs w:val="24"/>
              </w:rPr>
            </w:rPrChange>
          </w:rPr>
          <w:delText xml:space="preserve">but is unaffected by </w:delText>
        </w:r>
      </w:del>
      <w:r w:rsidR="00977A1B" w:rsidRPr="00C05B87">
        <w:rPr>
          <w:rFonts w:ascii="Times New Roman" w:hAnsi="Times New Roman" w:cs="Times New Roman"/>
          <w:color w:val="000000" w:themeColor="text1"/>
          <w:sz w:val="24"/>
          <w:szCs w:val="24"/>
          <w:rPrChange w:id="290" w:author="Will Taylor Gough" w:date="2020-08-29T17:25:00Z">
            <w:rPr>
              <w:color w:val="000000" w:themeColor="text1"/>
              <w:sz w:val="24"/>
              <w:szCs w:val="24"/>
            </w:rPr>
          </w:rPrChange>
        </w:rPr>
        <w:t>body size</w:t>
      </w:r>
      <w:r w:rsidR="00366CF2" w:rsidRPr="00C05B87">
        <w:rPr>
          <w:rFonts w:ascii="Times New Roman" w:hAnsi="Times New Roman" w:cs="Times New Roman"/>
          <w:color w:val="000000" w:themeColor="text1"/>
          <w:sz w:val="24"/>
          <w:szCs w:val="24"/>
          <w:rPrChange w:id="291" w:author="Will Taylor Gough" w:date="2020-08-29T17:25:00Z">
            <w:rPr>
              <w:color w:val="000000" w:themeColor="text1"/>
              <w:sz w:val="24"/>
              <w:szCs w:val="24"/>
            </w:rPr>
          </w:rPrChange>
        </w:rPr>
        <w:t xml:space="preserve">. </w:t>
      </w:r>
      <w:del w:id="292" w:author="Will Taylor Gough" w:date="2020-08-29T17:17:00Z">
        <w:r w:rsidR="00186876" w:rsidRPr="00C05B87" w:rsidDel="001A2550">
          <w:rPr>
            <w:rFonts w:ascii="Times New Roman" w:hAnsi="Times New Roman" w:cs="Times New Roman"/>
            <w:color w:val="000000" w:themeColor="text1"/>
            <w:sz w:val="24"/>
            <w:szCs w:val="24"/>
            <w:rPrChange w:id="293" w:author="Will Taylor Gough" w:date="2020-08-29T17:25:00Z">
              <w:rPr>
                <w:color w:val="000000" w:themeColor="text1"/>
                <w:sz w:val="24"/>
                <w:szCs w:val="24"/>
              </w:rPr>
            </w:rPrChange>
          </w:rPr>
          <w:delText>P</w:delText>
        </w:r>
        <w:r w:rsidR="00FE2636" w:rsidRPr="00C05B87" w:rsidDel="001A2550">
          <w:rPr>
            <w:rFonts w:ascii="Times New Roman" w:hAnsi="Times New Roman" w:cs="Times New Roman"/>
            <w:color w:val="000000" w:themeColor="text1"/>
            <w:sz w:val="24"/>
            <w:szCs w:val="24"/>
            <w:rPrChange w:id="294" w:author="Will Taylor Gough" w:date="2020-08-29T17:25:00Z">
              <w:rPr>
                <w:color w:val="000000" w:themeColor="text1"/>
                <w:sz w:val="24"/>
                <w:szCs w:val="24"/>
              </w:rPr>
            </w:rPrChange>
          </w:rPr>
          <w:delText>ropulsive</w:delText>
        </w:r>
      </w:del>
      <w:ins w:id="295" w:author="Will Taylor Gough" w:date="2020-08-29T17:17:00Z">
        <w:r w:rsidR="001A2550" w:rsidRPr="00C05B87">
          <w:rPr>
            <w:rFonts w:ascii="Times New Roman" w:hAnsi="Times New Roman" w:cs="Times New Roman"/>
            <w:color w:val="000000" w:themeColor="text1"/>
            <w:sz w:val="24"/>
            <w:szCs w:val="24"/>
            <w:rPrChange w:id="296" w:author="Will Taylor Gough" w:date="2020-08-29T17:25:00Z">
              <w:rPr>
                <w:color w:val="000000" w:themeColor="text1"/>
                <w:sz w:val="24"/>
                <w:szCs w:val="24"/>
              </w:rPr>
            </w:rPrChange>
          </w:rPr>
          <w:t>Froude</w:t>
        </w:r>
      </w:ins>
      <w:r w:rsidR="00FE2636" w:rsidRPr="00C05B87">
        <w:rPr>
          <w:rFonts w:ascii="Times New Roman" w:hAnsi="Times New Roman" w:cs="Times New Roman"/>
          <w:color w:val="000000" w:themeColor="text1"/>
          <w:sz w:val="24"/>
          <w:szCs w:val="24"/>
          <w:rPrChange w:id="297" w:author="Will Taylor Gough" w:date="2020-08-29T17:25:00Z">
            <w:rPr>
              <w:color w:val="000000" w:themeColor="text1"/>
              <w:sz w:val="24"/>
              <w:szCs w:val="24"/>
            </w:rPr>
          </w:rPrChange>
        </w:rPr>
        <w:t xml:space="preserve"> efficiency</w:t>
      </w:r>
      <w:r w:rsidR="009E134A" w:rsidRPr="00C05B87">
        <w:rPr>
          <w:rFonts w:ascii="Times New Roman" w:hAnsi="Times New Roman" w:cs="Times New Roman"/>
          <w:color w:val="000000" w:themeColor="text1"/>
          <w:sz w:val="24"/>
          <w:szCs w:val="24"/>
          <w:rPrChange w:id="298" w:author="Will Taylor Gough" w:date="2020-08-29T17:25:00Z">
            <w:rPr>
              <w:color w:val="000000" w:themeColor="text1"/>
              <w:sz w:val="24"/>
              <w:szCs w:val="24"/>
            </w:rPr>
          </w:rPrChange>
        </w:rPr>
        <w:t xml:space="preserve">, defined </w:t>
      </w:r>
      <w:r w:rsidR="001F1A66" w:rsidRPr="00C05B87">
        <w:rPr>
          <w:rFonts w:ascii="Times New Roman" w:hAnsi="Times New Roman" w:cs="Times New Roman"/>
          <w:color w:val="000000" w:themeColor="text1"/>
          <w:sz w:val="24"/>
          <w:szCs w:val="24"/>
          <w:rPrChange w:id="299" w:author="Will Taylor Gough" w:date="2020-08-29T17:25:00Z">
            <w:rPr>
              <w:color w:val="000000" w:themeColor="text1"/>
              <w:sz w:val="24"/>
              <w:szCs w:val="24"/>
            </w:rPr>
          </w:rPrChange>
        </w:rPr>
        <w:t>as</w:t>
      </w:r>
      <w:r w:rsidR="009E134A" w:rsidRPr="00C05B87">
        <w:rPr>
          <w:rFonts w:ascii="Times New Roman" w:hAnsi="Times New Roman" w:cs="Times New Roman"/>
          <w:color w:val="000000" w:themeColor="text1"/>
          <w:sz w:val="24"/>
          <w:szCs w:val="24"/>
          <w:rPrChange w:id="300" w:author="Will Taylor Gough" w:date="2020-08-29T17:25:00Z">
            <w:rPr>
              <w:color w:val="000000" w:themeColor="text1"/>
              <w:sz w:val="24"/>
              <w:szCs w:val="24"/>
            </w:rPr>
          </w:rPrChange>
        </w:rPr>
        <w:t xml:space="preserve"> </w:t>
      </w:r>
      <w:r w:rsidR="00974FD0" w:rsidRPr="00C05B87">
        <w:rPr>
          <w:rFonts w:ascii="Times New Roman" w:hAnsi="Times New Roman" w:cs="Times New Roman"/>
          <w:color w:val="000000" w:themeColor="text1"/>
          <w:sz w:val="24"/>
          <w:szCs w:val="24"/>
          <w:rPrChange w:id="301" w:author="Will Taylor Gough" w:date="2020-08-29T17:25:00Z">
            <w:rPr>
              <w:color w:val="000000" w:themeColor="text1"/>
              <w:sz w:val="24"/>
              <w:szCs w:val="24"/>
            </w:rPr>
          </w:rPrChange>
        </w:rPr>
        <w:t xml:space="preserve">the amount of </w:t>
      </w:r>
      <w:ins w:id="302" w:author="Will Taylor Gough" w:date="2020-08-29T17:31:00Z">
        <w:r w:rsidR="00A164E4">
          <w:rPr>
            <w:rFonts w:ascii="Times New Roman" w:hAnsi="Times New Roman" w:cs="Times New Roman"/>
            <w:color w:val="000000" w:themeColor="text1"/>
            <w:sz w:val="24"/>
            <w:szCs w:val="24"/>
          </w:rPr>
          <w:t xml:space="preserve">mechanical </w:t>
        </w:r>
      </w:ins>
      <w:r w:rsidR="00974FD0" w:rsidRPr="00C05B87">
        <w:rPr>
          <w:rFonts w:ascii="Times New Roman" w:hAnsi="Times New Roman" w:cs="Times New Roman"/>
          <w:color w:val="000000" w:themeColor="text1"/>
          <w:sz w:val="24"/>
          <w:szCs w:val="24"/>
          <w:rPrChange w:id="303" w:author="Will Taylor Gough" w:date="2020-08-29T17:25:00Z">
            <w:rPr>
              <w:color w:val="000000" w:themeColor="text1"/>
              <w:sz w:val="24"/>
              <w:szCs w:val="24"/>
            </w:rPr>
          </w:rPrChange>
        </w:rPr>
        <w:t>work the animal does to propel itself forward</w:t>
      </w:r>
      <w:r w:rsidR="009E134A" w:rsidRPr="00C05B87">
        <w:rPr>
          <w:rFonts w:ascii="Times New Roman" w:hAnsi="Times New Roman" w:cs="Times New Roman"/>
          <w:color w:val="000000" w:themeColor="text1"/>
          <w:sz w:val="24"/>
          <w:szCs w:val="24"/>
          <w:rPrChange w:id="304" w:author="Will Taylor Gough" w:date="2020-08-29T17:25:00Z">
            <w:rPr>
              <w:color w:val="000000" w:themeColor="text1"/>
              <w:sz w:val="24"/>
              <w:szCs w:val="24"/>
            </w:rPr>
          </w:rPrChange>
        </w:rPr>
        <w:t>,</w:t>
      </w:r>
      <w:r w:rsidR="00FE2636" w:rsidRPr="00C05B87">
        <w:rPr>
          <w:rFonts w:ascii="Times New Roman" w:hAnsi="Times New Roman" w:cs="Times New Roman"/>
          <w:color w:val="000000" w:themeColor="text1"/>
          <w:sz w:val="24"/>
          <w:szCs w:val="24"/>
          <w:rPrChange w:id="305" w:author="Will Taylor Gough" w:date="2020-08-29T17:25:00Z">
            <w:rPr>
              <w:color w:val="000000" w:themeColor="text1"/>
              <w:sz w:val="24"/>
              <w:szCs w:val="24"/>
            </w:rPr>
          </w:rPrChange>
        </w:rPr>
        <w:t xml:space="preserve"> </w:t>
      </w:r>
      <w:r w:rsidR="00186876" w:rsidRPr="00C05B87">
        <w:rPr>
          <w:rFonts w:ascii="Times New Roman" w:hAnsi="Times New Roman" w:cs="Times New Roman"/>
          <w:color w:val="000000" w:themeColor="text1"/>
          <w:sz w:val="24"/>
          <w:szCs w:val="24"/>
          <w:rPrChange w:id="306" w:author="Will Taylor Gough" w:date="2020-08-29T17:25:00Z">
            <w:rPr>
              <w:color w:val="000000" w:themeColor="text1"/>
              <w:sz w:val="24"/>
              <w:szCs w:val="24"/>
            </w:rPr>
          </w:rPrChange>
        </w:rPr>
        <w:t xml:space="preserve">increased </w:t>
      </w:r>
      <w:r w:rsidR="00977A1B" w:rsidRPr="00C05B87">
        <w:rPr>
          <w:rFonts w:ascii="Times New Roman" w:hAnsi="Times New Roman" w:cs="Times New Roman"/>
          <w:color w:val="000000" w:themeColor="text1"/>
          <w:sz w:val="24"/>
          <w:szCs w:val="24"/>
          <w:rPrChange w:id="307" w:author="Will Taylor Gough" w:date="2020-08-29T17:25:00Z">
            <w:rPr>
              <w:color w:val="000000" w:themeColor="text1"/>
              <w:sz w:val="24"/>
              <w:szCs w:val="24"/>
            </w:rPr>
          </w:rPrChange>
        </w:rPr>
        <w:t>with swim</w:t>
      </w:r>
      <w:r w:rsidR="009E134A" w:rsidRPr="00C05B87">
        <w:rPr>
          <w:rFonts w:ascii="Times New Roman" w:hAnsi="Times New Roman" w:cs="Times New Roman"/>
          <w:color w:val="000000" w:themeColor="text1"/>
          <w:sz w:val="24"/>
          <w:szCs w:val="24"/>
          <w:rPrChange w:id="308" w:author="Will Taylor Gough" w:date="2020-08-29T17:25:00Z">
            <w:rPr>
              <w:color w:val="000000" w:themeColor="text1"/>
              <w:sz w:val="24"/>
              <w:szCs w:val="24"/>
            </w:rPr>
          </w:rPrChange>
        </w:rPr>
        <w:t>ming</w:t>
      </w:r>
      <w:r w:rsidR="00977A1B" w:rsidRPr="00C05B87">
        <w:rPr>
          <w:rFonts w:ascii="Times New Roman" w:hAnsi="Times New Roman" w:cs="Times New Roman"/>
          <w:color w:val="000000" w:themeColor="text1"/>
          <w:sz w:val="24"/>
          <w:szCs w:val="24"/>
          <w:rPrChange w:id="309" w:author="Will Taylor Gough" w:date="2020-08-29T17:25:00Z">
            <w:rPr>
              <w:color w:val="000000" w:themeColor="text1"/>
              <w:sz w:val="24"/>
              <w:szCs w:val="24"/>
            </w:rPr>
          </w:rPrChange>
        </w:rPr>
        <w:t xml:space="preserve"> speed</w:t>
      </w:r>
      <w:ins w:id="310" w:author="Will Taylor Gough" w:date="2020-08-29T17:31:00Z">
        <w:r w:rsidR="00A164E4">
          <w:rPr>
            <w:rFonts w:ascii="Times New Roman" w:hAnsi="Times New Roman" w:cs="Times New Roman"/>
            <w:color w:val="000000" w:themeColor="text1"/>
            <w:sz w:val="24"/>
            <w:szCs w:val="24"/>
          </w:rPr>
          <w:t xml:space="preserve"> to a plateau</w:t>
        </w:r>
      </w:ins>
      <w:r w:rsidR="00977A1B" w:rsidRPr="00C05B87">
        <w:rPr>
          <w:rFonts w:ascii="Times New Roman" w:hAnsi="Times New Roman" w:cs="Times New Roman"/>
          <w:color w:val="000000" w:themeColor="text1"/>
          <w:sz w:val="24"/>
          <w:szCs w:val="24"/>
          <w:rPrChange w:id="311" w:author="Will Taylor Gough" w:date="2020-08-29T17:25:00Z">
            <w:rPr>
              <w:color w:val="000000" w:themeColor="text1"/>
              <w:sz w:val="24"/>
              <w:szCs w:val="24"/>
            </w:rPr>
          </w:rPrChange>
        </w:rPr>
        <w:t xml:space="preserve"> but </w:t>
      </w:r>
      <w:r w:rsidR="00186876" w:rsidRPr="00C05B87">
        <w:rPr>
          <w:rFonts w:ascii="Times New Roman" w:hAnsi="Times New Roman" w:cs="Times New Roman"/>
          <w:color w:val="000000" w:themeColor="text1"/>
          <w:sz w:val="24"/>
          <w:szCs w:val="24"/>
          <w:rPrChange w:id="312" w:author="Will Taylor Gough" w:date="2020-08-29T17:25:00Z">
            <w:rPr>
              <w:color w:val="000000" w:themeColor="text1"/>
              <w:sz w:val="24"/>
              <w:szCs w:val="24"/>
            </w:rPr>
          </w:rPrChange>
        </w:rPr>
        <w:t xml:space="preserve">decreased </w:t>
      </w:r>
      <w:r w:rsidR="00FE2636" w:rsidRPr="00C05B87">
        <w:rPr>
          <w:rFonts w:ascii="Times New Roman" w:hAnsi="Times New Roman" w:cs="Times New Roman"/>
          <w:color w:val="000000" w:themeColor="text1"/>
          <w:sz w:val="24"/>
          <w:szCs w:val="24"/>
          <w:rPrChange w:id="313" w:author="Will Taylor Gough" w:date="2020-08-29T17:25:00Z">
            <w:rPr>
              <w:color w:val="000000" w:themeColor="text1"/>
              <w:sz w:val="24"/>
              <w:szCs w:val="24"/>
            </w:rPr>
          </w:rPrChange>
        </w:rPr>
        <w:t>with body size</w:t>
      </w:r>
      <w:r w:rsidR="009E134A" w:rsidRPr="00C05B87">
        <w:rPr>
          <w:rFonts w:ascii="Times New Roman" w:hAnsi="Times New Roman" w:cs="Times New Roman"/>
          <w:color w:val="000000" w:themeColor="text1"/>
          <w:sz w:val="24"/>
          <w:szCs w:val="24"/>
          <w:rPrChange w:id="314" w:author="Will Taylor Gough" w:date="2020-08-29T17:25:00Z">
            <w:rPr>
              <w:color w:val="000000" w:themeColor="text1"/>
              <w:sz w:val="24"/>
              <w:szCs w:val="24"/>
            </w:rPr>
          </w:rPrChange>
        </w:rPr>
        <w:t xml:space="preserve">. </w:t>
      </w:r>
      <w:r w:rsidR="009E134A" w:rsidRPr="00C05B87">
        <w:rPr>
          <w:rFonts w:ascii="Times New Roman" w:hAnsi="Times New Roman" w:cs="Times New Roman"/>
          <w:color w:val="000000" w:themeColor="text1"/>
          <w:sz w:val="24"/>
          <w:szCs w:val="24"/>
          <w:rPrChange w:id="315" w:author="Will Taylor Gough" w:date="2020-08-29T17:25:00Z">
            <w:rPr>
              <w:color w:val="000000" w:themeColor="text1"/>
              <w:sz w:val="24"/>
              <w:szCs w:val="24"/>
            </w:rPr>
          </w:rPrChange>
        </w:rPr>
        <w:lastRenderedPageBreak/>
        <w:t>This finding is</w:t>
      </w:r>
      <w:r w:rsidR="00F96D54" w:rsidRPr="00C05B87">
        <w:rPr>
          <w:rFonts w:ascii="Times New Roman" w:hAnsi="Times New Roman" w:cs="Times New Roman"/>
          <w:color w:val="000000" w:themeColor="text1"/>
          <w:sz w:val="24"/>
          <w:szCs w:val="24"/>
          <w:rPrChange w:id="316" w:author="Will Taylor Gough" w:date="2020-08-29T17:25:00Z">
            <w:rPr>
              <w:color w:val="000000" w:themeColor="text1"/>
              <w:sz w:val="24"/>
              <w:szCs w:val="24"/>
            </w:rPr>
          </w:rPrChange>
        </w:rPr>
        <w:t xml:space="preserve"> contrary to previous</w:t>
      </w:r>
      <w:r w:rsidR="00366CF2" w:rsidRPr="00C05B87">
        <w:rPr>
          <w:rFonts w:ascii="Times New Roman" w:hAnsi="Times New Roman" w:cs="Times New Roman"/>
          <w:color w:val="000000" w:themeColor="text1"/>
          <w:sz w:val="24"/>
          <w:szCs w:val="24"/>
          <w:rPrChange w:id="317" w:author="Will Taylor Gough" w:date="2020-08-29T17:25:00Z">
            <w:rPr>
              <w:color w:val="000000" w:themeColor="text1"/>
              <w:sz w:val="24"/>
              <w:szCs w:val="24"/>
            </w:rPr>
          </w:rPrChange>
        </w:rPr>
        <w:t xml:space="preserve"> data</w:t>
      </w:r>
      <w:r w:rsidR="00F96D54" w:rsidRPr="00C05B87">
        <w:rPr>
          <w:rFonts w:ascii="Times New Roman" w:hAnsi="Times New Roman" w:cs="Times New Roman"/>
          <w:color w:val="000000" w:themeColor="text1"/>
          <w:sz w:val="24"/>
          <w:szCs w:val="24"/>
          <w:rPrChange w:id="318" w:author="Will Taylor Gough" w:date="2020-08-29T17:25:00Z">
            <w:rPr>
              <w:color w:val="000000" w:themeColor="text1"/>
              <w:sz w:val="24"/>
              <w:szCs w:val="24"/>
            </w:rPr>
          </w:rPrChange>
        </w:rPr>
        <w:t xml:space="preserve"> for smaller animals that </w:t>
      </w:r>
      <w:del w:id="319" w:author="Will Taylor Gough" w:date="2020-08-29T17:17:00Z">
        <w:r w:rsidR="00F96D54" w:rsidRPr="00C05B87" w:rsidDel="001A2550">
          <w:rPr>
            <w:rFonts w:ascii="Times New Roman" w:hAnsi="Times New Roman" w:cs="Times New Roman"/>
            <w:color w:val="000000" w:themeColor="text1"/>
            <w:sz w:val="24"/>
            <w:szCs w:val="24"/>
            <w:rPrChange w:id="320" w:author="Will Taylor Gough" w:date="2020-08-29T17:25:00Z">
              <w:rPr>
                <w:color w:val="000000" w:themeColor="text1"/>
                <w:sz w:val="24"/>
                <w:szCs w:val="24"/>
              </w:rPr>
            </w:rPrChange>
          </w:rPr>
          <w:delText>propulsive</w:delText>
        </w:r>
      </w:del>
      <w:ins w:id="321" w:author="Will Taylor Gough" w:date="2020-08-29T17:17:00Z">
        <w:r w:rsidR="001A2550" w:rsidRPr="00C05B87">
          <w:rPr>
            <w:rFonts w:ascii="Times New Roman" w:hAnsi="Times New Roman" w:cs="Times New Roman"/>
            <w:color w:val="000000" w:themeColor="text1"/>
            <w:sz w:val="24"/>
            <w:szCs w:val="24"/>
            <w:rPrChange w:id="322" w:author="Will Taylor Gough" w:date="2020-08-29T17:25:00Z">
              <w:rPr>
                <w:color w:val="000000" w:themeColor="text1"/>
                <w:sz w:val="24"/>
                <w:szCs w:val="24"/>
              </w:rPr>
            </w:rPrChange>
          </w:rPr>
          <w:t>Froude</w:t>
        </w:r>
      </w:ins>
      <w:r w:rsidR="00F96D54" w:rsidRPr="00C05B87">
        <w:rPr>
          <w:rFonts w:ascii="Times New Roman" w:hAnsi="Times New Roman" w:cs="Times New Roman"/>
          <w:color w:val="000000" w:themeColor="text1"/>
          <w:sz w:val="24"/>
          <w:szCs w:val="24"/>
          <w:rPrChange w:id="323" w:author="Will Taylor Gough" w:date="2020-08-29T17:25:00Z">
            <w:rPr>
              <w:color w:val="000000" w:themeColor="text1"/>
              <w:sz w:val="24"/>
              <w:szCs w:val="24"/>
            </w:rPr>
          </w:rPrChange>
        </w:rPr>
        <w:t xml:space="preserve"> efficiency </w:t>
      </w:r>
      <w:r w:rsidR="009E134A" w:rsidRPr="00C05B87">
        <w:rPr>
          <w:rFonts w:ascii="Times New Roman" w:hAnsi="Times New Roman" w:cs="Times New Roman"/>
          <w:color w:val="000000" w:themeColor="text1"/>
          <w:sz w:val="24"/>
          <w:szCs w:val="24"/>
          <w:rPrChange w:id="324" w:author="Will Taylor Gough" w:date="2020-08-29T17:25:00Z">
            <w:rPr>
              <w:color w:val="000000" w:themeColor="text1"/>
              <w:sz w:val="24"/>
              <w:szCs w:val="24"/>
            </w:rPr>
          </w:rPrChange>
        </w:rPr>
        <w:t>is positively related to</w:t>
      </w:r>
      <w:r w:rsidR="00F96D54" w:rsidRPr="00C05B87">
        <w:rPr>
          <w:rFonts w:ascii="Times New Roman" w:hAnsi="Times New Roman" w:cs="Times New Roman"/>
          <w:color w:val="000000" w:themeColor="text1"/>
          <w:sz w:val="24"/>
          <w:szCs w:val="24"/>
          <w:rPrChange w:id="325" w:author="Will Taylor Gough" w:date="2020-08-29T17:25:00Z">
            <w:rPr>
              <w:color w:val="000000" w:themeColor="text1"/>
              <w:sz w:val="24"/>
              <w:szCs w:val="24"/>
            </w:rPr>
          </w:rPrChange>
        </w:rPr>
        <w:t xml:space="preserve"> body size</w:t>
      </w:r>
      <w:r w:rsidR="00FE2636" w:rsidRPr="00C05B87">
        <w:rPr>
          <w:rFonts w:ascii="Times New Roman" w:hAnsi="Times New Roman" w:cs="Times New Roman"/>
          <w:color w:val="000000" w:themeColor="text1"/>
          <w:sz w:val="24"/>
          <w:szCs w:val="24"/>
          <w:rPrChange w:id="326" w:author="Will Taylor Gough" w:date="2020-08-29T17:25:00Z">
            <w:rPr>
              <w:color w:val="000000" w:themeColor="text1"/>
              <w:sz w:val="24"/>
              <w:szCs w:val="24"/>
            </w:rPr>
          </w:rPrChange>
        </w:rPr>
        <w:t xml:space="preserve">. </w:t>
      </w:r>
      <w:r w:rsidR="00186876" w:rsidRPr="00C05B87">
        <w:rPr>
          <w:rFonts w:ascii="Times New Roman" w:hAnsi="Times New Roman" w:cs="Times New Roman"/>
          <w:color w:val="000000" w:themeColor="text1"/>
          <w:sz w:val="24"/>
          <w:szCs w:val="24"/>
          <w:rPrChange w:id="327" w:author="Will Taylor Gough" w:date="2020-08-29T17:25:00Z">
            <w:rPr>
              <w:color w:val="000000" w:themeColor="text1"/>
              <w:sz w:val="24"/>
              <w:szCs w:val="24"/>
            </w:rPr>
          </w:rPrChange>
        </w:rPr>
        <w:t>Although o</w:t>
      </w:r>
      <w:r w:rsidR="00FE2636" w:rsidRPr="00C05B87">
        <w:rPr>
          <w:rFonts w:ascii="Times New Roman" w:hAnsi="Times New Roman" w:cs="Times New Roman"/>
          <w:color w:val="000000" w:themeColor="text1"/>
          <w:sz w:val="24"/>
          <w:szCs w:val="24"/>
          <w:rPrChange w:id="328" w:author="Will Taylor Gough" w:date="2020-08-29T17:25:00Z">
            <w:rPr>
              <w:color w:val="000000" w:themeColor="text1"/>
              <w:sz w:val="24"/>
              <w:szCs w:val="24"/>
            </w:rPr>
          </w:rPrChange>
        </w:rPr>
        <w:t>ur empirical</w:t>
      </w:r>
      <w:r w:rsidR="00B508C3" w:rsidRPr="00C05B87">
        <w:rPr>
          <w:rFonts w:ascii="Times New Roman" w:hAnsi="Times New Roman" w:cs="Times New Roman"/>
          <w:color w:val="000000" w:themeColor="text1"/>
          <w:sz w:val="24"/>
          <w:szCs w:val="24"/>
          <w:rPrChange w:id="329" w:author="Will Taylor Gough" w:date="2020-08-29T17:25:00Z">
            <w:rPr>
              <w:color w:val="000000" w:themeColor="text1"/>
              <w:sz w:val="24"/>
              <w:szCs w:val="24"/>
            </w:rPr>
          </w:rPrChange>
        </w:rPr>
        <w:t>ly</w:t>
      </w:r>
      <w:r w:rsidR="001F1A66" w:rsidRPr="00C05B87">
        <w:rPr>
          <w:rFonts w:ascii="Times New Roman" w:hAnsi="Times New Roman" w:cs="Times New Roman"/>
          <w:color w:val="000000" w:themeColor="text1"/>
          <w:sz w:val="24"/>
          <w:szCs w:val="24"/>
          <w:rPrChange w:id="330" w:author="Will Taylor Gough" w:date="2020-08-29T17:25:00Z">
            <w:rPr>
              <w:color w:val="000000" w:themeColor="text1"/>
              <w:sz w:val="24"/>
              <w:szCs w:val="24"/>
            </w:rPr>
          </w:rPrChange>
        </w:rPr>
        <w:t xml:space="preserve"> </w:t>
      </w:r>
      <w:r w:rsidR="00B508C3" w:rsidRPr="00C05B87">
        <w:rPr>
          <w:rFonts w:ascii="Times New Roman" w:hAnsi="Times New Roman" w:cs="Times New Roman"/>
          <w:color w:val="000000" w:themeColor="text1"/>
          <w:sz w:val="24"/>
          <w:szCs w:val="24"/>
          <w:rPrChange w:id="331" w:author="Will Taylor Gough" w:date="2020-08-29T17:25:00Z">
            <w:rPr>
              <w:color w:val="000000" w:themeColor="text1"/>
              <w:sz w:val="24"/>
              <w:szCs w:val="24"/>
            </w:rPr>
          </w:rPrChange>
        </w:rPr>
        <w:t xml:space="preserve">parameterized </w:t>
      </w:r>
      <w:r w:rsidR="00FE2636" w:rsidRPr="00C05B87">
        <w:rPr>
          <w:rFonts w:ascii="Times New Roman" w:hAnsi="Times New Roman" w:cs="Times New Roman"/>
          <w:color w:val="000000" w:themeColor="text1"/>
          <w:sz w:val="24"/>
          <w:szCs w:val="24"/>
          <w:rPrChange w:id="332" w:author="Will Taylor Gough" w:date="2020-08-29T17:25:00Z">
            <w:rPr>
              <w:color w:val="000000" w:themeColor="text1"/>
              <w:sz w:val="24"/>
              <w:szCs w:val="24"/>
            </w:rPr>
          </w:rPrChange>
        </w:rPr>
        <w:t>estimates</w:t>
      </w:r>
      <w:r w:rsidR="00186876" w:rsidRPr="00C05B87">
        <w:rPr>
          <w:rFonts w:ascii="Times New Roman" w:hAnsi="Times New Roman" w:cs="Times New Roman"/>
          <w:color w:val="000000" w:themeColor="text1"/>
          <w:sz w:val="24"/>
          <w:szCs w:val="24"/>
          <w:rPrChange w:id="333" w:author="Will Taylor Gough" w:date="2020-08-29T17:25:00Z">
            <w:rPr>
              <w:color w:val="000000" w:themeColor="text1"/>
              <w:sz w:val="24"/>
              <w:szCs w:val="24"/>
            </w:rPr>
          </w:rPrChange>
        </w:rPr>
        <w:t xml:space="preserve"> for the drag</w:t>
      </w:r>
      <w:r w:rsidR="00FE2636" w:rsidRPr="00C05B87">
        <w:rPr>
          <w:rFonts w:ascii="Times New Roman" w:hAnsi="Times New Roman" w:cs="Times New Roman"/>
          <w:color w:val="000000" w:themeColor="text1"/>
          <w:sz w:val="24"/>
          <w:szCs w:val="24"/>
          <w:rPrChange w:id="334" w:author="Will Taylor Gough" w:date="2020-08-29T17:25:00Z">
            <w:rPr>
              <w:color w:val="000000" w:themeColor="text1"/>
              <w:sz w:val="24"/>
              <w:szCs w:val="24"/>
            </w:rPr>
          </w:rPrChange>
        </w:rPr>
        <w:t xml:space="preserve"> </w:t>
      </w:r>
      <w:r w:rsidR="00186876" w:rsidRPr="00C05B87">
        <w:rPr>
          <w:rFonts w:ascii="Times New Roman" w:hAnsi="Times New Roman" w:cs="Times New Roman"/>
          <w:color w:val="000000" w:themeColor="text1"/>
          <w:sz w:val="24"/>
          <w:szCs w:val="24"/>
          <w:rPrChange w:id="335" w:author="Will Taylor Gough" w:date="2020-08-29T17:25:00Z">
            <w:rPr>
              <w:color w:val="000000" w:themeColor="text1"/>
              <w:sz w:val="24"/>
              <w:szCs w:val="24"/>
            </w:rPr>
          </w:rPrChange>
        </w:rPr>
        <w:t xml:space="preserve">of </w:t>
      </w:r>
      <w:r w:rsidR="00B508C3" w:rsidRPr="00C05B87">
        <w:rPr>
          <w:rFonts w:ascii="Times New Roman" w:hAnsi="Times New Roman" w:cs="Times New Roman"/>
          <w:color w:val="000000" w:themeColor="text1"/>
          <w:sz w:val="24"/>
          <w:szCs w:val="24"/>
          <w:rPrChange w:id="336" w:author="Will Taylor Gough" w:date="2020-08-29T17:25:00Z">
            <w:rPr>
              <w:color w:val="000000" w:themeColor="text1"/>
              <w:sz w:val="24"/>
              <w:szCs w:val="24"/>
            </w:rPr>
          </w:rPrChange>
        </w:rPr>
        <w:t xml:space="preserve">a swimming </w:t>
      </w:r>
      <w:r w:rsidR="00186876" w:rsidRPr="00C05B87">
        <w:rPr>
          <w:rFonts w:ascii="Times New Roman" w:hAnsi="Times New Roman" w:cs="Times New Roman"/>
          <w:color w:val="000000" w:themeColor="text1"/>
          <w:sz w:val="24"/>
          <w:szCs w:val="24"/>
          <w:rPrChange w:id="337" w:author="Will Taylor Gough" w:date="2020-08-29T17:25:00Z">
            <w:rPr>
              <w:color w:val="000000" w:themeColor="text1"/>
              <w:sz w:val="24"/>
              <w:szCs w:val="24"/>
            </w:rPr>
          </w:rPrChange>
        </w:rPr>
        <w:t xml:space="preserve">baleen whale </w:t>
      </w:r>
      <w:r w:rsidR="00186876" w:rsidRPr="00C05B87">
        <w:rPr>
          <w:rFonts w:ascii="Times New Roman" w:hAnsi="Times New Roman" w:cs="Times New Roman"/>
          <w:sz w:val="24"/>
          <w:szCs w:val="24"/>
          <w:rPrChange w:id="338" w:author="Will Taylor Gough" w:date="2020-08-29T17:25:00Z">
            <w:rPr>
              <w:sz w:val="24"/>
              <w:szCs w:val="24"/>
            </w:rPr>
          </w:rPrChange>
        </w:rPr>
        <w:t xml:space="preserve">was </w:t>
      </w:r>
      <w:r w:rsidR="00B71813" w:rsidRPr="00C05B87">
        <w:rPr>
          <w:rFonts w:ascii="Times New Roman" w:hAnsi="Times New Roman" w:cs="Times New Roman"/>
          <w:sz w:val="24"/>
          <w:szCs w:val="24"/>
          <w:rPrChange w:id="339" w:author="Will Taylor Gough" w:date="2020-08-29T17:25:00Z">
            <w:rPr>
              <w:sz w:val="24"/>
              <w:szCs w:val="24"/>
            </w:rPr>
          </w:rPrChange>
        </w:rPr>
        <w:t>h</w:t>
      </w:r>
      <w:r w:rsidR="00B508C3" w:rsidRPr="00C05B87">
        <w:rPr>
          <w:rFonts w:ascii="Times New Roman" w:hAnsi="Times New Roman" w:cs="Times New Roman"/>
          <w:sz w:val="24"/>
          <w:szCs w:val="24"/>
          <w:rPrChange w:id="340" w:author="Will Taylor Gough" w:date="2020-08-29T17:25:00Z">
            <w:rPr>
              <w:sz w:val="24"/>
              <w:szCs w:val="24"/>
            </w:rPr>
          </w:rPrChange>
        </w:rPr>
        <w:t xml:space="preserve">igher than </w:t>
      </w:r>
      <w:r w:rsidR="00186876" w:rsidRPr="00C05B87">
        <w:rPr>
          <w:rFonts w:ascii="Times New Roman" w:hAnsi="Times New Roman" w:cs="Times New Roman"/>
          <w:sz w:val="24"/>
          <w:szCs w:val="24"/>
          <w:rPrChange w:id="341" w:author="Will Taylor Gough" w:date="2020-08-29T17:25:00Z">
            <w:rPr>
              <w:sz w:val="24"/>
              <w:szCs w:val="24"/>
            </w:rPr>
          </w:rPrChange>
        </w:rPr>
        <w:t xml:space="preserve">a </w:t>
      </w:r>
      <w:r w:rsidR="00B508C3" w:rsidRPr="00C05B87">
        <w:rPr>
          <w:rFonts w:ascii="Times New Roman" w:hAnsi="Times New Roman" w:cs="Times New Roman"/>
          <w:sz w:val="24"/>
          <w:szCs w:val="24"/>
          <w:rPrChange w:id="342" w:author="Will Taylor Gough" w:date="2020-08-29T17:25:00Z">
            <w:rPr>
              <w:sz w:val="24"/>
              <w:szCs w:val="24"/>
            </w:rPr>
          </w:rPrChange>
        </w:rPr>
        <w:t>simple gliding model</w:t>
      </w:r>
      <w:r w:rsidR="00186876" w:rsidRPr="00C05B87">
        <w:rPr>
          <w:rFonts w:ascii="Times New Roman" w:hAnsi="Times New Roman" w:cs="Times New Roman"/>
          <w:sz w:val="24"/>
          <w:szCs w:val="24"/>
          <w:rPrChange w:id="343" w:author="Will Taylor Gough" w:date="2020-08-29T17:25:00Z">
            <w:rPr>
              <w:sz w:val="24"/>
              <w:szCs w:val="24"/>
            </w:rPr>
          </w:rPrChange>
        </w:rPr>
        <w:t xml:space="preserve">, </w:t>
      </w:r>
      <w:r w:rsidR="00F96D54" w:rsidRPr="00C05B87">
        <w:rPr>
          <w:rFonts w:ascii="Times New Roman" w:hAnsi="Times New Roman" w:cs="Times New Roman"/>
          <w:sz w:val="24"/>
          <w:szCs w:val="24"/>
          <w:rPrChange w:id="344" w:author="Will Taylor Gough" w:date="2020-08-29T17:25:00Z">
            <w:rPr>
              <w:sz w:val="24"/>
              <w:szCs w:val="24"/>
            </w:rPr>
          </w:rPrChange>
        </w:rPr>
        <w:t xml:space="preserve">oscillatory </w:t>
      </w:r>
      <w:r w:rsidR="00EF66DD" w:rsidRPr="00C05B87">
        <w:rPr>
          <w:rFonts w:ascii="Times New Roman" w:hAnsi="Times New Roman" w:cs="Times New Roman"/>
          <w:sz w:val="24"/>
          <w:szCs w:val="24"/>
          <w:rPrChange w:id="345" w:author="Will Taylor Gough" w:date="2020-08-29T17:25:00Z">
            <w:rPr>
              <w:sz w:val="24"/>
              <w:szCs w:val="24"/>
            </w:rPr>
          </w:rPrChange>
        </w:rPr>
        <w:t xml:space="preserve">locomotion </w:t>
      </w:r>
      <w:r w:rsidR="00186876" w:rsidRPr="00C05B87">
        <w:rPr>
          <w:rFonts w:ascii="Times New Roman" w:hAnsi="Times New Roman" w:cs="Times New Roman"/>
          <w:sz w:val="24"/>
          <w:szCs w:val="24"/>
          <w:rPrChange w:id="346" w:author="Will Taylor Gough" w:date="2020-08-29T17:25:00Z">
            <w:rPr>
              <w:sz w:val="24"/>
              <w:szCs w:val="24"/>
            </w:rPr>
          </w:rPrChange>
        </w:rPr>
        <w:t xml:space="preserve">at this scale exhibits high </w:t>
      </w:r>
      <w:del w:id="347" w:author="Will Taylor Gough" w:date="2020-08-29T17:17:00Z">
        <w:r w:rsidR="00186876" w:rsidRPr="00C05B87" w:rsidDel="001A2550">
          <w:rPr>
            <w:rFonts w:ascii="Times New Roman" w:hAnsi="Times New Roman" w:cs="Times New Roman"/>
            <w:sz w:val="24"/>
            <w:szCs w:val="24"/>
            <w:rPrChange w:id="348" w:author="Will Taylor Gough" w:date="2020-08-29T17:25:00Z">
              <w:rPr>
                <w:sz w:val="24"/>
                <w:szCs w:val="24"/>
              </w:rPr>
            </w:rPrChange>
          </w:rPr>
          <w:delText>propulsive</w:delText>
        </w:r>
      </w:del>
      <w:ins w:id="349" w:author="Will Taylor Gough" w:date="2020-08-29T17:17:00Z">
        <w:r w:rsidR="001A2550" w:rsidRPr="00C05B87">
          <w:rPr>
            <w:rFonts w:ascii="Times New Roman" w:hAnsi="Times New Roman" w:cs="Times New Roman"/>
            <w:sz w:val="24"/>
            <w:szCs w:val="24"/>
            <w:rPrChange w:id="350" w:author="Will Taylor Gough" w:date="2020-08-29T17:25:00Z">
              <w:rPr>
                <w:sz w:val="24"/>
                <w:szCs w:val="24"/>
              </w:rPr>
            </w:rPrChange>
          </w:rPr>
          <w:t>Froude</w:t>
        </w:r>
      </w:ins>
      <w:r w:rsidR="00186876" w:rsidRPr="00C05B87">
        <w:rPr>
          <w:rFonts w:ascii="Times New Roman" w:hAnsi="Times New Roman" w:cs="Times New Roman"/>
          <w:sz w:val="24"/>
          <w:szCs w:val="24"/>
          <w:rPrChange w:id="351" w:author="Will Taylor Gough" w:date="2020-08-29T17:25:00Z">
            <w:rPr>
              <w:sz w:val="24"/>
              <w:szCs w:val="24"/>
            </w:rPr>
          </w:rPrChange>
        </w:rPr>
        <w:t xml:space="preserve"> efficiency </w:t>
      </w:r>
      <w:r w:rsidR="00EF66DD" w:rsidRPr="00C05B87">
        <w:rPr>
          <w:rFonts w:ascii="Times New Roman" w:hAnsi="Times New Roman" w:cs="Times New Roman"/>
          <w:sz w:val="24"/>
          <w:szCs w:val="24"/>
          <w:rPrChange w:id="352" w:author="Will Taylor Gough" w:date="2020-08-29T17:25:00Z">
            <w:rPr>
              <w:sz w:val="24"/>
              <w:szCs w:val="24"/>
            </w:rPr>
          </w:rPrChange>
        </w:rPr>
        <w:t>as in other adept swimmers</w:t>
      </w:r>
      <w:r w:rsidR="00D409AA" w:rsidRPr="00C05B87">
        <w:rPr>
          <w:rFonts w:ascii="Times New Roman" w:hAnsi="Times New Roman" w:cs="Times New Roman"/>
          <w:sz w:val="24"/>
          <w:szCs w:val="24"/>
          <w:rPrChange w:id="353" w:author="Will Taylor Gough" w:date="2020-08-29T17:25:00Z">
            <w:rPr>
              <w:sz w:val="24"/>
              <w:szCs w:val="24"/>
            </w:rPr>
          </w:rPrChange>
        </w:rPr>
        <w:t>.</w:t>
      </w:r>
      <w:r w:rsidR="00F96D54" w:rsidRPr="00C05B87">
        <w:rPr>
          <w:rFonts w:ascii="Times New Roman" w:hAnsi="Times New Roman" w:cs="Times New Roman"/>
          <w:sz w:val="24"/>
          <w:szCs w:val="24"/>
          <w:rPrChange w:id="354" w:author="Will Taylor Gough" w:date="2020-08-29T17:25:00Z">
            <w:rPr>
              <w:sz w:val="24"/>
              <w:szCs w:val="24"/>
            </w:rPr>
          </w:rPrChange>
        </w:rPr>
        <w:t xml:space="preserve"> </w:t>
      </w:r>
      <w:r w:rsidR="00B71813" w:rsidRPr="00C05B87">
        <w:rPr>
          <w:rFonts w:ascii="Times New Roman" w:hAnsi="Times New Roman" w:cs="Times New Roman"/>
          <w:sz w:val="24"/>
          <w:szCs w:val="24"/>
          <w:rPrChange w:id="355" w:author="Will Taylor Gough" w:date="2020-08-29T17:25:00Z">
            <w:rPr>
              <w:sz w:val="24"/>
              <w:szCs w:val="24"/>
            </w:rPr>
          </w:rPrChange>
        </w:rPr>
        <w:t xml:space="preserve">Our results quantify the </w:t>
      </w:r>
      <w:r w:rsidR="00B71813" w:rsidRPr="00C05B87">
        <w:rPr>
          <w:rFonts w:ascii="Times New Roman" w:hAnsi="Times New Roman" w:cs="Times New Roman"/>
          <w:color w:val="000000" w:themeColor="text1"/>
          <w:sz w:val="24"/>
          <w:szCs w:val="24"/>
          <w:rPrChange w:id="356" w:author="Will Taylor Gough" w:date="2020-08-29T17:25:00Z">
            <w:rPr>
              <w:color w:val="000000" w:themeColor="text1"/>
              <w:sz w:val="24"/>
              <w:szCs w:val="24"/>
            </w:rPr>
          </w:rPrChange>
        </w:rPr>
        <w:t xml:space="preserve">fine-scale </w:t>
      </w:r>
      <w:r w:rsidR="00EF5054" w:rsidRPr="00C05B87">
        <w:rPr>
          <w:rFonts w:ascii="Times New Roman" w:hAnsi="Times New Roman" w:cs="Times New Roman"/>
          <w:color w:val="000000" w:themeColor="text1"/>
          <w:sz w:val="24"/>
          <w:szCs w:val="24"/>
          <w:rPrChange w:id="357" w:author="Will Taylor Gough" w:date="2020-08-29T17:25:00Z">
            <w:rPr>
              <w:color w:val="000000" w:themeColor="text1"/>
              <w:sz w:val="24"/>
              <w:szCs w:val="24"/>
            </w:rPr>
          </w:rPrChange>
        </w:rPr>
        <w:t>kinematics and</w:t>
      </w:r>
      <w:r w:rsidR="000D2005" w:rsidRPr="00C05B87">
        <w:rPr>
          <w:rFonts w:ascii="Times New Roman" w:hAnsi="Times New Roman" w:cs="Times New Roman"/>
          <w:color w:val="000000" w:themeColor="text1"/>
          <w:sz w:val="24"/>
          <w:szCs w:val="24"/>
          <w:rPrChange w:id="358" w:author="Will Taylor Gough" w:date="2020-08-29T17:25:00Z">
            <w:rPr>
              <w:color w:val="000000" w:themeColor="text1"/>
              <w:sz w:val="24"/>
              <w:szCs w:val="24"/>
            </w:rPr>
          </w:rPrChange>
        </w:rPr>
        <w:t xml:space="preserve"> </w:t>
      </w:r>
      <w:r w:rsidR="00EF5054" w:rsidRPr="00C05B87">
        <w:rPr>
          <w:rFonts w:ascii="Times New Roman" w:hAnsi="Times New Roman" w:cs="Times New Roman"/>
          <w:color w:val="000000" w:themeColor="text1"/>
          <w:sz w:val="24"/>
          <w:szCs w:val="24"/>
          <w:rPrChange w:id="359" w:author="Will Taylor Gough" w:date="2020-08-29T17:25:00Z">
            <w:rPr>
              <w:color w:val="000000" w:themeColor="text1"/>
              <w:sz w:val="24"/>
              <w:szCs w:val="24"/>
            </w:rPr>
          </w:rPrChange>
        </w:rPr>
        <w:t xml:space="preserve">hydrodynamics of </w:t>
      </w:r>
      <w:r w:rsidR="00B71813" w:rsidRPr="00C05B87">
        <w:rPr>
          <w:rFonts w:ascii="Times New Roman" w:hAnsi="Times New Roman" w:cs="Times New Roman"/>
          <w:color w:val="000000" w:themeColor="text1"/>
          <w:sz w:val="24"/>
          <w:szCs w:val="24"/>
          <w:rPrChange w:id="360" w:author="Will Taylor Gough" w:date="2020-08-29T17:25:00Z">
            <w:rPr>
              <w:color w:val="000000" w:themeColor="text1"/>
              <w:sz w:val="24"/>
              <w:szCs w:val="24"/>
            </w:rPr>
          </w:rPrChange>
        </w:rPr>
        <w:t>routine and energetically expensive swimming modes</w:t>
      </w:r>
      <w:r w:rsidR="001F1A66" w:rsidRPr="00C05B87">
        <w:rPr>
          <w:rFonts w:ascii="Times New Roman" w:hAnsi="Times New Roman" w:cs="Times New Roman"/>
          <w:color w:val="000000" w:themeColor="text1"/>
          <w:sz w:val="24"/>
          <w:szCs w:val="24"/>
          <w:rPrChange w:id="361" w:author="Will Taylor Gough" w:date="2020-08-29T17:25:00Z">
            <w:rPr>
              <w:color w:val="000000" w:themeColor="text1"/>
              <w:sz w:val="24"/>
              <w:szCs w:val="24"/>
            </w:rPr>
          </w:rPrChange>
        </w:rPr>
        <w:t xml:space="preserve"> at the largest scale</w:t>
      </w:r>
      <w:r w:rsidR="00B71813" w:rsidRPr="00C05B87">
        <w:rPr>
          <w:rFonts w:ascii="Times New Roman" w:hAnsi="Times New Roman" w:cs="Times New Roman"/>
          <w:color w:val="000000" w:themeColor="text1"/>
          <w:sz w:val="24"/>
          <w:szCs w:val="24"/>
          <w:rPrChange w:id="362" w:author="Will Taylor Gough" w:date="2020-08-29T17:25:00Z">
            <w:rPr>
              <w:color w:val="000000" w:themeColor="text1"/>
              <w:sz w:val="24"/>
              <w:szCs w:val="24"/>
            </w:rPr>
          </w:rPrChange>
        </w:rPr>
        <w:t>.</w:t>
      </w:r>
    </w:p>
    <w:p w14:paraId="4C65FE56" w14:textId="77777777" w:rsidR="00FE2636" w:rsidRPr="00C05B87" w:rsidRDefault="00FE2636" w:rsidP="00C05B87">
      <w:pPr>
        <w:spacing w:line="480" w:lineRule="auto"/>
        <w:rPr>
          <w:rFonts w:ascii="Times New Roman" w:hAnsi="Times New Roman" w:cs="Times New Roman"/>
          <w:b/>
          <w:color w:val="000000" w:themeColor="text1"/>
          <w:sz w:val="24"/>
          <w:szCs w:val="24"/>
          <w:u w:val="single"/>
          <w:rPrChange w:id="363" w:author="Will Taylor Gough" w:date="2020-08-29T17:25:00Z">
            <w:rPr>
              <w:b/>
              <w:color w:val="000000" w:themeColor="text1"/>
              <w:sz w:val="24"/>
              <w:szCs w:val="24"/>
              <w:u w:val="single"/>
            </w:rPr>
          </w:rPrChange>
        </w:rPr>
        <w:pPrChange w:id="364" w:author="Will Taylor Gough" w:date="2020-08-29T17:27:00Z">
          <w:pPr>
            <w:spacing w:line="240" w:lineRule="auto"/>
          </w:pPr>
        </w:pPrChange>
      </w:pPr>
    </w:p>
    <w:p w14:paraId="7FDB1164" w14:textId="77777777" w:rsidR="00FE2636" w:rsidRPr="00C05B87" w:rsidRDefault="00FE2636" w:rsidP="00C05B87">
      <w:pPr>
        <w:spacing w:line="480" w:lineRule="auto"/>
        <w:rPr>
          <w:rFonts w:ascii="Times New Roman" w:hAnsi="Times New Roman" w:cs="Times New Roman"/>
          <w:b/>
          <w:color w:val="000000" w:themeColor="text1"/>
          <w:sz w:val="24"/>
          <w:szCs w:val="24"/>
          <w:rPrChange w:id="365" w:author="Will Taylor Gough" w:date="2020-08-29T17:25:00Z">
            <w:rPr>
              <w:b/>
              <w:color w:val="000000" w:themeColor="text1"/>
              <w:sz w:val="24"/>
              <w:szCs w:val="24"/>
            </w:rPr>
          </w:rPrChange>
        </w:rPr>
        <w:pPrChange w:id="366" w:author="Will Taylor Gough" w:date="2020-08-29T17:27:00Z">
          <w:pPr>
            <w:spacing w:line="240" w:lineRule="auto"/>
          </w:pPr>
        </w:pPrChange>
      </w:pPr>
      <w:r w:rsidRPr="00C05B87">
        <w:rPr>
          <w:rFonts w:ascii="Times New Roman" w:hAnsi="Times New Roman" w:cs="Times New Roman"/>
          <w:b/>
          <w:color w:val="000000" w:themeColor="text1"/>
          <w:sz w:val="24"/>
          <w:szCs w:val="24"/>
          <w:rPrChange w:id="367" w:author="Will Taylor Gough" w:date="2020-08-29T17:25:00Z">
            <w:rPr>
              <w:b/>
              <w:color w:val="000000" w:themeColor="text1"/>
              <w:sz w:val="24"/>
              <w:szCs w:val="24"/>
            </w:rPr>
          </w:rPrChange>
        </w:rPr>
        <w:t xml:space="preserve">Introduction </w:t>
      </w:r>
    </w:p>
    <w:p w14:paraId="1237159A" w14:textId="77777777" w:rsidR="00FE2636" w:rsidRPr="00C05B87" w:rsidRDefault="00FE2636" w:rsidP="00C05B87">
      <w:pPr>
        <w:spacing w:line="480" w:lineRule="auto"/>
        <w:rPr>
          <w:rFonts w:ascii="Times New Roman" w:hAnsi="Times New Roman" w:cs="Times New Roman"/>
          <w:b/>
          <w:color w:val="000000" w:themeColor="text1"/>
          <w:sz w:val="24"/>
          <w:szCs w:val="24"/>
          <w:u w:val="single"/>
          <w:rPrChange w:id="368" w:author="Will Taylor Gough" w:date="2020-08-29T17:25:00Z">
            <w:rPr>
              <w:b/>
              <w:color w:val="000000" w:themeColor="text1"/>
              <w:sz w:val="24"/>
              <w:szCs w:val="24"/>
              <w:u w:val="single"/>
            </w:rPr>
          </w:rPrChange>
        </w:rPr>
        <w:pPrChange w:id="369" w:author="Will Taylor Gough" w:date="2020-08-29T17:27:00Z">
          <w:pPr>
            <w:spacing w:line="240" w:lineRule="auto"/>
          </w:pPr>
        </w:pPrChange>
      </w:pPr>
    </w:p>
    <w:p w14:paraId="66447A8D" w14:textId="77777777" w:rsidR="00F21D15" w:rsidRPr="00C05B87" w:rsidRDefault="00F21D15" w:rsidP="00C05B87">
      <w:pPr>
        <w:spacing w:line="480" w:lineRule="auto"/>
        <w:ind w:firstLine="720"/>
        <w:rPr>
          <w:rFonts w:ascii="Times New Roman" w:hAnsi="Times New Roman" w:cs="Times New Roman"/>
          <w:color w:val="000000" w:themeColor="text1"/>
          <w:sz w:val="24"/>
          <w:szCs w:val="24"/>
          <w:rPrChange w:id="370" w:author="Will Taylor Gough" w:date="2020-08-29T17:25:00Z">
            <w:rPr>
              <w:color w:val="000000" w:themeColor="text1"/>
              <w:sz w:val="24"/>
              <w:szCs w:val="24"/>
            </w:rPr>
          </w:rPrChange>
        </w:rPr>
        <w:pPrChange w:id="371" w:author="Will Taylor Gough" w:date="2020-08-29T17:27:00Z">
          <w:pPr>
            <w:spacing w:line="240" w:lineRule="auto"/>
            <w:ind w:firstLine="720"/>
          </w:pPr>
        </w:pPrChange>
      </w:pPr>
      <w:r w:rsidRPr="00C05B87">
        <w:rPr>
          <w:rFonts w:ascii="Times New Roman" w:hAnsi="Times New Roman" w:cs="Times New Roman"/>
          <w:color w:val="000000" w:themeColor="text1"/>
          <w:sz w:val="24"/>
          <w:szCs w:val="24"/>
          <w:rPrChange w:id="372" w:author="Will Taylor Gough" w:date="2020-08-29T17:25:00Z">
            <w:rPr>
              <w:color w:val="000000" w:themeColor="text1"/>
              <w:sz w:val="24"/>
              <w:szCs w:val="24"/>
            </w:rPr>
          </w:rPrChange>
        </w:rPr>
        <w:t xml:space="preserve">The repeated invasion of aquatic and marine environments by tetrapods over the last 250 million years has resulted in a host of convergent morphological adaptations that facilitate life in water (Kelley &amp; Pyenson, 2015). Among these adaptations are the evolution of a fusiform body shape, flattened control surfaces, and sickle-shaped caudal fin to </w:t>
      </w:r>
      <w:r w:rsidR="00E74C5F" w:rsidRPr="00C05B87">
        <w:rPr>
          <w:rFonts w:ascii="Times New Roman" w:hAnsi="Times New Roman" w:cs="Times New Roman"/>
          <w:color w:val="000000" w:themeColor="text1"/>
          <w:sz w:val="24"/>
          <w:szCs w:val="24"/>
          <w:rPrChange w:id="373" w:author="Will Taylor Gough" w:date="2020-08-29T17:25:00Z">
            <w:rPr>
              <w:color w:val="000000" w:themeColor="text1"/>
              <w:sz w:val="24"/>
              <w:szCs w:val="24"/>
            </w:rPr>
          </w:rPrChange>
        </w:rPr>
        <w:t>achieve high performance locomotion</w:t>
      </w:r>
      <w:r w:rsidRPr="00C05B87">
        <w:rPr>
          <w:rFonts w:ascii="Times New Roman" w:hAnsi="Times New Roman" w:cs="Times New Roman"/>
          <w:color w:val="000000" w:themeColor="text1"/>
          <w:sz w:val="24"/>
          <w:szCs w:val="24"/>
          <w:rPrChange w:id="374" w:author="Will Taylor Gough" w:date="2020-08-29T17:25:00Z">
            <w:rPr>
              <w:color w:val="000000" w:themeColor="text1"/>
              <w:sz w:val="24"/>
              <w:szCs w:val="24"/>
            </w:rPr>
          </w:rPrChange>
        </w:rPr>
        <w:t xml:space="preserve"> (Fish et al., 2008). These morphological adaptations are functionally analogous with other swimming animals such as thunniform fish, lamnid sharks, cetaceans, and the extinct ichthyosaurs (</w:t>
      </w:r>
      <w:r w:rsidR="00D42383" w:rsidRPr="00C05B87">
        <w:rPr>
          <w:rFonts w:ascii="Times New Roman" w:hAnsi="Times New Roman" w:cs="Times New Roman"/>
          <w:color w:val="000000" w:themeColor="text1"/>
          <w:sz w:val="24"/>
          <w:szCs w:val="24"/>
          <w:rPrChange w:id="375" w:author="Will Taylor Gough" w:date="2020-08-29T17:25:00Z">
            <w:rPr>
              <w:color w:val="000000" w:themeColor="text1"/>
              <w:sz w:val="24"/>
              <w:szCs w:val="24"/>
            </w:rPr>
          </w:rPrChange>
        </w:rPr>
        <w:t xml:space="preserve">Motani, 2002; </w:t>
      </w:r>
      <w:r w:rsidRPr="00C05B87">
        <w:rPr>
          <w:rFonts w:ascii="Times New Roman" w:hAnsi="Times New Roman" w:cs="Times New Roman"/>
          <w:color w:val="000000" w:themeColor="text1"/>
          <w:sz w:val="24"/>
          <w:szCs w:val="24"/>
          <w:rPrChange w:id="376" w:author="Will Taylor Gough" w:date="2020-08-29T17:25:00Z">
            <w:rPr>
              <w:color w:val="000000" w:themeColor="text1"/>
              <w:sz w:val="24"/>
              <w:szCs w:val="24"/>
            </w:rPr>
          </w:rPrChange>
        </w:rPr>
        <w:t xml:space="preserve">Donley et al., 2004; Gleiss et al., 2011). The majority of these swimmers use an oscillatory swimming style that involves side-to-side or up-and-down movement of a hydrofoil-like tail to generate lift-based thrust and overcome drag (Fish, 1998). Cetaceans are unique among oscillatory swimmers because of their extreme body mass, exemplified in modern </w:t>
      </w:r>
      <w:r w:rsidR="00992A2E" w:rsidRPr="00C05B87">
        <w:rPr>
          <w:rFonts w:ascii="Times New Roman" w:hAnsi="Times New Roman" w:cs="Times New Roman"/>
          <w:color w:val="000000" w:themeColor="text1"/>
          <w:sz w:val="24"/>
          <w:szCs w:val="24"/>
          <w:rPrChange w:id="377" w:author="Will Taylor Gough" w:date="2020-08-29T17:25:00Z">
            <w:rPr>
              <w:color w:val="000000" w:themeColor="text1"/>
              <w:sz w:val="24"/>
              <w:szCs w:val="24"/>
            </w:rPr>
          </w:rPrChange>
        </w:rPr>
        <w:t>baleen whales (Mysticeti)</w:t>
      </w:r>
      <w:r w:rsidRPr="00C05B87">
        <w:rPr>
          <w:rFonts w:ascii="Times New Roman" w:hAnsi="Times New Roman" w:cs="Times New Roman"/>
          <w:color w:val="000000" w:themeColor="text1"/>
          <w:sz w:val="24"/>
          <w:szCs w:val="24"/>
          <w:rPrChange w:id="378" w:author="Will Taylor Gough" w:date="2020-08-29T17:25:00Z">
            <w:rPr>
              <w:color w:val="000000" w:themeColor="text1"/>
              <w:sz w:val="24"/>
              <w:szCs w:val="24"/>
            </w:rPr>
          </w:rPrChange>
        </w:rPr>
        <w:t>, which evolved</w:t>
      </w:r>
      <w:r w:rsidR="00992A2E" w:rsidRPr="00C05B87">
        <w:rPr>
          <w:rFonts w:ascii="Times New Roman" w:hAnsi="Times New Roman" w:cs="Times New Roman"/>
          <w:color w:val="000000" w:themeColor="text1"/>
          <w:sz w:val="24"/>
          <w:szCs w:val="24"/>
          <w:rPrChange w:id="379" w:author="Will Taylor Gough" w:date="2020-08-29T17:25:00Z">
            <w:rPr>
              <w:color w:val="000000" w:themeColor="text1"/>
              <w:sz w:val="24"/>
              <w:szCs w:val="24"/>
            </w:rPr>
          </w:rPrChange>
        </w:rPr>
        <w:t xml:space="preserve"> massive body sizes</w:t>
      </w:r>
      <w:r w:rsidRPr="00C05B87">
        <w:rPr>
          <w:rFonts w:ascii="Times New Roman" w:hAnsi="Times New Roman" w:cs="Times New Roman"/>
          <w:color w:val="000000" w:themeColor="text1"/>
          <w:sz w:val="24"/>
          <w:szCs w:val="24"/>
          <w:rPrChange w:id="380" w:author="Will Taylor Gough" w:date="2020-08-29T17:25:00Z">
            <w:rPr>
              <w:color w:val="000000" w:themeColor="text1"/>
              <w:sz w:val="24"/>
              <w:szCs w:val="24"/>
            </w:rPr>
          </w:rPrChange>
        </w:rPr>
        <w:t xml:space="preserve"> </w:t>
      </w:r>
      <w:r w:rsidR="00992A2E" w:rsidRPr="00C05B87">
        <w:rPr>
          <w:rFonts w:ascii="Times New Roman" w:hAnsi="Times New Roman" w:cs="Times New Roman"/>
          <w:color w:val="000000" w:themeColor="text1"/>
          <w:sz w:val="24"/>
          <w:szCs w:val="24"/>
          <w:rPrChange w:id="381" w:author="Will Taylor Gough" w:date="2020-08-29T17:25:00Z">
            <w:rPr>
              <w:color w:val="000000" w:themeColor="text1"/>
              <w:sz w:val="24"/>
              <w:szCs w:val="24"/>
            </w:rPr>
          </w:rPrChange>
        </w:rPr>
        <w:t>with</w:t>
      </w:r>
      <w:r w:rsidRPr="00C05B87">
        <w:rPr>
          <w:rFonts w:ascii="Times New Roman" w:hAnsi="Times New Roman" w:cs="Times New Roman"/>
          <w:color w:val="000000" w:themeColor="text1"/>
          <w:sz w:val="24"/>
          <w:szCs w:val="24"/>
          <w:rPrChange w:id="382" w:author="Will Taylor Gough" w:date="2020-08-29T17:25:00Z">
            <w:rPr>
              <w:color w:val="000000" w:themeColor="text1"/>
              <w:sz w:val="24"/>
              <w:szCs w:val="24"/>
            </w:rPr>
          </w:rPrChange>
        </w:rPr>
        <w:t xml:space="preserve">in the last five million years (Slater et al 2017). </w:t>
      </w:r>
    </w:p>
    <w:p w14:paraId="6C1E699B" w14:textId="7274E331" w:rsidR="00F21D15" w:rsidRPr="00C05B87" w:rsidRDefault="00F21D15" w:rsidP="00C05B87">
      <w:pPr>
        <w:spacing w:line="480" w:lineRule="auto"/>
        <w:ind w:firstLine="720"/>
        <w:rPr>
          <w:rFonts w:ascii="Times New Roman" w:eastAsia="Times New Roman" w:hAnsi="Times New Roman" w:cs="Times New Roman"/>
          <w:color w:val="000000"/>
          <w:sz w:val="24"/>
          <w:szCs w:val="24"/>
          <w:lang w:val="en-US"/>
          <w:rPrChange w:id="383" w:author="Will Taylor Gough" w:date="2020-08-29T17:25:00Z">
            <w:rPr>
              <w:rFonts w:eastAsia="Times New Roman"/>
              <w:color w:val="000000"/>
              <w:sz w:val="24"/>
              <w:szCs w:val="24"/>
              <w:lang w:val="en-US"/>
            </w:rPr>
          </w:rPrChange>
        </w:rPr>
        <w:pPrChange w:id="384" w:author="Will Taylor Gough" w:date="2020-08-29T17:27:00Z">
          <w:pPr>
            <w:spacing w:line="240" w:lineRule="auto"/>
            <w:ind w:firstLine="720"/>
          </w:pPr>
        </w:pPrChange>
      </w:pPr>
      <w:r w:rsidRPr="00C05B87">
        <w:rPr>
          <w:rFonts w:ascii="Times New Roman" w:hAnsi="Times New Roman" w:cs="Times New Roman"/>
          <w:color w:val="000000" w:themeColor="text1"/>
          <w:sz w:val="24"/>
          <w:szCs w:val="24"/>
          <w:rPrChange w:id="385" w:author="Will Taylor Gough" w:date="2020-08-29T17:25:00Z">
            <w:rPr>
              <w:color w:val="000000" w:themeColor="text1"/>
              <w:sz w:val="24"/>
              <w:szCs w:val="24"/>
            </w:rPr>
          </w:rPrChange>
        </w:rPr>
        <w:t xml:space="preserve">Although the swimming performance of large whales has long been of interest to researchers (Krogh, 1934; Kermack, 1948; Bose and Lien, 1989), direct measures of their </w:t>
      </w:r>
      <w:r w:rsidRPr="00C05B87">
        <w:rPr>
          <w:rFonts w:ascii="Times New Roman" w:hAnsi="Times New Roman" w:cs="Times New Roman"/>
          <w:color w:val="000000" w:themeColor="text1"/>
          <w:sz w:val="24"/>
          <w:szCs w:val="24"/>
          <w:rPrChange w:id="386" w:author="Will Taylor Gough" w:date="2020-08-29T17:25:00Z">
            <w:rPr>
              <w:color w:val="000000" w:themeColor="text1"/>
              <w:sz w:val="24"/>
              <w:szCs w:val="24"/>
            </w:rPr>
          </w:rPrChange>
        </w:rPr>
        <w:lastRenderedPageBreak/>
        <w:t>swimming kinematics and morphology have been difficult to obtain</w:t>
      </w:r>
      <w:r w:rsidRPr="00C05B87">
        <w:rPr>
          <w:rFonts w:ascii="Times New Roman" w:eastAsia="Times New Roman" w:hAnsi="Times New Roman" w:cs="Times New Roman"/>
          <w:color w:val="000000"/>
          <w:sz w:val="24"/>
          <w:szCs w:val="24"/>
          <w:lang w:val="en-US"/>
          <w:rPrChange w:id="387" w:author="Will Taylor Gough" w:date="2020-08-29T17:25:00Z">
            <w:rPr>
              <w:rFonts w:eastAsia="Times New Roman"/>
              <w:color w:val="000000"/>
              <w:sz w:val="24"/>
              <w:szCs w:val="24"/>
              <w:lang w:val="en-US"/>
            </w:rPr>
          </w:rPrChange>
        </w:rPr>
        <w:t>. Studies of cetacean swimming kinematics have typically focused on smaller and highly maneuverable odontocete species in captivity (Fish, 1993; Curren et al. 1994, Fish 1998). Attempts to study mysticetes have been constrained to breathing events at the water’s surface</w:t>
      </w:r>
      <w:r w:rsidR="00992A2E" w:rsidRPr="00C05B87">
        <w:rPr>
          <w:rFonts w:ascii="Times New Roman" w:eastAsia="Times New Roman" w:hAnsi="Times New Roman" w:cs="Times New Roman"/>
          <w:color w:val="000000"/>
          <w:sz w:val="24"/>
          <w:szCs w:val="24"/>
          <w:lang w:val="en-US"/>
          <w:rPrChange w:id="388" w:author="Will Taylor Gough" w:date="2020-08-29T17:25:00Z">
            <w:rPr>
              <w:rFonts w:eastAsia="Times New Roman"/>
              <w:color w:val="000000"/>
              <w:sz w:val="24"/>
              <w:szCs w:val="24"/>
              <w:lang w:val="en-US"/>
            </w:rPr>
          </w:rPrChange>
        </w:rPr>
        <w:t>.</w:t>
      </w:r>
      <w:r w:rsidRPr="00C05B87">
        <w:rPr>
          <w:rFonts w:ascii="Times New Roman" w:eastAsia="Times New Roman" w:hAnsi="Times New Roman" w:cs="Times New Roman"/>
          <w:color w:val="000000"/>
          <w:sz w:val="24"/>
          <w:szCs w:val="24"/>
          <w:lang w:val="en-US"/>
          <w:rPrChange w:id="389" w:author="Will Taylor Gough" w:date="2020-08-29T17:25:00Z">
            <w:rPr>
              <w:rFonts w:eastAsia="Times New Roman"/>
              <w:color w:val="000000"/>
              <w:sz w:val="24"/>
              <w:szCs w:val="24"/>
              <w:lang w:val="en-US"/>
            </w:rPr>
          </w:rPrChange>
        </w:rPr>
        <w:t xml:space="preserve"> </w:t>
      </w:r>
      <w:r w:rsidR="00992A2E" w:rsidRPr="00C05B87">
        <w:rPr>
          <w:rFonts w:ascii="Times New Roman" w:eastAsia="Times New Roman" w:hAnsi="Times New Roman" w:cs="Times New Roman"/>
          <w:color w:val="000000"/>
          <w:sz w:val="24"/>
          <w:szCs w:val="24"/>
          <w:lang w:val="en-US"/>
          <w:rPrChange w:id="390" w:author="Will Taylor Gough" w:date="2020-08-29T17:25:00Z">
            <w:rPr>
              <w:rFonts w:eastAsia="Times New Roman"/>
              <w:color w:val="000000"/>
              <w:sz w:val="24"/>
              <w:szCs w:val="24"/>
              <w:lang w:val="en-US"/>
            </w:rPr>
          </w:rPrChange>
        </w:rPr>
        <w:t>E</w:t>
      </w:r>
      <w:r w:rsidRPr="00C05B87">
        <w:rPr>
          <w:rFonts w:ascii="Times New Roman" w:eastAsia="Times New Roman" w:hAnsi="Times New Roman" w:cs="Times New Roman"/>
          <w:color w:val="000000"/>
          <w:sz w:val="24"/>
          <w:szCs w:val="24"/>
          <w:lang w:val="en-US"/>
          <w:rPrChange w:id="391" w:author="Will Taylor Gough" w:date="2020-08-29T17:25:00Z">
            <w:rPr>
              <w:rFonts w:eastAsia="Times New Roman"/>
              <w:color w:val="000000"/>
              <w:sz w:val="24"/>
              <w:szCs w:val="24"/>
              <w:lang w:val="en-US"/>
            </w:rPr>
          </w:rPrChange>
        </w:rPr>
        <w:t>nergetic assumptions (Sumich, 1983; Parry, 1949; Blix and Folkow, 1995) and morphological measurements were limited to deceased animals that had stranded on beaches or been captured by whaling operations (Lockyer, 1976; Kahane-Rapport and Goldbogen, 2018). The recent development of high</w:t>
      </w:r>
      <w:r w:rsidR="00992A2E" w:rsidRPr="00C05B87">
        <w:rPr>
          <w:rFonts w:ascii="Times New Roman" w:eastAsia="Times New Roman" w:hAnsi="Times New Roman" w:cs="Times New Roman"/>
          <w:color w:val="000000"/>
          <w:sz w:val="24"/>
          <w:szCs w:val="24"/>
          <w:lang w:val="en-US"/>
          <w:rPrChange w:id="392" w:author="Will Taylor Gough" w:date="2020-08-29T17:25:00Z">
            <w:rPr>
              <w:rFonts w:eastAsia="Times New Roman"/>
              <w:color w:val="000000"/>
              <w:sz w:val="24"/>
              <w:szCs w:val="24"/>
              <w:lang w:val="en-US"/>
            </w:rPr>
          </w:rPrChange>
        </w:rPr>
        <w:t xml:space="preserve">-resolution </w:t>
      </w:r>
      <w:r w:rsidRPr="00C05B87">
        <w:rPr>
          <w:rFonts w:ascii="Times New Roman" w:eastAsia="Times New Roman" w:hAnsi="Times New Roman" w:cs="Times New Roman"/>
          <w:color w:val="000000"/>
          <w:sz w:val="24"/>
          <w:szCs w:val="24"/>
          <w:lang w:val="en-US"/>
          <w:rPrChange w:id="393" w:author="Will Taylor Gough" w:date="2020-08-29T17:25:00Z">
            <w:rPr>
              <w:rFonts w:eastAsia="Times New Roman"/>
              <w:color w:val="000000"/>
              <w:sz w:val="24"/>
              <w:szCs w:val="24"/>
              <w:lang w:val="en-US"/>
            </w:rPr>
          </w:rPrChange>
        </w:rPr>
        <w:t xml:space="preserve">biologging methods </w:t>
      </w:r>
      <w:r w:rsidR="00992A2E" w:rsidRPr="00C05B87">
        <w:rPr>
          <w:rFonts w:ascii="Times New Roman" w:eastAsia="Times New Roman" w:hAnsi="Times New Roman" w:cs="Times New Roman"/>
          <w:color w:val="000000"/>
          <w:sz w:val="24"/>
          <w:szCs w:val="24"/>
          <w:lang w:val="en-US"/>
          <w:rPrChange w:id="394" w:author="Will Taylor Gough" w:date="2020-08-29T17:25:00Z">
            <w:rPr>
              <w:rFonts w:eastAsia="Times New Roman"/>
              <w:color w:val="000000"/>
              <w:sz w:val="24"/>
              <w:szCs w:val="24"/>
              <w:lang w:val="en-US"/>
            </w:rPr>
          </w:rPrChange>
        </w:rPr>
        <w:t>now allows researchers</w:t>
      </w:r>
      <w:r w:rsidRPr="00C05B87">
        <w:rPr>
          <w:rFonts w:ascii="Times New Roman" w:eastAsia="Times New Roman" w:hAnsi="Times New Roman" w:cs="Times New Roman"/>
          <w:color w:val="000000"/>
          <w:sz w:val="24"/>
          <w:szCs w:val="24"/>
          <w:lang w:val="en-US"/>
          <w:rPrChange w:id="395" w:author="Will Taylor Gough" w:date="2020-08-29T17:25:00Z">
            <w:rPr>
              <w:rFonts w:eastAsia="Times New Roman"/>
              <w:color w:val="000000"/>
              <w:sz w:val="24"/>
              <w:szCs w:val="24"/>
              <w:lang w:val="en-US"/>
            </w:rPr>
          </w:rPrChange>
        </w:rPr>
        <w:t xml:space="preserve"> to </w:t>
      </w:r>
      <w:r w:rsidR="00336EDB" w:rsidRPr="00C05B87">
        <w:rPr>
          <w:rFonts w:ascii="Times New Roman" w:eastAsia="Times New Roman" w:hAnsi="Times New Roman" w:cs="Times New Roman"/>
          <w:color w:val="000000"/>
          <w:sz w:val="24"/>
          <w:szCs w:val="24"/>
          <w:lang w:val="en-US"/>
          <w:rPrChange w:id="396" w:author="Will Taylor Gough" w:date="2020-08-29T17:25:00Z">
            <w:rPr>
              <w:rFonts w:eastAsia="Times New Roman"/>
              <w:color w:val="000000"/>
              <w:sz w:val="24"/>
              <w:szCs w:val="24"/>
              <w:lang w:val="en-US"/>
            </w:rPr>
          </w:rPrChange>
        </w:rPr>
        <w:t>quantify the kinematics</w:t>
      </w:r>
      <w:r w:rsidRPr="00C05B87">
        <w:rPr>
          <w:rFonts w:ascii="Times New Roman" w:eastAsia="Times New Roman" w:hAnsi="Times New Roman" w:cs="Times New Roman"/>
          <w:color w:val="000000"/>
          <w:sz w:val="24"/>
          <w:szCs w:val="24"/>
          <w:lang w:val="en-US"/>
          <w:rPrChange w:id="397" w:author="Will Taylor Gough" w:date="2020-08-29T17:25:00Z">
            <w:rPr>
              <w:rFonts w:eastAsia="Times New Roman"/>
              <w:color w:val="000000"/>
              <w:sz w:val="24"/>
              <w:szCs w:val="24"/>
              <w:lang w:val="en-US"/>
            </w:rPr>
          </w:rPrChange>
        </w:rPr>
        <w:t xml:space="preserve"> of free-swimming cetaceans in their natural habitats (Johnson</w:t>
      </w:r>
      <w:ins w:id="398" w:author="Will Taylor Gough" w:date="2020-08-29T15:01:00Z">
        <w:r w:rsidR="004F5802" w:rsidRPr="00C05B87">
          <w:rPr>
            <w:rFonts w:ascii="Times New Roman" w:eastAsia="Times New Roman" w:hAnsi="Times New Roman" w:cs="Times New Roman"/>
            <w:color w:val="000000"/>
            <w:sz w:val="24"/>
            <w:szCs w:val="24"/>
            <w:lang w:val="en-US"/>
            <w:rPrChange w:id="399" w:author="Will Taylor Gough" w:date="2020-08-29T17:25:00Z">
              <w:rPr>
                <w:rFonts w:eastAsia="Times New Roman"/>
                <w:color w:val="000000"/>
                <w:sz w:val="24"/>
                <w:szCs w:val="24"/>
                <w:lang w:val="en-US"/>
              </w:rPr>
            </w:rPrChange>
          </w:rPr>
          <w:t xml:space="preserve"> and Tyack</w:t>
        </w:r>
      </w:ins>
      <w:r w:rsidRPr="00C05B87">
        <w:rPr>
          <w:rFonts w:ascii="Times New Roman" w:eastAsia="Times New Roman" w:hAnsi="Times New Roman" w:cs="Times New Roman"/>
          <w:color w:val="000000"/>
          <w:sz w:val="24"/>
          <w:szCs w:val="24"/>
          <w:lang w:val="en-US"/>
          <w:rPrChange w:id="400" w:author="Will Taylor Gough" w:date="2020-08-29T17:25:00Z">
            <w:rPr>
              <w:rFonts w:eastAsia="Times New Roman"/>
              <w:color w:val="000000"/>
              <w:sz w:val="24"/>
              <w:szCs w:val="24"/>
              <w:lang w:val="en-US"/>
            </w:rPr>
          </w:rPrChange>
        </w:rPr>
        <w:t>, 20</w:t>
      </w:r>
      <w:ins w:id="401" w:author="Will Taylor Gough" w:date="2020-08-29T15:01:00Z">
        <w:r w:rsidR="004F5802" w:rsidRPr="00C05B87">
          <w:rPr>
            <w:rFonts w:ascii="Times New Roman" w:eastAsia="Times New Roman" w:hAnsi="Times New Roman" w:cs="Times New Roman"/>
            <w:color w:val="000000"/>
            <w:sz w:val="24"/>
            <w:szCs w:val="24"/>
            <w:lang w:val="en-US"/>
            <w:rPrChange w:id="402" w:author="Will Taylor Gough" w:date="2020-08-29T17:25:00Z">
              <w:rPr>
                <w:rFonts w:eastAsia="Times New Roman"/>
                <w:color w:val="000000"/>
                <w:sz w:val="24"/>
                <w:szCs w:val="24"/>
                <w:lang w:val="en-US"/>
              </w:rPr>
            </w:rPrChange>
          </w:rPr>
          <w:t>03</w:t>
        </w:r>
      </w:ins>
      <w:del w:id="403" w:author="Will Taylor Gough" w:date="2020-08-29T15:01:00Z">
        <w:r w:rsidRPr="00C05B87" w:rsidDel="004F5802">
          <w:rPr>
            <w:rFonts w:ascii="Times New Roman" w:eastAsia="Times New Roman" w:hAnsi="Times New Roman" w:cs="Times New Roman"/>
            <w:color w:val="000000"/>
            <w:sz w:val="24"/>
            <w:szCs w:val="24"/>
            <w:lang w:val="en-US"/>
            <w:rPrChange w:id="404" w:author="Will Taylor Gough" w:date="2020-08-29T17:25:00Z">
              <w:rPr>
                <w:rFonts w:eastAsia="Times New Roman"/>
                <w:color w:val="000000"/>
                <w:sz w:val="24"/>
                <w:szCs w:val="24"/>
                <w:lang w:val="en-US"/>
              </w:rPr>
            </w:rPrChange>
          </w:rPr>
          <w:delText>11</w:delText>
        </w:r>
      </w:del>
      <w:r w:rsidRPr="00C05B87">
        <w:rPr>
          <w:rFonts w:ascii="Times New Roman" w:eastAsia="Times New Roman" w:hAnsi="Times New Roman" w:cs="Times New Roman"/>
          <w:color w:val="000000"/>
          <w:sz w:val="24"/>
          <w:szCs w:val="24"/>
          <w:lang w:val="en-US"/>
          <w:rPrChange w:id="405" w:author="Will Taylor Gough" w:date="2020-08-29T17:25:00Z">
            <w:rPr>
              <w:rFonts w:eastAsia="Times New Roman"/>
              <w:color w:val="000000"/>
              <w:sz w:val="24"/>
              <w:szCs w:val="24"/>
              <w:lang w:val="en-US"/>
            </w:rPr>
          </w:rPrChange>
        </w:rPr>
        <w:t>; Goldbogen et al., 2017</w:t>
      </w:r>
      <w:ins w:id="406" w:author="Will Taylor Gough" w:date="2020-08-29T14:57:00Z">
        <w:r w:rsidR="00E0181E" w:rsidRPr="00C05B87">
          <w:rPr>
            <w:rFonts w:ascii="Times New Roman" w:eastAsia="Times New Roman" w:hAnsi="Times New Roman" w:cs="Times New Roman"/>
            <w:color w:val="000000"/>
            <w:sz w:val="24"/>
            <w:szCs w:val="24"/>
            <w:lang w:val="en-US"/>
            <w:rPrChange w:id="407" w:author="Will Taylor Gough" w:date="2020-08-29T17:25:00Z">
              <w:rPr>
                <w:rFonts w:eastAsia="Times New Roman"/>
                <w:color w:val="000000"/>
                <w:sz w:val="24"/>
                <w:szCs w:val="24"/>
                <w:lang w:val="en-US"/>
              </w:rPr>
            </w:rPrChange>
          </w:rPr>
          <w:t>a</w:t>
        </w:r>
      </w:ins>
      <w:r w:rsidRPr="00C05B87">
        <w:rPr>
          <w:rFonts w:ascii="Times New Roman" w:eastAsia="Times New Roman" w:hAnsi="Times New Roman" w:cs="Times New Roman"/>
          <w:color w:val="000000"/>
          <w:sz w:val="24"/>
          <w:szCs w:val="24"/>
          <w:lang w:val="en-US"/>
          <w:rPrChange w:id="408" w:author="Will Taylor Gough" w:date="2020-08-29T17:25:00Z">
            <w:rPr>
              <w:rFonts w:eastAsia="Times New Roman"/>
              <w:color w:val="000000"/>
              <w:sz w:val="24"/>
              <w:szCs w:val="24"/>
              <w:lang w:val="en-US"/>
            </w:rPr>
          </w:rPrChange>
        </w:rPr>
        <w:t>; Gough et al., 2019). In addition, un</w:t>
      </w:r>
      <w:r w:rsidR="000300F3" w:rsidRPr="00C05B87">
        <w:rPr>
          <w:rFonts w:ascii="Times New Roman" w:eastAsia="Times New Roman" w:hAnsi="Times New Roman" w:cs="Times New Roman"/>
          <w:color w:val="000000"/>
          <w:sz w:val="24"/>
          <w:szCs w:val="24"/>
          <w:lang w:val="en-US"/>
          <w:rPrChange w:id="409" w:author="Will Taylor Gough" w:date="2020-08-29T17:25:00Z">
            <w:rPr>
              <w:rFonts w:eastAsia="Times New Roman"/>
              <w:color w:val="000000"/>
              <w:sz w:val="24"/>
              <w:szCs w:val="24"/>
              <w:lang w:val="en-US"/>
            </w:rPr>
          </w:rPrChange>
        </w:rPr>
        <w:t>occupied aircraft systems</w:t>
      </w:r>
      <w:r w:rsidRPr="00C05B87">
        <w:rPr>
          <w:rFonts w:ascii="Times New Roman" w:eastAsia="Times New Roman" w:hAnsi="Times New Roman" w:cs="Times New Roman"/>
          <w:color w:val="000000"/>
          <w:sz w:val="24"/>
          <w:szCs w:val="24"/>
          <w:lang w:val="en-US"/>
          <w:rPrChange w:id="410" w:author="Will Taylor Gough" w:date="2020-08-29T17:25:00Z">
            <w:rPr>
              <w:rFonts w:eastAsia="Times New Roman"/>
              <w:color w:val="000000"/>
              <w:sz w:val="24"/>
              <w:szCs w:val="24"/>
              <w:lang w:val="en-US"/>
            </w:rPr>
          </w:rPrChange>
        </w:rPr>
        <w:t xml:space="preserve"> (UAS</w:t>
      </w:r>
      <w:r w:rsidR="000300F3" w:rsidRPr="00C05B87">
        <w:rPr>
          <w:rFonts w:ascii="Times New Roman" w:eastAsia="Times New Roman" w:hAnsi="Times New Roman" w:cs="Times New Roman"/>
          <w:color w:val="000000"/>
          <w:sz w:val="24"/>
          <w:szCs w:val="24"/>
          <w:lang w:val="en-US"/>
          <w:rPrChange w:id="411" w:author="Will Taylor Gough" w:date="2020-08-29T17:25:00Z">
            <w:rPr>
              <w:rFonts w:eastAsia="Times New Roman"/>
              <w:color w:val="000000"/>
              <w:sz w:val="24"/>
              <w:szCs w:val="24"/>
              <w:lang w:val="en-US"/>
            </w:rPr>
          </w:rPrChange>
        </w:rPr>
        <w:t>, or drone</w:t>
      </w:r>
      <w:r w:rsidRPr="00C05B87">
        <w:rPr>
          <w:rFonts w:ascii="Times New Roman" w:eastAsia="Times New Roman" w:hAnsi="Times New Roman" w:cs="Times New Roman"/>
          <w:color w:val="000000"/>
          <w:sz w:val="24"/>
          <w:szCs w:val="24"/>
          <w:lang w:val="en-US"/>
          <w:rPrChange w:id="412" w:author="Will Taylor Gough" w:date="2020-08-29T17:25:00Z">
            <w:rPr>
              <w:rFonts w:eastAsia="Times New Roman"/>
              <w:color w:val="000000"/>
              <w:sz w:val="24"/>
              <w:szCs w:val="24"/>
              <w:lang w:val="en-US"/>
            </w:rPr>
          </w:rPrChange>
        </w:rPr>
        <w:t xml:space="preserve">) technology has </w:t>
      </w:r>
      <w:r w:rsidR="00992A2E" w:rsidRPr="00C05B87">
        <w:rPr>
          <w:rFonts w:ascii="Times New Roman" w:eastAsia="Times New Roman" w:hAnsi="Times New Roman" w:cs="Times New Roman"/>
          <w:color w:val="000000"/>
          <w:sz w:val="24"/>
          <w:szCs w:val="24"/>
          <w:lang w:val="en-US"/>
          <w:rPrChange w:id="413" w:author="Will Taylor Gough" w:date="2020-08-29T17:25:00Z">
            <w:rPr>
              <w:rFonts w:eastAsia="Times New Roman"/>
              <w:color w:val="000000"/>
              <w:sz w:val="24"/>
              <w:szCs w:val="24"/>
              <w:lang w:val="en-US"/>
            </w:rPr>
          </w:rPrChange>
        </w:rPr>
        <w:t xml:space="preserve">enhanced </w:t>
      </w:r>
      <w:r w:rsidRPr="00C05B87">
        <w:rPr>
          <w:rFonts w:ascii="Times New Roman" w:eastAsia="Times New Roman" w:hAnsi="Times New Roman" w:cs="Times New Roman"/>
          <w:color w:val="000000"/>
          <w:sz w:val="24"/>
          <w:szCs w:val="24"/>
          <w:lang w:val="en-US"/>
          <w:rPrChange w:id="414" w:author="Will Taylor Gough" w:date="2020-08-29T17:25:00Z">
            <w:rPr>
              <w:rFonts w:eastAsia="Times New Roman"/>
              <w:color w:val="000000"/>
              <w:sz w:val="24"/>
              <w:szCs w:val="24"/>
              <w:lang w:val="en-US"/>
            </w:rPr>
          </w:rPrChange>
        </w:rPr>
        <w:t xml:space="preserve">our ability to obtain </w:t>
      </w:r>
      <w:r w:rsidR="00992A2E" w:rsidRPr="00C05B87">
        <w:rPr>
          <w:rFonts w:ascii="Times New Roman" w:eastAsia="Times New Roman" w:hAnsi="Times New Roman" w:cs="Times New Roman"/>
          <w:color w:val="000000"/>
          <w:sz w:val="24"/>
          <w:szCs w:val="24"/>
          <w:lang w:val="en-US"/>
          <w:rPrChange w:id="415" w:author="Will Taylor Gough" w:date="2020-08-29T17:25:00Z">
            <w:rPr>
              <w:rFonts w:eastAsia="Times New Roman"/>
              <w:color w:val="000000"/>
              <w:sz w:val="24"/>
              <w:szCs w:val="24"/>
              <w:lang w:val="en-US"/>
            </w:rPr>
          </w:rPrChange>
        </w:rPr>
        <w:t xml:space="preserve">precise </w:t>
      </w:r>
      <w:r w:rsidRPr="00C05B87">
        <w:rPr>
          <w:rFonts w:ascii="Times New Roman" w:eastAsia="Times New Roman" w:hAnsi="Times New Roman" w:cs="Times New Roman"/>
          <w:color w:val="000000"/>
          <w:sz w:val="24"/>
          <w:szCs w:val="24"/>
          <w:lang w:val="en-US"/>
          <w:rPrChange w:id="416" w:author="Will Taylor Gough" w:date="2020-08-29T17:25:00Z">
            <w:rPr>
              <w:rFonts w:eastAsia="Times New Roman"/>
              <w:color w:val="000000"/>
              <w:sz w:val="24"/>
              <w:szCs w:val="24"/>
              <w:lang w:val="en-US"/>
            </w:rPr>
          </w:rPrChange>
        </w:rPr>
        <w:t>morphological data</w:t>
      </w:r>
      <w:r w:rsidR="00992A2E" w:rsidRPr="00C05B87">
        <w:rPr>
          <w:rFonts w:ascii="Times New Roman" w:eastAsia="Times New Roman" w:hAnsi="Times New Roman" w:cs="Times New Roman"/>
          <w:color w:val="000000"/>
          <w:sz w:val="24"/>
          <w:szCs w:val="24"/>
          <w:lang w:val="en-US"/>
          <w:rPrChange w:id="417" w:author="Will Taylor Gough" w:date="2020-08-29T17:25:00Z">
            <w:rPr>
              <w:rFonts w:eastAsia="Times New Roman"/>
              <w:color w:val="000000"/>
              <w:sz w:val="24"/>
              <w:szCs w:val="24"/>
              <w:lang w:val="en-US"/>
            </w:rPr>
          </w:rPrChange>
        </w:rPr>
        <w:t>, thereby enabling</w:t>
      </w:r>
      <w:r w:rsidRPr="00C05B87">
        <w:rPr>
          <w:rFonts w:ascii="Times New Roman" w:eastAsia="Times New Roman" w:hAnsi="Times New Roman" w:cs="Times New Roman"/>
          <w:color w:val="000000"/>
          <w:sz w:val="24"/>
          <w:szCs w:val="24"/>
          <w:lang w:val="en-US"/>
          <w:rPrChange w:id="418" w:author="Will Taylor Gough" w:date="2020-08-29T17:25:00Z">
            <w:rPr>
              <w:rFonts w:eastAsia="Times New Roman"/>
              <w:color w:val="000000"/>
              <w:sz w:val="24"/>
              <w:szCs w:val="24"/>
              <w:lang w:val="en-US"/>
            </w:rPr>
          </w:rPrChange>
        </w:rPr>
        <w:t xml:space="preserve"> </w:t>
      </w:r>
      <w:r w:rsidR="00336EDB" w:rsidRPr="00C05B87">
        <w:rPr>
          <w:rFonts w:ascii="Times New Roman" w:eastAsia="Times New Roman" w:hAnsi="Times New Roman" w:cs="Times New Roman"/>
          <w:color w:val="000000"/>
          <w:sz w:val="24"/>
          <w:szCs w:val="24"/>
          <w:lang w:val="en-US"/>
          <w:rPrChange w:id="419" w:author="Will Taylor Gough" w:date="2020-08-29T17:25:00Z">
            <w:rPr>
              <w:rFonts w:eastAsia="Times New Roman"/>
              <w:color w:val="000000"/>
              <w:sz w:val="24"/>
              <w:szCs w:val="24"/>
              <w:lang w:val="en-US"/>
            </w:rPr>
          </w:rPrChange>
        </w:rPr>
        <w:t>comparative and scaling</w:t>
      </w:r>
      <w:r w:rsidRPr="00C05B87">
        <w:rPr>
          <w:rFonts w:ascii="Times New Roman" w:eastAsia="Times New Roman" w:hAnsi="Times New Roman" w:cs="Times New Roman"/>
          <w:color w:val="000000"/>
          <w:sz w:val="24"/>
          <w:szCs w:val="24"/>
          <w:lang w:val="en-US"/>
          <w:rPrChange w:id="420" w:author="Will Taylor Gough" w:date="2020-08-29T17:25:00Z">
            <w:rPr>
              <w:rFonts w:eastAsia="Times New Roman"/>
              <w:color w:val="000000"/>
              <w:sz w:val="24"/>
              <w:szCs w:val="24"/>
              <w:lang w:val="en-US"/>
            </w:rPr>
          </w:rPrChange>
        </w:rPr>
        <w:t xml:space="preserve"> analyses </w:t>
      </w:r>
      <w:r w:rsidR="00336EDB" w:rsidRPr="00C05B87">
        <w:rPr>
          <w:rFonts w:ascii="Times New Roman" w:eastAsia="Times New Roman" w:hAnsi="Times New Roman" w:cs="Times New Roman"/>
          <w:color w:val="000000"/>
          <w:sz w:val="24"/>
          <w:szCs w:val="24"/>
          <w:lang w:val="en-US"/>
          <w:rPrChange w:id="421" w:author="Will Taylor Gough" w:date="2020-08-29T17:25:00Z">
            <w:rPr>
              <w:rFonts w:eastAsia="Times New Roman"/>
              <w:color w:val="000000"/>
              <w:sz w:val="24"/>
              <w:szCs w:val="24"/>
              <w:lang w:val="en-US"/>
            </w:rPr>
          </w:rPrChange>
        </w:rPr>
        <w:t>of form and function</w:t>
      </w:r>
      <w:r w:rsidRPr="00C05B87">
        <w:rPr>
          <w:rFonts w:ascii="Times New Roman" w:eastAsia="Times New Roman" w:hAnsi="Times New Roman" w:cs="Times New Roman"/>
          <w:color w:val="000000"/>
          <w:sz w:val="24"/>
          <w:szCs w:val="24"/>
          <w:lang w:val="en-US"/>
          <w:rPrChange w:id="422" w:author="Will Taylor Gough" w:date="2020-08-29T17:25:00Z">
            <w:rPr>
              <w:rFonts w:eastAsia="Times New Roman"/>
              <w:color w:val="000000"/>
              <w:sz w:val="24"/>
              <w:szCs w:val="24"/>
              <w:lang w:val="en-US"/>
            </w:rPr>
          </w:rPrChange>
        </w:rPr>
        <w:t xml:space="preserve"> (</w:t>
      </w:r>
      <w:r w:rsidR="00336EDB" w:rsidRPr="00C05B87">
        <w:rPr>
          <w:rFonts w:ascii="Times New Roman" w:eastAsia="Times New Roman" w:hAnsi="Times New Roman" w:cs="Times New Roman"/>
          <w:color w:val="000000"/>
          <w:sz w:val="24"/>
          <w:szCs w:val="24"/>
          <w:lang w:val="en-US"/>
          <w:rPrChange w:id="423" w:author="Will Taylor Gough" w:date="2020-08-29T17:25:00Z">
            <w:rPr>
              <w:rFonts w:eastAsia="Times New Roman"/>
              <w:color w:val="000000"/>
              <w:sz w:val="24"/>
              <w:szCs w:val="24"/>
              <w:lang w:val="en-US"/>
            </w:rPr>
          </w:rPrChange>
        </w:rPr>
        <w:t xml:space="preserve">Kahane-Rapport et al. in </w:t>
      </w:r>
      <w:r w:rsidR="00B0326F" w:rsidRPr="00C05B87">
        <w:rPr>
          <w:rFonts w:ascii="Times New Roman" w:eastAsia="Times New Roman" w:hAnsi="Times New Roman" w:cs="Times New Roman"/>
          <w:color w:val="000000"/>
          <w:sz w:val="24"/>
          <w:szCs w:val="24"/>
          <w:lang w:val="en-US"/>
          <w:rPrChange w:id="424" w:author="Will Taylor Gough" w:date="2020-08-29T17:25:00Z">
            <w:rPr>
              <w:rFonts w:eastAsia="Times New Roman"/>
              <w:color w:val="000000"/>
              <w:sz w:val="24"/>
              <w:szCs w:val="24"/>
              <w:lang w:val="en-US"/>
            </w:rPr>
          </w:rPrChange>
        </w:rPr>
        <w:t>press</w:t>
      </w:r>
      <w:r w:rsidRPr="00C05B87">
        <w:rPr>
          <w:rFonts w:ascii="Times New Roman" w:eastAsia="Times New Roman" w:hAnsi="Times New Roman" w:cs="Times New Roman"/>
          <w:color w:val="000000"/>
          <w:sz w:val="24"/>
          <w:szCs w:val="24"/>
          <w:lang w:val="en-US"/>
          <w:rPrChange w:id="425" w:author="Will Taylor Gough" w:date="2020-08-29T17:25:00Z">
            <w:rPr>
              <w:rFonts w:eastAsia="Times New Roman"/>
              <w:color w:val="000000"/>
              <w:sz w:val="24"/>
              <w:szCs w:val="24"/>
              <w:lang w:val="en-US"/>
            </w:rPr>
          </w:rPrChange>
        </w:rPr>
        <w:t xml:space="preserve"> Gough et al., 2019).</w:t>
      </w:r>
    </w:p>
    <w:p w14:paraId="65C65F36" w14:textId="77777777" w:rsidR="00F21D15" w:rsidRPr="00C05B87" w:rsidRDefault="00F21D15" w:rsidP="00C05B87">
      <w:pPr>
        <w:spacing w:line="480" w:lineRule="auto"/>
        <w:ind w:firstLine="720"/>
        <w:rPr>
          <w:rFonts w:ascii="Times New Roman" w:eastAsia="Times New Roman" w:hAnsi="Times New Roman" w:cs="Times New Roman"/>
          <w:color w:val="000000"/>
          <w:sz w:val="24"/>
          <w:szCs w:val="24"/>
          <w:lang w:val="en-US"/>
          <w:rPrChange w:id="426" w:author="Will Taylor Gough" w:date="2020-08-29T17:25:00Z">
            <w:rPr>
              <w:rFonts w:eastAsia="Times New Roman"/>
              <w:color w:val="000000"/>
              <w:sz w:val="24"/>
              <w:szCs w:val="24"/>
              <w:lang w:val="en-US"/>
            </w:rPr>
          </w:rPrChange>
        </w:rPr>
        <w:pPrChange w:id="427" w:author="Will Taylor Gough" w:date="2020-08-29T17:27:00Z">
          <w:pPr>
            <w:spacing w:line="240" w:lineRule="auto"/>
            <w:ind w:firstLine="720"/>
          </w:pPr>
        </w:pPrChange>
      </w:pPr>
      <w:r w:rsidRPr="00C05B87">
        <w:rPr>
          <w:rFonts w:ascii="Times New Roman" w:eastAsia="Times New Roman" w:hAnsi="Times New Roman" w:cs="Times New Roman"/>
          <w:color w:val="000000"/>
          <w:sz w:val="24"/>
          <w:szCs w:val="24"/>
          <w:lang w:val="en-US"/>
          <w:rPrChange w:id="428" w:author="Will Taylor Gough" w:date="2020-08-29T17:25:00Z">
            <w:rPr>
              <w:rFonts w:eastAsia="Times New Roman"/>
              <w:color w:val="000000"/>
              <w:sz w:val="24"/>
              <w:szCs w:val="24"/>
              <w:lang w:val="en-US"/>
            </w:rPr>
          </w:rPrChange>
        </w:rPr>
        <w:t xml:space="preserve">Understanding the size-dependent kinematics of </w:t>
      </w:r>
      <w:r w:rsidR="00992A2E" w:rsidRPr="00C05B87">
        <w:rPr>
          <w:rFonts w:ascii="Times New Roman" w:eastAsia="Times New Roman" w:hAnsi="Times New Roman" w:cs="Times New Roman"/>
          <w:color w:val="000000"/>
          <w:sz w:val="24"/>
          <w:szCs w:val="24"/>
          <w:lang w:val="en-US"/>
          <w:rPrChange w:id="429" w:author="Will Taylor Gough" w:date="2020-08-29T17:25:00Z">
            <w:rPr>
              <w:rFonts w:eastAsia="Times New Roman"/>
              <w:color w:val="000000"/>
              <w:sz w:val="24"/>
              <w:szCs w:val="24"/>
              <w:lang w:val="en-US"/>
            </w:rPr>
          </w:rPrChange>
        </w:rPr>
        <w:t xml:space="preserve">swimming </w:t>
      </w:r>
      <w:r w:rsidRPr="00C05B87">
        <w:rPr>
          <w:rFonts w:ascii="Times New Roman" w:eastAsia="Times New Roman" w:hAnsi="Times New Roman" w:cs="Times New Roman"/>
          <w:color w:val="000000"/>
          <w:sz w:val="24"/>
          <w:szCs w:val="24"/>
          <w:lang w:val="en-US"/>
          <w:rPrChange w:id="430" w:author="Will Taylor Gough" w:date="2020-08-29T17:25:00Z">
            <w:rPr>
              <w:rFonts w:eastAsia="Times New Roman"/>
              <w:color w:val="000000"/>
              <w:sz w:val="24"/>
              <w:szCs w:val="24"/>
              <w:lang w:val="en-US"/>
            </w:rPr>
          </w:rPrChange>
        </w:rPr>
        <w:t xml:space="preserve">cetaceans </w:t>
      </w:r>
      <w:r w:rsidR="00992A2E" w:rsidRPr="00C05B87">
        <w:rPr>
          <w:rFonts w:ascii="Times New Roman" w:eastAsia="Times New Roman" w:hAnsi="Times New Roman" w:cs="Times New Roman"/>
          <w:color w:val="000000"/>
          <w:sz w:val="24"/>
          <w:szCs w:val="24"/>
          <w:lang w:val="en-US"/>
          <w:rPrChange w:id="431" w:author="Will Taylor Gough" w:date="2020-08-29T17:25:00Z">
            <w:rPr>
              <w:rFonts w:eastAsia="Times New Roman"/>
              <w:color w:val="000000"/>
              <w:sz w:val="24"/>
              <w:szCs w:val="24"/>
              <w:lang w:val="en-US"/>
            </w:rPr>
          </w:rPrChange>
        </w:rPr>
        <w:t>is critical to</w:t>
      </w:r>
      <w:r w:rsidRPr="00C05B87">
        <w:rPr>
          <w:rFonts w:ascii="Times New Roman" w:eastAsia="Times New Roman" w:hAnsi="Times New Roman" w:cs="Times New Roman"/>
          <w:color w:val="000000"/>
          <w:sz w:val="24"/>
          <w:szCs w:val="24"/>
          <w:lang w:val="en-US"/>
          <w:rPrChange w:id="432" w:author="Will Taylor Gough" w:date="2020-08-29T17:25:00Z">
            <w:rPr>
              <w:rFonts w:eastAsia="Times New Roman"/>
              <w:color w:val="000000"/>
              <w:sz w:val="24"/>
              <w:szCs w:val="24"/>
              <w:lang w:val="en-US"/>
            </w:rPr>
          </w:rPrChange>
        </w:rPr>
        <w:t xml:space="preserve"> analy</w:t>
      </w:r>
      <w:r w:rsidR="00992A2E" w:rsidRPr="00C05B87">
        <w:rPr>
          <w:rFonts w:ascii="Times New Roman" w:eastAsia="Times New Roman" w:hAnsi="Times New Roman" w:cs="Times New Roman"/>
          <w:color w:val="000000"/>
          <w:sz w:val="24"/>
          <w:szCs w:val="24"/>
          <w:lang w:val="en-US"/>
          <w:rPrChange w:id="433" w:author="Will Taylor Gough" w:date="2020-08-29T17:25:00Z">
            <w:rPr>
              <w:rFonts w:eastAsia="Times New Roman"/>
              <w:color w:val="000000"/>
              <w:sz w:val="24"/>
              <w:szCs w:val="24"/>
              <w:lang w:val="en-US"/>
            </w:rPr>
          </w:rPrChange>
        </w:rPr>
        <w:t>ze</w:t>
      </w:r>
      <w:r w:rsidRPr="00C05B87">
        <w:rPr>
          <w:rFonts w:ascii="Times New Roman" w:eastAsia="Times New Roman" w:hAnsi="Times New Roman" w:cs="Times New Roman"/>
          <w:color w:val="000000"/>
          <w:sz w:val="24"/>
          <w:szCs w:val="24"/>
          <w:lang w:val="en-US"/>
          <w:rPrChange w:id="434" w:author="Will Taylor Gough" w:date="2020-08-29T17:25:00Z">
            <w:rPr>
              <w:rFonts w:eastAsia="Times New Roman"/>
              <w:color w:val="000000"/>
              <w:sz w:val="24"/>
              <w:szCs w:val="24"/>
              <w:lang w:val="en-US"/>
            </w:rPr>
          </w:rPrChange>
        </w:rPr>
        <w:t xml:space="preserve"> the</w:t>
      </w:r>
      <w:r w:rsidR="00992A2E" w:rsidRPr="00C05B87">
        <w:rPr>
          <w:rFonts w:ascii="Times New Roman" w:eastAsia="Times New Roman" w:hAnsi="Times New Roman" w:cs="Times New Roman"/>
          <w:color w:val="000000"/>
          <w:sz w:val="24"/>
          <w:szCs w:val="24"/>
          <w:lang w:val="en-US"/>
          <w:rPrChange w:id="435" w:author="Will Taylor Gough" w:date="2020-08-29T17:25:00Z">
            <w:rPr>
              <w:rFonts w:eastAsia="Times New Roman"/>
              <w:color w:val="000000"/>
              <w:sz w:val="24"/>
              <w:szCs w:val="24"/>
              <w:lang w:val="en-US"/>
            </w:rPr>
          </w:rPrChange>
        </w:rPr>
        <w:t>ir</w:t>
      </w:r>
      <w:r w:rsidRPr="00C05B87">
        <w:rPr>
          <w:rFonts w:ascii="Times New Roman" w:eastAsia="Times New Roman" w:hAnsi="Times New Roman" w:cs="Times New Roman"/>
          <w:color w:val="000000"/>
          <w:sz w:val="24"/>
          <w:szCs w:val="24"/>
          <w:lang w:val="en-US"/>
          <w:rPrChange w:id="436" w:author="Will Taylor Gough" w:date="2020-08-29T17:25:00Z">
            <w:rPr>
              <w:rFonts w:eastAsia="Times New Roman"/>
              <w:color w:val="000000"/>
              <w:sz w:val="24"/>
              <w:szCs w:val="24"/>
              <w:lang w:val="en-US"/>
            </w:rPr>
          </w:rPrChange>
        </w:rPr>
        <w:t xml:space="preserve"> swimming </w:t>
      </w:r>
      <w:r w:rsidR="003A5D6F" w:rsidRPr="00C05B87">
        <w:rPr>
          <w:rFonts w:ascii="Times New Roman" w:eastAsia="Times New Roman" w:hAnsi="Times New Roman" w:cs="Times New Roman"/>
          <w:color w:val="000000"/>
          <w:sz w:val="24"/>
          <w:szCs w:val="24"/>
          <w:lang w:val="en-US"/>
          <w:rPrChange w:id="437" w:author="Will Taylor Gough" w:date="2020-08-29T17:25:00Z">
            <w:rPr>
              <w:rFonts w:eastAsia="Times New Roman"/>
              <w:color w:val="000000"/>
              <w:sz w:val="24"/>
              <w:szCs w:val="24"/>
              <w:lang w:val="en-US"/>
            </w:rPr>
          </w:rPrChange>
        </w:rPr>
        <w:t xml:space="preserve">performance </w:t>
      </w:r>
      <w:r w:rsidRPr="00C05B87">
        <w:rPr>
          <w:rFonts w:ascii="Times New Roman" w:eastAsia="Times New Roman" w:hAnsi="Times New Roman" w:cs="Times New Roman"/>
          <w:color w:val="000000"/>
          <w:sz w:val="24"/>
          <w:szCs w:val="24"/>
          <w:lang w:val="en-US"/>
          <w:rPrChange w:id="438" w:author="Will Taylor Gough" w:date="2020-08-29T17:25:00Z">
            <w:rPr>
              <w:rFonts w:eastAsia="Times New Roman"/>
              <w:color w:val="000000"/>
              <w:sz w:val="24"/>
              <w:szCs w:val="24"/>
              <w:lang w:val="en-US"/>
            </w:rPr>
          </w:rPrChange>
        </w:rPr>
        <w:t>and energetics. The dorso-ventral oscillation of the flukes produces lift that is resolved into a forward thrust vector (</w:t>
      </w:r>
      <w:r w:rsidR="005F032E" w:rsidRPr="00C05B87">
        <w:rPr>
          <w:rFonts w:ascii="Times New Roman" w:eastAsia="Times New Roman" w:hAnsi="Times New Roman" w:cs="Times New Roman"/>
          <w:color w:val="000000"/>
          <w:sz w:val="24"/>
          <w:szCs w:val="24"/>
          <w:lang w:val="en-US"/>
          <w:rPrChange w:id="439" w:author="Will Taylor Gough" w:date="2020-08-29T17:25:00Z">
            <w:rPr>
              <w:rFonts w:eastAsia="Times New Roman"/>
              <w:color w:val="000000"/>
              <w:sz w:val="24"/>
              <w:szCs w:val="24"/>
              <w:lang w:val="en-US"/>
            </w:rPr>
          </w:rPrChange>
        </w:rPr>
        <w:t xml:space="preserve">Fig. 1; </w:t>
      </w:r>
      <w:r w:rsidRPr="00C05B87">
        <w:rPr>
          <w:rFonts w:ascii="Times New Roman" w:eastAsia="Times New Roman" w:hAnsi="Times New Roman" w:cs="Times New Roman"/>
          <w:color w:val="000000"/>
          <w:sz w:val="24"/>
          <w:szCs w:val="24"/>
          <w:lang w:val="en-US"/>
          <w:rPrChange w:id="440" w:author="Will Taylor Gough" w:date="2020-08-29T17:25:00Z">
            <w:rPr>
              <w:rFonts w:eastAsia="Times New Roman"/>
              <w:color w:val="000000"/>
              <w:sz w:val="24"/>
              <w:szCs w:val="24"/>
              <w:lang w:val="en-US"/>
            </w:rPr>
          </w:rPrChange>
        </w:rPr>
        <w:t>Lighthill, 1971; Chopra and Kambe, 1977; Vogel, 1994; Fish, 1998). This lift-based thrust power is equal to the drag power of the animal when swimming at a constant velocity (Lighthill, 1971; Fish, 1998). This mechanism is considered to be highly efficient (</w:t>
      </w:r>
      <w:r w:rsidR="00B71813" w:rsidRPr="00C05B87">
        <w:rPr>
          <w:rFonts w:ascii="Times New Roman" w:eastAsia="Times New Roman" w:hAnsi="Times New Roman" w:cs="Times New Roman"/>
          <w:color w:val="000000"/>
          <w:sz w:val="24"/>
          <w:szCs w:val="24"/>
          <w:lang w:val="en-US"/>
          <w:rPrChange w:id="441" w:author="Will Taylor Gough" w:date="2020-08-29T17:25:00Z">
            <w:rPr>
              <w:rFonts w:eastAsia="Times New Roman"/>
              <w:color w:val="000000"/>
              <w:sz w:val="24"/>
              <w:szCs w:val="24"/>
              <w:lang w:val="en-US"/>
            </w:rPr>
          </w:rPrChange>
        </w:rPr>
        <w:t xml:space="preserve">&gt;75%; </w:t>
      </w:r>
      <w:r w:rsidRPr="00C05B87">
        <w:rPr>
          <w:rFonts w:ascii="Times New Roman" w:eastAsia="Times New Roman" w:hAnsi="Times New Roman" w:cs="Times New Roman"/>
          <w:color w:val="000000"/>
          <w:sz w:val="24"/>
          <w:szCs w:val="24"/>
          <w:lang w:val="en-US"/>
          <w:rPrChange w:id="442" w:author="Will Taylor Gough" w:date="2020-08-29T17:25:00Z">
            <w:rPr>
              <w:rFonts w:eastAsia="Times New Roman"/>
              <w:color w:val="000000"/>
              <w:sz w:val="24"/>
              <w:szCs w:val="24"/>
              <w:lang w:val="en-US"/>
            </w:rPr>
          </w:rPrChange>
        </w:rPr>
        <w:t>Triantafyllou et al., 1991; Rohr and Fish, 2004). Previous attempts to estimate the thrust power of actively swimming large whales have been made based on a number of assumptions without reliable kinematic data (Parry, 1949; Chopra and Kambe, 1977; Yates, 1983; Bose and Lien, 1989). Thrust power generation is modulated through the adjustment of basic kinematic parameters of the oscillatory tailbeat cycle</w:t>
      </w:r>
      <w:r w:rsidR="003A5D6F" w:rsidRPr="00C05B87">
        <w:rPr>
          <w:rFonts w:ascii="Times New Roman" w:eastAsia="Times New Roman" w:hAnsi="Times New Roman" w:cs="Times New Roman"/>
          <w:color w:val="000000"/>
          <w:sz w:val="24"/>
          <w:szCs w:val="24"/>
          <w:lang w:val="en-US"/>
          <w:rPrChange w:id="443" w:author="Will Taylor Gough" w:date="2020-08-29T17:25:00Z">
            <w:rPr>
              <w:rFonts w:eastAsia="Times New Roman"/>
              <w:color w:val="000000"/>
              <w:sz w:val="24"/>
              <w:szCs w:val="24"/>
              <w:lang w:val="en-US"/>
            </w:rPr>
          </w:rPrChange>
        </w:rPr>
        <w:t xml:space="preserve">, </w:t>
      </w:r>
      <w:r w:rsidR="003A5D6F" w:rsidRPr="00C05B87">
        <w:rPr>
          <w:rFonts w:ascii="Times New Roman" w:eastAsia="Times New Roman" w:hAnsi="Times New Roman" w:cs="Times New Roman"/>
          <w:color w:val="000000"/>
          <w:sz w:val="24"/>
          <w:szCs w:val="24"/>
          <w:lang w:val="en-US"/>
          <w:rPrChange w:id="444" w:author="Will Taylor Gough" w:date="2020-08-29T17:25:00Z">
            <w:rPr>
              <w:rFonts w:eastAsia="Times New Roman"/>
              <w:color w:val="000000"/>
              <w:sz w:val="24"/>
              <w:szCs w:val="24"/>
              <w:lang w:val="en-US"/>
            </w:rPr>
          </w:rPrChange>
        </w:rPr>
        <w:lastRenderedPageBreak/>
        <w:t>and n</w:t>
      </w:r>
      <w:r w:rsidR="005565FF" w:rsidRPr="00C05B87">
        <w:rPr>
          <w:rFonts w:ascii="Times New Roman" w:eastAsia="Times New Roman" w:hAnsi="Times New Roman" w:cs="Times New Roman"/>
          <w:color w:val="000000"/>
          <w:sz w:val="24"/>
          <w:szCs w:val="24"/>
          <w:lang w:val="en-US"/>
          <w:rPrChange w:id="445" w:author="Will Taylor Gough" w:date="2020-08-29T17:25:00Z">
            <w:rPr>
              <w:rFonts w:eastAsia="Times New Roman"/>
              <w:color w:val="000000"/>
              <w:sz w:val="24"/>
              <w:szCs w:val="24"/>
              <w:lang w:val="en-US"/>
            </w:rPr>
          </w:rPrChange>
        </w:rPr>
        <w:t>ew biologging tags make these empirical measurements possible</w:t>
      </w:r>
      <w:r w:rsidR="003A5D6F" w:rsidRPr="00C05B87">
        <w:rPr>
          <w:rFonts w:ascii="Times New Roman" w:eastAsia="Times New Roman" w:hAnsi="Times New Roman" w:cs="Times New Roman"/>
          <w:color w:val="000000"/>
          <w:sz w:val="24"/>
          <w:szCs w:val="24"/>
          <w:lang w:val="en-US"/>
          <w:rPrChange w:id="446" w:author="Will Taylor Gough" w:date="2020-08-29T17:25:00Z">
            <w:rPr>
              <w:rFonts w:eastAsia="Times New Roman"/>
              <w:color w:val="000000"/>
              <w:sz w:val="24"/>
              <w:szCs w:val="24"/>
              <w:lang w:val="en-US"/>
            </w:rPr>
          </w:rPrChange>
        </w:rPr>
        <w:t xml:space="preserve"> for large, free-swimming animals.</w:t>
      </w:r>
    </w:p>
    <w:p w14:paraId="063F76DC" w14:textId="77777777" w:rsidR="00F21D15" w:rsidRPr="00C05B87" w:rsidRDefault="00B76B0D" w:rsidP="00C05B87">
      <w:pPr>
        <w:spacing w:line="480" w:lineRule="auto"/>
        <w:ind w:firstLine="720"/>
        <w:rPr>
          <w:rFonts w:ascii="Times New Roman" w:eastAsia="Times New Roman" w:hAnsi="Times New Roman" w:cs="Times New Roman"/>
          <w:color w:val="000000"/>
          <w:sz w:val="24"/>
          <w:szCs w:val="24"/>
          <w:lang w:val="en-US"/>
          <w:rPrChange w:id="447" w:author="Will Taylor Gough" w:date="2020-08-29T17:25:00Z">
            <w:rPr>
              <w:rFonts w:eastAsia="Times New Roman"/>
              <w:color w:val="000000"/>
              <w:sz w:val="24"/>
              <w:szCs w:val="24"/>
              <w:lang w:val="en-US"/>
            </w:rPr>
          </w:rPrChange>
        </w:rPr>
        <w:pPrChange w:id="448" w:author="Will Taylor Gough" w:date="2020-08-29T17:27:00Z">
          <w:pPr>
            <w:spacing w:line="240" w:lineRule="auto"/>
            <w:ind w:firstLine="720"/>
          </w:pPr>
        </w:pPrChange>
      </w:pPr>
      <w:r w:rsidRPr="00C05B87">
        <w:rPr>
          <w:rFonts w:ascii="Times New Roman" w:eastAsia="Times New Roman" w:hAnsi="Times New Roman" w:cs="Times New Roman"/>
          <w:color w:val="000000"/>
          <w:sz w:val="24"/>
          <w:szCs w:val="24"/>
          <w:lang w:val="en-US"/>
          <w:rPrChange w:id="449" w:author="Will Taylor Gough" w:date="2020-08-29T17:25:00Z">
            <w:rPr>
              <w:rFonts w:eastAsia="Times New Roman"/>
              <w:color w:val="000000"/>
              <w:sz w:val="24"/>
              <w:szCs w:val="24"/>
              <w:lang w:val="en-US"/>
            </w:rPr>
          </w:rPrChange>
        </w:rPr>
        <w:t>K</w:t>
      </w:r>
      <w:r w:rsidR="00F21D15" w:rsidRPr="00C05B87">
        <w:rPr>
          <w:rFonts w:ascii="Times New Roman" w:eastAsia="Times New Roman" w:hAnsi="Times New Roman" w:cs="Times New Roman"/>
          <w:color w:val="000000"/>
          <w:sz w:val="24"/>
          <w:szCs w:val="24"/>
          <w:lang w:val="en-US"/>
          <w:rPrChange w:id="450" w:author="Will Taylor Gough" w:date="2020-08-29T17:25:00Z">
            <w:rPr>
              <w:rFonts w:eastAsia="Times New Roman"/>
              <w:color w:val="000000"/>
              <w:sz w:val="24"/>
              <w:szCs w:val="24"/>
              <w:lang w:val="en-US"/>
            </w:rPr>
          </w:rPrChange>
        </w:rPr>
        <w:t>inematic studies performed on cetaceans have focused on the three fundamental parameters of an oscillatory tailbeat cycle</w:t>
      </w:r>
      <w:r w:rsidR="003D3809" w:rsidRPr="00C05B87">
        <w:rPr>
          <w:rFonts w:ascii="Times New Roman" w:eastAsia="Times New Roman" w:hAnsi="Times New Roman" w:cs="Times New Roman"/>
          <w:color w:val="000000"/>
          <w:sz w:val="24"/>
          <w:szCs w:val="24"/>
          <w:lang w:val="en-US"/>
          <w:rPrChange w:id="451" w:author="Will Taylor Gough" w:date="2020-08-29T17:25:00Z">
            <w:rPr>
              <w:rFonts w:eastAsia="Times New Roman"/>
              <w:color w:val="000000"/>
              <w:sz w:val="24"/>
              <w:szCs w:val="24"/>
              <w:lang w:val="en-US"/>
            </w:rPr>
          </w:rPrChange>
        </w:rPr>
        <w:t>: amplitude of heave, swimming speed, and oscillatory frequency.</w:t>
      </w:r>
      <w:r w:rsidR="00F21D15" w:rsidRPr="00C05B87">
        <w:rPr>
          <w:rFonts w:ascii="Times New Roman" w:eastAsia="Times New Roman" w:hAnsi="Times New Roman" w:cs="Times New Roman"/>
          <w:color w:val="000000"/>
          <w:sz w:val="24"/>
          <w:szCs w:val="24"/>
          <w:lang w:val="en-US"/>
          <w:rPrChange w:id="452" w:author="Will Taylor Gough" w:date="2020-08-29T17:25:00Z">
            <w:rPr>
              <w:rFonts w:eastAsia="Times New Roman"/>
              <w:color w:val="000000"/>
              <w:sz w:val="24"/>
              <w:szCs w:val="24"/>
              <w:lang w:val="en-US"/>
            </w:rPr>
          </w:rPrChange>
        </w:rPr>
        <w:t xml:space="preserve"> </w:t>
      </w:r>
      <w:r w:rsidR="00B71813" w:rsidRPr="00C05B87">
        <w:rPr>
          <w:rFonts w:ascii="Times New Roman" w:eastAsia="Times New Roman" w:hAnsi="Times New Roman" w:cs="Times New Roman"/>
          <w:color w:val="000000"/>
          <w:sz w:val="24"/>
          <w:szCs w:val="24"/>
          <w:lang w:val="en-US"/>
          <w:rPrChange w:id="453" w:author="Will Taylor Gough" w:date="2020-08-29T17:25:00Z">
            <w:rPr>
              <w:rFonts w:eastAsia="Times New Roman"/>
              <w:color w:val="000000"/>
              <w:sz w:val="24"/>
              <w:szCs w:val="24"/>
              <w:lang w:val="en-US"/>
            </w:rPr>
          </w:rPrChange>
        </w:rPr>
        <w:t xml:space="preserve">Among these, speed has been studied most extensively. </w:t>
      </w:r>
      <w:r w:rsidR="00F21D15" w:rsidRPr="00C05B87">
        <w:rPr>
          <w:rFonts w:ascii="Times New Roman" w:eastAsia="Times New Roman" w:hAnsi="Times New Roman" w:cs="Times New Roman"/>
          <w:color w:val="000000"/>
          <w:sz w:val="24"/>
          <w:szCs w:val="24"/>
          <w:lang w:val="en-US"/>
          <w:rPrChange w:id="454" w:author="Will Taylor Gough" w:date="2020-08-29T17:25:00Z">
            <w:rPr>
              <w:rFonts w:eastAsia="Times New Roman"/>
              <w:color w:val="000000"/>
              <w:sz w:val="24"/>
              <w:szCs w:val="24"/>
              <w:lang w:val="en-US"/>
            </w:rPr>
          </w:rPrChange>
        </w:rPr>
        <w:t xml:space="preserve">Using various methods, researchers have found that many different species of cetaceans are able to swim over an extended range of speeds. High speeds in excess of 8 m/s have been achieved by rorqual mysticetes (Fish and Rohr, 1999; Hirt et al., 2017; Segre et al., 2020). A recent study by Gough et al. (2019) has shown that mysticetes tend to swim </w:t>
      </w:r>
      <w:r w:rsidR="00F3360C" w:rsidRPr="00C05B87">
        <w:rPr>
          <w:rFonts w:ascii="Times New Roman" w:eastAsia="Times New Roman" w:hAnsi="Times New Roman" w:cs="Times New Roman"/>
          <w:color w:val="000000"/>
          <w:sz w:val="24"/>
          <w:szCs w:val="24"/>
          <w:lang w:val="en-US"/>
          <w:rPrChange w:id="455" w:author="Will Taylor Gough" w:date="2020-08-29T17:25:00Z">
            <w:rPr>
              <w:rFonts w:eastAsia="Times New Roman"/>
              <w:color w:val="000000"/>
              <w:sz w:val="24"/>
              <w:szCs w:val="24"/>
              <w:lang w:val="en-US"/>
            </w:rPr>
          </w:rPrChange>
        </w:rPr>
        <w:t xml:space="preserve">at </w:t>
      </w:r>
      <w:r w:rsidR="00F21D15" w:rsidRPr="00C05B87">
        <w:rPr>
          <w:rFonts w:ascii="Times New Roman" w:eastAsia="Times New Roman" w:hAnsi="Times New Roman" w:cs="Times New Roman"/>
          <w:color w:val="000000"/>
          <w:sz w:val="24"/>
          <w:szCs w:val="24"/>
          <w:lang w:val="en-US"/>
          <w:rPrChange w:id="456" w:author="Will Taylor Gough" w:date="2020-08-29T17:25:00Z">
            <w:rPr>
              <w:rFonts w:eastAsia="Times New Roman"/>
              <w:color w:val="000000"/>
              <w:sz w:val="24"/>
              <w:szCs w:val="24"/>
              <w:lang w:val="en-US"/>
            </w:rPr>
          </w:rPrChange>
        </w:rPr>
        <w:t>~2 m/s when they are not feeding. In order to swim at different speeds within this wide range, mysticetes must adjust either their oscillatory frequency or the amplitude of heave (Lighthill, 1971; Chopra and Kambe, 1977). For small odontocetes, Fish (1998) found that oscillatory frequency increased with increasing swimming speed but decreased roughly with body length while amplitude of heave remained constant at ~0.2 of an animal’s body length. These findings were recently confirmed for mysticetes by Gough et al. (2019).</w:t>
      </w:r>
    </w:p>
    <w:p w14:paraId="4BBF7A09" w14:textId="75964E48" w:rsidR="00F21D15" w:rsidRPr="00C05B87" w:rsidRDefault="00F21D15" w:rsidP="00C05B87">
      <w:pPr>
        <w:spacing w:line="480" w:lineRule="auto"/>
        <w:ind w:firstLine="720"/>
        <w:rPr>
          <w:rFonts w:ascii="Times New Roman" w:eastAsia="Times New Roman" w:hAnsi="Times New Roman" w:cs="Times New Roman"/>
          <w:color w:val="000000"/>
          <w:sz w:val="24"/>
          <w:szCs w:val="24"/>
          <w:lang w:val="en-US"/>
          <w:rPrChange w:id="457" w:author="Will Taylor Gough" w:date="2020-08-29T17:25:00Z">
            <w:rPr>
              <w:rFonts w:eastAsia="Times New Roman"/>
              <w:color w:val="000000"/>
              <w:sz w:val="24"/>
              <w:szCs w:val="24"/>
              <w:lang w:val="en-US"/>
            </w:rPr>
          </w:rPrChange>
        </w:rPr>
        <w:pPrChange w:id="458" w:author="Will Taylor Gough" w:date="2020-08-29T17:27:00Z">
          <w:pPr>
            <w:spacing w:line="240" w:lineRule="auto"/>
            <w:ind w:firstLine="720"/>
          </w:pPr>
        </w:pPrChange>
      </w:pPr>
      <w:r w:rsidRPr="00C05B87">
        <w:rPr>
          <w:rFonts w:ascii="Times New Roman" w:hAnsi="Times New Roman" w:cs="Times New Roman"/>
          <w:color w:val="000000" w:themeColor="text1"/>
          <w:sz w:val="24"/>
          <w:szCs w:val="24"/>
          <w:rPrChange w:id="459" w:author="Will Taylor Gough" w:date="2020-08-29T17:25:00Z">
            <w:rPr>
              <w:color w:val="000000" w:themeColor="text1"/>
              <w:sz w:val="24"/>
              <w:szCs w:val="24"/>
            </w:rPr>
          </w:rPrChange>
        </w:rPr>
        <w:t xml:space="preserve">Measuring the fundamental kinematic parameters of the oscillatory tailbeat cycle has allowed researchers to estimate </w:t>
      </w:r>
      <w:del w:id="460" w:author="Will Taylor Gough" w:date="2020-08-29T17:17:00Z">
        <w:r w:rsidRPr="00C05B87" w:rsidDel="001A2550">
          <w:rPr>
            <w:rFonts w:ascii="Times New Roman" w:hAnsi="Times New Roman" w:cs="Times New Roman"/>
            <w:color w:val="000000" w:themeColor="text1"/>
            <w:sz w:val="24"/>
            <w:szCs w:val="24"/>
            <w:rPrChange w:id="461" w:author="Will Taylor Gough" w:date="2020-08-29T17:25:00Z">
              <w:rPr>
                <w:color w:val="000000" w:themeColor="text1"/>
                <w:sz w:val="24"/>
                <w:szCs w:val="24"/>
              </w:rPr>
            </w:rPrChange>
          </w:rPr>
          <w:delText>propulsive</w:delText>
        </w:r>
      </w:del>
      <w:ins w:id="462" w:author="Will Taylor Gough" w:date="2020-08-29T17:17:00Z">
        <w:r w:rsidR="001A2550" w:rsidRPr="00C05B87">
          <w:rPr>
            <w:rFonts w:ascii="Times New Roman" w:hAnsi="Times New Roman" w:cs="Times New Roman"/>
            <w:color w:val="000000" w:themeColor="text1"/>
            <w:sz w:val="24"/>
            <w:szCs w:val="24"/>
            <w:rPrChange w:id="463" w:author="Will Taylor Gough" w:date="2020-08-29T17:25:00Z">
              <w:rPr>
                <w:color w:val="000000" w:themeColor="text1"/>
                <w:sz w:val="24"/>
                <w:szCs w:val="24"/>
              </w:rPr>
            </w:rPrChange>
          </w:rPr>
          <w:t>Froude</w:t>
        </w:r>
      </w:ins>
      <w:r w:rsidRPr="00C05B87">
        <w:rPr>
          <w:rFonts w:ascii="Times New Roman" w:hAnsi="Times New Roman" w:cs="Times New Roman"/>
          <w:color w:val="000000" w:themeColor="text1"/>
          <w:sz w:val="24"/>
          <w:szCs w:val="24"/>
          <w:rPrChange w:id="464" w:author="Will Taylor Gough" w:date="2020-08-29T17:25:00Z">
            <w:rPr>
              <w:color w:val="000000" w:themeColor="text1"/>
              <w:sz w:val="24"/>
              <w:szCs w:val="24"/>
            </w:rPr>
          </w:rPrChange>
        </w:rPr>
        <w:t xml:space="preserve"> efficiency, or the percentage of </w:t>
      </w:r>
      <w:del w:id="465" w:author="Will Taylor Gough" w:date="2020-08-29T17:36:00Z">
        <w:r w:rsidR="00366CF2" w:rsidRPr="00C05B87" w:rsidDel="00A164E4">
          <w:rPr>
            <w:rFonts w:ascii="Times New Roman" w:hAnsi="Times New Roman" w:cs="Times New Roman"/>
            <w:color w:val="000000" w:themeColor="text1"/>
            <w:sz w:val="24"/>
            <w:szCs w:val="24"/>
            <w:rPrChange w:id="466" w:author="Will Taylor Gough" w:date="2020-08-29T17:25:00Z">
              <w:rPr>
                <w:color w:val="000000" w:themeColor="text1"/>
                <w:sz w:val="24"/>
                <w:szCs w:val="24"/>
              </w:rPr>
            </w:rPrChange>
          </w:rPr>
          <w:delText xml:space="preserve">mechanical </w:delText>
        </w:r>
        <w:r w:rsidRPr="00C05B87" w:rsidDel="00A164E4">
          <w:rPr>
            <w:rFonts w:ascii="Times New Roman" w:hAnsi="Times New Roman" w:cs="Times New Roman"/>
            <w:color w:val="000000" w:themeColor="text1"/>
            <w:sz w:val="24"/>
            <w:szCs w:val="24"/>
            <w:rPrChange w:id="467" w:author="Will Taylor Gough" w:date="2020-08-29T17:25:00Z">
              <w:rPr>
                <w:color w:val="000000" w:themeColor="text1"/>
                <w:sz w:val="24"/>
                <w:szCs w:val="24"/>
              </w:rPr>
            </w:rPrChange>
          </w:rPr>
          <w:delText>energy</w:delText>
        </w:r>
      </w:del>
      <w:ins w:id="468" w:author="Will Taylor Gough" w:date="2020-08-29T17:36:00Z">
        <w:r w:rsidR="00A164E4">
          <w:rPr>
            <w:rFonts w:ascii="Times New Roman" w:hAnsi="Times New Roman" w:cs="Times New Roman"/>
            <w:color w:val="000000" w:themeColor="text1"/>
            <w:sz w:val="24"/>
            <w:szCs w:val="24"/>
          </w:rPr>
          <w:t>thrust</w:t>
        </w:r>
      </w:ins>
      <w:r w:rsidRPr="00C05B87">
        <w:rPr>
          <w:rFonts w:ascii="Times New Roman" w:hAnsi="Times New Roman" w:cs="Times New Roman"/>
          <w:color w:val="000000" w:themeColor="text1"/>
          <w:sz w:val="24"/>
          <w:szCs w:val="24"/>
          <w:rPrChange w:id="469" w:author="Will Taylor Gough" w:date="2020-08-29T17:25:00Z">
            <w:rPr>
              <w:color w:val="000000" w:themeColor="text1"/>
              <w:sz w:val="24"/>
              <w:szCs w:val="24"/>
            </w:rPr>
          </w:rPrChange>
        </w:rPr>
        <w:t xml:space="preserve"> that is successfully transferred into forward </w:t>
      </w:r>
      <w:ins w:id="470" w:author="Will Taylor Gough" w:date="2020-08-29T17:36:00Z">
        <w:r w:rsidR="00A164E4">
          <w:rPr>
            <w:rFonts w:ascii="Times New Roman" w:hAnsi="Times New Roman" w:cs="Times New Roman"/>
            <w:color w:val="000000" w:themeColor="text1"/>
            <w:sz w:val="24"/>
            <w:szCs w:val="24"/>
          </w:rPr>
          <w:t>motion</w:t>
        </w:r>
      </w:ins>
      <w:del w:id="471" w:author="Will Taylor Gough" w:date="2020-08-29T17:36:00Z">
        <w:r w:rsidRPr="00C05B87" w:rsidDel="00A164E4">
          <w:rPr>
            <w:rFonts w:ascii="Times New Roman" w:hAnsi="Times New Roman" w:cs="Times New Roman"/>
            <w:color w:val="000000" w:themeColor="text1"/>
            <w:sz w:val="24"/>
            <w:szCs w:val="24"/>
            <w:rPrChange w:id="472" w:author="Will Taylor Gough" w:date="2020-08-29T17:25:00Z">
              <w:rPr>
                <w:color w:val="000000" w:themeColor="text1"/>
                <w:sz w:val="24"/>
                <w:szCs w:val="24"/>
              </w:rPr>
            </w:rPrChange>
          </w:rPr>
          <w:delText>thrust</w:delText>
        </w:r>
      </w:del>
      <w:r w:rsidRPr="00C05B87">
        <w:rPr>
          <w:rFonts w:ascii="Times New Roman" w:hAnsi="Times New Roman" w:cs="Times New Roman"/>
          <w:color w:val="000000" w:themeColor="text1"/>
          <w:sz w:val="24"/>
          <w:szCs w:val="24"/>
          <w:rPrChange w:id="473" w:author="Will Taylor Gough" w:date="2020-08-29T17:25:00Z">
            <w:rPr>
              <w:color w:val="000000" w:themeColor="text1"/>
              <w:sz w:val="24"/>
              <w:szCs w:val="24"/>
            </w:rPr>
          </w:rPrChange>
        </w:rPr>
        <w:t xml:space="preserve"> (Vogel, 1994; Fish, 1998). The dimensionless Strouhal number </w:t>
      </w:r>
      <w:r w:rsidR="005F1639" w:rsidRPr="00C05B87">
        <w:rPr>
          <w:rFonts w:ascii="Times New Roman" w:hAnsi="Times New Roman" w:cs="Times New Roman"/>
          <w:color w:val="000000" w:themeColor="text1"/>
          <w:sz w:val="24"/>
          <w:szCs w:val="24"/>
          <w:rPrChange w:id="474" w:author="Will Taylor Gough" w:date="2020-08-29T17:25:00Z">
            <w:rPr>
              <w:color w:val="000000" w:themeColor="text1"/>
              <w:sz w:val="24"/>
              <w:szCs w:val="24"/>
            </w:rPr>
          </w:rPrChange>
        </w:rPr>
        <w:t xml:space="preserve">has typically been used as a rough way to describe </w:t>
      </w:r>
      <w:r w:rsidRPr="00C05B87">
        <w:rPr>
          <w:rFonts w:ascii="Times New Roman" w:hAnsi="Times New Roman" w:cs="Times New Roman"/>
          <w:color w:val="000000" w:themeColor="text1"/>
          <w:sz w:val="24"/>
          <w:szCs w:val="24"/>
          <w:rPrChange w:id="475" w:author="Will Taylor Gough" w:date="2020-08-29T17:25:00Z">
            <w:rPr>
              <w:color w:val="000000" w:themeColor="text1"/>
              <w:sz w:val="24"/>
              <w:szCs w:val="24"/>
            </w:rPr>
          </w:rPrChange>
        </w:rPr>
        <w:t xml:space="preserve">how the </w:t>
      </w:r>
      <w:r w:rsidR="00B71813" w:rsidRPr="00C05B87">
        <w:rPr>
          <w:rFonts w:ascii="Times New Roman" w:hAnsi="Times New Roman" w:cs="Times New Roman"/>
          <w:color w:val="000000" w:themeColor="text1"/>
          <w:sz w:val="24"/>
          <w:szCs w:val="24"/>
          <w:rPrChange w:id="476" w:author="Will Taylor Gough" w:date="2020-08-29T17:25:00Z">
            <w:rPr>
              <w:color w:val="000000" w:themeColor="text1"/>
              <w:sz w:val="24"/>
              <w:szCs w:val="24"/>
            </w:rPr>
          </w:rPrChange>
        </w:rPr>
        <w:t xml:space="preserve">amplitude of heave, swimming speed, and oscillatory frequency are modulated </w:t>
      </w:r>
      <w:r w:rsidR="005F1639" w:rsidRPr="00C05B87">
        <w:rPr>
          <w:rFonts w:ascii="Times New Roman" w:hAnsi="Times New Roman" w:cs="Times New Roman"/>
          <w:color w:val="000000" w:themeColor="text1"/>
          <w:sz w:val="24"/>
          <w:szCs w:val="24"/>
          <w:rPrChange w:id="477" w:author="Will Taylor Gough" w:date="2020-08-29T17:25:00Z">
            <w:rPr>
              <w:color w:val="000000" w:themeColor="text1"/>
              <w:sz w:val="24"/>
              <w:szCs w:val="24"/>
            </w:rPr>
          </w:rPrChange>
        </w:rPr>
        <w:t>and</w:t>
      </w:r>
      <w:r w:rsidRPr="00C05B87">
        <w:rPr>
          <w:rFonts w:ascii="Times New Roman" w:hAnsi="Times New Roman" w:cs="Times New Roman"/>
          <w:color w:val="000000" w:themeColor="text1"/>
          <w:sz w:val="24"/>
          <w:szCs w:val="24"/>
          <w:rPrChange w:id="478" w:author="Will Taylor Gough" w:date="2020-08-29T17:25:00Z">
            <w:rPr>
              <w:color w:val="000000" w:themeColor="text1"/>
              <w:sz w:val="24"/>
              <w:szCs w:val="24"/>
            </w:rPr>
          </w:rPrChange>
        </w:rPr>
        <w:t xml:space="preserve"> interact to provide a maximal</w:t>
      </w:r>
      <w:r w:rsidR="005F1639" w:rsidRPr="00C05B87">
        <w:rPr>
          <w:rFonts w:ascii="Times New Roman" w:hAnsi="Times New Roman" w:cs="Times New Roman"/>
          <w:color w:val="000000" w:themeColor="text1"/>
          <w:sz w:val="24"/>
          <w:szCs w:val="24"/>
          <w:rPrChange w:id="479" w:author="Will Taylor Gough" w:date="2020-08-29T17:25:00Z">
            <w:rPr>
              <w:color w:val="000000" w:themeColor="text1"/>
              <w:sz w:val="24"/>
              <w:szCs w:val="24"/>
            </w:rPr>
          </w:rPrChange>
        </w:rPr>
        <w:t>ly</w:t>
      </w:r>
      <w:r w:rsidRPr="00C05B87">
        <w:rPr>
          <w:rFonts w:ascii="Times New Roman" w:hAnsi="Times New Roman" w:cs="Times New Roman"/>
          <w:color w:val="000000" w:themeColor="text1"/>
          <w:sz w:val="24"/>
          <w:szCs w:val="24"/>
          <w:rPrChange w:id="480" w:author="Will Taylor Gough" w:date="2020-08-29T17:25:00Z">
            <w:rPr>
              <w:color w:val="000000" w:themeColor="text1"/>
              <w:sz w:val="24"/>
              <w:szCs w:val="24"/>
            </w:rPr>
          </w:rPrChange>
        </w:rPr>
        <w:t xml:space="preserve"> efficien</w:t>
      </w:r>
      <w:r w:rsidR="005F1639" w:rsidRPr="00C05B87">
        <w:rPr>
          <w:rFonts w:ascii="Times New Roman" w:hAnsi="Times New Roman" w:cs="Times New Roman"/>
          <w:color w:val="000000" w:themeColor="text1"/>
          <w:sz w:val="24"/>
          <w:szCs w:val="24"/>
          <w:rPrChange w:id="481" w:author="Will Taylor Gough" w:date="2020-08-29T17:25:00Z">
            <w:rPr>
              <w:color w:val="000000" w:themeColor="text1"/>
              <w:sz w:val="24"/>
              <w:szCs w:val="24"/>
            </w:rPr>
          </w:rPrChange>
        </w:rPr>
        <w:t>t pattern of vorticity around the tail during swimming</w:t>
      </w:r>
      <w:r w:rsidRPr="00C05B87">
        <w:rPr>
          <w:rFonts w:ascii="Times New Roman" w:hAnsi="Times New Roman" w:cs="Times New Roman"/>
          <w:color w:val="000000" w:themeColor="text1"/>
          <w:sz w:val="24"/>
          <w:szCs w:val="24"/>
          <w:rPrChange w:id="482" w:author="Will Taylor Gough" w:date="2020-08-29T17:25:00Z">
            <w:rPr>
              <w:color w:val="000000" w:themeColor="text1"/>
              <w:sz w:val="24"/>
              <w:szCs w:val="24"/>
            </w:rPr>
          </w:rPrChange>
        </w:rPr>
        <w:t xml:space="preserve"> </w:t>
      </w:r>
      <w:r w:rsidRPr="00C05B87">
        <w:rPr>
          <w:rFonts w:ascii="Times New Roman" w:eastAsia="Times New Roman" w:hAnsi="Times New Roman" w:cs="Times New Roman"/>
          <w:color w:val="000000"/>
          <w:sz w:val="24"/>
          <w:szCs w:val="24"/>
          <w:lang w:val="en-US"/>
          <w:rPrChange w:id="483" w:author="Will Taylor Gough" w:date="2020-08-29T17:25:00Z">
            <w:rPr>
              <w:rFonts w:eastAsia="Times New Roman"/>
              <w:color w:val="000000"/>
              <w:sz w:val="24"/>
              <w:szCs w:val="24"/>
              <w:lang w:val="en-US"/>
            </w:rPr>
          </w:rPrChange>
        </w:rPr>
        <w:t xml:space="preserve">(Triantafyllou et al., 1991; Fish, 1998; Taylor et al., 2003; Rohr and Fish, 2004; Gough et al., 2019). The generally accepted rule is that highly-efficient oscillatory swimming falls within a Strouhal range from 0.25-0.35 (Triantafyllou </w:t>
      </w:r>
      <w:r w:rsidRPr="00C05B87">
        <w:rPr>
          <w:rFonts w:ascii="Times New Roman" w:eastAsia="Times New Roman" w:hAnsi="Times New Roman" w:cs="Times New Roman"/>
          <w:color w:val="000000"/>
          <w:sz w:val="24"/>
          <w:szCs w:val="24"/>
          <w:lang w:val="en-US"/>
          <w:rPrChange w:id="484" w:author="Will Taylor Gough" w:date="2020-08-29T17:25:00Z">
            <w:rPr>
              <w:rFonts w:eastAsia="Times New Roman"/>
              <w:color w:val="000000"/>
              <w:sz w:val="24"/>
              <w:szCs w:val="24"/>
              <w:lang w:val="en-US"/>
            </w:rPr>
          </w:rPrChange>
        </w:rPr>
        <w:lastRenderedPageBreak/>
        <w:t>et al., 1991)</w:t>
      </w:r>
      <w:r w:rsidRPr="00C05B87">
        <w:rPr>
          <w:rFonts w:ascii="Times New Roman" w:hAnsi="Times New Roman" w:cs="Times New Roman"/>
          <w:color w:val="000000" w:themeColor="text1"/>
          <w:sz w:val="24"/>
          <w:szCs w:val="24"/>
          <w:rPrChange w:id="485" w:author="Will Taylor Gough" w:date="2020-08-29T17:25:00Z">
            <w:rPr>
              <w:color w:val="000000" w:themeColor="text1"/>
              <w:sz w:val="24"/>
              <w:szCs w:val="24"/>
            </w:rPr>
          </w:rPrChange>
        </w:rPr>
        <w:t xml:space="preserve">. </w:t>
      </w:r>
      <w:r w:rsidRPr="00C05B87">
        <w:rPr>
          <w:rFonts w:ascii="Times New Roman" w:eastAsia="Times New Roman" w:hAnsi="Times New Roman" w:cs="Times New Roman"/>
          <w:color w:val="000000"/>
          <w:sz w:val="24"/>
          <w:szCs w:val="24"/>
          <w:lang w:val="en-US"/>
          <w:rPrChange w:id="486" w:author="Will Taylor Gough" w:date="2020-08-29T17:25:00Z">
            <w:rPr>
              <w:rFonts w:eastAsia="Times New Roman"/>
              <w:color w:val="000000"/>
              <w:sz w:val="24"/>
              <w:szCs w:val="24"/>
              <w:lang w:val="en-US"/>
            </w:rPr>
          </w:rPrChange>
        </w:rPr>
        <w:t>Both Rohr and Fish (2004) and Gough et al. (2019) found that cetaceans fall within this range, but a more detailed analysis of the kinematics and hydrodynamic parameters</w:t>
      </w:r>
      <w:r w:rsidR="00253707" w:rsidRPr="00C05B87">
        <w:rPr>
          <w:rFonts w:ascii="Times New Roman" w:eastAsia="Times New Roman" w:hAnsi="Times New Roman" w:cs="Times New Roman"/>
          <w:color w:val="000000"/>
          <w:sz w:val="24"/>
          <w:szCs w:val="24"/>
          <w:lang w:val="en-US"/>
          <w:rPrChange w:id="487" w:author="Will Taylor Gough" w:date="2020-08-29T17:25:00Z">
            <w:rPr>
              <w:rFonts w:eastAsia="Times New Roman"/>
              <w:color w:val="000000"/>
              <w:sz w:val="24"/>
              <w:szCs w:val="24"/>
              <w:lang w:val="en-US"/>
            </w:rPr>
          </w:rPrChange>
        </w:rPr>
        <w:t>,</w:t>
      </w:r>
      <w:r w:rsidRPr="00C05B87">
        <w:rPr>
          <w:rFonts w:ascii="Times New Roman" w:eastAsia="Times New Roman" w:hAnsi="Times New Roman" w:cs="Times New Roman"/>
          <w:color w:val="000000"/>
          <w:sz w:val="24"/>
          <w:szCs w:val="24"/>
          <w:lang w:val="en-US"/>
          <w:rPrChange w:id="488" w:author="Will Taylor Gough" w:date="2020-08-29T17:25:00Z">
            <w:rPr>
              <w:rFonts w:eastAsia="Times New Roman"/>
              <w:color w:val="000000"/>
              <w:sz w:val="24"/>
              <w:szCs w:val="24"/>
              <w:lang w:val="en-US"/>
            </w:rPr>
          </w:rPrChange>
        </w:rPr>
        <w:t xml:space="preserve"> such as the thrust power output and drag</w:t>
      </w:r>
      <w:r w:rsidR="00253707" w:rsidRPr="00C05B87">
        <w:rPr>
          <w:rFonts w:ascii="Times New Roman" w:eastAsia="Times New Roman" w:hAnsi="Times New Roman" w:cs="Times New Roman"/>
          <w:color w:val="000000"/>
          <w:sz w:val="24"/>
          <w:szCs w:val="24"/>
          <w:lang w:val="en-US"/>
          <w:rPrChange w:id="489" w:author="Will Taylor Gough" w:date="2020-08-29T17:25:00Z">
            <w:rPr>
              <w:rFonts w:eastAsia="Times New Roman"/>
              <w:color w:val="000000"/>
              <w:sz w:val="24"/>
              <w:szCs w:val="24"/>
              <w:lang w:val="en-US"/>
            </w:rPr>
          </w:rPrChange>
        </w:rPr>
        <w:t>,</w:t>
      </w:r>
      <w:r w:rsidRPr="00C05B87">
        <w:rPr>
          <w:rFonts w:ascii="Times New Roman" w:eastAsia="Times New Roman" w:hAnsi="Times New Roman" w:cs="Times New Roman"/>
          <w:color w:val="000000"/>
          <w:sz w:val="24"/>
          <w:szCs w:val="24"/>
          <w:lang w:val="en-US"/>
          <w:rPrChange w:id="490" w:author="Will Taylor Gough" w:date="2020-08-29T17:25:00Z">
            <w:rPr>
              <w:rFonts w:eastAsia="Times New Roman"/>
              <w:color w:val="000000"/>
              <w:sz w:val="24"/>
              <w:szCs w:val="24"/>
              <w:lang w:val="en-US"/>
            </w:rPr>
          </w:rPrChange>
        </w:rPr>
        <w:t xml:space="preserve"> has only been performed </w:t>
      </w:r>
      <w:r w:rsidR="005F1639" w:rsidRPr="00C05B87">
        <w:rPr>
          <w:rFonts w:ascii="Times New Roman" w:eastAsia="Times New Roman" w:hAnsi="Times New Roman" w:cs="Times New Roman"/>
          <w:color w:val="000000"/>
          <w:sz w:val="24"/>
          <w:szCs w:val="24"/>
          <w:lang w:val="en-US"/>
          <w:rPrChange w:id="491" w:author="Will Taylor Gough" w:date="2020-08-29T17:25:00Z">
            <w:rPr>
              <w:rFonts w:eastAsia="Times New Roman"/>
              <w:color w:val="000000"/>
              <w:sz w:val="24"/>
              <w:szCs w:val="24"/>
              <w:lang w:val="en-US"/>
            </w:rPr>
          </w:rPrChange>
        </w:rPr>
        <w:t xml:space="preserve">previously </w:t>
      </w:r>
      <w:r w:rsidRPr="00C05B87">
        <w:rPr>
          <w:rFonts w:ascii="Times New Roman" w:eastAsia="Times New Roman" w:hAnsi="Times New Roman" w:cs="Times New Roman"/>
          <w:color w:val="000000"/>
          <w:sz w:val="24"/>
          <w:szCs w:val="24"/>
          <w:lang w:val="en-US"/>
          <w:rPrChange w:id="492" w:author="Will Taylor Gough" w:date="2020-08-29T17:25:00Z">
            <w:rPr>
              <w:rFonts w:eastAsia="Times New Roman"/>
              <w:color w:val="000000"/>
              <w:sz w:val="24"/>
              <w:szCs w:val="24"/>
              <w:lang w:val="en-US"/>
            </w:rPr>
          </w:rPrChange>
        </w:rPr>
        <w:t>by Fish (1998) for</w:t>
      </w:r>
      <w:r w:rsidR="00253707" w:rsidRPr="00C05B87">
        <w:rPr>
          <w:rFonts w:ascii="Times New Roman" w:eastAsia="Times New Roman" w:hAnsi="Times New Roman" w:cs="Times New Roman"/>
          <w:color w:val="000000"/>
          <w:sz w:val="24"/>
          <w:szCs w:val="24"/>
          <w:lang w:val="en-US"/>
          <w:rPrChange w:id="493" w:author="Will Taylor Gough" w:date="2020-08-29T17:25:00Z">
            <w:rPr>
              <w:rFonts w:eastAsia="Times New Roman"/>
              <w:color w:val="000000"/>
              <w:sz w:val="24"/>
              <w:szCs w:val="24"/>
              <w:lang w:val="en-US"/>
            </w:rPr>
          </w:rPrChange>
        </w:rPr>
        <w:t xml:space="preserve"> much smaller</w:t>
      </w:r>
      <w:r w:rsidRPr="00C05B87">
        <w:rPr>
          <w:rFonts w:ascii="Times New Roman" w:eastAsia="Times New Roman" w:hAnsi="Times New Roman" w:cs="Times New Roman"/>
          <w:color w:val="000000"/>
          <w:sz w:val="24"/>
          <w:szCs w:val="24"/>
          <w:lang w:val="en-US"/>
          <w:rPrChange w:id="494" w:author="Will Taylor Gough" w:date="2020-08-29T17:25:00Z">
            <w:rPr>
              <w:rFonts w:eastAsia="Times New Roman"/>
              <w:color w:val="000000"/>
              <w:sz w:val="24"/>
              <w:szCs w:val="24"/>
              <w:lang w:val="en-US"/>
            </w:rPr>
          </w:rPrChange>
        </w:rPr>
        <w:t xml:space="preserve"> odontocetes</w:t>
      </w:r>
      <w:r w:rsidR="00EF5054" w:rsidRPr="00C05B87">
        <w:rPr>
          <w:rFonts w:ascii="Times New Roman" w:eastAsia="Times New Roman" w:hAnsi="Times New Roman" w:cs="Times New Roman"/>
          <w:color w:val="000000"/>
          <w:sz w:val="24"/>
          <w:szCs w:val="24"/>
          <w:lang w:val="en-US"/>
          <w:rPrChange w:id="495" w:author="Will Taylor Gough" w:date="2020-08-29T17:25:00Z">
            <w:rPr>
              <w:rFonts w:eastAsia="Times New Roman"/>
              <w:color w:val="000000"/>
              <w:sz w:val="24"/>
              <w:szCs w:val="24"/>
              <w:lang w:val="en-US"/>
            </w:rPr>
          </w:rPrChange>
        </w:rPr>
        <w:t>.</w:t>
      </w:r>
    </w:p>
    <w:p w14:paraId="0BB99A3E" w14:textId="094B0544" w:rsidR="00F21D15" w:rsidRPr="00C05B87" w:rsidRDefault="009E19B2" w:rsidP="00C05B87">
      <w:pPr>
        <w:spacing w:line="480" w:lineRule="auto"/>
        <w:ind w:firstLine="720"/>
        <w:rPr>
          <w:rFonts w:ascii="Times New Roman" w:hAnsi="Times New Roman" w:cs="Times New Roman"/>
          <w:color w:val="000000" w:themeColor="text1"/>
          <w:sz w:val="24"/>
          <w:szCs w:val="24"/>
          <w:rPrChange w:id="496" w:author="Will Taylor Gough" w:date="2020-08-29T17:25:00Z">
            <w:rPr>
              <w:color w:val="000000" w:themeColor="text1"/>
              <w:sz w:val="24"/>
              <w:szCs w:val="24"/>
            </w:rPr>
          </w:rPrChange>
        </w:rPr>
        <w:pPrChange w:id="497" w:author="Will Taylor Gough" w:date="2020-08-29T17:27:00Z">
          <w:pPr>
            <w:spacing w:line="240" w:lineRule="auto"/>
            <w:ind w:firstLine="720"/>
          </w:pPr>
        </w:pPrChange>
      </w:pPr>
      <w:r w:rsidRPr="00C05B87">
        <w:rPr>
          <w:rFonts w:ascii="Times New Roman" w:eastAsia="Times New Roman" w:hAnsi="Times New Roman" w:cs="Times New Roman"/>
          <w:color w:val="000000"/>
          <w:sz w:val="24"/>
          <w:szCs w:val="24"/>
          <w:lang w:val="en-US"/>
          <w:rPrChange w:id="498" w:author="Will Taylor Gough" w:date="2020-08-29T17:25:00Z">
            <w:rPr>
              <w:rFonts w:eastAsia="Times New Roman"/>
              <w:color w:val="000000"/>
              <w:sz w:val="24"/>
              <w:szCs w:val="24"/>
              <w:lang w:val="en-US"/>
            </w:rPr>
          </w:rPrChange>
        </w:rPr>
        <w:t>Here, our goal</w:t>
      </w:r>
      <w:r w:rsidR="00F21D15" w:rsidRPr="00C05B87">
        <w:rPr>
          <w:rFonts w:ascii="Times New Roman" w:eastAsia="Times New Roman" w:hAnsi="Times New Roman" w:cs="Times New Roman"/>
          <w:color w:val="000000"/>
          <w:sz w:val="24"/>
          <w:szCs w:val="24"/>
          <w:lang w:val="en-US"/>
          <w:rPrChange w:id="499" w:author="Will Taylor Gough" w:date="2020-08-29T17:25:00Z">
            <w:rPr>
              <w:rFonts w:eastAsia="Times New Roman"/>
              <w:color w:val="000000"/>
              <w:sz w:val="24"/>
              <w:szCs w:val="24"/>
              <w:lang w:val="en-US"/>
            </w:rPr>
          </w:rPrChange>
        </w:rPr>
        <w:t xml:space="preserve"> is to</w:t>
      </w:r>
      <w:r w:rsidR="00F21D15" w:rsidRPr="00C05B87">
        <w:rPr>
          <w:rFonts w:ascii="Times New Roman" w:hAnsi="Times New Roman" w:cs="Times New Roman"/>
          <w:color w:val="000000" w:themeColor="text1"/>
          <w:sz w:val="24"/>
          <w:szCs w:val="24"/>
          <w:rPrChange w:id="500" w:author="Will Taylor Gough" w:date="2020-08-29T17:25:00Z">
            <w:rPr>
              <w:color w:val="000000" w:themeColor="text1"/>
              <w:sz w:val="24"/>
              <w:szCs w:val="24"/>
            </w:rPr>
          </w:rPrChange>
        </w:rPr>
        <w:t xml:space="preserve"> </w:t>
      </w:r>
      <w:r w:rsidR="005F1639" w:rsidRPr="00C05B87">
        <w:rPr>
          <w:rFonts w:ascii="Times New Roman" w:hAnsi="Times New Roman" w:cs="Times New Roman"/>
          <w:color w:val="000000" w:themeColor="text1"/>
          <w:sz w:val="24"/>
          <w:szCs w:val="24"/>
          <w:rPrChange w:id="501" w:author="Will Taylor Gough" w:date="2020-08-29T17:25:00Z">
            <w:rPr>
              <w:color w:val="000000" w:themeColor="text1"/>
              <w:sz w:val="24"/>
              <w:szCs w:val="24"/>
            </w:rPr>
          </w:rPrChange>
        </w:rPr>
        <w:t xml:space="preserve">move beyond the Strouhal number and </w:t>
      </w:r>
      <w:r w:rsidR="00F21D15" w:rsidRPr="00C05B87">
        <w:rPr>
          <w:rFonts w:ascii="Times New Roman" w:hAnsi="Times New Roman" w:cs="Times New Roman"/>
          <w:color w:val="000000" w:themeColor="text1"/>
          <w:sz w:val="24"/>
          <w:szCs w:val="24"/>
          <w:rPrChange w:id="502" w:author="Will Taylor Gough" w:date="2020-08-29T17:25:00Z">
            <w:rPr>
              <w:color w:val="000000" w:themeColor="text1"/>
              <w:sz w:val="24"/>
              <w:szCs w:val="24"/>
            </w:rPr>
          </w:rPrChange>
        </w:rPr>
        <w:t xml:space="preserve">use a combination of </w:t>
      </w:r>
      <w:r w:rsidR="007A13B0" w:rsidRPr="00C05B87">
        <w:rPr>
          <w:rFonts w:ascii="Times New Roman" w:hAnsi="Times New Roman" w:cs="Times New Roman"/>
          <w:color w:val="000000" w:themeColor="text1"/>
          <w:sz w:val="24"/>
          <w:szCs w:val="24"/>
          <w:rPrChange w:id="503" w:author="Will Taylor Gough" w:date="2020-08-29T17:25:00Z">
            <w:rPr>
              <w:color w:val="000000" w:themeColor="text1"/>
              <w:sz w:val="24"/>
              <w:szCs w:val="24"/>
            </w:rPr>
          </w:rPrChange>
        </w:rPr>
        <w:t>whale-borne</w:t>
      </w:r>
      <w:r w:rsidR="00F21D15" w:rsidRPr="00C05B87">
        <w:rPr>
          <w:rFonts w:ascii="Times New Roman" w:hAnsi="Times New Roman" w:cs="Times New Roman"/>
          <w:color w:val="000000" w:themeColor="text1"/>
          <w:sz w:val="24"/>
          <w:szCs w:val="24"/>
          <w:rPrChange w:id="504" w:author="Will Taylor Gough" w:date="2020-08-29T17:25:00Z">
            <w:rPr>
              <w:color w:val="000000" w:themeColor="text1"/>
              <w:sz w:val="24"/>
              <w:szCs w:val="24"/>
            </w:rPr>
          </w:rPrChange>
        </w:rPr>
        <w:t xml:space="preserve"> tags and UAS morphological measurements to calculate the kinematics, thrust power output, and </w:t>
      </w:r>
      <w:del w:id="505" w:author="Will Taylor Gough" w:date="2020-08-29T17:18:00Z">
        <w:r w:rsidR="00F21D15" w:rsidRPr="00C05B87" w:rsidDel="001A2550">
          <w:rPr>
            <w:rFonts w:ascii="Times New Roman" w:hAnsi="Times New Roman" w:cs="Times New Roman"/>
            <w:color w:val="000000" w:themeColor="text1"/>
            <w:sz w:val="24"/>
            <w:szCs w:val="24"/>
            <w:rPrChange w:id="506" w:author="Will Taylor Gough" w:date="2020-08-29T17:25:00Z">
              <w:rPr>
                <w:color w:val="000000" w:themeColor="text1"/>
                <w:sz w:val="24"/>
                <w:szCs w:val="24"/>
              </w:rPr>
            </w:rPrChange>
          </w:rPr>
          <w:delText>propulsive</w:delText>
        </w:r>
      </w:del>
      <w:ins w:id="507" w:author="Will Taylor Gough" w:date="2020-08-29T17:18:00Z">
        <w:r w:rsidR="001A2550" w:rsidRPr="00C05B87">
          <w:rPr>
            <w:rFonts w:ascii="Times New Roman" w:hAnsi="Times New Roman" w:cs="Times New Roman"/>
            <w:color w:val="000000" w:themeColor="text1"/>
            <w:sz w:val="24"/>
            <w:szCs w:val="24"/>
            <w:rPrChange w:id="508" w:author="Will Taylor Gough" w:date="2020-08-29T17:25:00Z">
              <w:rPr>
                <w:color w:val="000000" w:themeColor="text1"/>
                <w:sz w:val="24"/>
                <w:szCs w:val="24"/>
              </w:rPr>
            </w:rPrChange>
          </w:rPr>
          <w:t>Froude</w:t>
        </w:r>
      </w:ins>
      <w:r w:rsidR="00F21D15" w:rsidRPr="00C05B87">
        <w:rPr>
          <w:rFonts w:ascii="Times New Roman" w:hAnsi="Times New Roman" w:cs="Times New Roman"/>
          <w:color w:val="000000" w:themeColor="text1"/>
          <w:sz w:val="24"/>
          <w:szCs w:val="24"/>
          <w:rPrChange w:id="509" w:author="Will Taylor Gough" w:date="2020-08-29T17:25:00Z">
            <w:rPr>
              <w:color w:val="000000" w:themeColor="text1"/>
              <w:sz w:val="24"/>
              <w:szCs w:val="24"/>
            </w:rPr>
          </w:rPrChange>
        </w:rPr>
        <w:t xml:space="preserve"> efficiencies for free-swimming mysticete whales using similar methods to Fish (1998). Apart from Gough et al. (2019), we have a very limited understanding of how kinematics affect swimming performance at the upper extremes of body size. Previous studies have estimated the </w:t>
      </w:r>
      <w:del w:id="510" w:author="Will Taylor Gough" w:date="2020-08-29T17:18:00Z">
        <w:r w:rsidR="00F21D15" w:rsidRPr="00C05B87" w:rsidDel="001A2550">
          <w:rPr>
            <w:rFonts w:ascii="Times New Roman" w:hAnsi="Times New Roman" w:cs="Times New Roman"/>
            <w:color w:val="000000" w:themeColor="text1"/>
            <w:sz w:val="24"/>
            <w:szCs w:val="24"/>
            <w:rPrChange w:id="511" w:author="Will Taylor Gough" w:date="2020-08-29T17:25:00Z">
              <w:rPr>
                <w:color w:val="000000" w:themeColor="text1"/>
                <w:sz w:val="24"/>
                <w:szCs w:val="24"/>
              </w:rPr>
            </w:rPrChange>
          </w:rPr>
          <w:delText>propulsive</w:delText>
        </w:r>
      </w:del>
      <w:ins w:id="512" w:author="Will Taylor Gough" w:date="2020-08-29T17:18:00Z">
        <w:r w:rsidR="001A2550" w:rsidRPr="00C05B87">
          <w:rPr>
            <w:rFonts w:ascii="Times New Roman" w:hAnsi="Times New Roman" w:cs="Times New Roman"/>
            <w:color w:val="000000" w:themeColor="text1"/>
            <w:sz w:val="24"/>
            <w:szCs w:val="24"/>
            <w:rPrChange w:id="513" w:author="Will Taylor Gough" w:date="2020-08-29T17:25:00Z">
              <w:rPr>
                <w:color w:val="000000" w:themeColor="text1"/>
                <w:sz w:val="24"/>
                <w:szCs w:val="24"/>
              </w:rPr>
            </w:rPrChange>
          </w:rPr>
          <w:t>Froude</w:t>
        </w:r>
      </w:ins>
      <w:r w:rsidR="00F21D15" w:rsidRPr="00C05B87">
        <w:rPr>
          <w:rFonts w:ascii="Times New Roman" w:hAnsi="Times New Roman" w:cs="Times New Roman"/>
          <w:color w:val="000000" w:themeColor="text1"/>
          <w:sz w:val="24"/>
          <w:szCs w:val="24"/>
          <w:rPrChange w:id="514" w:author="Will Taylor Gough" w:date="2020-08-29T17:25:00Z">
            <w:rPr>
              <w:color w:val="000000" w:themeColor="text1"/>
              <w:sz w:val="24"/>
              <w:szCs w:val="24"/>
            </w:rPr>
          </w:rPrChange>
        </w:rPr>
        <w:t xml:space="preserve"> efficiency of swimming for odontocetes and other</w:t>
      </w:r>
      <w:r w:rsidRPr="00C05B87">
        <w:rPr>
          <w:rFonts w:ascii="Times New Roman" w:hAnsi="Times New Roman" w:cs="Times New Roman"/>
          <w:color w:val="000000" w:themeColor="text1"/>
          <w:sz w:val="24"/>
          <w:szCs w:val="24"/>
          <w:rPrChange w:id="515" w:author="Will Taylor Gough" w:date="2020-08-29T17:25:00Z">
            <w:rPr>
              <w:color w:val="000000" w:themeColor="text1"/>
              <w:sz w:val="24"/>
              <w:szCs w:val="24"/>
            </w:rPr>
          </w:rPrChange>
        </w:rPr>
        <w:t xml:space="preserve"> oscillatory</w:t>
      </w:r>
      <w:r w:rsidR="00F21D15" w:rsidRPr="00C05B87">
        <w:rPr>
          <w:rFonts w:ascii="Times New Roman" w:hAnsi="Times New Roman" w:cs="Times New Roman"/>
          <w:color w:val="000000" w:themeColor="text1"/>
          <w:sz w:val="24"/>
          <w:szCs w:val="24"/>
          <w:rPrChange w:id="516" w:author="Will Taylor Gough" w:date="2020-08-29T17:25:00Z">
            <w:rPr>
              <w:color w:val="000000" w:themeColor="text1"/>
              <w:sz w:val="24"/>
              <w:szCs w:val="24"/>
            </w:rPr>
          </w:rPrChange>
        </w:rPr>
        <w:t xml:space="preserve"> swimming animals to be approximately ~75-90% (Fish, 1998), but the only estimate for a mysticete before our study came from a single fin whale (</w:t>
      </w:r>
      <w:r w:rsidR="00F21D15" w:rsidRPr="00C05B87">
        <w:rPr>
          <w:rFonts w:ascii="Times New Roman" w:hAnsi="Times New Roman" w:cs="Times New Roman"/>
          <w:i/>
          <w:color w:val="000000" w:themeColor="text1"/>
          <w:sz w:val="24"/>
          <w:szCs w:val="24"/>
          <w:rPrChange w:id="517" w:author="Will Taylor Gough" w:date="2020-08-29T17:25:00Z">
            <w:rPr>
              <w:i/>
              <w:color w:val="000000" w:themeColor="text1"/>
              <w:sz w:val="24"/>
              <w:szCs w:val="24"/>
            </w:rPr>
          </w:rPrChange>
        </w:rPr>
        <w:t>Balaenoptera physalus</w:t>
      </w:r>
      <w:r w:rsidR="00F21D15" w:rsidRPr="00C05B87">
        <w:rPr>
          <w:rFonts w:ascii="Times New Roman" w:hAnsi="Times New Roman" w:cs="Times New Roman"/>
          <w:color w:val="000000" w:themeColor="text1"/>
          <w:sz w:val="24"/>
          <w:szCs w:val="24"/>
          <w:rPrChange w:id="518" w:author="Will Taylor Gough" w:date="2020-08-29T17:25:00Z">
            <w:rPr>
              <w:color w:val="000000" w:themeColor="text1"/>
              <w:sz w:val="24"/>
              <w:szCs w:val="24"/>
            </w:rPr>
          </w:rPrChange>
        </w:rPr>
        <w:t xml:space="preserve">) </w:t>
      </w:r>
      <w:r w:rsidR="00E65831" w:rsidRPr="00C05B87">
        <w:rPr>
          <w:rFonts w:ascii="Times New Roman" w:hAnsi="Times New Roman" w:cs="Times New Roman"/>
          <w:color w:val="000000" w:themeColor="text1"/>
          <w:sz w:val="24"/>
          <w:szCs w:val="24"/>
          <w:rPrChange w:id="519" w:author="Will Taylor Gough" w:date="2020-08-29T17:25:00Z">
            <w:rPr>
              <w:color w:val="000000" w:themeColor="text1"/>
              <w:sz w:val="24"/>
              <w:szCs w:val="24"/>
            </w:rPr>
          </w:rPrChange>
        </w:rPr>
        <w:t xml:space="preserve">of unknown body size </w:t>
      </w:r>
      <w:r w:rsidR="00F21D15" w:rsidRPr="00C05B87">
        <w:rPr>
          <w:rFonts w:ascii="Times New Roman" w:hAnsi="Times New Roman" w:cs="Times New Roman"/>
          <w:color w:val="000000" w:themeColor="text1"/>
          <w:sz w:val="24"/>
          <w:szCs w:val="24"/>
          <w:rPrChange w:id="520" w:author="Will Taylor Gough" w:date="2020-08-29T17:25:00Z">
            <w:rPr>
              <w:color w:val="000000" w:themeColor="text1"/>
              <w:sz w:val="24"/>
              <w:szCs w:val="24"/>
            </w:rPr>
          </w:rPrChange>
        </w:rPr>
        <w:t xml:space="preserve">swimming at ~8 m/s (Bose and Lien, 1989). </w:t>
      </w:r>
      <w:r w:rsidR="005F1639" w:rsidRPr="00C05B87">
        <w:rPr>
          <w:rFonts w:ascii="Times New Roman" w:hAnsi="Times New Roman" w:cs="Times New Roman"/>
          <w:color w:val="000000" w:themeColor="text1"/>
          <w:sz w:val="24"/>
          <w:szCs w:val="24"/>
          <w:rPrChange w:id="521" w:author="Will Taylor Gough" w:date="2020-08-29T17:25:00Z">
            <w:rPr>
              <w:color w:val="000000" w:themeColor="text1"/>
              <w:sz w:val="24"/>
              <w:szCs w:val="24"/>
            </w:rPr>
          </w:rPrChange>
        </w:rPr>
        <w:t xml:space="preserve">Our current data set </w:t>
      </w:r>
      <w:r w:rsidR="00E65831" w:rsidRPr="00C05B87">
        <w:rPr>
          <w:rFonts w:ascii="Times New Roman" w:hAnsi="Times New Roman" w:cs="Times New Roman"/>
          <w:color w:val="000000" w:themeColor="text1"/>
          <w:sz w:val="24"/>
          <w:szCs w:val="24"/>
          <w:rPrChange w:id="522" w:author="Will Taylor Gough" w:date="2020-08-29T17:25:00Z">
            <w:rPr>
              <w:color w:val="000000" w:themeColor="text1"/>
              <w:sz w:val="24"/>
              <w:szCs w:val="24"/>
            </w:rPr>
          </w:rPrChange>
        </w:rPr>
        <w:t xml:space="preserve">goes beyond any previous analyses and </w:t>
      </w:r>
      <w:r w:rsidR="005F1639" w:rsidRPr="00C05B87">
        <w:rPr>
          <w:rFonts w:ascii="Times New Roman" w:hAnsi="Times New Roman" w:cs="Times New Roman"/>
          <w:color w:val="000000" w:themeColor="text1"/>
          <w:sz w:val="24"/>
          <w:szCs w:val="24"/>
          <w:rPrChange w:id="523" w:author="Will Taylor Gough" w:date="2020-08-29T17:25:00Z">
            <w:rPr>
              <w:color w:val="000000" w:themeColor="text1"/>
              <w:sz w:val="24"/>
              <w:szCs w:val="24"/>
            </w:rPr>
          </w:rPrChange>
        </w:rPr>
        <w:t xml:space="preserve">includes </w:t>
      </w:r>
      <w:r w:rsidR="00E65831" w:rsidRPr="00C05B87">
        <w:rPr>
          <w:rFonts w:ascii="Times New Roman" w:hAnsi="Times New Roman" w:cs="Times New Roman"/>
          <w:color w:val="000000" w:themeColor="text1"/>
          <w:sz w:val="24"/>
          <w:szCs w:val="24"/>
          <w:rPrChange w:id="524" w:author="Will Taylor Gough" w:date="2020-08-29T17:25:00Z">
            <w:rPr>
              <w:color w:val="000000" w:themeColor="text1"/>
              <w:sz w:val="24"/>
              <w:szCs w:val="24"/>
            </w:rPr>
          </w:rPrChange>
        </w:rPr>
        <w:t xml:space="preserve">six species and </w:t>
      </w:r>
      <w:r w:rsidR="005F1639" w:rsidRPr="00C05B87">
        <w:rPr>
          <w:rFonts w:ascii="Times New Roman" w:hAnsi="Times New Roman" w:cs="Times New Roman"/>
          <w:color w:val="000000" w:themeColor="text1"/>
          <w:sz w:val="24"/>
          <w:szCs w:val="24"/>
          <w:rPrChange w:id="525" w:author="Will Taylor Gough" w:date="2020-08-29T17:25:00Z">
            <w:rPr>
              <w:color w:val="000000" w:themeColor="text1"/>
              <w:sz w:val="24"/>
              <w:szCs w:val="24"/>
            </w:rPr>
          </w:rPrChange>
        </w:rPr>
        <w:t>a ~</w:t>
      </w:r>
      <w:r w:rsidR="00A51AC6" w:rsidRPr="00C05B87">
        <w:rPr>
          <w:rFonts w:ascii="Times New Roman" w:hAnsi="Times New Roman" w:cs="Times New Roman"/>
          <w:color w:val="000000" w:themeColor="text1"/>
          <w:sz w:val="24"/>
          <w:szCs w:val="24"/>
          <w:rPrChange w:id="526" w:author="Will Taylor Gough" w:date="2020-08-29T17:25:00Z">
            <w:rPr>
              <w:color w:val="000000" w:themeColor="text1"/>
              <w:sz w:val="24"/>
              <w:szCs w:val="24"/>
            </w:rPr>
          </w:rPrChange>
        </w:rPr>
        <w:t xml:space="preserve">5x </w:t>
      </w:r>
      <w:r w:rsidR="005F1639" w:rsidRPr="00C05B87">
        <w:rPr>
          <w:rFonts w:ascii="Times New Roman" w:hAnsi="Times New Roman" w:cs="Times New Roman"/>
          <w:color w:val="000000" w:themeColor="text1"/>
          <w:sz w:val="24"/>
          <w:szCs w:val="24"/>
          <w:rPrChange w:id="527" w:author="Will Taylor Gough" w:date="2020-08-29T17:25:00Z">
            <w:rPr>
              <w:color w:val="000000" w:themeColor="text1"/>
              <w:sz w:val="24"/>
              <w:szCs w:val="24"/>
            </w:rPr>
          </w:rPrChange>
        </w:rPr>
        <w:t xml:space="preserve">range in body </w:t>
      </w:r>
      <w:r w:rsidR="00A51AC6" w:rsidRPr="00C05B87">
        <w:rPr>
          <w:rFonts w:ascii="Times New Roman" w:hAnsi="Times New Roman" w:cs="Times New Roman"/>
          <w:color w:val="000000" w:themeColor="text1"/>
          <w:sz w:val="24"/>
          <w:szCs w:val="24"/>
          <w:rPrChange w:id="528" w:author="Will Taylor Gough" w:date="2020-08-29T17:25:00Z">
            <w:rPr>
              <w:color w:val="000000" w:themeColor="text1"/>
              <w:sz w:val="24"/>
              <w:szCs w:val="24"/>
            </w:rPr>
          </w:rPrChange>
        </w:rPr>
        <w:t>length</w:t>
      </w:r>
      <w:r w:rsidR="005F1639" w:rsidRPr="00C05B87">
        <w:rPr>
          <w:rFonts w:ascii="Times New Roman" w:hAnsi="Times New Roman" w:cs="Times New Roman"/>
          <w:color w:val="000000" w:themeColor="text1"/>
          <w:sz w:val="24"/>
          <w:szCs w:val="24"/>
          <w:rPrChange w:id="529" w:author="Will Taylor Gough" w:date="2020-08-29T17:25:00Z">
            <w:rPr>
              <w:color w:val="000000" w:themeColor="text1"/>
              <w:sz w:val="24"/>
              <w:szCs w:val="24"/>
            </w:rPr>
          </w:rPrChange>
        </w:rPr>
        <w:t>.</w:t>
      </w:r>
      <w:r w:rsidR="00E65831" w:rsidRPr="00C05B87">
        <w:rPr>
          <w:rFonts w:ascii="Times New Roman" w:hAnsi="Times New Roman" w:cs="Times New Roman"/>
          <w:color w:val="000000" w:themeColor="text1"/>
          <w:sz w:val="24"/>
          <w:szCs w:val="24"/>
          <w:rPrChange w:id="530" w:author="Will Taylor Gough" w:date="2020-08-29T17:25:00Z">
            <w:rPr>
              <w:color w:val="000000" w:themeColor="text1"/>
              <w:sz w:val="24"/>
              <w:szCs w:val="24"/>
            </w:rPr>
          </w:rPrChange>
        </w:rPr>
        <w:t xml:space="preserve"> </w:t>
      </w:r>
      <w:ins w:id="531" w:author="Will Taylor Gough" w:date="2020-08-29T14:52:00Z">
        <w:r w:rsidR="00E0181E" w:rsidRPr="00C05B87">
          <w:rPr>
            <w:rFonts w:ascii="Times New Roman" w:hAnsi="Times New Roman" w:cs="Times New Roman"/>
            <w:color w:val="000000" w:themeColor="text1"/>
            <w:sz w:val="24"/>
            <w:szCs w:val="24"/>
            <w:rPrChange w:id="532" w:author="Will Taylor Gough" w:date="2020-08-29T17:25:00Z">
              <w:rPr>
                <w:color w:val="000000" w:themeColor="text1"/>
                <w:sz w:val="24"/>
                <w:szCs w:val="24"/>
              </w:rPr>
            </w:rPrChange>
          </w:rPr>
          <w:t>All of the species included in our study are lunge feeders that feed by opening their mouth and engulfing a large volume of water into a highly expansible throat pouch</w:t>
        </w:r>
      </w:ins>
      <w:ins w:id="533" w:author="Will Taylor Gough" w:date="2020-08-29T14:54:00Z">
        <w:r w:rsidR="00E0181E" w:rsidRPr="00C05B87">
          <w:rPr>
            <w:rFonts w:ascii="Times New Roman" w:hAnsi="Times New Roman" w:cs="Times New Roman"/>
            <w:color w:val="000000" w:themeColor="text1"/>
            <w:sz w:val="24"/>
            <w:szCs w:val="24"/>
            <w:rPrChange w:id="534" w:author="Will Taylor Gough" w:date="2020-08-29T17:25:00Z">
              <w:rPr>
                <w:color w:val="000000" w:themeColor="text1"/>
                <w:sz w:val="24"/>
                <w:szCs w:val="24"/>
              </w:rPr>
            </w:rPrChange>
          </w:rPr>
          <w:t xml:space="preserve"> (Goldbogen et al., 2017b)</w:t>
        </w:r>
      </w:ins>
      <w:ins w:id="535" w:author="Will Taylor Gough" w:date="2020-08-29T14:52:00Z">
        <w:r w:rsidR="00E0181E" w:rsidRPr="00C05B87">
          <w:rPr>
            <w:rFonts w:ascii="Times New Roman" w:hAnsi="Times New Roman" w:cs="Times New Roman"/>
            <w:color w:val="000000" w:themeColor="text1"/>
            <w:sz w:val="24"/>
            <w:szCs w:val="24"/>
            <w:rPrChange w:id="536" w:author="Will Taylor Gough" w:date="2020-08-29T17:25:00Z">
              <w:rPr>
                <w:color w:val="000000" w:themeColor="text1"/>
                <w:sz w:val="24"/>
                <w:szCs w:val="24"/>
              </w:rPr>
            </w:rPrChange>
          </w:rPr>
          <w:t xml:space="preserve">. This behavior requires the </w:t>
        </w:r>
      </w:ins>
      <w:ins w:id="537" w:author="Will Taylor Gough" w:date="2020-08-29T14:53:00Z">
        <w:r w:rsidR="00E0181E" w:rsidRPr="00C05B87">
          <w:rPr>
            <w:rFonts w:ascii="Times New Roman" w:hAnsi="Times New Roman" w:cs="Times New Roman"/>
            <w:color w:val="000000" w:themeColor="text1"/>
            <w:sz w:val="24"/>
            <w:szCs w:val="24"/>
            <w:rPrChange w:id="538" w:author="Will Taylor Gough" w:date="2020-08-29T17:25:00Z">
              <w:rPr>
                <w:color w:val="000000" w:themeColor="text1"/>
                <w:sz w:val="24"/>
                <w:szCs w:val="24"/>
              </w:rPr>
            </w:rPrChange>
          </w:rPr>
          <w:t xml:space="preserve">efficient </w:t>
        </w:r>
      </w:ins>
      <w:ins w:id="539" w:author="Will Taylor Gough" w:date="2020-08-29T14:52:00Z">
        <w:r w:rsidR="00E0181E" w:rsidRPr="00C05B87">
          <w:rPr>
            <w:rFonts w:ascii="Times New Roman" w:hAnsi="Times New Roman" w:cs="Times New Roman"/>
            <w:color w:val="000000" w:themeColor="text1"/>
            <w:sz w:val="24"/>
            <w:szCs w:val="24"/>
            <w:rPrChange w:id="540" w:author="Will Taylor Gough" w:date="2020-08-29T17:25:00Z">
              <w:rPr>
                <w:color w:val="000000" w:themeColor="text1"/>
                <w:sz w:val="24"/>
                <w:szCs w:val="24"/>
              </w:rPr>
            </w:rPrChange>
          </w:rPr>
          <w:t xml:space="preserve">achievement of high swimming speeds </w:t>
        </w:r>
      </w:ins>
      <w:ins w:id="541" w:author="Will Taylor Gough" w:date="2020-08-29T14:53:00Z">
        <w:r w:rsidR="00E0181E" w:rsidRPr="00C05B87">
          <w:rPr>
            <w:rFonts w:ascii="Times New Roman" w:hAnsi="Times New Roman" w:cs="Times New Roman"/>
            <w:color w:val="000000" w:themeColor="text1"/>
            <w:sz w:val="24"/>
            <w:szCs w:val="24"/>
            <w:rPrChange w:id="542" w:author="Will Taylor Gough" w:date="2020-08-29T17:25:00Z">
              <w:rPr>
                <w:color w:val="000000" w:themeColor="text1"/>
                <w:sz w:val="24"/>
                <w:szCs w:val="24"/>
              </w:rPr>
            </w:rPrChange>
          </w:rPr>
          <w:t>in order to maintain a favorable energetic balance</w:t>
        </w:r>
      </w:ins>
      <w:ins w:id="543" w:author="Will Taylor Gough" w:date="2020-08-29T14:54:00Z">
        <w:r w:rsidR="00E0181E" w:rsidRPr="00C05B87">
          <w:rPr>
            <w:rFonts w:ascii="Times New Roman" w:hAnsi="Times New Roman" w:cs="Times New Roman"/>
            <w:color w:val="000000" w:themeColor="text1"/>
            <w:sz w:val="24"/>
            <w:szCs w:val="24"/>
            <w:rPrChange w:id="544" w:author="Will Taylor Gough" w:date="2020-08-29T17:25:00Z">
              <w:rPr>
                <w:color w:val="000000" w:themeColor="text1"/>
                <w:sz w:val="24"/>
                <w:szCs w:val="24"/>
              </w:rPr>
            </w:rPrChange>
          </w:rPr>
          <w:t xml:space="preserve"> (</w:t>
        </w:r>
      </w:ins>
      <w:ins w:id="545" w:author="Will Taylor Gough" w:date="2020-08-29T14:55:00Z">
        <w:r w:rsidR="00E0181E" w:rsidRPr="00C05B87">
          <w:rPr>
            <w:rFonts w:ascii="Times New Roman" w:hAnsi="Times New Roman" w:cs="Times New Roman"/>
            <w:color w:val="000000" w:themeColor="text1"/>
            <w:sz w:val="24"/>
            <w:szCs w:val="24"/>
            <w:rPrChange w:id="546" w:author="Will Taylor Gough" w:date="2020-08-29T17:25:00Z">
              <w:rPr>
                <w:color w:val="000000" w:themeColor="text1"/>
                <w:sz w:val="24"/>
                <w:szCs w:val="24"/>
              </w:rPr>
            </w:rPrChange>
          </w:rPr>
          <w:t>Potvin et al.</w:t>
        </w:r>
        <w:r w:rsidR="00E91489" w:rsidRPr="00C05B87">
          <w:rPr>
            <w:rFonts w:ascii="Times New Roman" w:hAnsi="Times New Roman" w:cs="Times New Roman"/>
            <w:color w:val="000000" w:themeColor="text1"/>
            <w:sz w:val="24"/>
            <w:szCs w:val="24"/>
            <w:rPrChange w:id="547" w:author="Will Taylor Gough" w:date="2020-08-29T17:25:00Z">
              <w:rPr>
                <w:color w:val="000000" w:themeColor="text1"/>
                <w:sz w:val="24"/>
                <w:szCs w:val="24"/>
              </w:rPr>
            </w:rPrChange>
          </w:rPr>
          <w:t>, 2009</w:t>
        </w:r>
      </w:ins>
      <w:ins w:id="548" w:author="Will Taylor Gough" w:date="2020-08-29T14:54:00Z">
        <w:r w:rsidR="00E0181E" w:rsidRPr="00C05B87">
          <w:rPr>
            <w:rFonts w:ascii="Times New Roman" w:hAnsi="Times New Roman" w:cs="Times New Roman"/>
            <w:color w:val="000000" w:themeColor="text1"/>
            <w:sz w:val="24"/>
            <w:szCs w:val="24"/>
            <w:rPrChange w:id="549" w:author="Will Taylor Gough" w:date="2020-08-29T17:25:00Z">
              <w:rPr>
                <w:color w:val="000000" w:themeColor="text1"/>
                <w:sz w:val="24"/>
                <w:szCs w:val="24"/>
              </w:rPr>
            </w:rPrChange>
          </w:rPr>
          <w:t>)</w:t>
        </w:r>
      </w:ins>
      <w:ins w:id="550" w:author="Will Taylor Gough" w:date="2020-08-29T14:53:00Z">
        <w:r w:rsidR="00E0181E" w:rsidRPr="00C05B87">
          <w:rPr>
            <w:rFonts w:ascii="Times New Roman" w:hAnsi="Times New Roman" w:cs="Times New Roman"/>
            <w:color w:val="000000" w:themeColor="text1"/>
            <w:sz w:val="24"/>
            <w:szCs w:val="24"/>
            <w:rPrChange w:id="551" w:author="Will Taylor Gough" w:date="2020-08-29T17:25:00Z">
              <w:rPr>
                <w:color w:val="000000" w:themeColor="text1"/>
                <w:sz w:val="24"/>
                <w:szCs w:val="24"/>
              </w:rPr>
            </w:rPrChange>
          </w:rPr>
          <w:t xml:space="preserve">. </w:t>
        </w:r>
      </w:ins>
      <w:r w:rsidR="00F21D15" w:rsidRPr="00C05B87">
        <w:rPr>
          <w:rFonts w:ascii="Times New Roman" w:hAnsi="Times New Roman" w:cs="Times New Roman"/>
          <w:color w:val="000000" w:themeColor="text1"/>
          <w:sz w:val="24"/>
          <w:szCs w:val="24"/>
          <w:rPrChange w:id="552" w:author="Will Taylor Gough" w:date="2020-08-29T17:25:00Z">
            <w:rPr>
              <w:color w:val="000000" w:themeColor="text1"/>
              <w:sz w:val="24"/>
              <w:szCs w:val="24"/>
            </w:rPr>
          </w:rPrChange>
        </w:rPr>
        <w:t>We hypothesize that the kinematic and hydrodynamic parameters of swimming scale similarly between small and large cetaceans and will lead to high</w:t>
      </w:r>
      <w:r w:rsidR="00286ECD" w:rsidRPr="00C05B87">
        <w:rPr>
          <w:rFonts w:ascii="Times New Roman" w:hAnsi="Times New Roman" w:cs="Times New Roman"/>
          <w:color w:val="000000" w:themeColor="text1"/>
          <w:sz w:val="24"/>
          <w:szCs w:val="24"/>
          <w:rPrChange w:id="553" w:author="Will Taylor Gough" w:date="2020-08-29T17:25:00Z">
            <w:rPr>
              <w:color w:val="000000" w:themeColor="text1"/>
              <w:sz w:val="24"/>
              <w:szCs w:val="24"/>
            </w:rPr>
          </w:rPrChange>
        </w:rPr>
        <w:t xml:space="preserve"> (</w:t>
      </w:r>
      <w:r w:rsidR="005F1639" w:rsidRPr="00C05B87">
        <w:rPr>
          <w:rFonts w:ascii="Times New Roman" w:hAnsi="Times New Roman" w:cs="Times New Roman"/>
          <w:color w:val="000000" w:themeColor="text1"/>
          <w:sz w:val="24"/>
          <w:szCs w:val="24"/>
          <w:rPrChange w:id="554" w:author="Will Taylor Gough" w:date="2020-08-29T17:25:00Z">
            <w:rPr>
              <w:color w:val="000000" w:themeColor="text1"/>
              <w:sz w:val="24"/>
              <w:szCs w:val="24"/>
            </w:rPr>
          </w:rPrChange>
        </w:rPr>
        <w:t>&gt;</w:t>
      </w:r>
      <w:r w:rsidR="00286ECD" w:rsidRPr="00C05B87">
        <w:rPr>
          <w:rFonts w:ascii="Times New Roman" w:hAnsi="Times New Roman" w:cs="Times New Roman"/>
          <w:color w:val="000000" w:themeColor="text1"/>
          <w:sz w:val="24"/>
          <w:szCs w:val="24"/>
          <w:rPrChange w:id="555" w:author="Will Taylor Gough" w:date="2020-08-29T17:25:00Z">
            <w:rPr>
              <w:color w:val="000000" w:themeColor="text1"/>
              <w:sz w:val="24"/>
              <w:szCs w:val="24"/>
            </w:rPr>
          </w:rPrChange>
        </w:rPr>
        <w:t>75%)</w:t>
      </w:r>
      <w:r w:rsidR="00F21D15" w:rsidRPr="00C05B87">
        <w:rPr>
          <w:rFonts w:ascii="Times New Roman" w:hAnsi="Times New Roman" w:cs="Times New Roman"/>
          <w:color w:val="000000" w:themeColor="text1"/>
          <w:sz w:val="24"/>
          <w:szCs w:val="24"/>
          <w:rPrChange w:id="556" w:author="Will Taylor Gough" w:date="2020-08-29T17:25:00Z">
            <w:rPr>
              <w:color w:val="000000" w:themeColor="text1"/>
              <w:sz w:val="24"/>
              <w:szCs w:val="24"/>
            </w:rPr>
          </w:rPrChange>
        </w:rPr>
        <w:t xml:space="preserve"> </w:t>
      </w:r>
      <w:del w:id="557" w:author="Will Taylor Gough" w:date="2020-08-29T17:18:00Z">
        <w:r w:rsidR="00F21D15" w:rsidRPr="00C05B87" w:rsidDel="001A2550">
          <w:rPr>
            <w:rFonts w:ascii="Times New Roman" w:hAnsi="Times New Roman" w:cs="Times New Roman"/>
            <w:color w:val="000000" w:themeColor="text1"/>
            <w:sz w:val="24"/>
            <w:szCs w:val="24"/>
            <w:rPrChange w:id="558" w:author="Will Taylor Gough" w:date="2020-08-29T17:25:00Z">
              <w:rPr>
                <w:color w:val="000000" w:themeColor="text1"/>
                <w:sz w:val="24"/>
                <w:szCs w:val="24"/>
              </w:rPr>
            </w:rPrChange>
          </w:rPr>
          <w:delText>propulsive</w:delText>
        </w:r>
      </w:del>
      <w:ins w:id="559" w:author="Will Taylor Gough" w:date="2020-08-29T17:18:00Z">
        <w:r w:rsidR="001A2550" w:rsidRPr="00C05B87">
          <w:rPr>
            <w:rFonts w:ascii="Times New Roman" w:hAnsi="Times New Roman" w:cs="Times New Roman"/>
            <w:color w:val="000000" w:themeColor="text1"/>
            <w:sz w:val="24"/>
            <w:szCs w:val="24"/>
            <w:rPrChange w:id="560" w:author="Will Taylor Gough" w:date="2020-08-29T17:25:00Z">
              <w:rPr>
                <w:color w:val="000000" w:themeColor="text1"/>
                <w:sz w:val="24"/>
                <w:szCs w:val="24"/>
              </w:rPr>
            </w:rPrChange>
          </w:rPr>
          <w:t>Froude</w:t>
        </w:r>
      </w:ins>
      <w:r w:rsidR="00F21D15" w:rsidRPr="00C05B87">
        <w:rPr>
          <w:rFonts w:ascii="Times New Roman" w:hAnsi="Times New Roman" w:cs="Times New Roman"/>
          <w:color w:val="000000" w:themeColor="text1"/>
          <w:sz w:val="24"/>
          <w:szCs w:val="24"/>
          <w:rPrChange w:id="561" w:author="Will Taylor Gough" w:date="2020-08-29T17:25:00Z">
            <w:rPr>
              <w:color w:val="000000" w:themeColor="text1"/>
              <w:sz w:val="24"/>
              <w:szCs w:val="24"/>
            </w:rPr>
          </w:rPrChange>
        </w:rPr>
        <w:t xml:space="preserve"> efficiencies</w:t>
      </w:r>
      <w:r w:rsidR="00E65831" w:rsidRPr="00C05B87">
        <w:rPr>
          <w:rFonts w:ascii="Times New Roman" w:hAnsi="Times New Roman" w:cs="Times New Roman"/>
          <w:color w:val="000000" w:themeColor="text1"/>
          <w:sz w:val="24"/>
          <w:szCs w:val="24"/>
          <w:rPrChange w:id="562" w:author="Will Taylor Gough" w:date="2020-08-29T17:25:00Z">
            <w:rPr>
              <w:color w:val="000000" w:themeColor="text1"/>
              <w:sz w:val="24"/>
              <w:szCs w:val="24"/>
            </w:rPr>
          </w:rPrChange>
        </w:rPr>
        <w:t xml:space="preserve"> for even the largest animals</w:t>
      </w:r>
      <w:r w:rsidR="00F21D15" w:rsidRPr="00C05B87">
        <w:rPr>
          <w:rFonts w:ascii="Times New Roman" w:hAnsi="Times New Roman" w:cs="Times New Roman"/>
          <w:color w:val="000000" w:themeColor="text1"/>
          <w:sz w:val="24"/>
          <w:szCs w:val="24"/>
          <w:rPrChange w:id="563" w:author="Will Taylor Gough" w:date="2020-08-29T17:25:00Z">
            <w:rPr>
              <w:color w:val="000000" w:themeColor="text1"/>
              <w:sz w:val="24"/>
              <w:szCs w:val="24"/>
            </w:rPr>
          </w:rPrChange>
        </w:rPr>
        <w:t xml:space="preserve">. Our study will lead to a more complete </w:t>
      </w:r>
      <w:r w:rsidR="00B76B6C" w:rsidRPr="00C05B87">
        <w:rPr>
          <w:rFonts w:ascii="Times New Roman" w:hAnsi="Times New Roman" w:cs="Times New Roman"/>
          <w:color w:val="000000" w:themeColor="text1"/>
          <w:sz w:val="24"/>
          <w:szCs w:val="24"/>
          <w:rPrChange w:id="564" w:author="Will Taylor Gough" w:date="2020-08-29T17:25:00Z">
            <w:rPr>
              <w:color w:val="000000" w:themeColor="text1"/>
              <w:sz w:val="24"/>
              <w:szCs w:val="24"/>
            </w:rPr>
          </w:rPrChange>
        </w:rPr>
        <w:t xml:space="preserve">scaling-based </w:t>
      </w:r>
      <w:r w:rsidR="00F21D15" w:rsidRPr="00C05B87">
        <w:rPr>
          <w:rFonts w:ascii="Times New Roman" w:hAnsi="Times New Roman" w:cs="Times New Roman"/>
          <w:color w:val="000000" w:themeColor="text1"/>
          <w:sz w:val="24"/>
          <w:szCs w:val="24"/>
          <w:rPrChange w:id="565" w:author="Will Taylor Gough" w:date="2020-08-29T17:25:00Z">
            <w:rPr>
              <w:color w:val="000000" w:themeColor="text1"/>
              <w:sz w:val="24"/>
              <w:szCs w:val="24"/>
            </w:rPr>
          </w:rPrChange>
        </w:rPr>
        <w:t xml:space="preserve">understanding of oscillatory swimming in mysticetes and the kinematic, hydrodynamic, and morphological factors that impact </w:t>
      </w:r>
      <w:r w:rsidR="00EC02FB" w:rsidRPr="00C05B87">
        <w:rPr>
          <w:rFonts w:ascii="Times New Roman" w:hAnsi="Times New Roman" w:cs="Times New Roman"/>
          <w:color w:val="000000" w:themeColor="text1"/>
          <w:sz w:val="24"/>
          <w:szCs w:val="24"/>
          <w:rPrChange w:id="566" w:author="Will Taylor Gough" w:date="2020-08-29T17:25:00Z">
            <w:rPr>
              <w:color w:val="000000" w:themeColor="text1"/>
              <w:sz w:val="24"/>
              <w:szCs w:val="24"/>
            </w:rPr>
          </w:rPrChange>
        </w:rPr>
        <w:t>swimming performance</w:t>
      </w:r>
      <w:r w:rsidR="00F21D15" w:rsidRPr="00C05B87">
        <w:rPr>
          <w:rFonts w:ascii="Times New Roman" w:hAnsi="Times New Roman" w:cs="Times New Roman"/>
          <w:color w:val="000000" w:themeColor="text1"/>
          <w:sz w:val="24"/>
          <w:szCs w:val="24"/>
          <w:rPrChange w:id="567" w:author="Will Taylor Gough" w:date="2020-08-29T17:25:00Z">
            <w:rPr>
              <w:color w:val="000000" w:themeColor="text1"/>
              <w:sz w:val="24"/>
              <w:szCs w:val="24"/>
            </w:rPr>
          </w:rPrChange>
        </w:rPr>
        <w:t xml:space="preserve"> </w:t>
      </w:r>
      <w:r w:rsidR="00EC02FB" w:rsidRPr="00C05B87">
        <w:rPr>
          <w:rFonts w:ascii="Times New Roman" w:hAnsi="Times New Roman" w:cs="Times New Roman"/>
          <w:color w:val="000000" w:themeColor="text1"/>
          <w:sz w:val="24"/>
          <w:szCs w:val="24"/>
          <w:rPrChange w:id="568" w:author="Will Taylor Gough" w:date="2020-08-29T17:25:00Z">
            <w:rPr>
              <w:color w:val="000000" w:themeColor="text1"/>
              <w:sz w:val="24"/>
              <w:szCs w:val="24"/>
            </w:rPr>
          </w:rPrChange>
        </w:rPr>
        <w:t xml:space="preserve">in </w:t>
      </w:r>
      <w:r w:rsidR="00F21D15" w:rsidRPr="00C05B87">
        <w:rPr>
          <w:rFonts w:ascii="Times New Roman" w:hAnsi="Times New Roman" w:cs="Times New Roman"/>
          <w:color w:val="000000" w:themeColor="text1"/>
          <w:sz w:val="24"/>
          <w:szCs w:val="24"/>
          <w:rPrChange w:id="569" w:author="Will Taylor Gough" w:date="2020-08-29T17:25:00Z">
            <w:rPr>
              <w:color w:val="000000" w:themeColor="text1"/>
              <w:sz w:val="24"/>
              <w:szCs w:val="24"/>
            </w:rPr>
          </w:rPrChange>
        </w:rPr>
        <w:t>the world’s largest animals.</w:t>
      </w:r>
    </w:p>
    <w:p w14:paraId="6A5EF05F" w14:textId="77777777" w:rsidR="00FE2636" w:rsidRPr="00C05B87" w:rsidRDefault="00FE2636" w:rsidP="00C05B87">
      <w:pPr>
        <w:spacing w:line="480" w:lineRule="auto"/>
        <w:rPr>
          <w:rFonts w:ascii="Times New Roman" w:hAnsi="Times New Roman" w:cs="Times New Roman"/>
          <w:b/>
          <w:color w:val="000000" w:themeColor="text1"/>
          <w:sz w:val="24"/>
          <w:szCs w:val="24"/>
          <w:u w:val="single"/>
          <w:rPrChange w:id="570" w:author="Will Taylor Gough" w:date="2020-08-29T17:25:00Z">
            <w:rPr>
              <w:b/>
              <w:color w:val="000000" w:themeColor="text1"/>
              <w:sz w:val="24"/>
              <w:szCs w:val="24"/>
              <w:u w:val="single"/>
            </w:rPr>
          </w:rPrChange>
        </w:rPr>
        <w:pPrChange w:id="571" w:author="Will Taylor Gough" w:date="2020-08-29T17:27:00Z">
          <w:pPr>
            <w:spacing w:line="240" w:lineRule="auto"/>
          </w:pPr>
        </w:pPrChange>
      </w:pPr>
    </w:p>
    <w:p w14:paraId="57386106" w14:textId="77777777" w:rsidR="00FE2636" w:rsidRPr="00C05B87" w:rsidRDefault="00FE2636" w:rsidP="00C05B87">
      <w:pPr>
        <w:spacing w:line="480" w:lineRule="auto"/>
        <w:rPr>
          <w:rFonts w:ascii="Times New Roman" w:hAnsi="Times New Roman" w:cs="Times New Roman"/>
          <w:b/>
          <w:color w:val="000000" w:themeColor="text1"/>
          <w:sz w:val="24"/>
          <w:szCs w:val="24"/>
          <w:rPrChange w:id="572" w:author="Will Taylor Gough" w:date="2020-08-29T17:25:00Z">
            <w:rPr>
              <w:b/>
              <w:color w:val="000000" w:themeColor="text1"/>
              <w:sz w:val="24"/>
              <w:szCs w:val="24"/>
            </w:rPr>
          </w:rPrChange>
        </w:rPr>
        <w:pPrChange w:id="573" w:author="Will Taylor Gough" w:date="2020-08-29T17:27:00Z">
          <w:pPr>
            <w:spacing w:line="240" w:lineRule="auto"/>
          </w:pPr>
        </w:pPrChange>
      </w:pPr>
      <w:r w:rsidRPr="00C05B87">
        <w:rPr>
          <w:rFonts w:ascii="Times New Roman" w:hAnsi="Times New Roman" w:cs="Times New Roman"/>
          <w:b/>
          <w:color w:val="000000" w:themeColor="text1"/>
          <w:sz w:val="24"/>
          <w:szCs w:val="24"/>
          <w:rPrChange w:id="574" w:author="Will Taylor Gough" w:date="2020-08-29T17:25:00Z">
            <w:rPr>
              <w:b/>
              <w:color w:val="000000" w:themeColor="text1"/>
              <w:sz w:val="24"/>
              <w:szCs w:val="24"/>
            </w:rPr>
          </w:rPrChange>
        </w:rPr>
        <w:t>Methods</w:t>
      </w:r>
    </w:p>
    <w:p w14:paraId="28EF0E54" w14:textId="77777777" w:rsidR="00FE2636" w:rsidRPr="00C05B87" w:rsidRDefault="00FE2636" w:rsidP="00C05B87">
      <w:pPr>
        <w:spacing w:line="480" w:lineRule="auto"/>
        <w:rPr>
          <w:rFonts w:ascii="Times New Roman" w:hAnsi="Times New Roman" w:cs="Times New Roman"/>
          <w:b/>
          <w:color w:val="000000" w:themeColor="text1"/>
          <w:sz w:val="24"/>
          <w:szCs w:val="24"/>
          <w:u w:val="single"/>
          <w:rPrChange w:id="575" w:author="Will Taylor Gough" w:date="2020-08-29T17:25:00Z">
            <w:rPr>
              <w:b/>
              <w:color w:val="000000" w:themeColor="text1"/>
              <w:sz w:val="24"/>
              <w:szCs w:val="24"/>
              <w:u w:val="single"/>
            </w:rPr>
          </w:rPrChange>
        </w:rPr>
        <w:pPrChange w:id="576" w:author="Will Taylor Gough" w:date="2020-08-29T17:27:00Z">
          <w:pPr>
            <w:spacing w:line="240" w:lineRule="auto"/>
          </w:pPr>
        </w:pPrChange>
      </w:pPr>
    </w:p>
    <w:p w14:paraId="76057C9C" w14:textId="77777777" w:rsidR="00F3242F" w:rsidRPr="00C05B87" w:rsidRDefault="008E61B6" w:rsidP="00C05B87">
      <w:pPr>
        <w:spacing w:line="480" w:lineRule="auto"/>
        <w:jc w:val="center"/>
        <w:rPr>
          <w:rFonts w:ascii="Times New Roman" w:hAnsi="Times New Roman" w:cs="Times New Roman"/>
          <w:i/>
          <w:color w:val="000000" w:themeColor="text1"/>
          <w:sz w:val="24"/>
          <w:szCs w:val="24"/>
          <w:u w:val="single"/>
          <w:rPrChange w:id="577" w:author="Will Taylor Gough" w:date="2020-08-29T17:25:00Z">
            <w:rPr>
              <w:i/>
              <w:color w:val="000000" w:themeColor="text1"/>
              <w:sz w:val="24"/>
              <w:szCs w:val="24"/>
              <w:u w:val="single"/>
            </w:rPr>
          </w:rPrChange>
        </w:rPr>
        <w:pPrChange w:id="578" w:author="Will Taylor Gough" w:date="2020-08-29T17:27:00Z">
          <w:pPr>
            <w:spacing w:line="240" w:lineRule="auto"/>
            <w:jc w:val="center"/>
          </w:pPr>
        </w:pPrChange>
      </w:pPr>
      <w:r w:rsidRPr="00C05B87">
        <w:rPr>
          <w:rFonts w:ascii="Times New Roman" w:hAnsi="Times New Roman" w:cs="Times New Roman"/>
          <w:i/>
          <w:color w:val="000000" w:themeColor="text1"/>
          <w:sz w:val="24"/>
          <w:szCs w:val="24"/>
          <w:u w:val="single"/>
          <w:rPrChange w:id="579" w:author="Will Taylor Gough" w:date="2020-08-29T17:25:00Z">
            <w:rPr>
              <w:i/>
              <w:color w:val="000000" w:themeColor="text1"/>
              <w:sz w:val="24"/>
              <w:szCs w:val="24"/>
              <w:u w:val="single"/>
            </w:rPr>
          </w:rPrChange>
        </w:rPr>
        <w:t>Study species and locations</w:t>
      </w:r>
    </w:p>
    <w:p w14:paraId="4B8A738B" w14:textId="77777777" w:rsidR="00F3242F" w:rsidRPr="00C05B87" w:rsidRDefault="00F3242F" w:rsidP="00C05B87">
      <w:pPr>
        <w:spacing w:line="480" w:lineRule="auto"/>
        <w:rPr>
          <w:rFonts w:ascii="Times New Roman" w:hAnsi="Times New Roman" w:cs="Times New Roman"/>
          <w:color w:val="000000" w:themeColor="text1"/>
          <w:sz w:val="24"/>
          <w:szCs w:val="24"/>
          <w:rPrChange w:id="580" w:author="Will Taylor Gough" w:date="2020-08-29T17:25:00Z">
            <w:rPr>
              <w:color w:val="000000" w:themeColor="text1"/>
              <w:sz w:val="24"/>
              <w:szCs w:val="24"/>
            </w:rPr>
          </w:rPrChange>
        </w:rPr>
        <w:pPrChange w:id="581" w:author="Will Taylor Gough" w:date="2020-08-29T17:27:00Z">
          <w:pPr>
            <w:spacing w:line="240" w:lineRule="auto"/>
          </w:pPr>
        </w:pPrChange>
      </w:pPr>
      <w:r w:rsidRPr="00C05B87">
        <w:rPr>
          <w:rFonts w:ascii="Times New Roman" w:hAnsi="Times New Roman" w:cs="Times New Roman"/>
          <w:color w:val="000000" w:themeColor="text1"/>
          <w:sz w:val="24"/>
          <w:szCs w:val="24"/>
          <w:rPrChange w:id="582" w:author="Will Taylor Gough" w:date="2020-08-29T17:25:00Z">
            <w:rPr>
              <w:color w:val="000000" w:themeColor="text1"/>
              <w:sz w:val="24"/>
              <w:szCs w:val="24"/>
            </w:rPr>
          </w:rPrChange>
        </w:rPr>
        <w:t xml:space="preserve">The whales </w:t>
      </w:r>
      <w:r w:rsidR="00535AE3" w:rsidRPr="00C05B87">
        <w:rPr>
          <w:rFonts w:ascii="Times New Roman" w:hAnsi="Times New Roman" w:cs="Times New Roman"/>
          <w:color w:val="000000" w:themeColor="text1"/>
          <w:sz w:val="24"/>
          <w:szCs w:val="24"/>
          <w:rPrChange w:id="583" w:author="Will Taylor Gough" w:date="2020-08-29T17:25:00Z">
            <w:rPr>
              <w:color w:val="000000" w:themeColor="text1"/>
              <w:sz w:val="24"/>
              <w:szCs w:val="24"/>
            </w:rPr>
          </w:rPrChange>
        </w:rPr>
        <w:t>included in this study are</w:t>
      </w:r>
      <w:r w:rsidRPr="00C05B87">
        <w:rPr>
          <w:rFonts w:ascii="Times New Roman" w:hAnsi="Times New Roman" w:cs="Times New Roman"/>
          <w:color w:val="000000" w:themeColor="text1"/>
          <w:sz w:val="24"/>
          <w:szCs w:val="24"/>
          <w:rPrChange w:id="584" w:author="Will Taylor Gough" w:date="2020-08-29T17:25:00Z">
            <w:rPr>
              <w:color w:val="000000" w:themeColor="text1"/>
              <w:sz w:val="24"/>
              <w:szCs w:val="24"/>
            </w:rPr>
          </w:rPrChange>
        </w:rPr>
        <w:t xml:space="preserve"> the Antarctic minke whale (</w:t>
      </w:r>
      <w:r w:rsidRPr="00C05B87">
        <w:rPr>
          <w:rFonts w:ascii="Times New Roman" w:hAnsi="Times New Roman" w:cs="Times New Roman"/>
          <w:i/>
          <w:color w:val="000000" w:themeColor="text1"/>
          <w:sz w:val="24"/>
          <w:szCs w:val="24"/>
          <w:rPrChange w:id="585" w:author="Will Taylor Gough" w:date="2020-08-29T17:25:00Z">
            <w:rPr>
              <w:i/>
              <w:color w:val="000000" w:themeColor="text1"/>
              <w:sz w:val="24"/>
              <w:szCs w:val="24"/>
            </w:rPr>
          </w:rPrChange>
        </w:rPr>
        <w:t>Balaenoptera bonaerensis</w:t>
      </w:r>
      <w:r w:rsidRPr="00C05B87">
        <w:rPr>
          <w:rFonts w:ascii="Times New Roman" w:hAnsi="Times New Roman" w:cs="Times New Roman"/>
          <w:color w:val="000000" w:themeColor="text1"/>
          <w:sz w:val="24"/>
          <w:szCs w:val="24"/>
          <w:rPrChange w:id="586" w:author="Will Taylor Gough" w:date="2020-08-29T17:25:00Z">
            <w:rPr>
              <w:color w:val="000000" w:themeColor="text1"/>
              <w:sz w:val="24"/>
              <w:szCs w:val="24"/>
            </w:rPr>
          </w:rPrChange>
        </w:rPr>
        <w:t>, Burmeister, 1867), humpback whale (</w:t>
      </w:r>
      <w:r w:rsidRPr="00C05B87">
        <w:rPr>
          <w:rFonts w:ascii="Times New Roman" w:hAnsi="Times New Roman" w:cs="Times New Roman"/>
          <w:i/>
          <w:iCs/>
          <w:color w:val="000000" w:themeColor="text1"/>
          <w:sz w:val="24"/>
          <w:szCs w:val="24"/>
          <w:rPrChange w:id="587" w:author="Will Taylor Gough" w:date="2020-08-29T17:25:00Z">
            <w:rPr>
              <w:i/>
              <w:iCs/>
              <w:color w:val="000000" w:themeColor="text1"/>
              <w:sz w:val="24"/>
              <w:szCs w:val="24"/>
            </w:rPr>
          </w:rPrChange>
        </w:rPr>
        <w:t>Megaptera novaeangliae</w:t>
      </w:r>
      <w:r w:rsidRPr="00C05B87">
        <w:rPr>
          <w:rFonts w:ascii="Times New Roman" w:hAnsi="Times New Roman" w:cs="Times New Roman"/>
          <w:color w:val="000000" w:themeColor="text1"/>
          <w:sz w:val="24"/>
          <w:szCs w:val="24"/>
          <w:rPrChange w:id="588" w:author="Will Taylor Gough" w:date="2020-08-29T17:25:00Z">
            <w:rPr>
              <w:color w:val="000000" w:themeColor="text1"/>
              <w:sz w:val="24"/>
              <w:szCs w:val="24"/>
            </w:rPr>
          </w:rPrChange>
        </w:rPr>
        <w:t>, Borowski, 1781), fin whale (</w:t>
      </w:r>
      <w:r w:rsidRPr="00C05B87">
        <w:rPr>
          <w:rFonts w:ascii="Times New Roman" w:hAnsi="Times New Roman" w:cs="Times New Roman"/>
          <w:i/>
          <w:color w:val="000000" w:themeColor="text1"/>
          <w:sz w:val="24"/>
          <w:szCs w:val="24"/>
          <w:rPrChange w:id="589" w:author="Will Taylor Gough" w:date="2020-08-29T17:25:00Z">
            <w:rPr>
              <w:i/>
              <w:color w:val="000000" w:themeColor="text1"/>
              <w:sz w:val="24"/>
              <w:szCs w:val="24"/>
            </w:rPr>
          </w:rPrChange>
        </w:rPr>
        <w:t xml:space="preserve">Balaenoptera </w:t>
      </w:r>
      <w:r w:rsidR="00C81D37" w:rsidRPr="00C05B87">
        <w:rPr>
          <w:rFonts w:ascii="Times New Roman" w:hAnsi="Times New Roman" w:cs="Times New Roman"/>
          <w:i/>
          <w:color w:val="000000" w:themeColor="text1"/>
          <w:sz w:val="24"/>
          <w:szCs w:val="24"/>
          <w:rPrChange w:id="590" w:author="Will Taylor Gough" w:date="2020-08-29T17:25:00Z">
            <w:rPr>
              <w:i/>
              <w:color w:val="000000" w:themeColor="text1"/>
              <w:sz w:val="24"/>
              <w:szCs w:val="24"/>
            </w:rPr>
          </w:rPrChange>
        </w:rPr>
        <w:t>physalus</w:t>
      </w:r>
      <w:r w:rsidR="00C81D37" w:rsidRPr="00C05B87">
        <w:rPr>
          <w:rFonts w:ascii="Times New Roman" w:hAnsi="Times New Roman" w:cs="Times New Roman"/>
          <w:color w:val="000000" w:themeColor="text1"/>
          <w:sz w:val="24"/>
          <w:szCs w:val="24"/>
          <w:rPrChange w:id="591" w:author="Will Taylor Gough" w:date="2020-08-29T17:25:00Z">
            <w:rPr>
              <w:color w:val="000000" w:themeColor="text1"/>
              <w:sz w:val="24"/>
              <w:szCs w:val="24"/>
            </w:rPr>
          </w:rPrChange>
        </w:rPr>
        <w:t xml:space="preserve">, Linnaeus, 1758), </w:t>
      </w:r>
      <w:r w:rsidR="00E50D32" w:rsidRPr="00C05B87">
        <w:rPr>
          <w:rFonts w:ascii="Times New Roman" w:hAnsi="Times New Roman" w:cs="Times New Roman"/>
          <w:color w:val="000000" w:themeColor="text1"/>
          <w:sz w:val="24"/>
          <w:szCs w:val="24"/>
          <w:rPrChange w:id="592" w:author="Will Taylor Gough" w:date="2020-08-29T17:25:00Z">
            <w:rPr>
              <w:color w:val="000000" w:themeColor="text1"/>
              <w:sz w:val="24"/>
              <w:szCs w:val="24"/>
            </w:rPr>
          </w:rPrChange>
        </w:rPr>
        <w:t>B</w:t>
      </w:r>
      <w:r w:rsidR="00C81D37" w:rsidRPr="00C05B87">
        <w:rPr>
          <w:rFonts w:ascii="Times New Roman" w:hAnsi="Times New Roman" w:cs="Times New Roman"/>
          <w:color w:val="000000" w:themeColor="text1"/>
          <w:sz w:val="24"/>
          <w:szCs w:val="24"/>
          <w:rPrChange w:id="593" w:author="Will Taylor Gough" w:date="2020-08-29T17:25:00Z">
            <w:rPr>
              <w:color w:val="000000" w:themeColor="text1"/>
              <w:sz w:val="24"/>
              <w:szCs w:val="24"/>
            </w:rPr>
          </w:rPrChange>
        </w:rPr>
        <w:t>ryde’s whale (</w:t>
      </w:r>
      <w:r w:rsidR="00C81D37" w:rsidRPr="00C05B87">
        <w:rPr>
          <w:rFonts w:ascii="Times New Roman" w:hAnsi="Times New Roman" w:cs="Times New Roman"/>
          <w:i/>
          <w:color w:val="000000" w:themeColor="text1"/>
          <w:sz w:val="24"/>
          <w:szCs w:val="24"/>
          <w:rPrChange w:id="594" w:author="Will Taylor Gough" w:date="2020-08-29T17:25:00Z">
            <w:rPr>
              <w:i/>
              <w:color w:val="000000" w:themeColor="text1"/>
              <w:sz w:val="24"/>
              <w:szCs w:val="24"/>
            </w:rPr>
          </w:rPrChange>
        </w:rPr>
        <w:t xml:space="preserve">Balaenoptera </w:t>
      </w:r>
      <w:r w:rsidR="00C81D37" w:rsidRPr="00C05B87">
        <w:rPr>
          <w:rFonts w:ascii="Times New Roman" w:hAnsi="Times New Roman" w:cs="Times New Roman"/>
          <w:color w:val="000000" w:themeColor="text1"/>
          <w:sz w:val="24"/>
          <w:szCs w:val="24"/>
          <w:rPrChange w:id="595" w:author="Will Taylor Gough" w:date="2020-08-29T17:25:00Z">
            <w:rPr>
              <w:color w:val="000000" w:themeColor="text1"/>
              <w:sz w:val="24"/>
              <w:szCs w:val="24"/>
            </w:rPr>
          </w:rPrChange>
        </w:rPr>
        <w:t>edeni, Anderson, 1879), sei whale (</w:t>
      </w:r>
      <w:r w:rsidR="00C81D37" w:rsidRPr="00C05B87">
        <w:rPr>
          <w:rFonts w:ascii="Times New Roman" w:hAnsi="Times New Roman" w:cs="Times New Roman"/>
          <w:i/>
          <w:color w:val="000000" w:themeColor="text1"/>
          <w:sz w:val="24"/>
          <w:szCs w:val="24"/>
          <w:rPrChange w:id="596" w:author="Will Taylor Gough" w:date="2020-08-29T17:25:00Z">
            <w:rPr>
              <w:i/>
              <w:color w:val="000000" w:themeColor="text1"/>
              <w:sz w:val="24"/>
              <w:szCs w:val="24"/>
            </w:rPr>
          </w:rPrChange>
        </w:rPr>
        <w:t>Balaenoptera borealis</w:t>
      </w:r>
      <w:r w:rsidR="00C81D37" w:rsidRPr="00C05B87">
        <w:rPr>
          <w:rFonts w:ascii="Times New Roman" w:hAnsi="Times New Roman" w:cs="Times New Roman"/>
          <w:color w:val="000000" w:themeColor="text1"/>
          <w:sz w:val="24"/>
          <w:szCs w:val="24"/>
          <w:rPrChange w:id="597" w:author="Will Taylor Gough" w:date="2020-08-29T17:25:00Z">
            <w:rPr>
              <w:color w:val="000000" w:themeColor="text1"/>
              <w:sz w:val="24"/>
              <w:szCs w:val="24"/>
            </w:rPr>
          </w:rPrChange>
        </w:rPr>
        <w:t xml:space="preserve">, Lesson, 1828), </w:t>
      </w:r>
      <w:r w:rsidRPr="00C05B87">
        <w:rPr>
          <w:rFonts w:ascii="Times New Roman" w:hAnsi="Times New Roman" w:cs="Times New Roman"/>
          <w:color w:val="000000" w:themeColor="text1"/>
          <w:sz w:val="24"/>
          <w:szCs w:val="24"/>
          <w:rPrChange w:id="598" w:author="Will Taylor Gough" w:date="2020-08-29T17:25:00Z">
            <w:rPr>
              <w:color w:val="000000" w:themeColor="text1"/>
              <w:sz w:val="24"/>
              <w:szCs w:val="24"/>
            </w:rPr>
          </w:rPrChange>
        </w:rPr>
        <w:t>and blue whale (</w:t>
      </w:r>
      <w:r w:rsidRPr="00C05B87">
        <w:rPr>
          <w:rFonts w:ascii="Times New Roman" w:hAnsi="Times New Roman" w:cs="Times New Roman"/>
          <w:i/>
          <w:iCs/>
          <w:color w:val="000000" w:themeColor="text1"/>
          <w:sz w:val="24"/>
          <w:szCs w:val="24"/>
          <w:rPrChange w:id="599" w:author="Will Taylor Gough" w:date="2020-08-29T17:25:00Z">
            <w:rPr>
              <w:i/>
              <w:iCs/>
              <w:color w:val="000000" w:themeColor="text1"/>
              <w:sz w:val="24"/>
              <w:szCs w:val="24"/>
            </w:rPr>
          </w:rPrChange>
        </w:rPr>
        <w:t>Balaenoptera musculus</w:t>
      </w:r>
      <w:r w:rsidRPr="00C05B87">
        <w:rPr>
          <w:rFonts w:ascii="Times New Roman" w:hAnsi="Times New Roman" w:cs="Times New Roman"/>
          <w:color w:val="000000" w:themeColor="text1"/>
          <w:sz w:val="24"/>
          <w:szCs w:val="24"/>
          <w:rPrChange w:id="600" w:author="Will Taylor Gough" w:date="2020-08-29T17:25:00Z">
            <w:rPr>
              <w:color w:val="000000" w:themeColor="text1"/>
              <w:sz w:val="24"/>
              <w:szCs w:val="24"/>
            </w:rPr>
          </w:rPrChange>
        </w:rPr>
        <w:t>, Linnaeus, 1758).</w:t>
      </w:r>
      <w:r w:rsidRPr="00C05B87">
        <w:rPr>
          <w:rFonts w:ascii="Times New Roman" w:hAnsi="Times New Roman" w:cs="Times New Roman"/>
          <w:sz w:val="24"/>
          <w:szCs w:val="24"/>
          <w:rPrChange w:id="601" w:author="Will Taylor Gough" w:date="2020-08-29T17:25:00Z">
            <w:rPr>
              <w:sz w:val="24"/>
              <w:szCs w:val="24"/>
            </w:rPr>
          </w:rPrChange>
        </w:rPr>
        <w:t xml:space="preserve"> The </w:t>
      </w:r>
      <w:r w:rsidR="00C81D37" w:rsidRPr="00C05B87">
        <w:rPr>
          <w:rFonts w:ascii="Times New Roman" w:hAnsi="Times New Roman" w:cs="Times New Roman"/>
          <w:sz w:val="24"/>
          <w:szCs w:val="24"/>
          <w:rPrChange w:id="602" w:author="Will Taylor Gough" w:date="2020-08-29T17:25:00Z">
            <w:rPr>
              <w:sz w:val="24"/>
              <w:szCs w:val="24"/>
            </w:rPr>
          </w:rPrChange>
        </w:rPr>
        <w:t>six</w:t>
      </w:r>
      <w:r w:rsidRPr="00C05B87">
        <w:rPr>
          <w:rFonts w:ascii="Times New Roman" w:hAnsi="Times New Roman" w:cs="Times New Roman"/>
          <w:sz w:val="24"/>
          <w:szCs w:val="24"/>
          <w:rPrChange w:id="603" w:author="Will Taylor Gough" w:date="2020-08-29T17:25:00Z">
            <w:rPr>
              <w:sz w:val="24"/>
              <w:szCs w:val="24"/>
            </w:rPr>
          </w:rPrChange>
        </w:rPr>
        <w:t xml:space="preserve"> species are members of the family Baleanoptera, commonly referred to as rorquals, and</w:t>
      </w:r>
      <w:r w:rsidRPr="00C05B87">
        <w:rPr>
          <w:rFonts w:ascii="Times New Roman" w:hAnsi="Times New Roman" w:cs="Times New Roman"/>
          <w:color w:val="000000" w:themeColor="text1"/>
          <w:sz w:val="24"/>
          <w:szCs w:val="24"/>
          <w:rPrChange w:id="604" w:author="Will Taylor Gough" w:date="2020-08-29T17:25:00Z">
            <w:rPr>
              <w:color w:val="000000" w:themeColor="text1"/>
              <w:sz w:val="24"/>
              <w:szCs w:val="24"/>
            </w:rPr>
          </w:rPrChange>
        </w:rPr>
        <w:t xml:space="preserve"> tend to have similar life histories and behaviors.</w:t>
      </w:r>
      <w:r w:rsidR="00535AE3" w:rsidRPr="00C05B87">
        <w:rPr>
          <w:rFonts w:ascii="Times New Roman" w:hAnsi="Times New Roman" w:cs="Times New Roman"/>
          <w:color w:val="000000" w:themeColor="text1"/>
          <w:sz w:val="24"/>
          <w:szCs w:val="24"/>
          <w:rPrChange w:id="605" w:author="Will Taylor Gough" w:date="2020-08-29T17:25:00Z">
            <w:rPr>
              <w:color w:val="000000" w:themeColor="text1"/>
              <w:sz w:val="24"/>
              <w:szCs w:val="24"/>
            </w:rPr>
          </w:rPrChange>
        </w:rPr>
        <w:t xml:space="preserve"> </w:t>
      </w:r>
      <w:r w:rsidRPr="00C05B87">
        <w:rPr>
          <w:rFonts w:ascii="Times New Roman" w:hAnsi="Times New Roman" w:cs="Times New Roman"/>
          <w:color w:val="000000" w:themeColor="text1"/>
          <w:sz w:val="24"/>
          <w:szCs w:val="24"/>
          <w:rPrChange w:id="606" w:author="Will Taylor Gough" w:date="2020-08-29T17:25:00Z">
            <w:rPr>
              <w:color w:val="000000" w:themeColor="text1"/>
              <w:sz w:val="24"/>
              <w:szCs w:val="24"/>
            </w:rPr>
          </w:rPrChange>
        </w:rPr>
        <w:t>The</w:t>
      </w:r>
      <w:r w:rsidR="0039038A" w:rsidRPr="00C05B87">
        <w:rPr>
          <w:rFonts w:ascii="Times New Roman" w:hAnsi="Times New Roman" w:cs="Times New Roman"/>
          <w:color w:val="000000" w:themeColor="text1"/>
          <w:sz w:val="24"/>
          <w:szCs w:val="24"/>
          <w:rPrChange w:id="607" w:author="Will Taylor Gough" w:date="2020-08-29T17:25:00Z">
            <w:rPr>
              <w:color w:val="000000" w:themeColor="text1"/>
              <w:sz w:val="24"/>
              <w:szCs w:val="24"/>
            </w:rPr>
          </w:rPrChange>
        </w:rPr>
        <w:t>se</w:t>
      </w:r>
      <w:r w:rsidRPr="00C05B87">
        <w:rPr>
          <w:rFonts w:ascii="Times New Roman" w:hAnsi="Times New Roman" w:cs="Times New Roman"/>
          <w:color w:val="000000" w:themeColor="text1"/>
          <w:sz w:val="24"/>
          <w:szCs w:val="24"/>
          <w:rPrChange w:id="608" w:author="Will Taylor Gough" w:date="2020-08-29T17:25:00Z">
            <w:rPr>
              <w:color w:val="000000" w:themeColor="text1"/>
              <w:sz w:val="24"/>
              <w:szCs w:val="24"/>
            </w:rPr>
          </w:rPrChange>
        </w:rPr>
        <w:t xml:space="preserve"> species range in size from </w:t>
      </w:r>
      <w:r w:rsidR="008E61B6" w:rsidRPr="00C05B87">
        <w:rPr>
          <w:rFonts w:ascii="Times New Roman" w:hAnsi="Times New Roman" w:cs="Times New Roman"/>
          <w:color w:val="000000" w:themeColor="text1"/>
          <w:sz w:val="24"/>
          <w:szCs w:val="24"/>
          <w:rPrChange w:id="609" w:author="Will Taylor Gough" w:date="2020-08-29T17:25:00Z">
            <w:rPr>
              <w:color w:val="000000" w:themeColor="text1"/>
              <w:sz w:val="24"/>
              <w:szCs w:val="24"/>
            </w:rPr>
          </w:rPrChange>
        </w:rPr>
        <w:t>~5</w:t>
      </w:r>
      <w:r w:rsidRPr="00C05B87">
        <w:rPr>
          <w:rFonts w:ascii="Times New Roman" w:hAnsi="Times New Roman" w:cs="Times New Roman"/>
          <w:color w:val="000000" w:themeColor="text1"/>
          <w:sz w:val="24"/>
          <w:szCs w:val="24"/>
          <w:rPrChange w:id="610" w:author="Will Taylor Gough" w:date="2020-08-29T17:25:00Z">
            <w:rPr>
              <w:color w:val="000000" w:themeColor="text1"/>
              <w:sz w:val="24"/>
              <w:szCs w:val="24"/>
            </w:rPr>
          </w:rPrChange>
        </w:rPr>
        <w:t xml:space="preserve"> m in length for the</w:t>
      </w:r>
      <w:r w:rsidR="00EF5054" w:rsidRPr="00C05B87">
        <w:rPr>
          <w:rFonts w:ascii="Times New Roman" w:hAnsi="Times New Roman" w:cs="Times New Roman"/>
          <w:color w:val="000000" w:themeColor="text1"/>
          <w:sz w:val="24"/>
          <w:szCs w:val="24"/>
          <w:rPrChange w:id="611" w:author="Will Taylor Gough" w:date="2020-08-29T17:25:00Z">
            <w:rPr>
              <w:color w:val="000000" w:themeColor="text1"/>
              <w:sz w:val="24"/>
              <w:szCs w:val="24"/>
            </w:rPr>
          </w:rPrChange>
        </w:rPr>
        <w:t xml:space="preserve"> Ant</w:t>
      </w:r>
      <w:r w:rsidR="002C0D3F" w:rsidRPr="00C05B87">
        <w:rPr>
          <w:rFonts w:ascii="Times New Roman" w:hAnsi="Times New Roman" w:cs="Times New Roman"/>
          <w:color w:val="000000" w:themeColor="text1"/>
          <w:sz w:val="24"/>
          <w:szCs w:val="24"/>
          <w:rPrChange w:id="612" w:author="Will Taylor Gough" w:date="2020-08-29T17:25:00Z">
            <w:rPr>
              <w:color w:val="000000" w:themeColor="text1"/>
              <w:sz w:val="24"/>
              <w:szCs w:val="24"/>
            </w:rPr>
          </w:rPrChange>
        </w:rPr>
        <w:t>arctic</w:t>
      </w:r>
      <w:r w:rsidRPr="00C05B87">
        <w:rPr>
          <w:rFonts w:ascii="Times New Roman" w:hAnsi="Times New Roman" w:cs="Times New Roman"/>
          <w:color w:val="000000" w:themeColor="text1"/>
          <w:sz w:val="24"/>
          <w:szCs w:val="24"/>
          <w:rPrChange w:id="613" w:author="Will Taylor Gough" w:date="2020-08-29T17:25:00Z">
            <w:rPr>
              <w:color w:val="000000" w:themeColor="text1"/>
              <w:sz w:val="24"/>
              <w:szCs w:val="24"/>
            </w:rPr>
          </w:rPrChange>
        </w:rPr>
        <w:t xml:space="preserve"> minke whale up to ~25 m for an adult blue whale (Goldbogen et al., 2019). Distinct morphological differences are also present between these species, with the most prominent being the enlarged flukes and flippers of the humpback whale relative to body size (Fish and Battle, 1995</w:t>
      </w:r>
      <w:r w:rsidR="0039503D" w:rsidRPr="00C05B87">
        <w:rPr>
          <w:rFonts w:ascii="Times New Roman" w:hAnsi="Times New Roman" w:cs="Times New Roman"/>
          <w:color w:val="000000" w:themeColor="text1"/>
          <w:sz w:val="24"/>
          <w:szCs w:val="24"/>
          <w:rPrChange w:id="614" w:author="Will Taylor Gough" w:date="2020-08-29T17:25:00Z">
            <w:rPr>
              <w:color w:val="000000" w:themeColor="text1"/>
              <w:sz w:val="24"/>
              <w:szCs w:val="24"/>
            </w:rPr>
          </w:rPrChange>
        </w:rPr>
        <w:t>; Woodward et a., 2006</w:t>
      </w:r>
      <w:r w:rsidRPr="00C05B87">
        <w:rPr>
          <w:rFonts w:ascii="Times New Roman" w:hAnsi="Times New Roman" w:cs="Times New Roman"/>
          <w:color w:val="000000" w:themeColor="text1"/>
          <w:sz w:val="24"/>
          <w:szCs w:val="24"/>
          <w:rPrChange w:id="615" w:author="Will Taylor Gough" w:date="2020-08-29T17:25:00Z">
            <w:rPr>
              <w:color w:val="000000" w:themeColor="text1"/>
              <w:sz w:val="24"/>
              <w:szCs w:val="24"/>
            </w:rPr>
          </w:rPrChange>
        </w:rPr>
        <w:t xml:space="preserve">). </w:t>
      </w:r>
    </w:p>
    <w:p w14:paraId="197F738A" w14:textId="2A36FC47" w:rsidR="00F3242F" w:rsidRPr="00C05B87" w:rsidRDefault="00F3242F" w:rsidP="00C05B87">
      <w:pPr>
        <w:spacing w:line="480" w:lineRule="auto"/>
        <w:ind w:firstLine="720"/>
        <w:rPr>
          <w:rFonts w:ascii="Times New Roman" w:hAnsi="Times New Roman" w:cs="Times New Roman"/>
          <w:color w:val="000000" w:themeColor="text1"/>
          <w:sz w:val="24"/>
          <w:szCs w:val="24"/>
          <w:rPrChange w:id="616" w:author="Will Taylor Gough" w:date="2020-08-29T17:25:00Z">
            <w:rPr>
              <w:color w:val="000000" w:themeColor="text1"/>
              <w:sz w:val="24"/>
              <w:szCs w:val="24"/>
            </w:rPr>
          </w:rPrChange>
        </w:rPr>
        <w:pPrChange w:id="617" w:author="Will Taylor Gough" w:date="2020-08-29T17:27:00Z">
          <w:pPr>
            <w:spacing w:line="240" w:lineRule="auto"/>
            <w:ind w:firstLine="720"/>
          </w:pPr>
        </w:pPrChange>
      </w:pPr>
      <w:r w:rsidRPr="00C05B87">
        <w:rPr>
          <w:rFonts w:ascii="Times New Roman" w:hAnsi="Times New Roman" w:cs="Times New Roman"/>
          <w:color w:val="000000" w:themeColor="text1"/>
          <w:sz w:val="24"/>
          <w:szCs w:val="24"/>
          <w:rPrChange w:id="618" w:author="Will Taylor Gough" w:date="2020-08-29T17:25:00Z">
            <w:rPr>
              <w:color w:val="000000" w:themeColor="text1"/>
              <w:sz w:val="24"/>
              <w:szCs w:val="24"/>
            </w:rPr>
          </w:rPrChange>
        </w:rPr>
        <w:t xml:space="preserve">Data on foraging and swimming was collected on humpback whales off of the coast of Monterey, CA and the Western Antarctic Peninsula, blue whales </w:t>
      </w:r>
      <w:r w:rsidR="0039038A" w:rsidRPr="00C05B87">
        <w:rPr>
          <w:rFonts w:ascii="Times New Roman" w:hAnsi="Times New Roman" w:cs="Times New Roman"/>
          <w:color w:val="000000" w:themeColor="text1"/>
          <w:sz w:val="24"/>
          <w:szCs w:val="24"/>
          <w:rPrChange w:id="619" w:author="Will Taylor Gough" w:date="2020-08-29T17:25:00Z">
            <w:rPr>
              <w:color w:val="000000" w:themeColor="text1"/>
              <w:sz w:val="24"/>
              <w:szCs w:val="24"/>
            </w:rPr>
          </w:rPrChange>
        </w:rPr>
        <w:t>of</w:t>
      </w:r>
      <w:r w:rsidR="007E7F5D" w:rsidRPr="00C05B87">
        <w:rPr>
          <w:rFonts w:ascii="Times New Roman" w:hAnsi="Times New Roman" w:cs="Times New Roman"/>
          <w:color w:val="000000" w:themeColor="text1"/>
          <w:sz w:val="24"/>
          <w:szCs w:val="24"/>
          <w:rPrChange w:id="620" w:author="Will Taylor Gough" w:date="2020-08-29T17:25:00Z">
            <w:rPr>
              <w:color w:val="000000" w:themeColor="text1"/>
              <w:sz w:val="24"/>
              <w:szCs w:val="24"/>
            </w:rPr>
          </w:rPrChange>
        </w:rPr>
        <w:t>f</w:t>
      </w:r>
      <w:r w:rsidRPr="00C05B87">
        <w:rPr>
          <w:rFonts w:ascii="Times New Roman" w:hAnsi="Times New Roman" w:cs="Times New Roman"/>
          <w:color w:val="000000" w:themeColor="text1"/>
          <w:sz w:val="24"/>
          <w:szCs w:val="24"/>
          <w:rPrChange w:id="621" w:author="Will Taylor Gough" w:date="2020-08-29T17:25:00Z">
            <w:rPr>
              <w:color w:val="000000" w:themeColor="text1"/>
              <w:sz w:val="24"/>
              <w:szCs w:val="24"/>
            </w:rPr>
          </w:rPrChange>
        </w:rPr>
        <w:t xml:space="preserve"> California (Monterey Bay and</w:t>
      </w:r>
      <w:r w:rsidR="008E61B6" w:rsidRPr="00C05B87">
        <w:rPr>
          <w:rFonts w:ascii="Times New Roman" w:hAnsi="Times New Roman" w:cs="Times New Roman"/>
          <w:color w:val="000000" w:themeColor="text1"/>
          <w:sz w:val="24"/>
          <w:szCs w:val="24"/>
          <w:rPrChange w:id="622" w:author="Will Taylor Gough" w:date="2020-08-29T17:25:00Z">
            <w:rPr>
              <w:color w:val="000000" w:themeColor="text1"/>
              <w:sz w:val="24"/>
              <w:szCs w:val="24"/>
            </w:rPr>
          </w:rPrChange>
        </w:rPr>
        <w:t xml:space="preserve"> Southern California Bight</w:t>
      </w:r>
      <w:r w:rsidRPr="00C05B87">
        <w:rPr>
          <w:rFonts w:ascii="Times New Roman" w:hAnsi="Times New Roman" w:cs="Times New Roman"/>
          <w:color w:val="000000" w:themeColor="text1"/>
          <w:sz w:val="24"/>
          <w:szCs w:val="24"/>
          <w:rPrChange w:id="623" w:author="Will Taylor Gough" w:date="2020-08-29T17:25:00Z">
            <w:rPr>
              <w:color w:val="000000" w:themeColor="text1"/>
              <w:sz w:val="24"/>
              <w:szCs w:val="24"/>
            </w:rPr>
          </w:rPrChange>
        </w:rPr>
        <w:t>)</w:t>
      </w:r>
      <w:r w:rsidR="0039038A" w:rsidRPr="00C05B87">
        <w:rPr>
          <w:rFonts w:ascii="Times New Roman" w:hAnsi="Times New Roman" w:cs="Times New Roman"/>
          <w:color w:val="000000" w:themeColor="text1"/>
          <w:sz w:val="24"/>
          <w:szCs w:val="24"/>
          <w:rPrChange w:id="624" w:author="Will Taylor Gough" w:date="2020-08-29T17:25:00Z">
            <w:rPr>
              <w:color w:val="000000" w:themeColor="text1"/>
              <w:sz w:val="24"/>
              <w:szCs w:val="24"/>
            </w:rPr>
          </w:rPrChange>
        </w:rPr>
        <w:t>,</w:t>
      </w:r>
      <w:r w:rsidRPr="00C05B87">
        <w:rPr>
          <w:rFonts w:ascii="Times New Roman" w:hAnsi="Times New Roman" w:cs="Times New Roman"/>
          <w:color w:val="000000" w:themeColor="text1"/>
          <w:sz w:val="24"/>
          <w:szCs w:val="24"/>
          <w:rPrChange w:id="625" w:author="Will Taylor Gough" w:date="2020-08-29T17:25:00Z">
            <w:rPr>
              <w:color w:val="000000" w:themeColor="text1"/>
              <w:sz w:val="24"/>
              <w:szCs w:val="24"/>
            </w:rPr>
          </w:rPrChange>
        </w:rPr>
        <w:t xml:space="preserve"> </w:t>
      </w:r>
      <w:r w:rsidR="002C0D3F" w:rsidRPr="00C05B87">
        <w:rPr>
          <w:rFonts w:ascii="Times New Roman" w:hAnsi="Times New Roman" w:cs="Times New Roman"/>
          <w:color w:val="000000" w:themeColor="text1"/>
          <w:sz w:val="24"/>
          <w:szCs w:val="24"/>
          <w:rPrChange w:id="626" w:author="Will Taylor Gough" w:date="2020-08-29T17:25:00Z">
            <w:rPr>
              <w:color w:val="000000" w:themeColor="text1"/>
              <w:sz w:val="24"/>
              <w:szCs w:val="24"/>
            </w:rPr>
          </w:rPrChange>
        </w:rPr>
        <w:t>Antarctic</w:t>
      </w:r>
      <w:r w:rsidR="00C12D59" w:rsidRPr="00C05B87">
        <w:rPr>
          <w:rFonts w:ascii="Times New Roman" w:hAnsi="Times New Roman" w:cs="Times New Roman"/>
          <w:rPrChange w:id="627" w:author="Will Taylor Gough" w:date="2020-08-29T17:25:00Z">
            <w:rPr/>
          </w:rPrChange>
        </w:rPr>
        <w:t xml:space="preserve"> </w:t>
      </w:r>
      <w:r w:rsidRPr="00C05B87">
        <w:rPr>
          <w:rFonts w:ascii="Times New Roman" w:hAnsi="Times New Roman" w:cs="Times New Roman"/>
          <w:color w:val="000000" w:themeColor="text1"/>
          <w:sz w:val="24"/>
          <w:szCs w:val="24"/>
          <w:rPrChange w:id="628" w:author="Will Taylor Gough" w:date="2020-08-29T17:25:00Z">
            <w:rPr>
              <w:color w:val="000000" w:themeColor="text1"/>
              <w:sz w:val="24"/>
              <w:szCs w:val="24"/>
            </w:rPr>
          </w:rPrChange>
        </w:rPr>
        <w:t>minke whale</w:t>
      </w:r>
      <w:r w:rsidR="0039038A" w:rsidRPr="00C05B87">
        <w:rPr>
          <w:rFonts w:ascii="Times New Roman" w:hAnsi="Times New Roman" w:cs="Times New Roman"/>
          <w:color w:val="000000" w:themeColor="text1"/>
          <w:sz w:val="24"/>
          <w:szCs w:val="24"/>
          <w:rPrChange w:id="629" w:author="Will Taylor Gough" w:date="2020-08-29T17:25:00Z">
            <w:rPr>
              <w:color w:val="000000" w:themeColor="text1"/>
              <w:sz w:val="24"/>
              <w:szCs w:val="24"/>
            </w:rPr>
          </w:rPrChange>
        </w:rPr>
        <w:t>s</w:t>
      </w:r>
      <w:r w:rsidRPr="00C05B87">
        <w:rPr>
          <w:rFonts w:ascii="Times New Roman" w:hAnsi="Times New Roman" w:cs="Times New Roman"/>
          <w:color w:val="000000" w:themeColor="text1"/>
          <w:sz w:val="24"/>
          <w:szCs w:val="24"/>
          <w:rPrChange w:id="630" w:author="Will Taylor Gough" w:date="2020-08-29T17:25:00Z">
            <w:rPr>
              <w:color w:val="000000" w:themeColor="text1"/>
              <w:sz w:val="24"/>
              <w:szCs w:val="24"/>
            </w:rPr>
          </w:rPrChange>
        </w:rPr>
        <w:t xml:space="preserve"> </w:t>
      </w:r>
      <w:r w:rsidR="008E61B6" w:rsidRPr="00C05B87">
        <w:rPr>
          <w:rFonts w:ascii="Times New Roman" w:hAnsi="Times New Roman" w:cs="Times New Roman"/>
          <w:color w:val="000000" w:themeColor="text1"/>
          <w:sz w:val="24"/>
          <w:szCs w:val="24"/>
          <w:rPrChange w:id="631" w:author="Will Taylor Gough" w:date="2020-08-29T17:25:00Z">
            <w:rPr>
              <w:color w:val="000000" w:themeColor="text1"/>
              <w:sz w:val="24"/>
              <w:szCs w:val="24"/>
            </w:rPr>
          </w:rPrChange>
        </w:rPr>
        <w:t xml:space="preserve">off the western </w:t>
      </w:r>
      <w:r w:rsidRPr="00C05B87">
        <w:rPr>
          <w:rFonts w:ascii="Times New Roman" w:hAnsi="Times New Roman" w:cs="Times New Roman"/>
          <w:color w:val="000000" w:themeColor="text1"/>
          <w:sz w:val="24"/>
          <w:szCs w:val="24"/>
          <w:rPrChange w:id="632" w:author="Will Taylor Gough" w:date="2020-08-29T17:25:00Z">
            <w:rPr>
              <w:color w:val="000000" w:themeColor="text1"/>
              <w:sz w:val="24"/>
              <w:szCs w:val="24"/>
            </w:rPr>
          </w:rPrChange>
        </w:rPr>
        <w:t>Antarctic</w:t>
      </w:r>
      <w:r w:rsidR="008E61B6" w:rsidRPr="00C05B87">
        <w:rPr>
          <w:rFonts w:ascii="Times New Roman" w:hAnsi="Times New Roman" w:cs="Times New Roman"/>
          <w:color w:val="000000" w:themeColor="text1"/>
          <w:sz w:val="24"/>
          <w:szCs w:val="24"/>
          <w:rPrChange w:id="633" w:author="Will Taylor Gough" w:date="2020-08-29T17:25:00Z">
            <w:rPr>
              <w:color w:val="000000" w:themeColor="text1"/>
              <w:sz w:val="24"/>
              <w:szCs w:val="24"/>
            </w:rPr>
          </w:rPrChange>
        </w:rPr>
        <w:t xml:space="preserve"> Peninsula</w:t>
      </w:r>
      <w:r w:rsidR="0039038A" w:rsidRPr="00C05B87">
        <w:rPr>
          <w:rFonts w:ascii="Times New Roman" w:hAnsi="Times New Roman" w:cs="Times New Roman"/>
          <w:color w:val="000000" w:themeColor="text1"/>
          <w:sz w:val="24"/>
          <w:szCs w:val="24"/>
          <w:rPrChange w:id="634" w:author="Will Taylor Gough" w:date="2020-08-29T17:25:00Z">
            <w:rPr>
              <w:color w:val="000000" w:themeColor="text1"/>
              <w:sz w:val="24"/>
              <w:szCs w:val="24"/>
            </w:rPr>
          </w:rPrChange>
        </w:rPr>
        <w:t xml:space="preserve">, fin whales in Monterey Bay and the fjords of southeastern Greenland, Bryde’s whales off the southern coast of South Africa, and </w:t>
      </w:r>
      <w:r w:rsidR="00D630C9" w:rsidRPr="00C05B87">
        <w:rPr>
          <w:rFonts w:ascii="Times New Roman" w:hAnsi="Times New Roman" w:cs="Times New Roman"/>
          <w:color w:val="000000" w:themeColor="text1"/>
          <w:sz w:val="24"/>
          <w:szCs w:val="24"/>
          <w:rPrChange w:id="635" w:author="Will Taylor Gough" w:date="2020-08-29T17:25:00Z">
            <w:rPr>
              <w:color w:val="000000" w:themeColor="text1"/>
              <w:sz w:val="24"/>
              <w:szCs w:val="24"/>
            </w:rPr>
          </w:rPrChange>
        </w:rPr>
        <w:t>s</w:t>
      </w:r>
      <w:r w:rsidR="0039038A" w:rsidRPr="00C05B87">
        <w:rPr>
          <w:rFonts w:ascii="Times New Roman" w:hAnsi="Times New Roman" w:cs="Times New Roman"/>
          <w:color w:val="000000" w:themeColor="text1"/>
          <w:sz w:val="24"/>
          <w:szCs w:val="24"/>
          <w:rPrChange w:id="636" w:author="Will Taylor Gough" w:date="2020-08-29T17:25:00Z">
            <w:rPr>
              <w:color w:val="000000" w:themeColor="text1"/>
              <w:sz w:val="24"/>
              <w:szCs w:val="24"/>
            </w:rPr>
          </w:rPrChange>
        </w:rPr>
        <w:t xml:space="preserve">ei whales </w:t>
      </w:r>
      <w:r w:rsidR="00D630C9" w:rsidRPr="00C05B87">
        <w:rPr>
          <w:rFonts w:ascii="Times New Roman" w:hAnsi="Times New Roman" w:cs="Times New Roman"/>
          <w:color w:val="000000" w:themeColor="text1"/>
          <w:sz w:val="24"/>
          <w:szCs w:val="24"/>
          <w:rPrChange w:id="637" w:author="Will Taylor Gough" w:date="2020-08-29T17:25:00Z">
            <w:rPr>
              <w:color w:val="000000" w:themeColor="text1"/>
              <w:sz w:val="24"/>
              <w:szCs w:val="24"/>
            </w:rPr>
          </w:rPrChange>
        </w:rPr>
        <w:t>near</w:t>
      </w:r>
      <w:r w:rsidR="0039038A" w:rsidRPr="00C05B87">
        <w:rPr>
          <w:rFonts w:ascii="Times New Roman" w:hAnsi="Times New Roman" w:cs="Times New Roman"/>
          <w:color w:val="000000" w:themeColor="text1"/>
          <w:sz w:val="24"/>
          <w:szCs w:val="24"/>
          <w:rPrChange w:id="638" w:author="Will Taylor Gough" w:date="2020-08-29T17:25:00Z">
            <w:rPr>
              <w:color w:val="000000" w:themeColor="text1"/>
              <w:sz w:val="24"/>
              <w:szCs w:val="24"/>
            </w:rPr>
          </w:rPrChange>
        </w:rPr>
        <w:t xml:space="preserve"> the Falkland Islands</w:t>
      </w:r>
      <w:r w:rsidR="0039038A" w:rsidRPr="00C05B87">
        <w:rPr>
          <w:rFonts w:ascii="Times New Roman" w:hAnsi="Times New Roman" w:cs="Times New Roman"/>
          <w:b/>
          <w:color w:val="000000" w:themeColor="text1"/>
          <w:sz w:val="24"/>
          <w:szCs w:val="24"/>
          <w:rPrChange w:id="639" w:author="Will Taylor Gough" w:date="2020-08-29T17:25:00Z">
            <w:rPr>
              <w:b/>
              <w:color w:val="000000" w:themeColor="text1"/>
              <w:sz w:val="24"/>
              <w:szCs w:val="24"/>
            </w:rPr>
          </w:rPrChange>
        </w:rPr>
        <w:t>.</w:t>
      </w:r>
      <w:r w:rsidRPr="00C05B87">
        <w:rPr>
          <w:rFonts w:ascii="Times New Roman" w:hAnsi="Times New Roman" w:cs="Times New Roman"/>
          <w:color w:val="000000" w:themeColor="text1"/>
          <w:sz w:val="24"/>
          <w:szCs w:val="24"/>
          <w:rPrChange w:id="640" w:author="Will Taylor Gough" w:date="2020-08-29T17:25:00Z">
            <w:rPr>
              <w:color w:val="000000" w:themeColor="text1"/>
              <w:sz w:val="24"/>
              <w:szCs w:val="24"/>
            </w:rPr>
          </w:rPrChange>
        </w:rPr>
        <w:t xml:space="preserve"> </w:t>
      </w:r>
      <w:ins w:id="641" w:author="Will Taylor Gough" w:date="2020-08-29T18:30:00Z">
        <w:r w:rsidR="004A4CA1">
          <w:rPr>
            <w:rFonts w:ascii="Times New Roman" w:hAnsi="Times New Roman" w:cs="Times New Roman"/>
            <w:color w:val="000000" w:themeColor="text1"/>
            <w:sz w:val="24"/>
            <w:szCs w:val="24"/>
          </w:rPr>
          <w:t>All work was performed under suitable permits and in accordance with university IACUC procedures (See Acknowledgements section below)</w:t>
        </w:r>
      </w:ins>
      <w:ins w:id="642" w:author="Will Taylor Gough" w:date="2020-08-29T18:31:00Z">
        <w:r w:rsidR="004A4CA1">
          <w:rPr>
            <w:rFonts w:ascii="Times New Roman" w:hAnsi="Times New Roman" w:cs="Times New Roman"/>
            <w:color w:val="000000" w:themeColor="text1"/>
            <w:sz w:val="24"/>
            <w:szCs w:val="24"/>
          </w:rPr>
          <w:t>.</w:t>
        </w:r>
      </w:ins>
    </w:p>
    <w:p w14:paraId="49803905" w14:textId="77777777" w:rsidR="00F3242F" w:rsidRPr="00C05B87" w:rsidRDefault="00F3242F" w:rsidP="00C05B87">
      <w:pPr>
        <w:spacing w:line="480" w:lineRule="auto"/>
        <w:rPr>
          <w:rFonts w:ascii="Times New Roman" w:hAnsi="Times New Roman" w:cs="Times New Roman"/>
          <w:i/>
          <w:color w:val="000000" w:themeColor="text1"/>
          <w:sz w:val="24"/>
          <w:szCs w:val="24"/>
          <w:rPrChange w:id="643" w:author="Will Taylor Gough" w:date="2020-08-29T17:25:00Z">
            <w:rPr>
              <w:i/>
              <w:color w:val="000000" w:themeColor="text1"/>
              <w:sz w:val="24"/>
              <w:szCs w:val="24"/>
            </w:rPr>
          </w:rPrChange>
        </w:rPr>
        <w:pPrChange w:id="644" w:author="Will Taylor Gough" w:date="2020-08-29T17:27:00Z">
          <w:pPr>
            <w:spacing w:line="240" w:lineRule="auto"/>
          </w:pPr>
        </w:pPrChange>
      </w:pPr>
    </w:p>
    <w:p w14:paraId="57183E05" w14:textId="77777777" w:rsidR="00FE2636" w:rsidRPr="00C05B87" w:rsidRDefault="00FE2636" w:rsidP="00C05B87">
      <w:pPr>
        <w:spacing w:line="480" w:lineRule="auto"/>
        <w:jc w:val="center"/>
        <w:rPr>
          <w:rFonts w:ascii="Times New Roman" w:hAnsi="Times New Roman" w:cs="Times New Roman"/>
          <w:i/>
          <w:color w:val="000000" w:themeColor="text1"/>
          <w:sz w:val="24"/>
          <w:szCs w:val="24"/>
          <w:u w:val="single"/>
          <w:rPrChange w:id="645" w:author="Will Taylor Gough" w:date="2020-08-29T17:25:00Z">
            <w:rPr>
              <w:i/>
              <w:color w:val="000000" w:themeColor="text1"/>
              <w:sz w:val="24"/>
              <w:szCs w:val="24"/>
              <w:u w:val="single"/>
            </w:rPr>
          </w:rPrChange>
        </w:rPr>
        <w:pPrChange w:id="646" w:author="Will Taylor Gough" w:date="2020-08-29T17:27:00Z">
          <w:pPr>
            <w:spacing w:line="240" w:lineRule="auto"/>
            <w:jc w:val="center"/>
          </w:pPr>
        </w:pPrChange>
      </w:pPr>
      <w:r w:rsidRPr="00C05B87">
        <w:rPr>
          <w:rFonts w:ascii="Times New Roman" w:hAnsi="Times New Roman" w:cs="Times New Roman"/>
          <w:i/>
          <w:color w:val="000000" w:themeColor="text1"/>
          <w:sz w:val="24"/>
          <w:szCs w:val="24"/>
          <w:u w:val="single"/>
          <w:rPrChange w:id="647" w:author="Will Taylor Gough" w:date="2020-08-29T17:25:00Z">
            <w:rPr>
              <w:i/>
              <w:color w:val="000000" w:themeColor="text1"/>
              <w:sz w:val="24"/>
              <w:szCs w:val="24"/>
              <w:u w:val="single"/>
            </w:rPr>
          </w:rPrChange>
        </w:rPr>
        <w:t xml:space="preserve">CATS Tags </w:t>
      </w:r>
    </w:p>
    <w:p w14:paraId="5810316A" w14:textId="12C45CA8" w:rsidR="00FE2636" w:rsidRPr="00C05B87" w:rsidRDefault="00FE2636" w:rsidP="00C05B87">
      <w:pPr>
        <w:shd w:val="clear" w:color="auto" w:fill="FFFFFF"/>
        <w:spacing w:line="480" w:lineRule="auto"/>
        <w:ind w:firstLine="720"/>
        <w:rPr>
          <w:rFonts w:ascii="Times New Roman" w:hAnsi="Times New Roman" w:cs="Times New Roman"/>
          <w:color w:val="000000" w:themeColor="text1"/>
          <w:sz w:val="24"/>
          <w:szCs w:val="24"/>
          <w:rPrChange w:id="648" w:author="Will Taylor Gough" w:date="2020-08-29T17:25:00Z">
            <w:rPr>
              <w:color w:val="000000" w:themeColor="text1"/>
              <w:sz w:val="24"/>
              <w:szCs w:val="24"/>
            </w:rPr>
          </w:rPrChange>
        </w:rPr>
        <w:pPrChange w:id="649" w:author="Will Taylor Gough" w:date="2020-08-29T17:27:00Z">
          <w:pPr>
            <w:shd w:val="clear" w:color="auto" w:fill="FFFFFF"/>
            <w:spacing w:line="240" w:lineRule="auto"/>
            <w:ind w:firstLine="720"/>
          </w:pPr>
        </w:pPrChange>
      </w:pPr>
      <w:r w:rsidRPr="00C05B87">
        <w:rPr>
          <w:rFonts w:ascii="Times New Roman" w:hAnsi="Times New Roman" w:cs="Times New Roman"/>
          <w:color w:val="000000" w:themeColor="text1"/>
          <w:sz w:val="24"/>
          <w:szCs w:val="24"/>
          <w:rPrChange w:id="650" w:author="Will Taylor Gough" w:date="2020-08-29T17:25:00Z">
            <w:rPr>
              <w:color w:val="000000" w:themeColor="text1"/>
              <w:sz w:val="24"/>
              <w:szCs w:val="24"/>
            </w:rPr>
          </w:rPrChange>
        </w:rPr>
        <w:lastRenderedPageBreak/>
        <w:t>The</w:t>
      </w:r>
      <w:r w:rsidR="008E61B6" w:rsidRPr="00C05B87">
        <w:rPr>
          <w:rFonts w:ascii="Times New Roman" w:hAnsi="Times New Roman" w:cs="Times New Roman"/>
          <w:color w:val="000000" w:themeColor="text1"/>
          <w:sz w:val="24"/>
          <w:szCs w:val="24"/>
          <w:rPrChange w:id="651" w:author="Will Taylor Gough" w:date="2020-08-29T17:25:00Z">
            <w:rPr>
              <w:color w:val="000000" w:themeColor="text1"/>
              <w:sz w:val="24"/>
              <w:szCs w:val="24"/>
            </w:rPr>
          </w:rPrChange>
        </w:rPr>
        <w:t xml:space="preserve"> Customized Animal Tracking Solutions</w:t>
      </w:r>
      <w:r w:rsidRPr="00C05B87">
        <w:rPr>
          <w:rFonts w:ascii="Times New Roman" w:hAnsi="Times New Roman" w:cs="Times New Roman"/>
          <w:color w:val="000000" w:themeColor="text1"/>
          <w:sz w:val="24"/>
          <w:szCs w:val="24"/>
          <w:rPrChange w:id="652" w:author="Will Taylor Gough" w:date="2020-08-29T17:25:00Z">
            <w:rPr>
              <w:color w:val="000000" w:themeColor="text1"/>
              <w:sz w:val="24"/>
              <w:szCs w:val="24"/>
            </w:rPr>
          </w:rPrChange>
        </w:rPr>
        <w:t xml:space="preserve"> </w:t>
      </w:r>
      <w:r w:rsidR="008E61B6" w:rsidRPr="00C05B87">
        <w:rPr>
          <w:rFonts w:ascii="Times New Roman" w:hAnsi="Times New Roman" w:cs="Times New Roman"/>
          <w:color w:val="000000" w:themeColor="text1"/>
          <w:sz w:val="24"/>
          <w:szCs w:val="24"/>
          <w:rPrChange w:id="653" w:author="Will Taylor Gough" w:date="2020-08-29T17:25:00Z">
            <w:rPr>
              <w:color w:val="000000" w:themeColor="text1"/>
              <w:sz w:val="24"/>
              <w:szCs w:val="24"/>
            </w:rPr>
          </w:rPrChange>
        </w:rPr>
        <w:t>(</w:t>
      </w:r>
      <w:r w:rsidRPr="00C05B87">
        <w:rPr>
          <w:rFonts w:ascii="Times New Roman" w:hAnsi="Times New Roman" w:cs="Times New Roman"/>
          <w:color w:val="000000" w:themeColor="text1"/>
          <w:sz w:val="24"/>
          <w:szCs w:val="24"/>
          <w:rPrChange w:id="654" w:author="Will Taylor Gough" w:date="2020-08-29T17:25:00Z">
            <w:rPr>
              <w:color w:val="000000" w:themeColor="text1"/>
              <w:sz w:val="24"/>
              <w:szCs w:val="24"/>
            </w:rPr>
          </w:rPrChange>
        </w:rPr>
        <w:t>CATS</w:t>
      </w:r>
      <w:r w:rsidR="008E61B6" w:rsidRPr="00C05B87">
        <w:rPr>
          <w:rFonts w:ascii="Times New Roman" w:hAnsi="Times New Roman" w:cs="Times New Roman"/>
          <w:color w:val="000000" w:themeColor="text1"/>
          <w:sz w:val="24"/>
          <w:szCs w:val="24"/>
          <w:rPrChange w:id="655" w:author="Will Taylor Gough" w:date="2020-08-29T17:25:00Z">
            <w:rPr>
              <w:color w:val="000000" w:themeColor="text1"/>
              <w:sz w:val="24"/>
              <w:szCs w:val="24"/>
            </w:rPr>
          </w:rPrChange>
        </w:rPr>
        <w:t>)</w:t>
      </w:r>
      <w:r w:rsidRPr="00C05B87">
        <w:rPr>
          <w:rFonts w:ascii="Times New Roman" w:hAnsi="Times New Roman" w:cs="Times New Roman"/>
          <w:color w:val="000000" w:themeColor="text1"/>
          <w:sz w:val="24"/>
          <w:szCs w:val="24"/>
          <w:rPrChange w:id="656" w:author="Will Taylor Gough" w:date="2020-08-29T17:25:00Z">
            <w:rPr>
              <w:color w:val="000000" w:themeColor="text1"/>
              <w:sz w:val="24"/>
              <w:szCs w:val="24"/>
            </w:rPr>
          </w:rPrChange>
        </w:rPr>
        <w:t xml:space="preserve"> tags integrate video </w:t>
      </w:r>
      <w:del w:id="657" w:author="Will Taylor Gough" w:date="2020-08-28T18:50:00Z">
        <w:r w:rsidRPr="00C05B87" w:rsidDel="00CD7A44">
          <w:rPr>
            <w:rFonts w:ascii="Times New Roman" w:hAnsi="Times New Roman" w:cs="Times New Roman"/>
            <w:color w:val="000000" w:themeColor="text1"/>
            <w:sz w:val="24"/>
            <w:szCs w:val="24"/>
            <w:rPrChange w:id="658" w:author="Will Taylor Gough" w:date="2020-08-29T17:25:00Z">
              <w:rPr>
                <w:color w:val="000000" w:themeColor="text1"/>
                <w:sz w:val="24"/>
                <w:szCs w:val="24"/>
              </w:rPr>
            </w:rPrChange>
          </w:rPr>
          <w:delText xml:space="preserve">(1280 x 720p resolution, 25-30 frames per second) </w:delText>
        </w:r>
      </w:del>
      <w:r w:rsidRPr="00C05B87">
        <w:rPr>
          <w:rFonts w:ascii="Times New Roman" w:hAnsi="Times New Roman" w:cs="Times New Roman"/>
          <w:color w:val="000000" w:themeColor="text1"/>
          <w:sz w:val="24"/>
          <w:szCs w:val="24"/>
          <w:rPrChange w:id="659" w:author="Will Taylor Gough" w:date="2020-08-29T17:25:00Z">
            <w:rPr>
              <w:color w:val="000000" w:themeColor="text1"/>
              <w:sz w:val="24"/>
              <w:szCs w:val="24"/>
            </w:rPr>
          </w:rPrChange>
        </w:rPr>
        <w:t xml:space="preserve">with </w:t>
      </w:r>
      <w:r w:rsidR="008B770B" w:rsidRPr="00C05B87">
        <w:rPr>
          <w:rFonts w:ascii="Times New Roman" w:hAnsi="Times New Roman" w:cs="Times New Roman"/>
          <w:color w:val="000000" w:themeColor="text1"/>
          <w:sz w:val="24"/>
          <w:szCs w:val="24"/>
          <w:rPrChange w:id="660" w:author="Will Taylor Gough" w:date="2020-08-29T17:25:00Z">
            <w:rPr>
              <w:color w:val="000000" w:themeColor="text1"/>
              <w:sz w:val="24"/>
              <w:szCs w:val="24"/>
            </w:rPr>
          </w:rPrChange>
        </w:rPr>
        <w:t>4</w:t>
      </w:r>
      <w:r w:rsidRPr="00C05B87">
        <w:rPr>
          <w:rFonts w:ascii="Times New Roman" w:hAnsi="Times New Roman" w:cs="Times New Roman"/>
          <w:color w:val="000000" w:themeColor="text1"/>
          <w:sz w:val="24"/>
          <w:szCs w:val="24"/>
          <w:rPrChange w:id="661" w:author="Will Taylor Gough" w:date="2020-08-29T17:25:00Z">
            <w:rPr>
              <w:color w:val="000000" w:themeColor="text1"/>
              <w:sz w:val="24"/>
              <w:szCs w:val="24"/>
            </w:rPr>
          </w:rPrChange>
        </w:rPr>
        <w:t xml:space="preserve">00 Hz accelerometers and gyroscopes; </w:t>
      </w:r>
      <w:r w:rsidR="008B770B" w:rsidRPr="00C05B87">
        <w:rPr>
          <w:rFonts w:ascii="Times New Roman" w:hAnsi="Times New Roman" w:cs="Times New Roman"/>
          <w:color w:val="000000" w:themeColor="text1"/>
          <w:sz w:val="24"/>
          <w:szCs w:val="24"/>
          <w:rPrChange w:id="662" w:author="Will Taylor Gough" w:date="2020-08-29T17:25:00Z">
            <w:rPr>
              <w:color w:val="000000" w:themeColor="text1"/>
              <w:sz w:val="24"/>
              <w:szCs w:val="24"/>
            </w:rPr>
          </w:rPrChange>
        </w:rPr>
        <w:t xml:space="preserve">50 </w:t>
      </w:r>
      <w:r w:rsidRPr="00C05B87">
        <w:rPr>
          <w:rFonts w:ascii="Times New Roman" w:hAnsi="Times New Roman" w:cs="Times New Roman"/>
          <w:color w:val="000000" w:themeColor="text1"/>
          <w:sz w:val="24"/>
          <w:szCs w:val="24"/>
          <w:rPrChange w:id="663" w:author="Will Taylor Gough" w:date="2020-08-29T17:25:00Z">
            <w:rPr>
              <w:color w:val="000000" w:themeColor="text1"/>
              <w:sz w:val="24"/>
              <w:szCs w:val="24"/>
            </w:rPr>
          </w:rPrChange>
        </w:rPr>
        <w:t xml:space="preserve">Hz magnetometers, pressure and temperature sensors; a </w:t>
      </w:r>
      <w:r w:rsidR="008B770B" w:rsidRPr="00C05B87">
        <w:rPr>
          <w:rFonts w:ascii="Times New Roman" w:hAnsi="Times New Roman" w:cs="Times New Roman"/>
          <w:color w:val="000000" w:themeColor="text1"/>
          <w:sz w:val="24"/>
          <w:szCs w:val="24"/>
          <w:rPrChange w:id="664" w:author="Will Taylor Gough" w:date="2020-08-29T17:25:00Z">
            <w:rPr>
              <w:color w:val="000000" w:themeColor="text1"/>
              <w:sz w:val="24"/>
              <w:szCs w:val="24"/>
            </w:rPr>
          </w:rPrChange>
        </w:rPr>
        <w:t xml:space="preserve">10 </w:t>
      </w:r>
      <w:r w:rsidRPr="00C05B87">
        <w:rPr>
          <w:rFonts w:ascii="Times New Roman" w:hAnsi="Times New Roman" w:cs="Times New Roman"/>
          <w:color w:val="000000" w:themeColor="text1"/>
          <w:sz w:val="24"/>
          <w:szCs w:val="24"/>
          <w:rPrChange w:id="665" w:author="Will Taylor Gough" w:date="2020-08-29T17:25:00Z">
            <w:rPr>
              <w:color w:val="000000" w:themeColor="text1"/>
              <w:sz w:val="24"/>
              <w:szCs w:val="24"/>
            </w:rPr>
          </w:rPrChange>
        </w:rPr>
        <w:t xml:space="preserve">Hz internal temperature sensor; and 10 Hz light and GPS sensors. </w:t>
      </w:r>
      <w:ins w:id="666" w:author="Will Taylor Gough" w:date="2020-08-28T18:50:00Z">
        <w:r w:rsidR="00CD7A44" w:rsidRPr="00C05B87">
          <w:rPr>
            <w:rFonts w:ascii="Times New Roman" w:hAnsi="Times New Roman" w:cs="Times New Roman"/>
            <w:color w:val="000000" w:themeColor="text1"/>
            <w:sz w:val="24"/>
            <w:szCs w:val="24"/>
            <w:rPrChange w:id="667" w:author="Will Taylor Gough" w:date="2020-08-29T17:25:00Z">
              <w:rPr>
                <w:color w:val="000000" w:themeColor="text1"/>
                <w:sz w:val="24"/>
                <w:szCs w:val="24"/>
              </w:rPr>
            </w:rPrChange>
          </w:rPr>
          <w:t xml:space="preserve">Tag accelerometers for all whales were sampled at 40 or 400 Hz, magnetometers and gyroscopes at 40 or 50 Hz, and pressure, light, temperature, and GPS at 10 Hz. All data were decimated to 10 Hz, tag orientation on the animal was corrected for, and animal orientation was calculated using custom-written scripts in Matla 2014a (following Johnson and Tyack, 2003; Cade et al., 2016). Animal speed for all deployments was determined using the amplitude of tag vibrations (Cade et al., 2018). </w:t>
        </w:r>
      </w:ins>
      <w:r w:rsidRPr="00C05B87">
        <w:rPr>
          <w:rFonts w:ascii="Times New Roman" w:hAnsi="Times New Roman" w:cs="Times New Roman"/>
          <w:color w:val="000000" w:themeColor="text1"/>
          <w:sz w:val="24"/>
          <w:szCs w:val="24"/>
          <w:rPrChange w:id="668" w:author="Will Taylor Gough" w:date="2020-08-29T17:25:00Z">
            <w:rPr>
              <w:color w:val="000000" w:themeColor="text1"/>
              <w:sz w:val="24"/>
              <w:szCs w:val="24"/>
            </w:rPr>
          </w:rPrChange>
        </w:rPr>
        <w:t>Tags were deployed from rigid</w:t>
      </w:r>
      <w:r w:rsidR="00896CC1" w:rsidRPr="00C05B87">
        <w:rPr>
          <w:rFonts w:ascii="Times New Roman" w:hAnsi="Times New Roman" w:cs="Times New Roman"/>
          <w:color w:val="000000" w:themeColor="text1"/>
          <w:sz w:val="24"/>
          <w:szCs w:val="24"/>
          <w:rPrChange w:id="669" w:author="Will Taylor Gough" w:date="2020-08-29T17:25:00Z">
            <w:rPr>
              <w:color w:val="000000" w:themeColor="text1"/>
              <w:sz w:val="24"/>
              <w:szCs w:val="24"/>
            </w:rPr>
          </w:rPrChange>
        </w:rPr>
        <w:t>-</w:t>
      </w:r>
      <w:r w:rsidRPr="00C05B87">
        <w:rPr>
          <w:rFonts w:ascii="Times New Roman" w:hAnsi="Times New Roman" w:cs="Times New Roman"/>
          <w:color w:val="000000" w:themeColor="text1"/>
          <w:sz w:val="24"/>
          <w:szCs w:val="24"/>
          <w:rPrChange w:id="670" w:author="Will Taylor Gough" w:date="2020-08-29T17:25:00Z">
            <w:rPr>
              <w:color w:val="000000" w:themeColor="text1"/>
              <w:sz w:val="24"/>
              <w:szCs w:val="24"/>
            </w:rPr>
          </w:rPrChange>
        </w:rPr>
        <w:t>hull inflatable boats using a 6 m carbon-fiber pole. Tag</w:t>
      </w:r>
      <w:ins w:id="671" w:author="Will Taylor Gough" w:date="2020-08-29T17:38:00Z">
        <w:r w:rsidR="00CB6D67">
          <w:rPr>
            <w:rFonts w:ascii="Times New Roman" w:hAnsi="Times New Roman" w:cs="Times New Roman"/>
            <w:color w:val="000000" w:themeColor="text1"/>
            <w:sz w:val="24"/>
            <w:szCs w:val="24"/>
          </w:rPr>
          <w:t>s</w:t>
        </w:r>
      </w:ins>
      <w:r w:rsidRPr="00C05B87">
        <w:rPr>
          <w:rFonts w:ascii="Times New Roman" w:hAnsi="Times New Roman" w:cs="Times New Roman"/>
          <w:color w:val="000000" w:themeColor="text1"/>
          <w:sz w:val="24"/>
          <w:szCs w:val="24"/>
          <w:rPrChange w:id="672" w:author="Will Taylor Gough" w:date="2020-08-29T17:25:00Z">
            <w:rPr>
              <w:color w:val="000000" w:themeColor="text1"/>
              <w:sz w:val="24"/>
              <w:szCs w:val="24"/>
            </w:rPr>
          </w:rPrChange>
        </w:rPr>
        <w:t xml:space="preserve"> attached to the animal with four suction cups, detached after suction failed, floated to the surface and were recovered via VHF telemetry. Deployment lengths in this study ranged from 8 min</w:t>
      </w:r>
      <w:r w:rsidR="005F032E" w:rsidRPr="00C05B87">
        <w:rPr>
          <w:rFonts w:ascii="Times New Roman" w:hAnsi="Times New Roman" w:cs="Times New Roman"/>
          <w:color w:val="000000" w:themeColor="text1"/>
          <w:sz w:val="24"/>
          <w:szCs w:val="24"/>
          <w:rPrChange w:id="673" w:author="Will Taylor Gough" w:date="2020-08-29T17:25:00Z">
            <w:rPr>
              <w:color w:val="000000" w:themeColor="text1"/>
              <w:sz w:val="24"/>
              <w:szCs w:val="24"/>
            </w:rPr>
          </w:rPrChange>
        </w:rPr>
        <w:t>s</w:t>
      </w:r>
      <w:r w:rsidRPr="00C05B87">
        <w:rPr>
          <w:rFonts w:ascii="Times New Roman" w:hAnsi="Times New Roman" w:cs="Times New Roman"/>
          <w:color w:val="000000" w:themeColor="text1"/>
          <w:sz w:val="24"/>
          <w:szCs w:val="24"/>
          <w:rPrChange w:id="674" w:author="Will Taylor Gough" w:date="2020-08-29T17:25:00Z">
            <w:rPr>
              <w:color w:val="000000" w:themeColor="text1"/>
              <w:sz w:val="24"/>
              <w:szCs w:val="24"/>
            </w:rPr>
          </w:rPrChange>
        </w:rPr>
        <w:t xml:space="preserve"> to 26 </w:t>
      </w:r>
      <w:r w:rsidR="00322F64" w:rsidRPr="00C05B87">
        <w:rPr>
          <w:rFonts w:ascii="Times New Roman" w:hAnsi="Times New Roman" w:cs="Times New Roman"/>
          <w:color w:val="000000" w:themeColor="text1"/>
          <w:sz w:val="24"/>
          <w:szCs w:val="24"/>
          <w:rPrChange w:id="675" w:author="Will Taylor Gough" w:date="2020-08-29T17:25:00Z">
            <w:rPr>
              <w:color w:val="000000" w:themeColor="text1"/>
              <w:sz w:val="24"/>
              <w:szCs w:val="24"/>
            </w:rPr>
          </w:rPrChange>
        </w:rPr>
        <w:t>hrs</w:t>
      </w:r>
      <w:r w:rsidRPr="00C05B87">
        <w:rPr>
          <w:rFonts w:ascii="Times New Roman" w:hAnsi="Times New Roman" w:cs="Times New Roman"/>
          <w:color w:val="000000" w:themeColor="text1"/>
          <w:sz w:val="24"/>
          <w:szCs w:val="24"/>
          <w:rPrChange w:id="676" w:author="Will Taylor Gough" w:date="2020-08-29T17:25:00Z">
            <w:rPr>
              <w:color w:val="000000" w:themeColor="text1"/>
              <w:sz w:val="24"/>
              <w:szCs w:val="24"/>
            </w:rPr>
          </w:rPrChange>
        </w:rPr>
        <w:t>. For more information on the tags used in this study, see Goldbogen et al. (2017</w:t>
      </w:r>
      <w:ins w:id="677" w:author="Will Taylor Gough" w:date="2020-08-29T14:58:00Z">
        <w:r w:rsidR="00E0181E" w:rsidRPr="00C05B87">
          <w:rPr>
            <w:rFonts w:ascii="Times New Roman" w:hAnsi="Times New Roman" w:cs="Times New Roman"/>
            <w:color w:val="000000" w:themeColor="text1"/>
            <w:sz w:val="24"/>
            <w:szCs w:val="24"/>
            <w:rPrChange w:id="678" w:author="Will Taylor Gough" w:date="2020-08-29T17:25:00Z">
              <w:rPr>
                <w:color w:val="000000" w:themeColor="text1"/>
                <w:sz w:val="24"/>
                <w:szCs w:val="24"/>
              </w:rPr>
            </w:rPrChange>
          </w:rPr>
          <w:t>a</w:t>
        </w:r>
      </w:ins>
      <w:r w:rsidRPr="00C05B87">
        <w:rPr>
          <w:rFonts w:ascii="Times New Roman" w:hAnsi="Times New Roman" w:cs="Times New Roman"/>
          <w:color w:val="000000" w:themeColor="text1"/>
          <w:sz w:val="24"/>
          <w:szCs w:val="24"/>
          <w:rPrChange w:id="679" w:author="Will Taylor Gough" w:date="2020-08-29T17:25:00Z">
            <w:rPr>
              <w:color w:val="000000" w:themeColor="text1"/>
              <w:sz w:val="24"/>
              <w:szCs w:val="24"/>
            </w:rPr>
          </w:rPrChange>
        </w:rPr>
        <w:t>).</w:t>
      </w:r>
    </w:p>
    <w:p w14:paraId="0044830F" w14:textId="77777777" w:rsidR="00C81D37" w:rsidRPr="00C05B87" w:rsidRDefault="00C81D37" w:rsidP="00C05B87">
      <w:pPr>
        <w:spacing w:line="480" w:lineRule="auto"/>
        <w:rPr>
          <w:rFonts w:ascii="Times New Roman" w:hAnsi="Times New Roman" w:cs="Times New Roman"/>
          <w:color w:val="000000" w:themeColor="text1"/>
          <w:sz w:val="24"/>
          <w:szCs w:val="24"/>
          <w:rPrChange w:id="680" w:author="Will Taylor Gough" w:date="2020-08-29T17:25:00Z">
            <w:rPr>
              <w:color w:val="000000" w:themeColor="text1"/>
              <w:sz w:val="24"/>
              <w:szCs w:val="24"/>
            </w:rPr>
          </w:rPrChange>
        </w:rPr>
        <w:pPrChange w:id="681" w:author="Will Taylor Gough" w:date="2020-08-29T17:27:00Z">
          <w:pPr>
            <w:spacing w:line="240" w:lineRule="auto"/>
          </w:pPr>
        </w:pPrChange>
      </w:pPr>
    </w:p>
    <w:p w14:paraId="5F6477DE" w14:textId="77777777" w:rsidR="005E33DD" w:rsidRPr="00C05B87" w:rsidRDefault="005E33DD" w:rsidP="00C05B87">
      <w:pPr>
        <w:spacing w:line="480" w:lineRule="auto"/>
        <w:jc w:val="center"/>
        <w:rPr>
          <w:rFonts w:ascii="Times New Roman" w:hAnsi="Times New Roman" w:cs="Times New Roman"/>
          <w:color w:val="000000" w:themeColor="text1"/>
          <w:sz w:val="24"/>
          <w:szCs w:val="24"/>
          <w:u w:val="single"/>
          <w:rPrChange w:id="682" w:author="Will Taylor Gough" w:date="2020-08-29T17:25:00Z">
            <w:rPr>
              <w:color w:val="000000" w:themeColor="text1"/>
              <w:sz w:val="24"/>
              <w:szCs w:val="24"/>
              <w:u w:val="single"/>
            </w:rPr>
          </w:rPrChange>
        </w:rPr>
        <w:pPrChange w:id="683" w:author="Will Taylor Gough" w:date="2020-08-29T17:27:00Z">
          <w:pPr>
            <w:spacing w:line="240" w:lineRule="auto"/>
            <w:jc w:val="center"/>
          </w:pPr>
        </w:pPrChange>
      </w:pPr>
      <w:r w:rsidRPr="00C05B87">
        <w:rPr>
          <w:rFonts w:ascii="Times New Roman" w:hAnsi="Times New Roman" w:cs="Times New Roman"/>
          <w:color w:val="000000" w:themeColor="text1"/>
          <w:sz w:val="24"/>
          <w:szCs w:val="24"/>
          <w:u w:val="single"/>
          <w:rPrChange w:id="684" w:author="Will Taylor Gough" w:date="2020-08-29T17:25:00Z">
            <w:rPr>
              <w:color w:val="000000" w:themeColor="text1"/>
              <w:sz w:val="24"/>
              <w:szCs w:val="24"/>
              <w:u w:val="single"/>
            </w:rPr>
          </w:rPrChange>
        </w:rPr>
        <w:t xml:space="preserve">UAS Operations and </w:t>
      </w:r>
      <w:r w:rsidRPr="00C05B87">
        <w:rPr>
          <w:rFonts w:ascii="Times New Roman" w:hAnsi="Times New Roman" w:cs="Times New Roman"/>
          <w:i/>
          <w:color w:val="000000" w:themeColor="text1"/>
          <w:sz w:val="24"/>
          <w:szCs w:val="24"/>
          <w:u w:val="single"/>
          <w:rPrChange w:id="685" w:author="Will Taylor Gough" w:date="2020-08-29T17:25:00Z">
            <w:rPr>
              <w:i/>
              <w:color w:val="000000" w:themeColor="text1"/>
              <w:sz w:val="24"/>
              <w:szCs w:val="24"/>
              <w:u w:val="single"/>
            </w:rPr>
          </w:rPrChange>
        </w:rPr>
        <w:t>Morphometric Measurements</w:t>
      </w:r>
    </w:p>
    <w:p w14:paraId="2C5759F1" w14:textId="77777777" w:rsidR="00A5342C" w:rsidRPr="00C05B87" w:rsidRDefault="00A5342C" w:rsidP="00C05B87">
      <w:pPr>
        <w:spacing w:line="480" w:lineRule="auto"/>
        <w:ind w:firstLine="720"/>
        <w:rPr>
          <w:rFonts w:ascii="Times New Roman" w:hAnsi="Times New Roman" w:cs="Times New Roman"/>
          <w:color w:val="000000" w:themeColor="text1"/>
          <w:sz w:val="24"/>
          <w:szCs w:val="24"/>
          <w:rPrChange w:id="686" w:author="Will Taylor Gough" w:date="2020-08-29T17:25:00Z">
            <w:rPr>
              <w:color w:val="000000" w:themeColor="text1"/>
              <w:sz w:val="24"/>
              <w:szCs w:val="24"/>
            </w:rPr>
          </w:rPrChange>
        </w:rPr>
        <w:pPrChange w:id="687" w:author="Will Taylor Gough" w:date="2020-08-29T17:27:00Z">
          <w:pPr>
            <w:spacing w:line="240" w:lineRule="auto"/>
            <w:ind w:firstLine="720"/>
          </w:pPr>
        </w:pPrChange>
      </w:pPr>
      <w:r w:rsidRPr="00C05B87">
        <w:rPr>
          <w:rFonts w:ascii="Times New Roman" w:hAnsi="Times New Roman" w:cs="Times New Roman"/>
          <w:color w:val="000000" w:themeColor="text1"/>
          <w:sz w:val="24"/>
          <w:szCs w:val="24"/>
          <w:rPrChange w:id="688" w:author="Will Taylor Gough" w:date="2020-08-29T17:25:00Z">
            <w:rPr>
              <w:color w:val="000000" w:themeColor="text1"/>
              <w:sz w:val="24"/>
              <w:szCs w:val="24"/>
            </w:rPr>
          </w:rPrChange>
        </w:rPr>
        <w:t xml:space="preserve">Images of each species were collected using UAS between 2017 and 2019. Specifically, </w:t>
      </w:r>
      <w:r w:rsidR="00EF5054" w:rsidRPr="00C05B87">
        <w:rPr>
          <w:rFonts w:ascii="Times New Roman" w:hAnsi="Times New Roman" w:cs="Times New Roman"/>
          <w:color w:val="000000" w:themeColor="text1"/>
          <w:sz w:val="24"/>
          <w:szCs w:val="24"/>
          <w:rPrChange w:id="689" w:author="Will Taylor Gough" w:date="2020-08-29T17:25:00Z">
            <w:rPr>
              <w:color w:val="000000" w:themeColor="text1"/>
              <w:sz w:val="24"/>
              <w:szCs w:val="24"/>
            </w:rPr>
          </w:rPrChange>
        </w:rPr>
        <w:t xml:space="preserve">two types of stock-build quadcopters, the Phantom 3 and Phantom 4 Pro, as well as </w:t>
      </w:r>
      <w:r w:rsidRPr="00C05B87">
        <w:rPr>
          <w:rFonts w:ascii="Times New Roman" w:hAnsi="Times New Roman" w:cs="Times New Roman"/>
          <w:color w:val="000000" w:themeColor="text1"/>
          <w:sz w:val="24"/>
          <w:szCs w:val="24"/>
          <w:rPrChange w:id="690" w:author="Will Taylor Gough" w:date="2020-08-29T17:25:00Z">
            <w:rPr>
              <w:color w:val="000000" w:themeColor="text1"/>
              <w:sz w:val="24"/>
              <w:szCs w:val="24"/>
            </w:rPr>
          </w:rPrChange>
        </w:rPr>
        <w:t xml:space="preserve">two types of </w:t>
      </w:r>
      <w:r w:rsidR="00EF5054" w:rsidRPr="00C05B87">
        <w:rPr>
          <w:rFonts w:ascii="Times New Roman" w:hAnsi="Times New Roman" w:cs="Times New Roman"/>
          <w:color w:val="000000" w:themeColor="text1"/>
          <w:sz w:val="24"/>
          <w:szCs w:val="24"/>
          <w:rPrChange w:id="691" w:author="Will Taylor Gough" w:date="2020-08-29T17:25:00Z">
            <w:rPr>
              <w:color w:val="000000" w:themeColor="text1"/>
              <w:sz w:val="24"/>
              <w:szCs w:val="24"/>
            </w:rPr>
          </w:rPrChange>
        </w:rPr>
        <w:t xml:space="preserve">custom </w:t>
      </w:r>
      <w:r w:rsidRPr="00C05B87">
        <w:rPr>
          <w:rFonts w:ascii="Times New Roman" w:hAnsi="Times New Roman" w:cs="Times New Roman"/>
          <w:color w:val="000000" w:themeColor="text1"/>
          <w:sz w:val="24"/>
          <w:szCs w:val="24"/>
          <w:rPrChange w:id="692" w:author="Will Taylor Gough" w:date="2020-08-29T17:25:00Z">
            <w:rPr>
              <w:color w:val="000000" w:themeColor="text1"/>
              <w:sz w:val="24"/>
              <w:szCs w:val="24"/>
            </w:rPr>
          </w:rPrChange>
        </w:rPr>
        <w:t xml:space="preserve">hexacopters were used, the FreeFly Alta 6 and a Mikrokopter-based LemHex-44. Both </w:t>
      </w:r>
      <w:r w:rsidR="00EF5054" w:rsidRPr="00C05B87">
        <w:rPr>
          <w:rFonts w:ascii="Times New Roman" w:hAnsi="Times New Roman" w:cs="Times New Roman"/>
          <w:color w:val="000000" w:themeColor="text1"/>
          <w:sz w:val="24"/>
          <w:szCs w:val="24"/>
          <w:rPrChange w:id="693" w:author="Will Taylor Gough" w:date="2020-08-29T17:25:00Z">
            <w:rPr>
              <w:color w:val="000000" w:themeColor="text1"/>
              <w:sz w:val="24"/>
              <w:szCs w:val="24"/>
            </w:rPr>
          </w:rPrChange>
        </w:rPr>
        <w:t>quadcopters used stock-built barometers and cameras while the hexacopters</w:t>
      </w:r>
      <w:r w:rsidRPr="00C05B87">
        <w:rPr>
          <w:rFonts w:ascii="Times New Roman" w:hAnsi="Times New Roman" w:cs="Times New Roman"/>
          <w:color w:val="000000" w:themeColor="text1"/>
          <w:sz w:val="24"/>
          <w:szCs w:val="24"/>
          <w:rPrChange w:id="694" w:author="Will Taylor Gough" w:date="2020-08-29T17:25:00Z">
            <w:rPr>
              <w:color w:val="000000" w:themeColor="text1"/>
              <w:sz w:val="24"/>
              <w:szCs w:val="24"/>
            </w:rPr>
          </w:rPrChange>
        </w:rPr>
        <w:t xml:space="preserve"> contained a 2-axis gimbal fitted with a Lightware SF11/C laser altimeter and a Sony Alpha A5100 camera with an APS-C sensor (23.5 mm by 15.6 mm), 6000 x 4000 pixel resolution, and either a Sony SEL 50 mm or SEL 35 mm focal length low distortion lens. </w:t>
      </w:r>
    </w:p>
    <w:p w14:paraId="2E222FB2" w14:textId="77777777" w:rsidR="005E33DD" w:rsidRPr="00C05B87" w:rsidRDefault="005E33DD" w:rsidP="00C05B87">
      <w:pPr>
        <w:spacing w:line="480" w:lineRule="auto"/>
        <w:ind w:firstLine="720"/>
        <w:rPr>
          <w:rFonts w:ascii="Times New Roman" w:hAnsi="Times New Roman" w:cs="Times New Roman"/>
          <w:color w:val="000000" w:themeColor="text1"/>
          <w:sz w:val="24"/>
          <w:szCs w:val="24"/>
          <w:rPrChange w:id="695" w:author="Will Taylor Gough" w:date="2020-08-29T17:25:00Z">
            <w:rPr>
              <w:color w:val="000000" w:themeColor="text1"/>
              <w:sz w:val="24"/>
              <w:szCs w:val="24"/>
            </w:rPr>
          </w:rPrChange>
        </w:rPr>
        <w:pPrChange w:id="696" w:author="Will Taylor Gough" w:date="2020-08-29T17:27:00Z">
          <w:pPr>
            <w:spacing w:line="240" w:lineRule="auto"/>
            <w:ind w:firstLine="720"/>
          </w:pPr>
        </w:pPrChange>
      </w:pPr>
      <w:r w:rsidRPr="00C05B87">
        <w:rPr>
          <w:rFonts w:ascii="Times New Roman" w:eastAsia="Times New Roman" w:hAnsi="Times New Roman" w:cs="Times New Roman"/>
          <w:color w:val="000000" w:themeColor="text1"/>
          <w:sz w:val="24"/>
          <w:szCs w:val="24"/>
          <w:lang w:val="en-US"/>
          <w:rPrChange w:id="697" w:author="Will Taylor Gough" w:date="2020-08-29T17:25:00Z">
            <w:rPr>
              <w:rFonts w:eastAsia="Times New Roman"/>
              <w:color w:val="000000" w:themeColor="text1"/>
              <w:sz w:val="24"/>
              <w:szCs w:val="24"/>
              <w:lang w:val="en-US"/>
            </w:rPr>
          </w:rPrChange>
        </w:rPr>
        <w:t>ImageJ 1.5i (Schindelin et al., 2012) was used to measure</w:t>
      </w:r>
      <w:r w:rsidRPr="00C05B87">
        <w:rPr>
          <w:rFonts w:ascii="Times New Roman" w:hAnsi="Times New Roman" w:cs="Times New Roman"/>
          <w:color w:val="000000" w:themeColor="text1"/>
          <w:sz w:val="24"/>
          <w:szCs w:val="24"/>
          <w:rPrChange w:id="698" w:author="Will Taylor Gough" w:date="2020-08-29T17:25:00Z">
            <w:rPr>
              <w:color w:val="000000" w:themeColor="text1"/>
              <w:sz w:val="24"/>
              <w:szCs w:val="24"/>
            </w:rPr>
          </w:rPrChange>
        </w:rPr>
        <w:t xml:space="preserve"> the total length, maximum body diameter, fluke chord length, and fluke area (Fig. 2).</w:t>
      </w:r>
      <w:r w:rsidR="00EF5054" w:rsidRPr="00C05B87">
        <w:rPr>
          <w:rFonts w:ascii="Times New Roman" w:hAnsi="Times New Roman" w:cs="Times New Roman"/>
          <w:color w:val="000000" w:themeColor="text1"/>
          <w:sz w:val="24"/>
          <w:szCs w:val="24"/>
          <w:rPrChange w:id="699" w:author="Will Taylor Gough" w:date="2020-08-29T17:25:00Z">
            <w:rPr>
              <w:color w:val="000000" w:themeColor="text1"/>
              <w:sz w:val="24"/>
              <w:szCs w:val="24"/>
            </w:rPr>
          </w:rPrChange>
        </w:rPr>
        <w:t xml:space="preserve"> </w:t>
      </w:r>
      <w:r w:rsidR="00EF5054" w:rsidRPr="00C05B87">
        <w:rPr>
          <w:rFonts w:ascii="Times New Roman" w:hAnsi="Times New Roman" w:cs="Times New Roman"/>
          <w:noProof/>
          <w:sz w:val="24"/>
          <w:szCs w:val="24"/>
          <w:rPrChange w:id="700" w:author="Will Taylor Gough" w:date="2020-08-29T17:25:00Z">
            <w:rPr>
              <w:noProof/>
              <w:sz w:val="24"/>
              <w:szCs w:val="24"/>
            </w:rPr>
          </w:rPrChange>
        </w:rPr>
        <w:t xml:space="preserve">Measurement errors for each aircraft </w:t>
      </w:r>
      <w:r w:rsidR="00EF5054" w:rsidRPr="00C05B87">
        <w:rPr>
          <w:rFonts w:ascii="Times New Roman" w:hAnsi="Times New Roman" w:cs="Times New Roman"/>
          <w:noProof/>
          <w:sz w:val="24"/>
          <w:szCs w:val="24"/>
          <w:rPrChange w:id="701" w:author="Will Taylor Gough" w:date="2020-08-29T17:25:00Z">
            <w:rPr>
              <w:noProof/>
              <w:sz w:val="24"/>
              <w:szCs w:val="24"/>
            </w:rPr>
          </w:rPrChange>
        </w:rPr>
        <w:lastRenderedPageBreak/>
        <w:t xml:space="preserve">were estimated by measuring a known sized object floating at the surface from various altitudes, and each aircraft had an average error &lt; 5%. </w:t>
      </w:r>
      <w:r w:rsidRPr="00C05B87">
        <w:rPr>
          <w:rFonts w:ascii="Times New Roman" w:hAnsi="Times New Roman" w:cs="Times New Roman"/>
          <w:color w:val="000000" w:themeColor="text1"/>
          <w:sz w:val="24"/>
          <w:szCs w:val="24"/>
          <w:rPrChange w:id="702" w:author="Will Taylor Gough" w:date="2020-08-29T17:25:00Z">
            <w:rPr>
              <w:color w:val="000000" w:themeColor="text1"/>
              <w:sz w:val="24"/>
              <w:szCs w:val="24"/>
            </w:rPr>
          </w:rPrChange>
        </w:rPr>
        <w:t xml:space="preserve"> Measurements in pixels were multiplied by the ground sampling distance (GSD) to convert to meters following Fearnbach et al. (2012):</w:t>
      </w:r>
    </w:p>
    <w:p w14:paraId="708C7B87" w14:textId="77777777" w:rsidR="005E33DD" w:rsidRPr="00C05B87" w:rsidRDefault="005E33DD" w:rsidP="00C05B87">
      <w:pPr>
        <w:spacing w:line="480" w:lineRule="auto"/>
        <w:ind w:firstLine="720"/>
        <w:rPr>
          <w:rFonts w:ascii="Times New Roman" w:hAnsi="Times New Roman" w:cs="Times New Roman"/>
          <w:color w:val="000000" w:themeColor="text1"/>
          <w:sz w:val="24"/>
          <w:szCs w:val="24"/>
          <w:rPrChange w:id="703" w:author="Will Taylor Gough" w:date="2020-08-29T17:25:00Z">
            <w:rPr>
              <w:color w:val="000000" w:themeColor="text1"/>
              <w:sz w:val="24"/>
              <w:szCs w:val="24"/>
            </w:rPr>
          </w:rPrChange>
        </w:rPr>
        <w:pPrChange w:id="704" w:author="Will Taylor Gough" w:date="2020-08-29T17:27:00Z">
          <w:pPr>
            <w:spacing w:line="240" w:lineRule="auto"/>
            <w:ind w:firstLine="720"/>
          </w:pPr>
        </w:pPrChange>
      </w:pPr>
    </w:p>
    <w:p w14:paraId="586BEF44" w14:textId="77777777" w:rsidR="005E33DD" w:rsidRPr="00C05B87" w:rsidRDefault="005E33DD" w:rsidP="00C05B87">
      <w:pPr>
        <w:pStyle w:val="Caption"/>
        <w:spacing w:line="480" w:lineRule="auto"/>
        <w:rPr>
          <w:rFonts w:ascii="Times New Roman" w:hAnsi="Times New Roman" w:cs="Times New Roman"/>
          <w:color w:val="000000" w:themeColor="text1"/>
          <w:sz w:val="24"/>
          <w:szCs w:val="24"/>
          <w:rPrChange w:id="705" w:author="Will Taylor Gough" w:date="2020-08-29T17:25:00Z">
            <w:rPr>
              <w:rFonts w:ascii="Arial" w:hAnsi="Arial" w:cs="Arial"/>
              <w:color w:val="000000" w:themeColor="text1"/>
              <w:sz w:val="24"/>
              <w:szCs w:val="24"/>
            </w:rPr>
          </w:rPrChange>
        </w:rPr>
        <w:pPrChange w:id="706" w:author="Will Taylor Gough" w:date="2020-08-29T17:27:00Z">
          <w:pPr>
            <w:pStyle w:val="Caption"/>
          </w:pPr>
        </w:pPrChange>
      </w:pPr>
      <m:oMath>
        <m:r>
          <w:rPr>
            <w:rFonts w:ascii="Cambria Math" w:hAnsi="Cambria Math" w:cs="Times New Roman"/>
            <w:color w:val="000000" w:themeColor="text1"/>
            <w:sz w:val="24"/>
            <w:szCs w:val="24"/>
            <w:rPrChange w:id="707" w:author="Will Taylor Gough" w:date="2020-08-29T17:25:00Z">
              <w:rPr>
                <w:rFonts w:ascii="Cambria Math" w:hAnsi="Cambria Math" w:cs="Arial"/>
                <w:color w:val="000000" w:themeColor="text1"/>
                <w:sz w:val="24"/>
                <w:szCs w:val="24"/>
              </w:rPr>
            </w:rPrChange>
          </w:rPr>
          <m:t>L=</m:t>
        </m:r>
        <m:sSub>
          <m:sSubPr>
            <m:ctrlPr>
              <w:rPr>
                <w:rFonts w:ascii="Cambria Math" w:hAnsi="Cambria Math" w:cs="Times New Roman"/>
                <w:color w:val="000000" w:themeColor="text1"/>
                <w:sz w:val="24"/>
                <w:szCs w:val="24"/>
                <w:rPrChange w:id="708" w:author="Will Taylor Gough" w:date="2020-08-29T17:25:00Z">
                  <w:rPr>
                    <w:rFonts w:ascii="Cambria Math" w:hAnsi="Cambria Math" w:cs="Arial"/>
                    <w:color w:val="000000" w:themeColor="text1"/>
                    <w:sz w:val="24"/>
                    <w:szCs w:val="24"/>
                  </w:rPr>
                </w:rPrChange>
              </w:rPr>
            </m:ctrlPr>
          </m:sSubPr>
          <m:e>
            <m:r>
              <w:rPr>
                <w:rFonts w:ascii="Cambria Math" w:hAnsi="Cambria Math" w:cs="Times New Roman"/>
                <w:color w:val="000000" w:themeColor="text1"/>
                <w:sz w:val="24"/>
                <w:szCs w:val="24"/>
                <w:rPrChange w:id="709" w:author="Will Taylor Gough" w:date="2020-08-29T17:25:00Z">
                  <w:rPr>
                    <w:rFonts w:ascii="Cambria Math" w:hAnsi="Cambria Math" w:cs="Arial"/>
                    <w:color w:val="000000" w:themeColor="text1"/>
                    <w:sz w:val="24"/>
                    <w:szCs w:val="24"/>
                  </w:rPr>
                </w:rPrChange>
              </w:rPr>
              <m:t>n</m:t>
            </m:r>
          </m:e>
          <m:sub>
            <m:r>
              <w:rPr>
                <w:rFonts w:ascii="Cambria Math" w:hAnsi="Cambria Math" w:cs="Times New Roman"/>
                <w:color w:val="000000" w:themeColor="text1"/>
                <w:sz w:val="24"/>
                <w:szCs w:val="24"/>
                <w:rPrChange w:id="710" w:author="Will Taylor Gough" w:date="2020-08-29T17:25:00Z">
                  <w:rPr>
                    <w:rFonts w:ascii="Cambria Math" w:hAnsi="Cambria Math" w:cs="Arial"/>
                    <w:color w:val="000000" w:themeColor="text1"/>
                    <w:sz w:val="24"/>
                    <w:szCs w:val="24"/>
                  </w:rPr>
                </w:rPrChange>
              </w:rPr>
              <m:t>pix</m:t>
            </m:r>
          </m:sub>
        </m:sSub>
        <m:r>
          <w:rPr>
            <w:rFonts w:ascii="Cambria Math" w:hAnsi="Cambria Math" w:cs="Times New Roman"/>
            <w:color w:val="000000" w:themeColor="text1"/>
            <w:sz w:val="24"/>
            <w:szCs w:val="24"/>
            <w:rPrChange w:id="711" w:author="Will Taylor Gough" w:date="2020-08-29T17:25:00Z">
              <w:rPr>
                <w:rFonts w:ascii="Cambria Math" w:hAnsi="Cambria Math" w:cs="Arial"/>
                <w:color w:val="000000" w:themeColor="text1"/>
                <w:sz w:val="24"/>
                <w:szCs w:val="24"/>
              </w:rPr>
            </w:rPrChange>
          </w:rPr>
          <m:t xml:space="preserve"> ×GSD</m:t>
        </m:r>
      </m:oMath>
      <w:r w:rsidRPr="00C05B87">
        <w:rPr>
          <w:rFonts w:ascii="Times New Roman" w:eastAsiaTheme="minorEastAsia" w:hAnsi="Times New Roman" w:cs="Times New Roman"/>
          <w:color w:val="000000" w:themeColor="text1"/>
          <w:sz w:val="24"/>
          <w:szCs w:val="24"/>
          <w:rPrChange w:id="712" w:author="Will Taylor Gough" w:date="2020-08-29T17:25:00Z">
            <w:rPr>
              <w:rFonts w:ascii="Arial" w:eastAsiaTheme="minorEastAsia" w:hAnsi="Arial" w:cs="Arial"/>
              <w:color w:val="000000" w:themeColor="text1"/>
              <w:sz w:val="24"/>
              <w:szCs w:val="24"/>
            </w:rPr>
          </w:rPrChange>
        </w:rPr>
        <w:tab/>
      </w:r>
      <w:r w:rsidRPr="00C05B87">
        <w:rPr>
          <w:rFonts w:ascii="Times New Roman" w:eastAsiaTheme="minorEastAsia" w:hAnsi="Times New Roman" w:cs="Times New Roman"/>
          <w:color w:val="000000" w:themeColor="text1"/>
          <w:sz w:val="24"/>
          <w:szCs w:val="24"/>
          <w:rPrChange w:id="713" w:author="Will Taylor Gough" w:date="2020-08-29T17:25:00Z">
            <w:rPr>
              <w:rFonts w:ascii="Arial" w:eastAsiaTheme="minorEastAsia" w:hAnsi="Arial" w:cs="Arial"/>
              <w:color w:val="000000" w:themeColor="text1"/>
              <w:sz w:val="24"/>
              <w:szCs w:val="24"/>
            </w:rPr>
          </w:rPrChange>
        </w:rPr>
        <w:tab/>
      </w:r>
      <w:r w:rsidRPr="00C05B87">
        <w:rPr>
          <w:rFonts w:ascii="Times New Roman" w:eastAsiaTheme="minorEastAsia" w:hAnsi="Times New Roman" w:cs="Times New Roman"/>
          <w:color w:val="000000" w:themeColor="text1"/>
          <w:sz w:val="24"/>
          <w:szCs w:val="24"/>
          <w:rPrChange w:id="714" w:author="Will Taylor Gough" w:date="2020-08-29T17:25:00Z">
            <w:rPr>
              <w:rFonts w:ascii="Arial" w:eastAsiaTheme="minorEastAsia" w:hAnsi="Arial" w:cs="Arial"/>
              <w:color w:val="000000" w:themeColor="text1"/>
              <w:sz w:val="24"/>
              <w:szCs w:val="24"/>
            </w:rPr>
          </w:rPrChange>
        </w:rPr>
        <w:tab/>
      </w:r>
      <w:r w:rsidRPr="00C05B87">
        <w:rPr>
          <w:rFonts w:ascii="Times New Roman" w:eastAsiaTheme="minorEastAsia" w:hAnsi="Times New Roman" w:cs="Times New Roman"/>
          <w:color w:val="000000" w:themeColor="text1"/>
          <w:sz w:val="24"/>
          <w:szCs w:val="24"/>
          <w:rPrChange w:id="715" w:author="Will Taylor Gough" w:date="2020-08-29T17:25:00Z">
            <w:rPr>
              <w:rFonts w:ascii="Arial" w:eastAsiaTheme="minorEastAsia" w:hAnsi="Arial" w:cs="Arial"/>
              <w:color w:val="000000" w:themeColor="text1"/>
              <w:sz w:val="24"/>
              <w:szCs w:val="24"/>
            </w:rPr>
          </w:rPrChange>
        </w:rPr>
        <w:tab/>
      </w:r>
      <w:r w:rsidRPr="00C05B87">
        <w:rPr>
          <w:rFonts w:ascii="Times New Roman" w:eastAsiaTheme="minorEastAsia" w:hAnsi="Times New Roman" w:cs="Times New Roman"/>
          <w:color w:val="000000" w:themeColor="text1"/>
          <w:sz w:val="24"/>
          <w:szCs w:val="24"/>
          <w:rPrChange w:id="716" w:author="Will Taylor Gough" w:date="2020-08-29T17:25:00Z">
            <w:rPr>
              <w:rFonts w:ascii="Arial" w:eastAsiaTheme="minorEastAsia" w:hAnsi="Arial" w:cs="Arial"/>
              <w:color w:val="000000" w:themeColor="text1"/>
              <w:sz w:val="24"/>
              <w:szCs w:val="24"/>
            </w:rPr>
          </w:rPrChange>
        </w:rPr>
        <w:tab/>
      </w:r>
      <w:r w:rsidRPr="00C05B87">
        <w:rPr>
          <w:rFonts w:ascii="Times New Roman" w:eastAsiaTheme="minorEastAsia" w:hAnsi="Times New Roman" w:cs="Times New Roman"/>
          <w:color w:val="000000" w:themeColor="text1"/>
          <w:sz w:val="24"/>
          <w:szCs w:val="24"/>
          <w:rPrChange w:id="717" w:author="Will Taylor Gough" w:date="2020-08-29T17:25:00Z">
            <w:rPr>
              <w:rFonts w:ascii="Arial" w:eastAsiaTheme="minorEastAsia" w:hAnsi="Arial" w:cs="Arial"/>
              <w:color w:val="000000" w:themeColor="text1"/>
              <w:sz w:val="24"/>
              <w:szCs w:val="24"/>
            </w:rPr>
          </w:rPrChange>
        </w:rPr>
        <w:tab/>
      </w:r>
      <w:r w:rsidRPr="00C05B87">
        <w:rPr>
          <w:rFonts w:ascii="Times New Roman" w:eastAsiaTheme="minorEastAsia" w:hAnsi="Times New Roman" w:cs="Times New Roman"/>
          <w:color w:val="000000" w:themeColor="text1"/>
          <w:sz w:val="24"/>
          <w:szCs w:val="24"/>
          <w:rPrChange w:id="718" w:author="Will Taylor Gough" w:date="2020-08-29T17:25:00Z">
            <w:rPr>
              <w:rFonts w:ascii="Arial" w:eastAsiaTheme="minorEastAsia" w:hAnsi="Arial" w:cs="Arial"/>
              <w:color w:val="000000" w:themeColor="text1"/>
              <w:sz w:val="24"/>
              <w:szCs w:val="24"/>
            </w:rPr>
          </w:rPrChange>
        </w:rPr>
        <w:tab/>
      </w:r>
      <w:r w:rsidRPr="00C05B87">
        <w:rPr>
          <w:rFonts w:ascii="Times New Roman" w:eastAsiaTheme="minorEastAsia" w:hAnsi="Times New Roman" w:cs="Times New Roman"/>
          <w:color w:val="000000" w:themeColor="text1"/>
          <w:sz w:val="24"/>
          <w:szCs w:val="24"/>
          <w:rPrChange w:id="719" w:author="Will Taylor Gough" w:date="2020-08-29T17:25:00Z">
            <w:rPr>
              <w:rFonts w:ascii="Arial" w:eastAsiaTheme="minorEastAsia" w:hAnsi="Arial" w:cs="Arial"/>
              <w:color w:val="000000" w:themeColor="text1"/>
              <w:sz w:val="24"/>
              <w:szCs w:val="24"/>
            </w:rPr>
          </w:rPrChange>
        </w:rPr>
        <w:tab/>
      </w:r>
      <w:r w:rsidRPr="00C05B87">
        <w:rPr>
          <w:rFonts w:ascii="Times New Roman" w:eastAsiaTheme="minorEastAsia" w:hAnsi="Times New Roman" w:cs="Times New Roman"/>
          <w:color w:val="000000" w:themeColor="text1"/>
          <w:sz w:val="24"/>
          <w:szCs w:val="24"/>
          <w:rPrChange w:id="720" w:author="Will Taylor Gough" w:date="2020-08-29T17:25:00Z">
            <w:rPr>
              <w:rFonts w:ascii="Arial" w:eastAsiaTheme="minorEastAsia" w:hAnsi="Arial" w:cs="Arial"/>
              <w:color w:val="000000" w:themeColor="text1"/>
              <w:sz w:val="24"/>
              <w:szCs w:val="24"/>
            </w:rPr>
          </w:rPrChange>
        </w:rPr>
        <w:tab/>
      </w:r>
      <w:r w:rsidRPr="00C05B87">
        <w:rPr>
          <w:rFonts w:ascii="Times New Roman" w:eastAsiaTheme="minorEastAsia" w:hAnsi="Times New Roman" w:cs="Times New Roman"/>
          <w:color w:val="000000" w:themeColor="text1"/>
          <w:sz w:val="24"/>
          <w:szCs w:val="24"/>
          <w:rPrChange w:id="721" w:author="Will Taylor Gough" w:date="2020-08-29T17:25:00Z">
            <w:rPr>
              <w:rFonts w:ascii="Arial" w:eastAsiaTheme="minorEastAsia" w:hAnsi="Arial" w:cs="Arial"/>
              <w:color w:val="000000" w:themeColor="text1"/>
              <w:sz w:val="24"/>
              <w:szCs w:val="24"/>
            </w:rPr>
          </w:rPrChange>
        </w:rPr>
        <w:tab/>
      </w:r>
      <w:r w:rsidRPr="00C05B87">
        <w:rPr>
          <w:rFonts w:ascii="Times New Roman" w:hAnsi="Times New Roman" w:cs="Times New Roman"/>
          <w:i w:val="0"/>
          <w:color w:val="000000" w:themeColor="text1"/>
          <w:sz w:val="24"/>
          <w:szCs w:val="24"/>
          <w:rPrChange w:id="722" w:author="Will Taylor Gough" w:date="2020-08-29T17:25:00Z">
            <w:rPr>
              <w:rFonts w:ascii="Arial" w:hAnsi="Arial" w:cs="Arial"/>
              <w:i w:val="0"/>
              <w:color w:val="000000" w:themeColor="text1"/>
              <w:sz w:val="24"/>
              <w:szCs w:val="24"/>
            </w:rPr>
          </w:rPrChange>
        </w:rPr>
        <w:t>(</w:t>
      </w:r>
      <w:r w:rsidRPr="00C05B87">
        <w:rPr>
          <w:rFonts w:ascii="Times New Roman" w:hAnsi="Times New Roman" w:cs="Times New Roman"/>
          <w:i w:val="0"/>
          <w:color w:val="000000" w:themeColor="text1"/>
          <w:sz w:val="24"/>
          <w:szCs w:val="24"/>
          <w:rPrChange w:id="723" w:author="Will Taylor Gough" w:date="2020-08-29T17:25:00Z">
            <w:rPr>
              <w:rFonts w:ascii="Arial" w:hAnsi="Arial" w:cs="Arial"/>
              <w:i w:val="0"/>
              <w:color w:val="000000" w:themeColor="text1"/>
              <w:sz w:val="24"/>
              <w:szCs w:val="24"/>
            </w:rPr>
          </w:rPrChange>
        </w:rPr>
        <w:fldChar w:fldCharType="begin"/>
      </w:r>
      <w:r w:rsidRPr="00C05B87">
        <w:rPr>
          <w:rFonts w:ascii="Times New Roman" w:hAnsi="Times New Roman" w:cs="Times New Roman"/>
          <w:i w:val="0"/>
          <w:color w:val="000000" w:themeColor="text1"/>
          <w:sz w:val="24"/>
          <w:szCs w:val="24"/>
          <w:rPrChange w:id="724" w:author="Will Taylor Gough" w:date="2020-08-29T17:25:00Z">
            <w:rPr>
              <w:rFonts w:ascii="Arial" w:hAnsi="Arial" w:cs="Arial"/>
              <w:i w:val="0"/>
              <w:color w:val="000000" w:themeColor="text1"/>
              <w:sz w:val="24"/>
              <w:szCs w:val="24"/>
            </w:rPr>
          </w:rPrChange>
        </w:rPr>
        <w:instrText xml:space="preserve"> SEQ ( \* ARABIC </w:instrText>
      </w:r>
      <w:r w:rsidRPr="00C05B87">
        <w:rPr>
          <w:rFonts w:ascii="Times New Roman" w:hAnsi="Times New Roman" w:cs="Times New Roman"/>
          <w:i w:val="0"/>
          <w:color w:val="000000" w:themeColor="text1"/>
          <w:sz w:val="24"/>
          <w:szCs w:val="24"/>
          <w:rPrChange w:id="725" w:author="Will Taylor Gough" w:date="2020-08-29T17:25:00Z">
            <w:rPr>
              <w:rFonts w:ascii="Arial" w:hAnsi="Arial" w:cs="Arial"/>
              <w:i w:val="0"/>
              <w:color w:val="000000" w:themeColor="text1"/>
              <w:sz w:val="24"/>
              <w:szCs w:val="24"/>
            </w:rPr>
          </w:rPrChange>
        </w:rPr>
        <w:fldChar w:fldCharType="separate"/>
      </w:r>
      <w:r w:rsidRPr="00C05B87">
        <w:rPr>
          <w:rFonts w:ascii="Times New Roman" w:hAnsi="Times New Roman" w:cs="Times New Roman"/>
          <w:i w:val="0"/>
          <w:noProof/>
          <w:color w:val="000000" w:themeColor="text1"/>
          <w:sz w:val="24"/>
          <w:szCs w:val="24"/>
          <w:rPrChange w:id="726" w:author="Will Taylor Gough" w:date="2020-08-29T17:25:00Z">
            <w:rPr>
              <w:rFonts w:ascii="Arial" w:hAnsi="Arial" w:cs="Arial"/>
              <w:i w:val="0"/>
              <w:noProof/>
              <w:color w:val="000000" w:themeColor="text1"/>
              <w:sz w:val="24"/>
              <w:szCs w:val="24"/>
            </w:rPr>
          </w:rPrChange>
        </w:rPr>
        <w:t>1</w:t>
      </w:r>
      <w:r w:rsidRPr="00C05B87">
        <w:rPr>
          <w:rFonts w:ascii="Times New Roman" w:hAnsi="Times New Roman" w:cs="Times New Roman"/>
          <w:i w:val="0"/>
          <w:color w:val="000000" w:themeColor="text1"/>
          <w:sz w:val="24"/>
          <w:szCs w:val="24"/>
          <w:rPrChange w:id="727" w:author="Will Taylor Gough" w:date="2020-08-29T17:25:00Z">
            <w:rPr>
              <w:rFonts w:ascii="Arial" w:hAnsi="Arial" w:cs="Arial"/>
              <w:i w:val="0"/>
              <w:color w:val="000000" w:themeColor="text1"/>
              <w:sz w:val="24"/>
              <w:szCs w:val="24"/>
            </w:rPr>
          </w:rPrChange>
        </w:rPr>
        <w:fldChar w:fldCharType="end"/>
      </w:r>
      <w:r w:rsidRPr="00C05B87">
        <w:rPr>
          <w:rFonts w:ascii="Times New Roman" w:hAnsi="Times New Roman" w:cs="Times New Roman"/>
          <w:i w:val="0"/>
          <w:color w:val="000000" w:themeColor="text1"/>
          <w:sz w:val="24"/>
          <w:szCs w:val="24"/>
          <w:rPrChange w:id="728" w:author="Will Taylor Gough" w:date="2020-08-29T17:25:00Z">
            <w:rPr>
              <w:rFonts w:ascii="Arial" w:hAnsi="Arial" w:cs="Arial"/>
              <w:i w:val="0"/>
              <w:color w:val="000000" w:themeColor="text1"/>
              <w:sz w:val="24"/>
              <w:szCs w:val="24"/>
            </w:rPr>
          </w:rPrChange>
        </w:rPr>
        <w:t>)</w:t>
      </w:r>
    </w:p>
    <w:p w14:paraId="3FC6DC0B" w14:textId="77777777" w:rsidR="005E33DD" w:rsidRPr="00C05B87" w:rsidRDefault="005E33DD" w:rsidP="00C05B87">
      <w:pPr>
        <w:pStyle w:val="Caption"/>
        <w:spacing w:line="480" w:lineRule="auto"/>
        <w:rPr>
          <w:rFonts w:ascii="Times New Roman" w:hAnsi="Times New Roman" w:cs="Times New Roman"/>
          <w:i w:val="0"/>
          <w:color w:val="000000" w:themeColor="text1"/>
          <w:sz w:val="24"/>
          <w:szCs w:val="24"/>
          <w:rPrChange w:id="729" w:author="Will Taylor Gough" w:date="2020-08-29T17:25:00Z">
            <w:rPr>
              <w:rFonts w:ascii="Arial" w:hAnsi="Arial" w:cs="Arial"/>
              <w:i w:val="0"/>
              <w:color w:val="000000" w:themeColor="text1"/>
              <w:sz w:val="24"/>
              <w:szCs w:val="24"/>
            </w:rPr>
          </w:rPrChange>
        </w:rPr>
        <w:pPrChange w:id="730" w:author="Will Taylor Gough" w:date="2020-08-29T17:27:00Z">
          <w:pPr>
            <w:pStyle w:val="Caption"/>
          </w:pPr>
        </w:pPrChange>
      </w:pPr>
      <m:oMath>
        <m:r>
          <w:rPr>
            <w:rFonts w:ascii="Cambria Math" w:hAnsi="Cambria Math" w:cs="Times New Roman"/>
            <w:color w:val="000000" w:themeColor="text1"/>
            <w:sz w:val="24"/>
            <w:szCs w:val="24"/>
            <w:rPrChange w:id="731" w:author="Will Taylor Gough" w:date="2020-08-29T17:25:00Z">
              <w:rPr>
                <w:rFonts w:ascii="Cambria Math" w:hAnsi="Cambria Math" w:cs="Arial"/>
                <w:color w:val="000000" w:themeColor="text1"/>
                <w:sz w:val="24"/>
                <w:szCs w:val="24"/>
              </w:rPr>
            </w:rPrChange>
          </w:rPr>
          <m:t>GSD=</m:t>
        </m:r>
        <m:f>
          <m:fPr>
            <m:ctrlPr>
              <w:rPr>
                <w:rFonts w:ascii="Cambria Math" w:hAnsi="Cambria Math" w:cs="Times New Roman"/>
                <w:color w:val="000000" w:themeColor="text1"/>
                <w:sz w:val="24"/>
                <w:szCs w:val="24"/>
                <w:rPrChange w:id="732" w:author="Will Taylor Gough" w:date="2020-08-29T17:25:00Z">
                  <w:rPr>
                    <w:rFonts w:ascii="Cambria Math" w:hAnsi="Cambria Math" w:cs="Arial"/>
                    <w:color w:val="000000" w:themeColor="text1"/>
                    <w:sz w:val="24"/>
                    <w:szCs w:val="24"/>
                  </w:rPr>
                </w:rPrChange>
              </w:rPr>
            </m:ctrlPr>
          </m:fPr>
          <m:num>
            <m:r>
              <w:rPr>
                <w:rFonts w:ascii="Cambria Math" w:hAnsi="Cambria Math" w:cs="Times New Roman"/>
                <w:color w:val="000000" w:themeColor="text1"/>
                <w:sz w:val="24"/>
                <w:szCs w:val="24"/>
                <w:rPrChange w:id="733" w:author="Will Taylor Gough" w:date="2020-08-29T17:25:00Z">
                  <w:rPr>
                    <w:rFonts w:ascii="Cambria Math" w:hAnsi="Cambria Math" w:cs="Arial"/>
                    <w:color w:val="000000" w:themeColor="text1"/>
                    <w:sz w:val="24"/>
                    <w:szCs w:val="24"/>
                  </w:rPr>
                </w:rPrChange>
              </w:rPr>
              <m:t>a</m:t>
            </m:r>
          </m:num>
          <m:den>
            <m:sSub>
              <m:sSubPr>
                <m:ctrlPr>
                  <w:rPr>
                    <w:rFonts w:ascii="Cambria Math" w:hAnsi="Cambria Math" w:cs="Times New Roman"/>
                    <w:color w:val="000000" w:themeColor="text1"/>
                    <w:sz w:val="24"/>
                    <w:szCs w:val="24"/>
                    <w:rPrChange w:id="734" w:author="Will Taylor Gough" w:date="2020-08-29T17:25:00Z">
                      <w:rPr>
                        <w:rFonts w:ascii="Cambria Math" w:hAnsi="Cambria Math" w:cs="Arial"/>
                        <w:color w:val="000000" w:themeColor="text1"/>
                        <w:sz w:val="24"/>
                        <w:szCs w:val="24"/>
                      </w:rPr>
                    </w:rPrChange>
                  </w:rPr>
                </m:ctrlPr>
              </m:sSubPr>
              <m:e>
                <m:r>
                  <w:rPr>
                    <w:rFonts w:ascii="Cambria Math" w:hAnsi="Cambria Math" w:cs="Times New Roman"/>
                    <w:color w:val="000000" w:themeColor="text1"/>
                    <w:sz w:val="24"/>
                    <w:szCs w:val="24"/>
                    <w:rPrChange w:id="735" w:author="Will Taylor Gough" w:date="2020-08-29T17:25:00Z">
                      <w:rPr>
                        <w:rFonts w:ascii="Cambria Math" w:hAnsi="Cambria Math" w:cs="Arial"/>
                        <w:color w:val="000000" w:themeColor="text1"/>
                        <w:sz w:val="24"/>
                        <w:szCs w:val="24"/>
                      </w:rPr>
                    </w:rPrChange>
                  </w:rPr>
                  <m:t>l</m:t>
                </m:r>
              </m:e>
              <m:sub>
                <m:r>
                  <w:rPr>
                    <w:rFonts w:ascii="Cambria Math" w:hAnsi="Cambria Math" w:cs="Times New Roman"/>
                    <w:color w:val="000000" w:themeColor="text1"/>
                    <w:sz w:val="24"/>
                    <w:szCs w:val="24"/>
                    <w:rPrChange w:id="736" w:author="Will Taylor Gough" w:date="2020-08-29T17:25:00Z">
                      <w:rPr>
                        <w:rFonts w:ascii="Cambria Math" w:hAnsi="Cambria Math" w:cs="Arial"/>
                        <w:color w:val="000000" w:themeColor="text1"/>
                        <w:sz w:val="24"/>
                        <w:szCs w:val="24"/>
                      </w:rPr>
                    </w:rPrChange>
                  </w:rPr>
                  <m:t>foc</m:t>
                </m:r>
              </m:sub>
            </m:sSub>
          </m:den>
        </m:f>
        <m:r>
          <w:rPr>
            <w:rFonts w:ascii="Cambria Math" w:hAnsi="Cambria Math" w:cs="Times New Roman"/>
            <w:color w:val="000000" w:themeColor="text1"/>
            <w:sz w:val="24"/>
            <w:szCs w:val="24"/>
            <w:rPrChange w:id="737" w:author="Will Taylor Gough" w:date="2020-08-29T17:25:00Z">
              <w:rPr>
                <w:rFonts w:ascii="Cambria Math" w:hAnsi="Cambria Math" w:cs="Arial"/>
                <w:color w:val="000000" w:themeColor="text1"/>
                <w:sz w:val="24"/>
                <w:szCs w:val="24"/>
              </w:rPr>
            </w:rPrChange>
          </w:rPr>
          <m:t>×</m:t>
        </m:r>
        <m:f>
          <m:fPr>
            <m:ctrlPr>
              <w:rPr>
                <w:rFonts w:ascii="Cambria Math" w:hAnsi="Cambria Math" w:cs="Times New Roman"/>
                <w:color w:val="000000" w:themeColor="text1"/>
                <w:sz w:val="24"/>
                <w:szCs w:val="24"/>
                <w:rPrChange w:id="738" w:author="Will Taylor Gough" w:date="2020-08-29T17:25:00Z">
                  <w:rPr>
                    <w:rFonts w:ascii="Cambria Math" w:hAnsi="Cambria Math" w:cs="Arial"/>
                    <w:color w:val="000000" w:themeColor="text1"/>
                    <w:sz w:val="24"/>
                    <w:szCs w:val="24"/>
                  </w:rPr>
                </w:rPrChange>
              </w:rPr>
            </m:ctrlPr>
          </m:fPr>
          <m:num>
            <m:sSub>
              <m:sSubPr>
                <m:ctrlPr>
                  <w:rPr>
                    <w:rFonts w:ascii="Cambria Math" w:hAnsi="Cambria Math" w:cs="Times New Roman"/>
                    <w:color w:val="000000" w:themeColor="text1"/>
                    <w:sz w:val="24"/>
                    <w:szCs w:val="24"/>
                    <w:rPrChange w:id="739" w:author="Will Taylor Gough" w:date="2020-08-29T17:25:00Z">
                      <w:rPr>
                        <w:rFonts w:ascii="Cambria Math" w:hAnsi="Cambria Math" w:cs="Arial"/>
                        <w:color w:val="000000" w:themeColor="text1"/>
                        <w:sz w:val="24"/>
                        <w:szCs w:val="24"/>
                      </w:rPr>
                    </w:rPrChange>
                  </w:rPr>
                </m:ctrlPr>
              </m:sSubPr>
              <m:e>
                <m:r>
                  <w:rPr>
                    <w:rFonts w:ascii="Cambria Math" w:hAnsi="Cambria Math" w:cs="Times New Roman"/>
                    <w:color w:val="000000" w:themeColor="text1"/>
                    <w:sz w:val="24"/>
                    <w:szCs w:val="24"/>
                    <w:rPrChange w:id="740" w:author="Will Taylor Gough" w:date="2020-08-29T17:25:00Z">
                      <w:rPr>
                        <w:rFonts w:ascii="Cambria Math" w:hAnsi="Cambria Math" w:cs="Arial"/>
                        <w:color w:val="000000" w:themeColor="text1"/>
                        <w:sz w:val="24"/>
                        <w:szCs w:val="24"/>
                      </w:rPr>
                    </w:rPrChange>
                  </w:rPr>
                  <m:t>S</m:t>
                </m:r>
              </m:e>
              <m:sub>
                <m:r>
                  <w:rPr>
                    <w:rFonts w:ascii="Cambria Math" w:hAnsi="Cambria Math" w:cs="Times New Roman"/>
                    <w:color w:val="000000" w:themeColor="text1"/>
                    <w:sz w:val="24"/>
                    <w:szCs w:val="24"/>
                    <w:rPrChange w:id="741" w:author="Will Taylor Gough" w:date="2020-08-29T17:25:00Z">
                      <w:rPr>
                        <w:rFonts w:ascii="Cambria Math" w:hAnsi="Cambria Math" w:cs="Arial"/>
                        <w:color w:val="000000" w:themeColor="text1"/>
                        <w:sz w:val="24"/>
                        <w:szCs w:val="24"/>
                      </w:rPr>
                    </w:rPrChange>
                  </w:rPr>
                  <m:t>W</m:t>
                </m:r>
              </m:sub>
            </m:sSub>
          </m:num>
          <m:den>
            <m:sSub>
              <m:sSubPr>
                <m:ctrlPr>
                  <w:rPr>
                    <w:rFonts w:ascii="Cambria Math" w:hAnsi="Cambria Math" w:cs="Times New Roman"/>
                    <w:color w:val="000000" w:themeColor="text1"/>
                    <w:sz w:val="24"/>
                    <w:szCs w:val="24"/>
                    <w:rPrChange w:id="742" w:author="Will Taylor Gough" w:date="2020-08-29T17:25:00Z">
                      <w:rPr>
                        <w:rFonts w:ascii="Cambria Math" w:hAnsi="Cambria Math" w:cs="Arial"/>
                        <w:color w:val="000000" w:themeColor="text1"/>
                        <w:sz w:val="24"/>
                        <w:szCs w:val="24"/>
                      </w:rPr>
                    </w:rPrChange>
                  </w:rPr>
                </m:ctrlPr>
              </m:sSubPr>
              <m:e>
                <m:r>
                  <w:rPr>
                    <w:rFonts w:ascii="Cambria Math" w:hAnsi="Cambria Math" w:cs="Times New Roman"/>
                    <w:color w:val="000000" w:themeColor="text1"/>
                    <w:sz w:val="24"/>
                    <w:szCs w:val="24"/>
                    <w:rPrChange w:id="743" w:author="Will Taylor Gough" w:date="2020-08-29T17:25:00Z">
                      <w:rPr>
                        <w:rFonts w:ascii="Cambria Math" w:hAnsi="Cambria Math" w:cs="Arial"/>
                        <w:color w:val="000000" w:themeColor="text1"/>
                        <w:sz w:val="24"/>
                        <w:szCs w:val="24"/>
                      </w:rPr>
                    </w:rPrChange>
                  </w:rPr>
                  <m:t>P</m:t>
                </m:r>
              </m:e>
              <m:sub>
                <m:r>
                  <w:rPr>
                    <w:rFonts w:ascii="Cambria Math" w:hAnsi="Cambria Math" w:cs="Times New Roman"/>
                    <w:color w:val="000000" w:themeColor="text1"/>
                    <w:sz w:val="24"/>
                    <w:szCs w:val="24"/>
                    <w:rPrChange w:id="744" w:author="Will Taylor Gough" w:date="2020-08-29T17:25:00Z">
                      <w:rPr>
                        <w:rFonts w:ascii="Cambria Math" w:hAnsi="Cambria Math" w:cs="Arial"/>
                        <w:color w:val="000000" w:themeColor="text1"/>
                        <w:sz w:val="24"/>
                        <w:szCs w:val="24"/>
                      </w:rPr>
                    </w:rPrChange>
                  </w:rPr>
                  <m:t>w</m:t>
                </m:r>
              </m:sub>
            </m:sSub>
          </m:den>
        </m:f>
      </m:oMath>
      <w:r w:rsidRPr="00C05B87">
        <w:rPr>
          <w:rFonts w:ascii="Times New Roman" w:eastAsiaTheme="minorEastAsia" w:hAnsi="Times New Roman" w:cs="Times New Roman"/>
          <w:color w:val="000000" w:themeColor="text1"/>
          <w:sz w:val="24"/>
          <w:szCs w:val="24"/>
          <w:rPrChange w:id="745" w:author="Will Taylor Gough" w:date="2020-08-29T17:25:00Z">
            <w:rPr>
              <w:rFonts w:ascii="Arial" w:eastAsiaTheme="minorEastAsia" w:hAnsi="Arial" w:cs="Arial"/>
              <w:color w:val="000000" w:themeColor="text1"/>
              <w:sz w:val="24"/>
              <w:szCs w:val="24"/>
            </w:rPr>
          </w:rPrChange>
        </w:rPr>
        <w:tab/>
      </w:r>
      <w:r w:rsidRPr="00C05B87">
        <w:rPr>
          <w:rFonts w:ascii="Times New Roman" w:eastAsiaTheme="minorEastAsia" w:hAnsi="Times New Roman" w:cs="Times New Roman"/>
          <w:color w:val="000000" w:themeColor="text1"/>
          <w:sz w:val="24"/>
          <w:szCs w:val="24"/>
          <w:rPrChange w:id="746" w:author="Will Taylor Gough" w:date="2020-08-29T17:25:00Z">
            <w:rPr>
              <w:rFonts w:ascii="Arial" w:eastAsiaTheme="minorEastAsia" w:hAnsi="Arial" w:cs="Arial"/>
              <w:color w:val="000000" w:themeColor="text1"/>
              <w:sz w:val="24"/>
              <w:szCs w:val="24"/>
            </w:rPr>
          </w:rPrChange>
        </w:rPr>
        <w:tab/>
      </w:r>
      <w:r w:rsidRPr="00C05B87">
        <w:rPr>
          <w:rFonts w:ascii="Times New Roman" w:eastAsiaTheme="minorEastAsia" w:hAnsi="Times New Roman" w:cs="Times New Roman"/>
          <w:color w:val="000000" w:themeColor="text1"/>
          <w:sz w:val="24"/>
          <w:szCs w:val="24"/>
          <w:rPrChange w:id="747" w:author="Will Taylor Gough" w:date="2020-08-29T17:25:00Z">
            <w:rPr>
              <w:rFonts w:ascii="Arial" w:eastAsiaTheme="minorEastAsia" w:hAnsi="Arial" w:cs="Arial"/>
              <w:color w:val="000000" w:themeColor="text1"/>
              <w:sz w:val="24"/>
              <w:szCs w:val="24"/>
            </w:rPr>
          </w:rPrChange>
        </w:rPr>
        <w:tab/>
      </w:r>
      <w:r w:rsidRPr="00C05B87">
        <w:rPr>
          <w:rFonts w:ascii="Times New Roman" w:eastAsiaTheme="minorEastAsia" w:hAnsi="Times New Roman" w:cs="Times New Roman"/>
          <w:color w:val="000000" w:themeColor="text1"/>
          <w:sz w:val="24"/>
          <w:szCs w:val="24"/>
          <w:rPrChange w:id="748" w:author="Will Taylor Gough" w:date="2020-08-29T17:25:00Z">
            <w:rPr>
              <w:rFonts w:ascii="Arial" w:eastAsiaTheme="minorEastAsia" w:hAnsi="Arial" w:cs="Arial"/>
              <w:color w:val="000000" w:themeColor="text1"/>
              <w:sz w:val="24"/>
              <w:szCs w:val="24"/>
            </w:rPr>
          </w:rPrChange>
        </w:rPr>
        <w:tab/>
      </w:r>
      <w:r w:rsidRPr="00C05B87">
        <w:rPr>
          <w:rFonts w:ascii="Times New Roman" w:eastAsiaTheme="minorEastAsia" w:hAnsi="Times New Roman" w:cs="Times New Roman"/>
          <w:color w:val="000000" w:themeColor="text1"/>
          <w:sz w:val="24"/>
          <w:szCs w:val="24"/>
          <w:rPrChange w:id="749" w:author="Will Taylor Gough" w:date="2020-08-29T17:25:00Z">
            <w:rPr>
              <w:rFonts w:ascii="Arial" w:eastAsiaTheme="minorEastAsia" w:hAnsi="Arial" w:cs="Arial"/>
              <w:color w:val="000000" w:themeColor="text1"/>
              <w:sz w:val="24"/>
              <w:szCs w:val="24"/>
            </w:rPr>
          </w:rPrChange>
        </w:rPr>
        <w:tab/>
      </w:r>
      <w:r w:rsidRPr="00C05B87">
        <w:rPr>
          <w:rFonts w:ascii="Times New Roman" w:eastAsiaTheme="minorEastAsia" w:hAnsi="Times New Roman" w:cs="Times New Roman"/>
          <w:color w:val="000000" w:themeColor="text1"/>
          <w:sz w:val="24"/>
          <w:szCs w:val="24"/>
          <w:rPrChange w:id="750" w:author="Will Taylor Gough" w:date="2020-08-29T17:25:00Z">
            <w:rPr>
              <w:rFonts w:ascii="Arial" w:eastAsiaTheme="minorEastAsia" w:hAnsi="Arial" w:cs="Arial"/>
              <w:color w:val="000000" w:themeColor="text1"/>
              <w:sz w:val="24"/>
              <w:szCs w:val="24"/>
            </w:rPr>
          </w:rPrChange>
        </w:rPr>
        <w:tab/>
      </w:r>
      <w:r w:rsidRPr="00C05B87">
        <w:rPr>
          <w:rFonts w:ascii="Times New Roman" w:eastAsiaTheme="minorEastAsia" w:hAnsi="Times New Roman" w:cs="Times New Roman"/>
          <w:color w:val="000000" w:themeColor="text1"/>
          <w:sz w:val="24"/>
          <w:szCs w:val="24"/>
          <w:rPrChange w:id="751" w:author="Will Taylor Gough" w:date="2020-08-29T17:25:00Z">
            <w:rPr>
              <w:rFonts w:ascii="Arial" w:eastAsiaTheme="minorEastAsia" w:hAnsi="Arial" w:cs="Arial"/>
              <w:color w:val="000000" w:themeColor="text1"/>
              <w:sz w:val="24"/>
              <w:szCs w:val="24"/>
            </w:rPr>
          </w:rPrChange>
        </w:rPr>
        <w:tab/>
      </w:r>
      <w:r w:rsidRPr="00C05B87">
        <w:rPr>
          <w:rFonts w:ascii="Times New Roman" w:eastAsiaTheme="minorEastAsia" w:hAnsi="Times New Roman" w:cs="Times New Roman"/>
          <w:color w:val="000000" w:themeColor="text1"/>
          <w:sz w:val="24"/>
          <w:szCs w:val="24"/>
          <w:rPrChange w:id="752" w:author="Will Taylor Gough" w:date="2020-08-29T17:25:00Z">
            <w:rPr>
              <w:rFonts w:ascii="Arial" w:eastAsiaTheme="minorEastAsia" w:hAnsi="Arial" w:cs="Arial"/>
              <w:color w:val="000000" w:themeColor="text1"/>
              <w:sz w:val="24"/>
              <w:szCs w:val="24"/>
            </w:rPr>
          </w:rPrChange>
        </w:rPr>
        <w:tab/>
      </w:r>
      <w:r w:rsidRPr="00C05B87">
        <w:rPr>
          <w:rFonts w:ascii="Times New Roman" w:eastAsiaTheme="minorEastAsia" w:hAnsi="Times New Roman" w:cs="Times New Roman"/>
          <w:color w:val="000000" w:themeColor="text1"/>
          <w:sz w:val="24"/>
          <w:szCs w:val="24"/>
          <w:rPrChange w:id="753" w:author="Will Taylor Gough" w:date="2020-08-29T17:25:00Z">
            <w:rPr>
              <w:rFonts w:ascii="Arial" w:eastAsiaTheme="minorEastAsia" w:hAnsi="Arial" w:cs="Arial"/>
              <w:color w:val="000000" w:themeColor="text1"/>
              <w:sz w:val="24"/>
              <w:szCs w:val="24"/>
            </w:rPr>
          </w:rPrChange>
        </w:rPr>
        <w:tab/>
      </w:r>
      <w:r w:rsidRPr="00C05B87">
        <w:rPr>
          <w:rFonts w:ascii="Times New Roman" w:eastAsiaTheme="minorEastAsia" w:hAnsi="Times New Roman" w:cs="Times New Roman"/>
          <w:color w:val="000000" w:themeColor="text1"/>
          <w:sz w:val="24"/>
          <w:szCs w:val="24"/>
          <w:rPrChange w:id="754" w:author="Will Taylor Gough" w:date="2020-08-29T17:25:00Z">
            <w:rPr>
              <w:rFonts w:ascii="Arial" w:eastAsiaTheme="minorEastAsia" w:hAnsi="Arial" w:cs="Arial"/>
              <w:color w:val="000000" w:themeColor="text1"/>
              <w:sz w:val="24"/>
              <w:szCs w:val="24"/>
            </w:rPr>
          </w:rPrChange>
        </w:rPr>
        <w:tab/>
      </w:r>
      <w:r w:rsidRPr="00C05B87">
        <w:rPr>
          <w:rFonts w:ascii="Times New Roman" w:hAnsi="Times New Roman" w:cs="Times New Roman"/>
          <w:i w:val="0"/>
          <w:color w:val="000000" w:themeColor="text1"/>
          <w:sz w:val="24"/>
          <w:szCs w:val="24"/>
          <w:rPrChange w:id="755" w:author="Will Taylor Gough" w:date="2020-08-29T17:25:00Z">
            <w:rPr>
              <w:rFonts w:ascii="Arial" w:hAnsi="Arial" w:cs="Arial"/>
              <w:i w:val="0"/>
              <w:color w:val="000000" w:themeColor="text1"/>
              <w:sz w:val="24"/>
              <w:szCs w:val="24"/>
            </w:rPr>
          </w:rPrChange>
        </w:rPr>
        <w:t>(</w:t>
      </w:r>
      <w:r w:rsidRPr="00C05B87">
        <w:rPr>
          <w:rFonts w:ascii="Times New Roman" w:hAnsi="Times New Roman" w:cs="Times New Roman"/>
          <w:i w:val="0"/>
          <w:color w:val="000000" w:themeColor="text1"/>
          <w:sz w:val="24"/>
          <w:szCs w:val="24"/>
          <w:rPrChange w:id="756" w:author="Will Taylor Gough" w:date="2020-08-29T17:25:00Z">
            <w:rPr>
              <w:rFonts w:ascii="Arial" w:hAnsi="Arial" w:cs="Arial"/>
              <w:i w:val="0"/>
              <w:color w:val="000000" w:themeColor="text1"/>
              <w:sz w:val="24"/>
              <w:szCs w:val="24"/>
            </w:rPr>
          </w:rPrChange>
        </w:rPr>
        <w:fldChar w:fldCharType="begin"/>
      </w:r>
      <w:r w:rsidRPr="00C05B87">
        <w:rPr>
          <w:rFonts w:ascii="Times New Roman" w:hAnsi="Times New Roman" w:cs="Times New Roman"/>
          <w:i w:val="0"/>
          <w:color w:val="000000" w:themeColor="text1"/>
          <w:sz w:val="24"/>
          <w:szCs w:val="24"/>
          <w:rPrChange w:id="757" w:author="Will Taylor Gough" w:date="2020-08-29T17:25:00Z">
            <w:rPr>
              <w:rFonts w:ascii="Arial" w:hAnsi="Arial" w:cs="Arial"/>
              <w:i w:val="0"/>
              <w:color w:val="000000" w:themeColor="text1"/>
              <w:sz w:val="24"/>
              <w:szCs w:val="24"/>
            </w:rPr>
          </w:rPrChange>
        </w:rPr>
        <w:instrText xml:space="preserve"> SEQ ( \* ARABIC </w:instrText>
      </w:r>
      <w:r w:rsidRPr="00C05B87">
        <w:rPr>
          <w:rFonts w:ascii="Times New Roman" w:hAnsi="Times New Roman" w:cs="Times New Roman"/>
          <w:i w:val="0"/>
          <w:color w:val="000000" w:themeColor="text1"/>
          <w:sz w:val="24"/>
          <w:szCs w:val="24"/>
          <w:rPrChange w:id="758" w:author="Will Taylor Gough" w:date="2020-08-29T17:25:00Z">
            <w:rPr>
              <w:rFonts w:ascii="Arial" w:hAnsi="Arial" w:cs="Arial"/>
              <w:i w:val="0"/>
              <w:color w:val="000000" w:themeColor="text1"/>
              <w:sz w:val="24"/>
              <w:szCs w:val="24"/>
            </w:rPr>
          </w:rPrChange>
        </w:rPr>
        <w:fldChar w:fldCharType="separate"/>
      </w:r>
      <w:r w:rsidRPr="00C05B87">
        <w:rPr>
          <w:rFonts w:ascii="Times New Roman" w:hAnsi="Times New Roman" w:cs="Times New Roman"/>
          <w:i w:val="0"/>
          <w:noProof/>
          <w:color w:val="000000" w:themeColor="text1"/>
          <w:sz w:val="24"/>
          <w:szCs w:val="24"/>
          <w:rPrChange w:id="759" w:author="Will Taylor Gough" w:date="2020-08-29T17:25:00Z">
            <w:rPr>
              <w:rFonts w:ascii="Arial" w:hAnsi="Arial" w:cs="Arial"/>
              <w:i w:val="0"/>
              <w:noProof/>
              <w:color w:val="000000" w:themeColor="text1"/>
              <w:sz w:val="24"/>
              <w:szCs w:val="24"/>
            </w:rPr>
          </w:rPrChange>
        </w:rPr>
        <w:t>2</w:t>
      </w:r>
      <w:r w:rsidRPr="00C05B87">
        <w:rPr>
          <w:rFonts w:ascii="Times New Roman" w:hAnsi="Times New Roman" w:cs="Times New Roman"/>
          <w:i w:val="0"/>
          <w:color w:val="000000" w:themeColor="text1"/>
          <w:sz w:val="24"/>
          <w:szCs w:val="24"/>
          <w:rPrChange w:id="760" w:author="Will Taylor Gough" w:date="2020-08-29T17:25:00Z">
            <w:rPr>
              <w:rFonts w:ascii="Arial" w:hAnsi="Arial" w:cs="Arial"/>
              <w:i w:val="0"/>
              <w:color w:val="000000" w:themeColor="text1"/>
              <w:sz w:val="24"/>
              <w:szCs w:val="24"/>
            </w:rPr>
          </w:rPrChange>
        </w:rPr>
        <w:fldChar w:fldCharType="end"/>
      </w:r>
      <w:r w:rsidRPr="00C05B87">
        <w:rPr>
          <w:rFonts w:ascii="Times New Roman" w:hAnsi="Times New Roman" w:cs="Times New Roman"/>
          <w:i w:val="0"/>
          <w:color w:val="000000" w:themeColor="text1"/>
          <w:sz w:val="24"/>
          <w:szCs w:val="24"/>
          <w:rPrChange w:id="761" w:author="Will Taylor Gough" w:date="2020-08-29T17:25:00Z">
            <w:rPr>
              <w:rFonts w:ascii="Arial" w:hAnsi="Arial" w:cs="Arial"/>
              <w:i w:val="0"/>
              <w:color w:val="000000" w:themeColor="text1"/>
              <w:sz w:val="24"/>
              <w:szCs w:val="24"/>
            </w:rPr>
          </w:rPrChange>
        </w:rPr>
        <w:t>)</w:t>
      </w:r>
    </w:p>
    <w:p w14:paraId="4AF471C1" w14:textId="77777777" w:rsidR="005E33DD" w:rsidRPr="00C05B87" w:rsidRDefault="005E33DD" w:rsidP="00C05B87">
      <w:pPr>
        <w:spacing w:line="480" w:lineRule="auto"/>
        <w:rPr>
          <w:rFonts w:ascii="Times New Roman" w:eastAsia="Times New Roman" w:hAnsi="Times New Roman" w:cs="Times New Roman"/>
          <w:color w:val="000000" w:themeColor="text1"/>
          <w:sz w:val="24"/>
          <w:szCs w:val="24"/>
          <w:u w:val="single"/>
          <w:lang w:val="en-US"/>
          <w:rPrChange w:id="762" w:author="Will Taylor Gough" w:date="2020-08-29T17:25:00Z">
            <w:rPr>
              <w:rFonts w:eastAsia="Times New Roman"/>
              <w:color w:val="000000" w:themeColor="text1"/>
              <w:sz w:val="24"/>
              <w:szCs w:val="24"/>
              <w:u w:val="single"/>
              <w:lang w:val="en-US"/>
            </w:rPr>
          </w:rPrChange>
        </w:rPr>
        <w:pPrChange w:id="763" w:author="Will Taylor Gough" w:date="2020-08-29T17:27:00Z">
          <w:pPr>
            <w:spacing w:line="240" w:lineRule="auto"/>
          </w:pPr>
        </w:pPrChange>
      </w:pPr>
      <w:r w:rsidRPr="00C05B87">
        <w:rPr>
          <w:rFonts w:ascii="Times New Roman" w:hAnsi="Times New Roman" w:cs="Times New Roman"/>
          <w:color w:val="000000" w:themeColor="text1"/>
          <w:sz w:val="24"/>
          <w:szCs w:val="24"/>
          <w:rPrChange w:id="764" w:author="Will Taylor Gough" w:date="2020-08-29T17:25:00Z">
            <w:rPr>
              <w:color w:val="000000" w:themeColor="text1"/>
              <w:sz w:val="24"/>
              <w:szCs w:val="24"/>
            </w:rPr>
          </w:rPrChange>
        </w:rPr>
        <w:t xml:space="preserve">where </w:t>
      </w:r>
      <w:r w:rsidRPr="00C05B87">
        <w:rPr>
          <w:rFonts w:ascii="Times New Roman" w:hAnsi="Times New Roman" w:cs="Times New Roman"/>
          <w:i/>
          <w:color w:val="000000" w:themeColor="text1"/>
          <w:sz w:val="24"/>
          <w:szCs w:val="24"/>
          <w:rPrChange w:id="765" w:author="Will Taylor Gough" w:date="2020-08-29T17:25:00Z">
            <w:rPr>
              <w:i/>
              <w:color w:val="000000" w:themeColor="text1"/>
              <w:sz w:val="24"/>
              <w:szCs w:val="24"/>
            </w:rPr>
          </w:rPrChange>
        </w:rPr>
        <w:t>L is the length (m), n</w:t>
      </w:r>
      <w:r w:rsidRPr="00C05B87">
        <w:rPr>
          <w:rFonts w:ascii="Times New Roman" w:hAnsi="Times New Roman" w:cs="Times New Roman"/>
          <w:i/>
          <w:color w:val="000000" w:themeColor="text1"/>
          <w:sz w:val="24"/>
          <w:szCs w:val="24"/>
          <w:vertAlign w:val="subscript"/>
          <w:rPrChange w:id="766" w:author="Will Taylor Gough" w:date="2020-08-29T17:25:00Z">
            <w:rPr>
              <w:i/>
              <w:color w:val="000000" w:themeColor="text1"/>
              <w:sz w:val="24"/>
              <w:szCs w:val="24"/>
              <w:vertAlign w:val="subscript"/>
            </w:rPr>
          </w:rPrChange>
        </w:rPr>
        <w:t>pix</w:t>
      </w:r>
      <w:r w:rsidRPr="00C05B87">
        <w:rPr>
          <w:rFonts w:ascii="Times New Roman" w:hAnsi="Times New Roman" w:cs="Times New Roman"/>
          <w:color w:val="000000" w:themeColor="text1"/>
          <w:sz w:val="24"/>
          <w:szCs w:val="24"/>
          <w:rPrChange w:id="767" w:author="Will Taylor Gough" w:date="2020-08-29T17:25:00Z">
            <w:rPr>
              <w:color w:val="000000" w:themeColor="text1"/>
              <w:sz w:val="24"/>
              <w:szCs w:val="24"/>
            </w:rPr>
          </w:rPrChange>
        </w:rPr>
        <w:t xml:space="preserve"> is the number of pixels, </w:t>
      </w:r>
      <w:r w:rsidRPr="00C05B87">
        <w:rPr>
          <w:rFonts w:ascii="Times New Roman" w:hAnsi="Times New Roman" w:cs="Times New Roman"/>
          <w:i/>
          <w:color w:val="000000" w:themeColor="text1"/>
          <w:sz w:val="24"/>
          <w:szCs w:val="24"/>
          <w:rPrChange w:id="768" w:author="Will Taylor Gough" w:date="2020-08-29T17:25:00Z">
            <w:rPr>
              <w:i/>
              <w:color w:val="000000" w:themeColor="text1"/>
              <w:sz w:val="24"/>
              <w:szCs w:val="24"/>
            </w:rPr>
          </w:rPrChange>
        </w:rPr>
        <w:t>a</w:t>
      </w:r>
      <w:r w:rsidRPr="00C05B87">
        <w:rPr>
          <w:rFonts w:ascii="Times New Roman" w:hAnsi="Times New Roman" w:cs="Times New Roman"/>
          <w:color w:val="000000" w:themeColor="text1"/>
          <w:sz w:val="24"/>
          <w:szCs w:val="24"/>
          <w:rPrChange w:id="769" w:author="Will Taylor Gough" w:date="2020-08-29T17:25:00Z">
            <w:rPr>
              <w:color w:val="000000" w:themeColor="text1"/>
              <w:sz w:val="24"/>
              <w:szCs w:val="24"/>
            </w:rPr>
          </w:rPrChange>
        </w:rPr>
        <w:t xml:space="preserve"> is the altitude, </w:t>
      </w:r>
      <w:r w:rsidRPr="00C05B87">
        <w:rPr>
          <w:rFonts w:ascii="Times New Roman" w:hAnsi="Times New Roman" w:cs="Times New Roman"/>
          <w:i/>
          <w:color w:val="000000" w:themeColor="text1"/>
          <w:sz w:val="24"/>
          <w:szCs w:val="24"/>
          <w:rPrChange w:id="770" w:author="Will Taylor Gough" w:date="2020-08-29T17:25:00Z">
            <w:rPr>
              <w:i/>
              <w:color w:val="000000" w:themeColor="text1"/>
              <w:sz w:val="24"/>
              <w:szCs w:val="24"/>
            </w:rPr>
          </w:rPrChange>
        </w:rPr>
        <w:t>l</w:t>
      </w:r>
      <w:r w:rsidRPr="00C05B87">
        <w:rPr>
          <w:rFonts w:ascii="Times New Roman" w:hAnsi="Times New Roman" w:cs="Times New Roman"/>
          <w:i/>
          <w:color w:val="000000" w:themeColor="text1"/>
          <w:sz w:val="24"/>
          <w:szCs w:val="24"/>
          <w:vertAlign w:val="subscript"/>
          <w:rPrChange w:id="771" w:author="Will Taylor Gough" w:date="2020-08-29T17:25:00Z">
            <w:rPr>
              <w:i/>
              <w:color w:val="000000" w:themeColor="text1"/>
              <w:sz w:val="24"/>
              <w:szCs w:val="24"/>
              <w:vertAlign w:val="subscript"/>
            </w:rPr>
          </w:rPrChange>
        </w:rPr>
        <w:t>foc</w:t>
      </w:r>
      <w:r w:rsidRPr="00C05B87">
        <w:rPr>
          <w:rFonts w:ascii="Times New Roman" w:hAnsi="Times New Roman" w:cs="Times New Roman"/>
          <w:color w:val="000000" w:themeColor="text1"/>
          <w:sz w:val="24"/>
          <w:szCs w:val="24"/>
          <w:rPrChange w:id="772" w:author="Will Taylor Gough" w:date="2020-08-29T17:25:00Z">
            <w:rPr>
              <w:color w:val="000000" w:themeColor="text1"/>
              <w:sz w:val="24"/>
              <w:szCs w:val="24"/>
            </w:rPr>
          </w:rPrChange>
        </w:rPr>
        <w:t xml:space="preserve"> is th</w:t>
      </w:r>
      <w:r w:rsidR="0056571E" w:rsidRPr="00C05B87">
        <w:rPr>
          <w:rFonts w:ascii="Times New Roman" w:hAnsi="Times New Roman" w:cs="Times New Roman"/>
          <w:color w:val="000000" w:themeColor="text1"/>
          <w:sz w:val="24"/>
          <w:szCs w:val="24"/>
          <w:rPrChange w:id="773" w:author="Will Taylor Gough" w:date="2020-08-29T17:25:00Z">
            <w:rPr>
              <w:color w:val="000000" w:themeColor="text1"/>
              <w:sz w:val="24"/>
              <w:szCs w:val="24"/>
            </w:rPr>
          </w:rPrChange>
        </w:rPr>
        <w:t>e</w:t>
      </w:r>
      <w:r w:rsidRPr="00C05B87">
        <w:rPr>
          <w:rFonts w:ascii="Times New Roman" w:hAnsi="Times New Roman" w:cs="Times New Roman"/>
          <w:color w:val="000000" w:themeColor="text1"/>
          <w:sz w:val="24"/>
          <w:szCs w:val="24"/>
          <w:rPrChange w:id="774" w:author="Will Taylor Gough" w:date="2020-08-29T17:25:00Z">
            <w:rPr>
              <w:color w:val="000000" w:themeColor="text1"/>
              <w:sz w:val="24"/>
              <w:szCs w:val="24"/>
            </w:rPr>
          </w:rPrChange>
        </w:rPr>
        <w:t xml:space="preserve"> focal length (mm), </w:t>
      </w:r>
      <w:r w:rsidRPr="00C05B87">
        <w:rPr>
          <w:rFonts w:ascii="Times New Roman" w:hAnsi="Times New Roman" w:cs="Times New Roman"/>
          <w:i/>
          <w:color w:val="000000" w:themeColor="text1"/>
          <w:sz w:val="24"/>
          <w:szCs w:val="24"/>
          <w:rPrChange w:id="775" w:author="Will Taylor Gough" w:date="2020-08-29T17:25:00Z">
            <w:rPr>
              <w:i/>
              <w:color w:val="000000" w:themeColor="text1"/>
              <w:sz w:val="24"/>
              <w:szCs w:val="24"/>
            </w:rPr>
          </w:rPrChange>
        </w:rPr>
        <w:t>S</w:t>
      </w:r>
      <w:r w:rsidRPr="00C05B87">
        <w:rPr>
          <w:rFonts w:ascii="Times New Roman" w:hAnsi="Times New Roman" w:cs="Times New Roman"/>
          <w:i/>
          <w:color w:val="000000" w:themeColor="text1"/>
          <w:sz w:val="24"/>
          <w:szCs w:val="24"/>
          <w:vertAlign w:val="subscript"/>
          <w:rPrChange w:id="776" w:author="Will Taylor Gough" w:date="2020-08-29T17:25:00Z">
            <w:rPr>
              <w:i/>
              <w:color w:val="000000" w:themeColor="text1"/>
              <w:sz w:val="24"/>
              <w:szCs w:val="24"/>
              <w:vertAlign w:val="subscript"/>
            </w:rPr>
          </w:rPrChange>
        </w:rPr>
        <w:t>w</w:t>
      </w:r>
      <w:r w:rsidRPr="00C05B87">
        <w:rPr>
          <w:rFonts w:ascii="Times New Roman" w:hAnsi="Times New Roman" w:cs="Times New Roman"/>
          <w:color w:val="000000" w:themeColor="text1"/>
          <w:sz w:val="24"/>
          <w:szCs w:val="24"/>
          <w:rPrChange w:id="777" w:author="Will Taylor Gough" w:date="2020-08-29T17:25:00Z">
            <w:rPr>
              <w:color w:val="000000" w:themeColor="text1"/>
              <w:sz w:val="24"/>
              <w:szCs w:val="24"/>
            </w:rPr>
          </w:rPrChange>
        </w:rPr>
        <w:t xml:space="preserve"> is the sensor width (mm), and </w:t>
      </w:r>
      <w:r w:rsidRPr="00C05B87">
        <w:rPr>
          <w:rFonts w:ascii="Times New Roman" w:hAnsi="Times New Roman" w:cs="Times New Roman"/>
          <w:i/>
          <w:color w:val="000000" w:themeColor="text1"/>
          <w:sz w:val="24"/>
          <w:szCs w:val="24"/>
          <w:rPrChange w:id="778" w:author="Will Taylor Gough" w:date="2020-08-29T17:25:00Z">
            <w:rPr>
              <w:i/>
              <w:color w:val="000000" w:themeColor="text1"/>
              <w:sz w:val="24"/>
              <w:szCs w:val="24"/>
            </w:rPr>
          </w:rPrChange>
        </w:rPr>
        <w:t>P</w:t>
      </w:r>
      <w:r w:rsidRPr="00C05B87">
        <w:rPr>
          <w:rFonts w:ascii="Times New Roman" w:hAnsi="Times New Roman" w:cs="Times New Roman"/>
          <w:i/>
          <w:color w:val="000000" w:themeColor="text1"/>
          <w:sz w:val="24"/>
          <w:szCs w:val="24"/>
          <w:vertAlign w:val="subscript"/>
          <w:rPrChange w:id="779" w:author="Will Taylor Gough" w:date="2020-08-29T17:25:00Z">
            <w:rPr>
              <w:i/>
              <w:color w:val="000000" w:themeColor="text1"/>
              <w:sz w:val="24"/>
              <w:szCs w:val="24"/>
              <w:vertAlign w:val="subscript"/>
            </w:rPr>
          </w:rPrChange>
        </w:rPr>
        <w:t>w</w:t>
      </w:r>
      <w:r w:rsidRPr="00C05B87">
        <w:rPr>
          <w:rFonts w:ascii="Times New Roman" w:hAnsi="Times New Roman" w:cs="Times New Roman"/>
          <w:color w:val="000000" w:themeColor="text1"/>
          <w:sz w:val="24"/>
          <w:szCs w:val="24"/>
          <w:rPrChange w:id="780" w:author="Will Taylor Gough" w:date="2020-08-29T17:25:00Z">
            <w:rPr>
              <w:color w:val="000000" w:themeColor="text1"/>
              <w:sz w:val="24"/>
              <w:szCs w:val="24"/>
            </w:rPr>
          </w:rPrChange>
        </w:rPr>
        <w:t xml:space="preserve"> is the image resolution width (px). The width of the sensor and image resolution was used since images of the whales were captured full frame widthwise (Gough et al., 2019). </w:t>
      </w:r>
      <w:r w:rsidR="00AE1102" w:rsidRPr="00C05B87">
        <w:rPr>
          <w:rFonts w:ascii="Times New Roman" w:hAnsi="Times New Roman" w:cs="Times New Roman"/>
          <w:color w:val="000000" w:themeColor="text1"/>
          <w:sz w:val="24"/>
          <w:szCs w:val="24"/>
          <w:rPrChange w:id="781" w:author="Will Taylor Gough" w:date="2020-08-29T17:25:00Z">
            <w:rPr>
              <w:color w:val="000000" w:themeColor="text1"/>
              <w:sz w:val="24"/>
              <w:szCs w:val="24"/>
            </w:rPr>
          </w:rPrChange>
        </w:rPr>
        <w:t>In ImageJ (NIH), the scale was set by creating a straight line from the notch in between the caudal flukes to the tip of the rostrum and entering t</w:t>
      </w:r>
      <w:r w:rsidRPr="00C05B87">
        <w:rPr>
          <w:rFonts w:ascii="Times New Roman" w:hAnsi="Times New Roman" w:cs="Times New Roman"/>
          <w:color w:val="000000" w:themeColor="text1"/>
          <w:sz w:val="24"/>
          <w:szCs w:val="24"/>
          <w:rPrChange w:id="782" w:author="Will Taylor Gough" w:date="2020-08-29T17:25:00Z">
            <w:rPr>
              <w:color w:val="000000" w:themeColor="text1"/>
              <w:sz w:val="24"/>
              <w:szCs w:val="24"/>
            </w:rPr>
          </w:rPrChange>
        </w:rPr>
        <w:t>he total length</w:t>
      </w:r>
      <w:r w:rsidR="00AE1102" w:rsidRPr="00C05B87">
        <w:rPr>
          <w:rFonts w:ascii="Times New Roman" w:hAnsi="Times New Roman" w:cs="Times New Roman"/>
          <w:color w:val="000000" w:themeColor="text1"/>
          <w:sz w:val="24"/>
          <w:szCs w:val="24"/>
          <w:rPrChange w:id="783" w:author="Will Taylor Gough" w:date="2020-08-29T17:25:00Z">
            <w:rPr>
              <w:color w:val="000000" w:themeColor="text1"/>
              <w:sz w:val="24"/>
              <w:szCs w:val="24"/>
            </w:rPr>
          </w:rPrChange>
        </w:rPr>
        <w:t xml:space="preserve"> as the known distance</w:t>
      </w:r>
      <w:r w:rsidRPr="00C05B87">
        <w:rPr>
          <w:rFonts w:ascii="Times New Roman" w:eastAsia="Times New Roman" w:hAnsi="Times New Roman" w:cs="Times New Roman"/>
          <w:color w:val="000000" w:themeColor="text1"/>
          <w:sz w:val="24"/>
          <w:szCs w:val="24"/>
          <w:lang w:val="en-US"/>
          <w:rPrChange w:id="784" w:author="Will Taylor Gough" w:date="2020-08-29T17:25:00Z">
            <w:rPr>
              <w:rFonts w:eastAsia="Times New Roman"/>
              <w:color w:val="000000" w:themeColor="text1"/>
              <w:sz w:val="24"/>
              <w:szCs w:val="24"/>
              <w:lang w:val="en-US"/>
            </w:rPr>
          </w:rPrChange>
        </w:rPr>
        <w:t>. The combined planar surface area of the flukes (</w:t>
      </w:r>
      <w:r w:rsidRPr="00C05B87">
        <w:rPr>
          <w:rFonts w:ascii="Times New Roman" w:hAnsi="Times New Roman" w:cs="Times New Roman"/>
          <w:i/>
          <w:color w:val="000000" w:themeColor="text1"/>
          <w:rPrChange w:id="785" w:author="Will Taylor Gough" w:date="2020-08-29T17:25:00Z">
            <w:rPr>
              <w:i/>
              <w:color w:val="000000" w:themeColor="text1"/>
            </w:rPr>
          </w:rPrChange>
        </w:rPr>
        <w:t>F</w:t>
      </w:r>
      <w:r w:rsidRPr="00C05B87">
        <w:rPr>
          <w:rFonts w:ascii="Times New Roman" w:hAnsi="Times New Roman" w:cs="Times New Roman"/>
          <w:i/>
          <w:color w:val="000000" w:themeColor="text1"/>
          <w:vertAlign w:val="subscript"/>
          <w:rPrChange w:id="786" w:author="Will Taylor Gough" w:date="2020-08-29T17:25:00Z">
            <w:rPr>
              <w:i/>
              <w:color w:val="000000" w:themeColor="text1"/>
              <w:vertAlign w:val="subscript"/>
            </w:rPr>
          </w:rPrChange>
        </w:rPr>
        <w:t>a</w:t>
      </w:r>
      <w:r w:rsidRPr="00C05B87">
        <w:rPr>
          <w:rFonts w:ascii="Times New Roman" w:eastAsia="Times New Roman" w:hAnsi="Times New Roman" w:cs="Times New Roman"/>
          <w:color w:val="000000" w:themeColor="text1"/>
          <w:sz w:val="24"/>
          <w:szCs w:val="24"/>
          <w:lang w:val="en-US"/>
          <w:rPrChange w:id="787" w:author="Will Taylor Gough" w:date="2020-08-29T17:25:00Z">
            <w:rPr>
              <w:rFonts w:eastAsia="Times New Roman"/>
              <w:color w:val="000000" w:themeColor="text1"/>
              <w:sz w:val="24"/>
              <w:szCs w:val="24"/>
              <w:lang w:val="en-US"/>
            </w:rPr>
          </w:rPrChange>
        </w:rPr>
        <w:t>; m</w:t>
      </w:r>
      <w:r w:rsidRPr="00C05B87">
        <w:rPr>
          <w:rFonts w:ascii="Times New Roman" w:eastAsia="Times New Roman" w:hAnsi="Times New Roman" w:cs="Times New Roman"/>
          <w:color w:val="000000" w:themeColor="text1"/>
          <w:sz w:val="24"/>
          <w:szCs w:val="24"/>
          <w:vertAlign w:val="superscript"/>
          <w:lang w:val="en-US"/>
          <w:rPrChange w:id="788" w:author="Will Taylor Gough" w:date="2020-08-29T17:25:00Z">
            <w:rPr>
              <w:rFonts w:eastAsia="Times New Roman"/>
              <w:color w:val="000000" w:themeColor="text1"/>
              <w:sz w:val="24"/>
              <w:szCs w:val="24"/>
              <w:vertAlign w:val="superscript"/>
              <w:lang w:val="en-US"/>
            </w:rPr>
          </w:rPrChange>
        </w:rPr>
        <w:t>2</w:t>
      </w:r>
      <w:r w:rsidRPr="00C05B87">
        <w:rPr>
          <w:rFonts w:ascii="Times New Roman" w:eastAsia="Times New Roman" w:hAnsi="Times New Roman" w:cs="Times New Roman"/>
          <w:color w:val="000000" w:themeColor="text1"/>
          <w:sz w:val="24"/>
          <w:szCs w:val="24"/>
          <w:lang w:val="en-US"/>
          <w:rPrChange w:id="789" w:author="Will Taylor Gough" w:date="2020-08-29T17:25:00Z">
            <w:rPr>
              <w:rFonts w:eastAsia="Times New Roman"/>
              <w:color w:val="000000" w:themeColor="text1"/>
              <w:sz w:val="24"/>
              <w:szCs w:val="24"/>
              <w:lang w:val="en-US"/>
            </w:rPr>
          </w:rPrChange>
        </w:rPr>
        <w:t>) was calculated by carefully drawing a polygonal outline of the flukes. Chord length of the flukes (C; m) was measured as the linear distance from the notch between the flukes to the anterior insertion of the flukes on the tail. Body mass (kg) was estimated from total body length using known regressions (Kahane-Rapport and Goldbogen 2018). The wetted surface area of the body (</w:t>
      </w:r>
      <w:r w:rsidRPr="00C05B87">
        <w:rPr>
          <w:rFonts w:ascii="Times New Roman" w:hAnsi="Times New Roman" w:cs="Times New Roman"/>
          <w:i/>
          <w:color w:val="000000" w:themeColor="text1"/>
          <w:sz w:val="24"/>
          <w:szCs w:val="24"/>
          <w:rPrChange w:id="790" w:author="Will Taylor Gough" w:date="2020-08-29T17:25:00Z">
            <w:rPr>
              <w:i/>
              <w:color w:val="000000" w:themeColor="text1"/>
              <w:sz w:val="24"/>
              <w:szCs w:val="24"/>
            </w:rPr>
          </w:rPrChange>
        </w:rPr>
        <w:t>S</w:t>
      </w:r>
      <w:r w:rsidRPr="00C05B87">
        <w:rPr>
          <w:rFonts w:ascii="Times New Roman" w:hAnsi="Times New Roman" w:cs="Times New Roman"/>
          <w:i/>
          <w:color w:val="000000" w:themeColor="text1"/>
          <w:sz w:val="24"/>
          <w:szCs w:val="24"/>
          <w:vertAlign w:val="subscript"/>
          <w:rPrChange w:id="791" w:author="Will Taylor Gough" w:date="2020-08-29T17:25:00Z">
            <w:rPr>
              <w:i/>
              <w:color w:val="000000" w:themeColor="text1"/>
              <w:sz w:val="24"/>
              <w:szCs w:val="24"/>
              <w:vertAlign w:val="subscript"/>
            </w:rPr>
          </w:rPrChange>
        </w:rPr>
        <w:t xml:space="preserve">a </w:t>
      </w:r>
      <w:r w:rsidRPr="00C05B87">
        <w:rPr>
          <w:rFonts w:ascii="Times New Roman" w:eastAsia="Times New Roman" w:hAnsi="Times New Roman" w:cs="Times New Roman"/>
          <w:color w:val="000000" w:themeColor="text1"/>
          <w:sz w:val="24"/>
          <w:szCs w:val="24"/>
          <w:lang w:val="en-US"/>
          <w:rPrChange w:id="792" w:author="Will Taylor Gough" w:date="2020-08-29T17:25:00Z">
            <w:rPr>
              <w:rFonts w:eastAsia="Times New Roman"/>
              <w:color w:val="000000" w:themeColor="text1"/>
              <w:sz w:val="24"/>
              <w:szCs w:val="24"/>
              <w:lang w:val="en-US"/>
            </w:rPr>
          </w:rPrChange>
        </w:rPr>
        <w:t>;m</w:t>
      </w:r>
      <w:r w:rsidRPr="00C05B87">
        <w:rPr>
          <w:rFonts w:ascii="Times New Roman" w:eastAsia="Times New Roman" w:hAnsi="Times New Roman" w:cs="Times New Roman"/>
          <w:color w:val="000000" w:themeColor="text1"/>
          <w:sz w:val="24"/>
          <w:szCs w:val="24"/>
          <w:vertAlign w:val="superscript"/>
          <w:lang w:val="en-US"/>
          <w:rPrChange w:id="793" w:author="Will Taylor Gough" w:date="2020-08-29T17:25:00Z">
            <w:rPr>
              <w:rFonts w:eastAsia="Times New Roman"/>
              <w:color w:val="000000" w:themeColor="text1"/>
              <w:sz w:val="24"/>
              <w:szCs w:val="24"/>
              <w:vertAlign w:val="superscript"/>
              <w:lang w:val="en-US"/>
            </w:rPr>
          </w:rPrChange>
        </w:rPr>
        <w:t>2</w:t>
      </w:r>
      <w:r w:rsidRPr="00C05B87">
        <w:rPr>
          <w:rFonts w:ascii="Times New Roman" w:eastAsia="Times New Roman" w:hAnsi="Times New Roman" w:cs="Times New Roman"/>
          <w:color w:val="000000" w:themeColor="text1"/>
          <w:sz w:val="24"/>
          <w:szCs w:val="24"/>
          <w:lang w:val="en-US"/>
          <w:rPrChange w:id="794" w:author="Will Taylor Gough" w:date="2020-08-29T17:25:00Z">
            <w:rPr>
              <w:rFonts w:eastAsia="Times New Roman"/>
              <w:color w:val="000000" w:themeColor="text1"/>
              <w:sz w:val="24"/>
              <w:szCs w:val="24"/>
              <w:lang w:val="en-US"/>
            </w:rPr>
          </w:rPrChange>
        </w:rPr>
        <w:t>) was estimated from total body length using data provided by Fish (</w:t>
      </w:r>
      <w:r w:rsidR="00721C3A" w:rsidRPr="00C05B87">
        <w:rPr>
          <w:rFonts w:ascii="Times New Roman" w:eastAsia="Times New Roman" w:hAnsi="Times New Roman" w:cs="Times New Roman"/>
          <w:color w:val="000000" w:themeColor="text1"/>
          <w:sz w:val="24"/>
          <w:szCs w:val="24"/>
          <w:lang w:val="en-US"/>
          <w:rPrChange w:id="795" w:author="Will Taylor Gough" w:date="2020-08-29T17:25:00Z">
            <w:rPr>
              <w:rFonts w:eastAsia="Times New Roman"/>
              <w:color w:val="000000" w:themeColor="text1"/>
              <w:sz w:val="24"/>
              <w:szCs w:val="24"/>
              <w:lang w:val="en-US"/>
            </w:rPr>
          </w:rPrChange>
        </w:rPr>
        <w:t>1993).</w:t>
      </w:r>
    </w:p>
    <w:p w14:paraId="1EBCD833" w14:textId="77777777" w:rsidR="00FE2636" w:rsidRPr="00C05B87" w:rsidRDefault="00FE2636" w:rsidP="00C05B87">
      <w:pPr>
        <w:spacing w:line="480" w:lineRule="auto"/>
        <w:rPr>
          <w:rFonts w:ascii="Times New Roman" w:hAnsi="Times New Roman" w:cs="Times New Roman"/>
          <w:color w:val="000000" w:themeColor="text1"/>
          <w:sz w:val="24"/>
          <w:szCs w:val="24"/>
          <w:rPrChange w:id="796" w:author="Will Taylor Gough" w:date="2020-08-29T17:25:00Z">
            <w:rPr>
              <w:color w:val="000000" w:themeColor="text1"/>
              <w:sz w:val="24"/>
              <w:szCs w:val="24"/>
            </w:rPr>
          </w:rPrChange>
        </w:rPr>
        <w:pPrChange w:id="797" w:author="Will Taylor Gough" w:date="2020-08-29T17:27:00Z">
          <w:pPr>
            <w:spacing w:line="240" w:lineRule="auto"/>
          </w:pPr>
        </w:pPrChange>
      </w:pPr>
    </w:p>
    <w:p w14:paraId="4DBEE342" w14:textId="0A3ED81C" w:rsidR="00FE2636" w:rsidRPr="00C05B87" w:rsidRDefault="008968CA" w:rsidP="00C05B87">
      <w:pPr>
        <w:spacing w:line="480" w:lineRule="auto"/>
        <w:jc w:val="center"/>
        <w:rPr>
          <w:rFonts w:ascii="Times New Roman" w:hAnsi="Times New Roman" w:cs="Times New Roman"/>
          <w:i/>
          <w:color w:val="000000" w:themeColor="text1"/>
          <w:sz w:val="24"/>
          <w:szCs w:val="24"/>
          <w:u w:val="single"/>
          <w:rPrChange w:id="798" w:author="Will Taylor Gough" w:date="2020-08-29T17:25:00Z">
            <w:rPr>
              <w:i/>
              <w:color w:val="000000" w:themeColor="text1"/>
              <w:sz w:val="24"/>
              <w:szCs w:val="24"/>
              <w:u w:val="single"/>
            </w:rPr>
          </w:rPrChange>
        </w:rPr>
        <w:pPrChange w:id="799" w:author="Will Taylor Gough" w:date="2020-08-29T17:27:00Z">
          <w:pPr>
            <w:spacing w:line="240" w:lineRule="auto"/>
            <w:jc w:val="center"/>
          </w:pPr>
        </w:pPrChange>
      </w:pPr>
      <w:r w:rsidRPr="00C05B87">
        <w:rPr>
          <w:rFonts w:ascii="Times New Roman" w:hAnsi="Times New Roman" w:cs="Times New Roman"/>
          <w:i/>
          <w:color w:val="000000" w:themeColor="text1"/>
          <w:sz w:val="24"/>
          <w:szCs w:val="24"/>
          <w:u w:val="single"/>
          <w:rPrChange w:id="800" w:author="Will Taylor Gough" w:date="2020-08-29T17:25:00Z">
            <w:rPr>
              <w:i/>
              <w:color w:val="000000" w:themeColor="text1"/>
              <w:sz w:val="24"/>
              <w:szCs w:val="24"/>
              <w:u w:val="single"/>
            </w:rPr>
          </w:rPrChange>
        </w:rPr>
        <w:t xml:space="preserve">Thrust </w:t>
      </w:r>
      <w:ins w:id="801" w:author="Will Taylor Gough" w:date="2020-08-28T22:37:00Z">
        <w:r w:rsidR="003D3CE0" w:rsidRPr="00C05B87">
          <w:rPr>
            <w:rFonts w:ascii="Times New Roman" w:hAnsi="Times New Roman" w:cs="Times New Roman"/>
            <w:i/>
            <w:color w:val="000000" w:themeColor="text1"/>
            <w:sz w:val="24"/>
            <w:szCs w:val="24"/>
            <w:u w:val="single"/>
            <w:rPrChange w:id="802" w:author="Will Taylor Gough" w:date="2020-08-29T17:25:00Z">
              <w:rPr>
                <w:i/>
                <w:color w:val="000000" w:themeColor="text1"/>
                <w:sz w:val="24"/>
                <w:szCs w:val="24"/>
                <w:u w:val="single"/>
              </w:rPr>
            </w:rPrChange>
          </w:rPr>
          <w:t>Power, Efficiency, and Drag Coefficient</w:t>
        </w:r>
      </w:ins>
      <w:del w:id="803" w:author="Will Taylor Gough" w:date="2020-08-28T22:37:00Z">
        <w:r w:rsidRPr="00C05B87" w:rsidDel="003D3CE0">
          <w:rPr>
            <w:rFonts w:ascii="Times New Roman" w:hAnsi="Times New Roman" w:cs="Times New Roman"/>
            <w:i/>
            <w:color w:val="000000" w:themeColor="text1"/>
            <w:sz w:val="24"/>
            <w:szCs w:val="24"/>
            <w:u w:val="single"/>
            <w:rPrChange w:id="804" w:author="Will Taylor Gough" w:date="2020-08-29T17:25:00Z">
              <w:rPr>
                <w:i/>
                <w:color w:val="000000" w:themeColor="text1"/>
                <w:sz w:val="24"/>
                <w:szCs w:val="24"/>
                <w:u w:val="single"/>
              </w:rPr>
            </w:rPrChange>
          </w:rPr>
          <w:delText>Force</w:delText>
        </w:r>
      </w:del>
      <w:r w:rsidRPr="00C05B87">
        <w:rPr>
          <w:rFonts w:ascii="Times New Roman" w:hAnsi="Times New Roman" w:cs="Times New Roman"/>
          <w:i/>
          <w:color w:val="000000" w:themeColor="text1"/>
          <w:sz w:val="24"/>
          <w:szCs w:val="24"/>
          <w:u w:val="single"/>
          <w:rPrChange w:id="805" w:author="Will Taylor Gough" w:date="2020-08-29T17:25:00Z">
            <w:rPr>
              <w:i/>
              <w:color w:val="000000" w:themeColor="text1"/>
              <w:sz w:val="24"/>
              <w:szCs w:val="24"/>
              <w:u w:val="single"/>
            </w:rPr>
          </w:rPrChange>
        </w:rPr>
        <w:t xml:space="preserve"> Modeling</w:t>
      </w:r>
    </w:p>
    <w:p w14:paraId="7A5362B4" w14:textId="418F9D87" w:rsidR="00E72043" w:rsidRPr="00C05B87" w:rsidRDefault="00E72043" w:rsidP="00C05B87">
      <w:pPr>
        <w:spacing w:line="480" w:lineRule="auto"/>
        <w:ind w:firstLine="720"/>
        <w:rPr>
          <w:ins w:id="806" w:author="Will Taylor Gough" w:date="2020-08-28T23:45:00Z"/>
          <w:rFonts w:ascii="Times New Roman" w:hAnsi="Times New Roman" w:cs="Times New Roman"/>
          <w:color w:val="000000" w:themeColor="text1"/>
          <w:sz w:val="24"/>
          <w:szCs w:val="24"/>
          <w:rPrChange w:id="807" w:author="Will Taylor Gough" w:date="2020-08-29T17:25:00Z">
            <w:rPr>
              <w:ins w:id="808" w:author="Will Taylor Gough" w:date="2020-08-28T23:45:00Z"/>
              <w:color w:val="000000" w:themeColor="text1"/>
              <w:sz w:val="24"/>
              <w:szCs w:val="24"/>
            </w:rPr>
          </w:rPrChange>
        </w:rPr>
        <w:pPrChange w:id="809" w:author="Will Taylor Gough" w:date="2020-08-29T17:27:00Z">
          <w:pPr>
            <w:spacing w:line="240" w:lineRule="auto"/>
            <w:ind w:firstLine="720"/>
          </w:pPr>
        </w:pPrChange>
      </w:pPr>
      <w:moveToRangeStart w:id="810" w:author="Will Taylor Gough" w:date="2020-08-28T23:45:00Z" w:name="move49550719"/>
      <w:moveTo w:id="811" w:author="Will Taylor Gough" w:date="2020-08-28T23:45:00Z">
        <w:r w:rsidRPr="00C05B87">
          <w:rPr>
            <w:rFonts w:ascii="Times New Roman" w:hAnsi="Times New Roman" w:cs="Times New Roman"/>
            <w:color w:val="000000" w:themeColor="text1"/>
            <w:sz w:val="24"/>
            <w:szCs w:val="24"/>
            <w:rPrChange w:id="812" w:author="Will Taylor Gough" w:date="2020-08-29T17:25:00Z">
              <w:rPr>
                <w:color w:val="000000" w:themeColor="text1"/>
                <w:sz w:val="24"/>
                <w:szCs w:val="24"/>
              </w:rPr>
            </w:rPrChange>
          </w:rPr>
          <w:t xml:space="preserve">We used a customized MATLAB script to detect </w:t>
        </w:r>
      </w:moveTo>
      <w:ins w:id="813" w:author="Will Taylor Gough" w:date="2020-08-29T01:05:00Z">
        <w:r w:rsidR="00C11D2C" w:rsidRPr="00C05B87">
          <w:rPr>
            <w:rFonts w:ascii="Times New Roman" w:hAnsi="Times New Roman" w:cs="Times New Roman"/>
            <w:color w:val="000000" w:themeColor="text1"/>
            <w:sz w:val="24"/>
            <w:szCs w:val="24"/>
            <w:rPrChange w:id="814" w:author="Will Taylor Gough" w:date="2020-08-29T17:25:00Z">
              <w:rPr>
                <w:color w:val="000000" w:themeColor="text1"/>
                <w:sz w:val="24"/>
                <w:szCs w:val="24"/>
              </w:rPr>
            </w:rPrChange>
          </w:rPr>
          <w:t>tail</w:t>
        </w:r>
      </w:ins>
      <w:moveTo w:id="815" w:author="Will Taylor Gough" w:date="2020-08-28T23:45:00Z">
        <w:del w:id="816" w:author="Will Taylor Gough" w:date="2020-08-29T01:05:00Z">
          <w:r w:rsidRPr="00C05B87" w:rsidDel="00C11D2C">
            <w:rPr>
              <w:rFonts w:ascii="Times New Roman" w:hAnsi="Times New Roman" w:cs="Times New Roman"/>
              <w:color w:val="000000" w:themeColor="text1"/>
              <w:sz w:val="24"/>
              <w:szCs w:val="24"/>
              <w:rPrChange w:id="817" w:author="Will Taylor Gough" w:date="2020-08-29T17:25:00Z">
                <w:rPr>
                  <w:color w:val="000000" w:themeColor="text1"/>
                  <w:sz w:val="24"/>
                  <w:szCs w:val="24"/>
                </w:rPr>
              </w:rPrChange>
            </w:rPr>
            <w:delText>fluke</w:delText>
          </w:r>
        </w:del>
        <w:r w:rsidRPr="00C05B87">
          <w:rPr>
            <w:rFonts w:ascii="Times New Roman" w:hAnsi="Times New Roman" w:cs="Times New Roman"/>
            <w:color w:val="000000" w:themeColor="text1"/>
            <w:sz w:val="24"/>
            <w:szCs w:val="24"/>
            <w:rPrChange w:id="818" w:author="Will Taylor Gough" w:date="2020-08-29T17:25:00Z">
              <w:rPr>
                <w:color w:val="000000" w:themeColor="text1"/>
                <w:sz w:val="24"/>
                <w:szCs w:val="24"/>
              </w:rPr>
            </w:rPrChange>
          </w:rPr>
          <w:t>beat</w:t>
        </w:r>
      </w:moveTo>
      <w:ins w:id="819" w:author="Will Taylor Gough" w:date="2020-08-29T00:15:00Z">
        <w:r w:rsidR="00315307" w:rsidRPr="00C05B87">
          <w:rPr>
            <w:rFonts w:ascii="Times New Roman" w:hAnsi="Times New Roman" w:cs="Times New Roman"/>
            <w:color w:val="000000" w:themeColor="text1"/>
            <w:sz w:val="24"/>
            <w:szCs w:val="24"/>
            <w:rPrChange w:id="820" w:author="Will Taylor Gough" w:date="2020-08-29T17:25:00Z">
              <w:rPr>
                <w:color w:val="000000" w:themeColor="text1"/>
                <w:sz w:val="24"/>
                <w:szCs w:val="24"/>
              </w:rPr>
            </w:rPrChange>
          </w:rPr>
          <w:t xml:space="preserve"> cycles</w:t>
        </w:r>
      </w:ins>
      <w:moveTo w:id="821" w:author="Will Taylor Gough" w:date="2020-08-28T23:45:00Z">
        <w:del w:id="822" w:author="Will Taylor Gough" w:date="2020-08-29T00:15:00Z">
          <w:r w:rsidRPr="00C05B87" w:rsidDel="00315307">
            <w:rPr>
              <w:rFonts w:ascii="Times New Roman" w:hAnsi="Times New Roman" w:cs="Times New Roman"/>
              <w:color w:val="000000" w:themeColor="text1"/>
              <w:sz w:val="24"/>
              <w:szCs w:val="24"/>
              <w:rPrChange w:id="823" w:author="Will Taylor Gough" w:date="2020-08-29T17:25:00Z">
                <w:rPr>
                  <w:color w:val="000000" w:themeColor="text1"/>
                  <w:sz w:val="24"/>
                  <w:szCs w:val="24"/>
                </w:rPr>
              </w:rPrChange>
            </w:rPr>
            <w:delText>s</w:delText>
          </w:r>
        </w:del>
        <w:r w:rsidRPr="00C05B87">
          <w:rPr>
            <w:rFonts w:ascii="Times New Roman" w:hAnsi="Times New Roman" w:cs="Times New Roman"/>
            <w:color w:val="000000" w:themeColor="text1"/>
            <w:sz w:val="24"/>
            <w:szCs w:val="24"/>
            <w:rPrChange w:id="824" w:author="Will Taylor Gough" w:date="2020-08-29T17:25:00Z">
              <w:rPr>
                <w:color w:val="000000" w:themeColor="text1"/>
                <w:sz w:val="24"/>
                <w:szCs w:val="24"/>
              </w:rPr>
            </w:rPrChange>
          </w:rPr>
          <w:t xml:space="preserve"> based upon methods defined by Gough et al. (2019).</w:t>
        </w:r>
      </w:moveTo>
      <w:ins w:id="825" w:author="Will Taylor Gough" w:date="2020-08-29T00:15:00Z">
        <w:r w:rsidR="00315307" w:rsidRPr="00C05B87">
          <w:rPr>
            <w:rFonts w:ascii="Times New Roman" w:hAnsi="Times New Roman" w:cs="Times New Roman"/>
            <w:color w:val="000000" w:themeColor="text1"/>
            <w:sz w:val="24"/>
            <w:szCs w:val="24"/>
            <w:rPrChange w:id="826" w:author="Will Taylor Gough" w:date="2020-08-29T17:25:00Z">
              <w:rPr>
                <w:color w:val="000000" w:themeColor="text1"/>
                <w:sz w:val="24"/>
                <w:szCs w:val="24"/>
              </w:rPr>
            </w:rPrChange>
          </w:rPr>
          <w:t xml:space="preserve"> </w:t>
        </w:r>
      </w:ins>
      <w:ins w:id="827" w:author="Will Taylor Gough" w:date="2020-08-29T00:17:00Z">
        <w:r w:rsidR="00082567" w:rsidRPr="00C05B87">
          <w:rPr>
            <w:rFonts w:ascii="Times New Roman" w:hAnsi="Times New Roman" w:cs="Times New Roman"/>
            <w:color w:val="000000" w:themeColor="text1"/>
            <w:sz w:val="24"/>
            <w:szCs w:val="24"/>
            <w:rPrChange w:id="828" w:author="Will Taylor Gough" w:date="2020-08-29T17:25:00Z">
              <w:rPr>
                <w:color w:val="000000" w:themeColor="text1"/>
                <w:sz w:val="24"/>
                <w:szCs w:val="24"/>
              </w:rPr>
            </w:rPrChange>
          </w:rPr>
          <w:t xml:space="preserve">In particular, a </w:t>
        </w:r>
      </w:ins>
      <w:ins w:id="829" w:author="Will Taylor Gough" w:date="2020-08-29T00:16:00Z">
        <w:r w:rsidR="00082567" w:rsidRPr="00C05B87">
          <w:rPr>
            <w:rFonts w:ascii="Times New Roman" w:hAnsi="Times New Roman" w:cs="Times New Roman"/>
            <w:color w:val="000000" w:themeColor="text1"/>
            <w:sz w:val="24"/>
            <w:szCs w:val="24"/>
            <w:rPrChange w:id="830" w:author="Will Taylor Gough" w:date="2020-08-29T17:25:00Z">
              <w:rPr>
                <w:color w:val="000000" w:themeColor="text1"/>
                <w:sz w:val="24"/>
                <w:szCs w:val="24"/>
              </w:rPr>
            </w:rPrChange>
          </w:rPr>
          <w:t xml:space="preserve">series of thresholds </w:t>
        </w:r>
      </w:ins>
      <w:ins w:id="831" w:author="Will Taylor Gough" w:date="2020-08-29T00:17:00Z">
        <w:r w:rsidR="00082567" w:rsidRPr="00C05B87">
          <w:rPr>
            <w:rFonts w:ascii="Times New Roman" w:hAnsi="Times New Roman" w:cs="Times New Roman"/>
            <w:color w:val="000000" w:themeColor="text1"/>
            <w:sz w:val="24"/>
            <w:szCs w:val="24"/>
            <w:rPrChange w:id="832" w:author="Will Taylor Gough" w:date="2020-08-29T17:25:00Z">
              <w:rPr>
                <w:color w:val="000000" w:themeColor="text1"/>
                <w:sz w:val="24"/>
                <w:szCs w:val="24"/>
              </w:rPr>
            </w:rPrChange>
          </w:rPr>
          <w:t>were used to define</w:t>
        </w:r>
      </w:ins>
      <w:ins w:id="833" w:author="Will Taylor Gough" w:date="2020-08-29T00:16:00Z">
        <w:r w:rsidR="00082567" w:rsidRPr="00C05B87">
          <w:rPr>
            <w:rFonts w:ascii="Times New Roman" w:hAnsi="Times New Roman" w:cs="Times New Roman"/>
            <w:color w:val="000000" w:themeColor="text1"/>
            <w:sz w:val="24"/>
            <w:szCs w:val="24"/>
            <w:rPrChange w:id="834" w:author="Will Taylor Gough" w:date="2020-08-29T17:25:00Z">
              <w:rPr>
                <w:color w:val="000000" w:themeColor="text1"/>
                <w:sz w:val="24"/>
                <w:szCs w:val="24"/>
              </w:rPr>
            </w:rPrChange>
          </w:rPr>
          <w:t xml:space="preserve"> periods in the </w:t>
        </w:r>
      </w:ins>
      <w:ins w:id="835" w:author="Will Taylor Gough" w:date="2020-08-29T00:18:00Z">
        <w:r w:rsidR="00082567" w:rsidRPr="00C05B87">
          <w:rPr>
            <w:rFonts w:ascii="Times New Roman" w:hAnsi="Times New Roman" w:cs="Times New Roman"/>
            <w:color w:val="000000" w:themeColor="text1"/>
            <w:sz w:val="24"/>
            <w:szCs w:val="24"/>
            <w:rPrChange w:id="836" w:author="Will Taylor Gough" w:date="2020-08-29T17:25:00Z">
              <w:rPr>
                <w:color w:val="000000" w:themeColor="text1"/>
                <w:sz w:val="24"/>
                <w:szCs w:val="24"/>
              </w:rPr>
            </w:rPrChange>
          </w:rPr>
          <w:t>filtered</w:t>
        </w:r>
      </w:ins>
      <w:ins w:id="837" w:author="Will Taylor Gough" w:date="2020-08-29T01:39:00Z">
        <w:r w:rsidR="003A0B14" w:rsidRPr="00C05B87">
          <w:rPr>
            <w:rFonts w:ascii="Times New Roman" w:hAnsi="Times New Roman" w:cs="Times New Roman"/>
            <w:color w:val="000000" w:themeColor="text1"/>
            <w:sz w:val="24"/>
            <w:szCs w:val="24"/>
            <w:rPrChange w:id="838" w:author="Will Taylor Gough" w:date="2020-08-29T17:25:00Z">
              <w:rPr>
                <w:color w:val="000000" w:themeColor="text1"/>
                <w:sz w:val="24"/>
                <w:szCs w:val="24"/>
              </w:rPr>
            </w:rPrChange>
          </w:rPr>
          <w:t xml:space="preserve"> (low-pass)</w:t>
        </w:r>
      </w:ins>
      <w:ins w:id="839" w:author="Will Taylor Gough" w:date="2020-08-29T00:18:00Z">
        <w:r w:rsidR="00082567" w:rsidRPr="00C05B87">
          <w:rPr>
            <w:rFonts w:ascii="Times New Roman" w:hAnsi="Times New Roman" w:cs="Times New Roman"/>
            <w:color w:val="000000" w:themeColor="text1"/>
            <w:sz w:val="24"/>
            <w:szCs w:val="24"/>
            <w:rPrChange w:id="840" w:author="Will Taylor Gough" w:date="2020-08-29T17:25:00Z">
              <w:rPr>
                <w:color w:val="000000" w:themeColor="text1"/>
                <w:sz w:val="24"/>
                <w:szCs w:val="24"/>
              </w:rPr>
            </w:rPrChange>
          </w:rPr>
          <w:t xml:space="preserve"> </w:t>
        </w:r>
      </w:ins>
      <w:ins w:id="841" w:author="Will Taylor Gough" w:date="2020-08-29T00:16:00Z">
        <w:r w:rsidR="00082567" w:rsidRPr="00C05B87">
          <w:rPr>
            <w:rFonts w:ascii="Times New Roman" w:hAnsi="Times New Roman" w:cs="Times New Roman"/>
            <w:color w:val="000000" w:themeColor="text1"/>
            <w:sz w:val="24"/>
            <w:szCs w:val="24"/>
            <w:rPrChange w:id="842" w:author="Will Taylor Gough" w:date="2020-08-29T17:25:00Z">
              <w:rPr>
                <w:color w:val="000000" w:themeColor="text1"/>
                <w:sz w:val="24"/>
                <w:szCs w:val="24"/>
              </w:rPr>
            </w:rPrChange>
          </w:rPr>
          <w:t xml:space="preserve">gyroscope signal </w:t>
        </w:r>
      </w:ins>
      <w:ins w:id="843" w:author="Will Taylor Gough" w:date="2020-08-29T00:19:00Z">
        <w:r w:rsidR="00082567" w:rsidRPr="00C05B87">
          <w:rPr>
            <w:rFonts w:ascii="Times New Roman" w:hAnsi="Times New Roman" w:cs="Times New Roman"/>
            <w:color w:val="000000" w:themeColor="text1"/>
            <w:sz w:val="24"/>
            <w:szCs w:val="24"/>
            <w:rPrChange w:id="844" w:author="Will Taylor Gough" w:date="2020-08-29T17:25:00Z">
              <w:rPr>
                <w:color w:val="000000" w:themeColor="text1"/>
                <w:sz w:val="24"/>
                <w:szCs w:val="24"/>
              </w:rPr>
            </w:rPrChange>
          </w:rPr>
          <w:t xml:space="preserve">(along the transverse axis) </w:t>
        </w:r>
      </w:ins>
      <w:ins w:id="845" w:author="Will Taylor Gough" w:date="2020-08-29T00:16:00Z">
        <w:r w:rsidR="00082567" w:rsidRPr="00C05B87">
          <w:rPr>
            <w:rFonts w:ascii="Times New Roman" w:hAnsi="Times New Roman" w:cs="Times New Roman"/>
            <w:color w:val="000000" w:themeColor="text1"/>
            <w:sz w:val="24"/>
            <w:szCs w:val="24"/>
            <w:rPrChange w:id="846" w:author="Will Taylor Gough" w:date="2020-08-29T17:25:00Z">
              <w:rPr>
                <w:color w:val="000000" w:themeColor="text1"/>
                <w:sz w:val="24"/>
                <w:szCs w:val="24"/>
              </w:rPr>
            </w:rPrChange>
          </w:rPr>
          <w:t xml:space="preserve">corresponding to individual </w:t>
        </w:r>
        <w:r w:rsidR="00082567" w:rsidRPr="00C05B87">
          <w:rPr>
            <w:rFonts w:ascii="Times New Roman" w:hAnsi="Times New Roman" w:cs="Times New Roman"/>
            <w:color w:val="000000" w:themeColor="text1"/>
            <w:sz w:val="24"/>
            <w:szCs w:val="24"/>
            <w:rPrChange w:id="847" w:author="Will Taylor Gough" w:date="2020-08-29T17:25:00Z">
              <w:rPr>
                <w:color w:val="000000" w:themeColor="text1"/>
                <w:sz w:val="24"/>
                <w:szCs w:val="24"/>
              </w:rPr>
            </w:rPrChange>
          </w:rPr>
          <w:lastRenderedPageBreak/>
          <w:t>tailbeats.</w:t>
        </w:r>
      </w:ins>
      <w:ins w:id="848" w:author="Will Taylor Gough" w:date="2020-08-29T00:15:00Z">
        <w:r w:rsidR="00082567" w:rsidRPr="00C05B87">
          <w:rPr>
            <w:rFonts w:ascii="Times New Roman" w:hAnsi="Times New Roman" w:cs="Times New Roman"/>
            <w:color w:val="000000" w:themeColor="text1"/>
            <w:sz w:val="24"/>
            <w:szCs w:val="24"/>
            <w:rPrChange w:id="849" w:author="Will Taylor Gough" w:date="2020-08-29T17:25:00Z">
              <w:rPr>
                <w:color w:val="000000" w:themeColor="text1"/>
                <w:sz w:val="24"/>
                <w:szCs w:val="24"/>
              </w:rPr>
            </w:rPrChange>
          </w:rPr>
          <w:t xml:space="preserve"> These thresholds checked for symmetricality between the upstroke and downstroke by defining the magnitude, duration, and overall shape of each portion of the tailbeat c</w:t>
        </w:r>
        <w:r w:rsidR="00C11D2C" w:rsidRPr="00C05B87">
          <w:rPr>
            <w:rFonts w:ascii="Times New Roman" w:hAnsi="Times New Roman" w:cs="Times New Roman"/>
            <w:color w:val="000000" w:themeColor="text1"/>
            <w:sz w:val="24"/>
            <w:szCs w:val="24"/>
            <w:rPrChange w:id="850" w:author="Will Taylor Gough" w:date="2020-08-29T17:25:00Z">
              <w:rPr>
                <w:color w:val="000000" w:themeColor="text1"/>
                <w:sz w:val="24"/>
                <w:szCs w:val="24"/>
              </w:rPr>
            </w:rPrChange>
          </w:rPr>
          <w:t>ycle. The resulting set of tail</w:t>
        </w:r>
        <w:r w:rsidR="00082567" w:rsidRPr="00C05B87">
          <w:rPr>
            <w:rFonts w:ascii="Times New Roman" w:hAnsi="Times New Roman" w:cs="Times New Roman"/>
            <w:color w:val="000000" w:themeColor="text1"/>
            <w:sz w:val="24"/>
            <w:szCs w:val="24"/>
            <w:rPrChange w:id="851" w:author="Will Taylor Gough" w:date="2020-08-29T17:25:00Z">
              <w:rPr>
                <w:color w:val="000000" w:themeColor="text1"/>
                <w:sz w:val="24"/>
                <w:szCs w:val="24"/>
              </w:rPr>
            </w:rPrChange>
          </w:rPr>
          <w:t xml:space="preserve">beat cycles was spot-checked </w:t>
        </w:r>
      </w:ins>
      <w:ins w:id="852" w:author="Will Taylor Gough" w:date="2020-08-29T00:22:00Z">
        <w:r w:rsidR="00082567" w:rsidRPr="00C05B87">
          <w:rPr>
            <w:rFonts w:ascii="Times New Roman" w:hAnsi="Times New Roman" w:cs="Times New Roman"/>
            <w:color w:val="000000" w:themeColor="text1"/>
            <w:sz w:val="24"/>
            <w:szCs w:val="24"/>
            <w:rPrChange w:id="853" w:author="Will Taylor Gough" w:date="2020-08-29T17:25:00Z">
              <w:rPr>
                <w:color w:val="000000" w:themeColor="text1"/>
                <w:sz w:val="24"/>
                <w:szCs w:val="24"/>
              </w:rPr>
            </w:rPrChange>
          </w:rPr>
          <w:t xml:space="preserve">and compared against tag video </w:t>
        </w:r>
      </w:ins>
      <w:ins w:id="854" w:author="Will Taylor Gough" w:date="2020-08-29T00:15:00Z">
        <w:r w:rsidR="00082567" w:rsidRPr="00C05B87">
          <w:rPr>
            <w:rFonts w:ascii="Times New Roman" w:hAnsi="Times New Roman" w:cs="Times New Roman"/>
            <w:color w:val="000000" w:themeColor="text1"/>
            <w:sz w:val="24"/>
            <w:szCs w:val="24"/>
            <w:rPrChange w:id="855" w:author="Will Taylor Gough" w:date="2020-08-29T17:25:00Z">
              <w:rPr>
                <w:color w:val="000000" w:themeColor="text1"/>
                <w:sz w:val="24"/>
                <w:szCs w:val="24"/>
              </w:rPr>
            </w:rPrChange>
          </w:rPr>
          <w:t>to ensure that the parameters were set correctly.</w:t>
        </w:r>
      </w:ins>
      <w:ins w:id="856" w:author="Will Taylor Gough" w:date="2020-08-29T17:39:00Z">
        <w:r w:rsidR="00CB6D67">
          <w:rPr>
            <w:rFonts w:ascii="Times New Roman" w:hAnsi="Times New Roman" w:cs="Times New Roman"/>
            <w:color w:val="000000" w:themeColor="text1"/>
            <w:sz w:val="24"/>
            <w:szCs w:val="24"/>
          </w:rPr>
          <w:t xml:space="preserve"> Individual whales must have had a dataset of &gt;200 tailbeats in order to be included for further analysis.</w:t>
        </w:r>
      </w:ins>
      <w:moveTo w:id="857" w:author="Will Taylor Gough" w:date="2020-08-28T23:45:00Z">
        <w:del w:id="858" w:author="Will Taylor Gough" w:date="2020-08-29T00:15:00Z">
          <w:r w:rsidRPr="00C05B87" w:rsidDel="00315307">
            <w:rPr>
              <w:rFonts w:ascii="Times New Roman" w:hAnsi="Times New Roman" w:cs="Times New Roman"/>
              <w:color w:val="000000" w:themeColor="text1"/>
              <w:sz w:val="24"/>
              <w:szCs w:val="24"/>
              <w:rPrChange w:id="859" w:author="Will Taylor Gough" w:date="2020-08-29T17:25:00Z">
                <w:rPr>
                  <w:color w:val="000000" w:themeColor="text1"/>
                  <w:sz w:val="24"/>
                  <w:szCs w:val="24"/>
                </w:rPr>
              </w:rPrChange>
            </w:rPr>
            <w:delText xml:space="preserve"> </w:delText>
          </w:r>
        </w:del>
      </w:moveTo>
      <w:moveToRangeEnd w:id="810"/>
    </w:p>
    <w:p w14:paraId="2F2146CD" w14:textId="31B0D5C6" w:rsidR="00FE2636" w:rsidRPr="00C05B87" w:rsidRDefault="00C11D2C" w:rsidP="00C05B87">
      <w:pPr>
        <w:spacing w:line="480" w:lineRule="auto"/>
        <w:ind w:firstLine="720"/>
        <w:rPr>
          <w:ins w:id="860" w:author="Will Taylor Gough" w:date="2020-08-28T22:39:00Z"/>
          <w:rFonts w:ascii="Times New Roman" w:hAnsi="Times New Roman" w:cs="Times New Roman"/>
          <w:color w:val="000000" w:themeColor="text1"/>
          <w:sz w:val="24"/>
          <w:szCs w:val="24"/>
          <w:rPrChange w:id="861" w:author="Will Taylor Gough" w:date="2020-08-29T17:25:00Z">
            <w:rPr>
              <w:ins w:id="862" w:author="Will Taylor Gough" w:date="2020-08-28T22:39:00Z"/>
              <w:color w:val="000000" w:themeColor="text1"/>
              <w:sz w:val="24"/>
              <w:szCs w:val="24"/>
            </w:rPr>
          </w:rPrChange>
        </w:rPr>
        <w:pPrChange w:id="863" w:author="Will Taylor Gough" w:date="2020-08-29T17:27:00Z">
          <w:pPr>
            <w:spacing w:line="240" w:lineRule="auto"/>
            <w:ind w:firstLine="720"/>
          </w:pPr>
        </w:pPrChange>
      </w:pPr>
      <w:ins w:id="864" w:author="Will Taylor Gough" w:date="2020-08-29T00:24:00Z">
        <w:r w:rsidRPr="00C05B87">
          <w:rPr>
            <w:rFonts w:ascii="Times New Roman" w:hAnsi="Times New Roman" w:cs="Times New Roman"/>
            <w:color w:val="000000" w:themeColor="text1"/>
            <w:sz w:val="24"/>
            <w:szCs w:val="24"/>
            <w:rPrChange w:id="865" w:author="Will Taylor Gough" w:date="2020-08-29T17:25:00Z">
              <w:rPr>
                <w:color w:val="000000" w:themeColor="text1"/>
                <w:sz w:val="24"/>
                <w:szCs w:val="24"/>
              </w:rPr>
            </w:rPrChange>
          </w:rPr>
          <w:t>For each tail</w:t>
        </w:r>
        <w:r w:rsidR="00082567" w:rsidRPr="00C05B87">
          <w:rPr>
            <w:rFonts w:ascii="Times New Roman" w:hAnsi="Times New Roman" w:cs="Times New Roman"/>
            <w:color w:val="000000" w:themeColor="text1"/>
            <w:sz w:val="24"/>
            <w:szCs w:val="24"/>
            <w:rPrChange w:id="866" w:author="Will Taylor Gough" w:date="2020-08-29T17:25:00Z">
              <w:rPr>
                <w:color w:val="000000" w:themeColor="text1"/>
                <w:sz w:val="24"/>
                <w:szCs w:val="24"/>
              </w:rPr>
            </w:rPrChange>
          </w:rPr>
          <w:t xml:space="preserve">beat, we </w:t>
        </w:r>
      </w:ins>
      <w:ins w:id="867" w:author="Will Taylor Gough" w:date="2020-08-29T00:27:00Z">
        <w:r w:rsidR="00F946C0" w:rsidRPr="00C05B87">
          <w:rPr>
            <w:rFonts w:ascii="Times New Roman" w:hAnsi="Times New Roman" w:cs="Times New Roman"/>
            <w:color w:val="000000" w:themeColor="text1"/>
            <w:sz w:val="24"/>
            <w:szCs w:val="24"/>
            <w:rPrChange w:id="868" w:author="Will Taylor Gough" w:date="2020-08-29T17:25:00Z">
              <w:rPr>
                <w:color w:val="000000" w:themeColor="text1"/>
                <w:sz w:val="24"/>
                <w:szCs w:val="24"/>
              </w:rPr>
            </w:rPrChange>
          </w:rPr>
          <w:t>measured the mean</w:t>
        </w:r>
      </w:ins>
      <w:ins w:id="869" w:author="Will Taylor Gough" w:date="2020-08-29T00:25:00Z">
        <w:r w:rsidR="00082567" w:rsidRPr="00C05B87">
          <w:rPr>
            <w:rFonts w:ascii="Times New Roman" w:hAnsi="Times New Roman" w:cs="Times New Roman"/>
            <w:color w:val="000000" w:themeColor="text1"/>
            <w:sz w:val="24"/>
            <w:szCs w:val="24"/>
            <w:rPrChange w:id="870" w:author="Will Taylor Gough" w:date="2020-08-29T17:25:00Z">
              <w:rPr>
                <w:color w:val="000000" w:themeColor="text1"/>
                <w:sz w:val="24"/>
                <w:szCs w:val="24"/>
              </w:rPr>
            </w:rPrChange>
          </w:rPr>
          <w:t xml:space="preserve"> swimming velocity (</w:t>
        </w:r>
        <w:r w:rsidR="00082567" w:rsidRPr="00C05B87">
          <w:rPr>
            <w:rFonts w:ascii="Times New Roman" w:hAnsi="Times New Roman" w:cs="Times New Roman"/>
            <w:i/>
            <w:color w:val="000000" w:themeColor="text1"/>
            <w:sz w:val="24"/>
            <w:szCs w:val="24"/>
            <w:rPrChange w:id="871" w:author="Will Taylor Gough" w:date="2020-08-29T17:25:00Z">
              <w:rPr>
                <w:color w:val="000000" w:themeColor="text1"/>
                <w:sz w:val="24"/>
                <w:szCs w:val="24"/>
              </w:rPr>
            </w:rPrChange>
          </w:rPr>
          <w:t>U</w:t>
        </w:r>
      </w:ins>
      <w:ins w:id="872" w:author="Will Taylor Gough" w:date="2020-08-29T00:26:00Z">
        <w:r w:rsidR="00082567" w:rsidRPr="00C05B87">
          <w:rPr>
            <w:rFonts w:ascii="Times New Roman" w:hAnsi="Times New Roman" w:cs="Times New Roman"/>
            <w:color w:val="000000" w:themeColor="text1"/>
            <w:sz w:val="24"/>
            <w:szCs w:val="24"/>
            <w:rPrChange w:id="873" w:author="Will Taylor Gough" w:date="2020-08-29T17:25:00Z">
              <w:rPr>
                <w:color w:val="000000" w:themeColor="text1"/>
                <w:sz w:val="24"/>
                <w:szCs w:val="24"/>
              </w:rPr>
            </w:rPrChange>
          </w:rPr>
          <w:t>; m s</w:t>
        </w:r>
        <w:r w:rsidR="00082567" w:rsidRPr="00C05B87">
          <w:rPr>
            <w:rFonts w:ascii="Times New Roman" w:hAnsi="Times New Roman" w:cs="Times New Roman"/>
            <w:color w:val="000000" w:themeColor="text1"/>
            <w:sz w:val="24"/>
            <w:szCs w:val="24"/>
            <w:vertAlign w:val="superscript"/>
            <w:rPrChange w:id="874" w:author="Will Taylor Gough" w:date="2020-08-29T17:25:00Z">
              <w:rPr>
                <w:color w:val="000000" w:themeColor="text1"/>
                <w:sz w:val="24"/>
                <w:szCs w:val="24"/>
                <w:vertAlign w:val="superscript"/>
              </w:rPr>
            </w:rPrChange>
          </w:rPr>
          <w:t>-1</w:t>
        </w:r>
      </w:ins>
      <w:ins w:id="875" w:author="Will Taylor Gough" w:date="2020-08-29T00:25:00Z">
        <w:r w:rsidR="00082567" w:rsidRPr="00C05B87">
          <w:rPr>
            <w:rFonts w:ascii="Times New Roman" w:hAnsi="Times New Roman" w:cs="Times New Roman"/>
            <w:color w:val="000000" w:themeColor="text1"/>
            <w:sz w:val="24"/>
            <w:szCs w:val="24"/>
            <w:rPrChange w:id="876" w:author="Will Taylor Gough" w:date="2020-08-29T17:25:00Z">
              <w:rPr>
                <w:color w:val="000000" w:themeColor="text1"/>
                <w:sz w:val="24"/>
                <w:szCs w:val="24"/>
              </w:rPr>
            </w:rPrChange>
          </w:rPr>
          <w:t>)</w:t>
        </w:r>
      </w:ins>
      <w:ins w:id="877" w:author="Will Taylor Gough" w:date="2020-08-29T00:26:00Z">
        <w:r w:rsidR="00082567" w:rsidRPr="00C05B87">
          <w:rPr>
            <w:rFonts w:ascii="Times New Roman" w:hAnsi="Times New Roman" w:cs="Times New Roman"/>
            <w:color w:val="000000" w:themeColor="text1"/>
            <w:sz w:val="24"/>
            <w:szCs w:val="24"/>
            <w:rPrChange w:id="878" w:author="Will Taylor Gough" w:date="2020-08-29T17:25:00Z">
              <w:rPr>
                <w:color w:val="000000" w:themeColor="text1"/>
                <w:sz w:val="24"/>
                <w:szCs w:val="24"/>
              </w:rPr>
            </w:rPrChange>
          </w:rPr>
          <w:t xml:space="preserve"> </w:t>
        </w:r>
      </w:ins>
      <w:ins w:id="879" w:author="Will Taylor Gough" w:date="2020-08-29T00:27:00Z">
        <w:r w:rsidR="00F946C0" w:rsidRPr="00C05B87">
          <w:rPr>
            <w:rFonts w:ascii="Times New Roman" w:hAnsi="Times New Roman" w:cs="Times New Roman"/>
            <w:color w:val="000000" w:themeColor="text1"/>
            <w:sz w:val="24"/>
            <w:szCs w:val="24"/>
            <w:rPrChange w:id="880" w:author="Will Taylor Gough" w:date="2020-08-29T17:25:00Z">
              <w:rPr>
                <w:color w:val="000000" w:themeColor="text1"/>
                <w:sz w:val="24"/>
                <w:szCs w:val="24"/>
              </w:rPr>
            </w:rPrChange>
          </w:rPr>
          <w:t xml:space="preserve">by averaging </w:t>
        </w:r>
      </w:ins>
      <w:ins w:id="881" w:author="Will Taylor Gough" w:date="2020-08-29T00:26:00Z">
        <w:r w:rsidR="00082567" w:rsidRPr="00C05B87">
          <w:rPr>
            <w:rFonts w:ascii="Times New Roman" w:hAnsi="Times New Roman" w:cs="Times New Roman"/>
            <w:color w:val="000000" w:themeColor="text1"/>
            <w:sz w:val="24"/>
            <w:szCs w:val="24"/>
            <w:rPrChange w:id="882" w:author="Will Taylor Gough" w:date="2020-08-29T17:25:00Z">
              <w:rPr>
                <w:color w:val="000000" w:themeColor="text1"/>
                <w:sz w:val="24"/>
                <w:szCs w:val="24"/>
              </w:rPr>
            </w:rPrChange>
          </w:rPr>
          <w:t>across the entire time course of the cycle.</w:t>
        </w:r>
      </w:ins>
      <w:ins w:id="883" w:author="Will Taylor Gough" w:date="2020-08-29T00:40:00Z">
        <w:r w:rsidR="00660ECD" w:rsidRPr="00C05B87">
          <w:rPr>
            <w:rFonts w:ascii="Times New Roman" w:hAnsi="Times New Roman" w:cs="Times New Roman"/>
            <w:color w:val="000000" w:themeColor="text1"/>
            <w:sz w:val="24"/>
            <w:szCs w:val="24"/>
            <w:rPrChange w:id="884" w:author="Will Taylor Gough" w:date="2020-08-29T17:25:00Z">
              <w:rPr>
                <w:color w:val="000000" w:themeColor="text1"/>
                <w:sz w:val="24"/>
                <w:szCs w:val="24"/>
              </w:rPr>
            </w:rPrChange>
          </w:rPr>
          <w:t xml:space="preserve"> Since the measurement of speed by the tag requires turbulent flow, we were limited to only measure speeds &gt;1 m</w:t>
        </w:r>
      </w:ins>
      <w:ins w:id="885" w:author="Will Taylor Gough" w:date="2020-08-29T00:26:00Z">
        <w:r w:rsidR="00082567" w:rsidRPr="00C05B87">
          <w:rPr>
            <w:rFonts w:ascii="Times New Roman" w:hAnsi="Times New Roman" w:cs="Times New Roman"/>
            <w:color w:val="000000" w:themeColor="text1"/>
            <w:sz w:val="24"/>
            <w:szCs w:val="24"/>
            <w:rPrChange w:id="886" w:author="Will Taylor Gough" w:date="2020-08-29T17:25:00Z">
              <w:rPr>
                <w:color w:val="000000" w:themeColor="text1"/>
                <w:sz w:val="24"/>
                <w:szCs w:val="24"/>
              </w:rPr>
            </w:rPrChange>
          </w:rPr>
          <w:t xml:space="preserve"> </w:t>
        </w:r>
      </w:ins>
      <w:ins w:id="887" w:author="Will Taylor Gough" w:date="2020-08-29T00:41:00Z">
        <w:r w:rsidR="00660ECD" w:rsidRPr="00C05B87">
          <w:rPr>
            <w:rFonts w:ascii="Times New Roman" w:hAnsi="Times New Roman" w:cs="Times New Roman"/>
            <w:color w:val="000000" w:themeColor="text1"/>
            <w:sz w:val="24"/>
            <w:szCs w:val="24"/>
            <w:rPrChange w:id="888" w:author="Will Taylor Gough" w:date="2020-08-29T17:25:00Z">
              <w:rPr>
                <w:color w:val="000000" w:themeColor="text1"/>
                <w:sz w:val="24"/>
                <w:szCs w:val="24"/>
              </w:rPr>
            </w:rPrChange>
          </w:rPr>
          <w:t>s</w:t>
        </w:r>
        <w:r w:rsidR="00660ECD" w:rsidRPr="00C05B87">
          <w:rPr>
            <w:rFonts w:ascii="Times New Roman" w:hAnsi="Times New Roman" w:cs="Times New Roman"/>
            <w:color w:val="000000" w:themeColor="text1"/>
            <w:sz w:val="24"/>
            <w:szCs w:val="24"/>
            <w:vertAlign w:val="superscript"/>
            <w:rPrChange w:id="889" w:author="Will Taylor Gough" w:date="2020-08-29T17:25:00Z">
              <w:rPr>
                <w:color w:val="000000" w:themeColor="text1"/>
                <w:sz w:val="24"/>
                <w:szCs w:val="24"/>
                <w:vertAlign w:val="superscript"/>
              </w:rPr>
            </w:rPrChange>
          </w:rPr>
          <w:t>-1</w:t>
        </w:r>
      </w:ins>
      <w:ins w:id="890" w:author="Will Taylor Gough" w:date="2020-08-29T00:27:00Z">
        <w:r w:rsidR="00660ECD" w:rsidRPr="00C05B87">
          <w:rPr>
            <w:rFonts w:ascii="Times New Roman" w:hAnsi="Times New Roman" w:cs="Times New Roman"/>
            <w:color w:val="000000" w:themeColor="text1"/>
            <w:sz w:val="24"/>
            <w:szCs w:val="24"/>
            <w:rPrChange w:id="891" w:author="Will Taylor Gough" w:date="2020-08-29T17:25:00Z">
              <w:rPr>
                <w:color w:val="000000" w:themeColor="text1"/>
                <w:sz w:val="24"/>
                <w:szCs w:val="24"/>
              </w:rPr>
            </w:rPrChange>
          </w:rPr>
          <w:t xml:space="preserve"> (Cade et al., 2018). W</w:t>
        </w:r>
        <w:r w:rsidR="00F946C0" w:rsidRPr="00C05B87">
          <w:rPr>
            <w:rFonts w:ascii="Times New Roman" w:hAnsi="Times New Roman" w:cs="Times New Roman"/>
            <w:color w:val="000000" w:themeColor="text1"/>
            <w:sz w:val="24"/>
            <w:szCs w:val="24"/>
            <w:rPrChange w:id="892" w:author="Will Taylor Gough" w:date="2020-08-29T17:25:00Z">
              <w:rPr>
                <w:color w:val="000000" w:themeColor="text1"/>
                <w:sz w:val="24"/>
                <w:szCs w:val="24"/>
              </w:rPr>
            </w:rPrChange>
          </w:rPr>
          <w:t xml:space="preserve">e also measured oscillatory frequency </w:t>
        </w:r>
      </w:ins>
      <w:ins w:id="893" w:author="Will Taylor Gough" w:date="2020-08-29T00:44:00Z">
        <w:r w:rsidR="00660ECD" w:rsidRPr="00C05B87">
          <w:rPr>
            <w:rFonts w:ascii="Times New Roman" w:hAnsi="Times New Roman" w:cs="Times New Roman"/>
            <w:color w:val="000000" w:themeColor="text1"/>
            <w:sz w:val="24"/>
            <w:szCs w:val="24"/>
            <w:rPrChange w:id="894" w:author="Will Taylor Gough" w:date="2020-08-29T17:25:00Z">
              <w:rPr>
                <w:color w:val="000000" w:themeColor="text1"/>
                <w:sz w:val="24"/>
                <w:szCs w:val="24"/>
              </w:rPr>
            </w:rPrChange>
          </w:rPr>
          <w:t>(</w:t>
        </w:r>
      </w:ins>
      <w:ins w:id="895" w:author="Will Taylor Gough" w:date="2020-08-29T00:45:00Z">
        <w:r w:rsidR="00660ECD" w:rsidRPr="00C05B87">
          <w:rPr>
            <w:rFonts w:ascii="Times New Roman" w:hAnsi="Times New Roman" w:cs="Times New Roman"/>
            <w:i/>
            <w:color w:val="000000" w:themeColor="text1"/>
            <w:sz w:val="24"/>
            <w:szCs w:val="24"/>
            <w:rPrChange w:id="896" w:author="Will Taylor Gough" w:date="2020-08-29T17:25:00Z">
              <w:rPr>
                <w:i/>
                <w:color w:val="000000" w:themeColor="text1"/>
                <w:sz w:val="24"/>
                <w:szCs w:val="24"/>
              </w:rPr>
            </w:rPrChange>
          </w:rPr>
          <w:t>f</w:t>
        </w:r>
        <w:r w:rsidR="00660ECD" w:rsidRPr="00C05B87">
          <w:rPr>
            <w:rFonts w:ascii="Times New Roman" w:hAnsi="Times New Roman" w:cs="Times New Roman"/>
            <w:color w:val="000000" w:themeColor="text1"/>
            <w:sz w:val="24"/>
            <w:szCs w:val="24"/>
            <w:rPrChange w:id="897" w:author="Will Taylor Gough" w:date="2020-08-29T17:25:00Z">
              <w:rPr>
                <w:color w:val="000000" w:themeColor="text1"/>
                <w:sz w:val="24"/>
                <w:szCs w:val="24"/>
              </w:rPr>
            </w:rPrChange>
          </w:rPr>
          <w:t>; Hz</w:t>
        </w:r>
      </w:ins>
      <w:ins w:id="898" w:author="Will Taylor Gough" w:date="2020-08-29T00:44:00Z">
        <w:r w:rsidR="00660ECD" w:rsidRPr="00C05B87">
          <w:rPr>
            <w:rFonts w:ascii="Times New Roman" w:hAnsi="Times New Roman" w:cs="Times New Roman"/>
            <w:color w:val="000000" w:themeColor="text1"/>
            <w:sz w:val="24"/>
            <w:szCs w:val="24"/>
            <w:rPrChange w:id="899" w:author="Will Taylor Gough" w:date="2020-08-29T17:25:00Z">
              <w:rPr>
                <w:color w:val="000000" w:themeColor="text1"/>
                <w:sz w:val="24"/>
                <w:szCs w:val="24"/>
              </w:rPr>
            </w:rPrChange>
          </w:rPr>
          <w:t xml:space="preserve">) </w:t>
        </w:r>
      </w:ins>
      <w:ins w:id="900" w:author="Will Taylor Gough" w:date="2020-08-29T00:27:00Z">
        <w:r w:rsidR="00F946C0" w:rsidRPr="00C05B87">
          <w:rPr>
            <w:rFonts w:ascii="Times New Roman" w:hAnsi="Times New Roman" w:cs="Times New Roman"/>
            <w:color w:val="000000" w:themeColor="text1"/>
            <w:sz w:val="24"/>
            <w:szCs w:val="24"/>
            <w:rPrChange w:id="901" w:author="Will Taylor Gough" w:date="2020-08-29T17:25:00Z">
              <w:rPr>
                <w:color w:val="000000" w:themeColor="text1"/>
                <w:sz w:val="24"/>
                <w:szCs w:val="24"/>
              </w:rPr>
            </w:rPrChange>
          </w:rPr>
          <w:t xml:space="preserve">as the inverse of the duration of the cycle. </w:t>
        </w:r>
      </w:ins>
      <w:r w:rsidR="00B86181" w:rsidRPr="00C05B87">
        <w:rPr>
          <w:rFonts w:ascii="Times New Roman" w:hAnsi="Times New Roman" w:cs="Times New Roman"/>
          <w:color w:val="000000" w:themeColor="text1"/>
          <w:sz w:val="24"/>
          <w:szCs w:val="24"/>
          <w:rPrChange w:id="902" w:author="Will Taylor Gough" w:date="2020-08-29T17:25:00Z">
            <w:rPr>
              <w:color w:val="000000" w:themeColor="text1"/>
              <w:sz w:val="24"/>
              <w:szCs w:val="24"/>
            </w:rPr>
          </w:rPrChange>
        </w:rPr>
        <w:t>Our calc</w:t>
      </w:r>
      <w:r w:rsidR="003E031C" w:rsidRPr="00C05B87">
        <w:rPr>
          <w:rFonts w:ascii="Times New Roman" w:hAnsi="Times New Roman" w:cs="Times New Roman"/>
          <w:color w:val="000000" w:themeColor="text1"/>
          <w:sz w:val="24"/>
          <w:szCs w:val="24"/>
          <w:rPrChange w:id="903" w:author="Will Taylor Gough" w:date="2020-08-29T17:25:00Z">
            <w:rPr>
              <w:color w:val="000000" w:themeColor="text1"/>
              <w:sz w:val="24"/>
              <w:szCs w:val="24"/>
            </w:rPr>
          </w:rPrChange>
        </w:rPr>
        <w:t>ulation</w:t>
      </w:r>
      <w:r w:rsidR="00B86181" w:rsidRPr="00C05B87">
        <w:rPr>
          <w:rFonts w:ascii="Times New Roman" w:hAnsi="Times New Roman" w:cs="Times New Roman"/>
          <w:color w:val="000000" w:themeColor="text1"/>
          <w:sz w:val="24"/>
          <w:szCs w:val="24"/>
          <w:rPrChange w:id="904" w:author="Will Taylor Gough" w:date="2020-08-29T17:25:00Z">
            <w:rPr>
              <w:color w:val="000000" w:themeColor="text1"/>
              <w:sz w:val="24"/>
              <w:szCs w:val="24"/>
            </w:rPr>
          </w:rPrChange>
        </w:rPr>
        <w:t>s</w:t>
      </w:r>
      <w:ins w:id="905" w:author="Will Taylor Gough" w:date="2020-08-29T00:57:00Z">
        <w:r w:rsidR="00DE2005" w:rsidRPr="00C05B87">
          <w:rPr>
            <w:rFonts w:ascii="Times New Roman" w:hAnsi="Times New Roman" w:cs="Times New Roman"/>
            <w:color w:val="000000" w:themeColor="text1"/>
            <w:sz w:val="24"/>
            <w:szCs w:val="24"/>
            <w:rPrChange w:id="906" w:author="Will Taylor Gough" w:date="2020-08-29T17:25:00Z">
              <w:rPr>
                <w:color w:val="000000" w:themeColor="text1"/>
                <w:sz w:val="24"/>
                <w:szCs w:val="24"/>
              </w:rPr>
            </w:rPrChange>
          </w:rPr>
          <w:t xml:space="preserve"> of thrust power (</w:t>
        </w:r>
        <w:r w:rsidR="00DE2005" w:rsidRPr="00C05B87">
          <w:rPr>
            <w:rFonts w:ascii="Times New Roman" w:hAnsi="Times New Roman" w:cs="Times New Roman"/>
            <w:i/>
            <w:color w:val="000000" w:themeColor="text1"/>
            <w:sz w:val="24"/>
            <w:szCs w:val="24"/>
            <w:rPrChange w:id="907" w:author="Will Taylor Gough" w:date="2020-08-29T17:25:00Z">
              <w:rPr>
                <w:i/>
                <w:color w:val="000000" w:themeColor="text1"/>
                <w:sz w:val="24"/>
                <w:szCs w:val="24"/>
              </w:rPr>
            </w:rPrChange>
          </w:rPr>
          <w:t>P</w:t>
        </w:r>
        <w:r w:rsidR="00DE2005" w:rsidRPr="00C05B87">
          <w:rPr>
            <w:rFonts w:ascii="Times New Roman" w:hAnsi="Times New Roman" w:cs="Times New Roman"/>
            <w:i/>
            <w:color w:val="000000" w:themeColor="text1"/>
            <w:sz w:val="24"/>
            <w:szCs w:val="24"/>
            <w:vertAlign w:val="subscript"/>
            <w:rPrChange w:id="908" w:author="Will Taylor Gough" w:date="2020-08-29T17:25:00Z">
              <w:rPr>
                <w:i/>
                <w:color w:val="000000" w:themeColor="text1"/>
                <w:sz w:val="24"/>
                <w:szCs w:val="24"/>
                <w:vertAlign w:val="subscript"/>
              </w:rPr>
            </w:rPrChange>
          </w:rPr>
          <w:t>T</w:t>
        </w:r>
        <w:r w:rsidR="00DE2005" w:rsidRPr="00C05B87">
          <w:rPr>
            <w:rFonts w:ascii="Times New Roman" w:hAnsi="Times New Roman" w:cs="Times New Roman"/>
            <w:color w:val="000000" w:themeColor="text1"/>
            <w:sz w:val="24"/>
            <w:szCs w:val="24"/>
            <w:rPrChange w:id="909" w:author="Will Taylor Gough" w:date="2020-08-29T17:25:00Z">
              <w:rPr>
                <w:color w:val="000000" w:themeColor="text1"/>
                <w:sz w:val="24"/>
                <w:szCs w:val="24"/>
              </w:rPr>
            </w:rPrChange>
          </w:rPr>
          <w:t>), coefficient of drag (</w:t>
        </w:r>
        <w:r w:rsidR="00DE2005" w:rsidRPr="00C05B87">
          <w:rPr>
            <w:rFonts w:ascii="Times New Roman" w:hAnsi="Times New Roman" w:cs="Times New Roman"/>
            <w:i/>
            <w:color w:val="000000" w:themeColor="text1"/>
            <w:sz w:val="24"/>
            <w:szCs w:val="24"/>
            <w:rPrChange w:id="910" w:author="Will Taylor Gough" w:date="2020-08-29T17:25:00Z">
              <w:rPr>
                <w:i/>
                <w:color w:val="000000" w:themeColor="text1"/>
                <w:sz w:val="24"/>
                <w:szCs w:val="24"/>
              </w:rPr>
            </w:rPrChange>
          </w:rPr>
          <w:t>C</w:t>
        </w:r>
        <w:r w:rsidR="00DE2005" w:rsidRPr="00C05B87">
          <w:rPr>
            <w:rFonts w:ascii="Times New Roman" w:hAnsi="Times New Roman" w:cs="Times New Roman"/>
            <w:i/>
            <w:color w:val="000000" w:themeColor="text1"/>
            <w:sz w:val="24"/>
            <w:szCs w:val="24"/>
            <w:vertAlign w:val="subscript"/>
            <w:rPrChange w:id="911" w:author="Will Taylor Gough" w:date="2020-08-29T17:25:00Z">
              <w:rPr>
                <w:i/>
                <w:color w:val="000000" w:themeColor="text1"/>
                <w:sz w:val="24"/>
                <w:szCs w:val="24"/>
              </w:rPr>
            </w:rPrChange>
          </w:rPr>
          <w:t>D</w:t>
        </w:r>
        <w:r w:rsidR="00DE2005" w:rsidRPr="00C05B87">
          <w:rPr>
            <w:rFonts w:ascii="Times New Roman" w:hAnsi="Times New Roman" w:cs="Times New Roman"/>
            <w:color w:val="000000" w:themeColor="text1"/>
            <w:sz w:val="24"/>
            <w:szCs w:val="24"/>
            <w:rPrChange w:id="912" w:author="Will Taylor Gough" w:date="2020-08-29T17:25:00Z">
              <w:rPr>
                <w:color w:val="000000" w:themeColor="text1"/>
                <w:sz w:val="24"/>
                <w:szCs w:val="24"/>
              </w:rPr>
            </w:rPrChange>
          </w:rPr>
          <w:t xml:space="preserve">), and Froude efficiency </w:t>
        </w:r>
        <w:r w:rsidR="00DE2005" w:rsidRPr="00C05B87">
          <w:rPr>
            <w:rFonts w:ascii="Times New Roman" w:eastAsiaTheme="minorEastAsia" w:hAnsi="Times New Roman" w:cs="Times New Roman"/>
            <w:color w:val="000000" w:themeColor="text1"/>
            <w:sz w:val="24"/>
            <w:szCs w:val="24"/>
            <w:rPrChange w:id="913" w:author="Will Taylor Gough" w:date="2020-08-29T17:25:00Z">
              <w:rPr>
                <w:rFonts w:eastAsiaTheme="minorEastAsia"/>
                <w:color w:val="000000" w:themeColor="text1"/>
                <w:sz w:val="24"/>
                <w:szCs w:val="24"/>
              </w:rPr>
            </w:rPrChange>
          </w:rPr>
          <w:t>(</w:t>
        </w:r>
        <w:r w:rsidR="00DE2005" w:rsidRPr="00C05B87">
          <w:rPr>
            <w:rFonts w:ascii="Times New Roman" w:hAnsi="Times New Roman" w:cs="Times New Roman"/>
            <w:i/>
            <w:color w:val="202122"/>
            <w:sz w:val="24"/>
            <w:szCs w:val="24"/>
            <w:shd w:val="clear" w:color="auto" w:fill="F8F9FA"/>
            <w:rPrChange w:id="914" w:author="Will Taylor Gough" w:date="2020-08-29T17:25:00Z">
              <w:rPr>
                <w:i/>
                <w:color w:val="202122"/>
                <w:sz w:val="24"/>
                <w:szCs w:val="24"/>
                <w:shd w:val="clear" w:color="auto" w:fill="F8F9FA"/>
              </w:rPr>
            </w:rPrChange>
          </w:rPr>
          <w:t>η</w:t>
        </w:r>
        <w:r w:rsidR="00DE2005" w:rsidRPr="00C05B87">
          <w:rPr>
            <w:rFonts w:ascii="Times New Roman" w:hAnsi="Times New Roman" w:cs="Times New Roman"/>
            <w:color w:val="202122"/>
            <w:sz w:val="25"/>
            <w:szCs w:val="25"/>
            <w:shd w:val="clear" w:color="auto" w:fill="F8F9FA"/>
            <w:rPrChange w:id="915" w:author="Will Taylor Gough" w:date="2020-08-29T17:25:00Z">
              <w:rPr>
                <w:color w:val="202122"/>
                <w:sz w:val="25"/>
                <w:szCs w:val="25"/>
                <w:shd w:val="clear" w:color="auto" w:fill="F8F9FA"/>
              </w:rPr>
            </w:rPrChange>
          </w:rPr>
          <w:t xml:space="preserve">) </w:t>
        </w:r>
      </w:ins>
      <w:del w:id="916" w:author="Will Taylor Gough" w:date="2020-08-29T00:57:00Z">
        <w:r w:rsidR="00B86181" w:rsidRPr="00C05B87" w:rsidDel="00DE2005">
          <w:rPr>
            <w:rFonts w:ascii="Times New Roman" w:hAnsi="Times New Roman" w:cs="Times New Roman"/>
            <w:color w:val="000000" w:themeColor="text1"/>
            <w:sz w:val="24"/>
            <w:szCs w:val="24"/>
            <w:rPrChange w:id="917" w:author="Will Taylor Gough" w:date="2020-08-29T17:25:00Z">
              <w:rPr>
                <w:color w:val="000000" w:themeColor="text1"/>
                <w:sz w:val="24"/>
                <w:szCs w:val="24"/>
              </w:rPr>
            </w:rPrChange>
          </w:rPr>
          <w:delText xml:space="preserve"> </w:delText>
        </w:r>
      </w:del>
      <w:del w:id="918" w:author="Will Taylor Gough" w:date="2020-08-28T22:38:00Z">
        <w:r w:rsidR="003E031C" w:rsidRPr="00C05B87" w:rsidDel="003D3CE0">
          <w:rPr>
            <w:rFonts w:ascii="Times New Roman" w:hAnsi="Times New Roman" w:cs="Times New Roman"/>
            <w:color w:val="000000" w:themeColor="text1"/>
            <w:sz w:val="24"/>
            <w:szCs w:val="24"/>
            <w:rPrChange w:id="919" w:author="Will Taylor Gough" w:date="2020-08-29T17:25:00Z">
              <w:rPr>
                <w:color w:val="000000" w:themeColor="text1"/>
                <w:sz w:val="24"/>
                <w:szCs w:val="24"/>
              </w:rPr>
            </w:rPrChange>
          </w:rPr>
          <w:delText>of</w:delText>
        </w:r>
      </w:del>
      <w:del w:id="920" w:author="Will Taylor Gough" w:date="2020-08-28T22:21:00Z">
        <w:r w:rsidR="003E031C" w:rsidRPr="00C05B87" w:rsidDel="00EE4B73">
          <w:rPr>
            <w:rFonts w:ascii="Times New Roman" w:hAnsi="Times New Roman" w:cs="Times New Roman"/>
            <w:color w:val="000000" w:themeColor="text1"/>
            <w:sz w:val="24"/>
            <w:szCs w:val="24"/>
            <w:rPrChange w:id="921" w:author="Will Taylor Gough" w:date="2020-08-29T17:25:00Z">
              <w:rPr>
                <w:color w:val="000000" w:themeColor="text1"/>
                <w:sz w:val="24"/>
                <w:szCs w:val="24"/>
              </w:rPr>
            </w:rPrChange>
          </w:rPr>
          <w:delText xml:space="preserve"> the fluking</w:delText>
        </w:r>
      </w:del>
      <w:del w:id="922" w:author="Will Taylor Gough" w:date="2020-08-28T22:38:00Z">
        <w:r w:rsidR="003E031C" w:rsidRPr="00C05B87" w:rsidDel="003D3CE0">
          <w:rPr>
            <w:rFonts w:ascii="Times New Roman" w:hAnsi="Times New Roman" w:cs="Times New Roman"/>
            <w:color w:val="000000" w:themeColor="text1"/>
            <w:sz w:val="24"/>
            <w:szCs w:val="24"/>
            <w:rPrChange w:id="923" w:author="Will Taylor Gough" w:date="2020-08-29T17:25:00Z">
              <w:rPr>
                <w:color w:val="000000" w:themeColor="text1"/>
                <w:sz w:val="24"/>
                <w:szCs w:val="24"/>
              </w:rPr>
            </w:rPrChange>
          </w:rPr>
          <w:delText xml:space="preserve"> thrust </w:delText>
        </w:r>
      </w:del>
      <w:ins w:id="924" w:author="Will Taylor Gough" w:date="2020-08-29T00:28:00Z">
        <w:r w:rsidR="00F946C0" w:rsidRPr="00C05B87">
          <w:rPr>
            <w:rFonts w:ascii="Times New Roman" w:hAnsi="Times New Roman" w:cs="Times New Roman"/>
            <w:color w:val="000000" w:themeColor="text1"/>
            <w:sz w:val="24"/>
            <w:szCs w:val="24"/>
            <w:rPrChange w:id="925" w:author="Will Taylor Gough" w:date="2020-08-29T17:25:00Z">
              <w:rPr>
                <w:color w:val="000000" w:themeColor="text1"/>
                <w:sz w:val="24"/>
                <w:szCs w:val="24"/>
              </w:rPr>
            </w:rPrChange>
          </w:rPr>
          <w:t>were</w:t>
        </w:r>
      </w:ins>
      <w:del w:id="926" w:author="Will Taylor Gough" w:date="2020-08-29T00:28:00Z">
        <w:r w:rsidR="003E031C" w:rsidRPr="00C05B87" w:rsidDel="00F946C0">
          <w:rPr>
            <w:rFonts w:ascii="Times New Roman" w:hAnsi="Times New Roman" w:cs="Times New Roman"/>
            <w:color w:val="000000" w:themeColor="text1"/>
            <w:sz w:val="24"/>
            <w:szCs w:val="24"/>
            <w:rPrChange w:id="927" w:author="Will Taylor Gough" w:date="2020-08-29T17:25:00Z">
              <w:rPr>
                <w:color w:val="000000" w:themeColor="text1"/>
                <w:sz w:val="24"/>
                <w:szCs w:val="24"/>
              </w:rPr>
            </w:rPrChange>
          </w:rPr>
          <w:delText>are</w:delText>
        </w:r>
      </w:del>
      <w:del w:id="928" w:author="Will Taylor Gough" w:date="2020-08-29T00:58:00Z">
        <w:r w:rsidR="003E031C" w:rsidRPr="00C05B87" w:rsidDel="00DE2005">
          <w:rPr>
            <w:rFonts w:ascii="Times New Roman" w:hAnsi="Times New Roman" w:cs="Times New Roman"/>
            <w:color w:val="000000" w:themeColor="text1"/>
            <w:sz w:val="24"/>
            <w:szCs w:val="24"/>
            <w:rPrChange w:id="929" w:author="Will Taylor Gough" w:date="2020-08-29T17:25:00Z">
              <w:rPr>
                <w:color w:val="000000" w:themeColor="text1"/>
                <w:sz w:val="24"/>
                <w:szCs w:val="24"/>
              </w:rPr>
            </w:rPrChange>
          </w:rPr>
          <w:delText xml:space="preserve"> </w:delText>
        </w:r>
      </w:del>
      <w:ins w:id="930" w:author="Will Taylor Gough" w:date="2020-08-29T00:28:00Z">
        <w:r w:rsidR="00F946C0" w:rsidRPr="00C05B87">
          <w:rPr>
            <w:rFonts w:ascii="Times New Roman" w:hAnsi="Times New Roman" w:cs="Times New Roman"/>
            <w:color w:val="000000" w:themeColor="text1"/>
            <w:sz w:val="24"/>
            <w:szCs w:val="24"/>
            <w:rPrChange w:id="931" w:author="Will Taylor Gough" w:date="2020-08-29T17:25:00Z">
              <w:rPr>
                <w:color w:val="000000" w:themeColor="text1"/>
                <w:sz w:val="24"/>
                <w:szCs w:val="24"/>
              </w:rPr>
            </w:rPrChange>
          </w:rPr>
          <w:t xml:space="preserve"> </w:t>
        </w:r>
      </w:ins>
      <w:r w:rsidR="003E031C" w:rsidRPr="00C05B87">
        <w:rPr>
          <w:rFonts w:ascii="Times New Roman" w:hAnsi="Times New Roman" w:cs="Times New Roman"/>
          <w:color w:val="000000" w:themeColor="text1"/>
          <w:sz w:val="24"/>
          <w:szCs w:val="24"/>
          <w:rPrChange w:id="932" w:author="Will Taylor Gough" w:date="2020-08-29T17:25:00Z">
            <w:rPr>
              <w:color w:val="000000" w:themeColor="text1"/>
              <w:sz w:val="24"/>
              <w:szCs w:val="24"/>
            </w:rPr>
          </w:rPrChange>
        </w:rPr>
        <w:t xml:space="preserve">based on </w:t>
      </w:r>
      <w:ins w:id="933" w:author="Will Taylor Gough" w:date="2020-08-28T22:38:00Z">
        <w:r w:rsidR="003D3CE0" w:rsidRPr="00C05B87">
          <w:rPr>
            <w:rFonts w:ascii="Times New Roman" w:hAnsi="Times New Roman" w:cs="Times New Roman"/>
            <w:color w:val="000000" w:themeColor="text1"/>
            <w:sz w:val="24"/>
            <w:szCs w:val="24"/>
            <w:rPrChange w:id="934" w:author="Will Taylor Gough" w:date="2020-08-29T17:25:00Z">
              <w:rPr>
                <w:color w:val="000000" w:themeColor="text1"/>
                <w:sz w:val="24"/>
                <w:szCs w:val="24"/>
              </w:rPr>
            </w:rPrChange>
          </w:rPr>
          <w:t>a</w:t>
        </w:r>
      </w:ins>
      <w:del w:id="935" w:author="Will Taylor Gough" w:date="2020-08-28T22:38:00Z">
        <w:r w:rsidR="003E031C" w:rsidRPr="00C05B87" w:rsidDel="003D3CE0">
          <w:rPr>
            <w:rFonts w:ascii="Times New Roman" w:hAnsi="Times New Roman" w:cs="Times New Roman"/>
            <w:color w:val="000000" w:themeColor="text1"/>
            <w:sz w:val="24"/>
            <w:szCs w:val="24"/>
            <w:rPrChange w:id="936" w:author="Will Taylor Gough" w:date="2020-08-29T17:25:00Z">
              <w:rPr>
                <w:color w:val="000000" w:themeColor="text1"/>
                <w:sz w:val="24"/>
                <w:szCs w:val="24"/>
              </w:rPr>
            </w:rPrChange>
          </w:rPr>
          <w:delText>the</w:delText>
        </w:r>
      </w:del>
      <w:r w:rsidR="003E031C" w:rsidRPr="00C05B87">
        <w:rPr>
          <w:rFonts w:ascii="Times New Roman" w:hAnsi="Times New Roman" w:cs="Times New Roman"/>
          <w:color w:val="000000" w:themeColor="text1"/>
          <w:sz w:val="24"/>
          <w:szCs w:val="24"/>
          <w:rPrChange w:id="937" w:author="Will Taylor Gough" w:date="2020-08-29T17:25:00Z">
            <w:rPr>
              <w:color w:val="000000" w:themeColor="text1"/>
              <w:sz w:val="24"/>
              <w:szCs w:val="24"/>
            </w:rPr>
          </w:rPrChange>
        </w:rPr>
        <w:t xml:space="preserve"> model of lunate tail propulsion using unsteady wing lifting surface theory (Chopra and Kambe, 1977; Yates, 1983</w:t>
      </w:r>
      <w:ins w:id="938" w:author="Will Taylor Gough" w:date="2020-08-29T00:43:00Z">
        <w:r w:rsidR="00660ECD" w:rsidRPr="00C05B87">
          <w:rPr>
            <w:rFonts w:ascii="Times New Roman" w:hAnsi="Times New Roman" w:cs="Times New Roman"/>
            <w:color w:val="000000" w:themeColor="text1"/>
            <w:sz w:val="24"/>
            <w:szCs w:val="24"/>
            <w:rPrChange w:id="939" w:author="Will Taylor Gough" w:date="2020-08-29T17:25:00Z">
              <w:rPr>
                <w:color w:val="000000" w:themeColor="text1"/>
                <w:sz w:val="24"/>
                <w:szCs w:val="24"/>
              </w:rPr>
            </w:rPrChange>
          </w:rPr>
          <w:t>; Fish, 1998</w:t>
        </w:r>
      </w:ins>
      <w:r w:rsidR="003E031C" w:rsidRPr="00C05B87">
        <w:rPr>
          <w:rFonts w:ascii="Times New Roman" w:hAnsi="Times New Roman" w:cs="Times New Roman"/>
          <w:color w:val="000000" w:themeColor="text1"/>
          <w:sz w:val="24"/>
          <w:szCs w:val="24"/>
          <w:rPrChange w:id="940" w:author="Will Taylor Gough" w:date="2020-08-29T17:25:00Z">
            <w:rPr>
              <w:color w:val="000000" w:themeColor="text1"/>
              <w:sz w:val="24"/>
              <w:szCs w:val="24"/>
            </w:rPr>
          </w:rPrChange>
        </w:rPr>
        <w:t xml:space="preserve">). </w:t>
      </w:r>
      <w:ins w:id="941" w:author="Will Taylor Gough" w:date="2020-08-28T22:23:00Z">
        <w:r w:rsidR="00EE4B73" w:rsidRPr="00C05B87">
          <w:rPr>
            <w:rFonts w:ascii="Times New Roman" w:hAnsi="Times New Roman" w:cs="Times New Roman"/>
            <w:color w:val="000000" w:themeColor="text1"/>
            <w:sz w:val="24"/>
            <w:szCs w:val="24"/>
            <w:rPrChange w:id="942" w:author="Will Taylor Gough" w:date="2020-08-29T17:25:00Z">
              <w:rPr>
                <w:color w:val="000000" w:themeColor="text1"/>
                <w:sz w:val="24"/>
                <w:szCs w:val="24"/>
              </w:rPr>
            </w:rPrChange>
          </w:rPr>
          <w:t>This model</w:t>
        </w:r>
      </w:ins>
      <w:del w:id="943" w:author="Will Taylor Gough" w:date="2020-08-28T22:23:00Z">
        <w:r w:rsidR="003E031C" w:rsidRPr="00C05B87" w:rsidDel="00EE4B73">
          <w:rPr>
            <w:rFonts w:ascii="Times New Roman" w:hAnsi="Times New Roman" w:cs="Times New Roman"/>
            <w:color w:val="000000" w:themeColor="text1"/>
            <w:sz w:val="24"/>
            <w:szCs w:val="24"/>
            <w:rPrChange w:id="944" w:author="Will Taylor Gough" w:date="2020-08-29T17:25:00Z">
              <w:rPr>
                <w:color w:val="000000" w:themeColor="text1"/>
                <w:sz w:val="24"/>
                <w:szCs w:val="24"/>
              </w:rPr>
            </w:rPrChange>
          </w:rPr>
          <w:delText>The modeling first</w:delText>
        </w:r>
      </w:del>
      <w:r w:rsidR="003E031C" w:rsidRPr="00C05B87">
        <w:rPr>
          <w:rFonts w:ascii="Times New Roman" w:hAnsi="Times New Roman" w:cs="Times New Roman"/>
          <w:color w:val="000000" w:themeColor="text1"/>
          <w:sz w:val="24"/>
          <w:szCs w:val="24"/>
          <w:rPrChange w:id="945" w:author="Will Taylor Gough" w:date="2020-08-29T17:25:00Z">
            <w:rPr>
              <w:color w:val="000000" w:themeColor="text1"/>
              <w:sz w:val="24"/>
              <w:szCs w:val="24"/>
            </w:rPr>
          </w:rPrChange>
        </w:rPr>
        <w:t xml:space="preserve"> </w:t>
      </w:r>
      <w:ins w:id="946" w:author="Will Taylor Gough" w:date="2020-08-29T00:44:00Z">
        <w:r w:rsidR="00660ECD" w:rsidRPr="00C05B87">
          <w:rPr>
            <w:rFonts w:ascii="Times New Roman" w:hAnsi="Times New Roman" w:cs="Times New Roman"/>
            <w:color w:val="000000" w:themeColor="text1"/>
            <w:sz w:val="24"/>
            <w:szCs w:val="24"/>
            <w:rPrChange w:id="947" w:author="Will Taylor Gough" w:date="2020-08-29T17:25:00Z">
              <w:rPr>
                <w:color w:val="000000" w:themeColor="text1"/>
                <w:sz w:val="24"/>
                <w:szCs w:val="24"/>
              </w:rPr>
            </w:rPrChange>
          </w:rPr>
          <w:t>begins with the</w:t>
        </w:r>
      </w:ins>
      <w:del w:id="948" w:author="Will Taylor Gough" w:date="2020-08-29T00:44:00Z">
        <w:r w:rsidR="003E031C" w:rsidRPr="00C05B87" w:rsidDel="00660ECD">
          <w:rPr>
            <w:rFonts w:ascii="Times New Roman" w:hAnsi="Times New Roman" w:cs="Times New Roman"/>
            <w:color w:val="000000" w:themeColor="text1"/>
            <w:sz w:val="24"/>
            <w:szCs w:val="24"/>
            <w:rPrChange w:id="949" w:author="Will Taylor Gough" w:date="2020-08-29T17:25:00Z">
              <w:rPr>
                <w:color w:val="000000" w:themeColor="text1"/>
                <w:sz w:val="24"/>
                <w:szCs w:val="24"/>
              </w:rPr>
            </w:rPrChange>
          </w:rPr>
          <w:delText>involve</w:delText>
        </w:r>
      </w:del>
      <w:del w:id="950" w:author="Will Taylor Gough" w:date="2020-08-28T22:23:00Z">
        <w:r w:rsidR="003E031C" w:rsidRPr="00C05B87" w:rsidDel="00EE4B73">
          <w:rPr>
            <w:rFonts w:ascii="Times New Roman" w:hAnsi="Times New Roman" w:cs="Times New Roman"/>
            <w:color w:val="000000" w:themeColor="text1"/>
            <w:sz w:val="24"/>
            <w:szCs w:val="24"/>
            <w:rPrChange w:id="951" w:author="Will Taylor Gough" w:date="2020-08-29T17:25:00Z">
              <w:rPr>
                <w:color w:val="000000" w:themeColor="text1"/>
                <w:sz w:val="24"/>
                <w:szCs w:val="24"/>
              </w:rPr>
            </w:rPrChange>
          </w:rPr>
          <w:delText>d</w:delText>
        </w:r>
      </w:del>
      <w:del w:id="952" w:author="Will Taylor Gough" w:date="2020-08-29T00:44:00Z">
        <w:r w:rsidR="003E031C" w:rsidRPr="00C05B87" w:rsidDel="00660ECD">
          <w:rPr>
            <w:rFonts w:ascii="Times New Roman" w:hAnsi="Times New Roman" w:cs="Times New Roman"/>
            <w:color w:val="000000" w:themeColor="text1"/>
            <w:sz w:val="24"/>
            <w:szCs w:val="24"/>
            <w:rPrChange w:id="953" w:author="Will Taylor Gough" w:date="2020-08-29T17:25:00Z">
              <w:rPr>
                <w:color w:val="000000" w:themeColor="text1"/>
                <w:sz w:val="24"/>
                <w:szCs w:val="24"/>
              </w:rPr>
            </w:rPrChange>
          </w:rPr>
          <w:delText xml:space="preserve"> the</w:delText>
        </w:r>
      </w:del>
      <w:r w:rsidR="003E031C" w:rsidRPr="00C05B87">
        <w:rPr>
          <w:rFonts w:ascii="Times New Roman" w:hAnsi="Times New Roman" w:cs="Times New Roman"/>
          <w:color w:val="000000" w:themeColor="text1"/>
          <w:sz w:val="24"/>
          <w:szCs w:val="24"/>
          <w:rPrChange w:id="954" w:author="Will Taylor Gough" w:date="2020-08-29T17:25:00Z">
            <w:rPr>
              <w:color w:val="000000" w:themeColor="text1"/>
              <w:sz w:val="24"/>
              <w:szCs w:val="24"/>
            </w:rPr>
          </w:rPrChange>
        </w:rPr>
        <w:t xml:space="preserve"> estimation of two input parameters, namely</w:t>
      </w:r>
      <w:r w:rsidR="00B86181" w:rsidRPr="00C05B87">
        <w:rPr>
          <w:rFonts w:ascii="Times New Roman" w:hAnsi="Times New Roman" w:cs="Times New Roman"/>
          <w:color w:val="000000" w:themeColor="text1"/>
          <w:sz w:val="24"/>
          <w:szCs w:val="24"/>
          <w:rPrChange w:id="955" w:author="Will Taylor Gough" w:date="2020-08-29T17:25:00Z">
            <w:rPr>
              <w:color w:val="000000" w:themeColor="text1"/>
              <w:sz w:val="24"/>
              <w:szCs w:val="24"/>
            </w:rPr>
          </w:rPrChange>
        </w:rPr>
        <w:t xml:space="preserve"> </w:t>
      </w:r>
      <w:r w:rsidR="00FE2636" w:rsidRPr="00C05B87">
        <w:rPr>
          <w:rFonts w:ascii="Times New Roman" w:hAnsi="Times New Roman" w:cs="Times New Roman"/>
          <w:color w:val="000000" w:themeColor="text1"/>
          <w:sz w:val="24"/>
          <w:szCs w:val="24"/>
          <w:rPrChange w:id="956" w:author="Will Taylor Gough" w:date="2020-08-29T17:25:00Z">
            <w:rPr>
              <w:color w:val="000000" w:themeColor="text1"/>
              <w:sz w:val="24"/>
              <w:szCs w:val="24"/>
            </w:rPr>
          </w:rPrChange>
        </w:rPr>
        <w:t xml:space="preserve">the reduced frequency </w:t>
      </w:r>
      <w:ins w:id="957" w:author="Will Taylor Gough" w:date="2020-08-29T00:52:00Z">
        <w:r w:rsidR="00DE2005" w:rsidRPr="00C05B87">
          <w:rPr>
            <w:rFonts w:ascii="Times New Roman" w:hAnsi="Times New Roman" w:cs="Times New Roman"/>
            <w:color w:val="000000" w:themeColor="text1"/>
            <w:sz w:val="24"/>
            <w:szCs w:val="24"/>
            <w:rPrChange w:id="958" w:author="Will Taylor Gough" w:date="2020-08-29T17:25:00Z">
              <w:rPr>
                <w:color w:val="000000" w:themeColor="text1"/>
                <w:sz w:val="24"/>
                <w:szCs w:val="24"/>
              </w:rPr>
            </w:rPrChange>
          </w:rPr>
          <w:t>(</w:t>
        </w:r>
        <w:r w:rsidR="00DE2005" w:rsidRPr="00C05B87">
          <w:rPr>
            <w:rFonts w:ascii="Times New Roman" w:hAnsi="Times New Roman" w:cs="Times New Roman"/>
            <w:i/>
            <w:color w:val="000000" w:themeColor="text1"/>
            <w:sz w:val="24"/>
            <w:szCs w:val="24"/>
            <w:rPrChange w:id="959" w:author="Will Taylor Gough" w:date="2020-08-29T17:25:00Z">
              <w:rPr>
                <w:color w:val="000000" w:themeColor="text1"/>
                <w:sz w:val="24"/>
                <w:szCs w:val="24"/>
              </w:rPr>
            </w:rPrChange>
          </w:rPr>
          <w:t>σ</w:t>
        </w:r>
        <w:r w:rsidR="00DE2005" w:rsidRPr="00C05B87">
          <w:rPr>
            <w:rFonts w:ascii="Times New Roman" w:hAnsi="Times New Roman" w:cs="Times New Roman"/>
            <w:color w:val="000000" w:themeColor="text1"/>
            <w:sz w:val="24"/>
            <w:szCs w:val="24"/>
            <w:rPrChange w:id="960" w:author="Will Taylor Gough" w:date="2020-08-29T17:25:00Z">
              <w:rPr>
                <w:color w:val="000000" w:themeColor="text1"/>
                <w:sz w:val="24"/>
                <w:szCs w:val="24"/>
              </w:rPr>
            </w:rPrChange>
          </w:rPr>
          <w:t>)</w:t>
        </w:r>
      </w:ins>
      <w:del w:id="961" w:author="Will Taylor Gough" w:date="2020-08-29T00:52:00Z">
        <w:r w:rsidR="00FE2636" w:rsidRPr="00C05B87" w:rsidDel="00DE2005">
          <w:rPr>
            <w:rFonts w:ascii="Times New Roman" w:hAnsi="Times New Roman" w:cs="Times New Roman"/>
            <w:color w:val="000000" w:themeColor="text1"/>
            <w:sz w:val="24"/>
            <w:szCs w:val="24"/>
            <w:rPrChange w:id="962" w:author="Will Taylor Gough" w:date="2020-08-29T17:25:00Z">
              <w:rPr>
                <w:color w:val="000000" w:themeColor="text1"/>
                <w:sz w:val="24"/>
                <w:szCs w:val="24"/>
              </w:rPr>
            </w:rPrChange>
          </w:rPr>
          <w:delText>(</w:delText>
        </w:r>
        <m:oMath>
          <m:r>
            <w:rPr>
              <w:rFonts w:ascii="Cambria Math" w:hAnsi="Cambria Math" w:cs="Times New Roman"/>
              <w:color w:val="000000" w:themeColor="text1"/>
              <w:sz w:val="24"/>
              <w:szCs w:val="24"/>
              <w:rPrChange w:id="963" w:author="Will Taylor Gough" w:date="2020-08-29T17:25:00Z">
                <w:rPr>
                  <w:rFonts w:ascii="Cambria Math" w:hAnsi="Cambria Math"/>
                  <w:color w:val="000000" w:themeColor="text1"/>
                  <w:sz w:val="24"/>
                  <w:szCs w:val="24"/>
                </w:rPr>
              </w:rPrChange>
            </w:rPr>
            <m:t>σ)</m:t>
          </m:r>
        </m:oMath>
      </w:del>
      <w:del w:id="964" w:author="Will Taylor Gough" w:date="2020-08-29T00:46:00Z">
        <w:r w:rsidR="003E031C" w:rsidRPr="00C05B87" w:rsidDel="00660ECD">
          <w:rPr>
            <w:rFonts w:ascii="Times New Roman" w:hAnsi="Times New Roman" w:cs="Times New Roman"/>
            <w:color w:val="000000" w:themeColor="text1"/>
            <w:sz w:val="24"/>
            <w:szCs w:val="24"/>
            <w:rPrChange w:id="965" w:author="Will Taylor Gough" w:date="2020-08-29T17:25:00Z">
              <w:rPr>
                <w:color w:val="000000" w:themeColor="text1"/>
                <w:sz w:val="24"/>
                <w:szCs w:val="24"/>
              </w:rPr>
            </w:rPrChange>
          </w:rPr>
          <w:delText xml:space="preserve"> here</w:delText>
        </w:r>
      </w:del>
      <w:r w:rsidR="003E031C" w:rsidRPr="00C05B87">
        <w:rPr>
          <w:rFonts w:ascii="Times New Roman" w:hAnsi="Times New Roman" w:cs="Times New Roman"/>
          <w:color w:val="000000" w:themeColor="text1"/>
          <w:sz w:val="24"/>
          <w:szCs w:val="24"/>
          <w:rPrChange w:id="966" w:author="Will Taylor Gough" w:date="2020-08-29T17:25:00Z">
            <w:rPr>
              <w:color w:val="000000" w:themeColor="text1"/>
              <w:sz w:val="24"/>
              <w:szCs w:val="24"/>
            </w:rPr>
          </w:rPrChange>
        </w:rPr>
        <w:t xml:space="preserve"> defined as</w:t>
      </w:r>
      <w:r w:rsidR="00B86181" w:rsidRPr="00C05B87">
        <w:rPr>
          <w:rFonts w:ascii="Times New Roman" w:hAnsi="Times New Roman" w:cs="Times New Roman"/>
          <w:color w:val="000000" w:themeColor="text1"/>
          <w:sz w:val="24"/>
          <w:szCs w:val="24"/>
          <w:rPrChange w:id="967" w:author="Will Taylor Gough" w:date="2020-08-29T17:25:00Z">
            <w:rPr>
              <w:color w:val="000000" w:themeColor="text1"/>
              <w:sz w:val="24"/>
              <w:szCs w:val="24"/>
            </w:rPr>
          </w:rPrChange>
        </w:rPr>
        <w:t>:</w:t>
      </w:r>
    </w:p>
    <w:p w14:paraId="2C6D80C7" w14:textId="77777777" w:rsidR="003D3CE0" w:rsidRPr="00C05B87" w:rsidRDefault="003D3CE0" w:rsidP="00C05B87">
      <w:pPr>
        <w:spacing w:line="480" w:lineRule="auto"/>
        <w:ind w:firstLine="720"/>
        <w:rPr>
          <w:rFonts w:ascii="Times New Roman" w:hAnsi="Times New Roman" w:cs="Times New Roman"/>
          <w:i/>
          <w:color w:val="000000" w:themeColor="text1"/>
          <w:sz w:val="24"/>
          <w:szCs w:val="24"/>
          <w:rPrChange w:id="968" w:author="Will Taylor Gough" w:date="2020-08-29T17:25:00Z">
            <w:rPr>
              <w:i/>
              <w:color w:val="000000" w:themeColor="text1"/>
              <w:sz w:val="24"/>
              <w:szCs w:val="24"/>
            </w:rPr>
          </w:rPrChange>
        </w:rPr>
        <w:pPrChange w:id="969" w:author="Will Taylor Gough" w:date="2020-08-29T17:27:00Z">
          <w:pPr>
            <w:spacing w:line="240" w:lineRule="auto"/>
            <w:ind w:firstLine="720"/>
          </w:pPr>
        </w:pPrChange>
      </w:pPr>
    </w:p>
    <w:p w14:paraId="2AA5E890" w14:textId="77777777" w:rsidR="00FE2636" w:rsidRPr="00C05B87" w:rsidRDefault="00FE2636" w:rsidP="00C05B87">
      <w:pPr>
        <w:pStyle w:val="Caption"/>
        <w:spacing w:line="480" w:lineRule="auto"/>
        <w:rPr>
          <w:rFonts w:ascii="Times New Roman" w:hAnsi="Times New Roman" w:cs="Times New Roman"/>
          <w:color w:val="000000" w:themeColor="text1"/>
          <w:sz w:val="24"/>
          <w:szCs w:val="24"/>
          <w:rPrChange w:id="970" w:author="Will Taylor Gough" w:date="2020-08-29T17:25:00Z">
            <w:rPr>
              <w:rFonts w:ascii="Arial" w:hAnsi="Arial" w:cs="Arial"/>
              <w:color w:val="000000" w:themeColor="text1"/>
              <w:sz w:val="24"/>
              <w:szCs w:val="24"/>
            </w:rPr>
          </w:rPrChange>
        </w:rPr>
        <w:pPrChange w:id="971" w:author="Will Taylor Gough" w:date="2020-08-29T17:27:00Z">
          <w:pPr>
            <w:pStyle w:val="Caption"/>
          </w:pPr>
        </w:pPrChange>
      </w:pPr>
      <m:oMath>
        <m:r>
          <w:rPr>
            <w:rFonts w:ascii="Cambria Math" w:hAnsi="Cambria Math" w:cs="Times New Roman"/>
            <w:color w:val="000000" w:themeColor="text1"/>
            <w:sz w:val="24"/>
            <w:szCs w:val="24"/>
            <w:rPrChange w:id="972" w:author="Will Taylor Gough" w:date="2020-08-29T17:25:00Z">
              <w:rPr>
                <w:rFonts w:ascii="Cambria Math" w:hAnsi="Cambria Math" w:cs="Arial"/>
                <w:color w:val="000000" w:themeColor="text1"/>
                <w:sz w:val="24"/>
                <w:szCs w:val="24"/>
              </w:rPr>
            </w:rPrChange>
          </w:rPr>
          <m:t>σ=</m:t>
        </m:r>
        <m:f>
          <m:fPr>
            <m:ctrlPr>
              <w:rPr>
                <w:rFonts w:ascii="Cambria Math" w:hAnsi="Cambria Math" w:cs="Times New Roman"/>
                <w:color w:val="000000" w:themeColor="text1"/>
                <w:sz w:val="24"/>
                <w:szCs w:val="24"/>
                <w:rPrChange w:id="973" w:author="Will Taylor Gough" w:date="2020-08-29T17:25:00Z">
                  <w:rPr>
                    <w:rFonts w:ascii="Cambria Math" w:hAnsi="Cambria Math" w:cs="Arial"/>
                    <w:color w:val="000000" w:themeColor="text1"/>
                    <w:sz w:val="24"/>
                    <w:szCs w:val="24"/>
                  </w:rPr>
                </w:rPrChange>
              </w:rPr>
            </m:ctrlPr>
          </m:fPr>
          <m:num>
            <m:r>
              <w:rPr>
                <w:rFonts w:ascii="Cambria Math" w:hAnsi="Cambria Math" w:cs="Times New Roman"/>
                <w:color w:val="000000" w:themeColor="text1"/>
                <w:sz w:val="24"/>
                <w:szCs w:val="24"/>
                <w:rPrChange w:id="974" w:author="Will Taylor Gough" w:date="2020-08-29T17:25:00Z">
                  <w:rPr>
                    <w:rFonts w:ascii="Cambria Math" w:hAnsi="Cambria Math" w:cs="Arial"/>
                    <w:color w:val="000000" w:themeColor="text1"/>
                    <w:sz w:val="24"/>
                    <w:szCs w:val="24"/>
                  </w:rPr>
                </w:rPrChange>
              </w:rPr>
              <w:sym w:font="Symbol" w:char="F077"/>
            </m:r>
            <m:r>
              <w:rPr>
                <w:rFonts w:ascii="Cambria Math" w:hAnsi="Cambria Math" w:cs="Times New Roman"/>
                <w:color w:val="000000" w:themeColor="text1"/>
                <w:sz w:val="24"/>
                <w:szCs w:val="24"/>
                <w:rPrChange w:id="975" w:author="Will Taylor Gough" w:date="2020-08-29T17:25:00Z">
                  <w:rPr>
                    <w:rFonts w:ascii="Cambria Math" w:hAnsi="Cambria Math" w:cs="Arial"/>
                    <w:color w:val="000000" w:themeColor="text1"/>
                    <w:sz w:val="24"/>
                    <w:szCs w:val="24"/>
                  </w:rPr>
                </w:rPrChange>
              </w:rPr>
              <m:t xml:space="preserve">  C </m:t>
            </m:r>
          </m:num>
          <m:den>
            <m:r>
              <w:rPr>
                <w:rFonts w:ascii="Cambria Math" w:hAnsi="Cambria Math" w:cs="Times New Roman"/>
                <w:color w:val="000000" w:themeColor="text1"/>
                <w:sz w:val="24"/>
                <w:szCs w:val="24"/>
                <w:rPrChange w:id="976" w:author="Will Taylor Gough" w:date="2020-08-29T17:25:00Z">
                  <w:rPr>
                    <w:rFonts w:ascii="Cambria Math" w:hAnsi="Cambria Math" w:cs="Arial"/>
                    <w:color w:val="000000" w:themeColor="text1"/>
                    <w:sz w:val="24"/>
                    <w:szCs w:val="24"/>
                  </w:rPr>
                </w:rPrChange>
              </w:rPr>
              <m:t>U</m:t>
            </m:r>
          </m:den>
        </m:f>
      </m:oMath>
      <w:r w:rsidRPr="00C05B87">
        <w:rPr>
          <w:rFonts w:ascii="Times New Roman" w:eastAsiaTheme="minorEastAsia" w:hAnsi="Times New Roman" w:cs="Times New Roman"/>
          <w:color w:val="000000" w:themeColor="text1"/>
          <w:sz w:val="24"/>
          <w:szCs w:val="24"/>
          <w:rPrChange w:id="977" w:author="Will Taylor Gough" w:date="2020-08-29T17:25:00Z">
            <w:rPr>
              <w:rFonts w:ascii="Arial" w:eastAsiaTheme="minorEastAsia" w:hAnsi="Arial" w:cs="Arial"/>
              <w:color w:val="000000" w:themeColor="text1"/>
              <w:sz w:val="24"/>
              <w:szCs w:val="24"/>
            </w:rPr>
          </w:rPrChange>
        </w:rPr>
        <w:tab/>
      </w:r>
      <w:r w:rsidRPr="00C05B87">
        <w:rPr>
          <w:rFonts w:ascii="Times New Roman" w:eastAsiaTheme="minorEastAsia" w:hAnsi="Times New Roman" w:cs="Times New Roman"/>
          <w:color w:val="000000" w:themeColor="text1"/>
          <w:sz w:val="24"/>
          <w:szCs w:val="24"/>
          <w:rPrChange w:id="978" w:author="Will Taylor Gough" w:date="2020-08-29T17:25:00Z">
            <w:rPr>
              <w:rFonts w:ascii="Arial" w:eastAsiaTheme="minorEastAsia" w:hAnsi="Arial" w:cs="Arial"/>
              <w:color w:val="000000" w:themeColor="text1"/>
              <w:sz w:val="24"/>
              <w:szCs w:val="24"/>
            </w:rPr>
          </w:rPrChange>
        </w:rPr>
        <w:tab/>
      </w:r>
      <w:r w:rsidRPr="00C05B87">
        <w:rPr>
          <w:rFonts w:ascii="Times New Roman" w:eastAsiaTheme="minorEastAsia" w:hAnsi="Times New Roman" w:cs="Times New Roman"/>
          <w:color w:val="000000" w:themeColor="text1"/>
          <w:sz w:val="24"/>
          <w:szCs w:val="24"/>
          <w:rPrChange w:id="979" w:author="Will Taylor Gough" w:date="2020-08-29T17:25:00Z">
            <w:rPr>
              <w:rFonts w:ascii="Arial" w:eastAsiaTheme="minorEastAsia" w:hAnsi="Arial" w:cs="Arial"/>
              <w:color w:val="000000" w:themeColor="text1"/>
              <w:sz w:val="24"/>
              <w:szCs w:val="24"/>
            </w:rPr>
          </w:rPrChange>
        </w:rPr>
        <w:tab/>
      </w:r>
      <w:r w:rsidRPr="00C05B87">
        <w:rPr>
          <w:rFonts w:ascii="Times New Roman" w:eastAsiaTheme="minorEastAsia" w:hAnsi="Times New Roman" w:cs="Times New Roman"/>
          <w:color w:val="000000" w:themeColor="text1"/>
          <w:sz w:val="24"/>
          <w:szCs w:val="24"/>
          <w:rPrChange w:id="980" w:author="Will Taylor Gough" w:date="2020-08-29T17:25:00Z">
            <w:rPr>
              <w:rFonts w:ascii="Arial" w:eastAsiaTheme="minorEastAsia" w:hAnsi="Arial" w:cs="Arial"/>
              <w:color w:val="000000" w:themeColor="text1"/>
              <w:sz w:val="24"/>
              <w:szCs w:val="24"/>
            </w:rPr>
          </w:rPrChange>
        </w:rPr>
        <w:tab/>
      </w:r>
      <w:r w:rsidRPr="00C05B87">
        <w:rPr>
          <w:rFonts w:ascii="Times New Roman" w:eastAsiaTheme="minorEastAsia" w:hAnsi="Times New Roman" w:cs="Times New Roman"/>
          <w:color w:val="000000" w:themeColor="text1"/>
          <w:sz w:val="24"/>
          <w:szCs w:val="24"/>
          <w:rPrChange w:id="981" w:author="Will Taylor Gough" w:date="2020-08-29T17:25:00Z">
            <w:rPr>
              <w:rFonts w:ascii="Arial" w:eastAsiaTheme="minorEastAsia" w:hAnsi="Arial" w:cs="Arial"/>
              <w:color w:val="000000" w:themeColor="text1"/>
              <w:sz w:val="24"/>
              <w:szCs w:val="24"/>
            </w:rPr>
          </w:rPrChange>
        </w:rPr>
        <w:tab/>
      </w:r>
      <w:r w:rsidRPr="00C05B87">
        <w:rPr>
          <w:rFonts w:ascii="Times New Roman" w:eastAsiaTheme="minorEastAsia" w:hAnsi="Times New Roman" w:cs="Times New Roman"/>
          <w:color w:val="000000" w:themeColor="text1"/>
          <w:sz w:val="24"/>
          <w:szCs w:val="24"/>
          <w:rPrChange w:id="982" w:author="Will Taylor Gough" w:date="2020-08-29T17:25:00Z">
            <w:rPr>
              <w:rFonts w:ascii="Arial" w:eastAsiaTheme="minorEastAsia" w:hAnsi="Arial" w:cs="Arial"/>
              <w:color w:val="000000" w:themeColor="text1"/>
              <w:sz w:val="24"/>
              <w:szCs w:val="24"/>
            </w:rPr>
          </w:rPrChange>
        </w:rPr>
        <w:tab/>
      </w:r>
      <w:r w:rsidRPr="00C05B87">
        <w:rPr>
          <w:rFonts w:ascii="Times New Roman" w:eastAsiaTheme="minorEastAsia" w:hAnsi="Times New Roman" w:cs="Times New Roman"/>
          <w:color w:val="000000" w:themeColor="text1"/>
          <w:sz w:val="24"/>
          <w:szCs w:val="24"/>
          <w:rPrChange w:id="983" w:author="Will Taylor Gough" w:date="2020-08-29T17:25:00Z">
            <w:rPr>
              <w:rFonts w:ascii="Arial" w:eastAsiaTheme="minorEastAsia" w:hAnsi="Arial" w:cs="Arial"/>
              <w:color w:val="000000" w:themeColor="text1"/>
              <w:sz w:val="24"/>
              <w:szCs w:val="24"/>
            </w:rPr>
          </w:rPrChange>
        </w:rPr>
        <w:tab/>
      </w:r>
      <w:r w:rsidRPr="00C05B87">
        <w:rPr>
          <w:rFonts w:ascii="Times New Roman" w:eastAsiaTheme="minorEastAsia" w:hAnsi="Times New Roman" w:cs="Times New Roman"/>
          <w:color w:val="000000" w:themeColor="text1"/>
          <w:sz w:val="24"/>
          <w:szCs w:val="24"/>
          <w:rPrChange w:id="984" w:author="Will Taylor Gough" w:date="2020-08-29T17:25:00Z">
            <w:rPr>
              <w:rFonts w:ascii="Arial" w:eastAsiaTheme="minorEastAsia" w:hAnsi="Arial" w:cs="Arial"/>
              <w:color w:val="000000" w:themeColor="text1"/>
              <w:sz w:val="24"/>
              <w:szCs w:val="24"/>
            </w:rPr>
          </w:rPrChange>
        </w:rPr>
        <w:tab/>
      </w:r>
      <w:r w:rsidRPr="00C05B87">
        <w:rPr>
          <w:rFonts w:ascii="Times New Roman" w:eastAsiaTheme="minorEastAsia" w:hAnsi="Times New Roman" w:cs="Times New Roman"/>
          <w:color w:val="000000" w:themeColor="text1"/>
          <w:sz w:val="24"/>
          <w:szCs w:val="24"/>
          <w:rPrChange w:id="985" w:author="Will Taylor Gough" w:date="2020-08-29T17:25:00Z">
            <w:rPr>
              <w:rFonts w:ascii="Arial" w:eastAsiaTheme="minorEastAsia" w:hAnsi="Arial" w:cs="Arial"/>
              <w:color w:val="000000" w:themeColor="text1"/>
              <w:sz w:val="24"/>
              <w:szCs w:val="24"/>
            </w:rPr>
          </w:rPrChange>
        </w:rPr>
        <w:tab/>
      </w:r>
      <w:r w:rsidRPr="00C05B87">
        <w:rPr>
          <w:rFonts w:ascii="Times New Roman" w:eastAsiaTheme="minorEastAsia" w:hAnsi="Times New Roman" w:cs="Times New Roman"/>
          <w:color w:val="000000" w:themeColor="text1"/>
          <w:sz w:val="24"/>
          <w:szCs w:val="24"/>
          <w:rPrChange w:id="986" w:author="Will Taylor Gough" w:date="2020-08-29T17:25:00Z">
            <w:rPr>
              <w:rFonts w:ascii="Arial" w:eastAsiaTheme="minorEastAsia" w:hAnsi="Arial" w:cs="Arial"/>
              <w:color w:val="000000" w:themeColor="text1"/>
              <w:sz w:val="24"/>
              <w:szCs w:val="24"/>
            </w:rPr>
          </w:rPrChange>
        </w:rPr>
        <w:tab/>
      </w:r>
      <w:r w:rsidRPr="00C05B87">
        <w:rPr>
          <w:rFonts w:ascii="Times New Roman" w:eastAsiaTheme="minorEastAsia" w:hAnsi="Times New Roman" w:cs="Times New Roman"/>
          <w:color w:val="000000" w:themeColor="text1"/>
          <w:sz w:val="24"/>
          <w:szCs w:val="24"/>
          <w:rPrChange w:id="987" w:author="Will Taylor Gough" w:date="2020-08-29T17:25:00Z">
            <w:rPr>
              <w:rFonts w:ascii="Arial" w:eastAsiaTheme="minorEastAsia" w:hAnsi="Arial" w:cs="Arial"/>
              <w:color w:val="000000" w:themeColor="text1"/>
              <w:sz w:val="24"/>
              <w:szCs w:val="24"/>
            </w:rPr>
          </w:rPrChange>
        </w:rPr>
        <w:tab/>
      </w:r>
      <w:r w:rsidRPr="00C05B87">
        <w:rPr>
          <w:rFonts w:ascii="Times New Roman" w:hAnsi="Times New Roman" w:cs="Times New Roman"/>
          <w:i w:val="0"/>
          <w:color w:val="000000" w:themeColor="text1"/>
          <w:sz w:val="24"/>
          <w:szCs w:val="24"/>
          <w:rPrChange w:id="988" w:author="Will Taylor Gough" w:date="2020-08-29T17:25:00Z">
            <w:rPr>
              <w:rFonts w:ascii="Arial" w:hAnsi="Arial" w:cs="Arial"/>
              <w:i w:val="0"/>
              <w:color w:val="000000" w:themeColor="text1"/>
              <w:sz w:val="24"/>
              <w:szCs w:val="24"/>
            </w:rPr>
          </w:rPrChange>
        </w:rPr>
        <w:t>(</w:t>
      </w:r>
      <w:r w:rsidRPr="00C05B87">
        <w:rPr>
          <w:rFonts w:ascii="Times New Roman" w:hAnsi="Times New Roman" w:cs="Times New Roman"/>
          <w:i w:val="0"/>
          <w:color w:val="000000" w:themeColor="text1"/>
          <w:sz w:val="24"/>
          <w:szCs w:val="24"/>
          <w:rPrChange w:id="989" w:author="Will Taylor Gough" w:date="2020-08-29T17:25:00Z">
            <w:rPr>
              <w:rFonts w:ascii="Arial" w:hAnsi="Arial" w:cs="Arial"/>
              <w:i w:val="0"/>
              <w:color w:val="000000" w:themeColor="text1"/>
              <w:sz w:val="24"/>
              <w:szCs w:val="24"/>
            </w:rPr>
          </w:rPrChange>
        </w:rPr>
        <w:fldChar w:fldCharType="begin"/>
      </w:r>
      <w:r w:rsidRPr="00C05B87">
        <w:rPr>
          <w:rFonts w:ascii="Times New Roman" w:hAnsi="Times New Roman" w:cs="Times New Roman"/>
          <w:i w:val="0"/>
          <w:color w:val="000000" w:themeColor="text1"/>
          <w:sz w:val="24"/>
          <w:szCs w:val="24"/>
          <w:rPrChange w:id="990" w:author="Will Taylor Gough" w:date="2020-08-29T17:25:00Z">
            <w:rPr>
              <w:rFonts w:ascii="Arial" w:hAnsi="Arial" w:cs="Arial"/>
              <w:i w:val="0"/>
              <w:color w:val="000000" w:themeColor="text1"/>
              <w:sz w:val="24"/>
              <w:szCs w:val="24"/>
            </w:rPr>
          </w:rPrChange>
        </w:rPr>
        <w:instrText xml:space="preserve"> SEQ ( \* ARABIC </w:instrText>
      </w:r>
      <w:r w:rsidRPr="00C05B87">
        <w:rPr>
          <w:rFonts w:ascii="Times New Roman" w:hAnsi="Times New Roman" w:cs="Times New Roman"/>
          <w:i w:val="0"/>
          <w:color w:val="000000" w:themeColor="text1"/>
          <w:sz w:val="24"/>
          <w:szCs w:val="24"/>
          <w:rPrChange w:id="991" w:author="Will Taylor Gough" w:date="2020-08-29T17:25:00Z">
            <w:rPr>
              <w:rFonts w:ascii="Arial" w:hAnsi="Arial" w:cs="Arial"/>
              <w:i w:val="0"/>
              <w:color w:val="000000" w:themeColor="text1"/>
              <w:sz w:val="24"/>
              <w:szCs w:val="24"/>
            </w:rPr>
          </w:rPrChange>
        </w:rPr>
        <w:fldChar w:fldCharType="separate"/>
      </w:r>
      <w:r w:rsidRPr="00C05B87">
        <w:rPr>
          <w:rFonts w:ascii="Times New Roman" w:hAnsi="Times New Roman" w:cs="Times New Roman"/>
          <w:i w:val="0"/>
          <w:noProof/>
          <w:color w:val="000000" w:themeColor="text1"/>
          <w:sz w:val="24"/>
          <w:szCs w:val="24"/>
          <w:rPrChange w:id="992" w:author="Will Taylor Gough" w:date="2020-08-29T17:25:00Z">
            <w:rPr>
              <w:rFonts w:ascii="Arial" w:hAnsi="Arial" w:cs="Arial"/>
              <w:i w:val="0"/>
              <w:noProof/>
              <w:color w:val="000000" w:themeColor="text1"/>
              <w:sz w:val="24"/>
              <w:szCs w:val="24"/>
            </w:rPr>
          </w:rPrChange>
        </w:rPr>
        <w:t>3</w:t>
      </w:r>
      <w:r w:rsidRPr="00C05B87">
        <w:rPr>
          <w:rFonts w:ascii="Times New Roman" w:hAnsi="Times New Roman" w:cs="Times New Roman"/>
          <w:i w:val="0"/>
          <w:color w:val="000000" w:themeColor="text1"/>
          <w:sz w:val="24"/>
          <w:szCs w:val="24"/>
          <w:rPrChange w:id="993" w:author="Will Taylor Gough" w:date="2020-08-29T17:25:00Z">
            <w:rPr>
              <w:rFonts w:ascii="Arial" w:hAnsi="Arial" w:cs="Arial"/>
              <w:i w:val="0"/>
              <w:color w:val="000000" w:themeColor="text1"/>
              <w:sz w:val="24"/>
              <w:szCs w:val="24"/>
            </w:rPr>
          </w:rPrChange>
        </w:rPr>
        <w:fldChar w:fldCharType="end"/>
      </w:r>
      <w:r w:rsidRPr="00C05B87">
        <w:rPr>
          <w:rFonts w:ascii="Times New Roman" w:hAnsi="Times New Roman" w:cs="Times New Roman"/>
          <w:i w:val="0"/>
          <w:color w:val="000000" w:themeColor="text1"/>
          <w:sz w:val="24"/>
          <w:szCs w:val="24"/>
          <w:rPrChange w:id="994" w:author="Will Taylor Gough" w:date="2020-08-29T17:25:00Z">
            <w:rPr>
              <w:rFonts w:ascii="Arial" w:hAnsi="Arial" w:cs="Arial"/>
              <w:i w:val="0"/>
              <w:color w:val="000000" w:themeColor="text1"/>
              <w:sz w:val="24"/>
              <w:szCs w:val="24"/>
            </w:rPr>
          </w:rPrChange>
        </w:rPr>
        <w:t>)</w:t>
      </w:r>
    </w:p>
    <w:p w14:paraId="39D797BB" w14:textId="1FD294DB" w:rsidR="00FE2636" w:rsidRPr="00C05B87" w:rsidRDefault="003E031C" w:rsidP="00C05B87">
      <w:pPr>
        <w:spacing w:line="480" w:lineRule="auto"/>
        <w:rPr>
          <w:rFonts w:ascii="Times New Roman" w:hAnsi="Times New Roman" w:cs="Times New Roman"/>
          <w:color w:val="000000" w:themeColor="text1"/>
          <w:sz w:val="24"/>
          <w:szCs w:val="24"/>
          <w:rPrChange w:id="995" w:author="Will Taylor Gough" w:date="2020-08-29T17:25:00Z">
            <w:rPr>
              <w:color w:val="000000" w:themeColor="text1"/>
              <w:sz w:val="24"/>
              <w:szCs w:val="24"/>
            </w:rPr>
          </w:rPrChange>
        </w:rPr>
        <w:pPrChange w:id="996" w:author="Will Taylor Gough" w:date="2020-08-29T17:27:00Z">
          <w:pPr>
            <w:spacing w:line="240" w:lineRule="auto"/>
          </w:pPr>
        </w:pPrChange>
      </w:pPr>
      <w:r w:rsidRPr="00C05B87">
        <w:rPr>
          <w:rFonts w:ascii="Times New Roman" w:hAnsi="Times New Roman" w:cs="Times New Roman"/>
          <w:color w:val="000000" w:themeColor="text1"/>
          <w:sz w:val="24"/>
          <w:szCs w:val="24"/>
          <w:rPrChange w:id="997" w:author="Will Taylor Gough" w:date="2020-08-29T17:25:00Z">
            <w:rPr>
              <w:color w:val="000000" w:themeColor="text1"/>
              <w:sz w:val="24"/>
              <w:szCs w:val="24"/>
            </w:rPr>
          </w:rPrChange>
        </w:rPr>
        <w:t>w</w:t>
      </w:r>
      <w:ins w:id="998" w:author="Will Taylor Gough" w:date="2020-08-28T22:24:00Z">
        <w:r w:rsidR="00EE4B73" w:rsidRPr="00C05B87">
          <w:rPr>
            <w:rFonts w:ascii="Times New Roman" w:hAnsi="Times New Roman" w:cs="Times New Roman"/>
            <w:color w:val="000000" w:themeColor="text1"/>
            <w:sz w:val="24"/>
            <w:szCs w:val="24"/>
            <w:rPrChange w:id="999" w:author="Will Taylor Gough" w:date="2020-08-29T17:25:00Z">
              <w:rPr>
                <w:color w:val="000000" w:themeColor="text1"/>
                <w:sz w:val="24"/>
                <w:szCs w:val="24"/>
              </w:rPr>
            </w:rPrChange>
          </w:rPr>
          <w:t>here</w:t>
        </w:r>
      </w:ins>
      <w:del w:id="1000" w:author="Will Taylor Gough" w:date="2020-08-28T22:24:00Z">
        <w:r w:rsidRPr="00C05B87" w:rsidDel="00EE4B73">
          <w:rPr>
            <w:rFonts w:ascii="Times New Roman" w:hAnsi="Times New Roman" w:cs="Times New Roman"/>
            <w:color w:val="000000" w:themeColor="text1"/>
            <w:sz w:val="24"/>
            <w:szCs w:val="24"/>
            <w:rPrChange w:id="1001" w:author="Will Taylor Gough" w:date="2020-08-29T17:25:00Z">
              <w:rPr>
                <w:color w:val="000000" w:themeColor="text1"/>
                <w:sz w:val="24"/>
                <w:szCs w:val="24"/>
              </w:rPr>
            </w:rPrChange>
          </w:rPr>
          <w:delText>ith</w:delText>
        </w:r>
      </w:del>
      <w:r w:rsidRPr="00C05B87">
        <w:rPr>
          <w:rFonts w:ascii="Times New Roman" w:hAnsi="Times New Roman" w:cs="Times New Roman"/>
          <w:color w:val="000000" w:themeColor="text1"/>
          <w:sz w:val="24"/>
          <w:szCs w:val="24"/>
          <w:rPrChange w:id="1002" w:author="Will Taylor Gough" w:date="2020-08-29T17:25:00Z">
            <w:rPr>
              <w:color w:val="000000" w:themeColor="text1"/>
              <w:sz w:val="24"/>
              <w:szCs w:val="24"/>
            </w:rPr>
          </w:rPrChange>
        </w:rPr>
        <w:t xml:space="preserve"> </w:t>
      </w:r>
      <w:r w:rsidR="00FE2636" w:rsidRPr="00C05B87">
        <w:rPr>
          <w:rFonts w:ascii="Times New Roman" w:hAnsi="Times New Roman" w:cs="Times New Roman"/>
          <w:i/>
          <w:color w:val="000000" w:themeColor="text1"/>
          <w:sz w:val="24"/>
          <w:szCs w:val="24"/>
          <w:rPrChange w:id="1003" w:author="Will Taylor Gough" w:date="2020-08-29T17:25:00Z">
            <w:rPr>
              <w:i/>
              <w:color w:val="000000" w:themeColor="text1"/>
              <w:sz w:val="24"/>
              <w:szCs w:val="24"/>
            </w:rPr>
          </w:rPrChange>
        </w:rPr>
        <w:sym w:font="Symbol" w:char="F077"/>
      </w:r>
      <w:r w:rsidR="00FE2636" w:rsidRPr="00C05B87">
        <w:rPr>
          <w:rFonts w:ascii="Times New Roman" w:hAnsi="Times New Roman" w:cs="Times New Roman"/>
          <w:color w:val="000000" w:themeColor="text1"/>
          <w:sz w:val="24"/>
          <w:szCs w:val="24"/>
          <w:rPrChange w:id="1004" w:author="Will Taylor Gough" w:date="2020-08-29T17:25:00Z">
            <w:rPr>
              <w:color w:val="000000" w:themeColor="text1"/>
              <w:sz w:val="24"/>
              <w:szCs w:val="24"/>
            </w:rPr>
          </w:rPrChange>
        </w:rPr>
        <w:t xml:space="preserve"> </w:t>
      </w:r>
      <w:ins w:id="1005" w:author="Will Taylor Gough" w:date="2020-08-28T22:24:00Z">
        <w:r w:rsidR="00EE4B73" w:rsidRPr="00C05B87">
          <w:rPr>
            <w:rFonts w:ascii="Times New Roman" w:hAnsi="Times New Roman" w:cs="Times New Roman"/>
            <w:color w:val="000000" w:themeColor="text1"/>
            <w:sz w:val="24"/>
            <w:szCs w:val="24"/>
            <w:rPrChange w:id="1006" w:author="Will Taylor Gough" w:date="2020-08-29T17:25:00Z">
              <w:rPr>
                <w:color w:val="000000" w:themeColor="text1"/>
                <w:sz w:val="24"/>
                <w:szCs w:val="24"/>
              </w:rPr>
            </w:rPrChange>
          </w:rPr>
          <w:t>i</w:t>
        </w:r>
      </w:ins>
      <w:del w:id="1007" w:author="Will Taylor Gough" w:date="2020-08-28T22:24:00Z">
        <w:r w:rsidRPr="00C05B87" w:rsidDel="00EE4B73">
          <w:rPr>
            <w:rFonts w:ascii="Times New Roman" w:hAnsi="Times New Roman" w:cs="Times New Roman"/>
            <w:color w:val="000000" w:themeColor="text1"/>
            <w:sz w:val="24"/>
            <w:szCs w:val="24"/>
            <w:rPrChange w:id="1008" w:author="Will Taylor Gough" w:date="2020-08-29T17:25:00Z">
              <w:rPr>
                <w:color w:val="000000" w:themeColor="text1"/>
                <w:sz w:val="24"/>
                <w:szCs w:val="24"/>
              </w:rPr>
            </w:rPrChange>
          </w:rPr>
          <w:delText>a</w:delText>
        </w:r>
      </w:del>
      <w:r w:rsidR="00FE2636" w:rsidRPr="00C05B87">
        <w:rPr>
          <w:rFonts w:ascii="Times New Roman" w:hAnsi="Times New Roman" w:cs="Times New Roman"/>
          <w:color w:val="000000" w:themeColor="text1"/>
          <w:sz w:val="24"/>
          <w:szCs w:val="24"/>
          <w:rPrChange w:id="1009" w:author="Will Taylor Gough" w:date="2020-08-29T17:25:00Z">
            <w:rPr>
              <w:color w:val="000000" w:themeColor="text1"/>
              <w:sz w:val="24"/>
              <w:szCs w:val="24"/>
            </w:rPr>
          </w:rPrChange>
        </w:rPr>
        <w:t xml:space="preserve">s </w:t>
      </w:r>
      <w:ins w:id="1010" w:author="Will Taylor Gough" w:date="2020-08-28T22:25:00Z">
        <w:r w:rsidR="00EE4B73" w:rsidRPr="00C05B87">
          <w:rPr>
            <w:rFonts w:ascii="Times New Roman" w:hAnsi="Times New Roman" w:cs="Times New Roman"/>
            <w:color w:val="000000" w:themeColor="text1"/>
            <w:sz w:val="24"/>
            <w:szCs w:val="24"/>
            <w:rPrChange w:id="1011" w:author="Will Taylor Gough" w:date="2020-08-29T17:25:00Z">
              <w:rPr>
                <w:color w:val="000000" w:themeColor="text1"/>
                <w:sz w:val="24"/>
                <w:szCs w:val="24"/>
              </w:rPr>
            </w:rPrChange>
          </w:rPr>
          <w:t xml:space="preserve">the </w:t>
        </w:r>
      </w:ins>
      <w:r w:rsidRPr="00C05B87">
        <w:rPr>
          <w:rFonts w:ascii="Times New Roman" w:hAnsi="Times New Roman" w:cs="Times New Roman"/>
          <w:color w:val="000000" w:themeColor="text1"/>
          <w:sz w:val="24"/>
          <w:szCs w:val="24"/>
          <w:rPrChange w:id="1012" w:author="Will Taylor Gough" w:date="2020-08-29T17:25:00Z">
            <w:rPr>
              <w:color w:val="000000" w:themeColor="text1"/>
              <w:sz w:val="24"/>
              <w:szCs w:val="24"/>
            </w:rPr>
          </w:rPrChange>
        </w:rPr>
        <w:t>angular</w:t>
      </w:r>
      <w:r w:rsidR="00B86181" w:rsidRPr="00C05B87">
        <w:rPr>
          <w:rFonts w:ascii="Times New Roman" w:hAnsi="Times New Roman" w:cs="Times New Roman"/>
          <w:color w:val="000000" w:themeColor="text1"/>
          <w:sz w:val="24"/>
          <w:szCs w:val="24"/>
          <w:rPrChange w:id="1013" w:author="Will Taylor Gough" w:date="2020-08-29T17:25:00Z">
            <w:rPr>
              <w:color w:val="000000" w:themeColor="text1"/>
              <w:sz w:val="24"/>
              <w:szCs w:val="24"/>
            </w:rPr>
          </w:rPrChange>
        </w:rPr>
        <w:t xml:space="preserve"> </w:t>
      </w:r>
      <w:r w:rsidR="00FE2636" w:rsidRPr="00C05B87">
        <w:rPr>
          <w:rFonts w:ascii="Times New Roman" w:hAnsi="Times New Roman" w:cs="Times New Roman"/>
          <w:color w:val="000000" w:themeColor="text1"/>
          <w:sz w:val="24"/>
          <w:szCs w:val="24"/>
          <w:rPrChange w:id="1014" w:author="Will Taylor Gough" w:date="2020-08-29T17:25:00Z">
            <w:rPr>
              <w:color w:val="000000" w:themeColor="text1"/>
              <w:sz w:val="24"/>
              <w:szCs w:val="24"/>
            </w:rPr>
          </w:rPrChange>
        </w:rPr>
        <w:t>frequency of</w:t>
      </w:r>
      <w:del w:id="1015" w:author="Will Taylor Gough" w:date="2020-08-28T22:24:00Z">
        <w:r w:rsidR="00FE2636" w:rsidRPr="00C05B87" w:rsidDel="00EE4B73">
          <w:rPr>
            <w:rFonts w:ascii="Times New Roman" w:hAnsi="Times New Roman" w:cs="Times New Roman"/>
            <w:color w:val="000000" w:themeColor="text1"/>
            <w:sz w:val="24"/>
            <w:szCs w:val="24"/>
            <w:rPrChange w:id="1016" w:author="Will Taylor Gough" w:date="2020-08-29T17:25:00Z">
              <w:rPr>
                <w:color w:val="000000" w:themeColor="text1"/>
                <w:sz w:val="24"/>
                <w:szCs w:val="24"/>
              </w:rPr>
            </w:rPrChange>
          </w:rPr>
          <w:delText xml:space="preserve"> the</w:delText>
        </w:r>
      </w:del>
      <w:r w:rsidR="00FE2636" w:rsidRPr="00C05B87">
        <w:rPr>
          <w:rFonts w:ascii="Times New Roman" w:hAnsi="Times New Roman" w:cs="Times New Roman"/>
          <w:color w:val="000000" w:themeColor="text1"/>
          <w:sz w:val="24"/>
          <w:szCs w:val="24"/>
          <w:rPrChange w:id="1017" w:author="Will Taylor Gough" w:date="2020-08-29T17:25:00Z">
            <w:rPr>
              <w:color w:val="000000" w:themeColor="text1"/>
              <w:sz w:val="24"/>
              <w:szCs w:val="24"/>
            </w:rPr>
          </w:rPrChange>
        </w:rPr>
        <w:t xml:space="preserve"> </w:t>
      </w:r>
      <w:r w:rsidRPr="00C05B87">
        <w:rPr>
          <w:rFonts w:ascii="Times New Roman" w:hAnsi="Times New Roman" w:cs="Times New Roman"/>
          <w:color w:val="000000" w:themeColor="text1"/>
          <w:sz w:val="24"/>
          <w:szCs w:val="24"/>
          <w:rPrChange w:id="1018" w:author="Will Taylor Gough" w:date="2020-08-29T17:25:00Z">
            <w:rPr>
              <w:color w:val="000000" w:themeColor="text1"/>
              <w:sz w:val="24"/>
              <w:szCs w:val="24"/>
            </w:rPr>
          </w:rPrChange>
        </w:rPr>
        <w:t xml:space="preserve">fluking </w:t>
      </w:r>
      <w:r w:rsidR="00FE2636" w:rsidRPr="00C05B87">
        <w:rPr>
          <w:rFonts w:ascii="Times New Roman" w:hAnsi="Times New Roman" w:cs="Times New Roman"/>
          <w:color w:val="000000" w:themeColor="text1"/>
          <w:sz w:val="24"/>
          <w:szCs w:val="24"/>
          <w:rPrChange w:id="1019" w:author="Will Taylor Gough" w:date="2020-08-29T17:25:00Z">
            <w:rPr>
              <w:color w:val="000000" w:themeColor="text1"/>
              <w:sz w:val="24"/>
              <w:szCs w:val="24"/>
            </w:rPr>
          </w:rPrChange>
        </w:rPr>
        <w:t>(</w:t>
      </w:r>
      <w:r w:rsidRPr="00C05B87">
        <w:rPr>
          <w:rFonts w:ascii="Times New Roman" w:hAnsi="Times New Roman" w:cs="Times New Roman"/>
          <w:color w:val="000000" w:themeColor="text1"/>
          <w:sz w:val="24"/>
          <w:szCs w:val="24"/>
          <w:rPrChange w:id="1020" w:author="Will Taylor Gough" w:date="2020-08-29T17:25:00Z">
            <w:rPr>
              <w:color w:val="000000" w:themeColor="text1"/>
              <w:sz w:val="24"/>
              <w:szCs w:val="24"/>
            </w:rPr>
          </w:rPrChange>
        </w:rPr>
        <w:t>with</w:t>
      </w:r>
      <w:r w:rsidR="00FE2636" w:rsidRPr="00C05B87">
        <w:rPr>
          <w:rFonts w:ascii="Times New Roman" w:hAnsi="Times New Roman" w:cs="Times New Roman"/>
          <w:color w:val="000000" w:themeColor="text1"/>
          <w:sz w:val="24"/>
          <w:szCs w:val="24"/>
          <w:rPrChange w:id="1021" w:author="Will Taylor Gough" w:date="2020-08-29T17:25:00Z">
            <w:rPr>
              <w:color w:val="000000" w:themeColor="text1"/>
              <w:sz w:val="24"/>
              <w:szCs w:val="24"/>
            </w:rPr>
          </w:rPrChange>
        </w:rPr>
        <w:t xml:space="preserve"> </w:t>
      </w:r>
      <w:r w:rsidRPr="00C05B87">
        <w:rPr>
          <w:rFonts w:ascii="Times New Roman" w:hAnsi="Times New Roman" w:cs="Times New Roman"/>
          <w:i/>
          <w:color w:val="000000" w:themeColor="text1"/>
          <w:sz w:val="24"/>
          <w:szCs w:val="24"/>
          <w:rPrChange w:id="1022" w:author="Will Taylor Gough" w:date="2020-08-29T17:25:00Z">
            <w:rPr>
              <w:i/>
              <w:color w:val="000000" w:themeColor="text1"/>
              <w:sz w:val="24"/>
              <w:szCs w:val="24"/>
            </w:rPr>
          </w:rPrChange>
        </w:rPr>
        <w:sym w:font="Symbol" w:char="F077"/>
      </w:r>
      <w:r w:rsidR="00B86181" w:rsidRPr="00C05B87">
        <w:rPr>
          <w:rFonts w:ascii="Times New Roman" w:hAnsi="Times New Roman" w:cs="Times New Roman"/>
          <w:i/>
          <w:color w:val="000000" w:themeColor="text1"/>
          <w:sz w:val="24"/>
          <w:szCs w:val="24"/>
          <w:rPrChange w:id="1023" w:author="Will Taylor Gough" w:date="2020-08-29T17:25:00Z">
            <w:rPr>
              <w:i/>
              <w:color w:val="000000" w:themeColor="text1"/>
              <w:sz w:val="24"/>
              <w:szCs w:val="24"/>
            </w:rPr>
          </w:rPrChange>
        </w:rPr>
        <w:t xml:space="preserve"> </w:t>
      </w:r>
      <w:r w:rsidRPr="00C05B87">
        <w:rPr>
          <w:rFonts w:ascii="Times New Roman" w:hAnsi="Times New Roman" w:cs="Times New Roman"/>
          <w:i/>
          <w:color w:val="000000" w:themeColor="text1"/>
          <w:sz w:val="24"/>
          <w:szCs w:val="24"/>
          <w:rPrChange w:id="1024" w:author="Will Taylor Gough" w:date="2020-08-29T17:25:00Z">
            <w:rPr>
              <w:i/>
              <w:color w:val="000000" w:themeColor="text1"/>
              <w:sz w:val="24"/>
              <w:szCs w:val="24"/>
            </w:rPr>
          </w:rPrChange>
        </w:rPr>
        <w:t>=</w:t>
      </w:r>
      <w:r w:rsidR="00B86181" w:rsidRPr="00C05B87">
        <w:rPr>
          <w:rFonts w:ascii="Times New Roman" w:hAnsi="Times New Roman" w:cs="Times New Roman"/>
          <w:i/>
          <w:color w:val="000000" w:themeColor="text1"/>
          <w:sz w:val="24"/>
          <w:szCs w:val="24"/>
          <w:rPrChange w:id="1025" w:author="Will Taylor Gough" w:date="2020-08-29T17:25:00Z">
            <w:rPr>
              <w:i/>
              <w:color w:val="000000" w:themeColor="text1"/>
              <w:sz w:val="24"/>
              <w:szCs w:val="24"/>
            </w:rPr>
          </w:rPrChange>
        </w:rPr>
        <w:t xml:space="preserve"> </w:t>
      </w:r>
      <w:r w:rsidR="00FE2636" w:rsidRPr="00C05B87">
        <w:rPr>
          <w:rFonts w:ascii="Times New Roman" w:hAnsi="Times New Roman" w:cs="Times New Roman"/>
          <w:color w:val="000000" w:themeColor="text1"/>
          <w:sz w:val="24"/>
          <w:szCs w:val="24"/>
          <w:rPrChange w:id="1026" w:author="Will Taylor Gough" w:date="2020-08-29T17:25:00Z">
            <w:rPr>
              <w:color w:val="000000" w:themeColor="text1"/>
              <w:sz w:val="24"/>
              <w:szCs w:val="24"/>
            </w:rPr>
          </w:rPrChange>
        </w:rPr>
        <w:t>2</w:t>
      </w:r>
      <w:r w:rsidR="00FE2636" w:rsidRPr="00C05B87">
        <w:rPr>
          <w:rFonts w:ascii="Times New Roman" w:hAnsi="Times New Roman" w:cs="Times New Roman"/>
          <w:color w:val="000000" w:themeColor="text1"/>
          <w:sz w:val="24"/>
          <w:szCs w:val="24"/>
          <w:rPrChange w:id="1027" w:author="Will Taylor Gough" w:date="2020-08-29T17:25:00Z">
            <w:rPr>
              <w:color w:val="000000" w:themeColor="text1"/>
              <w:sz w:val="24"/>
              <w:szCs w:val="24"/>
            </w:rPr>
          </w:rPrChange>
        </w:rPr>
        <w:sym w:font="Symbol" w:char="F070"/>
      </w:r>
      <w:r w:rsidR="00FE2636" w:rsidRPr="00C05B87">
        <w:rPr>
          <w:rFonts w:ascii="Times New Roman" w:hAnsi="Times New Roman" w:cs="Times New Roman"/>
          <w:i/>
          <w:color w:val="000000" w:themeColor="text1"/>
          <w:sz w:val="24"/>
          <w:szCs w:val="24"/>
          <w:rPrChange w:id="1028" w:author="Will Taylor Gough" w:date="2020-08-29T17:25:00Z">
            <w:rPr>
              <w:i/>
              <w:color w:val="000000" w:themeColor="text1"/>
              <w:sz w:val="24"/>
              <w:szCs w:val="24"/>
            </w:rPr>
          </w:rPrChange>
        </w:rPr>
        <w:t>f</w:t>
      </w:r>
      <w:del w:id="1029" w:author="Will Taylor Gough" w:date="2020-08-29T00:45:00Z">
        <w:r w:rsidR="00FE2636" w:rsidRPr="00C05B87" w:rsidDel="00660ECD">
          <w:rPr>
            <w:rFonts w:ascii="Times New Roman" w:hAnsi="Times New Roman" w:cs="Times New Roman"/>
            <w:color w:val="000000" w:themeColor="text1"/>
            <w:sz w:val="24"/>
            <w:szCs w:val="24"/>
            <w:rPrChange w:id="1030" w:author="Will Taylor Gough" w:date="2020-08-29T17:25:00Z">
              <w:rPr>
                <w:color w:val="000000" w:themeColor="text1"/>
                <w:sz w:val="24"/>
                <w:szCs w:val="24"/>
              </w:rPr>
            </w:rPrChange>
          </w:rPr>
          <w:delText xml:space="preserve">, where </w:delText>
        </w:r>
        <w:r w:rsidR="00FE2636" w:rsidRPr="00C05B87" w:rsidDel="00660ECD">
          <w:rPr>
            <w:rFonts w:ascii="Times New Roman" w:hAnsi="Times New Roman" w:cs="Times New Roman"/>
            <w:i/>
            <w:color w:val="000000" w:themeColor="text1"/>
            <w:sz w:val="24"/>
            <w:szCs w:val="24"/>
            <w:rPrChange w:id="1031" w:author="Will Taylor Gough" w:date="2020-08-29T17:25:00Z">
              <w:rPr>
                <w:i/>
                <w:color w:val="000000" w:themeColor="text1"/>
                <w:sz w:val="24"/>
                <w:szCs w:val="24"/>
              </w:rPr>
            </w:rPrChange>
          </w:rPr>
          <w:delText>f</w:delText>
        </w:r>
        <w:r w:rsidR="00FE2636" w:rsidRPr="00C05B87" w:rsidDel="00660ECD">
          <w:rPr>
            <w:rFonts w:ascii="Times New Roman" w:hAnsi="Times New Roman" w:cs="Times New Roman"/>
            <w:color w:val="000000" w:themeColor="text1"/>
            <w:sz w:val="24"/>
            <w:szCs w:val="24"/>
            <w:rPrChange w:id="1032" w:author="Will Taylor Gough" w:date="2020-08-29T17:25:00Z">
              <w:rPr>
                <w:color w:val="000000" w:themeColor="text1"/>
                <w:sz w:val="24"/>
                <w:szCs w:val="24"/>
              </w:rPr>
            </w:rPrChange>
          </w:rPr>
          <w:delText xml:space="preserve"> is the frequency in Hz</w:delText>
        </w:r>
      </w:del>
      <w:r w:rsidR="00FE2636" w:rsidRPr="00C05B87">
        <w:rPr>
          <w:rFonts w:ascii="Times New Roman" w:hAnsi="Times New Roman" w:cs="Times New Roman"/>
          <w:color w:val="000000" w:themeColor="text1"/>
          <w:sz w:val="24"/>
          <w:szCs w:val="24"/>
          <w:rPrChange w:id="1033" w:author="Will Taylor Gough" w:date="2020-08-29T17:25:00Z">
            <w:rPr>
              <w:color w:val="000000" w:themeColor="text1"/>
              <w:sz w:val="24"/>
              <w:szCs w:val="24"/>
            </w:rPr>
          </w:rPrChange>
        </w:rPr>
        <w:t>)</w:t>
      </w:r>
      <w:del w:id="1034" w:author="Will Taylor Gough" w:date="2020-08-29T00:44:00Z">
        <w:r w:rsidR="00FE2636" w:rsidRPr="00C05B87" w:rsidDel="00660ECD">
          <w:rPr>
            <w:rFonts w:ascii="Times New Roman" w:hAnsi="Times New Roman" w:cs="Times New Roman"/>
            <w:color w:val="000000" w:themeColor="text1"/>
            <w:sz w:val="24"/>
            <w:szCs w:val="24"/>
            <w:rPrChange w:id="1035" w:author="Will Taylor Gough" w:date="2020-08-29T17:25:00Z">
              <w:rPr>
                <w:color w:val="000000" w:themeColor="text1"/>
                <w:sz w:val="24"/>
                <w:szCs w:val="24"/>
              </w:rPr>
            </w:rPrChange>
          </w:rPr>
          <w:delText xml:space="preserve">, and </w:delText>
        </w:r>
        <w:r w:rsidR="00FE2636" w:rsidRPr="00C05B87" w:rsidDel="00660ECD">
          <w:rPr>
            <w:rFonts w:ascii="Times New Roman" w:hAnsi="Times New Roman" w:cs="Times New Roman"/>
            <w:i/>
            <w:color w:val="000000" w:themeColor="text1"/>
            <w:sz w:val="24"/>
            <w:szCs w:val="24"/>
            <w:rPrChange w:id="1036" w:author="Will Taylor Gough" w:date="2020-08-29T17:25:00Z">
              <w:rPr>
                <w:i/>
                <w:color w:val="000000" w:themeColor="text1"/>
                <w:sz w:val="24"/>
                <w:szCs w:val="24"/>
              </w:rPr>
            </w:rPrChange>
          </w:rPr>
          <w:delText>U</w:delText>
        </w:r>
        <w:r w:rsidR="00FE2636" w:rsidRPr="00C05B87" w:rsidDel="00660ECD">
          <w:rPr>
            <w:rFonts w:ascii="Times New Roman" w:hAnsi="Times New Roman" w:cs="Times New Roman"/>
            <w:color w:val="000000" w:themeColor="text1"/>
            <w:sz w:val="24"/>
            <w:szCs w:val="24"/>
            <w:rPrChange w:id="1037" w:author="Will Taylor Gough" w:date="2020-08-29T17:25:00Z">
              <w:rPr>
                <w:color w:val="000000" w:themeColor="text1"/>
                <w:sz w:val="24"/>
                <w:szCs w:val="24"/>
              </w:rPr>
            </w:rPrChange>
          </w:rPr>
          <w:delText xml:space="preserve"> </w:delText>
        </w:r>
        <w:r w:rsidRPr="00C05B87" w:rsidDel="00660ECD">
          <w:rPr>
            <w:rFonts w:ascii="Times New Roman" w:hAnsi="Times New Roman" w:cs="Times New Roman"/>
            <w:color w:val="000000" w:themeColor="text1"/>
            <w:sz w:val="24"/>
            <w:szCs w:val="24"/>
            <w:rPrChange w:id="1038" w:author="Will Taylor Gough" w:date="2020-08-29T17:25:00Z">
              <w:rPr>
                <w:color w:val="000000" w:themeColor="text1"/>
                <w:sz w:val="24"/>
                <w:szCs w:val="24"/>
              </w:rPr>
            </w:rPrChange>
          </w:rPr>
          <w:delText xml:space="preserve">the </w:delText>
        </w:r>
        <w:r w:rsidR="00FE2636" w:rsidRPr="00C05B87" w:rsidDel="00660ECD">
          <w:rPr>
            <w:rFonts w:ascii="Times New Roman" w:hAnsi="Times New Roman" w:cs="Times New Roman"/>
            <w:color w:val="000000" w:themeColor="text1"/>
            <w:sz w:val="24"/>
            <w:szCs w:val="24"/>
            <w:rPrChange w:id="1039" w:author="Will Taylor Gough" w:date="2020-08-29T17:25:00Z">
              <w:rPr>
                <w:color w:val="000000" w:themeColor="text1"/>
                <w:sz w:val="24"/>
                <w:szCs w:val="24"/>
              </w:rPr>
            </w:rPrChange>
          </w:rPr>
          <w:delText>swimming velocity (m s</w:delText>
        </w:r>
        <w:r w:rsidR="00FE2636" w:rsidRPr="00C05B87" w:rsidDel="00660ECD">
          <w:rPr>
            <w:rFonts w:ascii="Times New Roman" w:hAnsi="Times New Roman" w:cs="Times New Roman"/>
            <w:color w:val="000000" w:themeColor="text1"/>
            <w:sz w:val="24"/>
            <w:szCs w:val="24"/>
            <w:vertAlign w:val="superscript"/>
            <w:rPrChange w:id="1040" w:author="Will Taylor Gough" w:date="2020-08-29T17:25:00Z">
              <w:rPr>
                <w:color w:val="000000" w:themeColor="text1"/>
                <w:sz w:val="24"/>
                <w:szCs w:val="24"/>
                <w:vertAlign w:val="superscript"/>
              </w:rPr>
            </w:rPrChange>
          </w:rPr>
          <w:delText>-1</w:delText>
        </w:r>
        <w:r w:rsidR="00FE2636" w:rsidRPr="00C05B87" w:rsidDel="00660ECD">
          <w:rPr>
            <w:rFonts w:ascii="Times New Roman" w:hAnsi="Times New Roman" w:cs="Times New Roman"/>
            <w:color w:val="000000" w:themeColor="text1"/>
            <w:sz w:val="24"/>
            <w:szCs w:val="24"/>
            <w:rPrChange w:id="1041" w:author="Will Taylor Gough" w:date="2020-08-29T17:25:00Z">
              <w:rPr>
                <w:color w:val="000000" w:themeColor="text1"/>
                <w:sz w:val="24"/>
                <w:szCs w:val="24"/>
              </w:rPr>
            </w:rPrChange>
          </w:rPr>
          <w:delText>)</w:delText>
        </w:r>
      </w:del>
      <w:r w:rsidRPr="00C05B87">
        <w:rPr>
          <w:rFonts w:ascii="Times New Roman" w:hAnsi="Times New Roman" w:cs="Times New Roman"/>
          <w:color w:val="000000" w:themeColor="text1"/>
          <w:sz w:val="24"/>
          <w:szCs w:val="24"/>
          <w:rPrChange w:id="1042" w:author="Will Taylor Gough" w:date="2020-08-29T17:25:00Z">
            <w:rPr>
              <w:color w:val="000000" w:themeColor="text1"/>
              <w:sz w:val="24"/>
              <w:szCs w:val="24"/>
            </w:rPr>
          </w:rPrChange>
        </w:rPr>
        <w:t>;</w:t>
      </w:r>
      <w:r w:rsidR="00FE2636" w:rsidRPr="00C05B87">
        <w:rPr>
          <w:rFonts w:ascii="Times New Roman" w:hAnsi="Times New Roman" w:cs="Times New Roman"/>
          <w:color w:val="000000" w:themeColor="text1"/>
          <w:sz w:val="24"/>
          <w:szCs w:val="24"/>
          <w:rPrChange w:id="1043" w:author="Will Taylor Gough" w:date="2020-08-29T17:25:00Z">
            <w:rPr>
              <w:color w:val="000000" w:themeColor="text1"/>
              <w:sz w:val="24"/>
              <w:szCs w:val="24"/>
            </w:rPr>
          </w:rPrChange>
        </w:rPr>
        <w:t xml:space="preserve"> </w:t>
      </w:r>
      <w:r w:rsidRPr="00C05B87">
        <w:rPr>
          <w:rFonts w:ascii="Times New Roman" w:hAnsi="Times New Roman" w:cs="Times New Roman"/>
          <w:color w:val="000000" w:themeColor="text1"/>
          <w:sz w:val="24"/>
          <w:szCs w:val="24"/>
          <w:rPrChange w:id="1044" w:author="Will Taylor Gough" w:date="2020-08-29T17:25:00Z">
            <w:rPr>
              <w:color w:val="000000" w:themeColor="text1"/>
              <w:sz w:val="24"/>
              <w:szCs w:val="24"/>
            </w:rPr>
          </w:rPrChange>
        </w:rPr>
        <w:t xml:space="preserve">and the </w:t>
      </w:r>
      <w:r w:rsidR="00FE2636" w:rsidRPr="00C05B87">
        <w:rPr>
          <w:rFonts w:ascii="Times New Roman" w:hAnsi="Times New Roman" w:cs="Times New Roman"/>
          <w:color w:val="000000" w:themeColor="text1"/>
          <w:sz w:val="24"/>
          <w:szCs w:val="24"/>
          <w:rPrChange w:id="1045" w:author="Will Taylor Gough" w:date="2020-08-29T17:25:00Z">
            <w:rPr>
              <w:color w:val="000000" w:themeColor="text1"/>
              <w:sz w:val="24"/>
              <w:szCs w:val="24"/>
            </w:rPr>
          </w:rPrChange>
        </w:rPr>
        <w:t>feathering parameter</w:t>
      </w:r>
      <w:r w:rsidRPr="00C05B87">
        <w:rPr>
          <w:rFonts w:ascii="Times New Roman" w:hAnsi="Times New Roman" w:cs="Times New Roman"/>
          <w:color w:val="000000" w:themeColor="text1"/>
          <w:sz w:val="24"/>
          <w:szCs w:val="24"/>
          <w:rPrChange w:id="1046" w:author="Will Taylor Gough" w:date="2020-08-29T17:25:00Z">
            <w:rPr>
              <w:color w:val="000000" w:themeColor="text1"/>
              <w:sz w:val="24"/>
              <w:szCs w:val="24"/>
            </w:rPr>
          </w:rPrChange>
        </w:rPr>
        <w:t xml:space="preserve"> (</w:t>
      </w:r>
      <w:ins w:id="1047" w:author="Will Taylor Gough" w:date="2020-08-29T00:53:00Z">
        <w:r w:rsidR="00DE2005" w:rsidRPr="00C05B87">
          <w:rPr>
            <w:rFonts w:ascii="Times New Roman" w:hAnsi="Times New Roman" w:cs="Times New Roman"/>
            <w:i/>
            <w:color w:val="000000" w:themeColor="text1"/>
            <w:sz w:val="24"/>
            <w:szCs w:val="24"/>
            <w:rPrChange w:id="1048" w:author="Will Taylor Gough" w:date="2020-08-29T17:25:00Z">
              <w:rPr>
                <w:rFonts w:ascii="Cambria Math" w:hAnsi="Cambria Math"/>
                <w:color w:val="000000" w:themeColor="text1"/>
                <w:sz w:val="24"/>
                <w:szCs w:val="24"/>
              </w:rPr>
            </w:rPrChange>
          </w:rPr>
          <w:t>θ</w:t>
        </w:r>
      </w:ins>
      <m:oMath>
        <m:r>
          <w:del w:id="1049" w:author="Will Taylor Gough" w:date="2020-08-29T00:52:00Z">
            <w:rPr>
              <w:rFonts w:ascii="Cambria Math" w:hAnsi="Cambria Math" w:cs="Times New Roman"/>
              <w:color w:val="000000" w:themeColor="text1"/>
              <w:sz w:val="24"/>
              <w:szCs w:val="24"/>
              <w:rPrChange w:id="1050" w:author="Will Taylor Gough" w:date="2020-08-29T17:25:00Z">
                <w:rPr>
                  <w:rFonts w:ascii="Cambria Math" w:hAnsi="Cambria Math"/>
                  <w:color w:val="000000" w:themeColor="text1"/>
                  <w:sz w:val="24"/>
                  <w:szCs w:val="24"/>
                </w:rPr>
              </w:rPrChange>
            </w:rPr>
            <m:t>θ</m:t>
          </w:del>
        </m:r>
      </m:oMath>
      <w:r w:rsidRPr="00C05B87">
        <w:rPr>
          <w:rFonts w:ascii="Times New Roman" w:hAnsi="Times New Roman" w:cs="Times New Roman"/>
          <w:color w:val="000000" w:themeColor="text1"/>
          <w:sz w:val="24"/>
          <w:szCs w:val="24"/>
          <w:rPrChange w:id="1051" w:author="Will Taylor Gough" w:date="2020-08-29T17:25:00Z">
            <w:rPr>
              <w:color w:val="000000" w:themeColor="text1"/>
              <w:sz w:val="24"/>
              <w:szCs w:val="24"/>
            </w:rPr>
          </w:rPrChange>
        </w:rPr>
        <w:t xml:space="preserve">) </w:t>
      </w:r>
      <w:del w:id="1052" w:author="Will Taylor Gough" w:date="2020-08-28T22:27:00Z">
        <w:r w:rsidRPr="00C05B87" w:rsidDel="00EE4B73">
          <w:rPr>
            <w:rFonts w:ascii="Times New Roman" w:hAnsi="Times New Roman" w:cs="Times New Roman"/>
            <w:color w:val="000000" w:themeColor="text1"/>
            <w:sz w:val="24"/>
            <w:szCs w:val="24"/>
            <w:rPrChange w:id="1053" w:author="Will Taylor Gough" w:date="2020-08-29T17:25:00Z">
              <w:rPr>
                <w:color w:val="000000" w:themeColor="text1"/>
                <w:sz w:val="24"/>
                <w:szCs w:val="24"/>
              </w:rPr>
            </w:rPrChange>
          </w:rPr>
          <w:delText xml:space="preserve">expressed </w:delText>
        </w:r>
      </w:del>
      <w:ins w:id="1054" w:author="Will Taylor Gough" w:date="2020-08-28T22:27:00Z">
        <w:r w:rsidR="00EE4B73" w:rsidRPr="00C05B87">
          <w:rPr>
            <w:rFonts w:ascii="Times New Roman" w:hAnsi="Times New Roman" w:cs="Times New Roman"/>
            <w:color w:val="000000" w:themeColor="text1"/>
            <w:sz w:val="24"/>
            <w:szCs w:val="24"/>
            <w:rPrChange w:id="1055" w:author="Will Taylor Gough" w:date="2020-08-29T17:25:00Z">
              <w:rPr>
                <w:color w:val="000000" w:themeColor="text1"/>
                <w:sz w:val="24"/>
                <w:szCs w:val="24"/>
              </w:rPr>
            </w:rPrChange>
          </w:rPr>
          <w:t xml:space="preserve">defined </w:t>
        </w:r>
      </w:ins>
      <w:r w:rsidRPr="00C05B87">
        <w:rPr>
          <w:rFonts w:ascii="Times New Roman" w:hAnsi="Times New Roman" w:cs="Times New Roman"/>
          <w:color w:val="000000" w:themeColor="text1"/>
          <w:sz w:val="24"/>
          <w:szCs w:val="24"/>
          <w:rPrChange w:id="1056" w:author="Will Taylor Gough" w:date="2020-08-29T17:25:00Z">
            <w:rPr>
              <w:color w:val="000000" w:themeColor="text1"/>
              <w:sz w:val="24"/>
              <w:szCs w:val="24"/>
            </w:rPr>
          </w:rPrChange>
        </w:rPr>
        <w:t>as</w:t>
      </w:r>
      <w:r w:rsidR="00FE2636" w:rsidRPr="00C05B87">
        <w:rPr>
          <w:rFonts w:ascii="Times New Roman" w:hAnsi="Times New Roman" w:cs="Times New Roman"/>
          <w:color w:val="000000" w:themeColor="text1"/>
          <w:sz w:val="24"/>
          <w:szCs w:val="24"/>
          <w:rPrChange w:id="1057" w:author="Will Taylor Gough" w:date="2020-08-29T17:25:00Z">
            <w:rPr>
              <w:color w:val="000000" w:themeColor="text1"/>
              <w:sz w:val="24"/>
              <w:szCs w:val="24"/>
            </w:rPr>
          </w:rPrChange>
        </w:rPr>
        <w:t>:</w:t>
      </w:r>
    </w:p>
    <w:p w14:paraId="1EE4BC59" w14:textId="77777777" w:rsidR="00084EE2" w:rsidRPr="00C05B87" w:rsidRDefault="00084EE2" w:rsidP="00C05B87">
      <w:pPr>
        <w:spacing w:line="480" w:lineRule="auto"/>
        <w:rPr>
          <w:rFonts w:ascii="Times New Roman" w:hAnsi="Times New Roman" w:cs="Times New Roman"/>
          <w:color w:val="000000" w:themeColor="text1"/>
          <w:sz w:val="24"/>
          <w:szCs w:val="24"/>
          <w:rPrChange w:id="1058" w:author="Will Taylor Gough" w:date="2020-08-29T17:25:00Z">
            <w:rPr>
              <w:color w:val="000000" w:themeColor="text1"/>
              <w:sz w:val="24"/>
              <w:szCs w:val="24"/>
            </w:rPr>
          </w:rPrChange>
        </w:rPr>
        <w:pPrChange w:id="1059" w:author="Will Taylor Gough" w:date="2020-08-29T17:27:00Z">
          <w:pPr>
            <w:spacing w:line="240" w:lineRule="auto"/>
          </w:pPr>
        </w:pPrChange>
      </w:pPr>
    </w:p>
    <w:p w14:paraId="481A6CE3" w14:textId="77777777" w:rsidR="00FE2636" w:rsidRPr="00C05B87" w:rsidRDefault="00FE2636" w:rsidP="00C05B87">
      <w:pPr>
        <w:pStyle w:val="Caption"/>
        <w:spacing w:line="480" w:lineRule="auto"/>
        <w:rPr>
          <w:rFonts w:ascii="Times New Roman" w:eastAsiaTheme="minorEastAsia" w:hAnsi="Times New Roman" w:cs="Times New Roman"/>
          <w:color w:val="000000" w:themeColor="text1"/>
          <w:sz w:val="24"/>
          <w:szCs w:val="24"/>
          <w:rPrChange w:id="1060" w:author="Will Taylor Gough" w:date="2020-08-29T17:25:00Z">
            <w:rPr>
              <w:rFonts w:ascii="Arial" w:eastAsiaTheme="minorEastAsia" w:hAnsi="Arial" w:cs="Arial"/>
              <w:color w:val="000000" w:themeColor="text1"/>
              <w:sz w:val="24"/>
              <w:szCs w:val="24"/>
            </w:rPr>
          </w:rPrChange>
        </w:rPr>
        <w:pPrChange w:id="1061" w:author="Will Taylor Gough" w:date="2020-08-29T17:27:00Z">
          <w:pPr>
            <w:pStyle w:val="Caption"/>
          </w:pPr>
        </w:pPrChange>
      </w:pPr>
      <m:oMath>
        <m:r>
          <w:rPr>
            <w:rFonts w:ascii="Cambria Math" w:hAnsi="Cambria Math" w:cs="Times New Roman"/>
            <w:color w:val="000000" w:themeColor="text1"/>
            <w:sz w:val="24"/>
            <w:szCs w:val="24"/>
            <w:rPrChange w:id="1062" w:author="Will Taylor Gough" w:date="2020-08-29T17:25:00Z">
              <w:rPr>
                <w:rFonts w:ascii="Cambria Math" w:hAnsi="Cambria Math" w:cs="Arial"/>
                <w:color w:val="000000" w:themeColor="text1"/>
                <w:sz w:val="24"/>
                <w:szCs w:val="24"/>
              </w:rPr>
            </w:rPrChange>
          </w:rPr>
          <m:t>θ=</m:t>
        </m:r>
        <m:f>
          <m:fPr>
            <m:ctrlPr>
              <w:rPr>
                <w:rFonts w:ascii="Cambria Math" w:hAnsi="Cambria Math" w:cs="Times New Roman"/>
                <w:color w:val="000000" w:themeColor="text1"/>
                <w:sz w:val="24"/>
                <w:szCs w:val="24"/>
                <w:rPrChange w:id="1063" w:author="Will Taylor Gough" w:date="2020-08-29T17:25:00Z">
                  <w:rPr>
                    <w:rFonts w:ascii="Cambria Math" w:hAnsi="Cambria Math" w:cs="Arial"/>
                    <w:color w:val="000000" w:themeColor="text1"/>
                    <w:sz w:val="24"/>
                    <w:szCs w:val="24"/>
                  </w:rPr>
                </w:rPrChange>
              </w:rPr>
            </m:ctrlPr>
          </m:fPr>
          <m:num>
            <m:r>
              <w:rPr>
                <w:rFonts w:ascii="Cambria Math" w:hAnsi="Cambria Math" w:cs="Times New Roman"/>
                <w:color w:val="000000" w:themeColor="text1"/>
                <w:sz w:val="24"/>
                <w:szCs w:val="24"/>
                <w:rPrChange w:id="1064" w:author="Will Taylor Gough" w:date="2020-08-29T17:25:00Z">
                  <w:rPr>
                    <w:rFonts w:ascii="Cambria Math" w:hAnsi="Cambria Math" w:cs="Arial"/>
                    <w:color w:val="000000" w:themeColor="text1"/>
                    <w:sz w:val="24"/>
                    <w:szCs w:val="24"/>
                  </w:rPr>
                </w:rPrChange>
              </w:rPr>
              <m:t xml:space="preserve"> α U</m:t>
            </m:r>
          </m:num>
          <m:den>
            <m:r>
              <w:rPr>
                <w:rFonts w:ascii="Cambria Math" w:hAnsi="Cambria Math" w:cs="Times New Roman"/>
                <w:color w:val="000000" w:themeColor="text1"/>
                <w:sz w:val="24"/>
                <w:szCs w:val="24"/>
                <w:rPrChange w:id="1065" w:author="Will Taylor Gough" w:date="2020-08-29T17:25:00Z">
                  <w:rPr>
                    <w:rFonts w:ascii="Cambria Math" w:hAnsi="Cambria Math" w:cs="Arial"/>
                    <w:color w:val="000000" w:themeColor="text1"/>
                    <w:sz w:val="24"/>
                    <w:szCs w:val="24"/>
                  </w:rPr>
                </w:rPrChange>
              </w:rPr>
              <w:sym w:font="Symbol" w:char="F077"/>
            </m:r>
            <m:r>
              <w:rPr>
                <w:rFonts w:ascii="Cambria Math" w:hAnsi="Cambria Math" w:cs="Times New Roman"/>
                <w:color w:val="000000" w:themeColor="text1"/>
                <w:sz w:val="24"/>
                <w:szCs w:val="24"/>
                <w:rPrChange w:id="1066" w:author="Will Taylor Gough" w:date="2020-08-29T17:25:00Z">
                  <w:rPr>
                    <w:rFonts w:ascii="Cambria Math" w:hAnsi="Cambria Math" w:cs="Arial"/>
                    <w:color w:val="000000" w:themeColor="text1"/>
                    <w:sz w:val="24"/>
                    <w:szCs w:val="24"/>
                  </w:rPr>
                </w:rPrChange>
              </w:rPr>
              <m:t xml:space="preserve"> </m:t>
            </m:r>
            <m:sSub>
              <m:sSubPr>
                <m:ctrlPr>
                  <w:rPr>
                    <w:rFonts w:ascii="Cambria Math" w:hAnsi="Cambria Math" w:cs="Times New Roman"/>
                    <w:color w:val="000000" w:themeColor="text1"/>
                    <w:sz w:val="24"/>
                    <w:szCs w:val="24"/>
                    <w:rPrChange w:id="1067" w:author="Will Taylor Gough" w:date="2020-08-29T17:25:00Z">
                      <w:rPr>
                        <w:rFonts w:ascii="Cambria Math" w:hAnsi="Cambria Math" w:cs="Arial"/>
                        <w:color w:val="000000" w:themeColor="text1"/>
                        <w:sz w:val="24"/>
                        <w:szCs w:val="24"/>
                      </w:rPr>
                    </w:rPrChange>
                  </w:rPr>
                </m:ctrlPr>
              </m:sSubPr>
              <m:e>
                <m:r>
                  <w:rPr>
                    <w:rFonts w:ascii="Cambria Math" w:hAnsi="Cambria Math" w:cs="Times New Roman"/>
                    <w:color w:val="000000" w:themeColor="text1"/>
                    <w:sz w:val="24"/>
                    <w:szCs w:val="24"/>
                    <w:rPrChange w:id="1068" w:author="Will Taylor Gough" w:date="2020-08-29T17:25:00Z">
                      <w:rPr>
                        <w:rFonts w:ascii="Cambria Math" w:hAnsi="Cambria Math" w:cs="Arial"/>
                        <w:color w:val="000000" w:themeColor="text1"/>
                        <w:sz w:val="24"/>
                        <w:szCs w:val="24"/>
                      </w:rPr>
                    </w:rPrChange>
                  </w:rPr>
                  <m:t xml:space="preserve"> h</m:t>
                </m:r>
              </m:e>
              <m:sub>
                <m:r>
                  <w:rPr>
                    <w:rFonts w:ascii="Cambria Math" w:hAnsi="Cambria Math" w:cs="Times New Roman"/>
                    <w:color w:val="000000" w:themeColor="text1"/>
                    <w:sz w:val="24"/>
                    <w:szCs w:val="24"/>
                    <w:rPrChange w:id="1069" w:author="Will Taylor Gough" w:date="2020-08-29T17:25:00Z">
                      <w:rPr>
                        <w:rFonts w:ascii="Cambria Math" w:hAnsi="Cambria Math" w:cs="Arial"/>
                        <w:color w:val="000000" w:themeColor="text1"/>
                        <w:sz w:val="24"/>
                        <w:szCs w:val="24"/>
                      </w:rPr>
                    </w:rPrChange>
                  </w:rPr>
                  <m:t>1</m:t>
                </m:r>
              </m:sub>
            </m:sSub>
            <m:r>
              <w:rPr>
                <w:rFonts w:ascii="Cambria Math" w:hAnsi="Cambria Math" w:cs="Times New Roman"/>
                <w:color w:val="000000" w:themeColor="text1"/>
                <w:sz w:val="24"/>
                <w:szCs w:val="24"/>
                <w:rPrChange w:id="1070" w:author="Will Taylor Gough" w:date="2020-08-29T17:25:00Z">
                  <w:rPr>
                    <w:rFonts w:ascii="Cambria Math" w:hAnsi="Cambria Math" w:cs="Arial"/>
                    <w:color w:val="000000" w:themeColor="text1"/>
                    <w:sz w:val="24"/>
                    <w:szCs w:val="24"/>
                  </w:rPr>
                </w:rPrChange>
              </w:rPr>
              <m:t xml:space="preserve"> </m:t>
            </m:r>
          </m:den>
        </m:f>
      </m:oMath>
      <w:r w:rsidRPr="00C05B87">
        <w:rPr>
          <w:rFonts w:ascii="Times New Roman" w:eastAsiaTheme="minorEastAsia" w:hAnsi="Times New Roman" w:cs="Times New Roman"/>
          <w:color w:val="000000" w:themeColor="text1"/>
          <w:sz w:val="24"/>
          <w:szCs w:val="24"/>
          <w:rPrChange w:id="1071" w:author="Will Taylor Gough" w:date="2020-08-29T17:25:00Z">
            <w:rPr>
              <w:rFonts w:ascii="Arial" w:eastAsiaTheme="minorEastAsia" w:hAnsi="Arial" w:cs="Arial"/>
              <w:color w:val="000000" w:themeColor="text1"/>
              <w:sz w:val="24"/>
              <w:szCs w:val="24"/>
            </w:rPr>
          </w:rPrChange>
        </w:rPr>
        <w:tab/>
      </w:r>
      <w:r w:rsidRPr="00C05B87">
        <w:rPr>
          <w:rFonts w:ascii="Times New Roman" w:eastAsiaTheme="minorEastAsia" w:hAnsi="Times New Roman" w:cs="Times New Roman"/>
          <w:color w:val="000000" w:themeColor="text1"/>
          <w:sz w:val="24"/>
          <w:szCs w:val="24"/>
          <w:rPrChange w:id="1072" w:author="Will Taylor Gough" w:date="2020-08-29T17:25:00Z">
            <w:rPr>
              <w:rFonts w:ascii="Arial" w:eastAsiaTheme="minorEastAsia" w:hAnsi="Arial" w:cs="Arial"/>
              <w:color w:val="000000" w:themeColor="text1"/>
              <w:sz w:val="24"/>
              <w:szCs w:val="24"/>
            </w:rPr>
          </w:rPrChange>
        </w:rPr>
        <w:tab/>
      </w:r>
      <w:r w:rsidRPr="00C05B87">
        <w:rPr>
          <w:rFonts w:ascii="Times New Roman" w:eastAsiaTheme="minorEastAsia" w:hAnsi="Times New Roman" w:cs="Times New Roman"/>
          <w:color w:val="000000" w:themeColor="text1"/>
          <w:sz w:val="24"/>
          <w:szCs w:val="24"/>
          <w:rPrChange w:id="1073" w:author="Will Taylor Gough" w:date="2020-08-29T17:25:00Z">
            <w:rPr>
              <w:rFonts w:ascii="Arial" w:eastAsiaTheme="minorEastAsia" w:hAnsi="Arial" w:cs="Arial"/>
              <w:color w:val="000000" w:themeColor="text1"/>
              <w:sz w:val="24"/>
              <w:szCs w:val="24"/>
            </w:rPr>
          </w:rPrChange>
        </w:rPr>
        <w:tab/>
      </w:r>
      <w:r w:rsidRPr="00C05B87">
        <w:rPr>
          <w:rFonts w:ascii="Times New Roman" w:eastAsiaTheme="minorEastAsia" w:hAnsi="Times New Roman" w:cs="Times New Roman"/>
          <w:color w:val="000000" w:themeColor="text1"/>
          <w:sz w:val="24"/>
          <w:szCs w:val="24"/>
          <w:rPrChange w:id="1074" w:author="Will Taylor Gough" w:date="2020-08-29T17:25:00Z">
            <w:rPr>
              <w:rFonts w:ascii="Arial" w:eastAsiaTheme="minorEastAsia" w:hAnsi="Arial" w:cs="Arial"/>
              <w:color w:val="000000" w:themeColor="text1"/>
              <w:sz w:val="24"/>
              <w:szCs w:val="24"/>
            </w:rPr>
          </w:rPrChange>
        </w:rPr>
        <w:tab/>
      </w:r>
      <w:r w:rsidRPr="00C05B87">
        <w:rPr>
          <w:rFonts w:ascii="Times New Roman" w:eastAsiaTheme="minorEastAsia" w:hAnsi="Times New Roman" w:cs="Times New Roman"/>
          <w:color w:val="000000" w:themeColor="text1"/>
          <w:sz w:val="24"/>
          <w:szCs w:val="24"/>
          <w:rPrChange w:id="1075" w:author="Will Taylor Gough" w:date="2020-08-29T17:25:00Z">
            <w:rPr>
              <w:rFonts w:ascii="Arial" w:eastAsiaTheme="minorEastAsia" w:hAnsi="Arial" w:cs="Arial"/>
              <w:color w:val="000000" w:themeColor="text1"/>
              <w:sz w:val="24"/>
              <w:szCs w:val="24"/>
            </w:rPr>
          </w:rPrChange>
        </w:rPr>
        <w:tab/>
      </w:r>
      <w:r w:rsidRPr="00C05B87">
        <w:rPr>
          <w:rFonts w:ascii="Times New Roman" w:eastAsiaTheme="minorEastAsia" w:hAnsi="Times New Roman" w:cs="Times New Roman"/>
          <w:color w:val="000000" w:themeColor="text1"/>
          <w:sz w:val="24"/>
          <w:szCs w:val="24"/>
          <w:rPrChange w:id="1076" w:author="Will Taylor Gough" w:date="2020-08-29T17:25:00Z">
            <w:rPr>
              <w:rFonts w:ascii="Arial" w:eastAsiaTheme="minorEastAsia" w:hAnsi="Arial" w:cs="Arial"/>
              <w:color w:val="000000" w:themeColor="text1"/>
              <w:sz w:val="24"/>
              <w:szCs w:val="24"/>
            </w:rPr>
          </w:rPrChange>
        </w:rPr>
        <w:tab/>
      </w:r>
      <w:r w:rsidRPr="00C05B87">
        <w:rPr>
          <w:rFonts w:ascii="Times New Roman" w:eastAsiaTheme="minorEastAsia" w:hAnsi="Times New Roman" w:cs="Times New Roman"/>
          <w:color w:val="000000" w:themeColor="text1"/>
          <w:sz w:val="24"/>
          <w:szCs w:val="24"/>
          <w:rPrChange w:id="1077" w:author="Will Taylor Gough" w:date="2020-08-29T17:25:00Z">
            <w:rPr>
              <w:rFonts w:ascii="Arial" w:eastAsiaTheme="minorEastAsia" w:hAnsi="Arial" w:cs="Arial"/>
              <w:color w:val="000000" w:themeColor="text1"/>
              <w:sz w:val="24"/>
              <w:szCs w:val="24"/>
            </w:rPr>
          </w:rPrChange>
        </w:rPr>
        <w:tab/>
      </w:r>
      <w:r w:rsidRPr="00C05B87">
        <w:rPr>
          <w:rFonts w:ascii="Times New Roman" w:eastAsiaTheme="minorEastAsia" w:hAnsi="Times New Roman" w:cs="Times New Roman"/>
          <w:color w:val="000000" w:themeColor="text1"/>
          <w:sz w:val="24"/>
          <w:szCs w:val="24"/>
          <w:rPrChange w:id="1078" w:author="Will Taylor Gough" w:date="2020-08-29T17:25:00Z">
            <w:rPr>
              <w:rFonts w:ascii="Arial" w:eastAsiaTheme="minorEastAsia" w:hAnsi="Arial" w:cs="Arial"/>
              <w:color w:val="000000" w:themeColor="text1"/>
              <w:sz w:val="24"/>
              <w:szCs w:val="24"/>
            </w:rPr>
          </w:rPrChange>
        </w:rPr>
        <w:tab/>
      </w:r>
      <w:r w:rsidRPr="00C05B87">
        <w:rPr>
          <w:rFonts w:ascii="Times New Roman" w:eastAsiaTheme="minorEastAsia" w:hAnsi="Times New Roman" w:cs="Times New Roman"/>
          <w:color w:val="000000" w:themeColor="text1"/>
          <w:sz w:val="24"/>
          <w:szCs w:val="24"/>
          <w:rPrChange w:id="1079" w:author="Will Taylor Gough" w:date="2020-08-29T17:25:00Z">
            <w:rPr>
              <w:rFonts w:ascii="Arial" w:eastAsiaTheme="minorEastAsia" w:hAnsi="Arial" w:cs="Arial"/>
              <w:color w:val="000000" w:themeColor="text1"/>
              <w:sz w:val="24"/>
              <w:szCs w:val="24"/>
            </w:rPr>
          </w:rPrChange>
        </w:rPr>
        <w:tab/>
      </w:r>
      <w:r w:rsidRPr="00C05B87">
        <w:rPr>
          <w:rFonts w:ascii="Times New Roman" w:eastAsiaTheme="minorEastAsia" w:hAnsi="Times New Roman" w:cs="Times New Roman"/>
          <w:color w:val="000000" w:themeColor="text1"/>
          <w:sz w:val="24"/>
          <w:szCs w:val="24"/>
          <w:rPrChange w:id="1080" w:author="Will Taylor Gough" w:date="2020-08-29T17:25:00Z">
            <w:rPr>
              <w:rFonts w:ascii="Arial" w:eastAsiaTheme="minorEastAsia" w:hAnsi="Arial" w:cs="Arial"/>
              <w:color w:val="000000" w:themeColor="text1"/>
              <w:sz w:val="24"/>
              <w:szCs w:val="24"/>
            </w:rPr>
          </w:rPrChange>
        </w:rPr>
        <w:tab/>
      </w:r>
      <w:r w:rsidRPr="00C05B87">
        <w:rPr>
          <w:rFonts w:ascii="Times New Roman" w:eastAsiaTheme="minorEastAsia" w:hAnsi="Times New Roman" w:cs="Times New Roman"/>
          <w:color w:val="000000" w:themeColor="text1"/>
          <w:sz w:val="24"/>
          <w:szCs w:val="24"/>
          <w:rPrChange w:id="1081" w:author="Will Taylor Gough" w:date="2020-08-29T17:25:00Z">
            <w:rPr>
              <w:rFonts w:ascii="Arial" w:eastAsiaTheme="minorEastAsia" w:hAnsi="Arial" w:cs="Arial"/>
              <w:color w:val="000000" w:themeColor="text1"/>
              <w:sz w:val="24"/>
              <w:szCs w:val="24"/>
            </w:rPr>
          </w:rPrChange>
        </w:rPr>
        <w:tab/>
      </w:r>
      <w:r w:rsidRPr="00C05B87">
        <w:rPr>
          <w:rFonts w:ascii="Times New Roman" w:eastAsiaTheme="minorEastAsia" w:hAnsi="Times New Roman" w:cs="Times New Roman"/>
          <w:i w:val="0"/>
          <w:color w:val="000000" w:themeColor="text1"/>
          <w:sz w:val="24"/>
          <w:szCs w:val="24"/>
          <w:rPrChange w:id="1082" w:author="Will Taylor Gough" w:date="2020-08-29T17:25:00Z">
            <w:rPr>
              <w:rFonts w:ascii="Arial" w:eastAsiaTheme="minorEastAsia" w:hAnsi="Arial" w:cs="Arial"/>
              <w:i w:val="0"/>
              <w:color w:val="000000" w:themeColor="text1"/>
              <w:sz w:val="24"/>
              <w:szCs w:val="24"/>
            </w:rPr>
          </w:rPrChange>
        </w:rPr>
        <w:t>(</w:t>
      </w:r>
      <w:r w:rsidRPr="00C05B87">
        <w:rPr>
          <w:rFonts w:ascii="Times New Roman" w:hAnsi="Times New Roman" w:cs="Times New Roman"/>
          <w:i w:val="0"/>
          <w:color w:val="000000" w:themeColor="text1"/>
          <w:sz w:val="24"/>
          <w:szCs w:val="24"/>
          <w:rPrChange w:id="1083" w:author="Will Taylor Gough" w:date="2020-08-29T17:25:00Z">
            <w:rPr>
              <w:rFonts w:ascii="Arial" w:hAnsi="Arial" w:cs="Arial"/>
              <w:i w:val="0"/>
              <w:color w:val="000000" w:themeColor="text1"/>
              <w:sz w:val="24"/>
              <w:szCs w:val="24"/>
            </w:rPr>
          </w:rPrChange>
        </w:rPr>
        <w:fldChar w:fldCharType="begin"/>
      </w:r>
      <w:r w:rsidRPr="00C05B87">
        <w:rPr>
          <w:rFonts w:ascii="Times New Roman" w:hAnsi="Times New Roman" w:cs="Times New Roman"/>
          <w:i w:val="0"/>
          <w:color w:val="000000" w:themeColor="text1"/>
          <w:sz w:val="24"/>
          <w:szCs w:val="24"/>
          <w:rPrChange w:id="1084" w:author="Will Taylor Gough" w:date="2020-08-29T17:25:00Z">
            <w:rPr>
              <w:rFonts w:ascii="Arial" w:hAnsi="Arial" w:cs="Arial"/>
              <w:i w:val="0"/>
              <w:color w:val="000000" w:themeColor="text1"/>
              <w:sz w:val="24"/>
              <w:szCs w:val="24"/>
            </w:rPr>
          </w:rPrChange>
        </w:rPr>
        <w:instrText xml:space="preserve"> SEQ ( \* ARABIC </w:instrText>
      </w:r>
      <w:r w:rsidRPr="00C05B87">
        <w:rPr>
          <w:rFonts w:ascii="Times New Roman" w:hAnsi="Times New Roman" w:cs="Times New Roman"/>
          <w:i w:val="0"/>
          <w:color w:val="000000" w:themeColor="text1"/>
          <w:sz w:val="24"/>
          <w:szCs w:val="24"/>
          <w:rPrChange w:id="1085" w:author="Will Taylor Gough" w:date="2020-08-29T17:25:00Z">
            <w:rPr>
              <w:rFonts w:ascii="Arial" w:hAnsi="Arial" w:cs="Arial"/>
              <w:i w:val="0"/>
              <w:color w:val="000000" w:themeColor="text1"/>
              <w:sz w:val="24"/>
              <w:szCs w:val="24"/>
            </w:rPr>
          </w:rPrChange>
        </w:rPr>
        <w:fldChar w:fldCharType="separate"/>
      </w:r>
      <w:r w:rsidRPr="00C05B87">
        <w:rPr>
          <w:rFonts w:ascii="Times New Roman" w:hAnsi="Times New Roman" w:cs="Times New Roman"/>
          <w:i w:val="0"/>
          <w:noProof/>
          <w:color w:val="000000" w:themeColor="text1"/>
          <w:sz w:val="24"/>
          <w:szCs w:val="24"/>
          <w:rPrChange w:id="1086" w:author="Will Taylor Gough" w:date="2020-08-29T17:25:00Z">
            <w:rPr>
              <w:rFonts w:ascii="Arial" w:hAnsi="Arial" w:cs="Arial"/>
              <w:i w:val="0"/>
              <w:noProof/>
              <w:color w:val="000000" w:themeColor="text1"/>
              <w:sz w:val="24"/>
              <w:szCs w:val="24"/>
            </w:rPr>
          </w:rPrChange>
        </w:rPr>
        <w:t>4</w:t>
      </w:r>
      <w:r w:rsidRPr="00C05B87">
        <w:rPr>
          <w:rFonts w:ascii="Times New Roman" w:hAnsi="Times New Roman" w:cs="Times New Roman"/>
          <w:i w:val="0"/>
          <w:color w:val="000000" w:themeColor="text1"/>
          <w:sz w:val="24"/>
          <w:szCs w:val="24"/>
          <w:rPrChange w:id="1087" w:author="Will Taylor Gough" w:date="2020-08-29T17:25:00Z">
            <w:rPr>
              <w:rFonts w:ascii="Arial" w:hAnsi="Arial" w:cs="Arial"/>
              <w:i w:val="0"/>
              <w:color w:val="000000" w:themeColor="text1"/>
              <w:sz w:val="24"/>
              <w:szCs w:val="24"/>
            </w:rPr>
          </w:rPrChange>
        </w:rPr>
        <w:fldChar w:fldCharType="end"/>
      </w:r>
      <w:r w:rsidRPr="00C05B87">
        <w:rPr>
          <w:rFonts w:ascii="Times New Roman" w:hAnsi="Times New Roman" w:cs="Times New Roman"/>
          <w:i w:val="0"/>
          <w:color w:val="000000" w:themeColor="text1"/>
          <w:sz w:val="24"/>
          <w:szCs w:val="24"/>
          <w:rPrChange w:id="1088" w:author="Will Taylor Gough" w:date="2020-08-29T17:25:00Z">
            <w:rPr>
              <w:rFonts w:ascii="Arial" w:hAnsi="Arial" w:cs="Arial"/>
              <w:i w:val="0"/>
              <w:color w:val="000000" w:themeColor="text1"/>
              <w:sz w:val="24"/>
              <w:szCs w:val="24"/>
            </w:rPr>
          </w:rPrChange>
        </w:rPr>
        <w:t>)</w:t>
      </w:r>
    </w:p>
    <w:p w14:paraId="07E48DEB" w14:textId="118035D9" w:rsidR="003D3CE0" w:rsidRPr="00C05B87" w:rsidRDefault="00660ECD" w:rsidP="00C05B87">
      <w:pPr>
        <w:spacing w:line="480" w:lineRule="auto"/>
        <w:rPr>
          <w:ins w:id="1089" w:author="Will Taylor Gough" w:date="2020-08-28T22:39:00Z"/>
          <w:rFonts w:ascii="Times New Roman" w:hAnsi="Times New Roman" w:cs="Times New Roman"/>
          <w:color w:val="000000" w:themeColor="text1"/>
          <w:sz w:val="24"/>
          <w:szCs w:val="24"/>
          <w:rPrChange w:id="1090" w:author="Will Taylor Gough" w:date="2020-08-29T17:25:00Z">
            <w:rPr>
              <w:ins w:id="1091" w:author="Will Taylor Gough" w:date="2020-08-28T22:39:00Z"/>
              <w:color w:val="000000" w:themeColor="text1"/>
              <w:sz w:val="24"/>
              <w:szCs w:val="24"/>
            </w:rPr>
          </w:rPrChange>
        </w:rPr>
        <w:pPrChange w:id="1092" w:author="Will Taylor Gough" w:date="2020-08-29T17:27:00Z">
          <w:pPr>
            <w:spacing w:line="240" w:lineRule="auto"/>
          </w:pPr>
        </w:pPrChange>
      </w:pPr>
      <w:ins w:id="1093" w:author="Will Taylor Gough" w:date="2020-08-29T00:48:00Z">
        <w:r w:rsidRPr="00C05B87">
          <w:rPr>
            <w:rFonts w:ascii="Times New Roman" w:hAnsi="Times New Roman" w:cs="Times New Roman"/>
            <w:color w:val="000000" w:themeColor="text1"/>
            <w:sz w:val="24"/>
            <w:szCs w:val="24"/>
            <w:rPrChange w:id="1094" w:author="Will Taylor Gough" w:date="2020-08-29T17:25:00Z">
              <w:rPr>
                <w:color w:val="000000" w:themeColor="text1"/>
                <w:sz w:val="24"/>
                <w:szCs w:val="24"/>
              </w:rPr>
            </w:rPrChange>
          </w:rPr>
          <w:t xml:space="preserve">which </w:t>
        </w:r>
      </w:ins>
      <w:del w:id="1095" w:author="Will Taylor Gough" w:date="2020-08-29T00:48:00Z">
        <w:r w:rsidR="00126676" w:rsidRPr="00C05B87" w:rsidDel="00660ECD">
          <w:rPr>
            <w:rFonts w:ascii="Times New Roman" w:hAnsi="Times New Roman" w:cs="Times New Roman"/>
            <w:color w:val="000000" w:themeColor="text1"/>
            <w:sz w:val="24"/>
            <w:szCs w:val="24"/>
            <w:rPrChange w:id="1096" w:author="Will Taylor Gough" w:date="2020-08-29T17:25:00Z">
              <w:rPr>
                <w:color w:val="000000" w:themeColor="text1"/>
                <w:sz w:val="24"/>
                <w:szCs w:val="24"/>
              </w:rPr>
            </w:rPrChange>
          </w:rPr>
          <w:delText xml:space="preserve">This parameter </w:delText>
        </w:r>
      </w:del>
      <w:r w:rsidR="00126676" w:rsidRPr="00C05B87">
        <w:rPr>
          <w:rFonts w:ascii="Times New Roman" w:hAnsi="Times New Roman" w:cs="Times New Roman"/>
          <w:color w:val="000000" w:themeColor="text1"/>
          <w:sz w:val="24"/>
          <w:szCs w:val="24"/>
          <w:rPrChange w:id="1097" w:author="Will Taylor Gough" w:date="2020-08-29T17:25:00Z">
            <w:rPr>
              <w:color w:val="000000" w:themeColor="text1"/>
              <w:sz w:val="24"/>
              <w:szCs w:val="24"/>
            </w:rPr>
          </w:rPrChange>
        </w:rPr>
        <w:t>is expressed as</w:t>
      </w:r>
      <w:r w:rsidR="00FE2636" w:rsidRPr="00C05B87">
        <w:rPr>
          <w:rFonts w:ascii="Times New Roman" w:eastAsiaTheme="minorEastAsia" w:hAnsi="Times New Roman" w:cs="Times New Roman"/>
          <w:color w:val="000000" w:themeColor="text1"/>
          <w:sz w:val="24"/>
          <w:szCs w:val="24"/>
          <w:rPrChange w:id="1098" w:author="Will Taylor Gough" w:date="2020-08-29T17:25:00Z">
            <w:rPr>
              <w:rFonts w:eastAsiaTheme="minorEastAsia"/>
              <w:color w:val="000000" w:themeColor="text1"/>
              <w:sz w:val="24"/>
              <w:szCs w:val="24"/>
            </w:rPr>
          </w:rPrChange>
        </w:rPr>
        <w:t xml:space="preserve"> the ratio of the maximum angle</w:t>
      </w:r>
      <w:ins w:id="1099" w:author="Will Taylor Gough" w:date="2020-08-29T00:49:00Z">
        <w:r w:rsidRPr="00C05B87">
          <w:rPr>
            <w:rFonts w:ascii="Times New Roman" w:eastAsiaTheme="minorEastAsia" w:hAnsi="Times New Roman" w:cs="Times New Roman"/>
            <w:color w:val="000000" w:themeColor="text1"/>
            <w:sz w:val="24"/>
            <w:szCs w:val="24"/>
            <w:rPrChange w:id="1100" w:author="Will Taylor Gough" w:date="2020-08-29T17:25:00Z">
              <w:rPr>
                <w:rFonts w:eastAsiaTheme="minorEastAsia"/>
                <w:color w:val="000000" w:themeColor="text1"/>
                <w:sz w:val="24"/>
                <w:szCs w:val="24"/>
              </w:rPr>
            </w:rPrChange>
          </w:rPr>
          <w:t xml:space="preserve"> (</w:t>
        </w:r>
        <w:r w:rsidRPr="00C05B87">
          <w:rPr>
            <w:rFonts w:ascii="Times New Roman" w:eastAsiaTheme="minorEastAsia" w:hAnsi="Times New Roman" w:cs="Times New Roman"/>
            <w:i/>
            <w:color w:val="000000" w:themeColor="text1"/>
            <w:sz w:val="24"/>
            <w:szCs w:val="24"/>
            <w:rPrChange w:id="1101" w:author="Will Taylor Gough" w:date="2020-08-29T17:25:00Z">
              <w:rPr>
                <w:rFonts w:eastAsiaTheme="minorEastAsia"/>
                <w:color w:val="000000" w:themeColor="text1"/>
                <w:sz w:val="24"/>
                <w:szCs w:val="24"/>
              </w:rPr>
            </w:rPrChange>
          </w:rPr>
          <w:t>α</w:t>
        </w:r>
        <w:r w:rsidRPr="00C05B87">
          <w:rPr>
            <w:rFonts w:ascii="Times New Roman" w:hAnsi="Times New Roman" w:cs="Times New Roman"/>
            <w:color w:val="000000" w:themeColor="text1"/>
            <w:sz w:val="24"/>
            <w:szCs w:val="24"/>
            <w:rPrChange w:id="1102" w:author="Will Taylor Gough" w:date="2020-08-29T17:25:00Z">
              <w:rPr>
                <w:color w:val="000000" w:themeColor="text1"/>
                <w:sz w:val="24"/>
                <w:szCs w:val="24"/>
              </w:rPr>
            </w:rPrChange>
          </w:rPr>
          <w:t>, in degrees)</w:t>
        </w:r>
      </w:ins>
      <w:del w:id="1103" w:author="Will Taylor Gough" w:date="2020-08-29T00:49:00Z">
        <w:r w:rsidR="00FE2636" w:rsidRPr="00C05B87" w:rsidDel="00660ECD">
          <w:rPr>
            <w:rFonts w:ascii="Times New Roman" w:hAnsi="Times New Roman" w:cs="Times New Roman"/>
            <w:color w:val="000000" w:themeColor="text1"/>
            <w:sz w:val="24"/>
            <w:szCs w:val="24"/>
            <w:rPrChange w:id="1104" w:author="Will Taylor Gough" w:date="2020-08-29T17:25:00Z">
              <w:rPr>
                <w:color w:val="000000" w:themeColor="text1"/>
                <w:sz w:val="24"/>
                <w:szCs w:val="24"/>
              </w:rPr>
            </w:rPrChange>
          </w:rPr>
          <w:delText xml:space="preserve"> </w:delText>
        </w:r>
        <m:oMath>
          <m:r>
            <w:rPr>
              <w:rFonts w:ascii="Cambria Math" w:hAnsi="Cambria Math" w:cs="Times New Roman"/>
              <w:color w:val="000000" w:themeColor="text1"/>
              <w:sz w:val="24"/>
              <w:szCs w:val="24"/>
              <w:rPrChange w:id="1105" w:author="Will Taylor Gough" w:date="2020-08-29T17:25:00Z">
                <w:rPr>
                  <w:rFonts w:ascii="Cambria Math" w:hAnsi="Cambria Math"/>
                  <w:color w:val="000000" w:themeColor="text1"/>
                  <w:sz w:val="24"/>
                  <w:szCs w:val="24"/>
                </w:rPr>
              </w:rPrChange>
            </w:rPr>
            <m:t>(α</m:t>
          </m:r>
          <m:r>
            <m:rPr>
              <m:sty m:val="p"/>
            </m:rPr>
            <w:rPr>
              <w:rFonts w:ascii="Cambria Math" w:hAnsi="Cambria Math" w:cs="Times New Roman"/>
              <w:color w:val="000000" w:themeColor="text1"/>
              <w:sz w:val="24"/>
              <w:szCs w:val="24"/>
              <w:rPrChange w:id="1106" w:author="Will Taylor Gough" w:date="2020-08-29T17:25:00Z">
                <w:rPr>
                  <w:rFonts w:ascii="Cambria Math" w:hAnsi="Cambria Math"/>
                  <w:color w:val="000000" w:themeColor="text1"/>
                  <w:sz w:val="24"/>
                  <w:szCs w:val="24"/>
                </w:rPr>
              </w:rPrChange>
            </w:rPr>
            <m:t>, in degrees</m:t>
          </m:r>
          <m:r>
            <w:rPr>
              <w:rFonts w:ascii="Cambria Math" w:hAnsi="Cambria Math" w:cs="Times New Roman"/>
              <w:color w:val="000000" w:themeColor="text1"/>
              <w:sz w:val="24"/>
              <w:szCs w:val="24"/>
              <w:rPrChange w:id="1107" w:author="Will Taylor Gough" w:date="2020-08-29T17:25:00Z">
                <w:rPr>
                  <w:rFonts w:ascii="Cambria Math" w:hAnsi="Cambria Math"/>
                  <w:color w:val="000000" w:themeColor="text1"/>
                  <w:sz w:val="24"/>
                  <w:szCs w:val="24"/>
                </w:rPr>
              </w:rPrChange>
            </w:rPr>
            <m:t>)</m:t>
          </m:r>
        </m:oMath>
        <w:r w:rsidR="00FE2636" w:rsidRPr="00C05B87" w:rsidDel="00660ECD">
          <w:rPr>
            <w:rFonts w:ascii="Times New Roman" w:eastAsiaTheme="minorEastAsia" w:hAnsi="Times New Roman" w:cs="Times New Roman"/>
            <w:color w:val="000000" w:themeColor="text1"/>
            <w:sz w:val="24"/>
            <w:szCs w:val="24"/>
            <w:rPrChange w:id="1108" w:author="Will Taylor Gough" w:date="2020-08-29T17:25:00Z">
              <w:rPr>
                <w:rFonts w:eastAsiaTheme="minorEastAsia"/>
                <w:color w:val="000000" w:themeColor="text1"/>
                <w:sz w:val="24"/>
                <w:szCs w:val="24"/>
              </w:rPr>
            </w:rPrChange>
          </w:rPr>
          <w:delText xml:space="preserve"> </w:delText>
        </w:r>
      </w:del>
      <w:ins w:id="1109" w:author="Will Taylor Gough" w:date="2020-08-29T00:49:00Z">
        <w:r w:rsidRPr="00C05B87">
          <w:rPr>
            <w:rFonts w:ascii="Times New Roman" w:eastAsiaTheme="minorEastAsia" w:hAnsi="Times New Roman" w:cs="Times New Roman"/>
            <w:color w:val="000000" w:themeColor="text1"/>
            <w:sz w:val="24"/>
            <w:szCs w:val="24"/>
            <w:rPrChange w:id="1110" w:author="Will Taylor Gough" w:date="2020-08-29T17:25:00Z">
              <w:rPr>
                <w:rFonts w:eastAsiaTheme="minorEastAsia"/>
                <w:color w:val="000000" w:themeColor="text1"/>
                <w:sz w:val="24"/>
                <w:szCs w:val="24"/>
              </w:rPr>
            </w:rPrChange>
          </w:rPr>
          <w:t xml:space="preserve"> </w:t>
        </w:r>
      </w:ins>
      <w:ins w:id="1111" w:author="Will Taylor Gough" w:date="2020-08-28T22:28:00Z">
        <w:r w:rsidR="00EE4B73" w:rsidRPr="00C05B87">
          <w:rPr>
            <w:rFonts w:ascii="Times New Roman" w:eastAsiaTheme="minorEastAsia" w:hAnsi="Times New Roman" w:cs="Times New Roman"/>
            <w:color w:val="000000" w:themeColor="text1"/>
            <w:sz w:val="24"/>
            <w:szCs w:val="24"/>
            <w:rPrChange w:id="1112" w:author="Will Taylor Gough" w:date="2020-08-29T17:25:00Z">
              <w:rPr>
                <w:rFonts w:eastAsiaTheme="minorEastAsia"/>
                <w:color w:val="000000" w:themeColor="text1"/>
                <w:sz w:val="24"/>
                <w:szCs w:val="24"/>
              </w:rPr>
            </w:rPrChange>
          </w:rPr>
          <w:t xml:space="preserve">between </w:t>
        </w:r>
      </w:ins>
      <w:r w:rsidR="00FE2636" w:rsidRPr="00C05B87">
        <w:rPr>
          <w:rFonts w:ascii="Times New Roman" w:eastAsiaTheme="minorEastAsia" w:hAnsi="Times New Roman" w:cs="Times New Roman"/>
          <w:color w:val="000000" w:themeColor="text1"/>
          <w:sz w:val="24"/>
          <w:szCs w:val="24"/>
          <w:rPrChange w:id="1113" w:author="Will Taylor Gough" w:date="2020-08-29T17:25:00Z">
            <w:rPr>
              <w:rFonts w:eastAsiaTheme="minorEastAsia"/>
              <w:color w:val="000000" w:themeColor="text1"/>
              <w:sz w:val="24"/>
              <w:szCs w:val="24"/>
            </w:rPr>
          </w:rPrChange>
        </w:rPr>
        <w:t xml:space="preserve">the </w:t>
      </w:r>
      <w:r w:rsidR="00422DBD" w:rsidRPr="00C05B87">
        <w:rPr>
          <w:rFonts w:ascii="Times New Roman" w:eastAsiaTheme="minorEastAsia" w:hAnsi="Times New Roman" w:cs="Times New Roman"/>
          <w:color w:val="000000" w:themeColor="text1"/>
          <w:sz w:val="24"/>
          <w:szCs w:val="24"/>
          <w:rPrChange w:id="1114" w:author="Will Taylor Gough" w:date="2020-08-29T17:25:00Z">
            <w:rPr>
              <w:rFonts w:eastAsiaTheme="minorEastAsia"/>
              <w:color w:val="000000" w:themeColor="text1"/>
              <w:sz w:val="24"/>
              <w:szCs w:val="24"/>
            </w:rPr>
          </w:rPrChange>
        </w:rPr>
        <w:t xml:space="preserve">fluke </w:t>
      </w:r>
      <w:del w:id="1115" w:author="Will Taylor Gough" w:date="2020-08-28T22:28:00Z">
        <w:r w:rsidR="00FE2636" w:rsidRPr="00C05B87" w:rsidDel="00EE4B73">
          <w:rPr>
            <w:rFonts w:ascii="Times New Roman" w:eastAsiaTheme="minorEastAsia" w:hAnsi="Times New Roman" w:cs="Times New Roman"/>
            <w:color w:val="000000" w:themeColor="text1"/>
            <w:sz w:val="24"/>
            <w:szCs w:val="24"/>
            <w:rPrChange w:id="1116" w:author="Will Taylor Gough" w:date="2020-08-29T17:25:00Z">
              <w:rPr>
                <w:rFonts w:eastAsiaTheme="minorEastAsia"/>
                <w:color w:val="000000" w:themeColor="text1"/>
                <w:sz w:val="24"/>
                <w:szCs w:val="24"/>
              </w:rPr>
            </w:rPrChange>
          </w:rPr>
          <w:delText>makes with</w:delText>
        </w:r>
      </w:del>
      <w:ins w:id="1117" w:author="Will Taylor Gough" w:date="2020-08-28T22:28:00Z">
        <w:r w:rsidR="00EE4B73" w:rsidRPr="00C05B87">
          <w:rPr>
            <w:rFonts w:ascii="Times New Roman" w:eastAsiaTheme="minorEastAsia" w:hAnsi="Times New Roman" w:cs="Times New Roman"/>
            <w:color w:val="000000" w:themeColor="text1"/>
            <w:sz w:val="24"/>
            <w:szCs w:val="24"/>
            <w:rPrChange w:id="1118" w:author="Will Taylor Gough" w:date="2020-08-29T17:25:00Z">
              <w:rPr>
                <w:rFonts w:eastAsiaTheme="minorEastAsia"/>
                <w:color w:val="000000" w:themeColor="text1"/>
                <w:sz w:val="24"/>
                <w:szCs w:val="24"/>
              </w:rPr>
            </w:rPrChange>
          </w:rPr>
          <w:t>and</w:t>
        </w:r>
      </w:ins>
      <w:r w:rsidR="00FE2636" w:rsidRPr="00C05B87">
        <w:rPr>
          <w:rFonts w:ascii="Times New Roman" w:eastAsiaTheme="minorEastAsia" w:hAnsi="Times New Roman" w:cs="Times New Roman"/>
          <w:color w:val="000000" w:themeColor="text1"/>
          <w:sz w:val="24"/>
          <w:szCs w:val="24"/>
          <w:rPrChange w:id="1119" w:author="Will Taylor Gough" w:date="2020-08-29T17:25:00Z">
            <w:rPr>
              <w:rFonts w:eastAsiaTheme="minorEastAsia"/>
              <w:color w:val="000000" w:themeColor="text1"/>
              <w:sz w:val="24"/>
              <w:szCs w:val="24"/>
            </w:rPr>
          </w:rPrChange>
        </w:rPr>
        <w:t xml:space="preserve"> the direction of motion and the maximum angle </w:t>
      </w:r>
      <w:r w:rsidR="00FE2636" w:rsidRPr="00C05B87">
        <w:rPr>
          <w:rFonts w:ascii="Times New Roman" w:hAnsi="Times New Roman" w:cs="Times New Roman"/>
          <w:color w:val="000000" w:themeColor="text1"/>
          <w:sz w:val="24"/>
          <w:szCs w:val="24"/>
          <w:rPrChange w:id="1120" w:author="Will Taylor Gough" w:date="2020-08-29T17:25:00Z">
            <w:rPr>
              <w:color w:val="000000" w:themeColor="text1"/>
              <w:sz w:val="24"/>
              <w:szCs w:val="24"/>
            </w:rPr>
          </w:rPrChange>
        </w:rPr>
        <w:t>(</w:t>
      </w:r>
      <w:r w:rsidR="00FE2636" w:rsidRPr="00C05B87">
        <w:rPr>
          <w:rFonts w:ascii="Times New Roman" w:hAnsi="Times New Roman" w:cs="Times New Roman"/>
          <w:i/>
          <w:color w:val="000000" w:themeColor="text1"/>
          <w:sz w:val="24"/>
          <w:szCs w:val="24"/>
          <w:rPrChange w:id="1121" w:author="Will Taylor Gough" w:date="2020-08-29T17:25:00Z">
            <w:rPr>
              <w:i/>
              <w:color w:val="000000" w:themeColor="text1"/>
              <w:sz w:val="24"/>
              <w:szCs w:val="24"/>
            </w:rPr>
          </w:rPrChange>
        </w:rPr>
        <w:sym w:font="Symbol" w:char="F077"/>
      </w:r>
      <w:r w:rsidR="00FE2636" w:rsidRPr="00C05B87">
        <w:rPr>
          <w:rFonts w:ascii="Times New Roman" w:hAnsi="Times New Roman" w:cs="Times New Roman"/>
          <w:i/>
          <w:color w:val="000000" w:themeColor="text1"/>
          <w:sz w:val="24"/>
          <w:szCs w:val="24"/>
          <w:rPrChange w:id="1122" w:author="Will Taylor Gough" w:date="2020-08-29T17:25:00Z">
            <w:rPr>
              <w:i/>
              <w:color w:val="000000" w:themeColor="text1"/>
              <w:sz w:val="24"/>
              <w:szCs w:val="24"/>
            </w:rPr>
          </w:rPrChange>
        </w:rPr>
        <w:t>h</w:t>
      </w:r>
      <w:r w:rsidR="00FE2636" w:rsidRPr="00C05B87">
        <w:rPr>
          <w:rFonts w:ascii="Times New Roman" w:hAnsi="Times New Roman" w:cs="Times New Roman"/>
          <w:i/>
          <w:color w:val="000000" w:themeColor="text1"/>
          <w:sz w:val="24"/>
          <w:szCs w:val="24"/>
          <w:vertAlign w:val="subscript"/>
          <w:rPrChange w:id="1123" w:author="Will Taylor Gough" w:date="2020-08-29T17:25:00Z">
            <w:rPr>
              <w:i/>
              <w:color w:val="000000" w:themeColor="text1"/>
              <w:sz w:val="24"/>
              <w:szCs w:val="24"/>
              <w:vertAlign w:val="subscript"/>
            </w:rPr>
          </w:rPrChange>
        </w:rPr>
        <w:t>1</w:t>
      </w:r>
      <w:r w:rsidR="00FE2636" w:rsidRPr="00C05B87">
        <w:rPr>
          <w:rFonts w:ascii="Times New Roman" w:hAnsi="Times New Roman" w:cs="Times New Roman"/>
          <w:i/>
          <w:color w:val="000000" w:themeColor="text1"/>
          <w:sz w:val="24"/>
          <w:szCs w:val="24"/>
          <w:rPrChange w:id="1124" w:author="Will Taylor Gough" w:date="2020-08-29T17:25:00Z">
            <w:rPr>
              <w:i/>
              <w:color w:val="000000" w:themeColor="text1"/>
              <w:sz w:val="24"/>
              <w:szCs w:val="24"/>
            </w:rPr>
          </w:rPrChange>
        </w:rPr>
        <w:t>/U</w:t>
      </w:r>
      <w:r w:rsidR="00FE2636" w:rsidRPr="00C05B87">
        <w:rPr>
          <w:rFonts w:ascii="Times New Roman" w:hAnsi="Times New Roman" w:cs="Times New Roman"/>
          <w:color w:val="000000" w:themeColor="text1"/>
          <w:sz w:val="24"/>
          <w:szCs w:val="24"/>
          <w:rPrChange w:id="1125" w:author="Will Taylor Gough" w:date="2020-08-29T17:25:00Z">
            <w:rPr>
              <w:color w:val="000000" w:themeColor="text1"/>
              <w:sz w:val="24"/>
              <w:szCs w:val="24"/>
            </w:rPr>
          </w:rPrChange>
        </w:rPr>
        <w:t>) achieved by the trajectory of the pitching axis of the flukes (Yates, 1983)</w:t>
      </w:r>
      <w:r w:rsidR="00A94216" w:rsidRPr="00C05B87">
        <w:rPr>
          <w:rFonts w:ascii="Times New Roman" w:hAnsi="Times New Roman" w:cs="Times New Roman"/>
          <w:color w:val="000000" w:themeColor="text1"/>
          <w:sz w:val="24"/>
          <w:szCs w:val="24"/>
          <w:rPrChange w:id="1126" w:author="Will Taylor Gough" w:date="2020-08-29T17:25:00Z">
            <w:rPr>
              <w:color w:val="000000" w:themeColor="text1"/>
              <w:sz w:val="24"/>
              <w:szCs w:val="24"/>
            </w:rPr>
          </w:rPrChange>
        </w:rPr>
        <w:t xml:space="preserve"> when reaching the heave amplitude </w:t>
      </w:r>
      <w:r w:rsidR="00A94216" w:rsidRPr="00C05B87">
        <w:rPr>
          <w:rFonts w:ascii="Times New Roman" w:hAnsi="Times New Roman" w:cs="Times New Roman"/>
          <w:i/>
          <w:color w:val="000000" w:themeColor="text1"/>
          <w:sz w:val="24"/>
          <w:szCs w:val="24"/>
          <w:rPrChange w:id="1127" w:author="Will Taylor Gough" w:date="2020-08-29T17:25:00Z">
            <w:rPr>
              <w:i/>
              <w:color w:val="000000" w:themeColor="text1"/>
              <w:sz w:val="24"/>
              <w:szCs w:val="24"/>
            </w:rPr>
          </w:rPrChange>
        </w:rPr>
        <w:t>h</w:t>
      </w:r>
      <w:r w:rsidR="00A94216" w:rsidRPr="00C05B87">
        <w:rPr>
          <w:rFonts w:ascii="Times New Roman" w:hAnsi="Times New Roman" w:cs="Times New Roman"/>
          <w:i/>
          <w:color w:val="000000" w:themeColor="text1"/>
          <w:sz w:val="24"/>
          <w:szCs w:val="24"/>
          <w:vertAlign w:val="subscript"/>
          <w:rPrChange w:id="1128" w:author="Will Taylor Gough" w:date="2020-08-29T17:25:00Z">
            <w:rPr>
              <w:i/>
              <w:color w:val="000000" w:themeColor="text1"/>
              <w:sz w:val="24"/>
              <w:szCs w:val="24"/>
              <w:vertAlign w:val="subscript"/>
            </w:rPr>
          </w:rPrChange>
        </w:rPr>
        <w:t xml:space="preserve">1 </w:t>
      </w:r>
      <w:r w:rsidR="00A94216" w:rsidRPr="00C05B87">
        <w:rPr>
          <w:rFonts w:ascii="Times New Roman" w:hAnsi="Times New Roman" w:cs="Times New Roman"/>
          <w:i/>
          <w:color w:val="000000" w:themeColor="text1"/>
          <w:sz w:val="24"/>
          <w:szCs w:val="24"/>
          <w:rPrChange w:id="1129" w:author="Will Taylor Gough" w:date="2020-08-29T17:25:00Z">
            <w:rPr>
              <w:i/>
              <w:color w:val="000000" w:themeColor="text1"/>
              <w:sz w:val="24"/>
              <w:szCs w:val="24"/>
            </w:rPr>
          </w:rPrChange>
        </w:rPr>
        <w:t>(m)</w:t>
      </w:r>
      <w:r w:rsidR="00A94216" w:rsidRPr="00C05B87">
        <w:rPr>
          <w:rFonts w:ascii="Times New Roman" w:hAnsi="Times New Roman" w:cs="Times New Roman"/>
          <w:color w:val="000000" w:themeColor="text1"/>
          <w:sz w:val="24"/>
          <w:szCs w:val="24"/>
          <w:rPrChange w:id="1130" w:author="Will Taylor Gough" w:date="2020-08-29T17:25:00Z">
            <w:rPr>
              <w:color w:val="000000" w:themeColor="text1"/>
              <w:sz w:val="24"/>
              <w:szCs w:val="24"/>
            </w:rPr>
          </w:rPrChange>
        </w:rPr>
        <w:t>.</w:t>
      </w:r>
      <w:ins w:id="1131" w:author="Will Taylor Gough" w:date="2020-08-29T00:54:00Z">
        <w:r w:rsidR="00DE2005" w:rsidRPr="00C05B87">
          <w:rPr>
            <w:rFonts w:ascii="Times New Roman" w:hAnsi="Times New Roman" w:cs="Times New Roman"/>
            <w:color w:val="000000" w:themeColor="text1"/>
            <w:sz w:val="24"/>
            <w:szCs w:val="24"/>
            <w:rPrChange w:id="1132" w:author="Will Taylor Gough" w:date="2020-08-29T17:25:00Z">
              <w:rPr>
                <w:color w:val="000000" w:themeColor="text1"/>
                <w:sz w:val="24"/>
                <w:szCs w:val="24"/>
              </w:rPr>
            </w:rPrChange>
          </w:rPr>
          <w:t xml:space="preserve"> </w:t>
        </w:r>
      </w:ins>
      <w:ins w:id="1133" w:author="Will Taylor Gough" w:date="2020-08-29T00:58:00Z">
        <w:r w:rsidR="00DE2005" w:rsidRPr="00C05B87">
          <w:rPr>
            <w:rFonts w:ascii="Times New Roman" w:hAnsi="Times New Roman" w:cs="Times New Roman"/>
            <w:color w:val="000000" w:themeColor="text1"/>
            <w:sz w:val="24"/>
            <w:szCs w:val="24"/>
            <w:rPrChange w:id="1134" w:author="Will Taylor Gough" w:date="2020-08-29T17:25:00Z">
              <w:rPr>
                <w:color w:val="000000" w:themeColor="text1"/>
                <w:sz w:val="24"/>
                <w:szCs w:val="24"/>
              </w:rPr>
            </w:rPrChange>
          </w:rPr>
          <w:t>W</w:t>
        </w:r>
      </w:ins>
      <w:ins w:id="1135" w:author="Will Taylor Gough" w:date="2020-08-29T00:55:00Z">
        <w:r w:rsidR="00DE2005" w:rsidRPr="00C05B87">
          <w:rPr>
            <w:rFonts w:ascii="Times New Roman" w:hAnsi="Times New Roman" w:cs="Times New Roman"/>
            <w:color w:val="000000" w:themeColor="text1"/>
            <w:sz w:val="24"/>
            <w:szCs w:val="24"/>
            <w:rPrChange w:id="1136" w:author="Will Taylor Gough" w:date="2020-08-29T17:25:00Z">
              <w:rPr>
                <w:color w:val="000000" w:themeColor="text1"/>
                <w:sz w:val="24"/>
                <w:szCs w:val="24"/>
              </w:rPr>
            </w:rPrChange>
          </w:rPr>
          <w:t xml:space="preserve">e were unable to </w:t>
        </w:r>
        <w:r w:rsidR="00DE2005" w:rsidRPr="00C05B87">
          <w:rPr>
            <w:rFonts w:ascii="Times New Roman" w:hAnsi="Times New Roman" w:cs="Times New Roman"/>
            <w:color w:val="000000" w:themeColor="text1"/>
            <w:sz w:val="24"/>
            <w:szCs w:val="24"/>
            <w:rPrChange w:id="1137" w:author="Will Taylor Gough" w:date="2020-08-29T17:25:00Z">
              <w:rPr>
                <w:color w:val="000000" w:themeColor="text1"/>
                <w:sz w:val="24"/>
                <w:szCs w:val="24"/>
              </w:rPr>
            </w:rPrChange>
          </w:rPr>
          <w:lastRenderedPageBreak/>
          <w:t xml:space="preserve">measure precise values for the </w:t>
        </w:r>
        <w:r w:rsidR="00DE2005" w:rsidRPr="00C05B87">
          <w:rPr>
            <w:rFonts w:ascii="Times New Roman" w:eastAsiaTheme="minorEastAsia" w:hAnsi="Times New Roman" w:cs="Times New Roman"/>
            <w:i/>
            <w:color w:val="000000" w:themeColor="text1"/>
            <w:sz w:val="24"/>
            <w:szCs w:val="24"/>
            <w:rPrChange w:id="1138" w:author="Will Taylor Gough" w:date="2020-08-29T17:25:00Z">
              <w:rPr>
                <w:rFonts w:eastAsiaTheme="minorEastAsia"/>
                <w:i/>
                <w:color w:val="000000" w:themeColor="text1"/>
                <w:sz w:val="24"/>
                <w:szCs w:val="24"/>
              </w:rPr>
            </w:rPrChange>
          </w:rPr>
          <w:t>α</w:t>
        </w:r>
        <w:r w:rsidR="00DE2005" w:rsidRPr="00C05B87">
          <w:rPr>
            <w:rFonts w:ascii="Times New Roman" w:eastAsiaTheme="minorEastAsia" w:hAnsi="Times New Roman" w:cs="Times New Roman"/>
            <w:color w:val="000000" w:themeColor="text1"/>
            <w:sz w:val="24"/>
            <w:szCs w:val="24"/>
            <w:rPrChange w:id="1139" w:author="Will Taylor Gough" w:date="2020-08-29T17:25:00Z">
              <w:rPr>
                <w:rFonts w:eastAsiaTheme="minorEastAsia"/>
                <w:color w:val="000000" w:themeColor="text1"/>
                <w:sz w:val="24"/>
                <w:szCs w:val="24"/>
              </w:rPr>
            </w:rPrChange>
          </w:rPr>
          <w:t xml:space="preserve"> or </w:t>
        </w:r>
        <w:r w:rsidR="00DE2005" w:rsidRPr="00C05B87">
          <w:rPr>
            <w:rFonts w:ascii="Times New Roman" w:hAnsi="Times New Roman" w:cs="Times New Roman"/>
            <w:i/>
            <w:color w:val="000000" w:themeColor="text1"/>
            <w:sz w:val="24"/>
            <w:szCs w:val="24"/>
            <w:rPrChange w:id="1140" w:author="Will Taylor Gough" w:date="2020-08-29T17:25:00Z">
              <w:rPr>
                <w:i/>
                <w:color w:val="000000" w:themeColor="text1"/>
                <w:sz w:val="24"/>
                <w:szCs w:val="24"/>
              </w:rPr>
            </w:rPrChange>
          </w:rPr>
          <w:t>h</w:t>
        </w:r>
        <w:r w:rsidR="00DE2005" w:rsidRPr="00C05B87">
          <w:rPr>
            <w:rFonts w:ascii="Times New Roman" w:hAnsi="Times New Roman" w:cs="Times New Roman"/>
            <w:i/>
            <w:color w:val="000000" w:themeColor="text1"/>
            <w:sz w:val="24"/>
            <w:szCs w:val="24"/>
            <w:vertAlign w:val="subscript"/>
            <w:rPrChange w:id="1141" w:author="Will Taylor Gough" w:date="2020-08-29T17:25:00Z">
              <w:rPr>
                <w:i/>
                <w:color w:val="000000" w:themeColor="text1"/>
                <w:sz w:val="24"/>
                <w:szCs w:val="24"/>
                <w:vertAlign w:val="subscript"/>
              </w:rPr>
            </w:rPrChange>
          </w:rPr>
          <w:t>1</w:t>
        </w:r>
      </w:ins>
      <w:ins w:id="1142" w:author="Will Taylor Gough" w:date="2020-08-29T00:58:00Z">
        <w:r w:rsidR="00DE2005" w:rsidRPr="00C05B87">
          <w:rPr>
            <w:rFonts w:ascii="Times New Roman" w:hAnsi="Times New Roman" w:cs="Times New Roman"/>
            <w:color w:val="000000" w:themeColor="text1"/>
            <w:sz w:val="24"/>
            <w:szCs w:val="24"/>
            <w:rPrChange w:id="1143" w:author="Will Taylor Gough" w:date="2020-08-29T17:25:00Z">
              <w:rPr>
                <w:color w:val="000000" w:themeColor="text1"/>
                <w:sz w:val="24"/>
                <w:szCs w:val="24"/>
              </w:rPr>
            </w:rPrChange>
          </w:rPr>
          <w:t xml:space="preserve"> from the tag data and instead relied on validated estimates of 30</w:t>
        </w:r>
      </w:ins>
      <w:ins w:id="1144" w:author="Will Taylor Gough" w:date="2020-08-29T00:59:00Z">
        <w:r w:rsidR="00DE2005" w:rsidRPr="00C05B87">
          <w:rPr>
            <w:rFonts w:ascii="Times New Roman" w:hAnsi="Times New Roman" w:cs="Times New Roman"/>
            <w:color w:val="000000" w:themeColor="text1"/>
            <w:sz w:val="24"/>
            <w:szCs w:val="24"/>
            <w:rPrChange w:id="1145" w:author="Will Taylor Gough" w:date="2020-08-29T17:25:00Z">
              <w:rPr>
                <w:color w:val="000000" w:themeColor="text1"/>
                <w:sz w:val="24"/>
                <w:szCs w:val="24"/>
              </w:rPr>
            </w:rPrChange>
          </w:rPr>
          <w:t xml:space="preserve">° for </w:t>
        </w:r>
        <w:r w:rsidR="00DE2005" w:rsidRPr="00C05B87">
          <w:rPr>
            <w:rFonts w:ascii="Times New Roman" w:eastAsiaTheme="minorEastAsia" w:hAnsi="Times New Roman" w:cs="Times New Roman"/>
            <w:i/>
            <w:color w:val="000000" w:themeColor="text1"/>
            <w:sz w:val="24"/>
            <w:szCs w:val="24"/>
            <w:rPrChange w:id="1146" w:author="Will Taylor Gough" w:date="2020-08-29T17:25:00Z">
              <w:rPr>
                <w:rFonts w:eastAsiaTheme="minorEastAsia"/>
                <w:i/>
                <w:color w:val="000000" w:themeColor="text1"/>
                <w:sz w:val="24"/>
                <w:szCs w:val="24"/>
              </w:rPr>
            </w:rPrChange>
          </w:rPr>
          <w:t>α</w:t>
        </w:r>
        <w:r w:rsidR="00DE2005" w:rsidRPr="00C05B87">
          <w:rPr>
            <w:rFonts w:ascii="Times New Roman" w:eastAsiaTheme="minorEastAsia" w:hAnsi="Times New Roman" w:cs="Times New Roman"/>
            <w:color w:val="000000" w:themeColor="text1"/>
            <w:sz w:val="24"/>
            <w:szCs w:val="24"/>
            <w:rPrChange w:id="1147" w:author="Will Taylor Gough" w:date="2020-08-29T17:25:00Z">
              <w:rPr>
                <w:rFonts w:eastAsiaTheme="minorEastAsia"/>
                <w:color w:val="000000" w:themeColor="text1"/>
                <w:sz w:val="24"/>
                <w:szCs w:val="24"/>
              </w:rPr>
            </w:rPrChange>
          </w:rPr>
          <w:t xml:space="preserve"> and one-fifth of body lengh for</w:t>
        </w:r>
      </w:ins>
      <w:ins w:id="1148" w:author="Will Taylor Gough" w:date="2020-08-29T01:00:00Z">
        <w:r w:rsidR="00DE2005" w:rsidRPr="00C05B87">
          <w:rPr>
            <w:rFonts w:ascii="Times New Roman" w:eastAsiaTheme="minorEastAsia" w:hAnsi="Times New Roman" w:cs="Times New Roman"/>
            <w:color w:val="000000" w:themeColor="text1"/>
            <w:sz w:val="24"/>
            <w:szCs w:val="24"/>
            <w:rPrChange w:id="1149" w:author="Will Taylor Gough" w:date="2020-08-29T17:25:00Z">
              <w:rPr>
                <w:rFonts w:eastAsiaTheme="minorEastAsia"/>
                <w:color w:val="000000" w:themeColor="text1"/>
                <w:sz w:val="24"/>
                <w:szCs w:val="24"/>
              </w:rPr>
            </w:rPrChange>
          </w:rPr>
          <w:t xml:space="preserve"> </w:t>
        </w:r>
        <w:r w:rsidR="00DE2005" w:rsidRPr="00C05B87">
          <w:rPr>
            <w:rFonts w:ascii="Times New Roman" w:hAnsi="Times New Roman" w:cs="Times New Roman"/>
            <w:i/>
            <w:color w:val="000000" w:themeColor="text1"/>
            <w:sz w:val="24"/>
            <w:szCs w:val="24"/>
            <w:rPrChange w:id="1150" w:author="Will Taylor Gough" w:date="2020-08-29T17:25:00Z">
              <w:rPr>
                <w:i/>
                <w:color w:val="000000" w:themeColor="text1"/>
                <w:sz w:val="24"/>
                <w:szCs w:val="24"/>
              </w:rPr>
            </w:rPrChange>
          </w:rPr>
          <w:t>h</w:t>
        </w:r>
        <w:r w:rsidR="00DE2005" w:rsidRPr="00C05B87">
          <w:rPr>
            <w:rFonts w:ascii="Times New Roman" w:hAnsi="Times New Roman" w:cs="Times New Roman"/>
            <w:i/>
            <w:color w:val="000000" w:themeColor="text1"/>
            <w:sz w:val="24"/>
            <w:szCs w:val="24"/>
            <w:vertAlign w:val="subscript"/>
            <w:rPrChange w:id="1151" w:author="Will Taylor Gough" w:date="2020-08-29T17:25:00Z">
              <w:rPr>
                <w:i/>
                <w:color w:val="000000" w:themeColor="text1"/>
                <w:sz w:val="24"/>
                <w:szCs w:val="24"/>
                <w:vertAlign w:val="subscript"/>
              </w:rPr>
            </w:rPrChange>
          </w:rPr>
          <w:t>1</w:t>
        </w:r>
        <w:r w:rsidR="00DE2005" w:rsidRPr="00C05B87">
          <w:rPr>
            <w:rFonts w:ascii="Times New Roman" w:hAnsi="Times New Roman" w:cs="Times New Roman"/>
            <w:color w:val="000000" w:themeColor="text1"/>
            <w:sz w:val="24"/>
            <w:szCs w:val="24"/>
            <w:rPrChange w:id="1152" w:author="Will Taylor Gough" w:date="2020-08-29T17:25:00Z">
              <w:rPr>
                <w:color w:val="000000" w:themeColor="text1"/>
                <w:sz w:val="24"/>
                <w:szCs w:val="24"/>
              </w:rPr>
            </w:rPrChange>
          </w:rPr>
          <w:t xml:space="preserve"> (Bainbridge, 1958; Fish, 1998).</w:t>
        </w:r>
      </w:ins>
      <w:ins w:id="1153" w:author="Will Taylor Gough" w:date="2020-08-29T00:59:00Z">
        <w:r w:rsidR="00DE2005" w:rsidRPr="00C05B87">
          <w:rPr>
            <w:rFonts w:ascii="Times New Roman" w:eastAsiaTheme="minorEastAsia" w:hAnsi="Times New Roman" w:cs="Times New Roman"/>
            <w:color w:val="000000" w:themeColor="text1"/>
            <w:sz w:val="24"/>
            <w:szCs w:val="24"/>
            <w:rPrChange w:id="1154" w:author="Will Taylor Gough" w:date="2020-08-29T17:25:00Z">
              <w:rPr>
                <w:rFonts w:eastAsiaTheme="minorEastAsia"/>
                <w:color w:val="000000" w:themeColor="text1"/>
                <w:sz w:val="24"/>
                <w:szCs w:val="24"/>
              </w:rPr>
            </w:rPrChange>
          </w:rPr>
          <w:t xml:space="preserve"> </w:t>
        </w:r>
      </w:ins>
    </w:p>
    <w:p w14:paraId="38D0100A" w14:textId="13F9AB83" w:rsidR="00FE2636" w:rsidRPr="00C05B87" w:rsidRDefault="003D3CE0" w:rsidP="00C05B87">
      <w:pPr>
        <w:spacing w:line="480" w:lineRule="auto"/>
        <w:rPr>
          <w:rFonts w:ascii="Times New Roman" w:eastAsiaTheme="minorEastAsia" w:hAnsi="Times New Roman" w:cs="Times New Roman"/>
          <w:color w:val="000000" w:themeColor="text1"/>
          <w:sz w:val="24"/>
          <w:szCs w:val="24"/>
          <w:rPrChange w:id="1155" w:author="Will Taylor Gough" w:date="2020-08-29T17:25:00Z">
            <w:rPr>
              <w:rFonts w:eastAsiaTheme="minorEastAsia"/>
              <w:color w:val="000000" w:themeColor="text1"/>
              <w:sz w:val="24"/>
              <w:szCs w:val="24"/>
            </w:rPr>
          </w:rPrChange>
        </w:rPr>
        <w:pPrChange w:id="1156" w:author="Will Taylor Gough" w:date="2020-08-29T17:27:00Z">
          <w:pPr>
            <w:spacing w:line="240" w:lineRule="auto"/>
          </w:pPr>
        </w:pPrChange>
      </w:pPr>
      <w:ins w:id="1157" w:author="Will Taylor Gough" w:date="2020-08-28T22:39:00Z">
        <w:r w:rsidRPr="00C05B87">
          <w:rPr>
            <w:rFonts w:ascii="Times New Roman" w:hAnsi="Times New Roman" w:cs="Times New Roman"/>
            <w:color w:val="000000" w:themeColor="text1"/>
            <w:sz w:val="24"/>
            <w:szCs w:val="24"/>
            <w:rPrChange w:id="1158" w:author="Will Taylor Gough" w:date="2020-08-29T17:25:00Z">
              <w:rPr>
                <w:color w:val="000000" w:themeColor="text1"/>
                <w:sz w:val="24"/>
                <w:szCs w:val="24"/>
              </w:rPr>
            </w:rPrChange>
          </w:rPr>
          <w:tab/>
        </w:r>
      </w:ins>
      <w:del w:id="1159" w:author="Will Taylor Gough" w:date="2020-08-28T22:39:00Z">
        <w:r w:rsidR="00A94216" w:rsidRPr="00C05B87" w:rsidDel="003D3CE0">
          <w:rPr>
            <w:rFonts w:ascii="Times New Roman" w:hAnsi="Times New Roman" w:cs="Times New Roman"/>
            <w:color w:val="000000" w:themeColor="text1"/>
            <w:sz w:val="24"/>
            <w:szCs w:val="24"/>
            <w:rPrChange w:id="1160" w:author="Will Taylor Gough" w:date="2020-08-29T17:25:00Z">
              <w:rPr>
                <w:color w:val="000000" w:themeColor="text1"/>
                <w:sz w:val="24"/>
                <w:szCs w:val="24"/>
              </w:rPr>
            </w:rPrChange>
          </w:rPr>
          <w:delText xml:space="preserve"> </w:delText>
        </w:r>
      </w:del>
      <w:r w:rsidR="00A94216" w:rsidRPr="00C05B87">
        <w:rPr>
          <w:rFonts w:ascii="Times New Roman" w:eastAsiaTheme="minorEastAsia" w:hAnsi="Times New Roman" w:cs="Times New Roman"/>
          <w:color w:val="000000" w:themeColor="text1"/>
          <w:sz w:val="24"/>
          <w:szCs w:val="24"/>
          <w:rPrChange w:id="1161" w:author="Will Taylor Gough" w:date="2020-08-29T17:25:00Z">
            <w:rPr>
              <w:rFonts w:eastAsiaTheme="minorEastAsia"/>
              <w:color w:val="000000" w:themeColor="text1"/>
              <w:sz w:val="24"/>
              <w:szCs w:val="24"/>
            </w:rPr>
          </w:rPrChange>
        </w:rPr>
        <w:t xml:space="preserve">The </w:t>
      </w:r>
      <w:del w:id="1162" w:author="Will Taylor Gough" w:date="2020-08-28T22:29:00Z">
        <w:r w:rsidR="00A94216" w:rsidRPr="00C05B87" w:rsidDel="00EE4B73">
          <w:rPr>
            <w:rFonts w:ascii="Times New Roman" w:eastAsiaTheme="minorEastAsia" w:hAnsi="Times New Roman" w:cs="Times New Roman"/>
            <w:color w:val="000000" w:themeColor="text1"/>
            <w:sz w:val="24"/>
            <w:szCs w:val="24"/>
            <w:rPrChange w:id="1163" w:author="Will Taylor Gough" w:date="2020-08-29T17:25:00Z">
              <w:rPr>
                <w:rFonts w:eastAsiaTheme="minorEastAsia"/>
                <w:color w:val="000000" w:themeColor="text1"/>
                <w:sz w:val="24"/>
                <w:szCs w:val="24"/>
              </w:rPr>
            </w:rPrChange>
          </w:rPr>
          <w:delText xml:space="preserve">Chopra-Kambe </w:delText>
        </w:r>
      </w:del>
      <w:ins w:id="1164" w:author="Will Taylor Gough" w:date="2020-08-28T22:30:00Z">
        <w:r w:rsidR="00EE4B73" w:rsidRPr="00C05B87">
          <w:rPr>
            <w:rFonts w:ascii="Times New Roman" w:eastAsiaTheme="minorEastAsia" w:hAnsi="Times New Roman" w:cs="Times New Roman"/>
            <w:color w:val="000000" w:themeColor="text1"/>
            <w:sz w:val="24"/>
            <w:szCs w:val="24"/>
            <w:rPrChange w:id="1165" w:author="Will Taylor Gough" w:date="2020-08-29T17:25:00Z">
              <w:rPr>
                <w:rFonts w:eastAsiaTheme="minorEastAsia"/>
                <w:color w:val="000000" w:themeColor="text1"/>
                <w:sz w:val="24"/>
                <w:szCs w:val="24"/>
              </w:rPr>
            </w:rPrChange>
          </w:rPr>
          <w:t>model</w:t>
        </w:r>
      </w:ins>
      <w:del w:id="1166" w:author="Will Taylor Gough" w:date="2020-08-28T22:30:00Z">
        <w:r w:rsidR="00A94216" w:rsidRPr="00C05B87" w:rsidDel="00EE4B73">
          <w:rPr>
            <w:rFonts w:ascii="Times New Roman" w:eastAsiaTheme="minorEastAsia" w:hAnsi="Times New Roman" w:cs="Times New Roman"/>
            <w:color w:val="000000" w:themeColor="text1"/>
            <w:sz w:val="24"/>
            <w:szCs w:val="24"/>
            <w:rPrChange w:id="1167" w:author="Will Taylor Gough" w:date="2020-08-29T17:25:00Z">
              <w:rPr>
                <w:rFonts w:eastAsiaTheme="minorEastAsia"/>
                <w:color w:val="000000" w:themeColor="text1"/>
                <w:sz w:val="24"/>
                <w:szCs w:val="24"/>
              </w:rPr>
            </w:rPrChange>
          </w:rPr>
          <w:delText>theory</w:delText>
        </w:r>
      </w:del>
      <w:ins w:id="1168" w:author="Will Taylor Gough" w:date="2020-08-28T22:29:00Z">
        <w:r w:rsidR="00EE4B73" w:rsidRPr="00C05B87">
          <w:rPr>
            <w:rFonts w:ascii="Times New Roman" w:eastAsiaTheme="minorEastAsia" w:hAnsi="Times New Roman" w:cs="Times New Roman"/>
            <w:color w:val="000000" w:themeColor="text1"/>
            <w:sz w:val="24"/>
            <w:szCs w:val="24"/>
            <w:rPrChange w:id="1169" w:author="Will Taylor Gough" w:date="2020-08-29T17:25:00Z">
              <w:rPr>
                <w:rFonts w:eastAsiaTheme="minorEastAsia"/>
                <w:color w:val="000000" w:themeColor="text1"/>
                <w:sz w:val="24"/>
                <w:szCs w:val="24"/>
              </w:rPr>
            </w:rPrChange>
          </w:rPr>
          <w:t xml:space="preserve"> devised by Chopra and Kambe (1977)</w:t>
        </w:r>
      </w:ins>
      <w:r w:rsidR="00A94216" w:rsidRPr="00C05B87">
        <w:rPr>
          <w:rFonts w:ascii="Times New Roman" w:eastAsiaTheme="minorEastAsia" w:hAnsi="Times New Roman" w:cs="Times New Roman"/>
          <w:color w:val="000000" w:themeColor="text1"/>
          <w:sz w:val="24"/>
          <w:szCs w:val="24"/>
          <w:rPrChange w:id="1170" w:author="Will Taylor Gough" w:date="2020-08-29T17:25:00Z">
            <w:rPr>
              <w:rFonts w:eastAsiaTheme="minorEastAsia"/>
              <w:color w:val="000000" w:themeColor="text1"/>
              <w:sz w:val="24"/>
              <w:szCs w:val="24"/>
            </w:rPr>
          </w:rPrChange>
        </w:rPr>
        <w:t xml:space="preserve"> yield</w:t>
      </w:r>
      <w:ins w:id="1171" w:author="Will Taylor Gough" w:date="2020-08-28T22:29:00Z">
        <w:r w:rsidR="00EE4B73" w:rsidRPr="00C05B87">
          <w:rPr>
            <w:rFonts w:ascii="Times New Roman" w:eastAsiaTheme="minorEastAsia" w:hAnsi="Times New Roman" w:cs="Times New Roman"/>
            <w:color w:val="000000" w:themeColor="text1"/>
            <w:sz w:val="24"/>
            <w:szCs w:val="24"/>
            <w:rPrChange w:id="1172" w:author="Will Taylor Gough" w:date="2020-08-29T17:25:00Z">
              <w:rPr>
                <w:rFonts w:eastAsiaTheme="minorEastAsia"/>
                <w:color w:val="000000" w:themeColor="text1"/>
                <w:sz w:val="24"/>
                <w:szCs w:val="24"/>
              </w:rPr>
            </w:rPrChange>
          </w:rPr>
          <w:t>ed</w:t>
        </w:r>
      </w:ins>
      <w:r w:rsidR="00A94216" w:rsidRPr="00C05B87">
        <w:rPr>
          <w:rFonts w:ascii="Times New Roman" w:eastAsiaTheme="minorEastAsia" w:hAnsi="Times New Roman" w:cs="Times New Roman"/>
          <w:color w:val="000000" w:themeColor="text1"/>
          <w:sz w:val="24"/>
          <w:szCs w:val="24"/>
          <w:rPrChange w:id="1173" w:author="Will Taylor Gough" w:date="2020-08-29T17:25:00Z">
            <w:rPr>
              <w:rFonts w:eastAsiaTheme="minorEastAsia"/>
              <w:color w:val="000000" w:themeColor="text1"/>
              <w:sz w:val="24"/>
              <w:szCs w:val="24"/>
            </w:rPr>
          </w:rPrChange>
        </w:rPr>
        <w:t xml:space="preserve"> a series of parametric curves expressing </w:t>
      </w:r>
      <w:del w:id="1174" w:author="Will Taylor Gough" w:date="2020-08-29T01:02:00Z">
        <w:r w:rsidR="00A94216" w:rsidRPr="00C05B87" w:rsidDel="00C11D2C">
          <w:rPr>
            <w:rFonts w:ascii="Times New Roman" w:eastAsiaTheme="minorEastAsia" w:hAnsi="Times New Roman" w:cs="Times New Roman"/>
            <w:color w:val="000000" w:themeColor="text1"/>
            <w:sz w:val="24"/>
            <w:szCs w:val="24"/>
            <w:rPrChange w:id="1175" w:author="Will Taylor Gough" w:date="2020-08-29T17:25:00Z">
              <w:rPr>
                <w:rFonts w:eastAsiaTheme="minorEastAsia"/>
                <w:color w:val="000000" w:themeColor="text1"/>
                <w:sz w:val="24"/>
                <w:szCs w:val="24"/>
              </w:rPr>
            </w:rPrChange>
          </w:rPr>
          <w:delText xml:space="preserve">the </w:delText>
        </w:r>
        <w:r w:rsidR="00FE2636" w:rsidRPr="00C05B87" w:rsidDel="00C11D2C">
          <w:rPr>
            <w:rFonts w:ascii="Times New Roman" w:eastAsiaTheme="minorEastAsia" w:hAnsi="Times New Roman" w:cs="Times New Roman"/>
            <w:color w:val="000000" w:themeColor="text1"/>
            <w:sz w:val="24"/>
            <w:szCs w:val="24"/>
            <w:rPrChange w:id="1176" w:author="Will Taylor Gough" w:date="2020-08-29T17:25:00Z">
              <w:rPr>
                <w:rFonts w:eastAsiaTheme="minorEastAsia"/>
                <w:color w:val="000000" w:themeColor="text1"/>
                <w:sz w:val="24"/>
                <w:szCs w:val="24"/>
              </w:rPr>
            </w:rPrChange>
          </w:rPr>
          <w:delText>coefficient of thrust</w:delText>
        </w:r>
      </w:del>
      <w:ins w:id="1177" w:author="Will Taylor Gough" w:date="2020-08-29T00:50:00Z">
        <w:r w:rsidR="00660ECD" w:rsidRPr="00C05B87">
          <w:rPr>
            <w:rFonts w:ascii="Times New Roman" w:eastAsiaTheme="minorEastAsia" w:hAnsi="Times New Roman" w:cs="Times New Roman"/>
            <w:i/>
            <w:color w:val="000000" w:themeColor="text1"/>
            <w:sz w:val="24"/>
            <w:szCs w:val="24"/>
            <w:rPrChange w:id="1178" w:author="Will Taylor Gough" w:date="2020-08-29T17:25:00Z">
              <w:rPr>
                <w:rFonts w:eastAsiaTheme="minorEastAsia"/>
                <w:color w:val="000000" w:themeColor="text1"/>
                <w:sz w:val="24"/>
                <w:szCs w:val="24"/>
              </w:rPr>
            </w:rPrChange>
          </w:rPr>
          <w:t>C</w:t>
        </w:r>
        <w:r w:rsidR="00660ECD" w:rsidRPr="00C05B87">
          <w:rPr>
            <w:rFonts w:ascii="Times New Roman" w:eastAsiaTheme="minorEastAsia" w:hAnsi="Times New Roman" w:cs="Times New Roman"/>
            <w:i/>
            <w:color w:val="000000" w:themeColor="text1"/>
            <w:sz w:val="24"/>
            <w:szCs w:val="24"/>
            <w:vertAlign w:val="subscript"/>
            <w:rPrChange w:id="1179" w:author="Will Taylor Gough" w:date="2020-08-29T17:25:00Z">
              <w:rPr>
                <w:rFonts w:eastAsiaTheme="minorEastAsia"/>
                <w:color w:val="000000" w:themeColor="text1"/>
                <w:sz w:val="24"/>
                <w:szCs w:val="24"/>
                <w:vertAlign w:val="subscript"/>
              </w:rPr>
            </w:rPrChange>
          </w:rPr>
          <w:t>T</w:t>
        </w:r>
      </w:ins>
      <w:del w:id="1180" w:author="Will Taylor Gough" w:date="2020-08-29T00:50:00Z">
        <w:r w:rsidR="00FE2636" w:rsidRPr="00C05B87" w:rsidDel="00660ECD">
          <w:rPr>
            <w:rFonts w:ascii="Times New Roman" w:eastAsiaTheme="minorEastAsia" w:hAnsi="Times New Roman" w:cs="Times New Roman"/>
            <w:color w:val="000000" w:themeColor="text1"/>
            <w:sz w:val="24"/>
            <w:szCs w:val="24"/>
            <w:rPrChange w:id="1181" w:author="Will Taylor Gough" w:date="2020-08-29T17:25:00Z">
              <w:rPr>
                <w:rFonts w:eastAsiaTheme="minorEastAsia"/>
                <w:color w:val="000000" w:themeColor="text1"/>
                <w:sz w:val="24"/>
                <w:szCs w:val="24"/>
              </w:rPr>
            </w:rPrChange>
          </w:rPr>
          <w:delText xml:space="preserve"> (</w:delText>
        </w:r>
        <m:oMath>
          <m:sSub>
            <m:sSubPr>
              <m:ctrlPr>
                <w:rPr>
                  <w:rFonts w:ascii="Cambria Math" w:hAnsi="Cambria Math" w:cs="Times New Roman"/>
                  <w:color w:val="000000" w:themeColor="text1"/>
                  <w:sz w:val="24"/>
                  <w:szCs w:val="24"/>
                  <w:rPrChange w:id="1182" w:author="Will Taylor Gough" w:date="2020-08-29T17:25:00Z">
                    <w:rPr>
                      <w:rFonts w:ascii="Cambria Math" w:hAnsi="Cambria Math"/>
                      <w:color w:val="000000" w:themeColor="text1"/>
                      <w:sz w:val="24"/>
                      <w:szCs w:val="24"/>
                    </w:rPr>
                  </w:rPrChange>
                </w:rPr>
              </m:ctrlPr>
            </m:sSubPr>
            <m:e>
              <m:r>
                <w:rPr>
                  <w:rFonts w:ascii="Cambria Math" w:hAnsi="Cambria Math" w:cs="Times New Roman"/>
                  <w:color w:val="000000" w:themeColor="text1"/>
                  <w:sz w:val="24"/>
                  <w:szCs w:val="24"/>
                  <w:rPrChange w:id="1183" w:author="Will Taylor Gough" w:date="2020-08-29T17:25:00Z">
                    <w:rPr>
                      <w:rFonts w:ascii="Cambria Math" w:hAnsi="Cambria Math"/>
                      <w:color w:val="000000" w:themeColor="text1"/>
                      <w:sz w:val="24"/>
                      <w:szCs w:val="24"/>
                    </w:rPr>
                  </w:rPrChange>
                </w:rPr>
                <m:t>C</m:t>
              </m:r>
            </m:e>
            <m:sub>
              <m:r>
                <w:rPr>
                  <w:rFonts w:ascii="Cambria Math" w:hAnsi="Cambria Math" w:cs="Times New Roman"/>
                  <w:color w:val="000000" w:themeColor="text1"/>
                  <w:sz w:val="24"/>
                  <w:szCs w:val="24"/>
                  <w:rPrChange w:id="1184" w:author="Will Taylor Gough" w:date="2020-08-29T17:25:00Z">
                    <w:rPr>
                      <w:rFonts w:ascii="Cambria Math" w:hAnsi="Cambria Math"/>
                      <w:color w:val="000000" w:themeColor="text1"/>
                      <w:sz w:val="24"/>
                      <w:szCs w:val="24"/>
                    </w:rPr>
                  </w:rPrChange>
                </w:rPr>
                <m:t>T</m:t>
              </m:r>
            </m:sub>
          </m:sSub>
          <m:r>
            <w:rPr>
              <w:rFonts w:ascii="Cambria Math" w:hAnsi="Cambria Math" w:cs="Times New Roman"/>
              <w:color w:val="000000" w:themeColor="text1"/>
              <w:sz w:val="24"/>
              <w:szCs w:val="24"/>
              <w:rPrChange w:id="1185" w:author="Will Taylor Gough" w:date="2020-08-29T17:25:00Z">
                <w:rPr>
                  <w:rFonts w:ascii="Cambria Math" w:hAnsi="Cambria Math"/>
                  <w:color w:val="000000" w:themeColor="text1"/>
                  <w:sz w:val="24"/>
                  <w:szCs w:val="24"/>
                </w:rPr>
              </w:rPrChange>
            </w:rPr>
            <m:t>)</m:t>
          </m:r>
        </m:oMath>
        <w:r w:rsidR="00FE2636" w:rsidRPr="00C05B87" w:rsidDel="00660ECD">
          <w:rPr>
            <w:rFonts w:ascii="Times New Roman" w:eastAsiaTheme="minorEastAsia" w:hAnsi="Times New Roman" w:cs="Times New Roman"/>
            <w:color w:val="000000" w:themeColor="text1"/>
            <w:sz w:val="24"/>
            <w:szCs w:val="24"/>
            <w:rPrChange w:id="1186" w:author="Will Taylor Gough" w:date="2020-08-29T17:25:00Z">
              <w:rPr>
                <w:rFonts w:eastAsiaTheme="minorEastAsia"/>
                <w:color w:val="000000" w:themeColor="text1"/>
                <w:sz w:val="24"/>
                <w:szCs w:val="24"/>
              </w:rPr>
            </w:rPrChange>
          </w:rPr>
          <w:delText xml:space="preserve"> </w:delText>
        </w:r>
      </w:del>
      <w:ins w:id="1187" w:author="Will Taylor Gough" w:date="2020-08-29T00:50:00Z">
        <w:r w:rsidR="00660ECD" w:rsidRPr="00C05B87">
          <w:rPr>
            <w:rFonts w:ascii="Times New Roman" w:eastAsiaTheme="minorEastAsia" w:hAnsi="Times New Roman" w:cs="Times New Roman"/>
            <w:color w:val="000000" w:themeColor="text1"/>
            <w:sz w:val="24"/>
            <w:szCs w:val="24"/>
            <w:rPrChange w:id="1188" w:author="Will Taylor Gough" w:date="2020-08-29T17:25:00Z">
              <w:rPr>
                <w:rFonts w:eastAsiaTheme="minorEastAsia"/>
                <w:color w:val="000000" w:themeColor="text1"/>
                <w:sz w:val="24"/>
                <w:szCs w:val="24"/>
              </w:rPr>
            </w:rPrChange>
          </w:rPr>
          <w:t xml:space="preserve"> </w:t>
        </w:r>
      </w:ins>
      <w:ins w:id="1189" w:author="Will Taylor Gough" w:date="2020-08-28T22:40:00Z">
        <w:r w:rsidR="00C11D2C" w:rsidRPr="00C05B87">
          <w:rPr>
            <w:rFonts w:ascii="Times New Roman" w:eastAsiaTheme="minorEastAsia" w:hAnsi="Times New Roman" w:cs="Times New Roman"/>
            <w:color w:val="000000" w:themeColor="text1"/>
            <w:sz w:val="24"/>
            <w:szCs w:val="24"/>
            <w:rPrChange w:id="1190" w:author="Will Taylor Gough" w:date="2020-08-29T17:25:00Z">
              <w:rPr>
                <w:rFonts w:eastAsiaTheme="minorEastAsia"/>
                <w:color w:val="000000" w:themeColor="text1"/>
                <w:sz w:val="24"/>
                <w:szCs w:val="24"/>
              </w:rPr>
            </w:rPrChange>
          </w:rPr>
          <w:t xml:space="preserve">and </w:t>
        </w:r>
      </w:ins>
      <w:ins w:id="1191" w:author="Will Taylor Gough" w:date="2020-08-29T00:51:00Z">
        <w:r w:rsidR="00DE2005" w:rsidRPr="00C05B87">
          <w:rPr>
            <w:rFonts w:ascii="Times New Roman" w:hAnsi="Times New Roman" w:cs="Times New Roman"/>
            <w:i/>
            <w:color w:val="202122"/>
            <w:sz w:val="24"/>
            <w:szCs w:val="24"/>
            <w:shd w:val="clear" w:color="auto" w:fill="F8F9FA"/>
            <w:rPrChange w:id="1192" w:author="Will Taylor Gough" w:date="2020-08-29T17:25:00Z">
              <w:rPr>
                <w:color w:val="202122"/>
                <w:sz w:val="25"/>
                <w:szCs w:val="25"/>
                <w:shd w:val="clear" w:color="auto" w:fill="F8F9FA"/>
              </w:rPr>
            </w:rPrChange>
          </w:rPr>
          <w:t>η</w:t>
        </w:r>
        <w:r w:rsidR="00DE2005" w:rsidRPr="00C05B87">
          <w:rPr>
            <w:rFonts w:ascii="Times New Roman" w:hAnsi="Times New Roman" w:cs="Times New Roman"/>
            <w:color w:val="202122"/>
            <w:sz w:val="25"/>
            <w:szCs w:val="25"/>
            <w:shd w:val="clear" w:color="auto" w:fill="F8F9FA"/>
            <w:rPrChange w:id="1193" w:author="Will Taylor Gough" w:date="2020-08-29T17:25:00Z">
              <w:rPr>
                <w:color w:val="202122"/>
                <w:sz w:val="25"/>
                <w:szCs w:val="25"/>
                <w:shd w:val="clear" w:color="auto" w:fill="F8F9FA"/>
              </w:rPr>
            </w:rPrChange>
          </w:rPr>
          <w:t xml:space="preserve"> </w:t>
        </w:r>
      </w:ins>
      <w:r w:rsidR="00A94216" w:rsidRPr="00C05B87">
        <w:rPr>
          <w:rFonts w:ascii="Times New Roman" w:eastAsiaTheme="minorEastAsia" w:hAnsi="Times New Roman" w:cs="Times New Roman"/>
          <w:color w:val="000000" w:themeColor="text1"/>
          <w:sz w:val="24"/>
          <w:szCs w:val="24"/>
          <w:rPrChange w:id="1194" w:author="Will Taylor Gough" w:date="2020-08-29T17:25:00Z">
            <w:rPr>
              <w:rFonts w:eastAsiaTheme="minorEastAsia"/>
              <w:color w:val="000000" w:themeColor="text1"/>
              <w:sz w:val="24"/>
              <w:szCs w:val="24"/>
            </w:rPr>
          </w:rPrChange>
        </w:rPr>
        <w:t xml:space="preserve">in terms of </w:t>
      </w:r>
      <m:oMath>
        <m:r>
          <w:rPr>
            <w:rFonts w:ascii="Cambria Math" w:hAnsi="Cambria Math" w:cs="Times New Roman"/>
            <w:color w:val="000000" w:themeColor="text1"/>
            <w:sz w:val="24"/>
            <w:szCs w:val="24"/>
            <w:rPrChange w:id="1195" w:author="Will Taylor Gough" w:date="2020-08-29T17:25:00Z">
              <w:rPr>
                <w:rFonts w:ascii="Cambria Math" w:hAnsi="Cambria Math"/>
                <w:color w:val="000000" w:themeColor="text1"/>
                <w:sz w:val="24"/>
                <w:szCs w:val="24"/>
              </w:rPr>
            </w:rPrChange>
          </w:rPr>
          <m:t>σ</m:t>
        </m:r>
      </m:oMath>
      <w:r w:rsidR="00A94216" w:rsidRPr="00C05B87">
        <w:rPr>
          <w:rFonts w:ascii="Times New Roman" w:eastAsiaTheme="minorEastAsia" w:hAnsi="Times New Roman" w:cs="Times New Roman"/>
          <w:color w:val="000000" w:themeColor="text1"/>
          <w:sz w:val="24"/>
          <w:szCs w:val="24"/>
          <w:rPrChange w:id="1196" w:author="Will Taylor Gough" w:date="2020-08-29T17:25:00Z">
            <w:rPr>
              <w:rFonts w:eastAsiaTheme="minorEastAsia"/>
              <w:color w:val="000000" w:themeColor="text1"/>
              <w:sz w:val="24"/>
              <w:szCs w:val="24"/>
            </w:rPr>
          </w:rPrChange>
        </w:rPr>
        <w:t xml:space="preserve"> and </w:t>
      </w:r>
      <m:oMath>
        <m:r>
          <w:rPr>
            <w:rFonts w:ascii="Cambria Math" w:hAnsi="Cambria Math" w:cs="Times New Roman"/>
            <w:color w:val="000000" w:themeColor="text1"/>
            <w:sz w:val="24"/>
            <w:szCs w:val="24"/>
            <w:rPrChange w:id="1197" w:author="Will Taylor Gough" w:date="2020-08-29T17:25:00Z">
              <w:rPr>
                <w:rFonts w:ascii="Cambria Math" w:hAnsi="Cambria Math"/>
                <w:color w:val="000000" w:themeColor="text1"/>
                <w:sz w:val="24"/>
                <w:szCs w:val="24"/>
              </w:rPr>
            </w:rPrChange>
          </w:rPr>
          <m:t>θ</m:t>
        </m:r>
        <m:r>
          <w:del w:id="1198" w:author="Will Taylor Gough" w:date="2020-08-28T22:31:00Z">
            <w:rPr>
              <w:rFonts w:ascii="Cambria Math" w:hAnsi="Cambria Math" w:cs="Times New Roman"/>
              <w:color w:val="000000" w:themeColor="text1"/>
              <w:sz w:val="24"/>
              <w:szCs w:val="24"/>
              <w:rPrChange w:id="1199" w:author="Will Taylor Gough" w:date="2020-08-29T17:25:00Z">
                <w:rPr>
                  <w:rFonts w:ascii="Cambria Math" w:hAnsi="Cambria Math"/>
                  <w:color w:val="000000" w:themeColor="text1"/>
                  <w:sz w:val="24"/>
                  <w:szCs w:val="24"/>
                </w:rPr>
              </w:rPrChange>
            </w:rPr>
            <m:t>.</m:t>
          </w:del>
        </m:r>
        <m:r>
          <w:del w:id="1200" w:author="Will Taylor Gough" w:date="2020-08-28T22:32:00Z">
            <m:rPr>
              <m:sty m:val="p"/>
            </m:rPr>
            <w:rPr>
              <w:rFonts w:ascii="Cambria Math" w:hAnsi="Cambria Math" w:cs="Times New Roman"/>
              <w:color w:val="000000" w:themeColor="text1"/>
              <w:sz w:val="24"/>
              <w:szCs w:val="24"/>
              <w:rPrChange w:id="1201" w:author="Will Taylor Gough" w:date="2020-08-29T17:25:00Z">
                <w:rPr>
                  <w:rFonts w:ascii="Cambria Math" w:hAnsi="Cambria Math"/>
                  <w:color w:val="000000" w:themeColor="text1"/>
                  <w:sz w:val="24"/>
                  <w:szCs w:val="24"/>
                </w:rPr>
              </w:rPrChange>
            </w:rPr>
            <m:t xml:space="preserve"> </m:t>
          </w:del>
        </m:r>
        <m:r>
          <w:del w:id="1202" w:author="Will Taylor Gough" w:date="2020-08-28T22:32:00Z">
            <m:rPr>
              <m:sty m:val="p"/>
            </m:rPr>
            <w:rPr>
              <w:rFonts w:ascii="Cambria Math" w:eastAsiaTheme="minorEastAsia" w:hAnsi="Cambria Math" w:cs="Times New Roman"/>
              <w:color w:val="000000" w:themeColor="text1"/>
              <w:sz w:val="24"/>
              <w:szCs w:val="24"/>
              <w:rPrChange w:id="1203" w:author="Will Taylor Gough" w:date="2020-08-29T17:25:00Z">
                <w:rPr>
                  <w:rFonts w:ascii="Cambria Math" w:eastAsiaTheme="minorEastAsia" w:hAnsi="Cambria Math"/>
                  <w:color w:val="000000" w:themeColor="text1"/>
                  <w:sz w:val="24"/>
                  <w:szCs w:val="24"/>
                </w:rPr>
              </w:rPrChange>
            </w:rPr>
            <m:t xml:space="preserve"> </m:t>
          </w:del>
        </m:r>
      </m:oMath>
      <w:del w:id="1204" w:author="Will Taylor Gough" w:date="2020-08-28T22:32:00Z">
        <w:r w:rsidR="00FD10ED" w:rsidRPr="00C05B87" w:rsidDel="003D3CE0">
          <w:rPr>
            <w:rFonts w:ascii="Times New Roman" w:eastAsiaTheme="minorEastAsia" w:hAnsi="Times New Roman" w:cs="Times New Roman"/>
            <w:color w:val="000000" w:themeColor="text1"/>
            <w:sz w:val="24"/>
            <w:szCs w:val="24"/>
            <w:rPrChange w:id="1205" w:author="Will Taylor Gough" w:date="2020-08-29T17:25:00Z">
              <w:rPr>
                <w:rFonts w:eastAsiaTheme="minorEastAsia"/>
                <w:color w:val="000000" w:themeColor="text1"/>
                <w:sz w:val="24"/>
                <w:szCs w:val="24"/>
              </w:rPr>
            </w:rPrChange>
          </w:rPr>
          <w:delText>(digitized from the graphs shown in Chopra and K</w:delText>
        </w:r>
        <w:r w:rsidR="00B86181" w:rsidRPr="00C05B87" w:rsidDel="003D3CE0">
          <w:rPr>
            <w:rFonts w:ascii="Times New Roman" w:eastAsiaTheme="minorEastAsia" w:hAnsi="Times New Roman" w:cs="Times New Roman"/>
            <w:color w:val="000000" w:themeColor="text1"/>
            <w:sz w:val="24"/>
            <w:szCs w:val="24"/>
            <w:rPrChange w:id="1206" w:author="Will Taylor Gough" w:date="2020-08-29T17:25:00Z">
              <w:rPr>
                <w:rFonts w:eastAsiaTheme="minorEastAsia"/>
                <w:color w:val="000000" w:themeColor="text1"/>
                <w:sz w:val="24"/>
                <w:szCs w:val="24"/>
              </w:rPr>
            </w:rPrChange>
          </w:rPr>
          <w:delText>ambe (1977</w:delText>
        </w:r>
        <w:r w:rsidR="00FD10ED" w:rsidRPr="00C05B87" w:rsidDel="003D3CE0">
          <w:rPr>
            <w:rFonts w:ascii="Times New Roman" w:eastAsiaTheme="minorEastAsia" w:hAnsi="Times New Roman" w:cs="Times New Roman"/>
            <w:color w:val="000000" w:themeColor="text1"/>
            <w:sz w:val="24"/>
            <w:szCs w:val="24"/>
            <w:rPrChange w:id="1207" w:author="Will Taylor Gough" w:date="2020-08-29T17:25:00Z">
              <w:rPr>
                <w:rFonts w:eastAsiaTheme="minorEastAsia"/>
                <w:color w:val="000000" w:themeColor="text1"/>
                <w:sz w:val="24"/>
                <w:szCs w:val="24"/>
              </w:rPr>
            </w:rPrChange>
          </w:rPr>
          <w:delText>)</w:delText>
        </w:r>
      </w:del>
      <w:ins w:id="1208" w:author="Will Taylor Gough" w:date="2020-08-28T23:12:00Z">
        <w:r w:rsidR="00E60791" w:rsidRPr="00C05B87">
          <w:rPr>
            <w:rFonts w:ascii="Times New Roman" w:eastAsiaTheme="minorEastAsia" w:hAnsi="Times New Roman" w:cs="Times New Roman"/>
            <w:color w:val="000000" w:themeColor="text1"/>
            <w:sz w:val="24"/>
            <w:szCs w:val="24"/>
            <w:rPrChange w:id="1209" w:author="Will Taylor Gough" w:date="2020-08-29T17:25:00Z">
              <w:rPr>
                <w:rFonts w:eastAsiaTheme="minorEastAsia"/>
                <w:color w:val="000000" w:themeColor="text1"/>
                <w:sz w:val="24"/>
                <w:szCs w:val="24"/>
              </w:rPr>
            </w:rPrChange>
          </w:rPr>
          <w:t xml:space="preserve"> (Yates, 1983).</w:t>
        </w:r>
      </w:ins>
      <w:del w:id="1210" w:author="Will Taylor Gough" w:date="2020-08-28T23:12:00Z">
        <w:r w:rsidR="00B86181" w:rsidRPr="00C05B87" w:rsidDel="00E60791">
          <w:rPr>
            <w:rFonts w:ascii="Times New Roman" w:eastAsiaTheme="minorEastAsia" w:hAnsi="Times New Roman" w:cs="Times New Roman"/>
            <w:color w:val="000000" w:themeColor="text1"/>
            <w:sz w:val="24"/>
            <w:szCs w:val="24"/>
            <w:rPrChange w:id="1211" w:author="Will Taylor Gough" w:date="2020-08-29T17:25:00Z">
              <w:rPr>
                <w:rFonts w:eastAsiaTheme="minorEastAsia"/>
                <w:color w:val="000000" w:themeColor="text1"/>
                <w:sz w:val="24"/>
                <w:szCs w:val="24"/>
              </w:rPr>
            </w:rPrChange>
          </w:rPr>
          <w:delText>.</w:delText>
        </w:r>
      </w:del>
      <w:r w:rsidR="00B37976" w:rsidRPr="00C05B87">
        <w:rPr>
          <w:rFonts w:ascii="Times New Roman" w:eastAsiaTheme="minorEastAsia" w:hAnsi="Times New Roman" w:cs="Times New Roman"/>
          <w:color w:val="000000" w:themeColor="text1"/>
          <w:sz w:val="24"/>
          <w:szCs w:val="24"/>
          <w:rPrChange w:id="1212" w:author="Will Taylor Gough" w:date="2020-08-29T17:25:00Z">
            <w:rPr>
              <w:rFonts w:eastAsiaTheme="minorEastAsia"/>
              <w:color w:val="000000" w:themeColor="text1"/>
              <w:sz w:val="24"/>
              <w:szCs w:val="24"/>
            </w:rPr>
          </w:rPrChange>
        </w:rPr>
        <w:t xml:space="preserve"> </w:t>
      </w:r>
      <w:ins w:id="1213" w:author="Will Taylor Gough" w:date="2020-08-28T23:11:00Z">
        <w:r w:rsidR="00E60791" w:rsidRPr="00C05B87">
          <w:rPr>
            <w:rFonts w:ascii="Times New Roman" w:eastAsiaTheme="minorEastAsia" w:hAnsi="Times New Roman" w:cs="Times New Roman"/>
            <w:color w:val="000000" w:themeColor="text1"/>
            <w:sz w:val="24"/>
            <w:szCs w:val="24"/>
            <w:rPrChange w:id="1214" w:author="Will Taylor Gough" w:date="2020-08-29T17:25:00Z">
              <w:rPr>
                <w:rFonts w:eastAsiaTheme="minorEastAsia"/>
                <w:color w:val="000000" w:themeColor="text1"/>
                <w:sz w:val="24"/>
                <w:szCs w:val="24"/>
              </w:rPr>
            </w:rPrChange>
          </w:rPr>
          <w:t xml:space="preserve">We </w:t>
        </w:r>
      </w:ins>
      <w:ins w:id="1215" w:author="Will Taylor Gough" w:date="2020-08-28T23:13:00Z">
        <w:r w:rsidR="00E60791" w:rsidRPr="00C05B87">
          <w:rPr>
            <w:rFonts w:ascii="Times New Roman" w:eastAsiaTheme="minorEastAsia" w:hAnsi="Times New Roman" w:cs="Times New Roman"/>
            <w:color w:val="000000" w:themeColor="text1"/>
            <w:sz w:val="24"/>
            <w:szCs w:val="24"/>
            <w:rPrChange w:id="1216" w:author="Will Taylor Gough" w:date="2020-08-29T17:25:00Z">
              <w:rPr>
                <w:rFonts w:eastAsiaTheme="minorEastAsia"/>
                <w:color w:val="000000" w:themeColor="text1"/>
                <w:sz w:val="24"/>
                <w:szCs w:val="24"/>
              </w:rPr>
            </w:rPrChange>
          </w:rPr>
          <w:t>digitized these curves and estimate</w:t>
        </w:r>
        <w:r w:rsidR="00E72043" w:rsidRPr="00C05B87">
          <w:rPr>
            <w:rFonts w:ascii="Times New Roman" w:eastAsiaTheme="minorEastAsia" w:hAnsi="Times New Roman" w:cs="Times New Roman"/>
            <w:color w:val="000000" w:themeColor="text1"/>
            <w:sz w:val="24"/>
            <w:szCs w:val="24"/>
            <w:rPrChange w:id="1217" w:author="Will Taylor Gough" w:date="2020-08-29T17:25:00Z">
              <w:rPr>
                <w:rFonts w:eastAsiaTheme="minorEastAsia"/>
                <w:color w:val="000000" w:themeColor="text1"/>
                <w:sz w:val="24"/>
                <w:szCs w:val="24"/>
              </w:rPr>
            </w:rPrChange>
          </w:rPr>
          <w:t>d both values for each tailbeat</w:t>
        </w:r>
        <w:r w:rsidR="00E60791" w:rsidRPr="00C05B87">
          <w:rPr>
            <w:rFonts w:ascii="Times New Roman" w:eastAsiaTheme="minorEastAsia" w:hAnsi="Times New Roman" w:cs="Times New Roman"/>
            <w:color w:val="000000" w:themeColor="text1"/>
            <w:sz w:val="24"/>
            <w:szCs w:val="24"/>
            <w:rPrChange w:id="1218" w:author="Will Taylor Gough" w:date="2020-08-29T17:25:00Z">
              <w:rPr>
                <w:rFonts w:eastAsiaTheme="minorEastAsia"/>
                <w:color w:val="000000" w:themeColor="text1"/>
                <w:sz w:val="24"/>
                <w:szCs w:val="24"/>
              </w:rPr>
            </w:rPrChange>
          </w:rPr>
          <w:t xml:space="preserve"> cycle. </w:t>
        </w:r>
      </w:ins>
      <w:ins w:id="1219" w:author="Will Taylor Gough" w:date="2020-08-28T23:14:00Z">
        <w:r w:rsidR="00E60791" w:rsidRPr="00C05B87">
          <w:rPr>
            <w:rFonts w:ascii="Times New Roman" w:eastAsiaTheme="minorEastAsia" w:hAnsi="Times New Roman" w:cs="Times New Roman"/>
            <w:color w:val="000000" w:themeColor="text1"/>
            <w:sz w:val="24"/>
            <w:szCs w:val="24"/>
            <w:rPrChange w:id="1220" w:author="Will Taylor Gough" w:date="2020-08-29T17:25:00Z">
              <w:rPr>
                <w:rFonts w:eastAsiaTheme="minorEastAsia"/>
                <w:color w:val="000000" w:themeColor="text1"/>
                <w:sz w:val="24"/>
                <w:szCs w:val="24"/>
              </w:rPr>
            </w:rPrChange>
          </w:rPr>
          <w:t xml:space="preserve">We then estimated the </w:t>
        </w:r>
      </w:ins>
      <w:del w:id="1221" w:author="Will Taylor Gough" w:date="2020-08-28T23:44:00Z">
        <w:r w:rsidR="00FD10ED" w:rsidRPr="00C05B87" w:rsidDel="00E72043">
          <w:rPr>
            <w:rFonts w:ascii="Times New Roman" w:eastAsiaTheme="minorEastAsia" w:hAnsi="Times New Roman" w:cs="Times New Roman"/>
            <w:color w:val="000000" w:themeColor="text1"/>
            <w:sz w:val="24"/>
            <w:szCs w:val="24"/>
            <w:rPrChange w:id="1222" w:author="Will Taylor Gough" w:date="2020-08-29T17:25:00Z">
              <w:rPr>
                <w:rFonts w:eastAsiaTheme="minorEastAsia"/>
                <w:color w:val="000000" w:themeColor="text1"/>
                <w:sz w:val="24"/>
                <w:szCs w:val="24"/>
              </w:rPr>
            </w:rPrChange>
          </w:rPr>
          <w:delText xml:space="preserve">From </w:delText>
        </w:r>
        <w:r w:rsidR="00B37976" w:rsidRPr="00C05B87" w:rsidDel="00E72043">
          <w:rPr>
            <w:rFonts w:ascii="Times New Roman" w:eastAsiaTheme="minorEastAsia" w:hAnsi="Times New Roman" w:cs="Times New Roman"/>
            <w:color w:val="000000" w:themeColor="text1"/>
            <w:sz w:val="24"/>
            <w:szCs w:val="24"/>
            <w:rPrChange w:id="1223" w:author="Will Taylor Gough" w:date="2020-08-29T17:25:00Z">
              <w:rPr>
                <w:rFonts w:eastAsiaTheme="minorEastAsia"/>
                <w:color w:val="000000" w:themeColor="text1"/>
                <w:sz w:val="24"/>
                <w:szCs w:val="24"/>
              </w:rPr>
            </w:rPrChange>
          </w:rPr>
          <w:delText>th</w:delText>
        </w:r>
        <w:r w:rsidR="00FD10ED" w:rsidRPr="00C05B87" w:rsidDel="00E72043">
          <w:rPr>
            <w:rFonts w:ascii="Times New Roman" w:eastAsiaTheme="minorEastAsia" w:hAnsi="Times New Roman" w:cs="Times New Roman"/>
            <w:color w:val="000000" w:themeColor="text1"/>
            <w:sz w:val="24"/>
            <w:szCs w:val="24"/>
            <w:rPrChange w:id="1224" w:author="Will Taylor Gough" w:date="2020-08-29T17:25:00Z">
              <w:rPr>
                <w:rFonts w:eastAsiaTheme="minorEastAsia"/>
                <w:color w:val="000000" w:themeColor="text1"/>
                <w:sz w:val="24"/>
                <w:szCs w:val="24"/>
              </w:rPr>
            </w:rPrChange>
          </w:rPr>
          <w:delText>e extrapolated C</w:delText>
        </w:r>
        <w:r w:rsidR="00FD10ED" w:rsidRPr="00C05B87" w:rsidDel="00E72043">
          <w:rPr>
            <w:rFonts w:ascii="Times New Roman" w:eastAsiaTheme="minorEastAsia" w:hAnsi="Times New Roman" w:cs="Times New Roman"/>
            <w:color w:val="000000" w:themeColor="text1"/>
            <w:sz w:val="24"/>
            <w:szCs w:val="24"/>
            <w:vertAlign w:val="subscript"/>
            <w:rPrChange w:id="1225" w:author="Will Taylor Gough" w:date="2020-08-29T17:25:00Z">
              <w:rPr>
                <w:rFonts w:eastAsiaTheme="minorEastAsia"/>
                <w:color w:val="000000" w:themeColor="text1"/>
                <w:sz w:val="24"/>
                <w:szCs w:val="24"/>
                <w:vertAlign w:val="subscript"/>
              </w:rPr>
            </w:rPrChange>
          </w:rPr>
          <w:softHyphen/>
          <w:delText>T</w:delText>
        </w:r>
        <w:r w:rsidR="00B37976" w:rsidRPr="00C05B87" w:rsidDel="00E72043">
          <w:rPr>
            <w:rFonts w:ascii="Times New Roman" w:eastAsiaTheme="minorEastAsia" w:hAnsi="Times New Roman" w:cs="Times New Roman"/>
            <w:color w:val="000000" w:themeColor="text1"/>
            <w:sz w:val="24"/>
            <w:szCs w:val="24"/>
            <w:rPrChange w:id="1226" w:author="Will Taylor Gough" w:date="2020-08-29T17:25:00Z">
              <w:rPr>
                <w:rFonts w:eastAsiaTheme="minorEastAsia"/>
                <w:color w:val="000000" w:themeColor="text1"/>
                <w:sz w:val="24"/>
                <w:szCs w:val="24"/>
              </w:rPr>
            </w:rPrChange>
          </w:rPr>
          <w:delText xml:space="preserve"> one obtains t</w:delText>
        </w:r>
        <w:r w:rsidR="00A94216" w:rsidRPr="00C05B87" w:rsidDel="00E72043">
          <w:rPr>
            <w:rFonts w:ascii="Times New Roman" w:eastAsiaTheme="minorEastAsia" w:hAnsi="Times New Roman" w:cs="Times New Roman"/>
            <w:color w:val="000000" w:themeColor="text1"/>
            <w:sz w:val="24"/>
            <w:szCs w:val="24"/>
            <w:rPrChange w:id="1227" w:author="Will Taylor Gough" w:date="2020-08-29T17:25:00Z">
              <w:rPr>
                <w:rFonts w:eastAsiaTheme="minorEastAsia"/>
                <w:color w:val="000000" w:themeColor="text1"/>
                <w:sz w:val="24"/>
                <w:szCs w:val="24"/>
              </w:rPr>
            </w:rPrChange>
          </w:rPr>
          <w:delText xml:space="preserve">he </w:delText>
        </w:r>
        <w:r w:rsidR="00084EE2" w:rsidRPr="00C05B87" w:rsidDel="00E72043">
          <w:rPr>
            <w:rFonts w:ascii="Times New Roman" w:eastAsiaTheme="minorEastAsia" w:hAnsi="Times New Roman" w:cs="Times New Roman"/>
            <w:color w:val="000000" w:themeColor="text1"/>
            <w:sz w:val="24"/>
            <w:szCs w:val="24"/>
            <w:rPrChange w:id="1228" w:author="Will Taylor Gough" w:date="2020-08-29T17:25:00Z">
              <w:rPr>
                <w:rFonts w:eastAsiaTheme="minorEastAsia"/>
                <w:color w:val="000000" w:themeColor="text1"/>
                <w:sz w:val="24"/>
                <w:szCs w:val="24"/>
              </w:rPr>
            </w:rPrChange>
          </w:rPr>
          <w:delText xml:space="preserve">total </w:delText>
        </w:r>
      </w:del>
      <w:r w:rsidR="00084EE2" w:rsidRPr="00C05B87">
        <w:rPr>
          <w:rFonts w:ascii="Times New Roman" w:eastAsiaTheme="minorEastAsia" w:hAnsi="Times New Roman" w:cs="Times New Roman"/>
          <w:color w:val="000000" w:themeColor="text1"/>
          <w:sz w:val="24"/>
          <w:szCs w:val="24"/>
          <w:rPrChange w:id="1229" w:author="Will Taylor Gough" w:date="2020-08-29T17:25:00Z">
            <w:rPr>
              <w:rFonts w:eastAsiaTheme="minorEastAsia"/>
              <w:color w:val="000000" w:themeColor="text1"/>
              <w:sz w:val="24"/>
              <w:szCs w:val="24"/>
            </w:rPr>
          </w:rPrChange>
        </w:rPr>
        <w:t xml:space="preserve">mean </w:t>
      </w:r>
      <w:r w:rsidR="00A94216" w:rsidRPr="00C05B87">
        <w:rPr>
          <w:rFonts w:ascii="Times New Roman" w:eastAsiaTheme="minorEastAsia" w:hAnsi="Times New Roman" w:cs="Times New Roman"/>
          <w:color w:val="000000" w:themeColor="text1"/>
          <w:sz w:val="24"/>
          <w:szCs w:val="24"/>
          <w:rPrChange w:id="1230" w:author="Will Taylor Gough" w:date="2020-08-29T17:25:00Z">
            <w:rPr>
              <w:rFonts w:eastAsiaTheme="minorEastAsia"/>
              <w:color w:val="000000" w:themeColor="text1"/>
              <w:sz w:val="24"/>
              <w:szCs w:val="24"/>
            </w:rPr>
          </w:rPrChange>
        </w:rPr>
        <w:t>thrust force (</w:t>
      </w:r>
      <m:oMath>
        <m:acc>
          <m:accPr>
            <m:chr m:val="̅"/>
            <m:ctrlPr>
              <w:rPr>
                <w:rFonts w:ascii="Cambria Math" w:eastAsiaTheme="minorEastAsia" w:hAnsi="Cambria Math" w:cs="Times New Roman"/>
                <w:i/>
                <w:color w:val="000000" w:themeColor="text1"/>
                <w:sz w:val="24"/>
                <w:szCs w:val="24"/>
                <w:rPrChange w:id="1231" w:author="Will Taylor Gough" w:date="2020-08-29T17:25:00Z">
                  <w:rPr>
                    <w:rFonts w:ascii="Cambria Math" w:eastAsiaTheme="minorEastAsia" w:hAnsi="Cambria Math"/>
                    <w:i/>
                    <w:color w:val="000000" w:themeColor="text1"/>
                    <w:sz w:val="24"/>
                    <w:szCs w:val="24"/>
                  </w:rPr>
                </w:rPrChange>
              </w:rPr>
            </m:ctrlPr>
          </m:accPr>
          <m:e>
            <m:r>
              <w:rPr>
                <w:rFonts w:ascii="Cambria Math" w:eastAsiaTheme="minorEastAsia" w:hAnsi="Cambria Math" w:cs="Times New Roman"/>
                <w:color w:val="000000" w:themeColor="text1"/>
                <w:sz w:val="24"/>
                <w:szCs w:val="24"/>
                <w:rPrChange w:id="1232" w:author="Will Taylor Gough" w:date="2020-08-29T17:25:00Z">
                  <w:rPr>
                    <w:rFonts w:ascii="Cambria Math" w:eastAsiaTheme="minorEastAsia" w:hAnsi="Cambria Math"/>
                    <w:color w:val="000000" w:themeColor="text1"/>
                    <w:sz w:val="24"/>
                    <w:szCs w:val="24"/>
                  </w:rPr>
                </w:rPrChange>
              </w:rPr>
              <m:t>T</m:t>
            </m:r>
          </m:e>
        </m:acc>
      </m:oMath>
      <w:r w:rsidR="00A94216" w:rsidRPr="00C05B87">
        <w:rPr>
          <w:rFonts w:ascii="Times New Roman" w:eastAsiaTheme="minorEastAsia" w:hAnsi="Times New Roman" w:cs="Times New Roman"/>
          <w:color w:val="000000" w:themeColor="text1"/>
          <w:sz w:val="24"/>
          <w:szCs w:val="24"/>
          <w:rPrChange w:id="1233" w:author="Will Taylor Gough" w:date="2020-08-29T17:25:00Z">
            <w:rPr>
              <w:rFonts w:eastAsiaTheme="minorEastAsia"/>
              <w:color w:val="000000" w:themeColor="text1"/>
              <w:sz w:val="24"/>
              <w:szCs w:val="24"/>
            </w:rPr>
          </w:rPrChange>
        </w:rPr>
        <w:t xml:space="preserve">) </w:t>
      </w:r>
      <w:r w:rsidR="00B37976" w:rsidRPr="00C05B87">
        <w:rPr>
          <w:rFonts w:ascii="Times New Roman" w:eastAsiaTheme="minorEastAsia" w:hAnsi="Times New Roman" w:cs="Times New Roman"/>
          <w:color w:val="000000" w:themeColor="text1"/>
          <w:sz w:val="24"/>
          <w:szCs w:val="24"/>
          <w:rPrChange w:id="1234" w:author="Will Taylor Gough" w:date="2020-08-29T17:25:00Z">
            <w:rPr>
              <w:rFonts w:eastAsiaTheme="minorEastAsia"/>
              <w:color w:val="000000" w:themeColor="text1"/>
              <w:sz w:val="24"/>
              <w:szCs w:val="24"/>
            </w:rPr>
          </w:rPrChange>
        </w:rPr>
        <w:t>(</w:t>
      </w:r>
      <w:r w:rsidR="00084EE2" w:rsidRPr="00C05B87">
        <w:rPr>
          <w:rFonts w:ascii="Times New Roman" w:eastAsiaTheme="minorEastAsia" w:hAnsi="Times New Roman" w:cs="Times New Roman"/>
          <w:color w:val="000000" w:themeColor="text1"/>
          <w:sz w:val="24"/>
          <w:szCs w:val="24"/>
          <w:rPrChange w:id="1235" w:author="Will Taylor Gough" w:date="2020-08-29T17:25:00Z">
            <w:rPr>
              <w:rFonts w:eastAsiaTheme="minorEastAsia"/>
              <w:color w:val="000000" w:themeColor="text1"/>
              <w:sz w:val="24"/>
              <w:szCs w:val="24"/>
            </w:rPr>
          </w:rPrChange>
        </w:rPr>
        <w:t>over a tail</w:t>
      </w:r>
      <w:ins w:id="1236" w:author="Will Taylor Gough" w:date="2020-08-28T23:45:00Z">
        <w:r w:rsidR="00E72043" w:rsidRPr="00C05B87">
          <w:rPr>
            <w:rFonts w:ascii="Times New Roman" w:eastAsiaTheme="minorEastAsia" w:hAnsi="Times New Roman" w:cs="Times New Roman"/>
            <w:color w:val="000000" w:themeColor="text1"/>
            <w:sz w:val="24"/>
            <w:szCs w:val="24"/>
            <w:rPrChange w:id="1237" w:author="Will Taylor Gough" w:date="2020-08-29T17:25:00Z">
              <w:rPr>
                <w:rFonts w:eastAsiaTheme="minorEastAsia"/>
                <w:color w:val="000000" w:themeColor="text1"/>
                <w:sz w:val="24"/>
                <w:szCs w:val="24"/>
              </w:rPr>
            </w:rPrChange>
          </w:rPr>
          <w:t xml:space="preserve">beat </w:t>
        </w:r>
      </w:ins>
      <w:del w:id="1238" w:author="Will Taylor Gough" w:date="2020-08-28T23:45:00Z">
        <w:r w:rsidR="00084EE2" w:rsidRPr="00C05B87" w:rsidDel="00E72043">
          <w:rPr>
            <w:rFonts w:ascii="Times New Roman" w:eastAsiaTheme="minorEastAsia" w:hAnsi="Times New Roman" w:cs="Times New Roman"/>
            <w:color w:val="000000" w:themeColor="text1"/>
            <w:sz w:val="24"/>
            <w:szCs w:val="24"/>
            <w:rPrChange w:id="1239" w:author="Will Taylor Gough" w:date="2020-08-29T17:25:00Z">
              <w:rPr>
                <w:rFonts w:eastAsiaTheme="minorEastAsia"/>
                <w:color w:val="000000" w:themeColor="text1"/>
                <w:sz w:val="24"/>
                <w:szCs w:val="24"/>
              </w:rPr>
            </w:rPrChange>
          </w:rPr>
          <w:delText xml:space="preserve"> heave </w:delText>
        </w:r>
      </w:del>
      <w:r w:rsidR="00084EE2" w:rsidRPr="00C05B87">
        <w:rPr>
          <w:rFonts w:ascii="Times New Roman" w:eastAsiaTheme="minorEastAsia" w:hAnsi="Times New Roman" w:cs="Times New Roman"/>
          <w:color w:val="000000" w:themeColor="text1"/>
          <w:sz w:val="24"/>
          <w:szCs w:val="24"/>
          <w:rPrChange w:id="1240" w:author="Will Taylor Gough" w:date="2020-08-29T17:25:00Z">
            <w:rPr>
              <w:rFonts w:eastAsiaTheme="minorEastAsia"/>
              <w:color w:val="000000" w:themeColor="text1"/>
              <w:sz w:val="24"/>
              <w:szCs w:val="24"/>
            </w:rPr>
          </w:rPrChange>
        </w:rPr>
        <w:t>cycle</w:t>
      </w:r>
      <w:r w:rsidR="00B37976" w:rsidRPr="00C05B87">
        <w:rPr>
          <w:rFonts w:ascii="Times New Roman" w:eastAsiaTheme="minorEastAsia" w:hAnsi="Times New Roman" w:cs="Times New Roman"/>
          <w:color w:val="000000" w:themeColor="text1"/>
          <w:sz w:val="24"/>
          <w:szCs w:val="24"/>
          <w:rPrChange w:id="1241" w:author="Will Taylor Gough" w:date="2020-08-29T17:25:00Z">
            <w:rPr>
              <w:rFonts w:eastAsiaTheme="minorEastAsia"/>
              <w:color w:val="000000" w:themeColor="text1"/>
              <w:sz w:val="24"/>
              <w:szCs w:val="24"/>
            </w:rPr>
          </w:rPrChange>
        </w:rPr>
        <w:t>)</w:t>
      </w:r>
      <w:r w:rsidR="00FD10ED" w:rsidRPr="00C05B87">
        <w:rPr>
          <w:rFonts w:ascii="Times New Roman" w:eastAsiaTheme="minorEastAsia" w:hAnsi="Times New Roman" w:cs="Times New Roman"/>
          <w:color w:val="000000" w:themeColor="text1"/>
          <w:sz w:val="24"/>
          <w:szCs w:val="24"/>
          <w:rPrChange w:id="1242" w:author="Will Taylor Gough" w:date="2020-08-29T17:25:00Z">
            <w:rPr>
              <w:rFonts w:eastAsiaTheme="minorEastAsia"/>
              <w:color w:val="000000" w:themeColor="text1"/>
              <w:sz w:val="24"/>
              <w:szCs w:val="24"/>
            </w:rPr>
          </w:rPrChange>
        </w:rPr>
        <w:t>,</w:t>
      </w:r>
      <w:r w:rsidR="00B37976" w:rsidRPr="00C05B87">
        <w:rPr>
          <w:rFonts w:ascii="Times New Roman" w:eastAsiaTheme="minorEastAsia" w:hAnsi="Times New Roman" w:cs="Times New Roman"/>
          <w:color w:val="000000" w:themeColor="text1"/>
          <w:sz w:val="24"/>
          <w:szCs w:val="24"/>
          <w:vertAlign w:val="subscript"/>
          <w:rPrChange w:id="1243" w:author="Will Taylor Gough" w:date="2020-08-29T17:25:00Z">
            <w:rPr>
              <w:rFonts w:eastAsiaTheme="minorEastAsia"/>
              <w:color w:val="000000" w:themeColor="text1"/>
              <w:sz w:val="24"/>
              <w:szCs w:val="24"/>
              <w:vertAlign w:val="subscript"/>
            </w:rPr>
          </w:rPrChange>
        </w:rPr>
        <w:t xml:space="preserve"> </w:t>
      </w:r>
      <w:r w:rsidR="00B37976" w:rsidRPr="00C05B87">
        <w:rPr>
          <w:rFonts w:ascii="Times New Roman" w:eastAsiaTheme="minorEastAsia" w:hAnsi="Times New Roman" w:cs="Times New Roman"/>
          <w:color w:val="000000" w:themeColor="text1"/>
          <w:sz w:val="24"/>
          <w:szCs w:val="24"/>
          <w:rPrChange w:id="1244" w:author="Will Taylor Gough" w:date="2020-08-29T17:25:00Z">
            <w:rPr>
              <w:rFonts w:eastAsiaTheme="minorEastAsia"/>
              <w:color w:val="000000" w:themeColor="text1"/>
              <w:sz w:val="24"/>
              <w:szCs w:val="24"/>
            </w:rPr>
          </w:rPrChange>
        </w:rPr>
        <w:t xml:space="preserve">given the relationship: </w:t>
      </w:r>
    </w:p>
    <w:p w14:paraId="210425BA" w14:textId="77777777" w:rsidR="00084EE2" w:rsidRPr="00C05B87" w:rsidRDefault="00084EE2" w:rsidP="00C05B87">
      <w:pPr>
        <w:spacing w:line="480" w:lineRule="auto"/>
        <w:rPr>
          <w:rFonts w:ascii="Times New Roman" w:eastAsiaTheme="minorEastAsia" w:hAnsi="Times New Roman" w:cs="Times New Roman"/>
          <w:color w:val="000000" w:themeColor="text1"/>
          <w:sz w:val="24"/>
          <w:szCs w:val="24"/>
          <w:rPrChange w:id="1245" w:author="Will Taylor Gough" w:date="2020-08-29T17:25:00Z">
            <w:rPr>
              <w:rFonts w:eastAsiaTheme="minorEastAsia"/>
              <w:color w:val="000000" w:themeColor="text1"/>
              <w:sz w:val="24"/>
              <w:szCs w:val="24"/>
            </w:rPr>
          </w:rPrChange>
        </w:rPr>
        <w:pPrChange w:id="1246" w:author="Will Taylor Gough" w:date="2020-08-29T17:27:00Z">
          <w:pPr>
            <w:spacing w:line="240" w:lineRule="auto"/>
          </w:pPr>
        </w:pPrChange>
      </w:pPr>
    </w:p>
    <w:p w14:paraId="37281F19" w14:textId="7869A497" w:rsidR="00FE2636" w:rsidRPr="00C05B87" w:rsidRDefault="00155E70" w:rsidP="00C05B87">
      <w:pPr>
        <w:pStyle w:val="Caption"/>
        <w:spacing w:line="480" w:lineRule="auto"/>
        <w:rPr>
          <w:rFonts w:ascii="Times New Roman" w:eastAsiaTheme="minorEastAsia" w:hAnsi="Times New Roman" w:cs="Times New Roman"/>
          <w:color w:val="000000" w:themeColor="text1"/>
          <w:sz w:val="24"/>
          <w:szCs w:val="24"/>
          <w:rPrChange w:id="1247" w:author="Will Taylor Gough" w:date="2020-08-29T17:25:00Z">
            <w:rPr>
              <w:rFonts w:ascii="Arial" w:eastAsiaTheme="minorEastAsia" w:hAnsi="Arial" w:cs="Arial"/>
              <w:color w:val="000000" w:themeColor="text1"/>
              <w:sz w:val="24"/>
              <w:szCs w:val="24"/>
            </w:rPr>
          </w:rPrChange>
        </w:rPr>
        <w:pPrChange w:id="1248" w:author="Will Taylor Gough" w:date="2020-08-29T17:27:00Z">
          <w:pPr>
            <w:pStyle w:val="Caption"/>
          </w:pPr>
        </w:pPrChange>
      </w:pPr>
      <m:oMath>
        <m:acc>
          <m:accPr>
            <m:chr m:val="̅"/>
            <m:ctrlPr>
              <w:ins w:id="1249" w:author="Will Taylor Gough" w:date="2020-08-28T23:41:00Z">
                <w:rPr>
                  <w:rFonts w:ascii="Cambria Math" w:eastAsiaTheme="minorEastAsia" w:hAnsi="Cambria Math" w:cs="Times New Roman"/>
                  <w:color w:val="000000" w:themeColor="text1"/>
                  <w:sz w:val="24"/>
                  <w:szCs w:val="24"/>
                  <w:rPrChange w:id="1250" w:author="Will Taylor Gough" w:date="2020-08-29T17:25:00Z">
                    <w:rPr>
                      <w:rFonts w:ascii="Cambria Math" w:eastAsiaTheme="minorEastAsia" w:hAnsi="Cambria Math" w:cs="Arial"/>
                      <w:color w:val="000000" w:themeColor="text1"/>
                      <w:sz w:val="24"/>
                      <w:szCs w:val="24"/>
                    </w:rPr>
                  </w:rPrChange>
                </w:rPr>
              </w:ins>
            </m:ctrlPr>
          </m:accPr>
          <m:e>
            <m:r>
              <w:ins w:id="1251" w:author="Will Taylor Gough" w:date="2020-08-28T23:41:00Z">
                <w:rPr>
                  <w:rFonts w:ascii="Cambria Math" w:eastAsiaTheme="minorEastAsia" w:hAnsi="Cambria Math" w:cs="Times New Roman"/>
                  <w:color w:val="000000" w:themeColor="text1"/>
                  <w:sz w:val="24"/>
                  <w:szCs w:val="24"/>
                  <w:rPrChange w:id="1252" w:author="Will Taylor Gough" w:date="2020-08-29T17:25:00Z">
                    <w:rPr>
                      <w:rFonts w:ascii="Cambria Math" w:eastAsiaTheme="minorEastAsia" w:hAnsi="Cambria Math" w:cs="Arial"/>
                      <w:color w:val="000000" w:themeColor="text1"/>
                      <w:sz w:val="24"/>
                      <w:szCs w:val="24"/>
                    </w:rPr>
                  </w:rPrChange>
                </w:rPr>
                <m:t>T</m:t>
              </w:ins>
            </m:r>
          </m:e>
        </m:acc>
        <m:sSub>
          <m:sSubPr>
            <m:ctrlPr>
              <w:del w:id="1253" w:author="Will Taylor Gough" w:date="2020-08-28T23:40:00Z">
                <w:rPr>
                  <w:rFonts w:ascii="Cambria Math" w:hAnsi="Cambria Math" w:cs="Times New Roman"/>
                  <w:color w:val="000000" w:themeColor="text1"/>
                  <w:sz w:val="24"/>
                  <w:szCs w:val="24"/>
                  <w:rPrChange w:id="1254" w:author="Will Taylor Gough" w:date="2020-08-29T17:25:00Z">
                    <w:rPr>
                      <w:rFonts w:ascii="Cambria Math" w:hAnsi="Cambria Math" w:cs="Arial"/>
                      <w:color w:val="000000" w:themeColor="text1"/>
                      <w:sz w:val="24"/>
                      <w:szCs w:val="24"/>
                    </w:rPr>
                  </w:rPrChange>
                </w:rPr>
              </w:del>
            </m:ctrlPr>
          </m:sSubPr>
          <m:e>
            <m:r>
              <w:del w:id="1255" w:author="Will Taylor Gough" w:date="2020-08-28T23:40:00Z">
                <w:rPr>
                  <w:rFonts w:ascii="Cambria Math" w:hAnsi="Cambria Math" w:cs="Times New Roman"/>
                  <w:color w:val="000000" w:themeColor="text1"/>
                  <w:sz w:val="24"/>
                  <w:szCs w:val="24"/>
                  <w:rPrChange w:id="1256" w:author="Will Taylor Gough" w:date="2020-08-29T17:25:00Z">
                    <w:rPr>
                      <w:rFonts w:ascii="Cambria Math" w:hAnsi="Cambria Math" w:cs="Arial"/>
                      <w:color w:val="000000" w:themeColor="text1"/>
                      <w:sz w:val="24"/>
                      <w:szCs w:val="24"/>
                    </w:rPr>
                  </w:rPrChange>
                </w:rPr>
                <m:t>C</m:t>
              </w:del>
            </m:r>
          </m:e>
          <m:sub>
            <m:r>
              <w:del w:id="1257" w:author="Will Taylor Gough" w:date="2020-08-28T23:40:00Z">
                <w:rPr>
                  <w:rFonts w:ascii="Cambria Math" w:hAnsi="Cambria Math" w:cs="Times New Roman"/>
                  <w:color w:val="000000" w:themeColor="text1"/>
                  <w:sz w:val="24"/>
                  <w:szCs w:val="24"/>
                  <w:rPrChange w:id="1258" w:author="Will Taylor Gough" w:date="2020-08-29T17:25:00Z">
                    <w:rPr>
                      <w:rFonts w:ascii="Cambria Math" w:hAnsi="Cambria Math" w:cs="Arial"/>
                      <w:color w:val="000000" w:themeColor="text1"/>
                      <w:sz w:val="24"/>
                      <w:szCs w:val="24"/>
                    </w:rPr>
                  </w:rPrChange>
                </w:rPr>
                <m:t>T</m:t>
              </w:del>
            </m:r>
          </m:sub>
        </m:sSub>
        <m:r>
          <w:rPr>
            <w:rFonts w:ascii="Cambria Math" w:hAnsi="Cambria Math" w:cs="Times New Roman"/>
            <w:color w:val="000000" w:themeColor="text1"/>
            <w:sz w:val="24"/>
            <w:szCs w:val="24"/>
            <w:rPrChange w:id="1259" w:author="Will Taylor Gough" w:date="2020-08-29T17:25:00Z">
              <w:rPr>
                <w:rFonts w:ascii="Cambria Math" w:hAnsi="Cambria Math" w:cs="Arial"/>
                <w:color w:val="000000" w:themeColor="text1"/>
                <w:sz w:val="24"/>
                <w:szCs w:val="24"/>
              </w:rPr>
            </w:rPrChange>
          </w:rPr>
          <m:t xml:space="preserve">= </m:t>
        </m:r>
        <m:r>
          <w:ins w:id="1260" w:author="Will Taylor Gough" w:date="2020-08-28T23:42:00Z">
            <w:rPr>
              <w:rFonts w:ascii="Cambria Math" w:hAnsi="Cambria Math" w:cs="Times New Roman"/>
              <w:color w:val="000000" w:themeColor="text1"/>
              <w:sz w:val="24"/>
              <w:szCs w:val="24"/>
              <w:rPrChange w:id="1261" w:author="Will Taylor Gough" w:date="2020-08-29T17:25:00Z">
                <w:rPr>
                  <w:rFonts w:ascii="Cambria Math" w:hAnsi="Cambria Math" w:cs="Arial"/>
                  <w:color w:val="000000" w:themeColor="text1"/>
                  <w:sz w:val="24"/>
                  <w:szCs w:val="24"/>
                </w:rPr>
              </w:rPrChange>
            </w:rPr>
            <m:t xml:space="preserve">0.5 </m:t>
          </w:ins>
        </m:r>
        <m:r>
          <w:ins w:id="1262" w:author="Will Taylor Gough" w:date="2020-08-28T23:42:00Z">
            <w:rPr>
              <w:rFonts w:ascii="Cambria Math" w:hAnsi="Cambria Math" w:cs="Times New Roman"/>
              <w:color w:val="000000" w:themeColor="text1"/>
              <w:sz w:val="24"/>
              <w:szCs w:val="24"/>
              <w:shd w:val="clear" w:color="auto" w:fill="FFFFFF"/>
              <w:rPrChange w:id="1263" w:author="Will Taylor Gough" w:date="2020-08-29T17:25:00Z">
                <w:rPr>
                  <w:rFonts w:ascii="Cambria Math" w:hAnsi="Cambria Math" w:cs="Arial"/>
                  <w:color w:val="000000" w:themeColor="text1"/>
                  <w:sz w:val="24"/>
                  <w:szCs w:val="24"/>
                  <w:shd w:val="clear" w:color="auto" w:fill="FFFFFF"/>
                </w:rPr>
              </w:rPrChange>
            </w:rPr>
            <m:t xml:space="preserve">ρ </m:t>
          </w:ins>
        </m:r>
        <m:sSub>
          <m:sSubPr>
            <m:ctrlPr>
              <w:ins w:id="1264" w:author="Will Taylor Gough" w:date="2020-08-28T23:42:00Z">
                <w:rPr>
                  <w:rFonts w:ascii="Cambria Math" w:hAnsi="Cambria Math" w:cs="Times New Roman"/>
                  <w:color w:val="000000" w:themeColor="text1"/>
                  <w:sz w:val="24"/>
                  <w:szCs w:val="24"/>
                  <w:shd w:val="clear" w:color="auto" w:fill="FFFFFF"/>
                  <w:rPrChange w:id="1265" w:author="Will Taylor Gough" w:date="2020-08-29T17:25:00Z">
                    <w:rPr>
                      <w:rFonts w:ascii="Cambria Math" w:hAnsi="Cambria Math" w:cs="Arial"/>
                      <w:color w:val="000000" w:themeColor="text1"/>
                      <w:sz w:val="24"/>
                      <w:szCs w:val="24"/>
                      <w:shd w:val="clear" w:color="auto" w:fill="FFFFFF"/>
                    </w:rPr>
                  </w:rPrChange>
                </w:rPr>
              </w:ins>
            </m:ctrlPr>
          </m:sSubPr>
          <m:e>
            <m:r>
              <w:ins w:id="1266" w:author="Will Taylor Gough" w:date="2020-08-28T23:42:00Z">
                <w:rPr>
                  <w:rFonts w:ascii="Cambria Math" w:hAnsi="Cambria Math" w:cs="Times New Roman"/>
                  <w:color w:val="000000" w:themeColor="text1"/>
                  <w:sz w:val="24"/>
                  <w:szCs w:val="24"/>
                  <w:shd w:val="clear" w:color="auto" w:fill="FFFFFF"/>
                  <w:rPrChange w:id="1267" w:author="Will Taylor Gough" w:date="2020-08-29T17:25:00Z">
                    <w:rPr>
                      <w:rFonts w:ascii="Cambria Math" w:hAnsi="Cambria Math" w:cs="Arial"/>
                      <w:color w:val="000000" w:themeColor="text1"/>
                      <w:sz w:val="24"/>
                      <w:szCs w:val="24"/>
                      <w:shd w:val="clear" w:color="auto" w:fill="FFFFFF"/>
                    </w:rPr>
                  </w:rPrChange>
                </w:rPr>
                <m:t>C</m:t>
              </w:ins>
            </m:r>
          </m:e>
          <m:sub>
            <m:r>
              <w:ins w:id="1268" w:author="Will Taylor Gough" w:date="2020-08-29T01:03:00Z">
                <w:rPr>
                  <w:rFonts w:ascii="Cambria Math" w:hAnsi="Cambria Math" w:cs="Times New Roman"/>
                  <w:color w:val="000000" w:themeColor="text1"/>
                  <w:sz w:val="24"/>
                  <w:szCs w:val="24"/>
                  <w:shd w:val="clear" w:color="auto" w:fill="FFFFFF"/>
                  <w:rPrChange w:id="1269" w:author="Will Taylor Gough" w:date="2020-08-29T17:25:00Z">
                    <w:rPr>
                      <w:rFonts w:ascii="Cambria Math" w:hAnsi="Cambria Math" w:cs="Arial"/>
                      <w:color w:val="000000" w:themeColor="text1"/>
                      <w:sz w:val="24"/>
                      <w:szCs w:val="24"/>
                      <w:shd w:val="clear" w:color="auto" w:fill="FFFFFF"/>
                    </w:rPr>
                  </w:rPrChange>
                </w:rPr>
                <m:t>T</m:t>
              </w:ins>
            </m:r>
          </m:sub>
        </m:sSub>
        <m:r>
          <w:ins w:id="1270" w:author="Will Taylor Gough" w:date="2020-08-28T23:42:00Z">
            <w:rPr>
              <w:rFonts w:ascii="Cambria Math" w:hAnsi="Cambria Math" w:cs="Times New Roman"/>
              <w:color w:val="000000" w:themeColor="text1"/>
              <w:sz w:val="24"/>
              <w:szCs w:val="24"/>
              <w:shd w:val="clear" w:color="auto" w:fill="FFFFFF"/>
              <w:rPrChange w:id="1271" w:author="Will Taylor Gough" w:date="2020-08-29T17:25:00Z">
                <w:rPr>
                  <w:rFonts w:ascii="Cambria Math" w:hAnsi="Cambria Math" w:cs="Arial"/>
                  <w:color w:val="000000" w:themeColor="text1"/>
                  <w:sz w:val="24"/>
                  <w:szCs w:val="24"/>
                  <w:shd w:val="clear" w:color="auto" w:fill="FFFFFF"/>
                </w:rPr>
              </w:rPrChange>
            </w:rPr>
            <m:t xml:space="preserve"> </m:t>
          </w:ins>
        </m:r>
        <m:sSup>
          <m:sSupPr>
            <m:ctrlPr>
              <w:ins w:id="1272" w:author="Will Taylor Gough" w:date="2020-08-28T23:42:00Z">
                <w:rPr>
                  <w:rFonts w:ascii="Cambria Math" w:hAnsi="Cambria Math" w:cs="Times New Roman"/>
                  <w:color w:val="000000" w:themeColor="text1"/>
                  <w:sz w:val="24"/>
                  <w:szCs w:val="24"/>
                  <w:shd w:val="clear" w:color="auto" w:fill="FFFFFF"/>
                  <w:rPrChange w:id="1273" w:author="Will Taylor Gough" w:date="2020-08-29T17:25:00Z">
                    <w:rPr>
                      <w:rFonts w:ascii="Cambria Math" w:hAnsi="Cambria Math" w:cs="Arial"/>
                      <w:color w:val="000000" w:themeColor="text1"/>
                      <w:sz w:val="24"/>
                      <w:szCs w:val="24"/>
                      <w:shd w:val="clear" w:color="auto" w:fill="FFFFFF"/>
                    </w:rPr>
                  </w:rPrChange>
                </w:rPr>
              </w:ins>
            </m:ctrlPr>
          </m:sSupPr>
          <m:e>
            <m:r>
              <w:ins w:id="1274" w:author="Will Taylor Gough" w:date="2020-08-28T23:42:00Z">
                <w:rPr>
                  <w:rFonts w:ascii="Cambria Math" w:hAnsi="Cambria Math" w:cs="Times New Roman"/>
                  <w:color w:val="000000" w:themeColor="text1"/>
                  <w:sz w:val="24"/>
                  <w:szCs w:val="24"/>
                  <w:shd w:val="clear" w:color="auto" w:fill="FFFFFF"/>
                  <w:rPrChange w:id="1275" w:author="Will Taylor Gough" w:date="2020-08-29T17:25:00Z">
                    <w:rPr>
                      <w:rFonts w:ascii="Cambria Math" w:hAnsi="Cambria Math" w:cs="Arial"/>
                      <w:color w:val="000000" w:themeColor="text1"/>
                      <w:sz w:val="24"/>
                      <w:szCs w:val="24"/>
                      <w:shd w:val="clear" w:color="auto" w:fill="FFFFFF"/>
                    </w:rPr>
                  </w:rPrChange>
                </w:rPr>
                <m:t>u</m:t>
              </w:ins>
            </m:r>
          </m:e>
          <m:sup>
            <m:r>
              <w:ins w:id="1276" w:author="Will Taylor Gough" w:date="2020-08-28T23:42:00Z">
                <w:rPr>
                  <w:rFonts w:ascii="Cambria Math" w:hAnsi="Cambria Math" w:cs="Times New Roman"/>
                  <w:color w:val="000000" w:themeColor="text1"/>
                  <w:sz w:val="24"/>
                  <w:szCs w:val="24"/>
                  <w:shd w:val="clear" w:color="auto" w:fill="FFFFFF"/>
                  <w:rPrChange w:id="1277" w:author="Will Taylor Gough" w:date="2020-08-29T17:25:00Z">
                    <w:rPr>
                      <w:rFonts w:ascii="Cambria Math" w:hAnsi="Cambria Math" w:cs="Arial"/>
                      <w:color w:val="000000" w:themeColor="text1"/>
                      <w:sz w:val="24"/>
                      <w:szCs w:val="24"/>
                      <w:shd w:val="clear" w:color="auto" w:fill="FFFFFF"/>
                    </w:rPr>
                  </w:rPrChange>
                </w:rPr>
                <m:t>2</m:t>
              </w:ins>
            </m:r>
          </m:sup>
        </m:sSup>
        <m:r>
          <w:ins w:id="1278" w:author="Will Taylor Gough" w:date="2020-08-28T23:42:00Z">
            <w:rPr>
              <w:rFonts w:ascii="Cambria Math" w:hAnsi="Cambria Math" w:cs="Times New Roman"/>
              <w:color w:val="000000" w:themeColor="text1"/>
              <w:sz w:val="24"/>
              <w:szCs w:val="24"/>
              <w:shd w:val="clear" w:color="auto" w:fill="FFFFFF"/>
              <w:rPrChange w:id="1279" w:author="Will Taylor Gough" w:date="2020-08-29T17:25:00Z">
                <w:rPr>
                  <w:rFonts w:ascii="Cambria Math" w:hAnsi="Cambria Math" w:cs="Arial"/>
                  <w:color w:val="000000" w:themeColor="text1"/>
                  <w:sz w:val="24"/>
                  <w:szCs w:val="24"/>
                  <w:shd w:val="clear" w:color="auto" w:fill="FFFFFF"/>
                </w:rPr>
              </w:rPrChange>
            </w:rPr>
            <m:t xml:space="preserve"> </m:t>
          </w:ins>
        </m:r>
        <m:sSub>
          <m:sSubPr>
            <m:ctrlPr>
              <w:ins w:id="1280" w:author="Will Taylor Gough" w:date="2020-08-28T23:42:00Z">
                <w:rPr>
                  <w:rFonts w:ascii="Cambria Math" w:hAnsi="Cambria Math" w:cs="Times New Roman"/>
                  <w:color w:val="000000" w:themeColor="text1"/>
                  <w:sz w:val="24"/>
                  <w:szCs w:val="24"/>
                  <w:rPrChange w:id="1281" w:author="Will Taylor Gough" w:date="2020-08-29T17:25:00Z">
                    <w:rPr>
                      <w:rFonts w:ascii="Cambria Math" w:hAnsi="Cambria Math" w:cs="Arial"/>
                      <w:color w:val="000000" w:themeColor="text1"/>
                      <w:sz w:val="24"/>
                      <w:szCs w:val="24"/>
                    </w:rPr>
                  </w:rPrChange>
                </w:rPr>
              </w:ins>
            </m:ctrlPr>
          </m:sSubPr>
          <m:e>
            <m:r>
              <w:ins w:id="1282" w:author="Will Taylor Gough" w:date="2020-08-29T01:09:00Z">
                <w:rPr>
                  <w:rFonts w:ascii="Cambria Math" w:hAnsi="Cambria Math" w:cs="Times New Roman"/>
                  <w:color w:val="000000" w:themeColor="text1"/>
                  <w:sz w:val="24"/>
                  <w:szCs w:val="24"/>
                  <w:rPrChange w:id="1283" w:author="Will Taylor Gough" w:date="2020-08-29T17:25:00Z">
                    <w:rPr>
                      <w:rFonts w:ascii="Cambria Math" w:hAnsi="Cambria Math" w:cs="Arial"/>
                      <w:color w:val="000000" w:themeColor="text1"/>
                      <w:sz w:val="24"/>
                      <w:szCs w:val="24"/>
                    </w:rPr>
                  </w:rPrChange>
                </w:rPr>
                <m:t>F</m:t>
              </w:ins>
            </m:r>
          </m:e>
          <m:sub>
            <m:r>
              <w:ins w:id="1284" w:author="Will Taylor Gough" w:date="2020-08-29T01:09:00Z">
                <w:rPr>
                  <w:rFonts w:ascii="Cambria Math" w:hAnsi="Cambria Math" w:cs="Times New Roman"/>
                  <w:color w:val="000000" w:themeColor="text1"/>
                  <w:sz w:val="24"/>
                  <w:szCs w:val="24"/>
                  <w:rPrChange w:id="1285" w:author="Will Taylor Gough" w:date="2020-08-29T17:25:00Z">
                    <w:rPr>
                      <w:rFonts w:ascii="Cambria Math" w:hAnsi="Cambria Math" w:cs="Arial"/>
                      <w:color w:val="000000" w:themeColor="text1"/>
                      <w:sz w:val="24"/>
                      <w:szCs w:val="24"/>
                    </w:rPr>
                  </w:rPrChange>
                </w:rPr>
                <m:t>a</m:t>
              </w:ins>
            </m:r>
          </m:sub>
        </m:sSub>
        <m:r>
          <w:ins w:id="1286" w:author="Will Taylor Gough" w:date="2020-08-28T23:42:00Z">
            <w:rPr>
              <w:rFonts w:ascii="Cambria Math" w:hAnsi="Cambria Math" w:cs="Times New Roman"/>
              <w:color w:val="000000" w:themeColor="text1"/>
              <w:sz w:val="24"/>
              <w:szCs w:val="24"/>
              <w:rPrChange w:id="1287" w:author="Will Taylor Gough" w:date="2020-08-29T17:25:00Z">
                <w:rPr>
                  <w:rFonts w:ascii="Cambria Math" w:hAnsi="Cambria Math" w:cs="Arial"/>
                  <w:color w:val="000000" w:themeColor="text1"/>
                  <w:sz w:val="24"/>
                  <w:szCs w:val="24"/>
                </w:rPr>
              </w:rPrChange>
            </w:rPr>
            <m:t xml:space="preserve"> </m:t>
          </w:ins>
        </m:r>
        <m:sSup>
          <m:sSupPr>
            <m:ctrlPr>
              <w:ins w:id="1288" w:author="Will Taylor Gough" w:date="2020-08-28T23:42:00Z">
                <w:rPr>
                  <w:rFonts w:ascii="Cambria Math" w:hAnsi="Cambria Math" w:cs="Times New Roman"/>
                  <w:color w:val="000000" w:themeColor="text1"/>
                  <w:sz w:val="24"/>
                  <w:szCs w:val="24"/>
                  <w:rPrChange w:id="1289" w:author="Will Taylor Gough" w:date="2020-08-29T17:25:00Z">
                    <w:rPr>
                      <w:rFonts w:ascii="Cambria Math" w:hAnsi="Cambria Math" w:cs="Arial"/>
                      <w:color w:val="000000" w:themeColor="text1"/>
                      <w:sz w:val="24"/>
                      <w:szCs w:val="24"/>
                    </w:rPr>
                  </w:rPrChange>
                </w:rPr>
              </w:ins>
            </m:ctrlPr>
          </m:sSupPr>
          <m:e>
            <m:d>
              <m:dPr>
                <m:ctrlPr>
                  <w:ins w:id="1290" w:author="Will Taylor Gough" w:date="2020-08-28T23:42:00Z">
                    <w:rPr>
                      <w:rFonts w:ascii="Cambria Math" w:hAnsi="Cambria Math" w:cs="Times New Roman"/>
                      <w:color w:val="000000" w:themeColor="text1"/>
                      <w:sz w:val="24"/>
                      <w:szCs w:val="24"/>
                      <w:rPrChange w:id="1291" w:author="Will Taylor Gough" w:date="2020-08-29T17:25:00Z">
                        <w:rPr>
                          <w:rFonts w:ascii="Cambria Math" w:hAnsi="Cambria Math" w:cs="Arial"/>
                          <w:color w:val="000000" w:themeColor="text1"/>
                          <w:sz w:val="24"/>
                          <w:szCs w:val="24"/>
                        </w:rPr>
                      </w:rPrChange>
                    </w:rPr>
                  </w:ins>
                </m:ctrlPr>
              </m:dPr>
              <m:e>
                <m:f>
                  <m:fPr>
                    <m:ctrlPr>
                      <w:ins w:id="1292" w:author="Will Taylor Gough" w:date="2020-08-28T23:42:00Z">
                        <w:rPr>
                          <w:rFonts w:ascii="Cambria Math" w:hAnsi="Cambria Math" w:cs="Times New Roman"/>
                          <w:color w:val="000000" w:themeColor="text1"/>
                          <w:sz w:val="24"/>
                          <w:szCs w:val="24"/>
                          <w:rPrChange w:id="1293" w:author="Will Taylor Gough" w:date="2020-08-29T17:25:00Z">
                            <w:rPr>
                              <w:rFonts w:ascii="Cambria Math" w:hAnsi="Cambria Math" w:cs="Arial"/>
                              <w:color w:val="000000" w:themeColor="text1"/>
                              <w:sz w:val="24"/>
                              <w:szCs w:val="24"/>
                            </w:rPr>
                          </w:rPrChange>
                        </w:rPr>
                      </w:ins>
                    </m:ctrlPr>
                  </m:fPr>
                  <m:num>
                    <m:sSub>
                      <m:sSubPr>
                        <m:ctrlPr>
                          <w:ins w:id="1294" w:author="Will Taylor Gough" w:date="2020-08-28T23:42:00Z">
                            <w:rPr>
                              <w:rFonts w:ascii="Cambria Math" w:hAnsi="Cambria Math" w:cs="Times New Roman"/>
                              <w:color w:val="000000" w:themeColor="text1"/>
                              <w:sz w:val="24"/>
                              <w:szCs w:val="24"/>
                              <w:rPrChange w:id="1295" w:author="Will Taylor Gough" w:date="2020-08-29T17:25:00Z">
                                <w:rPr>
                                  <w:rFonts w:ascii="Cambria Math" w:hAnsi="Cambria Math" w:cs="Arial"/>
                                  <w:color w:val="000000" w:themeColor="text1"/>
                                  <w:sz w:val="24"/>
                                  <w:szCs w:val="24"/>
                                </w:rPr>
                              </w:rPrChange>
                            </w:rPr>
                          </w:ins>
                        </m:ctrlPr>
                      </m:sSubPr>
                      <m:e>
                        <m:r>
                          <w:ins w:id="1296" w:author="Will Taylor Gough" w:date="2020-08-28T23:42:00Z">
                            <w:rPr>
                              <w:rFonts w:ascii="Cambria Math" w:hAnsi="Cambria Math" w:cs="Times New Roman"/>
                              <w:color w:val="000000" w:themeColor="text1"/>
                              <w:sz w:val="24"/>
                              <w:szCs w:val="24"/>
                              <w:rPrChange w:id="1297" w:author="Will Taylor Gough" w:date="2020-08-29T17:25:00Z">
                                <w:rPr>
                                  <w:rFonts w:ascii="Cambria Math" w:hAnsi="Cambria Math" w:cs="Arial"/>
                                  <w:color w:val="000000" w:themeColor="text1"/>
                                  <w:sz w:val="24"/>
                                  <w:szCs w:val="24"/>
                                </w:rPr>
                              </w:rPrChange>
                            </w:rPr>
                            <m:t>h</m:t>
                          </w:ins>
                        </m:r>
                      </m:e>
                      <m:sub>
                        <m:r>
                          <w:ins w:id="1298" w:author="Will Taylor Gough" w:date="2020-08-28T23:42:00Z">
                            <w:rPr>
                              <w:rFonts w:ascii="Cambria Math" w:hAnsi="Cambria Math" w:cs="Times New Roman"/>
                              <w:color w:val="000000" w:themeColor="text1"/>
                              <w:sz w:val="24"/>
                              <w:szCs w:val="24"/>
                              <w:rPrChange w:id="1299" w:author="Will Taylor Gough" w:date="2020-08-29T17:25:00Z">
                                <w:rPr>
                                  <w:rFonts w:ascii="Cambria Math" w:hAnsi="Cambria Math" w:cs="Arial"/>
                                  <w:color w:val="000000" w:themeColor="text1"/>
                                  <w:sz w:val="24"/>
                                  <w:szCs w:val="24"/>
                                </w:rPr>
                              </w:rPrChange>
                            </w:rPr>
                            <m:t>1</m:t>
                          </w:ins>
                        </m:r>
                      </m:sub>
                    </m:sSub>
                  </m:num>
                  <m:den>
                    <m:r>
                      <w:ins w:id="1300" w:author="Will Taylor Gough" w:date="2020-08-28T23:42:00Z">
                        <w:rPr>
                          <w:rFonts w:ascii="Cambria Math" w:hAnsi="Cambria Math" w:cs="Times New Roman"/>
                          <w:color w:val="000000" w:themeColor="text1"/>
                          <w:sz w:val="24"/>
                          <w:szCs w:val="24"/>
                          <w:rPrChange w:id="1301" w:author="Will Taylor Gough" w:date="2020-08-29T17:25:00Z">
                            <w:rPr>
                              <w:rFonts w:ascii="Cambria Math" w:hAnsi="Cambria Math" w:cs="Arial"/>
                              <w:color w:val="000000" w:themeColor="text1"/>
                              <w:sz w:val="24"/>
                              <w:szCs w:val="24"/>
                            </w:rPr>
                          </w:rPrChange>
                        </w:rPr>
                        <m:t>C</m:t>
                      </w:ins>
                    </m:r>
                  </m:den>
                </m:f>
              </m:e>
            </m:d>
          </m:e>
          <m:sup>
            <m:r>
              <w:ins w:id="1302" w:author="Will Taylor Gough" w:date="2020-08-28T23:42:00Z">
                <w:rPr>
                  <w:rFonts w:ascii="Cambria Math" w:hAnsi="Cambria Math" w:cs="Times New Roman"/>
                  <w:color w:val="000000" w:themeColor="text1"/>
                  <w:sz w:val="24"/>
                  <w:szCs w:val="24"/>
                  <w:rPrChange w:id="1303" w:author="Will Taylor Gough" w:date="2020-08-29T17:25:00Z">
                    <w:rPr>
                      <w:rFonts w:ascii="Cambria Math" w:hAnsi="Cambria Math" w:cs="Arial"/>
                      <w:color w:val="000000" w:themeColor="text1"/>
                      <w:sz w:val="24"/>
                      <w:szCs w:val="24"/>
                    </w:rPr>
                  </w:rPrChange>
                </w:rPr>
                <m:t>2</m:t>
              </w:ins>
            </m:r>
          </m:sup>
        </m:sSup>
        <m:f>
          <m:fPr>
            <m:ctrlPr>
              <w:del w:id="1304" w:author="Will Taylor Gough" w:date="2020-08-28T23:42:00Z">
                <w:rPr>
                  <w:rFonts w:ascii="Cambria Math" w:eastAsiaTheme="minorEastAsia" w:hAnsi="Cambria Math" w:cs="Times New Roman"/>
                  <w:color w:val="000000" w:themeColor="text1"/>
                  <w:sz w:val="24"/>
                  <w:szCs w:val="24"/>
                  <w:rPrChange w:id="1305" w:author="Will Taylor Gough" w:date="2020-08-29T17:25:00Z">
                    <w:rPr>
                      <w:rFonts w:ascii="Cambria Math" w:eastAsiaTheme="minorEastAsia" w:hAnsi="Cambria Math" w:cs="Arial"/>
                      <w:color w:val="000000" w:themeColor="text1"/>
                      <w:sz w:val="24"/>
                      <w:szCs w:val="24"/>
                    </w:rPr>
                  </w:rPrChange>
                </w:rPr>
              </w:del>
            </m:ctrlPr>
          </m:fPr>
          <m:num>
            <m:acc>
              <m:accPr>
                <m:chr m:val="̅"/>
                <m:ctrlPr>
                  <w:del w:id="1306" w:author="Will Taylor Gough" w:date="2020-08-28T23:41:00Z">
                    <w:rPr>
                      <w:rFonts w:ascii="Cambria Math" w:eastAsiaTheme="minorEastAsia" w:hAnsi="Cambria Math" w:cs="Times New Roman"/>
                      <w:color w:val="000000" w:themeColor="text1"/>
                      <w:sz w:val="24"/>
                      <w:szCs w:val="24"/>
                      <w:rPrChange w:id="1307" w:author="Will Taylor Gough" w:date="2020-08-29T17:25:00Z">
                        <w:rPr>
                          <w:rFonts w:ascii="Cambria Math" w:eastAsiaTheme="minorEastAsia" w:hAnsi="Cambria Math" w:cs="Arial"/>
                          <w:color w:val="000000" w:themeColor="text1"/>
                          <w:sz w:val="24"/>
                          <w:szCs w:val="24"/>
                        </w:rPr>
                      </w:rPrChange>
                    </w:rPr>
                  </w:del>
                </m:ctrlPr>
              </m:accPr>
              <m:e>
                <m:r>
                  <w:del w:id="1308" w:author="Will Taylor Gough" w:date="2020-08-28T23:41:00Z">
                    <w:rPr>
                      <w:rFonts w:ascii="Cambria Math" w:eastAsiaTheme="minorEastAsia" w:hAnsi="Cambria Math" w:cs="Times New Roman"/>
                      <w:color w:val="000000" w:themeColor="text1"/>
                      <w:sz w:val="24"/>
                      <w:szCs w:val="24"/>
                      <w:rPrChange w:id="1309" w:author="Will Taylor Gough" w:date="2020-08-29T17:25:00Z">
                        <w:rPr>
                          <w:rFonts w:ascii="Cambria Math" w:eastAsiaTheme="minorEastAsia" w:hAnsi="Cambria Math" w:cs="Arial"/>
                          <w:color w:val="000000" w:themeColor="text1"/>
                          <w:sz w:val="24"/>
                          <w:szCs w:val="24"/>
                        </w:rPr>
                      </w:rPrChange>
                    </w:rPr>
                    <m:t>T</m:t>
                  </w:del>
                </m:r>
              </m:e>
            </m:acc>
            <m:ctrlPr>
              <w:del w:id="1310" w:author="Will Taylor Gough" w:date="2020-08-28T23:42:00Z">
                <w:rPr>
                  <w:rFonts w:ascii="Cambria Math" w:hAnsi="Cambria Math" w:cs="Times New Roman"/>
                  <w:color w:val="000000" w:themeColor="text1"/>
                  <w:sz w:val="24"/>
                  <w:szCs w:val="24"/>
                  <w:rPrChange w:id="1311" w:author="Will Taylor Gough" w:date="2020-08-29T17:25:00Z">
                    <w:rPr>
                      <w:rFonts w:ascii="Cambria Math" w:hAnsi="Cambria Math" w:cs="Arial"/>
                      <w:color w:val="000000" w:themeColor="text1"/>
                      <w:sz w:val="24"/>
                      <w:szCs w:val="24"/>
                    </w:rPr>
                  </w:rPrChange>
                </w:rPr>
              </w:del>
            </m:ctrlPr>
          </m:num>
          <m:den>
            <m:r>
              <w:del w:id="1312" w:author="Will Taylor Gough" w:date="2020-08-28T23:42:00Z">
                <w:rPr>
                  <w:rFonts w:ascii="Cambria Math" w:hAnsi="Cambria Math" w:cs="Times New Roman"/>
                  <w:color w:val="000000" w:themeColor="text1"/>
                  <w:sz w:val="24"/>
                  <w:szCs w:val="24"/>
                  <w:rPrChange w:id="1313" w:author="Will Taylor Gough" w:date="2020-08-29T17:25:00Z">
                    <w:rPr>
                      <w:rFonts w:ascii="Cambria Math" w:hAnsi="Cambria Math" w:cs="Arial"/>
                      <w:color w:val="000000" w:themeColor="text1"/>
                      <w:sz w:val="24"/>
                      <w:szCs w:val="24"/>
                    </w:rPr>
                  </w:rPrChange>
                </w:rPr>
                <m:t xml:space="preserve">0.5 </m:t>
              </w:del>
            </m:r>
            <m:r>
              <w:del w:id="1314" w:author="Will Taylor Gough" w:date="2020-08-28T23:42:00Z">
                <w:rPr>
                  <w:rFonts w:ascii="Cambria Math" w:hAnsi="Cambria Math" w:cs="Times New Roman"/>
                  <w:color w:val="000000" w:themeColor="text1"/>
                  <w:sz w:val="24"/>
                  <w:szCs w:val="24"/>
                  <w:shd w:val="clear" w:color="auto" w:fill="FFFFFF"/>
                  <w:rPrChange w:id="1315" w:author="Will Taylor Gough" w:date="2020-08-29T17:25:00Z">
                    <w:rPr>
                      <w:rFonts w:ascii="Cambria Math" w:hAnsi="Cambria Math" w:cs="Arial"/>
                      <w:color w:val="000000" w:themeColor="text1"/>
                      <w:sz w:val="24"/>
                      <w:szCs w:val="24"/>
                      <w:shd w:val="clear" w:color="auto" w:fill="FFFFFF"/>
                    </w:rPr>
                  </w:rPrChange>
                </w:rPr>
                <m:t xml:space="preserve">ρ </m:t>
              </w:del>
            </m:r>
            <m:sSup>
              <m:sSupPr>
                <m:ctrlPr>
                  <w:del w:id="1316" w:author="Will Taylor Gough" w:date="2020-08-28T23:42:00Z">
                    <w:rPr>
                      <w:rFonts w:ascii="Cambria Math" w:hAnsi="Cambria Math" w:cs="Times New Roman"/>
                      <w:color w:val="000000" w:themeColor="text1"/>
                      <w:sz w:val="24"/>
                      <w:szCs w:val="24"/>
                      <w:shd w:val="clear" w:color="auto" w:fill="FFFFFF"/>
                      <w:rPrChange w:id="1317" w:author="Will Taylor Gough" w:date="2020-08-29T17:25:00Z">
                        <w:rPr>
                          <w:rFonts w:ascii="Cambria Math" w:hAnsi="Cambria Math" w:cs="Arial"/>
                          <w:color w:val="000000" w:themeColor="text1"/>
                          <w:sz w:val="24"/>
                          <w:szCs w:val="24"/>
                          <w:shd w:val="clear" w:color="auto" w:fill="FFFFFF"/>
                        </w:rPr>
                      </w:rPrChange>
                    </w:rPr>
                  </w:del>
                </m:ctrlPr>
              </m:sSupPr>
              <m:e>
                <m:r>
                  <w:del w:id="1318" w:author="Will Taylor Gough" w:date="2020-08-28T23:42:00Z">
                    <w:rPr>
                      <w:rFonts w:ascii="Cambria Math" w:hAnsi="Cambria Math" w:cs="Times New Roman"/>
                      <w:color w:val="000000" w:themeColor="text1"/>
                      <w:sz w:val="24"/>
                      <w:szCs w:val="24"/>
                      <w:shd w:val="clear" w:color="auto" w:fill="FFFFFF"/>
                      <w:rPrChange w:id="1319" w:author="Will Taylor Gough" w:date="2020-08-29T17:25:00Z">
                        <w:rPr>
                          <w:rFonts w:ascii="Cambria Math" w:hAnsi="Cambria Math" w:cs="Arial"/>
                          <w:color w:val="000000" w:themeColor="text1"/>
                          <w:sz w:val="24"/>
                          <w:szCs w:val="24"/>
                          <w:shd w:val="clear" w:color="auto" w:fill="FFFFFF"/>
                        </w:rPr>
                      </w:rPrChange>
                    </w:rPr>
                    <m:t>u</m:t>
                  </w:del>
                </m:r>
              </m:e>
              <m:sup>
                <m:r>
                  <w:del w:id="1320" w:author="Will Taylor Gough" w:date="2020-08-28T23:42:00Z">
                    <w:rPr>
                      <w:rFonts w:ascii="Cambria Math" w:hAnsi="Cambria Math" w:cs="Times New Roman"/>
                      <w:color w:val="000000" w:themeColor="text1"/>
                      <w:sz w:val="24"/>
                      <w:szCs w:val="24"/>
                      <w:shd w:val="clear" w:color="auto" w:fill="FFFFFF"/>
                      <w:rPrChange w:id="1321" w:author="Will Taylor Gough" w:date="2020-08-29T17:25:00Z">
                        <w:rPr>
                          <w:rFonts w:ascii="Cambria Math" w:hAnsi="Cambria Math" w:cs="Arial"/>
                          <w:color w:val="000000" w:themeColor="text1"/>
                          <w:sz w:val="24"/>
                          <w:szCs w:val="24"/>
                          <w:shd w:val="clear" w:color="auto" w:fill="FFFFFF"/>
                        </w:rPr>
                      </w:rPrChange>
                    </w:rPr>
                    <m:t>2</m:t>
                  </w:del>
                </m:r>
              </m:sup>
            </m:sSup>
            <m:r>
              <w:del w:id="1322" w:author="Will Taylor Gough" w:date="2020-08-28T23:42:00Z">
                <w:rPr>
                  <w:rFonts w:ascii="Cambria Math" w:hAnsi="Cambria Math" w:cs="Times New Roman"/>
                  <w:color w:val="000000" w:themeColor="text1"/>
                  <w:sz w:val="24"/>
                  <w:szCs w:val="24"/>
                  <w:shd w:val="clear" w:color="auto" w:fill="FFFFFF"/>
                  <w:rPrChange w:id="1323" w:author="Will Taylor Gough" w:date="2020-08-29T17:25:00Z">
                    <w:rPr>
                      <w:rFonts w:ascii="Cambria Math" w:hAnsi="Cambria Math" w:cs="Arial"/>
                      <w:color w:val="000000" w:themeColor="text1"/>
                      <w:sz w:val="24"/>
                      <w:szCs w:val="24"/>
                      <w:shd w:val="clear" w:color="auto" w:fill="FFFFFF"/>
                    </w:rPr>
                  </w:rPrChange>
                </w:rPr>
                <m:t xml:space="preserve"> </m:t>
              </w:del>
            </m:r>
            <m:sSub>
              <m:sSubPr>
                <m:ctrlPr>
                  <w:del w:id="1324" w:author="Will Taylor Gough" w:date="2020-08-28T23:42:00Z">
                    <w:rPr>
                      <w:rFonts w:ascii="Cambria Math" w:hAnsi="Cambria Math" w:cs="Times New Roman"/>
                      <w:color w:val="000000" w:themeColor="text1"/>
                      <w:sz w:val="24"/>
                      <w:szCs w:val="24"/>
                      <w:rPrChange w:id="1325" w:author="Will Taylor Gough" w:date="2020-08-29T17:25:00Z">
                        <w:rPr>
                          <w:rFonts w:ascii="Cambria Math" w:hAnsi="Cambria Math" w:cs="Arial"/>
                          <w:color w:val="000000" w:themeColor="text1"/>
                          <w:sz w:val="24"/>
                          <w:szCs w:val="24"/>
                        </w:rPr>
                      </w:rPrChange>
                    </w:rPr>
                  </w:del>
                </m:ctrlPr>
              </m:sSubPr>
              <m:e>
                <m:r>
                  <w:del w:id="1326" w:author="Will Taylor Gough" w:date="2020-08-28T23:42:00Z">
                    <w:rPr>
                      <w:rFonts w:ascii="Cambria Math" w:hAnsi="Cambria Math" w:cs="Times New Roman"/>
                      <w:color w:val="000000" w:themeColor="text1"/>
                      <w:sz w:val="24"/>
                      <w:szCs w:val="24"/>
                      <w:rPrChange w:id="1327" w:author="Will Taylor Gough" w:date="2020-08-29T17:25:00Z">
                        <w:rPr>
                          <w:rFonts w:ascii="Cambria Math" w:hAnsi="Cambria Math" w:cs="Arial"/>
                          <w:color w:val="000000" w:themeColor="text1"/>
                          <w:sz w:val="24"/>
                          <w:szCs w:val="24"/>
                        </w:rPr>
                      </w:rPrChange>
                    </w:rPr>
                    <m:t>S</m:t>
                  </w:del>
                </m:r>
              </m:e>
              <m:sub>
                <m:r>
                  <w:del w:id="1328" w:author="Will Taylor Gough" w:date="2020-08-28T23:42:00Z">
                    <w:rPr>
                      <w:rFonts w:ascii="Cambria Math" w:hAnsi="Cambria Math" w:cs="Times New Roman"/>
                      <w:color w:val="000000" w:themeColor="text1"/>
                      <w:sz w:val="24"/>
                      <w:szCs w:val="24"/>
                      <w:rPrChange w:id="1329" w:author="Will Taylor Gough" w:date="2020-08-29T17:25:00Z">
                        <w:rPr>
                          <w:rFonts w:ascii="Cambria Math" w:hAnsi="Cambria Math" w:cs="Arial"/>
                          <w:color w:val="000000" w:themeColor="text1"/>
                          <w:sz w:val="24"/>
                          <w:szCs w:val="24"/>
                        </w:rPr>
                      </w:rPrChange>
                    </w:rPr>
                    <m:t>t</m:t>
                  </w:del>
                </m:r>
              </m:sub>
            </m:sSub>
            <m:r>
              <w:del w:id="1330" w:author="Will Taylor Gough" w:date="2020-08-28T23:42:00Z">
                <w:rPr>
                  <w:rFonts w:ascii="Cambria Math" w:hAnsi="Cambria Math" w:cs="Times New Roman"/>
                  <w:color w:val="000000" w:themeColor="text1"/>
                  <w:sz w:val="24"/>
                  <w:szCs w:val="24"/>
                  <w:rPrChange w:id="1331" w:author="Will Taylor Gough" w:date="2020-08-29T17:25:00Z">
                    <w:rPr>
                      <w:rFonts w:ascii="Cambria Math" w:hAnsi="Cambria Math" w:cs="Arial"/>
                      <w:color w:val="000000" w:themeColor="text1"/>
                      <w:sz w:val="24"/>
                      <w:szCs w:val="24"/>
                    </w:rPr>
                  </w:rPrChange>
                </w:rPr>
                <m:t xml:space="preserve"> </m:t>
              </w:del>
            </m:r>
            <m:sSup>
              <m:sSupPr>
                <m:ctrlPr>
                  <w:del w:id="1332" w:author="Will Taylor Gough" w:date="2020-08-28T23:42:00Z">
                    <w:rPr>
                      <w:rFonts w:ascii="Cambria Math" w:hAnsi="Cambria Math" w:cs="Times New Roman"/>
                      <w:color w:val="000000" w:themeColor="text1"/>
                      <w:sz w:val="24"/>
                      <w:szCs w:val="24"/>
                      <w:rPrChange w:id="1333" w:author="Will Taylor Gough" w:date="2020-08-29T17:25:00Z">
                        <w:rPr>
                          <w:rFonts w:ascii="Cambria Math" w:hAnsi="Cambria Math" w:cs="Arial"/>
                          <w:color w:val="000000" w:themeColor="text1"/>
                          <w:sz w:val="24"/>
                          <w:szCs w:val="24"/>
                        </w:rPr>
                      </w:rPrChange>
                    </w:rPr>
                  </w:del>
                </m:ctrlPr>
              </m:sSupPr>
              <m:e>
                <m:d>
                  <m:dPr>
                    <m:ctrlPr>
                      <w:del w:id="1334" w:author="Will Taylor Gough" w:date="2020-08-28T23:42:00Z">
                        <w:rPr>
                          <w:rFonts w:ascii="Cambria Math" w:hAnsi="Cambria Math" w:cs="Times New Roman"/>
                          <w:color w:val="000000" w:themeColor="text1"/>
                          <w:sz w:val="24"/>
                          <w:szCs w:val="24"/>
                          <w:rPrChange w:id="1335" w:author="Will Taylor Gough" w:date="2020-08-29T17:25:00Z">
                            <w:rPr>
                              <w:rFonts w:ascii="Cambria Math" w:hAnsi="Cambria Math" w:cs="Arial"/>
                              <w:color w:val="000000" w:themeColor="text1"/>
                              <w:sz w:val="24"/>
                              <w:szCs w:val="24"/>
                            </w:rPr>
                          </w:rPrChange>
                        </w:rPr>
                      </w:del>
                    </m:ctrlPr>
                  </m:dPr>
                  <m:e>
                    <m:f>
                      <m:fPr>
                        <m:ctrlPr>
                          <w:del w:id="1336" w:author="Will Taylor Gough" w:date="2020-08-28T23:42:00Z">
                            <w:rPr>
                              <w:rFonts w:ascii="Cambria Math" w:hAnsi="Cambria Math" w:cs="Times New Roman"/>
                              <w:color w:val="000000" w:themeColor="text1"/>
                              <w:sz w:val="24"/>
                              <w:szCs w:val="24"/>
                              <w:rPrChange w:id="1337" w:author="Will Taylor Gough" w:date="2020-08-29T17:25:00Z">
                                <w:rPr>
                                  <w:rFonts w:ascii="Cambria Math" w:hAnsi="Cambria Math" w:cs="Arial"/>
                                  <w:color w:val="000000" w:themeColor="text1"/>
                                  <w:sz w:val="24"/>
                                  <w:szCs w:val="24"/>
                                </w:rPr>
                              </w:rPrChange>
                            </w:rPr>
                          </w:del>
                        </m:ctrlPr>
                      </m:fPr>
                      <m:num>
                        <m:sSub>
                          <m:sSubPr>
                            <m:ctrlPr>
                              <w:del w:id="1338" w:author="Will Taylor Gough" w:date="2020-08-28T23:42:00Z">
                                <w:rPr>
                                  <w:rFonts w:ascii="Cambria Math" w:hAnsi="Cambria Math" w:cs="Times New Roman"/>
                                  <w:color w:val="000000" w:themeColor="text1"/>
                                  <w:sz w:val="24"/>
                                  <w:szCs w:val="24"/>
                                  <w:rPrChange w:id="1339" w:author="Will Taylor Gough" w:date="2020-08-29T17:25:00Z">
                                    <w:rPr>
                                      <w:rFonts w:ascii="Cambria Math" w:hAnsi="Cambria Math" w:cs="Arial"/>
                                      <w:color w:val="000000" w:themeColor="text1"/>
                                      <w:sz w:val="24"/>
                                      <w:szCs w:val="24"/>
                                    </w:rPr>
                                  </w:rPrChange>
                                </w:rPr>
                              </w:del>
                            </m:ctrlPr>
                          </m:sSubPr>
                          <m:e>
                            <m:r>
                              <w:del w:id="1340" w:author="Will Taylor Gough" w:date="2020-08-28T23:42:00Z">
                                <w:rPr>
                                  <w:rFonts w:ascii="Cambria Math" w:hAnsi="Cambria Math" w:cs="Times New Roman"/>
                                  <w:color w:val="000000" w:themeColor="text1"/>
                                  <w:sz w:val="24"/>
                                  <w:szCs w:val="24"/>
                                  <w:rPrChange w:id="1341" w:author="Will Taylor Gough" w:date="2020-08-29T17:25:00Z">
                                    <w:rPr>
                                      <w:rFonts w:ascii="Cambria Math" w:hAnsi="Cambria Math" w:cs="Arial"/>
                                      <w:color w:val="000000" w:themeColor="text1"/>
                                      <w:sz w:val="24"/>
                                      <w:szCs w:val="24"/>
                                    </w:rPr>
                                  </w:rPrChange>
                                </w:rPr>
                                <m:t>h</m:t>
                              </w:del>
                            </m:r>
                          </m:e>
                          <m:sub>
                            <m:r>
                              <w:del w:id="1342" w:author="Will Taylor Gough" w:date="2020-08-28T23:42:00Z">
                                <w:rPr>
                                  <w:rFonts w:ascii="Cambria Math" w:hAnsi="Cambria Math" w:cs="Times New Roman"/>
                                  <w:color w:val="000000" w:themeColor="text1"/>
                                  <w:sz w:val="24"/>
                                  <w:szCs w:val="24"/>
                                  <w:rPrChange w:id="1343" w:author="Will Taylor Gough" w:date="2020-08-29T17:25:00Z">
                                    <w:rPr>
                                      <w:rFonts w:ascii="Cambria Math" w:hAnsi="Cambria Math" w:cs="Arial"/>
                                      <w:color w:val="000000" w:themeColor="text1"/>
                                      <w:sz w:val="24"/>
                                      <w:szCs w:val="24"/>
                                    </w:rPr>
                                  </w:rPrChange>
                                </w:rPr>
                                <m:t>1</m:t>
                              </w:del>
                            </m:r>
                          </m:sub>
                        </m:sSub>
                      </m:num>
                      <m:den>
                        <m:r>
                          <w:del w:id="1344" w:author="Will Taylor Gough" w:date="2020-08-28T23:42:00Z">
                            <w:rPr>
                              <w:rFonts w:ascii="Cambria Math" w:hAnsi="Cambria Math" w:cs="Times New Roman"/>
                              <w:color w:val="000000" w:themeColor="text1"/>
                              <w:sz w:val="24"/>
                              <w:szCs w:val="24"/>
                              <w:rPrChange w:id="1345" w:author="Will Taylor Gough" w:date="2020-08-29T17:25:00Z">
                                <w:rPr>
                                  <w:rFonts w:ascii="Cambria Math" w:hAnsi="Cambria Math" w:cs="Arial"/>
                                  <w:color w:val="000000" w:themeColor="text1"/>
                                  <w:sz w:val="24"/>
                                  <w:szCs w:val="24"/>
                                </w:rPr>
                              </w:rPrChange>
                            </w:rPr>
                            <m:t>C</m:t>
                          </w:del>
                        </m:r>
                      </m:den>
                    </m:f>
                  </m:e>
                </m:d>
              </m:e>
              <m:sup>
                <m:r>
                  <w:del w:id="1346" w:author="Will Taylor Gough" w:date="2020-08-28T23:42:00Z">
                    <w:rPr>
                      <w:rFonts w:ascii="Cambria Math" w:hAnsi="Cambria Math" w:cs="Times New Roman"/>
                      <w:color w:val="000000" w:themeColor="text1"/>
                      <w:sz w:val="24"/>
                      <w:szCs w:val="24"/>
                      <w:rPrChange w:id="1347" w:author="Will Taylor Gough" w:date="2020-08-29T17:25:00Z">
                        <w:rPr>
                          <w:rFonts w:ascii="Cambria Math" w:hAnsi="Cambria Math" w:cs="Arial"/>
                          <w:color w:val="000000" w:themeColor="text1"/>
                          <w:sz w:val="24"/>
                          <w:szCs w:val="24"/>
                        </w:rPr>
                      </w:rPrChange>
                    </w:rPr>
                    <m:t>2</m:t>
                  </w:del>
                </m:r>
              </m:sup>
            </m:sSup>
            <m:r>
              <w:del w:id="1348" w:author="Will Taylor Gough" w:date="2020-08-28T23:42:00Z">
                <w:rPr>
                  <w:rFonts w:ascii="Cambria Math" w:hAnsi="Cambria Math" w:cs="Times New Roman"/>
                  <w:color w:val="000000" w:themeColor="text1"/>
                  <w:sz w:val="24"/>
                  <w:szCs w:val="24"/>
                  <w:rPrChange w:id="1349" w:author="Will Taylor Gough" w:date="2020-08-29T17:25:00Z">
                    <w:rPr>
                      <w:rFonts w:ascii="Cambria Math" w:hAnsi="Cambria Math" w:cs="Arial"/>
                      <w:color w:val="000000" w:themeColor="text1"/>
                      <w:sz w:val="24"/>
                      <w:szCs w:val="24"/>
                    </w:rPr>
                  </w:rPrChange>
                </w:rPr>
                <m:t xml:space="preserve"> </m:t>
              </w:del>
            </m:r>
          </m:den>
        </m:f>
      </m:oMath>
      <w:r w:rsidR="00FE2636" w:rsidRPr="00C05B87">
        <w:rPr>
          <w:rFonts w:ascii="Times New Roman" w:eastAsiaTheme="minorEastAsia" w:hAnsi="Times New Roman" w:cs="Times New Roman"/>
          <w:color w:val="000000" w:themeColor="text1"/>
          <w:sz w:val="24"/>
          <w:szCs w:val="24"/>
          <w:rPrChange w:id="1350" w:author="Will Taylor Gough" w:date="2020-08-29T17:25:00Z">
            <w:rPr>
              <w:rFonts w:ascii="Arial" w:eastAsiaTheme="minorEastAsia" w:hAnsi="Arial" w:cs="Arial"/>
              <w:color w:val="000000" w:themeColor="text1"/>
              <w:sz w:val="24"/>
              <w:szCs w:val="24"/>
            </w:rPr>
          </w:rPrChange>
        </w:rPr>
        <w:tab/>
      </w:r>
      <w:del w:id="1351" w:author="Will Taylor Gough" w:date="2020-08-28T23:42:00Z">
        <w:r w:rsidR="00FE2636" w:rsidRPr="00C05B87" w:rsidDel="00155E70">
          <w:rPr>
            <w:rFonts w:ascii="Times New Roman" w:eastAsiaTheme="minorEastAsia" w:hAnsi="Times New Roman" w:cs="Times New Roman"/>
            <w:color w:val="000000" w:themeColor="text1"/>
            <w:sz w:val="24"/>
            <w:szCs w:val="24"/>
            <w:rPrChange w:id="1352" w:author="Will Taylor Gough" w:date="2020-08-29T17:25:00Z">
              <w:rPr>
                <w:rFonts w:ascii="Arial" w:eastAsiaTheme="minorEastAsia" w:hAnsi="Arial" w:cs="Arial"/>
                <w:color w:val="000000" w:themeColor="text1"/>
                <w:sz w:val="24"/>
                <w:szCs w:val="24"/>
              </w:rPr>
            </w:rPrChange>
          </w:rPr>
          <w:tab/>
        </w:r>
      </w:del>
      <w:r w:rsidR="00FE2636" w:rsidRPr="00C05B87">
        <w:rPr>
          <w:rFonts w:ascii="Times New Roman" w:eastAsiaTheme="minorEastAsia" w:hAnsi="Times New Roman" w:cs="Times New Roman"/>
          <w:color w:val="000000" w:themeColor="text1"/>
          <w:sz w:val="24"/>
          <w:szCs w:val="24"/>
          <w:rPrChange w:id="1353" w:author="Will Taylor Gough" w:date="2020-08-29T17:25:00Z">
            <w:rPr>
              <w:rFonts w:ascii="Arial" w:eastAsiaTheme="minorEastAsia" w:hAnsi="Arial" w:cs="Arial"/>
              <w:color w:val="000000" w:themeColor="text1"/>
              <w:sz w:val="24"/>
              <w:szCs w:val="24"/>
            </w:rPr>
          </w:rPrChange>
        </w:rPr>
        <w:tab/>
      </w:r>
      <w:r w:rsidR="00FE2636" w:rsidRPr="00C05B87">
        <w:rPr>
          <w:rFonts w:ascii="Times New Roman" w:eastAsiaTheme="minorEastAsia" w:hAnsi="Times New Roman" w:cs="Times New Roman"/>
          <w:color w:val="000000" w:themeColor="text1"/>
          <w:sz w:val="24"/>
          <w:szCs w:val="24"/>
          <w:rPrChange w:id="1354" w:author="Will Taylor Gough" w:date="2020-08-29T17:25:00Z">
            <w:rPr>
              <w:rFonts w:ascii="Arial" w:eastAsiaTheme="minorEastAsia" w:hAnsi="Arial" w:cs="Arial"/>
              <w:color w:val="000000" w:themeColor="text1"/>
              <w:sz w:val="24"/>
              <w:szCs w:val="24"/>
            </w:rPr>
          </w:rPrChange>
        </w:rPr>
        <w:tab/>
      </w:r>
      <w:r w:rsidR="00FE2636" w:rsidRPr="00C05B87">
        <w:rPr>
          <w:rFonts w:ascii="Times New Roman" w:eastAsiaTheme="minorEastAsia" w:hAnsi="Times New Roman" w:cs="Times New Roman"/>
          <w:color w:val="000000" w:themeColor="text1"/>
          <w:sz w:val="24"/>
          <w:szCs w:val="24"/>
          <w:rPrChange w:id="1355" w:author="Will Taylor Gough" w:date="2020-08-29T17:25:00Z">
            <w:rPr>
              <w:rFonts w:ascii="Arial" w:eastAsiaTheme="minorEastAsia" w:hAnsi="Arial" w:cs="Arial"/>
              <w:color w:val="000000" w:themeColor="text1"/>
              <w:sz w:val="24"/>
              <w:szCs w:val="24"/>
            </w:rPr>
          </w:rPrChange>
        </w:rPr>
        <w:tab/>
      </w:r>
      <w:r w:rsidR="00FE2636" w:rsidRPr="00C05B87">
        <w:rPr>
          <w:rFonts w:ascii="Times New Roman" w:eastAsiaTheme="minorEastAsia" w:hAnsi="Times New Roman" w:cs="Times New Roman"/>
          <w:color w:val="000000" w:themeColor="text1"/>
          <w:sz w:val="24"/>
          <w:szCs w:val="24"/>
          <w:rPrChange w:id="1356" w:author="Will Taylor Gough" w:date="2020-08-29T17:25:00Z">
            <w:rPr>
              <w:rFonts w:ascii="Arial" w:eastAsiaTheme="minorEastAsia" w:hAnsi="Arial" w:cs="Arial"/>
              <w:color w:val="000000" w:themeColor="text1"/>
              <w:sz w:val="24"/>
              <w:szCs w:val="24"/>
            </w:rPr>
          </w:rPrChange>
        </w:rPr>
        <w:tab/>
      </w:r>
      <w:r w:rsidR="00FE2636" w:rsidRPr="00C05B87">
        <w:rPr>
          <w:rFonts w:ascii="Times New Roman" w:eastAsiaTheme="minorEastAsia" w:hAnsi="Times New Roman" w:cs="Times New Roman"/>
          <w:color w:val="000000" w:themeColor="text1"/>
          <w:sz w:val="24"/>
          <w:szCs w:val="24"/>
          <w:rPrChange w:id="1357" w:author="Will Taylor Gough" w:date="2020-08-29T17:25:00Z">
            <w:rPr>
              <w:rFonts w:ascii="Arial" w:eastAsiaTheme="minorEastAsia" w:hAnsi="Arial" w:cs="Arial"/>
              <w:color w:val="000000" w:themeColor="text1"/>
              <w:sz w:val="24"/>
              <w:szCs w:val="24"/>
            </w:rPr>
          </w:rPrChange>
        </w:rPr>
        <w:tab/>
      </w:r>
      <w:r w:rsidR="00FE2636" w:rsidRPr="00C05B87">
        <w:rPr>
          <w:rFonts w:ascii="Times New Roman" w:eastAsiaTheme="minorEastAsia" w:hAnsi="Times New Roman" w:cs="Times New Roman"/>
          <w:color w:val="000000" w:themeColor="text1"/>
          <w:sz w:val="24"/>
          <w:szCs w:val="24"/>
          <w:rPrChange w:id="1358" w:author="Will Taylor Gough" w:date="2020-08-29T17:25:00Z">
            <w:rPr>
              <w:rFonts w:ascii="Arial" w:eastAsiaTheme="minorEastAsia" w:hAnsi="Arial" w:cs="Arial"/>
              <w:color w:val="000000" w:themeColor="text1"/>
              <w:sz w:val="24"/>
              <w:szCs w:val="24"/>
            </w:rPr>
          </w:rPrChange>
        </w:rPr>
        <w:tab/>
      </w:r>
      <w:r w:rsidR="00FE2636" w:rsidRPr="00C05B87">
        <w:rPr>
          <w:rFonts w:ascii="Times New Roman" w:eastAsiaTheme="minorEastAsia" w:hAnsi="Times New Roman" w:cs="Times New Roman"/>
          <w:color w:val="000000" w:themeColor="text1"/>
          <w:sz w:val="24"/>
          <w:szCs w:val="24"/>
          <w:rPrChange w:id="1359" w:author="Will Taylor Gough" w:date="2020-08-29T17:25:00Z">
            <w:rPr>
              <w:rFonts w:ascii="Arial" w:eastAsiaTheme="minorEastAsia" w:hAnsi="Arial" w:cs="Arial"/>
              <w:color w:val="000000" w:themeColor="text1"/>
              <w:sz w:val="24"/>
              <w:szCs w:val="24"/>
            </w:rPr>
          </w:rPrChange>
        </w:rPr>
        <w:tab/>
      </w:r>
      <w:r w:rsidR="00FE2636" w:rsidRPr="00C05B87">
        <w:rPr>
          <w:rFonts w:ascii="Times New Roman" w:eastAsiaTheme="minorEastAsia" w:hAnsi="Times New Roman" w:cs="Times New Roman"/>
          <w:color w:val="000000" w:themeColor="text1"/>
          <w:sz w:val="24"/>
          <w:szCs w:val="24"/>
          <w:rPrChange w:id="1360" w:author="Will Taylor Gough" w:date="2020-08-29T17:25:00Z">
            <w:rPr>
              <w:rFonts w:ascii="Arial" w:eastAsiaTheme="minorEastAsia" w:hAnsi="Arial" w:cs="Arial"/>
              <w:color w:val="000000" w:themeColor="text1"/>
              <w:sz w:val="24"/>
              <w:szCs w:val="24"/>
            </w:rPr>
          </w:rPrChange>
        </w:rPr>
        <w:tab/>
      </w:r>
      <w:r w:rsidR="00FE2636" w:rsidRPr="00C05B87">
        <w:rPr>
          <w:rFonts w:ascii="Times New Roman" w:hAnsi="Times New Roman" w:cs="Times New Roman"/>
          <w:i w:val="0"/>
          <w:color w:val="000000" w:themeColor="text1"/>
          <w:sz w:val="24"/>
          <w:szCs w:val="24"/>
          <w:rPrChange w:id="1361" w:author="Will Taylor Gough" w:date="2020-08-29T17:25:00Z">
            <w:rPr>
              <w:rFonts w:ascii="Arial" w:hAnsi="Arial" w:cs="Arial"/>
              <w:i w:val="0"/>
              <w:color w:val="000000" w:themeColor="text1"/>
              <w:sz w:val="24"/>
              <w:szCs w:val="24"/>
            </w:rPr>
          </w:rPrChange>
        </w:rPr>
        <w:t>(</w:t>
      </w:r>
      <w:r w:rsidR="00FE2636" w:rsidRPr="00C05B87">
        <w:rPr>
          <w:rFonts w:ascii="Times New Roman" w:hAnsi="Times New Roman" w:cs="Times New Roman"/>
          <w:i w:val="0"/>
          <w:color w:val="000000" w:themeColor="text1"/>
          <w:sz w:val="24"/>
          <w:szCs w:val="24"/>
          <w:rPrChange w:id="1362" w:author="Will Taylor Gough" w:date="2020-08-29T17:25:00Z">
            <w:rPr>
              <w:rFonts w:ascii="Arial" w:hAnsi="Arial" w:cs="Arial"/>
              <w:i w:val="0"/>
              <w:color w:val="000000" w:themeColor="text1"/>
              <w:sz w:val="24"/>
              <w:szCs w:val="24"/>
            </w:rPr>
          </w:rPrChange>
        </w:rPr>
        <w:fldChar w:fldCharType="begin"/>
      </w:r>
      <w:r w:rsidR="00FE2636" w:rsidRPr="00C05B87">
        <w:rPr>
          <w:rFonts w:ascii="Times New Roman" w:hAnsi="Times New Roman" w:cs="Times New Roman"/>
          <w:i w:val="0"/>
          <w:color w:val="000000" w:themeColor="text1"/>
          <w:sz w:val="24"/>
          <w:szCs w:val="24"/>
          <w:rPrChange w:id="1363" w:author="Will Taylor Gough" w:date="2020-08-29T17:25:00Z">
            <w:rPr>
              <w:rFonts w:ascii="Arial" w:hAnsi="Arial" w:cs="Arial"/>
              <w:i w:val="0"/>
              <w:color w:val="000000" w:themeColor="text1"/>
              <w:sz w:val="24"/>
              <w:szCs w:val="24"/>
            </w:rPr>
          </w:rPrChange>
        </w:rPr>
        <w:instrText xml:space="preserve"> SEQ ( \* ARABIC </w:instrText>
      </w:r>
      <w:r w:rsidR="00FE2636" w:rsidRPr="00C05B87">
        <w:rPr>
          <w:rFonts w:ascii="Times New Roman" w:hAnsi="Times New Roman" w:cs="Times New Roman"/>
          <w:i w:val="0"/>
          <w:color w:val="000000" w:themeColor="text1"/>
          <w:sz w:val="24"/>
          <w:szCs w:val="24"/>
          <w:rPrChange w:id="1364" w:author="Will Taylor Gough" w:date="2020-08-29T17:25:00Z">
            <w:rPr>
              <w:rFonts w:ascii="Arial" w:hAnsi="Arial" w:cs="Arial"/>
              <w:i w:val="0"/>
              <w:color w:val="000000" w:themeColor="text1"/>
              <w:sz w:val="24"/>
              <w:szCs w:val="24"/>
            </w:rPr>
          </w:rPrChange>
        </w:rPr>
        <w:fldChar w:fldCharType="separate"/>
      </w:r>
      <w:r w:rsidR="00FE2636" w:rsidRPr="00C05B87">
        <w:rPr>
          <w:rFonts w:ascii="Times New Roman" w:hAnsi="Times New Roman" w:cs="Times New Roman"/>
          <w:i w:val="0"/>
          <w:noProof/>
          <w:color w:val="000000" w:themeColor="text1"/>
          <w:sz w:val="24"/>
          <w:szCs w:val="24"/>
          <w:rPrChange w:id="1365" w:author="Will Taylor Gough" w:date="2020-08-29T17:25:00Z">
            <w:rPr>
              <w:rFonts w:ascii="Arial" w:hAnsi="Arial" w:cs="Arial"/>
              <w:i w:val="0"/>
              <w:noProof/>
              <w:color w:val="000000" w:themeColor="text1"/>
              <w:sz w:val="24"/>
              <w:szCs w:val="24"/>
            </w:rPr>
          </w:rPrChange>
        </w:rPr>
        <w:t>5</w:t>
      </w:r>
      <w:r w:rsidR="00FE2636" w:rsidRPr="00C05B87">
        <w:rPr>
          <w:rFonts w:ascii="Times New Roman" w:hAnsi="Times New Roman" w:cs="Times New Roman"/>
          <w:i w:val="0"/>
          <w:color w:val="000000" w:themeColor="text1"/>
          <w:sz w:val="24"/>
          <w:szCs w:val="24"/>
          <w:rPrChange w:id="1366" w:author="Will Taylor Gough" w:date="2020-08-29T17:25:00Z">
            <w:rPr>
              <w:rFonts w:ascii="Arial" w:hAnsi="Arial" w:cs="Arial"/>
              <w:i w:val="0"/>
              <w:color w:val="000000" w:themeColor="text1"/>
              <w:sz w:val="24"/>
              <w:szCs w:val="24"/>
            </w:rPr>
          </w:rPrChange>
        </w:rPr>
        <w:fldChar w:fldCharType="end"/>
      </w:r>
      <w:r w:rsidR="00FE2636" w:rsidRPr="00C05B87">
        <w:rPr>
          <w:rFonts w:ascii="Times New Roman" w:hAnsi="Times New Roman" w:cs="Times New Roman"/>
          <w:i w:val="0"/>
          <w:color w:val="000000" w:themeColor="text1"/>
          <w:sz w:val="24"/>
          <w:szCs w:val="24"/>
          <w:rPrChange w:id="1367" w:author="Will Taylor Gough" w:date="2020-08-29T17:25:00Z">
            <w:rPr>
              <w:rFonts w:ascii="Arial" w:hAnsi="Arial" w:cs="Arial"/>
              <w:i w:val="0"/>
              <w:color w:val="000000" w:themeColor="text1"/>
              <w:sz w:val="24"/>
              <w:szCs w:val="24"/>
            </w:rPr>
          </w:rPrChange>
        </w:rPr>
        <w:t>)</w:t>
      </w:r>
    </w:p>
    <w:p w14:paraId="193DC359" w14:textId="4E5F8361" w:rsidR="00FE2636" w:rsidRPr="00C05B87" w:rsidDel="00C11D2C" w:rsidRDefault="00084EE2" w:rsidP="00C05B87">
      <w:pPr>
        <w:spacing w:line="480" w:lineRule="auto"/>
        <w:rPr>
          <w:del w:id="1368" w:author="Will Taylor Gough" w:date="2020-08-29T01:03:00Z"/>
          <w:rFonts w:ascii="Times New Roman" w:eastAsiaTheme="minorEastAsia" w:hAnsi="Times New Roman" w:cs="Times New Roman"/>
          <w:color w:val="000000" w:themeColor="text1"/>
          <w:sz w:val="24"/>
          <w:szCs w:val="24"/>
          <w:rPrChange w:id="1369" w:author="Will Taylor Gough" w:date="2020-08-29T17:25:00Z">
            <w:rPr>
              <w:del w:id="1370" w:author="Will Taylor Gough" w:date="2020-08-29T01:03:00Z"/>
              <w:rFonts w:eastAsiaTheme="minorEastAsia"/>
              <w:color w:val="000000" w:themeColor="text1"/>
              <w:sz w:val="24"/>
              <w:szCs w:val="24"/>
            </w:rPr>
          </w:rPrChange>
        </w:rPr>
        <w:pPrChange w:id="1371" w:author="Will Taylor Gough" w:date="2020-08-29T17:27:00Z">
          <w:pPr>
            <w:spacing w:line="240" w:lineRule="auto"/>
          </w:pPr>
        </w:pPrChange>
      </w:pPr>
      <w:r w:rsidRPr="00C05B87">
        <w:rPr>
          <w:rFonts w:ascii="Times New Roman" w:eastAsiaTheme="minorEastAsia" w:hAnsi="Times New Roman" w:cs="Times New Roman"/>
          <w:color w:val="000000" w:themeColor="text1"/>
          <w:sz w:val="24"/>
          <w:szCs w:val="24"/>
          <w:rPrChange w:id="1372" w:author="Will Taylor Gough" w:date="2020-08-29T17:25:00Z">
            <w:rPr>
              <w:rFonts w:eastAsiaTheme="minorEastAsia"/>
              <w:color w:val="000000" w:themeColor="text1"/>
              <w:sz w:val="24"/>
              <w:szCs w:val="24"/>
            </w:rPr>
          </w:rPrChange>
        </w:rPr>
        <w:t>w</w:t>
      </w:r>
      <w:ins w:id="1373" w:author="Will Taylor Gough" w:date="2020-08-28T23:42:00Z">
        <w:r w:rsidR="00155E70" w:rsidRPr="00C05B87">
          <w:rPr>
            <w:rFonts w:ascii="Times New Roman" w:eastAsiaTheme="minorEastAsia" w:hAnsi="Times New Roman" w:cs="Times New Roman"/>
            <w:color w:val="000000" w:themeColor="text1"/>
            <w:sz w:val="24"/>
            <w:szCs w:val="24"/>
            <w:rPrChange w:id="1374" w:author="Will Taylor Gough" w:date="2020-08-29T17:25:00Z">
              <w:rPr>
                <w:rFonts w:eastAsiaTheme="minorEastAsia"/>
                <w:color w:val="000000" w:themeColor="text1"/>
                <w:sz w:val="24"/>
                <w:szCs w:val="24"/>
              </w:rPr>
            </w:rPrChange>
          </w:rPr>
          <w:t>here</w:t>
        </w:r>
      </w:ins>
      <w:del w:id="1375" w:author="Will Taylor Gough" w:date="2020-08-28T23:42:00Z">
        <w:r w:rsidRPr="00C05B87" w:rsidDel="00155E70">
          <w:rPr>
            <w:rFonts w:ascii="Times New Roman" w:eastAsiaTheme="minorEastAsia" w:hAnsi="Times New Roman" w:cs="Times New Roman"/>
            <w:color w:val="000000" w:themeColor="text1"/>
            <w:sz w:val="24"/>
            <w:szCs w:val="24"/>
            <w:rPrChange w:id="1376" w:author="Will Taylor Gough" w:date="2020-08-29T17:25:00Z">
              <w:rPr>
                <w:rFonts w:eastAsiaTheme="minorEastAsia"/>
                <w:color w:val="000000" w:themeColor="text1"/>
                <w:sz w:val="24"/>
                <w:szCs w:val="24"/>
              </w:rPr>
            </w:rPrChange>
          </w:rPr>
          <w:delText>ith</w:delText>
        </w:r>
      </w:del>
      <w:r w:rsidR="00FE2636" w:rsidRPr="00C05B87">
        <w:rPr>
          <w:rFonts w:ascii="Times New Roman" w:eastAsiaTheme="minorEastAsia" w:hAnsi="Times New Roman" w:cs="Times New Roman"/>
          <w:color w:val="000000" w:themeColor="text1"/>
          <w:sz w:val="24"/>
          <w:szCs w:val="24"/>
          <w:rPrChange w:id="1377" w:author="Will Taylor Gough" w:date="2020-08-29T17:25:00Z">
            <w:rPr>
              <w:rFonts w:eastAsiaTheme="minorEastAsia"/>
              <w:color w:val="000000" w:themeColor="text1"/>
              <w:sz w:val="24"/>
              <w:szCs w:val="24"/>
            </w:rPr>
          </w:rPrChange>
        </w:rPr>
        <w:t xml:space="preserve"> </w:t>
      </w:r>
      <m:oMath>
        <m:r>
          <w:rPr>
            <w:rFonts w:ascii="Cambria Math" w:hAnsi="Cambria Math" w:cs="Times New Roman"/>
            <w:color w:val="000000" w:themeColor="text1"/>
            <w:sz w:val="24"/>
            <w:szCs w:val="24"/>
            <w:shd w:val="clear" w:color="auto" w:fill="FFFFFF"/>
            <w:rPrChange w:id="1378" w:author="Will Taylor Gough" w:date="2020-08-29T17:25:00Z">
              <w:rPr>
                <w:rFonts w:ascii="Cambria Math" w:hAnsi="Cambria Math"/>
                <w:color w:val="000000" w:themeColor="text1"/>
                <w:sz w:val="24"/>
                <w:szCs w:val="24"/>
                <w:shd w:val="clear" w:color="auto" w:fill="FFFFFF"/>
              </w:rPr>
            </w:rPrChange>
          </w:rPr>
          <m:t>ρ</m:t>
        </m:r>
      </m:oMath>
      <w:r w:rsidR="00FE2636" w:rsidRPr="00C05B87">
        <w:rPr>
          <w:rFonts w:ascii="Times New Roman" w:eastAsiaTheme="minorEastAsia" w:hAnsi="Times New Roman" w:cs="Times New Roman"/>
          <w:color w:val="000000" w:themeColor="text1"/>
          <w:sz w:val="24"/>
          <w:szCs w:val="24"/>
          <w:shd w:val="clear" w:color="auto" w:fill="FFFFFF"/>
          <w:rPrChange w:id="1379" w:author="Will Taylor Gough" w:date="2020-08-29T17:25:00Z">
            <w:rPr>
              <w:rFonts w:eastAsiaTheme="minorEastAsia"/>
              <w:color w:val="000000" w:themeColor="text1"/>
              <w:sz w:val="24"/>
              <w:szCs w:val="24"/>
              <w:shd w:val="clear" w:color="auto" w:fill="FFFFFF"/>
            </w:rPr>
          </w:rPrChange>
        </w:rPr>
        <w:t xml:space="preserve"> </w:t>
      </w:r>
      <w:ins w:id="1380" w:author="Will Taylor Gough" w:date="2020-08-28T23:42:00Z">
        <w:r w:rsidR="00155E70" w:rsidRPr="00C05B87">
          <w:rPr>
            <w:rFonts w:ascii="Times New Roman" w:eastAsiaTheme="minorEastAsia" w:hAnsi="Times New Roman" w:cs="Times New Roman"/>
            <w:color w:val="000000" w:themeColor="text1"/>
            <w:sz w:val="24"/>
            <w:szCs w:val="24"/>
            <w:shd w:val="clear" w:color="auto" w:fill="FFFFFF"/>
            <w:rPrChange w:id="1381" w:author="Will Taylor Gough" w:date="2020-08-29T17:25:00Z">
              <w:rPr>
                <w:rFonts w:eastAsiaTheme="minorEastAsia"/>
                <w:color w:val="000000" w:themeColor="text1"/>
                <w:sz w:val="24"/>
                <w:szCs w:val="24"/>
                <w:shd w:val="clear" w:color="auto" w:fill="FFFFFF"/>
              </w:rPr>
            </w:rPrChange>
          </w:rPr>
          <w:t>i</w:t>
        </w:r>
      </w:ins>
      <w:del w:id="1382" w:author="Will Taylor Gough" w:date="2020-08-28T23:42:00Z">
        <w:r w:rsidRPr="00C05B87" w:rsidDel="00155E70">
          <w:rPr>
            <w:rFonts w:ascii="Times New Roman" w:eastAsiaTheme="minorEastAsia" w:hAnsi="Times New Roman" w:cs="Times New Roman"/>
            <w:color w:val="000000" w:themeColor="text1"/>
            <w:sz w:val="24"/>
            <w:szCs w:val="24"/>
            <w:shd w:val="clear" w:color="auto" w:fill="FFFFFF"/>
            <w:rPrChange w:id="1383" w:author="Will Taylor Gough" w:date="2020-08-29T17:25:00Z">
              <w:rPr>
                <w:rFonts w:eastAsiaTheme="minorEastAsia"/>
                <w:color w:val="000000" w:themeColor="text1"/>
                <w:sz w:val="24"/>
                <w:szCs w:val="24"/>
                <w:shd w:val="clear" w:color="auto" w:fill="FFFFFF"/>
              </w:rPr>
            </w:rPrChange>
          </w:rPr>
          <w:delText>a</w:delText>
        </w:r>
      </w:del>
      <w:r w:rsidR="00FE2636" w:rsidRPr="00C05B87">
        <w:rPr>
          <w:rFonts w:ascii="Times New Roman" w:eastAsiaTheme="minorEastAsia" w:hAnsi="Times New Roman" w:cs="Times New Roman"/>
          <w:color w:val="000000" w:themeColor="text1"/>
          <w:sz w:val="24"/>
          <w:szCs w:val="24"/>
          <w:shd w:val="clear" w:color="auto" w:fill="FFFFFF"/>
          <w:rPrChange w:id="1384" w:author="Will Taylor Gough" w:date="2020-08-29T17:25:00Z">
            <w:rPr>
              <w:rFonts w:eastAsiaTheme="minorEastAsia"/>
              <w:color w:val="000000" w:themeColor="text1"/>
              <w:sz w:val="24"/>
              <w:szCs w:val="24"/>
              <w:shd w:val="clear" w:color="auto" w:fill="FFFFFF"/>
            </w:rPr>
          </w:rPrChange>
        </w:rPr>
        <w:t>s the density of seawater,</w:t>
      </w:r>
      <w:r w:rsidR="00FE2636" w:rsidRPr="00C05B87">
        <w:rPr>
          <w:rFonts w:ascii="Times New Roman" w:eastAsiaTheme="minorEastAsia" w:hAnsi="Times New Roman" w:cs="Times New Roman"/>
          <w:color w:val="000000" w:themeColor="text1"/>
          <w:sz w:val="24"/>
          <w:szCs w:val="24"/>
          <w:rPrChange w:id="1385" w:author="Will Taylor Gough" w:date="2020-08-29T17:25:00Z">
            <w:rPr>
              <w:rFonts w:eastAsiaTheme="minorEastAsia"/>
              <w:color w:val="000000" w:themeColor="text1"/>
              <w:sz w:val="24"/>
              <w:szCs w:val="24"/>
            </w:rPr>
          </w:rPrChange>
        </w:rPr>
        <w:t xml:space="preserve"> </w:t>
      </w:r>
      <m:oMath>
        <m:sSub>
          <m:sSubPr>
            <m:ctrlPr>
              <w:rPr>
                <w:rFonts w:ascii="Cambria Math" w:hAnsi="Cambria Math" w:cs="Times New Roman"/>
                <w:i/>
                <w:color w:val="000000" w:themeColor="text1"/>
                <w:sz w:val="24"/>
                <w:szCs w:val="24"/>
                <w:rPrChange w:id="1386" w:author="Will Taylor Gough" w:date="2020-08-29T17:25:00Z">
                  <w:rPr>
                    <w:rFonts w:ascii="Cambria Math" w:hAnsi="Cambria Math"/>
                    <w:i/>
                    <w:color w:val="000000" w:themeColor="text1"/>
                    <w:sz w:val="24"/>
                    <w:szCs w:val="24"/>
                  </w:rPr>
                </w:rPrChange>
              </w:rPr>
            </m:ctrlPr>
          </m:sSubPr>
          <m:e>
            <m:r>
              <w:rPr>
                <w:rFonts w:ascii="Cambria Math" w:hAnsi="Cambria Math" w:cs="Times New Roman"/>
                <w:color w:val="000000" w:themeColor="text1"/>
                <w:sz w:val="24"/>
                <w:szCs w:val="24"/>
                <w:rPrChange w:id="1387" w:author="Will Taylor Gough" w:date="2020-08-29T17:25:00Z">
                  <w:rPr>
                    <w:rFonts w:ascii="Cambria Math" w:hAnsi="Cambria Math"/>
                    <w:color w:val="000000" w:themeColor="text1"/>
                    <w:sz w:val="24"/>
                    <w:szCs w:val="24"/>
                  </w:rPr>
                </w:rPrChange>
              </w:rPr>
              <m:t>S</m:t>
            </m:r>
          </m:e>
          <m:sub>
            <m:r>
              <w:rPr>
                <w:rFonts w:ascii="Cambria Math" w:hAnsi="Cambria Math" w:cs="Times New Roman"/>
                <w:color w:val="000000" w:themeColor="text1"/>
                <w:sz w:val="24"/>
                <w:szCs w:val="24"/>
                <w:rPrChange w:id="1388" w:author="Will Taylor Gough" w:date="2020-08-29T17:25:00Z">
                  <w:rPr>
                    <w:rFonts w:ascii="Cambria Math" w:hAnsi="Cambria Math"/>
                    <w:color w:val="000000" w:themeColor="text1"/>
                    <w:sz w:val="24"/>
                    <w:szCs w:val="24"/>
                  </w:rPr>
                </w:rPrChange>
              </w:rPr>
              <m:t>t</m:t>
            </m:r>
          </m:sub>
        </m:sSub>
      </m:oMath>
      <w:r w:rsidR="00FE2636" w:rsidRPr="00C05B87">
        <w:rPr>
          <w:rFonts w:ascii="Times New Roman" w:eastAsiaTheme="minorEastAsia" w:hAnsi="Times New Roman" w:cs="Times New Roman"/>
          <w:color w:val="000000" w:themeColor="text1"/>
          <w:sz w:val="24"/>
          <w:szCs w:val="24"/>
          <w:rPrChange w:id="1389" w:author="Will Taylor Gough" w:date="2020-08-29T17:25:00Z">
            <w:rPr>
              <w:rFonts w:eastAsiaTheme="minorEastAsia"/>
              <w:color w:val="000000" w:themeColor="text1"/>
              <w:sz w:val="24"/>
              <w:szCs w:val="24"/>
            </w:rPr>
          </w:rPrChange>
        </w:rPr>
        <w:t xml:space="preserve"> </w:t>
      </w:r>
      <w:ins w:id="1390" w:author="Will Taylor Gough" w:date="2020-08-28T23:42:00Z">
        <w:r w:rsidR="00155E70" w:rsidRPr="00C05B87">
          <w:rPr>
            <w:rFonts w:ascii="Times New Roman" w:eastAsiaTheme="minorEastAsia" w:hAnsi="Times New Roman" w:cs="Times New Roman"/>
            <w:color w:val="000000" w:themeColor="text1"/>
            <w:sz w:val="24"/>
            <w:szCs w:val="24"/>
            <w:rPrChange w:id="1391" w:author="Will Taylor Gough" w:date="2020-08-29T17:25:00Z">
              <w:rPr>
                <w:rFonts w:eastAsiaTheme="minorEastAsia"/>
                <w:color w:val="000000" w:themeColor="text1"/>
                <w:sz w:val="24"/>
                <w:szCs w:val="24"/>
              </w:rPr>
            </w:rPrChange>
          </w:rPr>
          <w:t xml:space="preserve">is </w:t>
        </w:r>
      </w:ins>
      <w:r w:rsidR="00FE2636" w:rsidRPr="00C05B87">
        <w:rPr>
          <w:rFonts w:ascii="Times New Roman" w:eastAsiaTheme="minorEastAsia" w:hAnsi="Times New Roman" w:cs="Times New Roman"/>
          <w:color w:val="000000" w:themeColor="text1"/>
          <w:sz w:val="24"/>
          <w:szCs w:val="24"/>
          <w:rPrChange w:id="1392" w:author="Will Taylor Gough" w:date="2020-08-29T17:25:00Z">
            <w:rPr>
              <w:rFonts w:eastAsiaTheme="minorEastAsia"/>
              <w:color w:val="000000" w:themeColor="text1"/>
              <w:sz w:val="24"/>
              <w:szCs w:val="24"/>
            </w:rPr>
          </w:rPrChange>
        </w:rPr>
        <w:t>the fluke area, and</w:t>
      </w:r>
      <w:r w:rsidRPr="00C05B87">
        <w:rPr>
          <w:rFonts w:ascii="Times New Roman" w:eastAsiaTheme="minorEastAsia" w:hAnsi="Times New Roman" w:cs="Times New Roman"/>
          <w:color w:val="000000" w:themeColor="text1"/>
          <w:sz w:val="24"/>
          <w:szCs w:val="24"/>
          <w:rPrChange w:id="1393" w:author="Will Taylor Gough" w:date="2020-08-29T17:25:00Z">
            <w:rPr>
              <w:rFonts w:eastAsiaTheme="minorEastAsia"/>
              <w:color w:val="000000" w:themeColor="text1"/>
              <w:sz w:val="24"/>
              <w:szCs w:val="24"/>
            </w:rPr>
          </w:rPrChange>
        </w:rPr>
        <w:t xml:space="preserve"> </w:t>
      </w:r>
      <w:ins w:id="1394" w:author="Will Taylor Gough" w:date="2020-08-29T01:06:00Z">
        <w:r w:rsidR="00C11D2C" w:rsidRPr="00C05B87">
          <w:rPr>
            <w:rFonts w:ascii="Times New Roman" w:eastAsiaTheme="minorEastAsia" w:hAnsi="Times New Roman" w:cs="Times New Roman"/>
            <w:i/>
            <w:color w:val="000000" w:themeColor="text1"/>
            <w:sz w:val="24"/>
            <w:szCs w:val="24"/>
            <w:rPrChange w:id="1395" w:author="Will Taylor Gough" w:date="2020-08-29T17:25:00Z">
              <w:rPr>
                <w:rFonts w:eastAsiaTheme="minorEastAsia"/>
                <w:i/>
                <w:color w:val="000000" w:themeColor="text1"/>
                <w:sz w:val="24"/>
                <w:szCs w:val="24"/>
              </w:rPr>
            </w:rPrChange>
          </w:rPr>
          <w:t xml:space="preserve">c </w:t>
        </w:r>
      </w:ins>
      <w:del w:id="1396" w:author="Will Taylor Gough" w:date="2020-08-29T01:06:00Z">
        <w:r w:rsidRPr="00C05B87" w:rsidDel="00C11D2C">
          <w:rPr>
            <w:rFonts w:ascii="Times New Roman" w:eastAsiaTheme="minorEastAsia" w:hAnsi="Times New Roman" w:cs="Times New Roman"/>
            <w:color w:val="000000" w:themeColor="text1"/>
            <w:sz w:val="24"/>
            <w:szCs w:val="24"/>
            <w:rPrChange w:id="1397" w:author="Will Taylor Gough" w:date="2020-08-29T17:25:00Z">
              <w:rPr>
                <w:rFonts w:eastAsiaTheme="minorEastAsia"/>
                <w:color w:val="000000" w:themeColor="text1"/>
                <w:sz w:val="24"/>
                <w:szCs w:val="24"/>
              </w:rPr>
            </w:rPrChange>
          </w:rPr>
          <w:delText>ratio</w:delText>
        </w:r>
        <w:r w:rsidR="00FE2636" w:rsidRPr="00C05B87" w:rsidDel="00C11D2C">
          <w:rPr>
            <w:rFonts w:ascii="Times New Roman" w:eastAsiaTheme="minorEastAsia" w:hAnsi="Times New Roman" w:cs="Times New Roman"/>
            <w:color w:val="000000" w:themeColor="text1"/>
            <w:sz w:val="24"/>
            <w:szCs w:val="24"/>
            <w:rPrChange w:id="1398" w:author="Will Taylor Gough" w:date="2020-08-29T17:25:00Z">
              <w:rPr>
                <w:rFonts w:eastAsiaTheme="minorEastAsia"/>
                <w:color w:val="000000" w:themeColor="text1"/>
                <w:sz w:val="24"/>
                <w:szCs w:val="24"/>
              </w:rPr>
            </w:rPrChange>
          </w:rPr>
          <w:delText xml:space="preserve"> </w:delText>
        </w:r>
        <m:oMath>
          <m:f>
            <m:fPr>
              <m:ctrlPr>
                <w:rPr>
                  <w:rFonts w:ascii="Cambria Math" w:hAnsi="Cambria Math" w:cs="Times New Roman"/>
                  <w:i/>
                  <w:color w:val="000000" w:themeColor="text1"/>
                  <w:sz w:val="24"/>
                  <w:szCs w:val="24"/>
                  <w:rPrChange w:id="1399" w:author="Will Taylor Gough" w:date="2020-08-29T17:25:00Z">
                    <w:rPr>
                      <w:rFonts w:ascii="Cambria Math" w:hAnsi="Cambria Math"/>
                      <w:i/>
                      <w:color w:val="000000" w:themeColor="text1"/>
                      <w:sz w:val="24"/>
                      <w:szCs w:val="24"/>
                    </w:rPr>
                  </w:rPrChange>
                </w:rPr>
              </m:ctrlPr>
            </m:fPr>
            <m:num>
              <m:sSub>
                <m:sSubPr>
                  <m:ctrlPr>
                    <w:rPr>
                      <w:rFonts w:ascii="Cambria Math" w:hAnsi="Cambria Math" w:cs="Times New Roman"/>
                      <w:i/>
                      <w:color w:val="000000" w:themeColor="text1"/>
                      <w:sz w:val="24"/>
                      <w:szCs w:val="24"/>
                      <w:rPrChange w:id="1400" w:author="Will Taylor Gough" w:date="2020-08-29T17:25:00Z">
                        <w:rPr>
                          <w:rFonts w:ascii="Cambria Math" w:hAnsi="Cambria Math"/>
                          <w:i/>
                          <w:color w:val="000000" w:themeColor="text1"/>
                          <w:sz w:val="24"/>
                          <w:szCs w:val="24"/>
                        </w:rPr>
                      </w:rPrChange>
                    </w:rPr>
                  </m:ctrlPr>
                </m:sSubPr>
                <m:e>
                  <m:r>
                    <w:rPr>
                      <w:rFonts w:ascii="Cambria Math" w:hAnsi="Cambria Math" w:cs="Times New Roman"/>
                      <w:color w:val="000000" w:themeColor="text1"/>
                      <w:sz w:val="24"/>
                      <w:szCs w:val="24"/>
                      <w:rPrChange w:id="1401" w:author="Will Taylor Gough" w:date="2020-08-29T17:25:00Z">
                        <w:rPr>
                          <w:rFonts w:ascii="Cambria Math" w:hAnsi="Cambria Math"/>
                          <w:color w:val="000000" w:themeColor="text1"/>
                          <w:sz w:val="24"/>
                          <w:szCs w:val="24"/>
                        </w:rPr>
                      </w:rPrChange>
                    </w:rPr>
                    <m:t>h</m:t>
                  </m:r>
                </m:e>
                <m:sub>
                  <m:r>
                    <w:rPr>
                      <w:rFonts w:ascii="Cambria Math" w:hAnsi="Cambria Math" w:cs="Times New Roman"/>
                      <w:color w:val="000000" w:themeColor="text1"/>
                      <w:sz w:val="24"/>
                      <w:szCs w:val="24"/>
                      <w:rPrChange w:id="1402" w:author="Will Taylor Gough" w:date="2020-08-29T17:25:00Z">
                        <w:rPr>
                          <w:rFonts w:ascii="Cambria Math" w:hAnsi="Cambria Math"/>
                          <w:color w:val="000000" w:themeColor="text1"/>
                          <w:sz w:val="24"/>
                          <w:szCs w:val="24"/>
                        </w:rPr>
                      </w:rPrChange>
                    </w:rPr>
                    <m:t>1</m:t>
                  </m:r>
                </m:sub>
              </m:sSub>
            </m:num>
            <m:den>
              <m:r>
                <w:rPr>
                  <w:rFonts w:ascii="Cambria Math" w:hAnsi="Cambria Math" w:cs="Times New Roman"/>
                  <w:color w:val="000000" w:themeColor="text1"/>
                  <w:sz w:val="24"/>
                  <w:szCs w:val="24"/>
                  <w:rPrChange w:id="1403" w:author="Will Taylor Gough" w:date="2020-08-29T17:25:00Z">
                    <w:rPr>
                      <w:rFonts w:ascii="Cambria Math" w:hAnsi="Cambria Math"/>
                      <w:color w:val="000000" w:themeColor="text1"/>
                      <w:sz w:val="24"/>
                      <w:szCs w:val="24"/>
                    </w:rPr>
                  </w:rPrChange>
                </w:rPr>
                <m:t>C</m:t>
              </m:r>
            </m:den>
          </m:f>
        </m:oMath>
        <w:r w:rsidR="00FE2636" w:rsidRPr="00C05B87" w:rsidDel="00C11D2C">
          <w:rPr>
            <w:rFonts w:ascii="Times New Roman" w:eastAsiaTheme="minorEastAsia" w:hAnsi="Times New Roman" w:cs="Times New Roman"/>
            <w:color w:val="000000" w:themeColor="text1"/>
            <w:sz w:val="24"/>
            <w:szCs w:val="24"/>
            <w:rPrChange w:id="1404" w:author="Will Taylor Gough" w:date="2020-08-29T17:25:00Z">
              <w:rPr>
                <w:rFonts w:eastAsiaTheme="minorEastAsia"/>
                <w:color w:val="000000" w:themeColor="text1"/>
                <w:sz w:val="24"/>
                <w:szCs w:val="24"/>
              </w:rPr>
            </w:rPrChange>
          </w:rPr>
          <w:delText xml:space="preserve"> </w:delText>
        </w:r>
      </w:del>
      <w:ins w:id="1405" w:author="Will Taylor Gough" w:date="2020-08-28T23:43:00Z">
        <w:r w:rsidR="00155E70" w:rsidRPr="00C05B87">
          <w:rPr>
            <w:rFonts w:ascii="Times New Roman" w:eastAsiaTheme="minorEastAsia" w:hAnsi="Times New Roman" w:cs="Times New Roman"/>
            <w:color w:val="000000" w:themeColor="text1"/>
            <w:sz w:val="24"/>
            <w:szCs w:val="24"/>
            <w:rPrChange w:id="1406" w:author="Will Taylor Gough" w:date="2020-08-29T17:25:00Z">
              <w:rPr>
                <w:rFonts w:eastAsiaTheme="minorEastAsia"/>
                <w:color w:val="000000" w:themeColor="text1"/>
                <w:sz w:val="24"/>
                <w:szCs w:val="24"/>
              </w:rPr>
            </w:rPrChange>
          </w:rPr>
          <w:t>i</w:t>
        </w:r>
      </w:ins>
      <w:del w:id="1407" w:author="Will Taylor Gough" w:date="2020-08-28T23:43:00Z">
        <w:r w:rsidRPr="00C05B87" w:rsidDel="00155E70">
          <w:rPr>
            <w:rFonts w:ascii="Times New Roman" w:eastAsiaTheme="minorEastAsia" w:hAnsi="Times New Roman" w:cs="Times New Roman"/>
            <w:color w:val="000000" w:themeColor="text1"/>
            <w:sz w:val="24"/>
            <w:szCs w:val="24"/>
            <w:rPrChange w:id="1408" w:author="Will Taylor Gough" w:date="2020-08-29T17:25:00Z">
              <w:rPr>
                <w:rFonts w:eastAsiaTheme="minorEastAsia"/>
                <w:color w:val="000000" w:themeColor="text1"/>
                <w:sz w:val="24"/>
                <w:szCs w:val="24"/>
              </w:rPr>
            </w:rPrChange>
          </w:rPr>
          <w:delText>a</w:delText>
        </w:r>
      </w:del>
      <w:r w:rsidR="00FE2636" w:rsidRPr="00C05B87">
        <w:rPr>
          <w:rFonts w:ascii="Times New Roman" w:eastAsiaTheme="minorEastAsia" w:hAnsi="Times New Roman" w:cs="Times New Roman"/>
          <w:color w:val="000000" w:themeColor="text1"/>
          <w:sz w:val="24"/>
          <w:szCs w:val="24"/>
          <w:rPrChange w:id="1409" w:author="Will Taylor Gough" w:date="2020-08-29T17:25:00Z">
            <w:rPr>
              <w:rFonts w:eastAsiaTheme="minorEastAsia"/>
              <w:color w:val="000000" w:themeColor="text1"/>
              <w:sz w:val="24"/>
              <w:szCs w:val="24"/>
            </w:rPr>
          </w:rPrChange>
        </w:rPr>
        <w:t xml:space="preserve">s </w:t>
      </w:r>
      <w:del w:id="1410" w:author="Will Taylor Gough" w:date="2020-08-29T01:06:00Z">
        <w:r w:rsidR="00FE2636" w:rsidRPr="00C05B87" w:rsidDel="00C11D2C">
          <w:rPr>
            <w:rFonts w:ascii="Times New Roman" w:eastAsiaTheme="minorEastAsia" w:hAnsi="Times New Roman" w:cs="Times New Roman"/>
            <w:color w:val="000000" w:themeColor="text1"/>
            <w:sz w:val="24"/>
            <w:szCs w:val="24"/>
            <w:rPrChange w:id="1411" w:author="Will Taylor Gough" w:date="2020-08-29T17:25:00Z">
              <w:rPr>
                <w:rFonts w:eastAsiaTheme="minorEastAsia"/>
                <w:color w:val="000000" w:themeColor="text1"/>
                <w:sz w:val="24"/>
                <w:szCs w:val="24"/>
              </w:rPr>
            </w:rPrChange>
          </w:rPr>
          <w:delText>the heav</w:delText>
        </w:r>
      </w:del>
      <w:del w:id="1412" w:author="Will Taylor Gough" w:date="2020-08-29T01:04:00Z">
        <w:r w:rsidR="00FE2636" w:rsidRPr="00C05B87" w:rsidDel="00C11D2C">
          <w:rPr>
            <w:rFonts w:ascii="Times New Roman" w:eastAsiaTheme="minorEastAsia" w:hAnsi="Times New Roman" w:cs="Times New Roman"/>
            <w:color w:val="000000" w:themeColor="text1"/>
            <w:sz w:val="24"/>
            <w:szCs w:val="24"/>
            <w:rPrChange w:id="1413" w:author="Will Taylor Gough" w:date="2020-08-29T17:25:00Z">
              <w:rPr>
                <w:rFonts w:eastAsiaTheme="minorEastAsia"/>
                <w:color w:val="000000" w:themeColor="text1"/>
                <w:sz w:val="24"/>
                <w:szCs w:val="24"/>
              </w:rPr>
            </w:rPrChange>
          </w:rPr>
          <w:delText>ing</w:delText>
        </w:r>
      </w:del>
      <w:del w:id="1414" w:author="Will Taylor Gough" w:date="2020-08-29T01:06:00Z">
        <w:r w:rsidR="00FE2636" w:rsidRPr="00C05B87" w:rsidDel="00C11D2C">
          <w:rPr>
            <w:rFonts w:ascii="Times New Roman" w:eastAsiaTheme="minorEastAsia" w:hAnsi="Times New Roman" w:cs="Times New Roman"/>
            <w:color w:val="000000" w:themeColor="text1"/>
            <w:sz w:val="24"/>
            <w:szCs w:val="24"/>
            <w:rPrChange w:id="1415" w:author="Will Taylor Gough" w:date="2020-08-29T17:25:00Z">
              <w:rPr>
                <w:rFonts w:eastAsiaTheme="minorEastAsia"/>
                <w:color w:val="000000" w:themeColor="text1"/>
                <w:sz w:val="24"/>
                <w:szCs w:val="24"/>
              </w:rPr>
            </w:rPrChange>
          </w:rPr>
          <w:delText xml:space="preserve"> amplitude</w:delText>
        </w:r>
      </w:del>
      <w:ins w:id="1416" w:author="Will Taylor Gough" w:date="2020-08-29T01:04:00Z">
        <w:r w:rsidR="00C11D2C" w:rsidRPr="00C05B87">
          <w:rPr>
            <w:rFonts w:ascii="Times New Roman" w:eastAsiaTheme="minorEastAsia" w:hAnsi="Times New Roman" w:cs="Times New Roman"/>
            <w:color w:val="000000" w:themeColor="text1"/>
            <w:sz w:val="24"/>
            <w:szCs w:val="24"/>
            <w:rPrChange w:id="1417" w:author="Will Taylor Gough" w:date="2020-08-29T17:25:00Z">
              <w:rPr>
                <w:rFonts w:eastAsiaTheme="minorEastAsia"/>
                <w:color w:val="000000" w:themeColor="text1"/>
                <w:sz w:val="24"/>
                <w:szCs w:val="24"/>
              </w:rPr>
            </w:rPrChange>
          </w:rPr>
          <w:t>the chord length of the tail from insertion to tail tip</w:t>
        </w:r>
      </w:ins>
      <w:r w:rsidR="00FE2636" w:rsidRPr="00C05B87">
        <w:rPr>
          <w:rFonts w:ascii="Times New Roman" w:eastAsiaTheme="minorEastAsia" w:hAnsi="Times New Roman" w:cs="Times New Roman"/>
          <w:color w:val="000000" w:themeColor="text1"/>
          <w:sz w:val="24"/>
          <w:szCs w:val="24"/>
          <w:rPrChange w:id="1418" w:author="Will Taylor Gough" w:date="2020-08-29T17:25:00Z">
            <w:rPr>
              <w:rFonts w:eastAsiaTheme="minorEastAsia"/>
              <w:color w:val="000000" w:themeColor="text1"/>
              <w:sz w:val="24"/>
              <w:szCs w:val="24"/>
            </w:rPr>
          </w:rPrChange>
        </w:rPr>
        <w:t>.</w:t>
      </w:r>
      <w:del w:id="1419" w:author="Will Taylor Gough" w:date="2020-08-28T23:49:00Z">
        <w:r w:rsidR="00FE2636" w:rsidRPr="00C05B87" w:rsidDel="00E72043">
          <w:rPr>
            <w:rFonts w:ascii="Times New Roman" w:eastAsiaTheme="minorEastAsia" w:hAnsi="Times New Roman" w:cs="Times New Roman"/>
            <w:color w:val="000000" w:themeColor="text1"/>
            <w:sz w:val="24"/>
            <w:szCs w:val="24"/>
            <w:rPrChange w:id="1420" w:author="Will Taylor Gough" w:date="2020-08-29T17:25:00Z">
              <w:rPr>
                <w:rFonts w:eastAsiaTheme="minorEastAsia"/>
                <w:color w:val="000000" w:themeColor="text1"/>
                <w:sz w:val="24"/>
                <w:szCs w:val="24"/>
              </w:rPr>
            </w:rPrChange>
          </w:rPr>
          <w:delText xml:space="preserve"> </w:delText>
        </w:r>
      </w:del>
      <w:del w:id="1421" w:author="Will Taylor Gough" w:date="2020-08-29T00:07:00Z">
        <w:r w:rsidRPr="00C05B87" w:rsidDel="00315307">
          <w:rPr>
            <w:rFonts w:ascii="Times New Roman" w:eastAsiaTheme="minorEastAsia" w:hAnsi="Times New Roman" w:cs="Times New Roman"/>
            <w:color w:val="000000" w:themeColor="text1"/>
            <w:sz w:val="24"/>
            <w:szCs w:val="24"/>
            <w:rPrChange w:id="1422" w:author="Will Taylor Gough" w:date="2020-08-29T17:25:00Z">
              <w:rPr>
                <w:rFonts w:eastAsiaTheme="minorEastAsia"/>
                <w:color w:val="000000" w:themeColor="text1"/>
                <w:sz w:val="24"/>
                <w:szCs w:val="24"/>
              </w:rPr>
            </w:rPrChange>
          </w:rPr>
          <w:delText>The</w:delText>
        </w:r>
      </w:del>
      <w:del w:id="1423" w:author="Will Taylor Gough" w:date="2020-08-29T01:03:00Z">
        <w:r w:rsidRPr="00C05B87" w:rsidDel="00C11D2C">
          <w:rPr>
            <w:rFonts w:ascii="Times New Roman" w:eastAsiaTheme="minorEastAsia" w:hAnsi="Times New Roman" w:cs="Times New Roman"/>
            <w:color w:val="000000" w:themeColor="text1"/>
            <w:sz w:val="24"/>
            <w:szCs w:val="24"/>
            <w:rPrChange w:id="1424" w:author="Will Taylor Gough" w:date="2020-08-29T17:25:00Z">
              <w:rPr>
                <w:rFonts w:eastAsiaTheme="minorEastAsia"/>
                <w:color w:val="000000" w:themeColor="text1"/>
                <w:sz w:val="24"/>
                <w:szCs w:val="24"/>
              </w:rPr>
            </w:rPrChange>
          </w:rPr>
          <w:delText xml:space="preserve"> </w:delText>
        </w:r>
      </w:del>
      <w:del w:id="1425" w:author="Will Taylor Gough" w:date="2020-08-29T00:04:00Z">
        <w:r w:rsidRPr="00C05B87" w:rsidDel="00932207">
          <w:rPr>
            <w:rFonts w:ascii="Times New Roman" w:eastAsiaTheme="minorEastAsia" w:hAnsi="Times New Roman" w:cs="Times New Roman"/>
            <w:color w:val="000000" w:themeColor="text1"/>
            <w:sz w:val="24"/>
            <w:szCs w:val="24"/>
            <w:rPrChange w:id="1426" w:author="Will Taylor Gough" w:date="2020-08-29T17:25:00Z">
              <w:rPr>
                <w:rFonts w:eastAsiaTheme="minorEastAsia"/>
                <w:color w:val="000000" w:themeColor="text1"/>
                <w:sz w:val="24"/>
                <w:szCs w:val="24"/>
              </w:rPr>
            </w:rPrChange>
          </w:rPr>
          <w:delText xml:space="preserve">theory also yields </w:delText>
        </w:r>
      </w:del>
      <w:del w:id="1427" w:author="Will Taylor Gough" w:date="2020-08-29T01:03:00Z">
        <w:r w:rsidRPr="00C05B87" w:rsidDel="00C11D2C">
          <w:rPr>
            <w:rFonts w:ascii="Times New Roman" w:eastAsiaTheme="minorEastAsia" w:hAnsi="Times New Roman" w:cs="Times New Roman"/>
            <w:color w:val="000000" w:themeColor="text1"/>
            <w:sz w:val="24"/>
            <w:szCs w:val="24"/>
            <w:rPrChange w:id="1428" w:author="Will Taylor Gough" w:date="2020-08-29T17:25:00Z">
              <w:rPr>
                <w:rFonts w:eastAsiaTheme="minorEastAsia"/>
                <w:color w:val="000000" w:themeColor="text1"/>
                <w:sz w:val="24"/>
                <w:szCs w:val="24"/>
              </w:rPr>
            </w:rPrChange>
          </w:rPr>
          <w:delText>parametric curves for calculating t</w:delText>
        </w:r>
        <w:r w:rsidR="00FE2636" w:rsidRPr="00C05B87" w:rsidDel="00C11D2C">
          <w:rPr>
            <w:rFonts w:ascii="Times New Roman" w:eastAsiaTheme="minorEastAsia" w:hAnsi="Times New Roman" w:cs="Times New Roman"/>
            <w:color w:val="000000" w:themeColor="text1"/>
            <w:sz w:val="24"/>
            <w:szCs w:val="24"/>
            <w:rPrChange w:id="1429" w:author="Will Taylor Gough" w:date="2020-08-29T17:25:00Z">
              <w:rPr>
                <w:rFonts w:eastAsiaTheme="minorEastAsia"/>
                <w:color w:val="000000" w:themeColor="text1"/>
                <w:sz w:val="24"/>
                <w:szCs w:val="24"/>
              </w:rPr>
            </w:rPrChange>
          </w:rPr>
          <w:delText>he efficiency (</w:delText>
        </w:r>
        <m:oMath>
          <m:r>
            <w:rPr>
              <w:rFonts w:ascii="Cambria Math" w:eastAsiaTheme="minorEastAsia" w:hAnsi="Cambria Math" w:cs="Times New Roman"/>
              <w:color w:val="000000" w:themeColor="text1"/>
              <w:sz w:val="24"/>
              <w:szCs w:val="24"/>
              <w:rPrChange w:id="1430" w:author="Will Taylor Gough" w:date="2020-08-29T17:25:00Z">
                <w:rPr>
                  <w:rFonts w:ascii="Cambria Math" w:eastAsiaTheme="minorEastAsia" w:hAnsi="Cambria Math"/>
                  <w:color w:val="000000" w:themeColor="text1"/>
                  <w:sz w:val="24"/>
                  <w:szCs w:val="24"/>
                </w:rPr>
              </w:rPrChange>
            </w:rPr>
            <m:t>η)</m:t>
          </m:r>
        </m:oMath>
        <w:r w:rsidR="00FE2636" w:rsidRPr="00C05B87" w:rsidDel="00C11D2C">
          <w:rPr>
            <w:rFonts w:ascii="Times New Roman" w:eastAsiaTheme="minorEastAsia" w:hAnsi="Times New Roman" w:cs="Times New Roman"/>
            <w:color w:val="000000" w:themeColor="text1"/>
            <w:sz w:val="24"/>
            <w:szCs w:val="24"/>
            <w:rPrChange w:id="1431" w:author="Will Taylor Gough" w:date="2020-08-29T17:25:00Z">
              <w:rPr>
                <w:rFonts w:eastAsiaTheme="minorEastAsia"/>
                <w:color w:val="000000" w:themeColor="text1"/>
                <w:sz w:val="24"/>
                <w:szCs w:val="24"/>
              </w:rPr>
            </w:rPrChange>
          </w:rPr>
          <w:delText xml:space="preserve"> </w:delText>
        </w:r>
      </w:del>
      <w:del w:id="1432" w:author="Will Taylor Gough" w:date="2020-08-29T00:04:00Z">
        <w:r w:rsidRPr="00C05B87" w:rsidDel="00932207">
          <w:rPr>
            <w:rFonts w:ascii="Times New Roman" w:eastAsiaTheme="minorEastAsia" w:hAnsi="Times New Roman" w:cs="Times New Roman"/>
            <w:color w:val="000000" w:themeColor="text1"/>
            <w:sz w:val="24"/>
            <w:szCs w:val="24"/>
            <w:rPrChange w:id="1433" w:author="Will Taylor Gough" w:date="2020-08-29T17:25:00Z">
              <w:rPr>
                <w:rFonts w:eastAsiaTheme="minorEastAsia"/>
                <w:color w:val="000000" w:themeColor="text1"/>
                <w:sz w:val="24"/>
                <w:szCs w:val="24"/>
              </w:rPr>
            </w:rPrChange>
          </w:rPr>
          <w:delText xml:space="preserve">here defined </w:delText>
        </w:r>
        <w:r w:rsidR="00FE2636" w:rsidRPr="00C05B87" w:rsidDel="00932207">
          <w:rPr>
            <w:rFonts w:ascii="Times New Roman" w:eastAsiaTheme="minorEastAsia" w:hAnsi="Times New Roman" w:cs="Times New Roman"/>
            <w:color w:val="000000" w:themeColor="text1"/>
            <w:sz w:val="24"/>
            <w:szCs w:val="24"/>
            <w:rPrChange w:id="1434" w:author="Will Taylor Gough" w:date="2020-08-29T17:25:00Z">
              <w:rPr>
                <w:rFonts w:eastAsiaTheme="minorEastAsia"/>
                <w:color w:val="000000" w:themeColor="text1"/>
                <w:sz w:val="24"/>
                <w:szCs w:val="24"/>
              </w:rPr>
            </w:rPrChange>
          </w:rPr>
          <w:delText>given</w:delText>
        </w:r>
      </w:del>
      <w:del w:id="1435" w:author="Will Taylor Gough" w:date="2020-08-29T00:05:00Z">
        <w:r w:rsidR="00FE2636" w:rsidRPr="00C05B87" w:rsidDel="00932207">
          <w:rPr>
            <w:rFonts w:ascii="Times New Roman" w:eastAsiaTheme="minorEastAsia" w:hAnsi="Times New Roman" w:cs="Times New Roman"/>
            <w:color w:val="000000" w:themeColor="text1"/>
            <w:sz w:val="24"/>
            <w:szCs w:val="24"/>
            <w:rPrChange w:id="1436" w:author="Will Taylor Gough" w:date="2020-08-29T17:25:00Z">
              <w:rPr>
                <w:rFonts w:eastAsiaTheme="minorEastAsia"/>
                <w:color w:val="000000" w:themeColor="text1"/>
                <w:sz w:val="24"/>
                <w:szCs w:val="24"/>
              </w:rPr>
            </w:rPrChange>
          </w:rPr>
          <w:delText xml:space="preserve"> by</w:delText>
        </w:r>
      </w:del>
      <w:del w:id="1437" w:author="Will Taylor Gough" w:date="2020-08-29T01:03:00Z">
        <w:r w:rsidR="00FE2636" w:rsidRPr="00C05B87" w:rsidDel="00C11D2C">
          <w:rPr>
            <w:rFonts w:ascii="Times New Roman" w:eastAsiaTheme="minorEastAsia" w:hAnsi="Times New Roman" w:cs="Times New Roman"/>
            <w:color w:val="000000" w:themeColor="text1"/>
            <w:sz w:val="24"/>
            <w:szCs w:val="24"/>
            <w:rPrChange w:id="1438" w:author="Will Taylor Gough" w:date="2020-08-29T17:25:00Z">
              <w:rPr>
                <w:rFonts w:eastAsiaTheme="minorEastAsia"/>
                <w:color w:val="000000" w:themeColor="text1"/>
                <w:sz w:val="24"/>
                <w:szCs w:val="24"/>
              </w:rPr>
            </w:rPrChange>
          </w:rPr>
          <w:delText>:</w:delText>
        </w:r>
      </w:del>
    </w:p>
    <w:p w14:paraId="717BE8D3" w14:textId="3DD77895" w:rsidR="00084EE2" w:rsidRPr="00C05B87" w:rsidDel="00C11D2C" w:rsidRDefault="00084EE2" w:rsidP="00C05B87">
      <w:pPr>
        <w:spacing w:line="480" w:lineRule="auto"/>
        <w:rPr>
          <w:del w:id="1439" w:author="Will Taylor Gough" w:date="2020-08-29T01:03:00Z"/>
          <w:rFonts w:ascii="Times New Roman" w:eastAsiaTheme="minorEastAsia" w:hAnsi="Times New Roman" w:cs="Times New Roman"/>
          <w:color w:val="000000" w:themeColor="text1"/>
          <w:sz w:val="24"/>
          <w:szCs w:val="24"/>
          <w:rPrChange w:id="1440" w:author="Will Taylor Gough" w:date="2020-08-29T17:25:00Z">
            <w:rPr>
              <w:del w:id="1441" w:author="Will Taylor Gough" w:date="2020-08-29T01:03:00Z"/>
              <w:rFonts w:eastAsiaTheme="minorEastAsia"/>
              <w:color w:val="000000" w:themeColor="text1"/>
              <w:sz w:val="24"/>
              <w:szCs w:val="24"/>
            </w:rPr>
          </w:rPrChange>
        </w:rPr>
        <w:pPrChange w:id="1442" w:author="Will Taylor Gough" w:date="2020-08-29T17:27:00Z">
          <w:pPr>
            <w:spacing w:line="240" w:lineRule="auto"/>
          </w:pPr>
        </w:pPrChange>
      </w:pPr>
    </w:p>
    <w:p w14:paraId="399FC909" w14:textId="553DA9E9" w:rsidR="00FE2636" w:rsidRPr="00C05B87" w:rsidDel="00C11D2C" w:rsidRDefault="00FE2636" w:rsidP="00C05B87">
      <w:pPr>
        <w:spacing w:line="480" w:lineRule="auto"/>
        <w:rPr>
          <w:del w:id="1443" w:author="Will Taylor Gough" w:date="2020-08-29T01:03:00Z"/>
          <w:rFonts w:ascii="Times New Roman" w:eastAsiaTheme="minorEastAsia" w:hAnsi="Times New Roman" w:cs="Times New Roman"/>
          <w:color w:val="000000" w:themeColor="text1"/>
          <w:sz w:val="24"/>
          <w:szCs w:val="24"/>
          <w:rPrChange w:id="1444" w:author="Will Taylor Gough" w:date="2020-08-29T17:25:00Z">
            <w:rPr>
              <w:del w:id="1445" w:author="Will Taylor Gough" w:date="2020-08-29T01:03:00Z"/>
              <w:rFonts w:eastAsiaTheme="minorEastAsia"/>
              <w:color w:val="000000" w:themeColor="text1"/>
              <w:sz w:val="24"/>
              <w:szCs w:val="24"/>
            </w:rPr>
          </w:rPrChange>
        </w:rPr>
        <w:pPrChange w:id="1446" w:author="Will Taylor Gough" w:date="2020-08-29T17:27:00Z">
          <w:pPr>
            <w:pStyle w:val="Caption"/>
          </w:pPr>
        </w:pPrChange>
      </w:pPr>
      <m:oMath>
        <m:r>
          <w:del w:id="1447" w:author="Will Taylor Gough" w:date="2020-08-29T01:03:00Z">
            <w:rPr>
              <w:rFonts w:ascii="Cambria Math" w:eastAsiaTheme="minorEastAsia" w:hAnsi="Cambria Math" w:cs="Times New Roman"/>
              <w:color w:val="000000" w:themeColor="text1"/>
              <w:sz w:val="24"/>
              <w:szCs w:val="24"/>
              <w:rPrChange w:id="1448" w:author="Will Taylor Gough" w:date="2020-08-29T17:25:00Z">
                <w:rPr>
                  <w:rFonts w:ascii="Cambria Math" w:eastAsiaTheme="minorEastAsia" w:hAnsi="Cambria Math"/>
                  <w:color w:val="000000" w:themeColor="text1"/>
                  <w:sz w:val="24"/>
                  <w:szCs w:val="24"/>
                </w:rPr>
              </w:rPrChange>
            </w:rPr>
            <m:t>η</m:t>
          </w:del>
        </m:r>
        <m:r>
          <w:del w:id="1449" w:author="Will Taylor Gough" w:date="2020-08-29T01:03:00Z">
            <m:rPr>
              <m:sty m:val="p"/>
            </m:rPr>
            <w:rPr>
              <w:rFonts w:ascii="Cambria Math" w:eastAsiaTheme="minorEastAsia" w:hAnsi="Cambria Math" w:cs="Times New Roman"/>
              <w:color w:val="000000" w:themeColor="text1"/>
              <w:sz w:val="24"/>
              <w:szCs w:val="24"/>
              <w:rPrChange w:id="1450" w:author="Will Taylor Gough" w:date="2020-08-29T17:25:00Z">
                <w:rPr>
                  <w:rFonts w:ascii="Cambria Math" w:eastAsiaTheme="minorEastAsia" w:hAnsi="Cambria Math"/>
                  <w:color w:val="000000" w:themeColor="text1"/>
                  <w:sz w:val="24"/>
                  <w:szCs w:val="24"/>
                </w:rPr>
              </w:rPrChange>
            </w:rPr>
            <m:t>=</m:t>
          </w:del>
        </m:r>
        <m:f>
          <m:fPr>
            <m:ctrlPr>
              <w:del w:id="1451" w:author="Will Taylor Gough" w:date="2020-08-29T01:03:00Z">
                <w:rPr>
                  <w:rFonts w:ascii="Cambria Math" w:eastAsiaTheme="minorEastAsia" w:hAnsi="Cambria Math" w:cs="Times New Roman"/>
                  <w:color w:val="000000" w:themeColor="text1"/>
                  <w:sz w:val="24"/>
                  <w:szCs w:val="24"/>
                  <w:rPrChange w:id="1452" w:author="Will Taylor Gough" w:date="2020-08-29T17:25:00Z">
                    <w:rPr>
                      <w:rFonts w:ascii="Cambria Math" w:eastAsiaTheme="minorEastAsia" w:hAnsi="Cambria Math"/>
                      <w:color w:val="000000" w:themeColor="text1"/>
                      <w:sz w:val="24"/>
                      <w:szCs w:val="24"/>
                    </w:rPr>
                  </w:rPrChange>
                </w:rPr>
              </w:del>
            </m:ctrlPr>
          </m:fPr>
          <m:num>
            <m:r>
              <w:del w:id="1453" w:author="Will Taylor Gough" w:date="2020-08-29T01:03:00Z">
                <w:rPr>
                  <w:rFonts w:ascii="Cambria Math" w:eastAsiaTheme="minorEastAsia" w:hAnsi="Cambria Math" w:cs="Times New Roman"/>
                  <w:color w:val="000000" w:themeColor="text1"/>
                  <w:sz w:val="24"/>
                  <w:szCs w:val="24"/>
                  <w:rPrChange w:id="1454" w:author="Will Taylor Gough" w:date="2020-08-29T17:25:00Z">
                    <w:rPr>
                      <w:rFonts w:ascii="Cambria Math" w:eastAsiaTheme="minorEastAsia" w:hAnsi="Cambria Math"/>
                      <w:color w:val="000000" w:themeColor="text1"/>
                      <w:sz w:val="24"/>
                      <w:szCs w:val="24"/>
                    </w:rPr>
                  </w:rPrChange>
                </w:rPr>
                <m:t>U</m:t>
              </w:del>
            </m:r>
            <m:r>
              <w:del w:id="1455" w:author="Will Taylor Gough" w:date="2020-08-29T01:03:00Z">
                <m:rPr>
                  <m:sty m:val="p"/>
                </m:rPr>
                <w:rPr>
                  <w:rFonts w:ascii="Cambria Math" w:eastAsiaTheme="minorEastAsia" w:hAnsi="Cambria Math" w:cs="Times New Roman"/>
                  <w:color w:val="000000" w:themeColor="text1"/>
                  <w:sz w:val="24"/>
                  <w:szCs w:val="24"/>
                  <w:rPrChange w:id="1456" w:author="Will Taylor Gough" w:date="2020-08-29T17:25:00Z">
                    <w:rPr>
                      <w:rFonts w:ascii="Cambria Math" w:eastAsiaTheme="minorEastAsia" w:hAnsi="Cambria Math"/>
                      <w:color w:val="000000" w:themeColor="text1"/>
                      <w:sz w:val="24"/>
                      <w:szCs w:val="24"/>
                    </w:rPr>
                  </w:rPrChange>
                </w:rPr>
                <m:t xml:space="preserve"> </m:t>
              </w:del>
            </m:r>
            <m:acc>
              <m:accPr>
                <m:chr m:val="̅"/>
                <m:ctrlPr>
                  <w:del w:id="1457" w:author="Will Taylor Gough" w:date="2020-08-29T01:03:00Z">
                    <w:rPr>
                      <w:rFonts w:ascii="Cambria Math" w:eastAsiaTheme="minorEastAsia" w:hAnsi="Cambria Math" w:cs="Times New Roman"/>
                      <w:color w:val="000000" w:themeColor="text1"/>
                      <w:sz w:val="24"/>
                      <w:szCs w:val="24"/>
                      <w:rPrChange w:id="1458" w:author="Will Taylor Gough" w:date="2020-08-29T17:25:00Z">
                        <w:rPr>
                          <w:rFonts w:ascii="Cambria Math" w:eastAsiaTheme="minorEastAsia" w:hAnsi="Cambria Math"/>
                          <w:color w:val="000000" w:themeColor="text1"/>
                          <w:sz w:val="24"/>
                          <w:szCs w:val="24"/>
                        </w:rPr>
                      </w:rPrChange>
                    </w:rPr>
                  </w:del>
                </m:ctrlPr>
              </m:accPr>
              <m:e>
                <m:r>
                  <w:del w:id="1459" w:author="Will Taylor Gough" w:date="2020-08-29T01:03:00Z">
                    <w:rPr>
                      <w:rFonts w:ascii="Cambria Math" w:eastAsiaTheme="minorEastAsia" w:hAnsi="Cambria Math" w:cs="Times New Roman"/>
                      <w:color w:val="000000" w:themeColor="text1"/>
                      <w:sz w:val="24"/>
                      <w:szCs w:val="24"/>
                      <w:rPrChange w:id="1460" w:author="Will Taylor Gough" w:date="2020-08-29T17:25:00Z">
                        <w:rPr>
                          <w:rFonts w:ascii="Cambria Math" w:eastAsiaTheme="minorEastAsia" w:hAnsi="Cambria Math"/>
                          <w:color w:val="000000" w:themeColor="text1"/>
                          <w:sz w:val="24"/>
                          <w:szCs w:val="24"/>
                        </w:rPr>
                      </w:rPrChange>
                    </w:rPr>
                    <m:t>T</m:t>
                  </w:del>
                </m:r>
              </m:e>
            </m:acc>
          </m:num>
          <m:den>
            <m:r>
              <w:del w:id="1461" w:author="Will Taylor Gough" w:date="2020-08-29T01:03:00Z">
                <w:rPr>
                  <w:rFonts w:ascii="Cambria Math" w:eastAsiaTheme="minorEastAsia" w:hAnsi="Cambria Math" w:cs="Times New Roman"/>
                  <w:color w:val="000000" w:themeColor="text1"/>
                  <w:sz w:val="24"/>
                  <w:szCs w:val="24"/>
                  <w:rPrChange w:id="1462" w:author="Will Taylor Gough" w:date="2020-08-29T17:25:00Z">
                    <w:rPr>
                      <w:rFonts w:ascii="Cambria Math" w:eastAsiaTheme="minorEastAsia" w:hAnsi="Cambria Math"/>
                      <w:color w:val="000000" w:themeColor="text1"/>
                      <w:sz w:val="24"/>
                      <w:szCs w:val="24"/>
                    </w:rPr>
                  </w:rPrChange>
                </w:rPr>
                <m:t>f</m:t>
              </w:del>
            </m:r>
          </m:den>
        </m:f>
      </m:oMath>
      <w:del w:id="1463" w:author="Will Taylor Gough" w:date="2020-08-29T01:03:00Z">
        <w:r w:rsidRPr="00C05B87" w:rsidDel="00C11D2C">
          <w:rPr>
            <w:rFonts w:ascii="Times New Roman" w:eastAsiaTheme="minorEastAsia" w:hAnsi="Times New Roman" w:cs="Times New Roman"/>
            <w:color w:val="000000" w:themeColor="text1"/>
            <w:sz w:val="24"/>
            <w:szCs w:val="24"/>
            <w:rPrChange w:id="1464" w:author="Will Taylor Gough" w:date="2020-08-29T17:25:00Z">
              <w:rPr>
                <w:rFonts w:eastAsiaTheme="minorEastAsia"/>
                <w:color w:val="000000" w:themeColor="text1"/>
                <w:sz w:val="24"/>
                <w:szCs w:val="24"/>
              </w:rPr>
            </w:rPrChange>
          </w:rPr>
          <w:tab/>
        </w:r>
        <w:r w:rsidRPr="00C05B87" w:rsidDel="00C11D2C">
          <w:rPr>
            <w:rFonts w:ascii="Times New Roman" w:eastAsiaTheme="minorEastAsia" w:hAnsi="Times New Roman" w:cs="Times New Roman"/>
            <w:color w:val="000000" w:themeColor="text1"/>
            <w:sz w:val="24"/>
            <w:szCs w:val="24"/>
            <w:rPrChange w:id="1465" w:author="Will Taylor Gough" w:date="2020-08-29T17:25:00Z">
              <w:rPr>
                <w:rFonts w:eastAsiaTheme="minorEastAsia"/>
                <w:color w:val="000000" w:themeColor="text1"/>
                <w:sz w:val="24"/>
                <w:szCs w:val="24"/>
              </w:rPr>
            </w:rPrChange>
          </w:rPr>
          <w:tab/>
        </w:r>
        <w:r w:rsidRPr="00C05B87" w:rsidDel="00C11D2C">
          <w:rPr>
            <w:rFonts w:ascii="Times New Roman" w:eastAsiaTheme="minorEastAsia" w:hAnsi="Times New Roman" w:cs="Times New Roman"/>
            <w:color w:val="000000" w:themeColor="text1"/>
            <w:sz w:val="24"/>
            <w:szCs w:val="24"/>
            <w:rPrChange w:id="1466" w:author="Will Taylor Gough" w:date="2020-08-29T17:25:00Z">
              <w:rPr>
                <w:rFonts w:eastAsiaTheme="minorEastAsia"/>
                <w:color w:val="000000" w:themeColor="text1"/>
                <w:sz w:val="24"/>
                <w:szCs w:val="24"/>
              </w:rPr>
            </w:rPrChange>
          </w:rPr>
          <w:tab/>
        </w:r>
        <w:r w:rsidRPr="00C05B87" w:rsidDel="00C11D2C">
          <w:rPr>
            <w:rFonts w:ascii="Times New Roman" w:eastAsiaTheme="minorEastAsia" w:hAnsi="Times New Roman" w:cs="Times New Roman"/>
            <w:color w:val="000000" w:themeColor="text1"/>
            <w:sz w:val="24"/>
            <w:szCs w:val="24"/>
            <w:rPrChange w:id="1467" w:author="Will Taylor Gough" w:date="2020-08-29T17:25:00Z">
              <w:rPr>
                <w:rFonts w:eastAsiaTheme="minorEastAsia"/>
                <w:color w:val="000000" w:themeColor="text1"/>
                <w:sz w:val="24"/>
                <w:szCs w:val="24"/>
              </w:rPr>
            </w:rPrChange>
          </w:rPr>
          <w:tab/>
        </w:r>
        <w:r w:rsidRPr="00C05B87" w:rsidDel="00C11D2C">
          <w:rPr>
            <w:rFonts w:ascii="Times New Roman" w:eastAsiaTheme="minorEastAsia" w:hAnsi="Times New Roman" w:cs="Times New Roman"/>
            <w:color w:val="000000" w:themeColor="text1"/>
            <w:sz w:val="24"/>
            <w:szCs w:val="24"/>
            <w:rPrChange w:id="1468" w:author="Will Taylor Gough" w:date="2020-08-29T17:25:00Z">
              <w:rPr>
                <w:rFonts w:eastAsiaTheme="minorEastAsia"/>
                <w:color w:val="000000" w:themeColor="text1"/>
                <w:sz w:val="24"/>
                <w:szCs w:val="24"/>
              </w:rPr>
            </w:rPrChange>
          </w:rPr>
          <w:tab/>
        </w:r>
        <w:r w:rsidRPr="00C05B87" w:rsidDel="00C11D2C">
          <w:rPr>
            <w:rFonts w:ascii="Times New Roman" w:eastAsiaTheme="minorEastAsia" w:hAnsi="Times New Roman" w:cs="Times New Roman"/>
            <w:color w:val="000000" w:themeColor="text1"/>
            <w:sz w:val="24"/>
            <w:szCs w:val="24"/>
            <w:rPrChange w:id="1469" w:author="Will Taylor Gough" w:date="2020-08-29T17:25:00Z">
              <w:rPr>
                <w:rFonts w:eastAsiaTheme="minorEastAsia"/>
                <w:color w:val="000000" w:themeColor="text1"/>
                <w:sz w:val="24"/>
                <w:szCs w:val="24"/>
              </w:rPr>
            </w:rPrChange>
          </w:rPr>
          <w:tab/>
        </w:r>
        <w:r w:rsidRPr="00C05B87" w:rsidDel="00C11D2C">
          <w:rPr>
            <w:rFonts w:ascii="Times New Roman" w:eastAsiaTheme="minorEastAsia" w:hAnsi="Times New Roman" w:cs="Times New Roman"/>
            <w:color w:val="000000" w:themeColor="text1"/>
            <w:sz w:val="24"/>
            <w:szCs w:val="24"/>
            <w:rPrChange w:id="1470" w:author="Will Taylor Gough" w:date="2020-08-29T17:25:00Z">
              <w:rPr>
                <w:rFonts w:eastAsiaTheme="minorEastAsia"/>
                <w:color w:val="000000" w:themeColor="text1"/>
                <w:sz w:val="24"/>
                <w:szCs w:val="24"/>
              </w:rPr>
            </w:rPrChange>
          </w:rPr>
          <w:tab/>
        </w:r>
        <w:r w:rsidRPr="00C05B87" w:rsidDel="00C11D2C">
          <w:rPr>
            <w:rFonts w:ascii="Times New Roman" w:eastAsiaTheme="minorEastAsia" w:hAnsi="Times New Roman" w:cs="Times New Roman"/>
            <w:color w:val="000000" w:themeColor="text1"/>
            <w:sz w:val="24"/>
            <w:szCs w:val="24"/>
            <w:rPrChange w:id="1471" w:author="Will Taylor Gough" w:date="2020-08-29T17:25:00Z">
              <w:rPr>
                <w:rFonts w:eastAsiaTheme="minorEastAsia"/>
                <w:color w:val="000000" w:themeColor="text1"/>
                <w:sz w:val="24"/>
                <w:szCs w:val="24"/>
              </w:rPr>
            </w:rPrChange>
          </w:rPr>
          <w:tab/>
        </w:r>
        <w:r w:rsidRPr="00C05B87" w:rsidDel="00C11D2C">
          <w:rPr>
            <w:rFonts w:ascii="Times New Roman" w:eastAsiaTheme="minorEastAsia" w:hAnsi="Times New Roman" w:cs="Times New Roman"/>
            <w:color w:val="000000" w:themeColor="text1"/>
            <w:sz w:val="24"/>
            <w:szCs w:val="24"/>
            <w:rPrChange w:id="1472" w:author="Will Taylor Gough" w:date="2020-08-29T17:25:00Z">
              <w:rPr>
                <w:rFonts w:eastAsiaTheme="minorEastAsia"/>
                <w:color w:val="000000" w:themeColor="text1"/>
                <w:sz w:val="24"/>
                <w:szCs w:val="24"/>
              </w:rPr>
            </w:rPrChange>
          </w:rPr>
          <w:tab/>
        </w:r>
        <w:r w:rsidRPr="00C05B87" w:rsidDel="00C11D2C">
          <w:rPr>
            <w:rFonts w:ascii="Times New Roman" w:eastAsiaTheme="minorEastAsia" w:hAnsi="Times New Roman" w:cs="Times New Roman"/>
            <w:color w:val="000000" w:themeColor="text1"/>
            <w:sz w:val="24"/>
            <w:szCs w:val="24"/>
            <w:rPrChange w:id="1473" w:author="Will Taylor Gough" w:date="2020-08-29T17:25:00Z">
              <w:rPr>
                <w:rFonts w:eastAsiaTheme="minorEastAsia"/>
                <w:color w:val="000000" w:themeColor="text1"/>
                <w:sz w:val="24"/>
                <w:szCs w:val="24"/>
              </w:rPr>
            </w:rPrChange>
          </w:rPr>
          <w:tab/>
        </w:r>
        <w:r w:rsidRPr="00C05B87" w:rsidDel="00C11D2C">
          <w:rPr>
            <w:rFonts w:ascii="Times New Roman" w:eastAsiaTheme="minorEastAsia" w:hAnsi="Times New Roman" w:cs="Times New Roman"/>
            <w:color w:val="000000" w:themeColor="text1"/>
            <w:sz w:val="24"/>
            <w:szCs w:val="24"/>
            <w:rPrChange w:id="1474" w:author="Will Taylor Gough" w:date="2020-08-29T17:25:00Z">
              <w:rPr>
                <w:rFonts w:eastAsiaTheme="minorEastAsia"/>
                <w:color w:val="000000" w:themeColor="text1"/>
                <w:sz w:val="24"/>
                <w:szCs w:val="24"/>
              </w:rPr>
            </w:rPrChange>
          </w:rPr>
          <w:tab/>
        </w:r>
        <w:r w:rsidRPr="00C05B87" w:rsidDel="00C11D2C">
          <w:rPr>
            <w:rFonts w:ascii="Times New Roman" w:eastAsiaTheme="minorEastAsia" w:hAnsi="Times New Roman" w:cs="Times New Roman"/>
            <w:color w:val="000000" w:themeColor="text1"/>
            <w:sz w:val="24"/>
            <w:szCs w:val="24"/>
            <w:rPrChange w:id="1475" w:author="Will Taylor Gough" w:date="2020-08-29T17:25:00Z">
              <w:rPr>
                <w:rFonts w:eastAsiaTheme="minorEastAsia"/>
                <w:color w:val="000000" w:themeColor="text1"/>
                <w:sz w:val="24"/>
                <w:szCs w:val="24"/>
              </w:rPr>
            </w:rPrChange>
          </w:rPr>
          <w:tab/>
        </w:r>
        <w:r w:rsidRPr="00C05B87" w:rsidDel="00C11D2C">
          <w:rPr>
            <w:rFonts w:ascii="Times New Roman" w:hAnsi="Times New Roman" w:cs="Times New Roman"/>
            <w:i/>
            <w:color w:val="000000" w:themeColor="text1"/>
            <w:sz w:val="24"/>
            <w:szCs w:val="24"/>
            <w:rPrChange w:id="1476" w:author="Will Taylor Gough" w:date="2020-08-29T17:25:00Z">
              <w:rPr>
                <w:i w:val="0"/>
                <w:color w:val="000000" w:themeColor="text1"/>
                <w:sz w:val="24"/>
                <w:szCs w:val="24"/>
              </w:rPr>
            </w:rPrChange>
          </w:rPr>
          <w:delText>(</w:delText>
        </w:r>
        <w:r w:rsidRPr="00C05B87" w:rsidDel="00C11D2C">
          <w:rPr>
            <w:rFonts w:ascii="Times New Roman" w:hAnsi="Times New Roman" w:cs="Times New Roman"/>
            <w:i/>
            <w:color w:val="000000" w:themeColor="text1"/>
            <w:sz w:val="24"/>
            <w:szCs w:val="24"/>
            <w:rPrChange w:id="1477" w:author="Will Taylor Gough" w:date="2020-08-29T17:25:00Z">
              <w:rPr>
                <w:i w:val="0"/>
                <w:color w:val="000000" w:themeColor="text1"/>
                <w:sz w:val="24"/>
                <w:szCs w:val="24"/>
              </w:rPr>
            </w:rPrChange>
          </w:rPr>
          <w:fldChar w:fldCharType="begin"/>
        </w:r>
        <w:r w:rsidRPr="00C05B87" w:rsidDel="00C11D2C">
          <w:rPr>
            <w:rFonts w:ascii="Times New Roman" w:hAnsi="Times New Roman" w:cs="Times New Roman"/>
            <w:i/>
            <w:color w:val="000000" w:themeColor="text1"/>
            <w:sz w:val="24"/>
            <w:szCs w:val="24"/>
            <w:rPrChange w:id="1478" w:author="Will Taylor Gough" w:date="2020-08-29T17:25:00Z">
              <w:rPr>
                <w:i w:val="0"/>
                <w:color w:val="000000" w:themeColor="text1"/>
                <w:sz w:val="24"/>
                <w:szCs w:val="24"/>
              </w:rPr>
            </w:rPrChange>
          </w:rPr>
          <w:delInstrText xml:space="preserve"> SEQ ( \* ARABIC </w:delInstrText>
        </w:r>
        <w:r w:rsidRPr="00C05B87" w:rsidDel="00C11D2C">
          <w:rPr>
            <w:rFonts w:ascii="Times New Roman" w:hAnsi="Times New Roman" w:cs="Times New Roman"/>
            <w:i/>
            <w:color w:val="000000" w:themeColor="text1"/>
            <w:sz w:val="24"/>
            <w:szCs w:val="24"/>
            <w:rPrChange w:id="1479" w:author="Will Taylor Gough" w:date="2020-08-29T17:25:00Z">
              <w:rPr>
                <w:i w:val="0"/>
                <w:color w:val="000000" w:themeColor="text1"/>
                <w:sz w:val="24"/>
                <w:szCs w:val="24"/>
              </w:rPr>
            </w:rPrChange>
          </w:rPr>
          <w:fldChar w:fldCharType="separate"/>
        </w:r>
        <w:r w:rsidRPr="00C05B87" w:rsidDel="00C11D2C">
          <w:rPr>
            <w:rFonts w:ascii="Times New Roman" w:hAnsi="Times New Roman" w:cs="Times New Roman"/>
            <w:i/>
            <w:noProof/>
            <w:color w:val="000000" w:themeColor="text1"/>
            <w:sz w:val="24"/>
            <w:szCs w:val="24"/>
            <w:rPrChange w:id="1480" w:author="Will Taylor Gough" w:date="2020-08-29T17:25:00Z">
              <w:rPr>
                <w:i w:val="0"/>
                <w:noProof/>
                <w:color w:val="000000" w:themeColor="text1"/>
                <w:sz w:val="24"/>
                <w:szCs w:val="24"/>
              </w:rPr>
            </w:rPrChange>
          </w:rPr>
          <w:delText>6</w:delText>
        </w:r>
        <w:r w:rsidRPr="00C05B87" w:rsidDel="00C11D2C">
          <w:rPr>
            <w:rFonts w:ascii="Times New Roman" w:hAnsi="Times New Roman" w:cs="Times New Roman"/>
            <w:i/>
            <w:color w:val="000000" w:themeColor="text1"/>
            <w:sz w:val="24"/>
            <w:szCs w:val="24"/>
            <w:rPrChange w:id="1481" w:author="Will Taylor Gough" w:date="2020-08-29T17:25:00Z">
              <w:rPr>
                <w:i w:val="0"/>
                <w:color w:val="000000" w:themeColor="text1"/>
                <w:sz w:val="24"/>
                <w:szCs w:val="24"/>
              </w:rPr>
            </w:rPrChange>
          </w:rPr>
          <w:fldChar w:fldCharType="end"/>
        </w:r>
        <w:r w:rsidRPr="00C05B87" w:rsidDel="00C11D2C">
          <w:rPr>
            <w:rFonts w:ascii="Times New Roman" w:hAnsi="Times New Roman" w:cs="Times New Roman"/>
            <w:i/>
            <w:color w:val="000000" w:themeColor="text1"/>
            <w:sz w:val="24"/>
            <w:szCs w:val="24"/>
            <w:rPrChange w:id="1482" w:author="Will Taylor Gough" w:date="2020-08-29T17:25:00Z">
              <w:rPr>
                <w:i w:val="0"/>
                <w:color w:val="000000" w:themeColor="text1"/>
                <w:sz w:val="24"/>
                <w:szCs w:val="24"/>
              </w:rPr>
            </w:rPrChange>
          </w:rPr>
          <w:delText>)</w:delText>
        </w:r>
      </w:del>
    </w:p>
    <w:p w14:paraId="41F024C7" w14:textId="7587CD29" w:rsidR="00FE2636" w:rsidRPr="00C05B87" w:rsidRDefault="00FE2636" w:rsidP="00C05B87">
      <w:pPr>
        <w:spacing w:line="480" w:lineRule="auto"/>
        <w:rPr>
          <w:ins w:id="1483" w:author="Will Taylor Gough" w:date="2020-08-28T23:42:00Z"/>
          <w:rFonts w:ascii="Times New Roman" w:hAnsi="Times New Roman" w:cs="Times New Roman"/>
          <w:color w:val="000000" w:themeColor="text1"/>
          <w:sz w:val="24"/>
          <w:szCs w:val="24"/>
          <w:rPrChange w:id="1484" w:author="Will Taylor Gough" w:date="2020-08-29T17:25:00Z">
            <w:rPr>
              <w:ins w:id="1485" w:author="Will Taylor Gough" w:date="2020-08-28T23:42:00Z"/>
              <w:color w:val="000000" w:themeColor="text1"/>
              <w:sz w:val="24"/>
              <w:szCs w:val="24"/>
            </w:rPr>
          </w:rPrChange>
        </w:rPr>
        <w:pPrChange w:id="1486" w:author="Will Taylor Gough" w:date="2020-08-29T17:27:00Z">
          <w:pPr>
            <w:spacing w:line="240" w:lineRule="auto"/>
            <w:ind w:firstLine="720"/>
          </w:pPr>
        </w:pPrChange>
      </w:pPr>
      <w:moveFromRangeStart w:id="1487" w:author="Will Taylor Gough" w:date="2020-08-28T23:45:00Z" w:name="move49550719"/>
      <w:commentRangeStart w:id="1488"/>
      <w:moveFrom w:id="1489" w:author="Will Taylor Gough" w:date="2020-08-28T23:45:00Z">
        <w:del w:id="1490" w:author="Will Taylor Gough" w:date="2020-08-29T01:05:00Z">
          <w:r w:rsidRPr="00C05B87" w:rsidDel="00C11D2C">
            <w:rPr>
              <w:rFonts w:ascii="Times New Roman" w:hAnsi="Times New Roman" w:cs="Times New Roman"/>
              <w:color w:val="000000" w:themeColor="text1"/>
              <w:sz w:val="24"/>
              <w:szCs w:val="24"/>
              <w:rPrChange w:id="1491" w:author="Will Taylor Gough" w:date="2020-08-29T17:25:00Z">
                <w:rPr>
                  <w:color w:val="000000" w:themeColor="text1"/>
                  <w:sz w:val="24"/>
                  <w:szCs w:val="24"/>
                </w:rPr>
              </w:rPrChange>
            </w:rPr>
            <w:delText xml:space="preserve">We used a customized MATLAB script to detect flukebeats based upon methods defined by Gough et al. (2019). </w:delText>
          </w:r>
          <w:commentRangeEnd w:id="1488"/>
          <w:r w:rsidR="008B770B" w:rsidRPr="00C05B87" w:rsidDel="00C11D2C">
            <w:rPr>
              <w:rStyle w:val="CommentReference"/>
              <w:rFonts w:ascii="Times New Roman" w:hAnsi="Times New Roman" w:cs="Times New Roman"/>
              <w:rPrChange w:id="1492" w:author="Will Taylor Gough" w:date="2020-08-29T17:25:00Z">
                <w:rPr>
                  <w:rStyle w:val="CommentReference"/>
                </w:rPr>
              </w:rPrChange>
            </w:rPr>
            <w:commentReference w:id="1488"/>
          </w:r>
        </w:del>
      </w:moveFrom>
      <w:moveFromRangeEnd w:id="1487"/>
      <w:del w:id="1493" w:author="Will Taylor Gough" w:date="2020-08-29T01:05:00Z">
        <w:r w:rsidRPr="00C05B87" w:rsidDel="00C11D2C">
          <w:rPr>
            <w:rFonts w:ascii="Times New Roman" w:hAnsi="Times New Roman" w:cs="Times New Roman"/>
            <w:color w:val="000000" w:themeColor="text1"/>
            <w:sz w:val="24"/>
            <w:szCs w:val="24"/>
            <w:rPrChange w:id="1494" w:author="Will Taylor Gough" w:date="2020-08-29T17:25:00Z">
              <w:rPr>
                <w:color w:val="000000" w:themeColor="text1"/>
                <w:sz w:val="24"/>
                <w:szCs w:val="24"/>
              </w:rPr>
            </w:rPrChange>
          </w:rPr>
          <w:delText xml:space="preserve">For each </w:delText>
        </w:r>
      </w:del>
      <w:del w:id="1495" w:author="Will Taylor Gough" w:date="2020-08-29T00:08:00Z">
        <w:r w:rsidRPr="00C05B87" w:rsidDel="00315307">
          <w:rPr>
            <w:rFonts w:ascii="Times New Roman" w:hAnsi="Times New Roman" w:cs="Times New Roman"/>
            <w:color w:val="000000" w:themeColor="text1"/>
            <w:sz w:val="24"/>
            <w:szCs w:val="24"/>
            <w:rPrChange w:id="1496" w:author="Will Taylor Gough" w:date="2020-08-29T17:25:00Z">
              <w:rPr>
                <w:color w:val="000000" w:themeColor="text1"/>
                <w:sz w:val="24"/>
                <w:szCs w:val="24"/>
              </w:rPr>
            </w:rPrChange>
          </w:rPr>
          <w:delText xml:space="preserve">detected </w:delText>
        </w:r>
      </w:del>
      <w:del w:id="1497" w:author="Will Taylor Gough" w:date="2020-08-29T01:05:00Z">
        <w:r w:rsidRPr="00C05B87" w:rsidDel="00C11D2C">
          <w:rPr>
            <w:rFonts w:ascii="Times New Roman" w:hAnsi="Times New Roman" w:cs="Times New Roman"/>
            <w:color w:val="000000" w:themeColor="text1"/>
            <w:sz w:val="24"/>
            <w:szCs w:val="24"/>
            <w:rPrChange w:id="1498" w:author="Will Taylor Gough" w:date="2020-08-29T17:25:00Z">
              <w:rPr>
                <w:color w:val="000000" w:themeColor="text1"/>
                <w:sz w:val="24"/>
                <w:szCs w:val="24"/>
              </w:rPr>
            </w:rPrChange>
          </w:rPr>
          <w:delText>tailbeat, we combined</w:delText>
        </w:r>
      </w:del>
      <w:del w:id="1499" w:author="Will Taylor Gough" w:date="2020-08-29T00:10:00Z">
        <w:r w:rsidRPr="00C05B87" w:rsidDel="00315307">
          <w:rPr>
            <w:rFonts w:ascii="Times New Roman" w:hAnsi="Times New Roman" w:cs="Times New Roman"/>
            <w:color w:val="000000" w:themeColor="text1"/>
            <w:sz w:val="24"/>
            <w:szCs w:val="24"/>
            <w:rPrChange w:id="1500" w:author="Will Taylor Gough" w:date="2020-08-29T17:25:00Z">
              <w:rPr>
                <w:color w:val="000000" w:themeColor="text1"/>
                <w:sz w:val="24"/>
                <w:szCs w:val="24"/>
              </w:rPr>
            </w:rPrChange>
          </w:rPr>
          <w:delText xml:space="preserve"> values from</w:delText>
        </w:r>
      </w:del>
      <w:del w:id="1501" w:author="Will Taylor Gough" w:date="2020-08-29T00:09:00Z">
        <w:r w:rsidRPr="00C05B87" w:rsidDel="00315307">
          <w:rPr>
            <w:rFonts w:ascii="Times New Roman" w:hAnsi="Times New Roman" w:cs="Times New Roman"/>
            <w:color w:val="000000" w:themeColor="text1"/>
            <w:sz w:val="24"/>
            <w:szCs w:val="24"/>
            <w:rPrChange w:id="1502" w:author="Will Taylor Gough" w:date="2020-08-29T17:25:00Z">
              <w:rPr>
                <w:color w:val="000000" w:themeColor="text1"/>
                <w:sz w:val="24"/>
                <w:szCs w:val="24"/>
              </w:rPr>
            </w:rPrChange>
          </w:rPr>
          <w:delText xml:space="preserve"> the digitizing of</w:delText>
        </w:r>
      </w:del>
      <w:del w:id="1503" w:author="Will Taylor Gough" w:date="2020-08-29T01:05:00Z">
        <w:r w:rsidRPr="00C05B87" w:rsidDel="00C11D2C">
          <w:rPr>
            <w:rFonts w:ascii="Times New Roman" w:hAnsi="Times New Roman" w:cs="Times New Roman"/>
            <w:color w:val="000000" w:themeColor="text1"/>
            <w:sz w:val="24"/>
            <w:szCs w:val="24"/>
            <w:rPrChange w:id="1504" w:author="Will Taylor Gough" w:date="2020-08-29T17:25:00Z">
              <w:rPr>
                <w:color w:val="000000" w:themeColor="text1"/>
                <w:sz w:val="24"/>
                <w:szCs w:val="24"/>
              </w:rPr>
            </w:rPrChange>
          </w:rPr>
          <w:delText xml:space="preserve"> Chopra and Kambe’s </w:delText>
        </w:r>
      </w:del>
      <w:del w:id="1505" w:author="Will Taylor Gough" w:date="2020-08-29T00:09:00Z">
        <w:r w:rsidRPr="00C05B87" w:rsidDel="00315307">
          <w:rPr>
            <w:rFonts w:ascii="Times New Roman" w:hAnsi="Times New Roman" w:cs="Times New Roman"/>
            <w:color w:val="000000" w:themeColor="text1"/>
            <w:sz w:val="24"/>
            <w:szCs w:val="24"/>
            <w:rPrChange w:id="1506" w:author="Will Taylor Gough" w:date="2020-08-29T17:25:00Z">
              <w:rPr>
                <w:color w:val="000000" w:themeColor="text1"/>
                <w:sz w:val="24"/>
                <w:szCs w:val="24"/>
              </w:rPr>
            </w:rPrChange>
          </w:rPr>
          <w:delText>figures</w:delText>
        </w:r>
      </w:del>
      <w:del w:id="1507" w:author="Will Taylor Gough" w:date="2020-08-29T01:05:00Z">
        <w:r w:rsidRPr="00C05B87" w:rsidDel="00C11D2C">
          <w:rPr>
            <w:rFonts w:ascii="Times New Roman" w:hAnsi="Times New Roman" w:cs="Times New Roman"/>
            <w:color w:val="000000" w:themeColor="text1"/>
            <w:sz w:val="24"/>
            <w:szCs w:val="24"/>
            <w:rPrChange w:id="1508" w:author="Will Taylor Gough" w:date="2020-08-29T17:25:00Z">
              <w:rPr>
                <w:color w:val="000000" w:themeColor="text1"/>
                <w:sz w:val="24"/>
                <w:szCs w:val="24"/>
              </w:rPr>
            </w:rPrChange>
          </w:rPr>
          <w:delText xml:space="preserve">, kinematic variables from the tag data such as </w:delText>
        </w:r>
        <w:r w:rsidRPr="00C05B87" w:rsidDel="00C11D2C">
          <w:rPr>
            <w:rFonts w:ascii="Times New Roman" w:hAnsi="Times New Roman" w:cs="Times New Roman"/>
            <w:i/>
            <w:color w:val="000000" w:themeColor="text1"/>
            <w:sz w:val="24"/>
            <w:szCs w:val="24"/>
            <w:rPrChange w:id="1509" w:author="Will Taylor Gough" w:date="2020-08-29T17:25:00Z">
              <w:rPr>
                <w:i/>
                <w:color w:val="000000" w:themeColor="text1"/>
                <w:sz w:val="24"/>
                <w:szCs w:val="24"/>
              </w:rPr>
            </w:rPrChange>
          </w:rPr>
          <w:delText>U</w:delText>
        </w:r>
        <w:r w:rsidR="00C92040" w:rsidRPr="00C05B87" w:rsidDel="00C11D2C">
          <w:rPr>
            <w:rFonts w:ascii="Times New Roman" w:hAnsi="Times New Roman" w:cs="Times New Roman"/>
            <w:i/>
            <w:color w:val="000000" w:themeColor="text1"/>
            <w:sz w:val="24"/>
            <w:szCs w:val="24"/>
            <w:rPrChange w:id="1510" w:author="Will Taylor Gough" w:date="2020-08-29T17:25:00Z">
              <w:rPr>
                <w:i/>
                <w:color w:val="000000" w:themeColor="text1"/>
                <w:sz w:val="24"/>
                <w:szCs w:val="24"/>
              </w:rPr>
            </w:rPrChange>
          </w:rPr>
          <w:delText>,</w:delText>
        </w:r>
        <w:r w:rsidRPr="00C05B87" w:rsidDel="00C11D2C">
          <w:rPr>
            <w:rFonts w:ascii="Times New Roman" w:hAnsi="Times New Roman" w:cs="Times New Roman"/>
            <w:color w:val="000000" w:themeColor="text1"/>
            <w:sz w:val="24"/>
            <w:szCs w:val="24"/>
            <w:rPrChange w:id="1511" w:author="Will Taylor Gough" w:date="2020-08-29T17:25:00Z">
              <w:rPr>
                <w:color w:val="000000" w:themeColor="text1"/>
                <w:sz w:val="24"/>
                <w:szCs w:val="24"/>
              </w:rPr>
            </w:rPrChange>
          </w:rPr>
          <w:delText xml:space="preserve"> </w:delText>
        </w:r>
        <w:r w:rsidRPr="00C05B87" w:rsidDel="00C11D2C">
          <w:rPr>
            <w:rFonts w:ascii="Times New Roman" w:hAnsi="Times New Roman" w:cs="Times New Roman"/>
            <w:i/>
            <w:color w:val="000000" w:themeColor="text1"/>
            <w:sz w:val="24"/>
            <w:szCs w:val="24"/>
            <w:rPrChange w:id="1512" w:author="Will Taylor Gough" w:date="2020-08-29T17:25:00Z">
              <w:rPr>
                <w:i/>
                <w:color w:val="000000" w:themeColor="text1"/>
                <w:sz w:val="24"/>
                <w:szCs w:val="24"/>
              </w:rPr>
            </w:rPrChange>
          </w:rPr>
          <w:delText>f</w:delText>
        </w:r>
        <w:r w:rsidRPr="00C05B87" w:rsidDel="00C11D2C">
          <w:rPr>
            <w:rFonts w:ascii="Times New Roman" w:hAnsi="Times New Roman" w:cs="Times New Roman"/>
            <w:color w:val="000000" w:themeColor="text1"/>
            <w:sz w:val="24"/>
            <w:szCs w:val="24"/>
            <w:rPrChange w:id="1513" w:author="Will Taylor Gough" w:date="2020-08-29T17:25:00Z">
              <w:rPr>
                <w:color w:val="000000" w:themeColor="text1"/>
                <w:sz w:val="24"/>
                <w:szCs w:val="24"/>
              </w:rPr>
            </w:rPrChange>
          </w:rPr>
          <w:delText>, and UAV-measured morphometrics to calculate thrust power output, drag coefficient, and Reynolds number for the period of time corresponding to a</w:delText>
        </w:r>
        <w:r w:rsidR="00EC78F9" w:rsidRPr="00C05B87" w:rsidDel="00C11D2C">
          <w:rPr>
            <w:rFonts w:ascii="Times New Roman" w:hAnsi="Times New Roman" w:cs="Times New Roman"/>
            <w:color w:val="000000" w:themeColor="text1"/>
            <w:sz w:val="24"/>
            <w:szCs w:val="24"/>
            <w:rPrChange w:id="1514" w:author="Will Taylor Gough" w:date="2020-08-29T17:25:00Z">
              <w:rPr>
                <w:color w:val="000000" w:themeColor="text1"/>
                <w:sz w:val="24"/>
                <w:szCs w:val="24"/>
              </w:rPr>
            </w:rPrChange>
          </w:rPr>
          <w:delText xml:space="preserve"> single</w:delText>
        </w:r>
        <w:r w:rsidRPr="00C05B87" w:rsidDel="00C11D2C">
          <w:rPr>
            <w:rFonts w:ascii="Times New Roman" w:hAnsi="Times New Roman" w:cs="Times New Roman"/>
            <w:color w:val="000000" w:themeColor="text1"/>
            <w:sz w:val="24"/>
            <w:szCs w:val="24"/>
            <w:rPrChange w:id="1515" w:author="Will Taylor Gough" w:date="2020-08-29T17:25:00Z">
              <w:rPr>
                <w:color w:val="000000" w:themeColor="text1"/>
                <w:sz w:val="24"/>
                <w:szCs w:val="24"/>
              </w:rPr>
            </w:rPrChange>
          </w:rPr>
          <w:delText xml:space="preserve"> tailbeat.</w:delText>
        </w:r>
      </w:del>
      <w:r w:rsidRPr="00C05B87">
        <w:rPr>
          <w:rFonts w:ascii="Times New Roman" w:hAnsi="Times New Roman" w:cs="Times New Roman"/>
          <w:color w:val="000000" w:themeColor="text1"/>
          <w:sz w:val="24"/>
          <w:szCs w:val="24"/>
          <w:rPrChange w:id="1516" w:author="Will Taylor Gough" w:date="2020-08-29T17:25:00Z">
            <w:rPr>
              <w:color w:val="000000" w:themeColor="text1"/>
              <w:sz w:val="24"/>
              <w:szCs w:val="24"/>
            </w:rPr>
          </w:rPrChange>
        </w:rPr>
        <w:t xml:space="preserve"> The </w:t>
      </w:r>
      <w:r w:rsidR="00B37976" w:rsidRPr="00C05B87">
        <w:rPr>
          <w:rFonts w:ascii="Times New Roman" w:hAnsi="Times New Roman" w:cs="Times New Roman"/>
          <w:color w:val="000000" w:themeColor="text1"/>
          <w:sz w:val="24"/>
          <w:szCs w:val="24"/>
          <w:rPrChange w:id="1517" w:author="Will Taylor Gough" w:date="2020-08-29T17:25:00Z">
            <w:rPr>
              <w:color w:val="000000" w:themeColor="text1"/>
              <w:sz w:val="24"/>
              <w:szCs w:val="24"/>
            </w:rPr>
          </w:rPrChange>
        </w:rPr>
        <w:t xml:space="preserve">(mechanical) </w:t>
      </w:r>
      <w:r w:rsidRPr="00C05B87">
        <w:rPr>
          <w:rFonts w:ascii="Times New Roman" w:hAnsi="Times New Roman" w:cs="Times New Roman"/>
          <w:color w:val="000000" w:themeColor="text1"/>
          <w:sz w:val="24"/>
          <w:szCs w:val="24"/>
          <w:rPrChange w:id="1518" w:author="Will Taylor Gough" w:date="2020-08-29T17:25:00Z">
            <w:rPr>
              <w:color w:val="000000" w:themeColor="text1"/>
              <w:sz w:val="24"/>
              <w:szCs w:val="24"/>
            </w:rPr>
          </w:rPrChange>
        </w:rPr>
        <w:t>thrust power output (</w:t>
      </w:r>
      <w:r w:rsidRPr="00C05B87">
        <w:rPr>
          <w:rFonts w:ascii="Times New Roman" w:hAnsi="Times New Roman" w:cs="Times New Roman"/>
          <w:i/>
          <w:color w:val="000000" w:themeColor="text1"/>
          <w:sz w:val="24"/>
          <w:szCs w:val="24"/>
          <w:rPrChange w:id="1519" w:author="Will Taylor Gough" w:date="2020-08-29T17:25:00Z">
            <w:rPr>
              <w:i/>
              <w:color w:val="000000" w:themeColor="text1"/>
              <w:sz w:val="24"/>
              <w:szCs w:val="24"/>
            </w:rPr>
          </w:rPrChange>
        </w:rPr>
        <w:t>P</w:t>
      </w:r>
      <w:r w:rsidRPr="00C05B87">
        <w:rPr>
          <w:rFonts w:ascii="Times New Roman" w:hAnsi="Times New Roman" w:cs="Times New Roman"/>
          <w:i/>
          <w:color w:val="000000" w:themeColor="text1"/>
          <w:sz w:val="24"/>
          <w:szCs w:val="24"/>
          <w:vertAlign w:val="subscript"/>
          <w:rPrChange w:id="1520" w:author="Will Taylor Gough" w:date="2020-08-29T17:25:00Z">
            <w:rPr>
              <w:i/>
              <w:color w:val="000000" w:themeColor="text1"/>
              <w:sz w:val="24"/>
              <w:szCs w:val="24"/>
              <w:vertAlign w:val="subscript"/>
            </w:rPr>
          </w:rPrChange>
        </w:rPr>
        <w:t>T</w:t>
      </w:r>
      <w:r w:rsidRPr="00C05B87">
        <w:rPr>
          <w:rFonts w:ascii="Times New Roman" w:hAnsi="Times New Roman" w:cs="Times New Roman"/>
          <w:color w:val="000000" w:themeColor="text1"/>
          <w:sz w:val="24"/>
          <w:szCs w:val="24"/>
          <w:rPrChange w:id="1521" w:author="Will Taylor Gough" w:date="2020-08-29T17:25:00Z">
            <w:rPr>
              <w:color w:val="000000" w:themeColor="text1"/>
              <w:sz w:val="24"/>
              <w:szCs w:val="24"/>
            </w:rPr>
          </w:rPrChange>
        </w:rPr>
        <w:t>) is given by:</w:t>
      </w:r>
    </w:p>
    <w:p w14:paraId="6910D53F" w14:textId="77777777" w:rsidR="00155E70" w:rsidRPr="00C05B87" w:rsidRDefault="00155E70" w:rsidP="00C05B87">
      <w:pPr>
        <w:spacing w:line="480" w:lineRule="auto"/>
        <w:ind w:firstLine="720"/>
        <w:rPr>
          <w:rFonts w:ascii="Times New Roman" w:hAnsi="Times New Roman" w:cs="Times New Roman"/>
          <w:color w:val="000000" w:themeColor="text1"/>
          <w:sz w:val="24"/>
          <w:szCs w:val="24"/>
          <w:rPrChange w:id="1522" w:author="Will Taylor Gough" w:date="2020-08-29T17:25:00Z">
            <w:rPr>
              <w:color w:val="000000" w:themeColor="text1"/>
              <w:sz w:val="24"/>
              <w:szCs w:val="24"/>
            </w:rPr>
          </w:rPrChange>
        </w:rPr>
        <w:pPrChange w:id="1523" w:author="Will Taylor Gough" w:date="2020-08-29T17:27:00Z">
          <w:pPr>
            <w:spacing w:line="240" w:lineRule="auto"/>
            <w:ind w:firstLine="720"/>
          </w:pPr>
        </w:pPrChange>
      </w:pPr>
    </w:p>
    <w:p w14:paraId="34BFBD36" w14:textId="51113BF6" w:rsidR="00FE2636" w:rsidRPr="00C05B87" w:rsidRDefault="00EE4B73" w:rsidP="00C05B87">
      <w:pPr>
        <w:pStyle w:val="Caption"/>
        <w:spacing w:line="480" w:lineRule="auto"/>
        <w:rPr>
          <w:rFonts w:ascii="Times New Roman" w:hAnsi="Times New Roman" w:cs="Times New Roman"/>
          <w:color w:val="000000" w:themeColor="text1"/>
          <w:sz w:val="24"/>
          <w:szCs w:val="24"/>
          <w:rPrChange w:id="1524" w:author="Will Taylor Gough" w:date="2020-08-29T17:25:00Z">
            <w:rPr>
              <w:rFonts w:ascii="Arial" w:hAnsi="Arial" w:cs="Arial"/>
              <w:color w:val="000000" w:themeColor="text1"/>
              <w:sz w:val="24"/>
              <w:szCs w:val="24"/>
            </w:rPr>
          </w:rPrChange>
        </w:rPr>
        <w:pPrChange w:id="1525" w:author="Will Taylor Gough" w:date="2020-08-29T17:27:00Z">
          <w:pPr>
            <w:pStyle w:val="Caption"/>
          </w:pPr>
        </w:pPrChange>
      </w:pPr>
      <m:oMath>
        <m:sSub>
          <m:sSubPr>
            <m:ctrlPr>
              <w:rPr>
                <w:rFonts w:ascii="Cambria Math" w:hAnsi="Cambria Math" w:cs="Times New Roman"/>
                <w:color w:val="000000" w:themeColor="text1"/>
                <w:sz w:val="24"/>
                <w:szCs w:val="24"/>
                <w:rPrChange w:id="1526" w:author="Will Taylor Gough" w:date="2020-08-29T17:25:00Z">
                  <w:rPr>
                    <w:rFonts w:ascii="Cambria Math" w:hAnsi="Cambria Math" w:cs="Arial"/>
                    <w:color w:val="000000" w:themeColor="text1"/>
                    <w:sz w:val="24"/>
                    <w:szCs w:val="24"/>
                  </w:rPr>
                </w:rPrChange>
              </w:rPr>
            </m:ctrlPr>
          </m:sSubPr>
          <m:e>
            <m:r>
              <w:rPr>
                <w:rFonts w:ascii="Cambria Math" w:hAnsi="Cambria Math" w:cs="Times New Roman"/>
                <w:color w:val="000000" w:themeColor="text1"/>
                <w:sz w:val="24"/>
                <w:szCs w:val="24"/>
                <w:rPrChange w:id="1527" w:author="Will Taylor Gough" w:date="2020-08-29T17:25:00Z">
                  <w:rPr>
                    <w:rFonts w:ascii="Cambria Math" w:hAnsi="Cambria Math" w:cs="Arial"/>
                    <w:color w:val="000000" w:themeColor="text1"/>
                    <w:sz w:val="24"/>
                    <w:szCs w:val="24"/>
                  </w:rPr>
                </w:rPrChange>
              </w:rPr>
              <m:t>P</m:t>
            </m:r>
          </m:e>
          <m:sub>
            <m:r>
              <w:rPr>
                <w:rFonts w:ascii="Cambria Math" w:hAnsi="Cambria Math" w:cs="Times New Roman"/>
                <w:color w:val="000000" w:themeColor="text1"/>
                <w:sz w:val="24"/>
                <w:szCs w:val="24"/>
                <w:rPrChange w:id="1528" w:author="Will Taylor Gough" w:date="2020-08-29T17:25:00Z">
                  <w:rPr>
                    <w:rFonts w:ascii="Cambria Math" w:hAnsi="Cambria Math" w:cs="Arial"/>
                    <w:color w:val="000000" w:themeColor="text1"/>
                    <w:sz w:val="24"/>
                    <w:szCs w:val="24"/>
                  </w:rPr>
                </w:rPrChange>
              </w:rPr>
              <m:t>T</m:t>
            </m:r>
          </m:sub>
        </m:sSub>
        <m:r>
          <w:rPr>
            <w:rFonts w:ascii="Cambria Math" w:hAnsi="Cambria Math" w:cs="Times New Roman"/>
            <w:color w:val="000000" w:themeColor="text1"/>
            <w:sz w:val="24"/>
            <w:szCs w:val="24"/>
            <w:rPrChange w:id="1529" w:author="Will Taylor Gough" w:date="2020-08-29T17:25:00Z">
              <w:rPr>
                <w:rFonts w:ascii="Cambria Math" w:hAnsi="Cambria Math" w:cs="Arial"/>
                <w:color w:val="000000" w:themeColor="text1"/>
                <w:sz w:val="24"/>
                <w:szCs w:val="24"/>
              </w:rPr>
            </w:rPrChange>
          </w:rPr>
          <m:t xml:space="preserve">=  0.5 ρ </m:t>
        </m:r>
        <m:sSub>
          <m:sSubPr>
            <m:ctrlPr>
              <w:rPr>
                <w:rFonts w:ascii="Cambria Math" w:hAnsi="Cambria Math" w:cs="Times New Roman"/>
                <w:color w:val="000000" w:themeColor="text1"/>
                <w:sz w:val="24"/>
                <w:szCs w:val="24"/>
                <w:rPrChange w:id="1530" w:author="Will Taylor Gough" w:date="2020-08-29T17:25:00Z">
                  <w:rPr>
                    <w:rFonts w:ascii="Cambria Math" w:hAnsi="Cambria Math" w:cs="Arial"/>
                    <w:color w:val="000000" w:themeColor="text1"/>
                    <w:sz w:val="24"/>
                    <w:szCs w:val="24"/>
                  </w:rPr>
                </w:rPrChange>
              </w:rPr>
            </m:ctrlPr>
          </m:sSubPr>
          <m:e>
            <m:r>
              <w:rPr>
                <w:rFonts w:ascii="Cambria Math" w:hAnsi="Cambria Math" w:cs="Times New Roman"/>
                <w:color w:val="000000" w:themeColor="text1"/>
                <w:sz w:val="24"/>
                <w:szCs w:val="24"/>
                <w:rPrChange w:id="1531" w:author="Will Taylor Gough" w:date="2020-08-29T17:25:00Z">
                  <w:rPr>
                    <w:rFonts w:ascii="Cambria Math" w:hAnsi="Cambria Math" w:cs="Arial"/>
                    <w:color w:val="000000" w:themeColor="text1"/>
                    <w:sz w:val="24"/>
                    <w:szCs w:val="24"/>
                  </w:rPr>
                </w:rPrChange>
              </w:rPr>
              <m:t>C</m:t>
            </m:r>
          </m:e>
          <m:sub>
            <m:r>
              <w:rPr>
                <w:rFonts w:ascii="Cambria Math" w:hAnsi="Cambria Math" w:cs="Times New Roman"/>
                <w:color w:val="000000" w:themeColor="text1"/>
                <w:sz w:val="24"/>
                <w:szCs w:val="24"/>
                <w:rPrChange w:id="1532" w:author="Will Taylor Gough" w:date="2020-08-29T17:25:00Z">
                  <w:rPr>
                    <w:rFonts w:ascii="Cambria Math" w:hAnsi="Cambria Math" w:cs="Arial"/>
                    <w:color w:val="000000" w:themeColor="text1"/>
                    <w:sz w:val="24"/>
                    <w:szCs w:val="24"/>
                  </w:rPr>
                </w:rPrChange>
              </w:rPr>
              <m:t>T</m:t>
            </m:r>
          </m:sub>
        </m:sSub>
        <m:r>
          <w:rPr>
            <w:rFonts w:ascii="Cambria Math" w:hAnsi="Cambria Math" w:cs="Times New Roman"/>
            <w:color w:val="000000" w:themeColor="text1"/>
            <w:sz w:val="24"/>
            <w:szCs w:val="24"/>
            <w:rPrChange w:id="1533" w:author="Will Taylor Gough" w:date="2020-08-29T17:25:00Z">
              <w:rPr>
                <w:rFonts w:ascii="Cambria Math" w:hAnsi="Cambria Math" w:cs="Arial"/>
                <w:color w:val="000000" w:themeColor="text1"/>
                <w:sz w:val="24"/>
                <w:szCs w:val="24"/>
              </w:rPr>
            </w:rPrChange>
          </w:rPr>
          <m:t xml:space="preserve"> </m:t>
        </m:r>
        <m:sSup>
          <m:sSupPr>
            <m:ctrlPr>
              <w:rPr>
                <w:rFonts w:ascii="Cambria Math" w:hAnsi="Cambria Math" w:cs="Times New Roman"/>
                <w:color w:val="000000" w:themeColor="text1"/>
                <w:sz w:val="24"/>
                <w:szCs w:val="24"/>
                <w:rPrChange w:id="1534" w:author="Will Taylor Gough" w:date="2020-08-29T17:25:00Z">
                  <w:rPr>
                    <w:rFonts w:ascii="Cambria Math" w:hAnsi="Cambria Math" w:cs="Arial"/>
                    <w:color w:val="000000" w:themeColor="text1"/>
                    <w:sz w:val="24"/>
                    <w:szCs w:val="24"/>
                  </w:rPr>
                </w:rPrChange>
              </w:rPr>
            </m:ctrlPr>
          </m:sSupPr>
          <m:e>
            <m:r>
              <w:rPr>
                <w:rFonts w:ascii="Cambria Math" w:hAnsi="Cambria Math" w:cs="Times New Roman"/>
                <w:color w:val="000000" w:themeColor="text1"/>
                <w:sz w:val="24"/>
                <w:szCs w:val="24"/>
                <w:rPrChange w:id="1535" w:author="Will Taylor Gough" w:date="2020-08-29T17:25:00Z">
                  <w:rPr>
                    <w:rFonts w:ascii="Cambria Math" w:hAnsi="Cambria Math" w:cs="Arial"/>
                    <w:color w:val="000000" w:themeColor="text1"/>
                    <w:sz w:val="24"/>
                    <w:szCs w:val="24"/>
                  </w:rPr>
                </w:rPrChange>
              </w:rPr>
              <m:t>U</m:t>
            </m:r>
          </m:e>
          <m:sup>
            <m:r>
              <w:rPr>
                <w:rFonts w:ascii="Cambria Math" w:hAnsi="Cambria Math" w:cs="Times New Roman"/>
                <w:color w:val="000000" w:themeColor="text1"/>
                <w:sz w:val="24"/>
                <w:szCs w:val="24"/>
                <w:rPrChange w:id="1536" w:author="Will Taylor Gough" w:date="2020-08-29T17:25:00Z">
                  <w:rPr>
                    <w:rFonts w:ascii="Cambria Math" w:hAnsi="Cambria Math" w:cs="Arial"/>
                    <w:color w:val="000000" w:themeColor="text1"/>
                    <w:sz w:val="24"/>
                    <w:szCs w:val="24"/>
                  </w:rPr>
                </w:rPrChange>
              </w:rPr>
              <m:t>3</m:t>
            </m:r>
          </m:sup>
        </m:sSup>
        <m:r>
          <w:rPr>
            <w:rFonts w:ascii="Cambria Math" w:hAnsi="Cambria Math" w:cs="Times New Roman"/>
            <w:color w:val="000000" w:themeColor="text1"/>
            <w:sz w:val="24"/>
            <w:szCs w:val="24"/>
            <w:rPrChange w:id="1537" w:author="Will Taylor Gough" w:date="2020-08-29T17:25:00Z">
              <w:rPr>
                <w:rFonts w:ascii="Cambria Math" w:hAnsi="Cambria Math" w:cs="Arial"/>
                <w:color w:val="000000" w:themeColor="text1"/>
                <w:sz w:val="24"/>
                <w:szCs w:val="24"/>
              </w:rPr>
            </w:rPrChange>
          </w:rPr>
          <m:t xml:space="preserve"> </m:t>
        </m:r>
        <m:sSub>
          <m:sSubPr>
            <m:ctrlPr>
              <w:rPr>
                <w:rFonts w:ascii="Cambria Math" w:hAnsi="Cambria Math" w:cs="Times New Roman"/>
                <w:color w:val="000000" w:themeColor="text1"/>
                <w:sz w:val="24"/>
                <w:szCs w:val="24"/>
                <w:rPrChange w:id="1538" w:author="Will Taylor Gough" w:date="2020-08-29T17:25:00Z">
                  <w:rPr>
                    <w:rFonts w:ascii="Cambria Math" w:hAnsi="Cambria Math" w:cs="Arial"/>
                    <w:color w:val="000000" w:themeColor="text1"/>
                    <w:sz w:val="24"/>
                    <w:szCs w:val="24"/>
                  </w:rPr>
                </w:rPrChange>
              </w:rPr>
            </m:ctrlPr>
          </m:sSubPr>
          <m:e>
            <m:r>
              <w:ins w:id="1539" w:author="Will Taylor Gough" w:date="2020-08-29T01:09:00Z">
                <w:rPr>
                  <w:rFonts w:ascii="Cambria Math" w:hAnsi="Cambria Math" w:cs="Times New Roman"/>
                  <w:color w:val="000000" w:themeColor="text1"/>
                  <w:sz w:val="24"/>
                  <w:szCs w:val="24"/>
                  <w:rPrChange w:id="1540" w:author="Will Taylor Gough" w:date="2020-08-29T17:25:00Z">
                    <w:rPr>
                      <w:rFonts w:ascii="Cambria Math" w:hAnsi="Cambria Math" w:cs="Arial"/>
                      <w:color w:val="000000" w:themeColor="text1"/>
                      <w:sz w:val="24"/>
                      <w:szCs w:val="24"/>
                    </w:rPr>
                  </w:rPrChange>
                </w:rPr>
                <m:t>F</m:t>
              </w:ins>
            </m:r>
            <m:r>
              <w:del w:id="1541" w:author="Will Taylor Gough" w:date="2020-08-29T01:08:00Z">
                <w:rPr>
                  <w:rFonts w:ascii="Cambria Math" w:hAnsi="Cambria Math" w:cs="Times New Roman"/>
                  <w:color w:val="000000" w:themeColor="text1"/>
                  <w:sz w:val="24"/>
                  <w:szCs w:val="24"/>
                  <w:rPrChange w:id="1542" w:author="Will Taylor Gough" w:date="2020-08-29T17:25:00Z">
                    <w:rPr>
                      <w:rFonts w:ascii="Cambria Math" w:hAnsi="Cambria Math" w:cs="Arial"/>
                      <w:color w:val="000000" w:themeColor="text1"/>
                      <w:sz w:val="24"/>
                      <w:szCs w:val="24"/>
                    </w:rPr>
                  </w:rPrChange>
                </w:rPr>
                <m:t>F</m:t>
              </w:del>
            </m:r>
          </m:e>
          <m:sub>
            <m:r>
              <w:ins w:id="1543" w:author="Will Taylor Gough" w:date="2020-08-29T01:09:00Z">
                <w:rPr>
                  <w:rFonts w:ascii="Cambria Math" w:hAnsi="Cambria Math" w:cs="Times New Roman"/>
                  <w:color w:val="000000" w:themeColor="text1"/>
                  <w:sz w:val="24"/>
                  <w:szCs w:val="24"/>
                  <w:rPrChange w:id="1544" w:author="Will Taylor Gough" w:date="2020-08-29T17:25:00Z">
                    <w:rPr>
                      <w:rFonts w:ascii="Cambria Math" w:hAnsi="Cambria Math" w:cs="Arial"/>
                      <w:color w:val="000000" w:themeColor="text1"/>
                      <w:sz w:val="24"/>
                      <w:szCs w:val="24"/>
                    </w:rPr>
                  </w:rPrChange>
                </w:rPr>
                <m:t>a</m:t>
              </w:ins>
            </m:r>
            <m:r>
              <w:del w:id="1545" w:author="Will Taylor Gough" w:date="2020-08-29T01:08:00Z">
                <w:rPr>
                  <w:rFonts w:ascii="Cambria Math" w:hAnsi="Cambria Math" w:cs="Times New Roman"/>
                  <w:color w:val="000000" w:themeColor="text1"/>
                  <w:sz w:val="24"/>
                  <w:szCs w:val="24"/>
                  <w:rPrChange w:id="1546" w:author="Will Taylor Gough" w:date="2020-08-29T17:25:00Z">
                    <w:rPr>
                      <w:rFonts w:ascii="Cambria Math" w:hAnsi="Cambria Math" w:cs="Arial"/>
                      <w:color w:val="000000" w:themeColor="text1"/>
                      <w:sz w:val="24"/>
                      <w:szCs w:val="24"/>
                    </w:rPr>
                  </w:rPrChange>
                </w:rPr>
                <m:t>a</m:t>
              </w:del>
            </m:r>
          </m:sub>
        </m:sSub>
        <m:r>
          <w:rPr>
            <w:rFonts w:ascii="Cambria Math" w:hAnsi="Cambria Math" w:cs="Times New Roman"/>
            <w:color w:val="000000" w:themeColor="text1"/>
            <w:sz w:val="24"/>
            <w:szCs w:val="24"/>
            <w:rPrChange w:id="1547" w:author="Will Taylor Gough" w:date="2020-08-29T17:25:00Z">
              <w:rPr>
                <w:rFonts w:ascii="Cambria Math" w:hAnsi="Cambria Math" w:cs="Arial"/>
                <w:color w:val="000000" w:themeColor="text1"/>
                <w:sz w:val="24"/>
                <w:szCs w:val="24"/>
              </w:rPr>
            </w:rPrChange>
          </w:rPr>
          <m:t xml:space="preserve"> </m:t>
        </m:r>
        <m:sSup>
          <m:sSupPr>
            <m:ctrlPr>
              <w:rPr>
                <w:rFonts w:ascii="Cambria Math" w:hAnsi="Cambria Math" w:cs="Times New Roman"/>
                <w:color w:val="000000" w:themeColor="text1"/>
                <w:sz w:val="24"/>
                <w:szCs w:val="24"/>
                <w:rPrChange w:id="1548" w:author="Will Taylor Gough" w:date="2020-08-29T17:25:00Z">
                  <w:rPr>
                    <w:rFonts w:ascii="Cambria Math" w:hAnsi="Cambria Math" w:cs="Arial"/>
                    <w:color w:val="000000" w:themeColor="text1"/>
                    <w:sz w:val="24"/>
                    <w:szCs w:val="24"/>
                  </w:rPr>
                </w:rPrChange>
              </w:rPr>
            </m:ctrlPr>
          </m:sSupPr>
          <m:e>
            <m:d>
              <m:dPr>
                <m:ctrlPr>
                  <w:rPr>
                    <w:rFonts w:ascii="Cambria Math" w:hAnsi="Cambria Math" w:cs="Times New Roman"/>
                    <w:color w:val="000000" w:themeColor="text1"/>
                    <w:sz w:val="24"/>
                    <w:szCs w:val="24"/>
                    <w:rPrChange w:id="1549" w:author="Will Taylor Gough" w:date="2020-08-29T17:25:00Z">
                      <w:rPr>
                        <w:rFonts w:ascii="Cambria Math" w:hAnsi="Cambria Math" w:cs="Arial"/>
                        <w:color w:val="000000" w:themeColor="text1"/>
                        <w:sz w:val="24"/>
                        <w:szCs w:val="24"/>
                      </w:rPr>
                    </w:rPrChange>
                  </w:rPr>
                </m:ctrlPr>
              </m:dPr>
              <m:e>
                <m:f>
                  <m:fPr>
                    <m:ctrlPr>
                      <w:rPr>
                        <w:rFonts w:ascii="Cambria Math" w:hAnsi="Cambria Math" w:cs="Times New Roman"/>
                        <w:color w:val="000000" w:themeColor="text1"/>
                        <w:sz w:val="24"/>
                        <w:szCs w:val="24"/>
                        <w:rPrChange w:id="1550" w:author="Will Taylor Gough" w:date="2020-08-29T17:25:00Z">
                          <w:rPr>
                            <w:rFonts w:ascii="Cambria Math" w:hAnsi="Cambria Math" w:cs="Arial"/>
                            <w:color w:val="000000" w:themeColor="text1"/>
                            <w:sz w:val="24"/>
                            <w:szCs w:val="24"/>
                          </w:rPr>
                        </w:rPrChange>
                      </w:rPr>
                    </m:ctrlPr>
                  </m:fPr>
                  <m:num>
                    <m:r>
                      <w:rPr>
                        <w:rFonts w:ascii="Cambria Math" w:hAnsi="Cambria Math" w:cs="Times New Roman"/>
                        <w:color w:val="000000" w:themeColor="text1"/>
                        <w:sz w:val="24"/>
                        <w:szCs w:val="24"/>
                        <w:rPrChange w:id="1551" w:author="Will Taylor Gough" w:date="2020-08-29T17:25:00Z">
                          <w:rPr>
                            <w:rFonts w:ascii="Cambria Math" w:hAnsi="Cambria Math" w:cs="Arial"/>
                            <w:color w:val="000000" w:themeColor="text1"/>
                            <w:sz w:val="24"/>
                            <w:szCs w:val="24"/>
                          </w:rPr>
                        </w:rPrChange>
                      </w:rPr>
                      <m:t>h1</m:t>
                    </m:r>
                  </m:num>
                  <m:den>
                    <m:r>
                      <w:rPr>
                        <w:rFonts w:ascii="Cambria Math" w:hAnsi="Cambria Math" w:cs="Times New Roman"/>
                        <w:color w:val="000000" w:themeColor="text1"/>
                        <w:sz w:val="24"/>
                        <w:szCs w:val="24"/>
                        <w:rPrChange w:id="1552" w:author="Will Taylor Gough" w:date="2020-08-29T17:25:00Z">
                          <w:rPr>
                            <w:rFonts w:ascii="Cambria Math" w:hAnsi="Cambria Math" w:cs="Arial"/>
                            <w:color w:val="000000" w:themeColor="text1"/>
                            <w:sz w:val="24"/>
                            <w:szCs w:val="24"/>
                          </w:rPr>
                        </w:rPrChange>
                      </w:rPr>
                      <m:t>C</m:t>
                    </m:r>
                  </m:den>
                </m:f>
              </m:e>
            </m:d>
          </m:e>
          <m:sup>
            <m:r>
              <w:rPr>
                <w:rFonts w:ascii="Cambria Math" w:hAnsi="Cambria Math" w:cs="Times New Roman"/>
                <w:color w:val="000000" w:themeColor="text1"/>
                <w:sz w:val="24"/>
                <w:szCs w:val="24"/>
                <w:rPrChange w:id="1553" w:author="Will Taylor Gough" w:date="2020-08-29T17:25:00Z">
                  <w:rPr>
                    <w:rFonts w:ascii="Cambria Math" w:hAnsi="Cambria Math" w:cs="Arial"/>
                    <w:color w:val="000000" w:themeColor="text1"/>
                    <w:sz w:val="24"/>
                    <w:szCs w:val="24"/>
                  </w:rPr>
                </w:rPrChange>
              </w:rPr>
              <m:t>2</m:t>
            </m:r>
          </m:sup>
        </m:sSup>
      </m:oMath>
      <w:r w:rsidR="00FE2636" w:rsidRPr="00C05B87">
        <w:rPr>
          <w:rFonts w:ascii="Times New Roman" w:eastAsiaTheme="minorEastAsia" w:hAnsi="Times New Roman" w:cs="Times New Roman"/>
          <w:color w:val="000000" w:themeColor="text1"/>
          <w:sz w:val="24"/>
          <w:szCs w:val="24"/>
          <w:rPrChange w:id="1554" w:author="Will Taylor Gough" w:date="2020-08-29T17:25:00Z">
            <w:rPr>
              <w:rFonts w:ascii="Arial" w:eastAsiaTheme="minorEastAsia" w:hAnsi="Arial" w:cs="Arial"/>
              <w:color w:val="000000" w:themeColor="text1"/>
              <w:sz w:val="24"/>
              <w:szCs w:val="24"/>
            </w:rPr>
          </w:rPrChange>
        </w:rPr>
        <w:tab/>
      </w:r>
      <w:r w:rsidR="00FE2636" w:rsidRPr="00C05B87">
        <w:rPr>
          <w:rFonts w:ascii="Times New Roman" w:eastAsiaTheme="minorEastAsia" w:hAnsi="Times New Roman" w:cs="Times New Roman"/>
          <w:color w:val="000000" w:themeColor="text1"/>
          <w:sz w:val="24"/>
          <w:szCs w:val="24"/>
          <w:rPrChange w:id="1555" w:author="Will Taylor Gough" w:date="2020-08-29T17:25:00Z">
            <w:rPr>
              <w:rFonts w:ascii="Arial" w:eastAsiaTheme="minorEastAsia" w:hAnsi="Arial" w:cs="Arial"/>
              <w:color w:val="000000" w:themeColor="text1"/>
              <w:sz w:val="24"/>
              <w:szCs w:val="24"/>
            </w:rPr>
          </w:rPrChange>
        </w:rPr>
        <w:tab/>
      </w:r>
      <w:r w:rsidR="00FE2636" w:rsidRPr="00C05B87">
        <w:rPr>
          <w:rFonts w:ascii="Times New Roman" w:eastAsiaTheme="minorEastAsia" w:hAnsi="Times New Roman" w:cs="Times New Roman"/>
          <w:color w:val="000000" w:themeColor="text1"/>
          <w:sz w:val="24"/>
          <w:szCs w:val="24"/>
          <w:rPrChange w:id="1556" w:author="Will Taylor Gough" w:date="2020-08-29T17:25:00Z">
            <w:rPr>
              <w:rFonts w:ascii="Arial" w:eastAsiaTheme="minorEastAsia" w:hAnsi="Arial" w:cs="Arial"/>
              <w:color w:val="000000" w:themeColor="text1"/>
              <w:sz w:val="24"/>
              <w:szCs w:val="24"/>
            </w:rPr>
          </w:rPrChange>
        </w:rPr>
        <w:tab/>
      </w:r>
      <w:r w:rsidR="00FE2636" w:rsidRPr="00C05B87">
        <w:rPr>
          <w:rFonts w:ascii="Times New Roman" w:eastAsiaTheme="minorEastAsia" w:hAnsi="Times New Roman" w:cs="Times New Roman"/>
          <w:color w:val="000000" w:themeColor="text1"/>
          <w:sz w:val="24"/>
          <w:szCs w:val="24"/>
          <w:rPrChange w:id="1557" w:author="Will Taylor Gough" w:date="2020-08-29T17:25:00Z">
            <w:rPr>
              <w:rFonts w:ascii="Arial" w:eastAsiaTheme="minorEastAsia" w:hAnsi="Arial" w:cs="Arial"/>
              <w:color w:val="000000" w:themeColor="text1"/>
              <w:sz w:val="24"/>
              <w:szCs w:val="24"/>
            </w:rPr>
          </w:rPrChange>
        </w:rPr>
        <w:tab/>
      </w:r>
      <w:r w:rsidR="00FE2636" w:rsidRPr="00C05B87">
        <w:rPr>
          <w:rFonts w:ascii="Times New Roman" w:eastAsiaTheme="minorEastAsia" w:hAnsi="Times New Roman" w:cs="Times New Roman"/>
          <w:color w:val="000000" w:themeColor="text1"/>
          <w:sz w:val="24"/>
          <w:szCs w:val="24"/>
          <w:rPrChange w:id="1558" w:author="Will Taylor Gough" w:date="2020-08-29T17:25:00Z">
            <w:rPr>
              <w:rFonts w:ascii="Arial" w:eastAsiaTheme="minorEastAsia" w:hAnsi="Arial" w:cs="Arial"/>
              <w:color w:val="000000" w:themeColor="text1"/>
              <w:sz w:val="24"/>
              <w:szCs w:val="24"/>
            </w:rPr>
          </w:rPrChange>
        </w:rPr>
        <w:tab/>
      </w:r>
      <w:r w:rsidR="00FE2636" w:rsidRPr="00C05B87">
        <w:rPr>
          <w:rFonts w:ascii="Times New Roman" w:eastAsiaTheme="minorEastAsia" w:hAnsi="Times New Roman" w:cs="Times New Roman"/>
          <w:color w:val="000000" w:themeColor="text1"/>
          <w:sz w:val="24"/>
          <w:szCs w:val="24"/>
          <w:rPrChange w:id="1559" w:author="Will Taylor Gough" w:date="2020-08-29T17:25:00Z">
            <w:rPr>
              <w:rFonts w:ascii="Arial" w:eastAsiaTheme="minorEastAsia" w:hAnsi="Arial" w:cs="Arial"/>
              <w:color w:val="000000" w:themeColor="text1"/>
              <w:sz w:val="24"/>
              <w:szCs w:val="24"/>
            </w:rPr>
          </w:rPrChange>
        </w:rPr>
        <w:tab/>
      </w:r>
      <w:r w:rsidR="00FE2636" w:rsidRPr="00C05B87">
        <w:rPr>
          <w:rFonts w:ascii="Times New Roman" w:eastAsiaTheme="minorEastAsia" w:hAnsi="Times New Roman" w:cs="Times New Roman"/>
          <w:color w:val="000000" w:themeColor="text1"/>
          <w:sz w:val="24"/>
          <w:szCs w:val="24"/>
          <w:rPrChange w:id="1560" w:author="Will Taylor Gough" w:date="2020-08-29T17:25:00Z">
            <w:rPr>
              <w:rFonts w:ascii="Arial" w:eastAsiaTheme="minorEastAsia" w:hAnsi="Arial" w:cs="Arial"/>
              <w:color w:val="000000" w:themeColor="text1"/>
              <w:sz w:val="24"/>
              <w:szCs w:val="24"/>
            </w:rPr>
          </w:rPrChange>
        </w:rPr>
        <w:tab/>
      </w:r>
      <w:r w:rsidR="00FE2636" w:rsidRPr="00C05B87">
        <w:rPr>
          <w:rFonts w:ascii="Times New Roman" w:eastAsiaTheme="minorEastAsia" w:hAnsi="Times New Roman" w:cs="Times New Roman"/>
          <w:i w:val="0"/>
          <w:color w:val="000000" w:themeColor="text1"/>
          <w:sz w:val="24"/>
          <w:szCs w:val="24"/>
          <w:rPrChange w:id="1561" w:author="Will Taylor Gough" w:date="2020-08-29T17:25:00Z">
            <w:rPr>
              <w:rFonts w:ascii="Arial" w:eastAsiaTheme="minorEastAsia" w:hAnsi="Arial" w:cs="Arial"/>
              <w:i w:val="0"/>
              <w:color w:val="000000" w:themeColor="text1"/>
              <w:sz w:val="24"/>
              <w:szCs w:val="24"/>
            </w:rPr>
          </w:rPrChange>
        </w:rPr>
        <w:tab/>
      </w:r>
      <w:r w:rsidR="00FE2636" w:rsidRPr="00C05B87">
        <w:rPr>
          <w:rFonts w:ascii="Times New Roman" w:eastAsiaTheme="minorEastAsia" w:hAnsi="Times New Roman" w:cs="Times New Roman"/>
          <w:i w:val="0"/>
          <w:color w:val="000000" w:themeColor="text1"/>
          <w:sz w:val="24"/>
          <w:szCs w:val="24"/>
          <w:rPrChange w:id="1562" w:author="Will Taylor Gough" w:date="2020-08-29T17:25:00Z">
            <w:rPr>
              <w:rFonts w:ascii="Arial" w:eastAsiaTheme="minorEastAsia" w:hAnsi="Arial" w:cs="Arial"/>
              <w:i w:val="0"/>
              <w:color w:val="000000" w:themeColor="text1"/>
              <w:sz w:val="24"/>
              <w:szCs w:val="24"/>
            </w:rPr>
          </w:rPrChange>
        </w:rPr>
        <w:tab/>
      </w:r>
      <w:r w:rsidR="00FE2636" w:rsidRPr="00C05B87">
        <w:rPr>
          <w:rFonts w:ascii="Times New Roman" w:hAnsi="Times New Roman" w:cs="Times New Roman"/>
          <w:i w:val="0"/>
          <w:color w:val="000000" w:themeColor="text1"/>
          <w:sz w:val="24"/>
          <w:szCs w:val="24"/>
          <w:rPrChange w:id="1563" w:author="Will Taylor Gough" w:date="2020-08-29T17:25:00Z">
            <w:rPr>
              <w:rFonts w:ascii="Arial" w:hAnsi="Arial" w:cs="Arial"/>
              <w:i w:val="0"/>
              <w:color w:val="000000" w:themeColor="text1"/>
              <w:sz w:val="24"/>
              <w:szCs w:val="24"/>
            </w:rPr>
          </w:rPrChange>
        </w:rPr>
        <w:t>(</w:t>
      </w:r>
      <w:r w:rsidR="00FE2636" w:rsidRPr="00C05B87">
        <w:rPr>
          <w:rFonts w:ascii="Times New Roman" w:hAnsi="Times New Roman" w:cs="Times New Roman"/>
          <w:i w:val="0"/>
          <w:color w:val="000000" w:themeColor="text1"/>
          <w:sz w:val="24"/>
          <w:szCs w:val="24"/>
          <w:rPrChange w:id="1564" w:author="Will Taylor Gough" w:date="2020-08-29T17:25:00Z">
            <w:rPr>
              <w:rFonts w:ascii="Arial" w:hAnsi="Arial" w:cs="Arial"/>
              <w:i w:val="0"/>
              <w:color w:val="000000" w:themeColor="text1"/>
              <w:sz w:val="24"/>
              <w:szCs w:val="24"/>
            </w:rPr>
          </w:rPrChange>
        </w:rPr>
        <w:fldChar w:fldCharType="begin"/>
      </w:r>
      <w:r w:rsidR="00FE2636" w:rsidRPr="00C05B87">
        <w:rPr>
          <w:rFonts w:ascii="Times New Roman" w:hAnsi="Times New Roman" w:cs="Times New Roman"/>
          <w:i w:val="0"/>
          <w:color w:val="000000" w:themeColor="text1"/>
          <w:sz w:val="24"/>
          <w:szCs w:val="24"/>
          <w:rPrChange w:id="1565" w:author="Will Taylor Gough" w:date="2020-08-29T17:25:00Z">
            <w:rPr>
              <w:rFonts w:ascii="Arial" w:hAnsi="Arial" w:cs="Arial"/>
              <w:i w:val="0"/>
              <w:color w:val="000000" w:themeColor="text1"/>
              <w:sz w:val="24"/>
              <w:szCs w:val="24"/>
            </w:rPr>
          </w:rPrChange>
        </w:rPr>
        <w:instrText xml:space="preserve"> SEQ ( \* ARABIC </w:instrText>
      </w:r>
      <w:r w:rsidR="00FE2636" w:rsidRPr="00C05B87">
        <w:rPr>
          <w:rFonts w:ascii="Times New Roman" w:hAnsi="Times New Roman" w:cs="Times New Roman"/>
          <w:i w:val="0"/>
          <w:color w:val="000000" w:themeColor="text1"/>
          <w:sz w:val="24"/>
          <w:szCs w:val="24"/>
          <w:rPrChange w:id="1566" w:author="Will Taylor Gough" w:date="2020-08-29T17:25:00Z">
            <w:rPr>
              <w:rFonts w:ascii="Arial" w:hAnsi="Arial" w:cs="Arial"/>
              <w:i w:val="0"/>
              <w:color w:val="000000" w:themeColor="text1"/>
              <w:sz w:val="24"/>
              <w:szCs w:val="24"/>
            </w:rPr>
          </w:rPrChange>
        </w:rPr>
        <w:fldChar w:fldCharType="separate"/>
      </w:r>
      <w:r w:rsidR="00FE2636" w:rsidRPr="00C05B87">
        <w:rPr>
          <w:rFonts w:ascii="Times New Roman" w:hAnsi="Times New Roman" w:cs="Times New Roman"/>
          <w:i w:val="0"/>
          <w:noProof/>
          <w:color w:val="000000" w:themeColor="text1"/>
          <w:sz w:val="24"/>
          <w:szCs w:val="24"/>
          <w:rPrChange w:id="1567" w:author="Will Taylor Gough" w:date="2020-08-29T17:25:00Z">
            <w:rPr>
              <w:rFonts w:ascii="Arial" w:hAnsi="Arial" w:cs="Arial"/>
              <w:i w:val="0"/>
              <w:noProof/>
              <w:color w:val="000000" w:themeColor="text1"/>
              <w:sz w:val="24"/>
              <w:szCs w:val="24"/>
            </w:rPr>
          </w:rPrChange>
        </w:rPr>
        <w:t>7</w:t>
      </w:r>
      <w:r w:rsidR="00FE2636" w:rsidRPr="00C05B87">
        <w:rPr>
          <w:rFonts w:ascii="Times New Roman" w:hAnsi="Times New Roman" w:cs="Times New Roman"/>
          <w:i w:val="0"/>
          <w:color w:val="000000" w:themeColor="text1"/>
          <w:sz w:val="24"/>
          <w:szCs w:val="24"/>
          <w:rPrChange w:id="1568" w:author="Will Taylor Gough" w:date="2020-08-29T17:25:00Z">
            <w:rPr>
              <w:rFonts w:ascii="Arial" w:hAnsi="Arial" w:cs="Arial"/>
              <w:i w:val="0"/>
              <w:color w:val="000000" w:themeColor="text1"/>
              <w:sz w:val="24"/>
              <w:szCs w:val="24"/>
            </w:rPr>
          </w:rPrChange>
        </w:rPr>
        <w:fldChar w:fldCharType="end"/>
      </w:r>
      <w:r w:rsidR="00FE2636" w:rsidRPr="00C05B87">
        <w:rPr>
          <w:rFonts w:ascii="Times New Roman" w:hAnsi="Times New Roman" w:cs="Times New Roman"/>
          <w:i w:val="0"/>
          <w:color w:val="000000" w:themeColor="text1"/>
          <w:sz w:val="24"/>
          <w:szCs w:val="24"/>
          <w:rPrChange w:id="1569" w:author="Will Taylor Gough" w:date="2020-08-29T17:25:00Z">
            <w:rPr>
              <w:rFonts w:ascii="Arial" w:hAnsi="Arial" w:cs="Arial"/>
              <w:i w:val="0"/>
              <w:color w:val="000000" w:themeColor="text1"/>
              <w:sz w:val="24"/>
              <w:szCs w:val="24"/>
            </w:rPr>
          </w:rPrChange>
        </w:rPr>
        <w:t>)</w:t>
      </w:r>
    </w:p>
    <w:p w14:paraId="3ACA8F11" w14:textId="2DB58C6B" w:rsidR="00FE2636" w:rsidRPr="00C05B87" w:rsidRDefault="00763C6D" w:rsidP="00C05B87">
      <w:pPr>
        <w:pStyle w:val="NormalWeb"/>
        <w:spacing w:line="480" w:lineRule="auto"/>
        <w:rPr>
          <w:color w:val="000000" w:themeColor="text1"/>
          <w:rPrChange w:id="1570" w:author="Will Taylor Gough" w:date="2020-08-29T17:25:00Z">
            <w:rPr>
              <w:rFonts w:ascii="Arial" w:hAnsi="Arial" w:cs="Arial"/>
              <w:color w:val="000000" w:themeColor="text1"/>
            </w:rPr>
          </w:rPrChange>
        </w:rPr>
        <w:pPrChange w:id="1571" w:author="Will Taylor Gough" w:date="2020-08-29T17:27:00Z">
          <w:pPr>
            <w:pStyle w:val="NormalWeb"/>
          </w:pPr>
        </w:pPrChange>
      </w:pPr>
      <w:r w:rsidRPr="00C05B87">
        <w:rPr>
          <w:color w:val="000000" w:themeColor="text1"/>
          <w:rPrChange w:id="1572" w:author="Will Taylor Gough" w:date="2020-08-29T17:25:00Z">
            <w:rPr>
              <w:rFonts w:ascii="Arial" w:hAnsi="Arial" w:cs="Arial"/>
              <w:color w:val="000000" w:themeColor="text1"/>
            </w:rPr>
          </w:rPrChange>
        </w:rPr>
        <w:t xml:space="preserve">and </w:t>
      </w:r>
      <w:r w:rsidR="00B86181" w:rsidRPr="00C05B87">
        <w:rPr>
          <w:color w:val="000000" w:themeColor="text1"/>
          <w:rPrChange w:id="1573" w:author="Will Taylor Gough" w:date="2020-08-29T17:25:00Z">
            <w:rPr>
              <w:rFonts w:ascii="Arial" w:hAnsi="Arial" w:cs="Arial"/>
              <w:color w:val="000000" w:themeColor="text1"/>
            </w:rPr>
          </w:rPrChange>
        </w:rPr>
        <w:t>e</w:t>
      </w:r>
      <w:r w:rsidR="00B37976" w:rsidRPr="00C05B87">
        <w:rPr>
          <w:color w:val="000000" w:themeColor="text1"/>
          <w:rPrChange w:id="1574" w:author="Will Taylor Gough" w:date="2020-08-29T17:25:00Z">
            <w:rPr>
              <w:rFonts w:ascii="Arial" w:hAnsi="Arial" w:cs="Arial"/>
              <w:color w:val="000000" w:themeColor="text1"/>
            </w:rPr>
          </w:rPrChange>
        </w:rPr>
        <w:t xml:space="preserve">quating the </w:t>
      </w:r>
      <w:del w:id="1575" w:author="Will Taylor Gough" w:date="2020-08-29T17:18:00Z">
        <w:r w:rsidR="00B37976" w:rsidRPr="00C05B87" w:rsidDel="001A2550">
          <w:rPr>
            <w:color w:val="000000" w:themeColor="text1"/>
            <w:rPrChange w:id="1576" w:author="Will Taylor Gough" w:date="2020-08-29T17:25:00Z">
              <w:rPr>
                <w:rFonts w:ascii="Arial" w:hAnsi="Arial" w:cs="Arial"/>
                <w:color w:val="000000" w:themeColor="text1"/>
              </w:rPr>
            </w:rPrChange>
          </w:rPr>
          <w:delText>propulsive</w:delText>
        </w:r>
      </w:del>
      <w:del w:id="1577" w:author="Will Taylor Gough" w:date="2020-08-29T17:42:00Z">
        <w:r w:rsidR="00B37976" w:rsidRPr="00C05B87" w:rsidDel="00CB6D67">
          <w:rPr>
            <w:color w:val="000000" w:themeColor="text1"/>
            <w:rPrChange w:id="1578" w:author="Will Taylor Gough" w:date="2020-08-29T17:25:00Z">
              <w:rPr>
                <w:rFonts w:ascii="Arial" w:hAnsi="Arial" w:cs="Arial"/>
                <w:color w:val="000000" w:themeColor="text1"/>
              </w:rPr>
            </w:rPrChange>
          </w:rPr>
          <w:delText xml:space="preserve"> </w:delText>
        </w:r>
      </w:del>
      <w:r w:rsidR="00B37976" w:rsidRPr="00C05B87">
        <w:rPr>
          <w:color w:val="000000" w:themeColor="text1"/>
          <w:rPrChange w:id="1579" w:author="Will Taylor Gough" w:date="2020-08-29T17:25:00Z">
            <w:rPr>
              <w:rFonts w:ascii="Arial" w:hAnsi="Arial" w:cs="Arial"/>
              <w:color w:val="000000" w:themeColor="text1"/>
            </w:rPr>
          </w:rPrChange>
        </w:rPr>
        <w:t>mechanical power generated with the drag power dissipated by the body</w:t>
      </w:r>
      <w:r w:rsidR="009F77D3" w:rsidRPr="00C05B87">
        <w:rPr>
          <w:color w:val="000000" w:themeColor="text1"/>
          <w:rPrChange w:id="1580" w:author="Will Taylor Gough" w:date="2020-08-29T17:25:00Z">
            <w:rPr>
              <w:rFonts w:ascii="Arial" w:hAnsi="Arial" w:cs="Arial"/>
              <w:color w:val="000000" w:themeColor="text1"/>
            </w:rPr>
          </w:rPrChange>
        </w:rPr>
        <w:t xml:space="preserve"> yields the (mean) drag force and its corresponding drag coefficient: (Fish 1993)</w:t>
      </w:r>
      <w:r w:rsidR="00FE2636" w:rsidRPr="00C05B87">
        <w:rPr>
          <w:color w:val="000000" w:themeColor="text1"/>
          <w:rPrChange w:id="1581" w:author="Will Taylor Gough" w:date="2020-08-29T17:25:00Z">
            <w:rPr>
              <w:rFonts w:ascii="Arial" w:hAnsi="Arial" w:cs="Arial"/>
              <w:color w:val="000000" w:themeColor="text1"/>
            </w:rPr>
          </w:rPrChange>
        </w:rPr>
        <w:t xml:space="preserve">: </w:t>
      </w:r>
    </w:p>
    <w:p w14:paraId="09432394" w14:textId="55B7D191" w:rsidR="00C11D2C" w:rsidRPr="00C05B87" w:rsidDel="00C11D2C" w:rsidRDefault="00EE4B73" w:rsidP="00C05B87">
      <w:pPr>
        <w:pStyle w:val="Caption"/>
        <w:spacing w:line="480" w:lineRule="auto"/>
        <w:rPr>
          <w:del w:id="1582" w:author="Will Taylor Gough" w:date="2020-08-29T01:10:00Z"/>
          <w:rFonts w:ascii="Times New Roman" w:hAnsi="Times New Roman" w:cs="Times New Roman"/>
          <w:i w:val="0"/>
          <w:color w:val="000000" w:themeColor="text1"/>
          <w:sz w:val="24"/>
          <w:szCs w:val="24"/>
          <w:rPrChange w:id="1583" w:author="Will Taylor Gough" w:date="2020-08-29T17:25:00Z">
            <w:rPr>
              <w:del w:id="1584" w:author="Will Taylor Gough" w:date="2020-08-29T01:10:00Z"/>
              <w:rFonts w:ascii="Arial" w:eastAsiaTheme="minorEastAsia" w:hAnsi="Arial" w:cs="Arial"/>
              <w:color w:val="000000" w:themeColor="text1"/>
              <w:sz w:val="24"/>
              <w:szCs w:val="24"/>
            </w:rPr>
          </w:rPrChange>
        </w:rPr>
        <w:pPrChange w:id="1585" w:author="Will Taylor Gough" w:date="2020-08-29T17:27:00Z">
          <w:pPr>
            <w:pStyle w:val="Caption"/>
          </w:pPr>
        </w:pPrChange>
      </w:pPr>
      <m:oMath>
        <m:sSub>
          <m:sSubPr>
            <m:ctrlPr>
              <w:rPr>
                <w:rFonts w:ascii="Cambria Math" w:hAnsi="Cambria Math" w:cs="Times New Roman"/>
                <w:color w:val="000000" w:themeColor="text1"/>
                <w:sz w:val="24"/>
                <w:szCs w:val="24"/>
                <w:rPrChange w:id="1586" w:author="Will Taylor Gough" w:date="2020-08-29T17:25:00Z">
                  <w:rPr>
                    <w:rFonts w:ascii="Cambria Math" w:hAnsi="Cambria Math" w:cs="Arial"/>
                    <w:color w:val="000000" w:themeColor="text1"/>
                    <w:sz w:val="24"/>
                    <w:szCs w:val="24"/>
                  </w:rPr>
                </w:rPrChange>
              </w:rPr>
            </m:ctrlPr>
          </m:sSubPr>
          <m:e>
            <m:r>
              <w:rPr>
                <w:rFonts w:ascii="Cambria Math" w:hAnsi="Cambria Math" w:cs="Times New Roman"/>
                <w:color w:val="000000" w:themeColor="text1"/>
                <w:sz w:val="24"/>
                <w:szCs w:val="24"/>
                <w:rPrChange w:id="1587" w:author="Will Taylor Gough" w:date="2020-08-29T17:25:00Z">
                  <w:rPr>
                    <w:rFonts w:ascii="Cambria Math" w:hAnsi="Cambria Math" w:cs="Arial"/>
                    <w:color w:val="000000" w:themeColor="text1"/>
                    <w:sz w:val="24"/>
                    <w:szCs w:val="24"/>
                  </w:rPr>
                </w:rPrChange>
              </w:rPr>
              <m:t>C</m:t>
            </m:r>
          </m:e>
          <m:sub>
            <m:r>
              <w:rPr>
                <w:rFonts w:ascii="Cambria Math" w:hAnsi="Cambria Math" w:cs="Times New Roman"/>
                <w:color w:val="000000" w:themeColor="text1"/>
                <w:sz w:val="24"/>
                <w:szCs w:val="24"/>
                <w:rPrChange w:id="1588" w:author="Will Taylor Gough" w:date="2020-08-29T17:25:00Z">
                  <w:rPr>
                    <w:rFonts w:ascii="Cambria Math" w:hAnsi="Cambria Math" w:cs="Arial"/>
                    <w:color w:val="000000" w:themeColor="text1"/>
                    <w:sz w:val="24"/>
                    <w:szCs w:val="24"/>
                  </w:rPr>
                </w:rPrChange>
              </w:rPr>
              <m:t>D</m:t>
            </m:r>
          </m:sub>
        </m:sSub>
        <m:r>
          <w:rPr>
            <w:rFonts w:ascii="Cambria Math" w:hAnsi="Cambria Math" w:cs="Times New Roman"/>
            <w:color w:val="000000" w:themeColor="text1"/>
            <w:sz w:val="24"/>
            <w:szCs w:val="24"/>
            <w:rPrChange w:id="1589" w:author="Will Taylor Gough" w:date="2020-08-29T17:25:00Z">
              <w:rPr>
                <w:rFonts w:ascii="Cambria Math" w:hAnsi="Cambria Math" w:cs="Arial"/>
                <w:color w:val="000000" w:themeColor="text1"/>
                <w:sz w:val="24"/>
                <w:szCs w:val="24"/>
              </w:rPr>
            </w:rPrChange>
          </w:rPr>
          <m:t>=</m:t>
        </m:r>
        <m:f>
          <m:fPr>
            <m:ctrlPr>
              <w:rPr>
                <w:rFonts w:ascii="Cambria Math" w:hAnsi="Cambria Math" w:cs="Times New Roman"/>
                <w:color w:val="000000" w:themeColor="text1"/>
                <w:sz w:val="24"/>
                <w:szCs w:val="24"/>
                <w:rPrChange w:id="1590" w:author="Will Taylor Gough" w:date="2020-08-29T17:25:00Z">
                  <w:rPr>
                    <w:rFonts w:ascii="Cambria Math" w:hAnsi="Cambria Math" w:cs="Arial"/>
                    <w:color w:val="000000" w:themeColor="text1"/>
                    <w:sz w:val="24"/>
                    <w:szCs w:val="24"/>
                  </w:rPr>
                </w:rPrChange>
              </w:rPr>
            </m:ctrlPr>
          </m:fPr>
          <m:num>
            <m:sSub>
              <m:sSubPr>
                <m:ctrlPr>
                  <w:rPr>
                    <w:rFonts w:ascii="Cambria Math" w:hAnsi="Cambria Math" w:cs="Times New Roman"/>
                    <w:color w:val="000000" w:themeColor="text1"/>
                    <w:sz w:val="24"/>
                    <w:szCs w:val="24"/>
                    <w:rPrChange w:id="1591" w:author="Will Taylor Gough" w:date="2020-08-29T17:25:00Z">
                      <w:rPr>
                        <w:rFonts w:ascii="Cambria Math" w:hAnsi="Cambria Math" w:cs="Arial"/>
                        <w:color w:val="000000" w:themeColor="text1"/>
                        <w:sz w:val="24"/>
                        <w:szCs w:val="24"/>
                      </w:rPr>
                    </w:rPrChange>
                  </w:rPr>
                </m:ctrlPr>
              </m:sSubPr>
              <m:e>
                <m:r>
                  <w:rPr>
                    <w:rFonts w:ascii="Cambria Math" w:hAnsi="Cambria Math" w:cs="Times New Roman"/>
                    <w:color w:val="000000" w:themeColor="text1"/>
                    <w:sz w:val="24"/>
                    <w:szCs w:val="24"/>
                    <w:rPrChange w:id="1592" w:author="Will Taylor Gough" w:date="2020-08-29T17:25:00Z">
                      <w:rPr>
                        <w:rFonts w:ascii="Cambria Math" w:hAnsi="Cambria Math" w:cs="Arial"/>
                        <w:color w:val="000000" w:themeColor="text1"/>
                        <w:sz w:val="24"/>
                        <w:szCs w:val="24"/>
                      </w:rPr>
                    </w:rPrChange>
                  </w:rPr>
                  <m:t>P</m:t>
                </m:r>
              </m:e>
              <m:sub>
                <m:r>
                  <w:rPr>
                    <w:rFonts w:ascii="Cambria Math" w:hAnsi="Cambria Math" w:cs="Times New Roman"/>
                    <w:color w:val="000000" w:themeColor="text1"/>
                    <w:sz w:val="24"/>
                    <w:szCs w:val="24"/>
                    <w:rPrChange w:id="1593" w:author="Will Taylor Gough" w:date="2020-08-29T17:25:00Z">
                      <w:rPr>
                        <w:rFonts w:ascii="Cambria Math" w:hAnsi="Cambria Math" w:cs="Arial"/>
                        <w:color w:val="000000" w:themeColor="text1"/>
                        <w:sz w:val="24"/>
                        <w:szCs w:val="24"/>
                      </w:rPr>
                    </w:rPrChange>
                  </w:rPr>
                  <m:t>T</m:t>
                </m:r>
              </m:sub>
            </m:sSub>
          </m:num>
          <m:den>
            <m:r>
              <w:rPr>
                <w:rFonts w:ascii="Cambria Math" w:hAnsi="Cambria Math" w:cs="Times New Roman"/>
                <w:color w:val="000000" w:themeColor="text1"/>
                <w:sz w:val="24"/>
                <w:szCs w:val="24"/>
                <w:rPrChange w:id="1594" w:author="Will Taylor Gough" w:date="2020-08-29T17:25:00Z">
                  <w:rPr>
                    <w:rFonts w:ascii="Cambria Math" w:hAnsi="Cambria Math" w:cs="Arial"/>
                    <w:color w:val="000000" w:themeColor="text1"/>
                    <w:sz w:val="24"/>
                    <w:szCs w:val="24"/>
                  </w:rPr>
                </w:rPrChange>
              </w:rPr>
              <m:t xml:space="preserve">0.5 </m:t>
            </m:r>
            <m:r>
              <w:rPr>
                <w:rFonts w:ascii="Cambria Math" w:hAnsi="Cambria Math" w:cs="Times New Roman"/>
                <w:color w:val="000000" w:themeColor="text1"/>
                <w:sz w:val="24"/>
                <w:szCs w:val="24"/>
                <w:shd w:val="clear" w:color="auto" w:fill="FFFFFF"/>
                <w:rPrChange w:id="1595" w:author="Will Taylor Gough" w:date="2020-08-29T17:25:00Z">
                  <w:rPr>
                    <w:rFonts w:ascii="Cambria Math" w:hAnsi="Cambria Math" w:cs="Arial"/>
                    <w:color w:val="000000" w:themeColor="text1"/>
                    <w:sz w:val="24"/>
                    <w:szCs w:val="24"/>
                    <w:shd w:val="clear" w:color="auto" w:fill="FFFFFF"/>
                  </w:rPr>
                </w:rPrChange>
              </w:rPr>
              <m:t xml:space="preserve">ρ </m:t>
            </m:r>
            <m:sSub>
              <m:sSubPr>
                <m:ctrlPr>
                  <w:rPr>
                    <w:rFonts w:ascii="Cambria Math" w:hAnsi="Cambria Math" w:cs="Times New Roman"/>
                    <w:color w:val="000000" w:themeColor="text1"/>
                    <w:sz w:val="24"/>
                    <w:szCs w:val="24"/>
                    <w:shd w:val="clear" w:color="auto" w:fill="FFFFFF"/>
                    <w:rPrChange w:id="1596" w:author="Will Taylor Gough" w:date="2020-08-29T17:25:00Z">
                      <w:rPr>
                        <w:rFonts w:ascii="Cambria Math" w:hAnsi="Cambria Math" w:cs="Arial"/>
                        <w:color w:val="000000" w:themeColor="text1"/>
                        <w:sz w:val="24"/>
                        <w:szCs w:val="24"/>
                        <w:shd w:val="clear" w:color="auto" w:fill="FFFFFF"/>
                      </w:rPr>
                    </w:rPrChange>
                  </w:rPr>
                </m:ctrlPr>
              </m:sSubPr>
              <m:e>
                <m:r>
                  <w:rPr>
                    <w:rFonts w:ascii="Cambria Math" w:hAnsi="Cambria Math" w:cs="Times New Roman"/>
                    <w:color w:val="000000" w:themeColor="text1"/>
                    <w:sz w:val="24"/>
                    <w:szCs w:val="24"/>
                    <w:shd w:val="clear" w:color="auto" w:fill="FFFFFF"/>
                    <w:rPrChange w:id="1597" w:author="Will Taylor Gough" w:date="2020-08-29T17:25:00Z">
                      <w:rPr>
                        <w:rFonts w:ascii="Cambria Math" w:hAnsi="Cambria Math" w:cs="Arial"/>
                        <w:color w:val="000000" w:themeColor="text1"/>
                        <w:sz w:val="24"/>
                        <w:szCs w:val="24"/>
                        <w:shd w:val="clear" w:color="auto" w:fill="FFFFFF"/>
                      </w:rPr>
                    </w:rPrChange>
                  </w:rPr>
                  <m:t>S</m:t>
                </m:r>
              </m:e>
              <m:sub>
                <m:r>
                  <w:rPr>
                    <w:rFonts w:ascii="Cambria Math" w:hAnsi="Cambria Math" w:cs="Times New Roman"/>
                    <w:color w:val="000000" w:themeColor="text1"/>
                    <w:sz w:val="24"/>
                    <w:szCs w:val="24"/>
                    <w:shd w:val="clear" w:color="auto" w:fill="FFFFFF"/>
                    <w:rPrChange w:id="1598" w:author="Will Taylor Gough" w:date="2020-08-29T17:25:00Z">
                      <w:rPr>
                        <w:rFonts w:ascii="Cambria Math" w:hAnsi="Cambria Math" w:cs="Arial"/>
                        <w:color w:val="000000" w:themeColor="text1"/>
                        <w:sz w:val="24"/>
                        <w:szCs w:val="24"/>
                        <w:shd w:val="clear" w:color="auto" w:fill="FFFFFF"/>
                      </w:rPr>
                    </w:rPrChange>
                  </w:rPr>
                  <m:t>a</m:t>
                </m:r>
              </m:sub>
            </m:sSub>
            <m:r>
              <w:rPr>
                <w:rFonts w:ascii="Cambria Math" w:hAnsi="Cambria Math" w:cs="Times New Roman"/>
                <w:color w:val="000000" w:themeColor="text1"/>
                <w:sz w:val="24"/>
                <w:szCs w:val="24"/>
                <w:rPrChange w:id="1599" w:author="Will Taylor Gough" w:date="2020-08-29T17:25:00Z">
                  <w:rPr>
                    <w:rFonts w:ascii="Cambria Math" w:hAnsi="Cambria Math" w:cs="Arial"/>
                    <w:color w:val="000000" w:themeColor="text1"/>
                    <w:sz w:val="24"/>
                    <w:szCs w:val="24"/>
                  </w:rPr>
                </w:rPrChange>
              </w:rPr>
              <m:t xml:space="preserve"> </m:t>
            </m:r>
            <m:sSup>
              <m:sSupPr>
                <m:ctrlPr>
                  <w:rPr>
                    <w:rFonts w:ascii="Cambria Math" w:hAnsi="Cambria Math" w:cs="Times New Roman"/>
                    <w:color w:val="000000" w:themeColor="text1"/>
                    <w:sz w:val="24"/>
                    <w:szCs w:val="24"/>
                    <w:rPrChange w:id="1600" w:author="Will Taylor Gough" w:date="2020-08-29T17:25:00Z">
                      <w:rPr>
                        <w:rFonts w:ascii="Cambria Math" w:hAnsi="Cambria Math" w:cs="Arial"/>
                        <w:color w:val="000000" w:themeColor="text1"/>
                        <w:sz w:val="24"/>
                        <w:szCs w:val="24"/>
                      </w:rPr>
                    </w:rPrChange>
                  </w:rPr>
                </m:ctrlPr>
              </m:sSupPr>
              <m:e>
                <m:r>
                  <w:rPr>
                    <w:rFonts w:ascii="Cambria Math" w:hAnsi="Cambria Math" w:cs="Times New Roman"/>
                    <w:color w:val="000000" w:themeColor="text1"/>
                    <w:sz w:val="24"/>
                    <w:szCs w:val="24"/>
                    <w:rPrChange w:id="1601" w:author="Will Taylor Gough" w:date="2020-08-29T17:25:00Z">
                      <w:rPr>
                        <w:rFonts w:ascii="Cambria Math" w:hAnsi="Cambria Math" w:cs="Arial"/>
                        <w:color w:val="000000" w:themeColor="text1"/>
                        <w:sz w:val="24"/>
                        <w:szCs w:val="24"/>
                      </w:rPr>
                    </w:rPrChange>
                  </w:rPr>
                  <m:t>U</m:t>
                </m:r>
              </m:e>
              <m:sup>
                <m:r>
                  <w:rPr>
                    <w:rFonts w:ascii="Cambria Math" w:hAnsi="Cambria Math" w:cs="Times New Roman"/>
                    <w:color w:val="000000" w:themeColor="text1"/>
                    <w:sz w:val="24"/>
                    <w:szCs w:val="24"/>
                    <w:rPrChange w:id="1602" w:author="Will Taylor Gough" w:date="2020-08-29T17:25:00Z">
                      <w:rPr>
                        <w:rFonts w:ascii="Cambria Math" w:hAnsi="Cambria Math" w:cs="Arial"/>
                        <w:color w:val="000000" w:themeColor="text1"/>
                        <w:sz w:val="24"/>
                        <w:szCs w:val="24"/>
                      </w:rPr>
                    </w:rPrChange>
                  </w:rPr>
                  <m:t>3</m:t>
                </m:r>
              </m:sup>
            </m:sSup>
          </m:den>
        </m:f>
      </m:oMath>
      <w:r w:rsidR="00FE2636" w:rsidRPr="00C05B87">
        <w:rPr>
          <w:rFonts w:ascii="Times New Roman" w:eastAsiaTheme="minorEastAsia" w:hAnsi="Times New Roman" w:cs="Times New Roman"/>
          <w:color w:val="000000" w:themeColor="text1"/>
          <w:sz w:val="24"/>
          <w:szCs w:val="24"/>
          <w:rPrChange w:id="1603" w:author="Will Taylor Gough" w:date="2020-08-29T17:25:00Z">
            <w:rPr>
              <w:rFonts w:ascii="Arial" w:eastAsiaTheme="minorEastAsia" w:hAnsi="Arial" w:cs="Arial"/>
              <w:color w:val="000000" w:themeColor="text1"/>
              <w:sz w:val="24"/>
              <w:szCs w:val="24"/>
            </w:rPr>
          </w:rPrChange>
        </w:rPr>
        <w:tab/>
      </w:r>
      <w:r w:rsidR="00FE2636" w:rsidRPr="00C05B87">
        <w:rPr>
          <w:rFonts w:ascii="Times New Roman" w:eastAsiaTheme="minorEastAsia" w:hAnsi="Times New Roman" w:cs="Times New Roman"/>
          <w:color w:val="000000" w:themeColor="text1"/>
          <w:sz w:val="24"/>
          <w:szCs w:val="24"/>
          <w:rPrChange w:id="1604" w:author="Will Taylor Gough" w:date="2020-08-29T17:25:00Z">
            <w:rPr>
              <w:rFonts w:ascii="Arial" w:eastAsiaTheme="minorEastAsia" w:hAnsi="Arial" w:cs="Arial"/>
              <w:color w:val="000000" w:themeColor="text1"/>
              <w:sz w:val="24"/>
              <w:szCs w:val="24"/>
            </w:rPr>
          </w:rPrChange>
        </w:rPr>
        <w:tab/>
      </w:r>
      <w:r w:rsidR="00FE2636" w:rsidRPr="00C05B87">
        <w:rPr>
          <w:rFonts w:ascii="Times New Roman" w:eastAsiaTheme="minorEastAsia" w:hAnsi="Times New Roman" w:cs="Times New Roman"/>
          <w:color w:val="000000" w:themeColor="text1"/>
          <w:sz w:val="24"/>
          <w:szCs w:val="24"/>
          <w:rPrChange w:id="1605" w:author="Will Taylor Gough" w:date="2020-08-29T17:25:00Z">
            <w:rPr>
              <w:rFonts w:ascii="Arial" w:eastAsiaTheme="minorEastAsia" w:hAnsi="Arial" w:cs="Arial"/>
              <w:color w:val="000000" w:themeColor="text1"/>
              <w:sz w:val="24"/>
              <w:szCs w:val="24"/>
            </w:rPr>
          </w:rPrChange>
        </w:rPr>
        <w:tab/>
      </w:r>
      <w:r w:rsidR="00FE2636" w:rsidRPr="00C05B87">
        <w:rPr>
          <w:rFonts w:ascii="Times New Roman" w:eastAsiaTheme="minorEastAsia" w:hAnsi="Times New Roman" w:cs="Times New Roman"/>
          <w:color w:val="000000" w:themeColor="text1"/>
          <w:sz w:val="24"/>
          <w:szCs w:val="24"/>
          <w:rPrChange w:id="1606" w:author="Will Taylor Gough" w:date="2020-08-29T17:25:00Z">
            <w:rPr>
              <w:rFonts w:ascii="Arial" w:eastAsiaTheme="minorEastAsia" w:hAnsi="Arial" w:cs="Arial"/>
              <w:color w:val="000000" w:themeColor="text1"/>
              <w:sz w:val="24"/>
              <w:szCs w:val="24"/>
            </w:rPr>
          </w:rPrChange>
        </w:rPr>
        <w:tab/>
      </w:r>
      <w:r w:rsidR="00FE2636" w:rsidRPr="00C05B87">
        <w:rPr>
          <w:rFonts w:ascii="Times New Roman" w:eastAsiaTheme="minorEastAsia" w:hAnsi="Times New Roman" w:cs="Times New Roman"/>
          <w:color w:val="000000" w:themeColor="text1"/>
          <w:sz w:val="24"/>
          <w:szCs w:val="24"/>
          <w:rPrChange w:id="1607" w:author="Will Taylor Gough" w:date="2020-08-29T17:25:00Z">
            <w:rPr>
              <w:rFonts w:ascii="Arial" w:eastAsiaTheme="minorEastAsia" w:hAnsi="Arial" w:cs="Arial"/>
              <w:color w:val="000000" w:themeColor="text1"/>
              <w:sz w:val="24"/>
              <w:szCs w:val="24"/>
            </w:rPr>
          </w:rPrChange>
        </w:rPr>
        <w:tab/>
      </w:r>
      <w:r w:rsidR="00FE2636" w:rsidRPr="00C05B87">
        <w:rPr>
          <w:rFonts w:ascii="Times New Roman" w:eastAsiaTheme="minorEastAsia" w:hAnsi="Times New Roman" w:cs="Times New Roman"/>
          <w:color w:val="000000" w:themeColor="text1"/>
          <w:sz w:val="24"/>
          <w:szCs w:val="24"/>
          <w:rPrChange w:id="1608" w:author="Will Taylor Gough" w:date="2020-08-29T17:25:00Z">
            <w:rPr>
              <w:rFonts w:ascii="Arial" w:eastAsiaTheme="minorEastAsia" w:hAnsi="Arial" w:cs="Arial"/>
              <w:color w:val="000000" w:themeColor="text1"/>
              <w:sz w:val="24"/>
              <w:szCs w:val="24"/>
            </w:rPr>
          </w:rPrChange>
        </w:rPr>
        <w:tab/>
      </w:r>
      <w:r w:rsidR="00FE2636" w:rsidRPr="00C05B87">
        <w:rPr>
          <w:rFonts w:ascii="Times New Roman" w:eastAsiaTheme="minorEastAsia" w:hAnsi="Times New Roman" w:cs="Times New Roman"/>
          <w:color w:val="000000" w:themeColor="text1"/>
          <w:sz w:val="24"/>
          <w:szCs w:val="24"/>
          <w:rPrChange w:id="1609" w:author="Will Taylor Gough" w:date="2020-08-29T17:25:00Z">
            <w:rPr>
              <w:rFonts w:ascii="Arial" w:eastAsiaTheme="minorEastAsia" w:hAnsi="Arial" w:cs="Arial"/>
              <w:color w:val="000000" w:themeColor="text1"/>
              <w:sz w:val="24"/>
              <w:szCs w:val="24"/>
            </w:rPr>
          </w:rPrChange>
        </w:rPr>
        <w:tab/>
      </w:r>
      <w:r w:rsidR="00FE2636" w:rsidRPr="00C05B87">
        <w:rPr>
          <w:rFonts w:ascii="Times New Roman" w:eastAsiaTheme="minorEastAsia" w:hAnsi="Times New Roman" w:cs="Times New Roman"/>
          <w:color w:val="000000" w:themeColor="text1"/>
          <w:sz w:val="24"/>
          <w:szCs w:val="24"/>
          <w:rPrChange w:id="1610" w:author="Will Taylor Gough" w:date="2020-08-29T17:25:00Z">
            <w:rPr>
              <w:rFonts w:ascii="Arial" w:eastAsiaTheme="minorEastAsia" w:hAnsi="Arial" w:cs="Arial"/>
              <w:color w:val="000000" w:themeColor="text1"/>
              <w:sz w:val="24"/>
              <w:szCs w:val="24"/>
            </w:rPr>
          </w:rPrChange>
        </w:rPr>
        <w:tab/>
      </w:r>
      <w:r w:rsidR="00FE2636" w:rsidRPr="00C05B87">
        <w:rPr>
          <w:rFonts w:ascii="Times New Roman" w:eastAsiaTheme="minorEastAsia" w:hAnsi="Times New Roman" w:cs="Times New Roman"/>
          <w:color w:val="000000" w:themeColor="text1"/>
          <w:sz w:val="24"/>
          <w:szCs w:val="24"/>
          <w:rPrChange w:id="1611" w:author="Will Taylor Gough" w:date="2020-08-29T17:25:00Z">
            <w:rPr>
              <w:rFonts w:ascii="Arial" w:eastAsiaTheme="minorEastAsia" w:hAnsi="Arial" w:cs="Arial"/>
              <w:color w:val="000000" w:themeColor="text1"/>
              <w:sz w:val="24"/>
              <w:szCs w:val="24"/>
            </w:rPr>
          </w:rPrChange>
        </w:rPr>
        <w:tab/>
      </w:r>
      <w:r w:rsidR="00FE2636" w:rsidRPr="00C05B87">
        <w:rPr>
          <w:rFonts w:ascii="Times New Roman" w:eastAsiaTheme="minorEastAsia" w:hAnsi="Times New Roman" w:cs="Times New Roman"/>
          <w:color w:val="000000" w:themeColor="text1"/>
          <w:sz w:val="24"/>
          <w:szCs w:val="24"/>
          <w:rPrChange w:id="1612" w:author="Will Taylor Gough" w:date="2020-08-29T17:25:00Z">
            <w:rPr>
              <w:rFonts w:ascii="Arial" w:eastAsiaTheme="minorEastAsia" w:hAnsi="Arial" w:cs="Arial"/>
              <w:color w:val="000000" w:themeColor="text1"/>
              <w:sz w:val="24"/>
              <w:szCs w:val="24"/>
            </w:rPr>
          </w:rPrChange>
        </w:rPr>
        <w:tab/>
      </w:r>
      <w:r w:rsidR="00FE2636" w:rsidRPr="00C05B87">
        <w:rPr>
          <w:rFonts w:ascii="Times New Roman" w:hAnsi="Times New Roman" w:cs="Times New Roman"/>
          <w:i w:val="0"/>
          <w:color w:val="000000" w:themeColor="text1"/>
          <w:sz w:val="24"/>
          <w:szCs w:val="24"/>
          <w:rPrChange w:id="1613" w:author="Will Taylor Gough" w:date="2020-08-29T17:25:00Z">
            <w:rPr>
              <w:rFonts w:ascii="Arial" w:hAnsi="Arial" w:cs="Arial"/>
              <w:i w:val="0"/>
              <w:color w:val="000000" w:themeColor="text1"/>
              <w:sz w:val="24"/>
              <w:szCs w:val="24"/>
            </w:rPr>
          </w:rPrChange>
        </w:rPr>
        <w:t>(</w:t>
      </w:r>
      <w:r w:rsidR="00FE2636" w:rsidRPr="00C05B87">
        <w:rPr>
          <w:rFonts w:ascii="Times New Roman" w:hAnsi="Times New Roman" w:cs="Times New Roman"/>
          <w:i w:val="0"/>
          <w:color w:val="000000" w:themeColor="text1"/>
          <w:sz w:val="24"/>
          <w:szCs w:val="24"/>
          <w:rPrChange w:id="1614" w:author="Will Taylor Gough" w:date="2020-08-29T17:25:00Z">
            <w:rPr>
              <w:rFonts w:ascii="Arial" w:hAnsi="Arial" w:cs="Arial"/>
              <w:i w:val="0"/>
              <w:color w:val="000000" w:themeColor="text1"/>
              <w:sz w:val="24"/>
              <w:szCs w:val="24"/>
            </w:rPr>
          </w:rPrChange>
        </w:rPr>
        <w:fldChar w:fldCharType="begin"/>
      </w:r>
      <w:r w:rsidR="00FE2636" w:rsidRPr="00C05B87">
        <w:rPr>
          <w:rFonts w:ascii="Times New Roman" w:hAnsi="Times New Roman" w:cs="Times New Roman"/>
          <w:i w:val="0"/>
          <w:color w:val="000000" w:themeColor="text1"/>
          <w:sz w:val="24"/>
          <w:szCs w:val="24"/>
          <w:rPrChange w:id="1615" w:author="Will Taylor Gough" w:date="2020-08-29T17:25:00Z">
            <w:rPr>
              <w:rFonts w:ascii="Arial" w:hAnsi="Arial" w:cs="Arial"/>
              <w:i w:val="0"/>
              <w:color w:val="000000" w:themeColor="text1"/>
              <w:sz w:val="24"/>
              <w:szCs w:val="24"/>
            </w:rPr>
          </w:rPrChange>
        </w:rPr>
        <w:instrText xml:space="preserve"> SEQ ( \* ARABIC </w:instrText>
      </w:r>
      <w:r w:rsidR="00FE2636" w:rsidRPr="00C05B87">
        <w:rPr>
          <w:rFonts w:ascii="Times New Roman" w:hAnsi="Times New Roman" w:cs="Times New Roman"/>
          <w:i w:val="0"/>
          <w:color w:val="000000" w:themeColor="text1"/>
          <w:sz w:val="24"/>
          <w:szCs w:val="24"/>
          <w:rPrChange w:id="1616" w:author="Will Taylor Gough" w:date="2020-08-29T17:25:00Z">
            <w:rPr>
              <w:rFonts w:ascii="Arial" w:hAnsi="Arial" w:cs="Arial"/>
              <w:i w:val="0"/>
              <w:color w:val="000000" w:themeColor="text1"/>
              <w:sz w:val="24"/>
              <w:szCs w:val="24"/>
            </w:rPr>
          </w:rPrChange>
        </w:rPr>
        <w:fldChar w:fldCharType="separate"/>
      </w:r>
      <w:r w:rsidR="00FE2636" w:rsidRPr="00C05B87">
        <w:rPr>
          <w:rFonts w:ascii="Times New Roman" w:hAnsi="Times New Roman" w:cs="Times New Roman"/>
          <w:i w:val="0"/>
          <w:noProof/>
          <w:color w:val="000000" w:themeColor="text1"/>
          <w:sz w:val="24"/>
          <w:szCs w:val="24"/>
          <w:rPrChange w:id="1617" w:author="Will Taylor Gough" w:date="2020-08-29T17:25:00Z">
            <w:rPr>
              <w:rFonts w:ascii="Arial" w:hAnsi="Arial" w:cs="Arial"/>
              <w:i w:val="0"/>
              <w:noProof/>
              <w:color w:val="000000" w:themeColor="text1"/>
              <w:sz w:val="24"/>
              <w:szCs w:val="24"/>
            </w:rPr>
          </w:rPrChange>
        </w:rPr>
        <w:t>8</w:t>
      </w:r>
      <w:r w:rsidR="00FE2636" w:rsidRPr="00C05B87">
        <w:rPr>
          <w:rFonts w:ascii="Times New Roman" w:hAnsi="Times New Roman" w:cs="Times New Roman"/>
          <w:i w:val="0"/>
          <w:color w:val="000000" w:themeColor="text1"/>
          <w:sz w:val="24"/>
          <w:szCs w:val="24"/>
          <w:rPrChange w:id="1618" w:author="Will Taylor Gough" w:date="2020-08-29T17:25:00Z">
            <w:rPr>
              <w:rFonts w:ascii="Arial" w:hAnsi="Arial" w:cs="Arial"/>
              <w:i w:val="0"/>
              <w:color w:val="000000" w:themeColor="text1"/>
              <w:sz w:val="24"/>
              <w:szCs w:val="24"/>
            </w:rPr>
          </w:rPrChange>
        </w:rPr>
        <w:fldChar w:fldCharType="end"/>
      </w:r>
      <w:r w:rsidR="00FE2636" w:rsidRPr="00C05B87">
        <w:rPr>
          <w:rFonts w:ascii="Times New Roman" w:hAnsi="Times New Roman" w:cs="Times New Roman"/>
          <w:i w:val="0"/>
          <w:color w:val="000000" w:themeColor="text1"/>
          <w:sz w:val="24"/>
          <w:szCs w:val="24"/>
          <w:rPrChange w:id="1619" w:author="Will Taylor Gough" w:date="2020-08-29T17:25:00Z">
            <w:rPr>
              <w:rFonts w:ascii="Arial" w:hAnsi="Arial" w:cs="Arial"/>
              <w:i w:val="0"/>
              <w:color w:val="000000" w:themeColor="text1"/>
              <w:sz w:val="24"/>
              <w:szCs w:val="24"/>
            </w:rPr>
          </w:rPrChange>
        </w:rPr>
        <w:t>)</w:t>
      </w:r>
    </w:p>
    <w:p w14:paraId="1F6C545C" w14:textId="77777777" w:rsidR="00FE2636" w:rsidRPr="00C05B87" w:rsidRDefault="00FE2636" w:rsidP="00C05B87">
      <w:pPr>
        <w:pStyle w:val="Caption"/>
        <w:spacing w:line="480" w:lineRule="auto"/>
        <w:rPr>
          <w:rFonts w:ascii="Times New Roman" w:hAnsi="Times New Roman" w:cs="Times New Roman"/>
          <w:i w:val="0"/>
          <w:color w:val="000000" w:themeColor="text1"/>
          <w:sz w:val="24"/>
          <w:szCs w:val="24"/>
          <w:rPrChange w:id="1620" w:author="Will Taylor Gough" w:date="2020-08-29T17:25:00Z">
            <w:rPr>
              <w:i/>
              <w:color w:val="000000" w:themeColor="text1"/>
              <w:sz w:val="24"/>
              <w:szCs w:val="24"/>
            </w:rPr>
          </w:rPrChange>
        </w:rPr>
        <w:pPrChange w:id="1621" w:author="Will Taylor Gough" w:date="2020-08-29T17:27:00Z">
          <w:pPr>
            <w:spacing w:line="240" w:lineRule="auto"/>
          </w:pPr>
        </w:pPrChange>
      </w:pPr>
    </w:p>
    <w:p w14:paraId="22BC4846" w14:textId="77777777" w:rsidR="007E5166" w:rsidRDefault="007E5166" w:rsidP="00C05B87">
      <w:pPr>
        <w:spacing w:line="480" w:lineRule="auto"/>
        <w:jc w:val="center"/>
        <w:rPr>
          <w:ins w:id="1622" w:author="Will Taylor Gough" w:date="2020-08-29T17:57:00Z"/>
          <w:rFonts w:ascii="Times New Roman" w:hAnsi="Times New Roman" w:cs="Times New Roman"/>
          <w:i/>
          <w:color w:val="000000" w:themeColor="text1"/>
          <w:sz w:val="24"/>
          <w:szCs w:val="24"/>
          <w:u w:val="single"/>
        </w:rPr>
        <w:pPrChange w:id="1623" w:author="Will Taylor Gough" w:date="2020-08-29T17:27:00Z">
          <w:pPr>
            <w:spacing w:line="240" w:lineRule="auto"/>
            <w:jc w:val="center"/>
          </w:pPr>
        </w:pPrChange>
      </w:pPr>
    </w:p>
    <w:p w14:paraId="19ED0911" w14:textId="1231FCCF" w:rsidR="00FE2636" w:rsidRPr="00C05B87" w:rsidRDefault="00763C6D" w:rsidP="00C05B87">
      <w:pPr>
        <w:spacing w:line="480" w:lineRule="auto"/>
        <w:jc w:val="center"/>
        <w:rPr>
          <w:rFonts w:ascii="Times New Roman" w:hAnsi="Times New Roman" w:cs="Times New Roman"/>
          <w:color w:val="000000" w:themeColor="text1"/>
          <w:sz w:val="24"/>
          <w:szCs w:val="24"/>
          <w:u w:val="single"/>
          <w:rPrChange w:id="1624" w:author="Will Taylor Gough" w:date="2020-08-29T17:25:00Z">
            <w:rPr>
              <w:color w:val="000000" w:themeColor="text1"/>
              <w:sz w:val="24"/>
              <w:szCs w:val="24"/>
              <w:u w:val="single"/>
            </w:rPr>
          </w:rPrChange>
        </w:rPr>
        <w:pPrChange w:id="1625" w:author="Will Taylor Gough" w:date="2020-08-29T17:27:00Z">
          <w:pPr>
            <w:spacing w:line="240" w:lineRule="auto"/>
            <w:jc w:val="center"/>
          </w:pPr>
        </w:pPrChange>
      </w:pPr>
      <w:r w:rsidRPr="00C05B87">
        <w:rPr>
          <w:rFonts w:ascii="Times New Roman" w:hAnsi="Times New Roman" w:cs="Times New Roman"/>
          <w:i/>
          <w:color w:val="000000" w:themeColor="text1"/>
          <w:sz w:val="24"/>
          <w:szCs w:val="24"/>
          <w:u w:val="single"/>
          <w:rPrChange w:id="1626" w:author="Will Taylor Gough" w:date="2020-08-29T17:25:00Z">
            <w:rPr>
              <w:i/>
              <w:color w:val="000000" w:themeColor="text1"/>
              <w:sz w:val="24"/>
              <w:szCs w:val="24"/>
              <w:u w:val="single"/>
            </w:rPr>
          </w:rPrChange>
        </w:rPr>
        <w:t xml:space="preserve">Routine </w:t>
      </w:r>
      <w:r w:rsidR="00FE2636" w:rsidRPr="00C05B87">
        <w:rPr>
          <w:rFonts w:ascii="Times New Roman" w:hAnsi="Times New Roman" w:cs="Times New Roman"/>
          <w:i/>
          <w:color w:val="000000" w:themeColor="text1"/>
          <w:sz w:val="24"/>
          <w:szCs w:val="24"/>
          <w:u w:val="single"/>
          <w:rPrChange w:id="1627" w:author="Will Taylor Gough" w:date="2020-08-29T17:25:00Z">
            <w:rPr>
              <w:i/>
              <w:color w:val="000000" w:themeColor="text1"/>
              <w:sz w:val="24"/>
              <w:szCs w:val="24"/>
              <w:u w:val="single"/>
            </w:rPr>
          </w:rPrChange>
        </w:rPr>
        <w:t xml:space="preserve">vs. </w:t>
      </w:r>
      <w:r w:rsidR="00621145" w:rsidRPr="00C05B87">
        <w:rPr>
          <w:rFonts w:ascii="Times New Roman" w:hAnsi="Times New Roman" w:cs="Times New Roman"/>
          <w:i/>
          <w:color w:val="000000" w:themeColor="text1"/>
          <w:sz w:val="24"/>
          <w:szCs w:val="24"/>
          <w:u w:val="single"/>
          <w:rPrChange w:id="1628" w:author="Will Taylor Gough" w:date="2020-08-29T17:25:00Z">
            <w:rPr>
              <w:i/>
              <w:color w:val="000000" w:themeColor="text1"/>
              <w:sz w:val="24"/>
              <w:szCs w:val="24"/>
              <w:u w:val="single"/>
            </w:rPr>
          </w:rPrChange>
        </w:rPr>
        <w:t>Lunge-Associated</w:t>
      </w:r>
      <w:r w:rsidR="00FE2636" w:rsidRPr="00C05B87">
        <w:rPr>
          <w:rFonts w:ascii="Times New Roman" w:hAnsi="Times New Roman" w:cs="Times New Roman"/>
          <w:i/>
          <w:color w:val="000000" w:themeColor="text1"/>
          <w:sz w:val="24"/>
          <w:szCs w:val="24"/>
          <w:u w:val="single"/>
          <w:rPrChange w:id="1629" w:author="Will Taylor Gough" w:date="2020-08-29T17:25:00Z">
            <w:rPr>
              <w:i/>
              <w:color w:val="000000" w:themeColor="text1"/>
              <w:sz w:val="24"/>
              <w:szCs w:val="24"/>
              <w:u w:val="single"/>
            </w:rPr>
          </w:rPrChange>
        </w:rPr>
        <w:t xml:space="preserve"> Swimming</w:t>
      </w:r>
    </w:p>
    <w:p w14:paraId="35819B22" w14:textId="0134E69D" w:rsidR="00FE2636" w:rsidRPr="00C05B87" w:rsidRDefault="006E2A23" w:rsidP="00C05B87">
      <w:pPr>
        <w:spacing w:line="480" w:lineRule="auto"/>
        <w:ind w:firstLine="720"/>
        <w:rPr>
          <w:rFonts w:ascii="Times New Roman" w:hAnsi="Times New Roman" w:cs="Times New Roman"/>
          <w:color w:val="000000" w:themeColor="text1"/>
          <w:sz w:val="24"/>
          <w:szCs w:val="24"/>
          <w:rPrChange w:id="1630" w:author="Will Taylor Gough" w:date="2020-08-29T17:25:00Z">
            <w:rPr>
              <w:color w:val="000000" w:themeColor="text1"/>
              <w:sz w:val="24"/>
              <w:szCs w:val="24"/>
            </w:rPr>
          </w:rPrChange>
        </w:rPr>
        <w:pPrChange w:id="1631" w:author="Will Taylor Gough" w:date="2020-08-29T17:27:00Z">
          <w:pPr>
            <w:spacing w:line="240" w:lineRule="auto"/>
            <w:ind w:firstLine="720"/>
          </w:pPr>
        </w:pPrChange>
      </w:pPr>
      <w:ins w:id="1632" w:author="Will Taylor Gough" w:date="2020-08-29T01:10:00Z">
        <w:r w:rsidRPr="00C05B87">
          <w:rPr>
            <w:rFonts w:ascii="Times New Roman" w:hAnsi="Times New Roman" w:cs="Times New Roman"/>
            <w:color w:val="000000" w:themeColor="text1"/>
            <w:sz w:val="24"/>
            <w:szCs w:val="24"/>
            <w:rPrChange w:id="1633" w:author="Will Taylor Gough" w:date="2020-08-29T17:25:00Z">
              <w:rPr>
                <w:color w:val="000000" w:themeColor="text1"/>
                <w:sz w:val="24"/>
                <w:szCs w:val="24"/>
              </w:rPr>
            </w:rPrChange>
          </w:rPr>
          <w:t>Foraging l</w:t>
        </w:r>
        <w:r w:rsidR="00C11D2C" w:rsidRPr="00C05B87">
          <w:rPr>
            <w:rFonts w:ascii="Times New Roman" w:hAnsi="Times New Roman" w:cs="Times New Roman"/>
            <w:color w:val="000000" w:themeColor="text1"/>
            <w:sz w:val="24"/>
            <w:szCs w:val="24"/>
            <w:rPrChange w:id="1634" w:author="Will Taylor Gough" w:date="2020-08-29T17:25:00Z">
              <w:rPr>
                <w:color w:val="000000" w:themeColor="text1"/>
                <w:sz w:val="24"/>
                <w:szCs w:val="24"/>
              </w:rPr>
            </w:rPrChange>
          </w:rPr>
          <w:t>unges were detected manually</w:t>
        </w:r>
      </w:ins>
      <w:ins w:id="1635" w:author="Will Taylor Gough" w:date="2020-08-29T01:11:00Z">
        <w:r w:rsidR="00C11D2C" w:rsidRPr="00C05B87">
          <w:rPr>
            <w:rFonts w:ascii="Times New Roman" w:hAnsi="Times New Roman" w:cs="Times New Roman"/>
            <w:color w:val="000000" w:themeColor="text1"/>
            <w:sz w:val="24"/>
            <w:szCs w:val="24"/>
            <w:rPrChange w:id="1636" w:author="Will Taylor Gough" w:date="2020-08-29T17:25:00Z">
              <w:rPr>
                <w:color w:val="000000" w:themeColor="text1"/>
                <w:sz w:val="24"/>
                <w:szCs w:val="24"/>
              </w:rPr>
            </w:rPrChange>
          </w:rPr>
          <w:t xml:space="preserve"> using a series of defined parameters that have been validated </w:t>
        </w:r>
      </w:ins>
      <w:ins w:id="1637" w:author="Will Taylor Gough" w:date="2020-08-29T01:12:00Z">
        <w:r w:rsidR="00C11D2C" w:rsidRPr="00C05B87">
          <w:rPr>
            <w:rFonts w:ascii="Times New Roman" w:hAnsi="Times New Roman" w:cs="Times New Roman"/>
            <w:color w:val="000000" w:themeColor="text1"/>
            <w:sz w:val="24"/>
            <w:szCs w:val="24"/>
            <w:rPrChange w:id="1638" w:author="Will Taylor Gough" w:date="2020-08-29T17:25:00Z">
              <w:rPr>
                <w:color w:val="000000" w:themeColor="text1"/>
                <w:sz w:val="24"/>
                <w:szCs w:val="24"/>
              </w:rPr>
            </w:rPrChange>
          </w:rPr>
          <w:t>using tag video (</w:t>
        </w:r>
        <w:r w:rsidRPr="00C05B87">
          <w:rPr>
            <w:rFonts w:ascii="Times New Roman" w:hAnsi="Times New Roman" w:cs="Times New Roman"/>
            <w:color w:val="000000" w:themeColor="text1"/>
            <w:sz w:val="24"/>
            <w:szCs w:val="24"/>
            <w:rPrChange w:id="1639" w:author="Will Taylor Gough" w:date="2020-08-29T17:25:00Z">
              <w:rPr>
                <w:color w:val="000000" w:themeColor="text1"/>
                <w:sz w:val="24"/>
                <w:szCs w:val="24"/>
              </w:rPr>
            </w:rPrChange>
          </w:rPr>
          <w:t>Cade et al., 2016)</w:t>
        </w:r>
        <w:r w:rsidR="00C11D2C" w:rsidRPr="00C05B87">
          <w:rPr>
            <w:rFonts w:ascii="Times New Roman" w:hAnsi="Times New Roman" w:cs="Times New Roman"/>
            <w:color w:val="000000" w:themeColor="text1"/>
            <w:sz w:val="24"/>
            <w:szCs w:val="24"/>
            <w:rPrChange w:id="1640" w:author="Will Taylor Gough" w:date="2020-08-29T17:25:00Z">
              <w:rPr>
                <w:color w:val="000000" w:themeColor="text1"/>
                <w:sz w:val="24"/>
                <w:szCs w:val="24"/>
              </w:rPr>
            </w:rPrChange>
          </w:rPr>
          <w:t xml:space="preserve">. </w:t>
        </w:r>
      </w:ins>
      <w:ins w:id="1641" w:author="Will Taylor Gough" w:date="2020-08-29T01:13:00Z">
        <w:r w:rsidRPr="00C05B87">
          <w:rPr>
            <w:rFonts w:ascii="Times New Roman" w:hAnsi="Times New Roman" w:cs="Times New Roman"/>
            <w:color w:val="000000" w:themeColor="text1"/>
            <w:sz w:val="24"/>
            <w:szCs w:val="24"/>
            <w:rPrChange w:id="1642" w:author="Will Taylor Gough" w:date="2020-08-29T17:25:00Z">
              <w:rPr>
                <w:color w:val="000000" w:themeColor="text1"/>
                <w:sz w:val="24"/>
                <w:szCs w:val="24"/>
              </w:rPr>
            </w:rPrChange>
          </w:rPr>
          <w:t>These events typically involve an increase in speed followed by a rapid deceleration as the animals opens its mouth</w:t>
        </w:r>
      </w:ins>
      <w:ins w:id="1643" w:author="Will Taylor Gough" w:date="2020-08-29T01:14:00Z">
        <w:r w:rsidRPr="00C05B87">
          <w:rPr>
            <w:rFonts w:ascii="Times New Roman" w:hAnsi="Times New Roman" w:cs="Times New Roman"/>
            <w:color w:val="000000" w:themeColor="text1"/>
            <w:sz w:val="24"/>
            <w:szCs w:val="24"/>
            <w:rPrChange w:id="1644" w:author="Will Taylor Gough" w:date="2020-08-29T17:25:00Z">
              <w:rPr>
                <w:color w:val="000000" w:themeColor="text1"/>
                <w:sz w:val="24"/>
                <w:szCs w:val="24"/>
              </w:rPr>
            </w:rPrChange>
          </w:rPr>
          <w:t xml:space="preserve"> (Potvin et al., 2009</w:t>
        </w:r>
      </w:ins>
      <w:ins w:id="1645" w:author="Will Taylor Gough" w:date="2020-08-29T01:16:00Z">
        <w:r w:rsidRPr="00C05B87">
          <w:rPr>
            <w:rFonts w:ascii="Times New Roman" w:hAnsi="Times New Roman" w:cs="Times New Roman"/>
            <w:color w:val="000000" w:themeColor="text1"/>
            <w:sz w:val="24"/>
            <w:szCs w:val="24"/>
            <w:rPrChange w:id="1646" w:author="Will Taylor Gough" w:date="2020-08-29T17:25:00Z">
              <w:rPr>
                <w:color w:val="000000" w:themeColor="text1"/>
                <w:sz w:val="24"/>
                <w:szCs w:val="24"/>
              </w:rPr>
            </w:rPrChange>
          </w:rPr>
          <w:t>; Goldbogen et al., 2011; Cade et al., 2016</w:t>
        </w:r>
      </w:ins>
      <w:ins w:id="1647" w:author="Will Taylor Gough" w:date="2020-08-29T01:14:00Z">
        <w:r w:rsidRPr="00C05B87">
          <w:rPr>
            <w:rFonts w:ascii="Times New Roman" w:hAnsi="Times New Roman" w:cs="Times New Roman"/>
            <w:color w:val="000000" w:themeColor="text1"/>
            <w:sz w:val="24"/>
            <w:szCs w:val="24"/>
            <w:rPrChange w:id="1648" w:author="Will Taylor Gough" w:date="2020-08-29T17:25:00Z">
              <w:rPr>
                <w:color w:val="000000" w:themeColor="text1"/>
                <w:sz w:val="24"/>
                <w:szCs w:val="24"/>
              </w:rPr>
            </w:rPrChange>
          </w:rPr>
          <w:t>)</w:t>
        </w:r>
      </w:ins>
      <w:ins w:id="1649" w:author="Will Taylor Gough" w:date="2020-08-29T01:13:00Z">
        <w:r w:rsidRPr="00C05B87">
          <w:rPr>
            <w:rFonts w:ascii="Times New Roman" w:hAnsi="Times New Roman" w:cs="Times New Roman"/>
            <w:color w:val="000000" w:themeColor="text1"/>
            <w:sz w:val="24"/>
            <w:szCs w:val="24"/>
            <w:rPrChange w:id="1650" w:author="Will Taylor Gough" w:date="2020-08-29T17:25:00Z">
              <w:rPr>
                <w:color w:val="000000" w:themeColor="text1"/>
                <w:sz w:val="24"/>
                <w:szCs w:val="24"/>
              </w:rPr>
            </w:rPrChange>
          </w:rPr>
          <w:t xml:space="preserve">. </w:t>
        </w:r>
      </w:ins>
      <w:ins w:id="1651" w:author="Will Taylor Gough" w:date="2020-08-29T01:17:00Z">
        <w:r w:rsidRPr="00C05B87">
          <w:rPr>
            <w:rFonts w:ascii="Times New Roman" w:hAnsi="Times New Roman" w:cs="Times New Roman"/>
            <w:color w:val="000000" w:themeColor="text1"/>
            <w:sz w:val="24"/>
            <w:szCs w:val="24"/>
            <w:rPrChange w:id="1652" w:author="Will Taylor Gough" w:date="2020-08-29T17:25:00Z">
              <w:rPr>
                <w:color w:val="000000" w:themeColor="text1"/>
                <w:sz w:val="24"/>
                <w:szCs w:val="24"/>
              </w:rPr>
            </w:rPrChange>
          </w:rPr>
          <w:t>We cho</w:t>
        </w:r>
        <w:r w:rsidR="00CB6D67">
          <w:rPr>
            <w:rFonts w:ascii="Times New Roman" w:hAnsi="Times New Roman" w:cs="Times New Roman"/>
            <w:color w:val="000000" w:themeColor="text1"/>
            <w:sz w:val="24"/>
            <w:szCs w:val="24"/>
            <w:rPrChange w:id="1653" w:author="Will Taylor Gough" w:date="2020-08-29T17:25:00Z">
              <w:rPr>
                <w:rFonts w:ascii="Times New Roman" w:hAnsi="Times New Roman" w:cs="Times New Roman"/>
                <w:color w:val="000000" w:themeColor="text1"/>
                <w:sz w:val="24"/>
                <w:szCs w:val="24"/>
              </w:rPr>
            </w:rPrChange>
          </w:rPr>
          <w:t>se to define the period from 10-0</w:t>
        </w:r>
        <w:r w:rsidRPr="00C05B87">
          <w:rPr>
            <w:rFonts w:ascii="Times New Roman" w:hAnsi="Times New Roman" w:cs="Times New Roman"/>
            <w:color w:val="000000" w:themeColor="text1"/>
            <w:sz w:val="24"/>
            <w:szCs w:val="24"/>
            <w:rPrChange w:id="1654" w:author="Will Taylor Gough" w:date="2020-08-29T17:25:00Z">
              <w:rPr>
                <w:color w:val="000000" w:themeColor="text1"/>
                <w:sz w:val="24"/>
                <w:szCs w:val="24"/>
              </w:rPr>
            </w:rPrChange>
          </w:rPr>
          <w:t xml:space="preserve"> seconds </w:t>
        </w:r>
        <w:r w:rsidRPr="00C05B87">
          <w:rPr>
            <w:rFonts w:ascii="Times New Roman" w:hAnsi="Times New Roman" w:cs="Times New Roman"/>
            <w:color w:val="000000" w:themeColor="text1"/>
            <w:sz w:val="24"/>
            <w:szCs w:val="24"/>
            <w:rPrChange w:id="1655" w:author="Will Taylor Gough" w:date="2020-08-29T17:25:00Z">
              <w:rPr>
                <w:color w:val="000000" w:themeColor="text1"/>
                <w:sz w:val="24"/>
                <w:szCs w:val="24"/>
              </w:rPr>
            </w:rPrChange>
          </w:rPr>
          <w:lastRenderedPageBreak/>
          <w:t xml:space="preserve">prior to the lunge </w:t>
        </w:r>
        <w:r w:rsidR="00CB6D67">
          <w:rPr>
            <w:rFonts w:ascii="Times New Roman" w:hAnsi="Times New Roman" w:cs="Times New Roman"/>
            <w:color w:val="000000" w:themeColor="text1"/>
            <w:sz w:val="24"/>
            <w:szCs w:val="24"/>
            <w:rPrChange w:id="1656" w:author="Will Taylor Gough" w:date="2020-08-29T17:25:00Z">
              <w:rPr>
                <w:rFonts w:ascii="Times New Roman" w:hAnsi="Times New Roman" w:cs="Times New Roman"/>
                <w:color w:val="000000" w:themeColor="text1"/>
                <w:sz w:val="24"/>
                <w:szCs w:val="24"/>
              </w:rPr>
            </w:rPrChange>
          </w:rPr>
          <w:t xml:space="preserve">deceleration </w:t>
        </w:r>
        <w:r w:rsidRPr="00C05B87">
          <w:rPr>
            <w:rFonts w:ascii="Times New Roman" w:hAnsi="Times New Roman" w:cs="Times New Roman"/>
            <w:color w:val="000000" w:themeColor="text1"/>
            <w:sz w:val="24"/>
            <w:szCs w:val="24"/>
            <w:rPrChange w:id="1657" w:author="Will Taylor Gough" w:date="2020-08-29T17:25:00Z">
              <w:rPr>
                <w:color w:val="000000" w:themeColor="text1"/>
                <w:sz w:val="24"/>
                <w:szCs w:val="24"/>
              </w:rPr>
            </w:rPrChange>
          </w:rPr>
          <w:t xml:space="preserve">as the lunge-associated period and any tailbeat that </w:t>
        </w:r>
      </w:ins>
      <w:ins w:id="1658" w:author="Will Taylor Gough" w:date="2020-08-29T01:18:00Z">
        <w:r w:rsidRPr="00C05B87">
          <w:rPr>
            <w:rFonts w:ascii="Times New Roman" w:hAnsi="Times New Roman" w:cs="Times New Roman"/>
            <w:color w:val="000000" w:themeColor="text1"/>
            <w:sz w:val="24"/>
            <w:szCs w:val="24"/>
            <w:rPrChange w:id="1659" w:author="Will Taylor Gough" w:date="2020-08-29T17:25:00Z">
              <w:rPr>
                <w:color w:val="000000" w:themeColor="text1"/>
                <w:sz w:val="24"/>
                <w:szCs w:val="24"/>
              </w:rPr>
            </w:rPrChange>
          </w:rPr>
          <w:t>occurred</w:t>
        </w:r>
      </w:ins>
      <w:ins w:id="1660" w:author="Will Taylor Gough" w:date="2020-08-29T01:17:00Z">
        <w:r w:rsidRPr="00C05B87">
          <w:rPr>
            <w:rFonts w:ascii="Times New Roman" w:hAnsi="Times New Roman" w:cs="Times New Roman"/>
            <w:color w:val="000000" w:themeColor="text1"/>
            <w:sz w:val="24"/>
            <w:szCs w:val="24"/>
            <w:rPrChange w:id="1661" w:author="Will Taylor Gough" w:date="2020-08-29T17:25:00Z">
              <w:rPr>
                <w:color w:val="000000" w:themeColor="text1"/>
                <w:sz w:val="24"/>
                <w:szCs w:val="24"/>
              </w:rPr>
            </w:rPrChange>
          </w:rPr>
          <w:t xml:space="preserve"> </w:t>
        </w:r>
      </w:ins>
      <w:ins w:id="1662" w:author="Will Taylor Gough" w:date="2020-08-29T01:18:00Z">
        <w:r w:rsidRPr="00C05B87">
          <w:rPr>
            <w:rFonts w:ascii="Times New Roman" w:hAnsi="Times New Roman" w:cs="Times New Roman"/>
            <w:color w:val="000000" w:themeColor="text1"/>
            <w:sz w:val="24"/>
            <w:szCs w:val="24"/>
            <w:rPrChange w:id="1663" w:author="Will Taylor Gough" w:date="2020-08-29T17:25:00Z">
              <w:rPr>
                <w:color w:val="000000" w:themeColor="text1"/>
                <w:sz w:val="24"/>
                <w:szCs w:val="24"/>
              </w:rPr>
            </w:rPrChange>
          </w:rPr>
          <w:t xml:space="preserve">within that time was similarly classified as lunge-associated. All other tailbeats were classified as routine swimming. The lunge-associated tailbeats </w:t>
        </w:r>
      </w:ins>
      <w:ins w:id="1664" w:author="Will Taylor Gough" w:date="2020-08-29T01:25:00Z">
        <w:r w:rsidR="006E57A2" w:rsidRPr="00C05B87">
          <w:rPr>
            <w:rFonts w:ascii="Times New Roman" w:hAnsi="Times New Roman" w:cs="Times New Roman"/>
            <w:color w:val="000000" w:themeColor="text1"/>
            <w:sz w:val="24"/>
            <w:szCs w:val="24"/>
            <w:rPrChange w:id="1665" w:author="Will Taylor Gough" w:date="2020-08-29T17:25:00Z">
              <w:rPr>
                <w:color w:val="000000" w:themeColor="text1"/>
                <w:sz w:val="24"/>
                <w:szCs w:val="24"/>
              </w:rPr>
            </w:rPrChange>
          </w:rPr>
          <w:t>likely included</w:t>
        </w:r>
      </w:ins>
      <w:ins w:id="1666" w:author="Will Taylor Gough" w:date="2020-08-29T01:18:00Z">
        <w:r w:rsidRPr="00C05B87">
          <w:rPr>
            <w:rFonts w:ascii="Times New Roman" w:hAnsi="Times New Roman" w:cs="Times New Roman"/>
            <w:color w:val="000000" w:themeColor="text1"/>
            <w:sz w:val="24"/>
            <w:szCs w:val="24"/>
            <w:rPrChange w:id="1667" w:author="Will Taylor Gough" w:date="2020-08-29T17:25:00Z">
              <w:rPr>
                <w:color w:val="000000" w:themeColor="text1"/>
                <w:sz w:val="24"/>
                <w:szCs w:val="24"/>
              </w:rPr>
            </w:rPrChange>
          </w:rPr>
          <w:t xml:space="preserve"> a greater change in swimming velocity, but </w:t>
        </w:r>
      </w:ins>
      <w:ins w:id="1668" w:author="Will Taylor Gough" w:date="2020-08-29T01:20:00Z">
        <w:r w:rsidRPr="00C05B87">
          <w:rPr>
            <w:rFonts w:ascii="Times New Roman" w:hAnsi="Times New Roman" w:cs="Times New Roman"/>
            <w:color w:val="000000" w:themeColor="text1"/>
            <w:sz w:val="24"/>
            <w:szCs w:val="24"/>
            <w:rPrChange w:id="1669" w:author="Will Taylor Gough" w:date="2020-08-29T17:25:00Z">
              <w:rPr>
                <w:color w:val="000000" w:themeColor="text1"/>
                <w:sz w:val="24"/>
                <w:szCs w:val="24"/>
              </w:rPr>
            </w:rPrChange>
          </w:rPr>
          <w:t>our tailbeat de</w:t>
        </w:r>
        <w:r w:rsidR="006E57A2" w:rsidRPr="00C05B87">
          <w:rPr>
            <w:rFonts w:ascii="Times New Roman" w:hAnsi="Times New Roman" w:cs="Times New Roman"/>
            <w:color w:val="000000" w:themeColor="text1"/>
            <w:sz w:val="24"/>
            <w:szCs w:val="24"/>
            <w:rPrChange w:id="1670" w:author="Will Taylor Gough" w:date="2020-08-29T17:25:00Z">
              <w:rPr>
                <w:color w:val="000000" w:themeColor="text1"/>
                <w:sz w:val="24"/>
                <w:szCs w:val="24"/>
              </w:rPr>
            </w:rPrChange>
          </w:rPr>
          <w:t>tection thresholds ensured</w:t>
        </w:r>
      </w:ins>
      <w:ins w:id="1671" w:author="Will Taylor Gough" w:date="2020-08-29T17:44:00Z">
        <w:r w:rsidR="00CB6D67">
          <w:rPr>
            <w:rFonts w:ascii="Times New Roman" w:hAnsi="Times New Roman" w:cs="Times New Roman"/>
            <w:color w:val="000000" w:themeColor="text1"/>
            <w:sz w:val="24"/>
            <w:szCs w:val="24"/>
          </w:rPr>
          <w:t xml:space="preserve"> general</w:t>
        </w:r>
      </w:ins>
      <w:ins w:id="1672" w:author="Will Taylor Gough" w:date="2020-08-29T01:20:00Z">
        <w:r w:rsidR="006E57A2" w:rsidRPr="00C05B87">
          <w:rPr>
            <w:rFonts w:ascii="Times New Roman" w:hAnsi="Times New Roman" w:cs="Times New Roman"/>
            <w:color w:val="000000" w:themeColor="text1"/>
            <w:sz w:val="24"/>
            <w:szCs w:val="24"/>
            <w:rPrChange w:id="1673" w:author="Will Taylor Gough" w:date="2020-08-29T17:25:00Z">
              <w:rPr>
                <w:color w:val="000000" w:themeColor="text1"/>
                <w:sz w:val="24"/>
                <w:szCs w:val="24"/>
              </w:rPr>
            </w:rPrChange>
          </w:rPr>
          <w:t xml:space="preserve"> consistency in the overall </w:t>
        </w:r>
      </w:ins>
      <w:ins w:id="1674" w:author="Will Taylor Gough" w:date="2020-08-29T01:25:00Z">
        <w:r w:rsidR="006E57A2" w:rsidRPr="00C05B87">
          <w:rPr>
            <w:rFonts w:ascii="Times New Roman" w:hAnsi="Times New Roman" w:cs="Times New Roman"/>
            <w:color w:val="000000" w:themeColor="text1"/>
            <w:sz w:val="24"/>
            <w:szCs w:val="24"/>
            <w:rPrChange w:id="1675" w:author="Will Taylor Gough" w:date="2020-08-29T17:25:00Z">
              <w:rPr>
                <w:color w:val="000000" w:themeColor="text1"/>
                <w:sz w:val="24"/>
                <w:szCs w:val="24"/>
              </w:rPr>
            </w:rPrChange>
          </w:rPr>
          <w:t xml:space="preserve">kinematic </w:t>
        </w:r>
      </w:ins>
      <w:ins w:id="1676" w:author="Will Taylor Gough" w:date="2020-08-29T01:20:00Z">
        <w:r w:rsidR="006E57A2" w:rsidRPr="00C05B87">
          <w:rPr>
            <w:rFonts w:ascii="Times New Roman" w:hAnsi="Times New Roman" w:cs="Times New Roman"/>
            <w:color w:val="000000" w:themeColor="text1"/>
            <w:sz w:val="24"/>
            <w:szCs w:val="24"/>
            <w:rPrChange w:id="1677" w:author="Will Taylor Gough" w:date="2020-08-29T17:25:00Z">
              <w:rPr>
                <w:color w:val="000000" w:themeColor="text1"/>
                <w:sz w:val="24"/>
                <w:szCs w:val="24"/>
              </w:rPr>
            </w:rPrChange>
          </w:rPr>
          <w:t>profile of the tailbeats and resulted in two sets of tailbeats at different levels of swimming effort.</w:t>
        </w:r>
      </w:ins>
      <w:del w:id="1678" w:author="Will Taylor Gough" w:date="2020-08-29T01:25:00Z">
        <w:r w:rsidR="00FE2636" w:rsidRPr="00C05B87" w:rsidDel="006E57A2">
          <w:rPr>
            <w:rFonts w:ascii="Times New Roman" w:hAnsi="Times New Roman" w:cs="Times New Roman"/>
            <w:color w:val="000000" w:themeColor="text1"/>
            <w:sz w:val="24"/>
            <w:szCs w:val="24"/>
            <w:rPrChange w:id="1679" w:author="Will Taylor Gough" w:date="2020-08-29T17:25:00Z">
              <w:rPr>
                <w:color w:val="000000" w:themeColor="text1"/>
                <w:sz w:val="24"/>
                <w:szCs w:val="24"/>
              </w:rPr>
            </w:rPrChange>
          </w:rPr>
          <w:delText xml:space="preserve">The relationship between </w:delText>
        </w:r>
        <w:r w:rsidR="00763C6D" w:rsidRPr="00C05B87" w:rsidDel="006E57A2">
          <w:rPr>
            <w:rFonts w:ascii="Times New Roman" w:hAnsi="Times New Roman" w:cs="Times New Roman"/>
            <w:color w:val="000000" w:themeColor="text1"/>
            <w:sz w:val="24"/>
            <w:szCs w:val="24"/>
            <w:rPrChange w:id="1680" w:author="Will Taylor Gough" w:date="2020-08-29T17:25:00Z">
              <w:rPr>
                <w:color w:val="000000" w:themeColor="text1"/>
                <w:sz w:val="24"/>
                <w:szCs w:val="24"/>
              </w:rPr>
            </w:rPrChange>
          </w:rPr>
          <w:delText xml:space="preserve">routine </w:delText>
        </w:r>
        <w:r w:rsidR="00FE2636" w:rsidRPr="00C05B87" w:rsidDel="006E57A2">
          <w:rPr>
            <w:rFonts w:ascii="Times New Roman" w:hAnsi="Times New Roman" w:cs="Times New Roman"/>
            <w:color w:val="000000" w:themeColor="text1"/>
            <w:sz w:val="24"/>
            <w:szCs w:val="24"/>
            <w:rPrChange w:id="1681" w:author="Will Taylor Gough" w:date="2020-08-29T17:25:00Z">
              <w:rPr>
                <w:color w:val="000000" w:themeColor="text1"/>
                <w:sz w:val="24"/>
                <w:szCs w:val="24"/>
              </w:rPr>
            </w:rPrChange>
          </w:rPr>
          <w:delText>and</w:delText>
        </w:r>
        <w:r w:rsidR="00621145" w:rsidRPr="00C05B87" w:rsidDel="006E57A2">
          <w:rPr>
            <w:rFonts w:ascii="Times New Roman" w:hAnsi="Times New Roman" w:cs="Times New Roman"/>
            <w:color w:val="000000" w:themeColor="text1"/>
            <w:sz w:val="24"/>
            <w:szCs w:val="24"/>
            <w:rPrChange w:id="1682" w:author="Will Taylor Gough" w:date="2020-08-29T17:25:00Z">
              <w:rPr>
                <w:color w:val="000000" w:themeColor="text1"/>
                <w:sz w:val="24"/>
                <w:szCs w:val="24"/>
              </w:rPr>
            </w:rPrChange>
          </w:rPr>
          <w:delText xml:space="preserve"> lunge-associated</w:delText>
        </w:r>
        <w:r w:rsidR="00FE2636" w:rsidRPr="00C05B87" w:rsidDel="006E57A2">
          <w:rPr>
            <w:rFonts w:ascii="Times New Roman" w:hAnsi="Times New Roman" w:cs="Times New Roman"/>
            <w:color w:val="000000" w:themeColor="text1"/>
            <w:sz w:val="24"/>
            <w:szCs w:val="24"/>
            <w:rPrChange w:id="1683" w:author="Will Taylor Gough" w:date="2020-08-29T17:25:00Z">
              <w:rPr>
                <w:color w:val="000000" w:themeColor="text1"/>
                <w:sz w:val="24"/>
                <w:szCs w:val="24"/>
              </w:rPr>
            </w:rPrChange>
          </w:rPr>
          <w:delText xml:space="preserve"> effort swimming can be analyzed where </w:delText>
        </w:r>
        <w:r w:rsidR="00763C6D" w:rsidRPr="00C05B87" w:rsidDel="006E57A2">
          <w:rPr>
            <w:rFonts w:ascii="Times New Roman" w:hAnsi="Times New Roman" w:cs="Times New Roman"/>
            <w:color w:val="000000" w:themeColor="text1"/>
            <w:sz w:val="24"/>
            <w:szCs w:val="24"/>
            <w:rPrChange w:id="1684" w:author="Will Taylor Gough" w:date="2020-08-29T17:25:00Z">
              <w:rPr>
                <w:color w:val="000000" w:themeColor="text1"/>
                <w:sz w:val="24"/>
                <w:szCs w:val="24"/>
              </w:rPr>
            </w:rPrChange>
          </w:rPr>
          <w:delText xml:space="preserve">routine </w:delText>
        </w:r>
        <w:r w:rsidR="00FE2636" w:rsidRPr="00C05B87" w:rsidDel="006E57A2">
          <w:rPr>
            <w:rFonts w:ascii="Times New Roman" w:hAnsi="Times New Roman" w:cs="Times New Roman"/>
            <w:color w:val="000000" w:themeColor="text1"/>
            <w:sz w:val="24"/>
            <w:szCs w:val="24"/>
            <w:rPrChange w:id="1685" w:author="Will Taylor Gough" w:date="2020-08-29T17:25:00Z">
              <w:rPr>
                <w:color w:val="000000" w:themeColor="text1"/>
                <w:sz w:val="24"/>
                <w:szCs w:val="24"/>
              </w:rPr>
            </w:rPrChange>
          </w:rPr>
          <w:delText xml:space="preserve">effort swimming was defined as steady-state migratory swimming behaviors or swimming in between foraging events. </w:delText>
        </w:r>
        <w:commentRangeStart w:id="1686"/>
        <w:r w:rsidR="00621145" w:rsidRPr="00C05B87" w:rsidDel="006E57A2">
          <w:rPr>
            <w:rFonts w:ascii="Times New Roman" w:hAnsi="Times New Roman" w:cs="Times New Roman"/>
            <w:color w:val="000000" w:themeColor="text1"/>
            <w:sz w:val="24"/>
            <w:szCs w:val="24"/>
            <w:rPrChange w:id="1687" w:author="Will Taylor Gough" w:date="2020-08-29T17:25:00Z">
              <w:rPr>
                <w:color w:val="000000" w:themeColor="text1"/>
                <w:sz w:val="24"/>
                <w:szCs w:val="24"/>
              </w:rPr>
            </w:rPrChange>
          </w:rPr>
          <w:delText>Lunge-associated</w:delText>
        </w:r>
        <w:r w:rsidR="00FE2636" w:rsidRPr="00C05B87" w:rsidDel="006E57A2">
          <w:rPr>
            <w:rFonts w:ascii="Times New Roman" w:hAnsi="Times New Roman" w:cs="Times New Roman"/>
            <w:color w:val="000000" w:themeColor="text1"/>
            <w:sz w:val="24"/>
            <w:szCs w:val="24"/>
            <w:rPrChange w:id="1688" w:author="Will Taylor Gough" w:date="2020-08-29T17:25:00Z">
              <w:rPr>
                <w:color w:val="000000" w:themeColor="text1"/>
                <w:sz w:val="24"/>
                <w:szCs w:val="24"/>
              </w:rPr>
            </w:rPrChange>
          </w:rPr>
          <w:delText xml:space="preserve"> swimming was defined as</w:delText>
        </w:r>
        <w:r w:rsidR="00EC78F9" w:rsidRPr="00C05B87" w:rsidDel="006E57A2">
          <w:rPr>
            <w:rFonts w:ascii="Times New Roman" w:hAnsi="Times New Roman" w:cs="Times New Roman"/>
            <w:color w:val="000000" w:themeColor="text1"/>
            <w:sz w:val="24"/>
            <w:szCs w:val="24"/>
            <w:rPrChange w:id="1689" w:author="Will Taylor Gough" w:date="2020-08-29T17:25:00Z">
              <w:rPr>
                <w:color w:val="000000" w:themeColor="text1"/>
                <w:sz w:val="24"/>
                <w:szCs w:val="24"/>
              </w:rPr>
            </w:rPrChange>
          </w:rPr>
          <w:delText xml:space="preserve"> the period</w:delText>
        </w:r>
        <w:r w:rsidR="00FE2636" w:rsidRPr="00C05B87" w:rsidDel="006E57A2">
          <w:rPr>
            <w:rFonts w:ascii="Times New Roman" w:hAnsi="Times New Roman" w:cs="Times New Roman"/>
            <w:color w:val="000000" w:themeColor="text1"/>
            <w:sz w:val="24"/>
            <w:szCs w:val="24"/>
            <w:rPrChange w:id="1690" w:author="Will Taylor Gough" w:date="2020-08-29T17:25:00Z">
              <w:rPr>
                <w:color w:val="000000" w:themeColor="text1"/>
                <w:sz w:val="24"/>
                <w:szCs w:val="24"/>
              </w:rPr>
            </w:rPrChange>
          </w:rPr>
          <w:delText xml:space="preserve"> within </w:delText>
        </w:r>
        <w:r w:rsidR="009D315D" w:rsidRPr="00C05B87" w:rsidDel="006E57A2">
          <w:rPr>
            <w:rFonts w:ascii="Times New Roman" w:hAnsi="Times New Roman" w:cs="Times New Roman"/>
            <w:color w:val="000000" w:themeColor="text1"/>
            <w:sz w:val="24"/>
            <w:szCs w:val="24"/>
            <w:rPrChange w:id="1691" w:author="Will Taylor Gough" w:date="2020-08-29T17:25:00Z">
              <w:rPr>
                <w:color w:val="000000" w:themeColor="text1"/>
                <w:sz w:val="24"/>
                <w:szCs w:val="24"/>
              </w:rPr>
            </w:rPrChange>
          </w:rPr>
          <w:delText xml:space="preserve">10 </w:delText>
        </w:r>
        <w:r w:rsidR="00FE2636" w:rsidRPr="00C05B87" w:rsidDel="006E57A2">
          <w:rPr>
            <w:rFonts w:ascii="Times New Roman" w:hAnsi="Times New Roman" w:cs="Times New Roman"/>
            <w:color w:val="000000" w:themeColor="text1"/>
            <w:sz w:val="24"/>
            <w:szCs w:val="24"/>
            <w:rPrChange w:id="1692" w:author="Will Taylor Gough" w:date="2020-08-29T17:25:00Z">
              <w:rPr>
                <w:color w:val="000000" w:themeColor="text1"/>
                <w:sz w:val="24"/>
                <w:szCs w:val="24"/>
              </w:rPr>
            </w:rPrChange>
          </w:rPr>
          <w:delText>s before a lunge feeding event</w:delText>
        </w:r>
      </w:del>
      <w:commentRangeEnd w:id="1686"/>
      <w:r w:rsidR="008B770B" w:rsidRPr="00C05B87">
        <w:rPr>
          <w:rStyle w:val="CommentReference"/>
          <w:rFonts w:ascii="Times New Roman" w:hAnsi="Times New Roman" w:cs="Times New Roman"/>
          <w:rPrChange w:id="1693" w:author="Will Taylor Gough" w:date="2020-08-29T17:25:00Z">
            <w:rPr>
              <w:rStyle w:val="CommentReference"/>
            </w:rPr>
          </w:rPrChange>
        </w:rPr>
        <w:commentReference w:id="1686"/>
      </w:r>
      <w:del w:id="1694" w:author="Will Taylor Gough" w:date="2020-08-29T01:25:00Z">
        <w:r w:rsidR="00FE2636" w:rsidRPr="00C05B87" w:rsidDel="006E57A2">
          <w:rPr>
            <w:rFonts w:ascii="Times New Roman" w:hAnsi="Times New Roman" w:cs="Times New Roman"/>
            <w:color w:val="000000" w:themeColor="text1"/>
            <w:sz w:val="24"/>
            <w:szCs w:val="24"/>
            <w:rPrChange w:id="1695" w:author="Will Taylor Gough" w:date="2020-08-29T17:25:00Z">
              <w:rPr>
                <w:color w:val="000000" w:themeColor="text1"/>
                <w:sz w:val="24"/>
                <w:szCs w:val="24"/>
              </w:rPr>
            </w:rPrChange>
          </w:rPr>
          <w:delText xml:space="preserve">. Once identified, </w:delText>
        </w:r>
        <w:r w:rsidR="00763C6D" w:rsidRPr="00C05B87" w:rsidDel="006E57A2">
          <w:rPr>
            <w:rFonts w:ascii="Times New Roman" w:hAnsi="Times New Roman" w:cs="Times New Roman"/>
            <w:color w:val="000000" w:themeColor="text1"/>
            <w:sz w:val="24"/>
            <w:szCs w:val="24"/>
            <w:rPrChange w:id="1696" w:author="Will Taylor Gough" w:date="2020-08-29T17:25:00Z">
              <w:rPr>
                <w:color w:val="000000" w:themeColor="text1"/>
                <w:sz w:val="24"/>
                <w:szCs w:val="24"/>
              </w:rPr>
            </w:rPrChange>
          </w:rPr>
          <w:delText xml:space="preserve">routine </w:delText>
        </w:r>
        <w:r w:rsidR="00FE2636" w:rsidRPr="00C05B87" w:rsidDel="006E57A2">
          <w:rPr>
            <w:rFonts w:ascii="Times New Roman" w:hAnsi="Times New Roman" w:cs="Times New Roman"/>
            <w:color w:val="000000" w:themeColor="text1"/>
            <w:sz w:val="24"/>
            <w:szCs w:val="24"/>
            <w:rPrChange w:id="1697" w:author="Will Taylor Gough" w:date="2020-08-29T17:25:00Z">
              <w:rPr>
                <w:color w:val="000000" w:themeColor="text1"/>
                <w:sz w:val="24"/>
                <w:szCs w:val="24"/>
              </w:rPr>
            </w:rPrChange>
          </w:rPr>
          <w:delText>swimming kinematics and</w:delText>
        </w:r>
        <w:r w:rsidR="00621145" w:rsidRPr="00C05B87" w:rsidDel="006E57A2">
          <w:rPr>
            <w:rFonts w:ascii="Times New Roman" w:hAnsi="Times New Roman" w:cs="Times New Roman"/>
            <w:color w:val="000000" w:themeColor="text1"/>
            <w:sz w:val="24"/>
            <w:szCs w:val="24"/>
            <w:rPrChange w:id="1698" w:author="Will Taylor Gough" w:date="2020-08-29T17:25:00Z">
              <w:rPr>
                <w:color w:val="000000" w:themeColor="text1"/>
                <w:sz w:val="24"/>
                <w:szCs w:val="24"/>
              </w:rPr>
            </w:rPrChange>
          </w:rPr>
          <w:delText xml:space="preserve"> lunge-associated </w:delText>
        </w:r>
        <w:r w:rsidR="00FE2636" w:rsidRPr="00C05B87" w:rsidDel="006E57A2">
          <w:rPr>
            <w:rFonts w:ascii="Times New Roman" w:hAnsi="Times New Roman" w:cs="Times New Roman"/>
            <w:color w:val="000000" w:themeColor="text1"/>
            <w:sz w:val="24"/>
            <w:szCs w:val="24"/>
            <w:rPrChange w:id="1699" w:author="Will Taylor Gough" w:date="2020-08-29T17:25:00Z">
              <w:rPr>
                <w:color w:val="000000" w:themeColor="text1"/>
                <w:sz w:val="24"/>
                <w:szCs w:val="24"/>
              </w:rPr>
            </w:rPrChange>
          </w:rPr>
          <w:delText>swimming kinematics were sorted from one another to be individually analyzed and compared.</w:delText>
        </w:r>
      </w:del>
      <w:r w:rsidR="00FE2636" w:rsidRPr="00C05B87">
        <w:rPr>
          <w:rFonts w:ascii="Times New Roman" w:hAnsi="Times New Roman" w:cs="Times New Roman"/>
          <w:color w:val="000000" w:themeColor="text1"/>
          <w:sz w:val="24"/>
          <w:szCs w:val="24"/>
          <w:rPrChange w:id="1700" w:author="Will Taylor Gough" w:date="2020-08-29T17:25:00Z">
            <w:rPr>
              <w:color w:val="000000" w:themeColor="text1"/>
              <w:sz w:val="24"/>
              <w:szCs w:val="24"/>
            </w:rPr>
          </w:rPrChange>
        </w:rPr>
        <w:t xml:space="preserve"> </w:t>
      </w:r>
    </w:p>
    <w:p w14:paraId="4829258B" w14:textId="77777777" w:rsidR="00FE2636" w:rsidRPr="00C05B87" w:rsidRDefault="00FE2636" w:rsidP="00C05B87">
      <w:pPr>
        <w:spacing w:line="480" w:lineRule="auto"/>
        <w:rPr>
          <w:rFonts w:ascii="Times New Roman" w:hAnsi="Times New Roman" w:cs="Times New Roman"/>
          <w:color w:val="000000" w:themeColor="text1"/>
          <w:sz w:val="24"/>
          <w:szCs w:val="24"/>
          <w:rPrChange w:id="1701" w:author="Will Taylor Gough" w:date="2020-08-29T17:25:00Z">
            <w:rPr>
              <w:color w:val="000000" w:themeColor="text1"/>
              <w:sz w:val="24"/>
              <w:szCs w:val="24"/>
            </w:rPr>
          </w:rPrChange>
        </w:rPr>
        <w:pPrChange w:id="1702" w:author="Will Taylor Gough" w:date="2020-08-29T17:27:00Z">
          <w:pPr>
            <w:spacing w:line="240" w:lineRule="auto"/>
          </w:pPr>
        </w:pPrChange>
      </w:pPr>
    </w:p>
    <w:p w14:paraId="6D921631" w14:textId="77777777" w:rsidR="00FE2636" w:rsidRPr="00C05B87" w:rsidRDefault="00FE2636" w:rsidP="00C05B87">
      <w:pPr>
        <w:spacing w:line="480" w:lineRule="auto"/>
        <w:jc w:val="center"/>
        <w:rPr>
          <w:rFonts w:ascii="Times New Roman" w:hAnsi="Times New Roman" w:cs="Times New Roman"/>
          <w:i/>
          <w:sz w:val="24"/>
          <w:szCs w:val="24"/>
          <w:u w:val="single"/>
          <w:rPrChange w:id="1703" w:author="Will Taylor Gough" w:date="2020-08-29T17:25:00Z">
            <w:rPr>
              <w:i/>
              <w:sz w:val="24"/>
              <w:szCs w:val="24"/>
              <w:u w:val="single"/>
            </w:rPr>
          </w:rPrChange>
        </w:rPr>
        <w:pPrChange w:id="1704" w:author="Will Taylor Gough" w:date="2020-08-29T17:27:00Z">
          <w:pPr>
            <w:spacing w:line="240" w:lineRule="auto"/>
            <w:jc w:val="center"/>
          </w:pPr>
        </w:pPrChange>
      </w:pPr>
      <w:r w:rsidRPr="00C05B87">
        <w:rPr>
          <w:rFonts w:ascii="Times New Roman" w:hAnsi="Times New Roman" w:cs="Times New Roman"/>
          <w:i/>
          <w:color w:val="000000" w:themeColor="text1"/>
          <w:sz w:val="24"/>
          <w:szCs w:val="24"/>
          <w:u w:val="single"/>
          <w:rPrChange w:id="1705" w:author="Will Taylor Gough" w:date="2020-08-29T17:25:00Z">
            <w:rPr>
              <w:i/>
              <w:color w:val="000000" w:themeColor="text1"/>
              <w:sz w:val="24"/>
              <w:szCs w:val="24"/>
              <w:u w:val="single"/>
            </w:rPr>
          </w:rPrChange>
        </w:rPr>
        <w:t xml:space="preserve">Comparison to </w:t>
      </w:r>
      <w:r w:rsidR="0060292C" w:rsidRPr="00C05B87">
        <w:rPr>
          <w:rFonts w:ascii="Times New Roman" w:hAnsi="Times New Roman" w:cs="Times New Roman"/>
          <w:i/>
          <w:color w:val="000000" w:themeColor="text1"/>
          <w:sz w:val="24"/>
          <w:szCs w:val="24"/>
          <w:u w:val="single"/>
          <w:rPrChange w:id="1706" w:author="Will Taylor Gough" w:date="2020-08-29T17:25:00Z">
            <w:rPr>
              <w:i/>
              <w:color w:val="000000" w:themeColor="text1"/>
              <w:sz w:val="24"/>
              <w:szCs w:val="24"/>
              <w:u w:val="single"/>
            </w:rPr>
          </w:rPrChange>
        </w:rPr>
        <w:t>a Simple Rigid-Body Model</w:t>
      </w:r>
    </w:p>
    <w:p w14:paraId="186A47B2" w14:textId="4766AF4F" w:rsidR="009D6726" w:rsidRPr="00C05B87" w:rsidRDefault="009D6726" w:rsidP="00C05B87">
      <w:pPr>
        <w:spacing w:line="480" w:lineRule="auto"/>
        <w:rPr>
          <w:rFonts w:ascii="Times New Roman" w:hAnsi="Times New Roman" w:cs="Times New Roman"/>
          <w:color w:val="000000" w:themeColor="text1"/>
          <w:sz w:val="24"/>
          <w:szCs w:val="24"/>
          <w:rPrChange w:id="1707" w:author="Will Taylor Gough" w:date="2020-08-29T17:25:00Z">
            <w:rPr>
              <w:color w:val="000000" w:themeColor="text1"/>
              <w:sz w:val="24"/>
              <w:szCs w:val="24"/>
            </w:rPr>
          </w:rPrChange>
        </w:rPr>
        <w:pPrChange w:id="1708" w:author="Will Taylor Gough" w:date="2020-08-29T17:27:00Z">
          <w:pPr>
            <w:spacing w:line="240" w:lineRule="auto"/>
          </w:pPr>
        </w:pPrChange>
      </w:pPr>
      <w:r w:rsidRPr="00C05B87">
        <w:rPr>
          <w:rFonts w:ascii="Times New Roman" w:hAnsi="Times New Roman" w:cs="Times New Roman"/>
          <w:sz w:val="24"/>
          <w:szCs w:val="24"/>
          <w:rPrChange w:id="1709" w:author="Will Taylor Gough" w:date="2020-08-29T17:25:00Z">
            <w:rPr>
              <w:sz w:val="24"/>
              <w:szCs w:val="24"/>
            </w:rPr>
          </w:rPrChange>
        </w:rPr>
        <w:tab/>
      </w:r>
      <w:r w:rsidR="00DD41CF" w:rsidRPr="00C05B87">
        <w:rPr>
          <w:rFonts w:ascii="Times New Roman" w:hAnsi="Times New Roman" w:cs="Times New Roman"/>
          <w:sz w:val="24"/>
          <w:szCs w:val="24"/>
          <w:rPrChange w:id="1710" w:author="Will Taylor Gough" w:date="2020-08-29T17:25:00Z">
            <w:rPr>
              <w:sz w:val="24"/>
              <w:szCs w:val="24"/>
            </w:rPr>
          </w:rPrChange>
        </w:rPr>
        <w:t>Cetacean swimming involves body and tail heaving motions that are altogether absent with the motions of rigid bodies (</w:t>
      </w:r>
      <w:r w:rsidR="007545C6" w:rsidRPr="00C05B87">
        <w:rPr>
          <w:rFonts w:ascii="Times New Roman" w:hAnsi="Times New Roman" w:cs="Times New Roman"/>
          <w:sz w:val="24"/>
          <w:szCs w:val="24"/>
          <w:rPrChange w:id="1711" w:author="Will Taylor Gough" w:date="2020-08-29T17:25:00Z">
            <w:rPr>
              <w:sz w:val="24"/>
              <w:szCs w:val="24"/>
            </w:rPr>
          </w:rPrChange>
        </w:rPr>
        <w:t>e.g.,</w:t>
      </w:r>
      <w:r w:rsidR="00DD41CF" w:rsidRPr="00C05B87">
        <w:rPr>
          <w:rFonts w:ascii="Times New Roman" w:hAnsi="Times New Roman" w:cs="Times New Roman"/>
          <w:sz w:val="24"/>
          <w:szCs w:val="24"/>
          <w:rPrChange w:id="1712" w:author="Will Taylor Gough" w:date="2020-08-29T17:25:00Z">
            <w:rPr>
              <w:sz w:val="24"/>
              <w:szCs w:val="24"/>
            </w:rPr>
          </w:rPrChange>
        </w:rPr>
        <w:t xml:space="preserve"> submarines) and </w:t>
      </w:r>
      <w:r w:rsidR="00587A80" w:rsidRPr="00C05B87">
        <w:rPr>
          <w:rFonts w:ascii="Times New Roman" w:hAnsi="Times New Roman" w:cs="Times New Roman"/>
          <w:sz w:val="24"/>
          <w:szCs w:val="24"/>
          <w:rPrChange w:id="1713" w:author="Will Taylor Gough" w:date="2020-08-29T17:25:00Z">
            <w:rPr>
              <w:sz w:val="24"/>
              <w:szCs w:val="24"/>
            </w:rPr>
          </w:rPrChange>
        </w:rPr>
        <w:t>significantly increase drag (Fish 1993, 1998, Fish and Rohr 1999).</w:t>
      </w:r>
      <w:r w:rsidR="00DD41CF" w:rsidRPr="00C05B87">
        <w:rPr>
          <w:rFonts w:ascii="Times New Roman" w:hAnsi="Times New Roman" w:cs="Times New Roman"/>
          <w:sz w:val="24"/>
          <w:szCs w:val="24"/>
          <w:rPrChange w:id="1714" w:author="Will Taylor Gough" w:date="2020-08-29T17:25:00Z">
            <w:rPr>
              <w:sz w:val="24"/>
              <w:szCs w:val="24"/>
            </w:rPr>
          </w:rPrChange>
        </w:rPr>
        <w:t xml:space="preserve"> </w:t>
      </w:r>
      <w:r w:rsidR="00D841DF" w:rsidRPr="00C05B87">
        <w:rPr>
          <w:rFonts w:ascii="Times New Roman" w:hAnsi="Times New Roman" w:cs="Times New Roman"/>
          <w:sz w:val="24"/>
          <w:szCs w:val="24"/>
          <w:rPrChange w:id="1715" w:author="Will Taylor Gough" w:date="2020-08-29T17:25:00Z">
            <w:rPr>
              <w:sz w:val="24"/>
              <w:szCs w:val="24"/>
            </w:rPr>
          </w:rPrChange>
        </w:rPr>
        <w:t xml:space="preserve">We </w:t>
      </w:r>
      <w:r w:rsidR="00587A80" w:rsidRPr="00C05B87">
        <w:rPr>
          <w:rFonts w:ascii="Times New Roman" w:hAnsi="Times New Roman" w:cs="Times New Roman"/>
          <w:sz w:val="24"/>
          <w:szCs w:val="24"/>
          <w:rPrChange w:id="1716" w:author="Will Taylor Gough" w:date="2020-08-29T17:25:00Z">
            <w:rPr>
              <w:sz w:val="24"/>
              <w:szCs w:val="24"/>
            </w:rPr>
          </w:rPrChange>
        </w:rPr>
        <w:t xml:space="preserve">compared </w:t>
      </w:r>
      <w:r w:rsidR="00D841DF" w:rsidRPr="00C05B87">
        <w:rPr>
          <w:rFonts w:ascii="Times New Roman" w:hAnsi="Times New Roman" w:cs="Times New Roman"/>
          <w:sz w:val="24"/>
          <w:szCs w:val="24"/>
          <w:rPrChange w:id="1717" w:author="Will Taylor Gough" w:date="2020-08-29T17:25:00Z">
            <w:rPr>
              <w:sz w:val="24"/>
              <w:szCs w:val="24"/>
            </w:rPr>
          </w:rPrChange>
        </w:rPr>
        <w:t xml:space="preserve">our </w:t>
      </w:r>
      <w:r w:rsidR="00587A80" w:rsidRPr="00C05B87">
        <w:rPr>
          <w:rFonts w:ascii="Times New Roman" w:hAnsi="Times New Roman" w:cs="Times New Roman"/>
          <w:sz w:val="24"/>
          <w:szCs w:val="24"/>
          <w:rPrChange w:id="1718" w:author="Will Taylor Gough" w:date="2020-08-29T17:25:00Z">
            <w:rPr>
              <w:sz w:val="24"/>
              <w:szCs w:val="24"/>
            </w:rPr>
          </w:rPrChange>
        </w:rPr>
        <w:t>drag coefficient data with that of airship models tested in wind tunnels</w:t>
      </w:r>
      <w:ins w:id="1719" w:author="Will Taylor Gough" w:date="2020-08-29T01:26:00Z">
        <w:r w:rsidR="006E57A2" w:rsidRPr="00C05B87">
          <w:rPr>
            <w:rFonts w:ascii="Times New Roman" w:hAnsi="Times New Roman" w:cs="Times New Roman"/>
            <w:sz w:val="24"/>
            <w:szCs w:val="24"/>
            <w:rPrChange w:id="1720" w:author="Will Taylor Gough" w:date="2020-08-29T17:25:00Z">
              <w:rPr>
                <w:sz w:val="24"/>
                <w:szCs w:val="24"/>
              </w:rPr>
            </w:rPrChange>
          </w:rPr>
          <w:t>,</w:t>
        </w:r>
      </w:ins>
      <w:r w:rsidR="00587A80" w:rsidRPr="00C05B87">
        <w:rPr>
          <w:rFonts w:ascii="Times New Roman" w:hAnsi="Times New Roman" w:cs="Times New Roman"/>
          <w:sz w:val="24"/>
          <w:szCs w:val="24"/>
          <w:rPrChange w:id="1721" w:author="Will Taylor Gough" w:date="2020-08-29T17:25:00Z">
            <w:rPr>
              <w:sz w:val="24"/>
              <w:szCs w:val="24"/>
            </w:rPr>
          </w:rPrChange>
        </w:rPr>
        <w:t xml:space="preserve"> </w:t>
      </w:r>
      <w:del w:id="1722" w:author="Will Taylor Gough" w:date="2020-08-29T01:26:00Z">
        <w:r w:rsidR="00587A80" w:rsidRPr="00C05B87" w:rsidDel="006E57A2">
          <w:rPr>
            <w:rFonts w:ascii="Times New Roman" w:hAnsi="Times New Roman" w:cs="Times New Roman"/>
            <w:sz w:val="24"/>
            <w:szCs w:val="24"/>
            <w:rPrChange w:id="1723" w:author="Will Taylor Gough" w:date="2020-08-29T17:25:00Z">
              <w:rPr>
                <w:sz w:val="24"/>
                <w:szCs w:val="24"/>
              </w:rPr>
            </w:rPrChange>
          </w:rPr>
          <w:delText>in the late 1920’s (Hoerner, 196</w:delText>
        </w:r>
        <w:r w:rsidR="000D2005" w:rsidRPr="00C05B87" w:rsidDel="006E57A2">
          <w:rPr>
            <w:rFonts w:ascii="Times New Roman" w:hAnsi="Times New Roman" w:cs="Times New Roman"/>
            <w:sz w:val="24"/>
            <w:szCs w:val="24"/>
            <w:rPrChange w:id="1724" w:author="Will Taylor Gough" w:date="2020-08-29T17:25:00Z">
              <w:rPr>
                <w:sz w:val="24"/>
                <w:szCs w:val="24"/>
              </w:rPr>
            </w:rPrChange>
          </w:rPr>
          <w:delText>5</w:delText>
        </w:r>
        <w:r w:rsidR="00587A80" w:rsidRPr="00C05B87" w:rsidDel="006E57A2">
          <w:rPr>
            <w:rFonts w:ascii="Times New Roman" w:hAnsi="Times New Roman" w:cs="Times New Roman"/>
            <w:sz w:val="24"/>
            <w:szCs w:val="24"/>
            <w:rPrChange w:id="1725" w:author="Will Taylor Gough" w:date="2020-08-29T17:25:00Z">
              <w:rPr>
                <w:sz w:val="24"/>
                <w:szCs w:val="24"/>
              </w:rPr>
            </w:rPrChange>
          </w:rPr>
          <w:delText>)</w:delText>
        </w:r>
        <w:r w:rsidR="0033087C" w:rsidRPr="00C05B87" w:rsidDel="006E57A2">
          <w:rPr>
            <w:rFonts w:ascii="Times New Roman" w:hAnsi="Times New Roman" w:cs="Times New Roman"/>
            <w:sz w:val="24"/>
            <w:szCs w:val="24"/>
            <w:rPrChange w:id="1726" w:author="Will Taylor Gough" w:date="2020-08-29T17:25:00Z">
              <w:rPr>
                <w:sz w:val="24"/>
                <w:szCs w:val="24"/>
              </w:rPr>
            </w:rPrChange>
          </w:rPr>
          <w:delText xml:space="preserve"> </w:delText>
        </w:r>
      </w:del>
      <w:r w:rsidR="0033087C" w:rsidRPr="00C05B87">
        <w:rPr>
          <w:rFonts w:ascii="Times New Roman" w:hAnsi="Times New Roman" w:cs="Times New Roman"/>
          <w:sz w:val="24"/>
          <w:szCs w:val="24"/>
          <w:rPrChange w:id="1727" w:author="Will Taylor Gough" w:date="2020-08-29T17:25:00Z">
            <w:rPr>
              <w:sz w:val="24"/>
              <w:szCs w:val="24"/>
            </w:rPr>
          </w:rPrChange>
        </w:rPr>
        <w:t xml:space="preserve">as summarized in the following correlation </w:t>
      </w:r>
      <w:r w:rsidRPr="00C05B87">
        <w:rPr>
          <w:rFonts w:ascii="Times New Roman" w:hAnsi="Times New Roman" w:cs="Times New Roman"/>
          <w:color w:val="000000" w:themeColor="text1"/>
          <w:sz w:val="24"/>
          <w:szCs w:val="24"/>
          <w:rPrChange w:id="1728" w:author="Will Taylor Gough" w:date="2020-08-29T17:25:00Z">
            <w:rPr>
              <w:color w:val="000000" w:themeColor="text1"/>
              <w:sz w:val="24"/>
              <w:szCs w:val="24"/>
            </w:rPr>
          </w:rPrChange>
        </w:rPr>
        <w:t>(</w:t>
      </w:r>
      <w:r w:rsidR="001F6946" w:rsidRPr="00C05B87">
        <w:rPr>
          <w:rFonts w:ascii="Times New Roman" w:hAnsi="Times New Roman" w:cs="Times New Roman"/>
          <w:color w:val="000000" w:themeColor="text1"/>
          <w:sz w:val="24"/>
          <w:szCs w:val="24"/>
          <w:rPrChange w:id="1729" w:author="Will Taylor Gough" w:date="2020-08-29T17:25:00Z">
            <w:rPr>
              <w:color w:val="000000" w:themeColor="text1"/>
              <w:sz w:val="24"/>
              <w:szCs w:val="24"/>
            </w:rPr>
          </w:rPrChange>
        </w:rPr>
        <w:t xml:space="preserve">Hoerner, </w:t>
      </w:r>
      <w:r w:rsidRPr="00C05B87">
        <w:rPr>
          <w:rFonts w:ascii="Times New Roman" w:hAnsi="Times New Roman" w:cs="Times New Roman"/>
          <w:color w:val="000000" w:themeColor="text1"/>
          <w:sz w:val="24"/>
          <w:szCs w:val="24"/>
          <w:rPrChange w:id="1730" w:author="Will Taylor Gough" w:date="2020-08-29T17:25:00Z">
            <w:rPr>
              <w:color w:val="000000" w:themeColor="text1"/>
              <w:sz w:val="24"/>
              <w:szCs w:val="24"/>
            </w:rPr>
          </w:rPrChange>
        </w:rPr>
        <w:t>196</w:t>
      </w:r>
      <w:r w:rsidR="000D2005" w:rsidRPr="00C05B87">
        <w:rPr>
          <w:rFonts w:ascii="Times New Roman" w:hAnsi="Times New Roman" w:cs="Times New Roman"/>
          <w:color w:val="000000" w:themeColor="text1"/>
          <w:sz w:val="24"/>
          <w:szCs w:val="24"/>
          <w:rPrChange w:id="1731" w:author="Will Taylor Gough" w:date="2020-08-29T17:25:00Z">
            <w:rPr>
              <w:color w:val="000000" w:themeColor="text1"/>
              <w:sz w:val="24"/>
              <w:szCs w:val="24"/>
            </w:rPr>
          </w:rPrChange>
        </w:rPr>
        <w:t>5</w:t>
      </w:r>
      <w:r w:rsidRPr="00C05B87">
        <w:rPr>
          <w:rFonts w:ascii="Times New Roman" w:hAnsi="Times New Roman" w:cs="Times New Roman"/>
          <w:color w:val="000000" w:themeColor="text1"/>
          <w:sz w:val="24"/>
          <w:szCs w:val="24"/>
          <w:rPrChange w:id="1732" w:author="Will Taylor Gough" w:date="2020-08-29T17:25:00Z">
            <w:rPr>
              <w:color w:val="000000" w:themeColor="text1"/>
              <w:sz w:val="24"/>
              <w:szCs w:val="24"/>
            </w:rPr>
          </w:rPrChange>
        </w:rPr>
        <w:t>; Blevins, 198</w:t>
      </w:r>
      <w:r w:rsidR="008E198E" w:rsidRPr="00C05B87">
        <w:rPr>
          <w:rFonts w:ascii="Times New Roman" w:hAnsi="Times New Roman" w:cs="Times New Roman"/>
          <w:color w:val="000000" w:themeColor="text1"/>
          <w:sz w:val="24"/>
          <w:szCs w:val="24"/>
          <w:rPrChange w:id="1733" w:author="Will Taylor Gough" w:date="2020-08-29T17:25:00Z">
            <w:rPr>
              <w:color w:val="000000" w:themeColor="text1"/>
              <w:sz w:val="24"/>
              <w:szCs w:val="24"/>
            </w:rPr>
          </w:rPrChange>
        </w:rPr>
        <w:t>4</w:t>
      </w:r>
      <w:r w:rsidR="0033087C" w:rsidRPr="00C05B87">
        <w:rPr>
          <w:rFonts w:ascii="Times New Roman" w:hAnsi="Times New Roman" w:cs="Times New Roman"/>
          <w:color w:val="000000" w:themeColor="text1"/>
          <w:sz w:val="24"/>
          <w:szCs w:val="24"/>
          <w:rPrChange w:id="1734" w:author="Will Taylor Gough" w:date="2020-08-29T17:25:00Z">
            <w:rPr>
              <w:color w:val="000000" w:themeColor="text1"/>
              <w:sz w:val="24"/>
              <w:szCs w:val="24"/>
            </w:rPr>
          </w:rPrChange>
        </w:rPr>
        <w:t xml:space="preserve"> Webb 1975, Koyman 1989</w:t>
      </w:r>
      <w:r w:rsidRPr="00C05B87">
        <w:rPr>
          <w:rFonts w:ascii="Times New Roman" w:hAnsi="Times New Roman" w:cs="Times New Roman"/>
          <w:color w:val="000000" w:themeColor="text1"/>
          <w:sz w:val="24"/>
          <w:szCs w:val="24"/>
          <w:rPrChange w:id="1735" w:author="Will Taylor Gough" w:date="2020-08-29T17:25:00Z">
            <w:rPr>
              <w:color w:val="000000" w:themeColor="text1"/>
              <w:sz w:val="24"/>
              <w:szCs w:val="24"/>
            </w:rPr>
          </w:rPrChange>
        </w:rPr>
        <w:t>)</w:t>
      </w:r>
      <w:ins w:id="1736" w:author="Will Taylor Gough" w:date="2020-08-29T01:27:00Z">
        <w:r w:rsidR="006E57A2" w:rsidRPr="00C05B87">
          <w:rPr>
            <w:rFonts w:ascii="Times New Roman" w:hAnsi="Times New Roman" w:cs="Times New Roman"/>
            <w:color w:val="000000" w:themeColor="text1"/>
            <w:sz w:val="24"/>
            <w:szCs w:val="24"/>
            <w:rPrChange w:id="1737" w:author="Will Taylor Gough" w:date="2020-08-29T17:25:00Z">
              <w:rPr>
                <w:color w:val="000000" w:themeColor="text1"/>
                <w:sz w:val="24"/>
                <w:szCs w:val="24"/>
              </w:rPr>
            </w:rPrChange>
          </w:rPr>
          <w:t>:</w:t>
        </w:r>
      </w:ins>
      <w:del w:id="1738" w:author="Will Taylor Gough" w:date="2020-08-29T01:27:00Z">
        <w:r w:rsidR="0060292C" w:rsidRPr="00C05B87" w:rsidDel="006E57A2">
          <w:rPr>
            <w:rFonts w:ascii="Times New Roman" w:hAnsi="Times New Roman" w:cs="Times New Roman"/>
            <w:color w:val="000000" w:themeColor="text1"/>
            <w:sz w:val="24"/>
            <w:szCs w:val="24"/>
            <w:rPrChange w:id="1739" w:author="Will Taylor Gough" w:date="2020-08-29T17:25:00Z">
              <w:rPr>
                <w:color w:val="000000" w:themeColor="text1"/>
                <w:sz w:val="24"/>
                <w:szCs w:val="24"/>
              </w:rPr>
            </w:rPrChange>
          </w:rPr>
          <w:delText xml:space="preserve"> </w:delText>
        </w:r>
      </w:del>
    </w:p>
    <w:p w14:paraId="404D2EBD" w14:textId="77777777" w:rsidR="009D6726" w:rsidRPr="00C05B87" w:rsidRDefault="009D6726" w:rsidP="00C05B87">
      <w:pPr>
        <w:spacing w:line="480" w:lineRule="auto"/>
        <w:rPr>
          <w:rFonts w:ascii="Times New Roman" w:hAnsi="Times New Roman" w:cs="Times New Roman"/>
          <w:color w:val="000000" w:themeColor="text1"/>
          <w:sz w:val="24"/>
          <w:szCs w:val="24"/>
          <w:rPrChange w:id="1740" w:author="Will Taylor Gough" w:date="2020-08-29T17:25:00Z">
            <w:rPr>
              <w:color w:val="000000" w:themeColor="text1"/>
              <w:sz w:val="24"/>
              <w:szCs w:val="24"/>
            </w:rPr>
          </w:rPrChange>
        </w:rPr>
        <w:pPrChange w:id="1741" w:author="Will Taylor Gough" w:date="2020-08-29T17:27:00Z">
          <w:pPr>
            <w:spacing w:line="240" w:lineRule="auto"/>
          </w:pPr>
        </w:pPrChange>
      </w:pPr>
    </w:p>
    <w:p w14:paraId="6C06CF8A" w14:textId="77777777" w:rsidR="009D6726" w:rsidRPr="00C05B87" w:rsidRDefault="00EE4B73" w:rsidP="00C05B87">
      <w:pPr>
        <w:spacing w:line="480" w:lineRule="auto"/>
        <w:jc w:val="center"/>
        <w:rPr>
          <w:rFonts w:ascii="Times New Roman" w:hAnsi="Times New Roman" w:cs="Times New Roman"/>
          <w:color w:val="000000" w:themeColor="text1"/>
          <w:sz w:val="24"/>
          <w:szCs w:val="24"/>
          <w:rPrChange w:id="1742" w:author="Will Taylor Gough" w:date="2020-08-29T17:25:00Z">
            <w:rPr>
              <w:color w:val="000000" w:themeColor="text1"/>
              <w:sz w:val="24"/>
              <w:szCs w:val="24"/>
            </w:rPr>
          </w:rPrChange>
        </w:rPr>
        <w:pPrChange w:id="1743" w:author="Will Taylor Gough" w:date="2020-08-29T17:27:00Z">
          <w:pPr>
            <w:spacing w:line="240" w:lineRule="auto"/>
            <w:jc w:val="center"/>
          </w:pPr>
        </w:pPrChange>
      </w:pPr>
      <m:oMath>
        <m:sSub>
          <m:sSubPr>
            <m:ctrlPr>
              <w:rPr>
                <w:rFonts w:ascii="Cambria Math" w:hAnsi="Cambria Math" w:cs="Times New Roman"/>
                <w:i/>
                <w:color w:val="000000" w:themeColor="text1"/>
                <w:sz w:val="24"/>
                <w:szCs w:val="24"/>
                <w:rPrChange w:id="1744" w:author="Will Taylor Gough" w:date="2020-08-29T17:25:00Z">
                  <w:rPr>
                    <w:rFonts w:ascii="Cambria Math" w:hAnsi="Cambria Math"/>
                    <w:i/>
                    <w:color w:val="000000" w:themeColor="text1"/>
                    <w:sz w:val="24"/>
                    <w:szCs w:val="24"/>
                  </w:rPr>
                </w:rPrChange>
              </w:rPr>
            </m:ctrlPr>
          </m:sSubPr>
          <m:e>
            <m:r>
              <w:rPr>
                <w:rFonts w:ascii="Cambria Math" w:hAnsi="Cambria Math" w:cs="Times New Roman"/>
                <w:color w:val="000000" w:themeColor="text1"/>
                <w:sz w:val="24"/>
                <w:szCs w:val="24"/>
                <w:rPrChange w:id="1745" w:author="Will Taylor Gough" w:date="2020-08-29T17:25:00Z">
                  <w:rPr>
                    <w:rFonts w:ascii="Cambria Math" w:hAnsi="Cambria Math"/>
                    <w:color w:val="000000" w:themeColor="text1"/>
                    <w:sz w:val="24"/>
                    <w:szCs w:val="24"/>
                  </w:rPr>
                </w:rPrChange>
              </w:rPr>
              <m:t>C</m:t>
            </m:r>
          </m:e>
          <m:sub>
            <m:r>
              <w:rPr>
                <w:rFonts w:ascii="Cambria Math" w:hAnsi="Cambria Math" w:cs="Times New Roman"/>
                <w:color w:val="000000" w:themeColor="text1"/>
                <w:sz w:val="24"/>
                <w:szCs w:val="24"/>
                <w:rPrChange w:id="1746" w:author="Will Taylor Gough" w:date="2020-08-29T17:25:00Z">
                  <w:rPr>
                    <w:rFonts w:ascii="Cambria Math" w:hAnsi="Cambria Math"/>
                    <w:color w:val="000000" w:themeColor="text1"/>
                    <w:sz w:val="24"/>
                    <w:szCs w:val="24"/>
                  </w:rPr>
                </w:rPrChange>
              </w:rPr>
              <m:t>D</m:t>
            </m:r>
          </m:sub>
        </m:sSub>
        <m:r>
          <w:rPr>
            <w:rFonts w:ascii="Cambria Math" w:hAnsi="Cambria Math" w:cs="Times New Roman"/>
            <w:color w:val="000000" w:themeColor="text1"/>
            <w:sz w:val="24"/>
            <w:szCs w:val="24"/>
            <w:rPrChange w:id="1747" w:author="Will Taylor Gough" w:date="2020-08-29T17:25:00Z">
              <w:rPr>
                <w:rFonts w:ascii="Cambria Math" w:hAnsi="Cambria Math"/>
                <w:color w:val="000000" w:themeColor="text1"/>
                <w:sz w:val="24"/>
                <w:szCs w:val="24"/>
              </w:rPr>
            </w:rPrChange>
          </w:rPr>
          <m:t xml:space="preserve">= </m:t>
        </m:r>
        <m:d>
          <m:dPr>
            <m:begChr m:val="["/>
            <m:endChr m:val="]"/>
            <m:ctrlPr>
              <w:rPr>
                <w:rFonts w:ascii="Cambria Math" w:hAnsi="Cambria Math" w:cs="Times New Roman"/>
                <w:i/>
                <w:color w:val="000000" w:themeColor="text1"/>
                <w:sz w:val="24"/>
                <w:szCs w:val="24"/>
                <w:rPrChange w:id="1748" w:author="Will Taylor Gough" w:date="2020-08-29T17:25:00Z">
                  <w:rPr>
                    <w:rFonts w:ascii="Cambria Math" w:hAnsi="Cambria Math"/>
                    <w:i/>
                    <w:color w:val="000000" w:themeColor="text1"/>
                    <w:sz w:val="24"/>
                    <w:szCs w:val="24"/>
                  </w:rPr>
                </w:rPrChange>
              </w:rPr>
            </m:ctrlPr>
          </m:dPr>
          <m:e>
            <m:f>
              <m:fPr>
                <m:ctrlPr>
                  <w:rPr>
                    <w:rFonts w:ascii="Cambria Math" w:hAnsi="Cambria Math" w:cs="Times New Roman"/>
                    <w:i/>
                    <w:color w:val="000000" w:themeColor="text1"/>
                    <w:sz w:val="24"/>
                    <w:szCs w:val="24"/>
                    <w:rPrChange w:id="1749" w:author="Will Taylor Gough" w:date="2020-08-29T17:25:00Z">
                      <w:rPr>
                        <w:rFonts w:ascii="Cambria Math" w:hAnsi="Cambria Math"/>
                        <w:i/>
                        <w:color w:val="000000" w:themeColor="text1"/>
                        <w:sz w:val="24"/>
                        <w:szCs w:val="24"/>
                      </w:rPr>
                    </w:rPrChange>
                  </w:rPr>
                </m:ctrlPr>
              </m:fPr>
              <m:num>
                <m:r>
                  <w:rPr>
                    <w:rFonts w:ascii="Cambria Math" w:hAnsi="Cambria Math" w:cs="Times New Roman"/>
                    <w:color w:val="000000" w:themeColor="text1"/>
                    <w:sz w:val="24"/>
                    <w:szCs w:val="24"/>
                    <w:rPrChange w:id="1750" w:author="Will Taylor Gough" w:date="2020-08-29T17:25:00Z">
                      <w:rPr>
                        <w:rFonts w:ascii="Cambria Math" w:hAnsi="Cambria Math"/>
                        <w:color w:val="000000" w:themeColor="text1"/>
                        <w:sz w:val="24"/>
                        <w:szCs w:val="24"/>
                      </w:rPr>
                    </w:rPrChange>
                  </w:rPr>
                  <m:t>0.072</m:t>
                </m:r>
              </m:num>
              <m:den>
                <m:sSup>
                  <m:sSupPr>
                    <m:ctrlPr>
                      <w:rPr>
                        <w:rFonts w:ascii="Cambria Math" w:hAnsi="Cambria Math" w:cs="Times New Roman"/>
                        <w:i/>
                        <w:color w:val="000000" w:themeColor="text1"/>
                        <w:sz w:val="24"/>
                        <w:szCs w:val="24"/>
                        <w:rPrChange w:id="1751" w:author="Will Taylor Gough" w:date="2020-08-29T17:25:00Z">
                          <w:rPr>
                            <w:rFonts w:ascii="Cambria Math" w:hAnsi="Cambria Math"/>
                            <w:i/>
                            <w:color w:val="000000" w:themeColor="text1"/>
                            <w:sz w:val="24"/>
                            <w:szCs w:val="24"/>
                          </w:rPr>
                        </w:rPrChange>
                      </w:rPr>
                    </m:ctrlPr>
                  </m:sSupPr>
                  <m:e>
                    <m:d>
                      <m:dPr>
                        <m:ctrlPr>
                          <w:rPr>
                            <w:rFonts w:ascii="Cambria Math" w:hAnsi="Cambria Math" w:cs="Times New Roman"/>
                            <w:i/>
                            <w:color w:val="000000" w:themeColor="text1"/>
                            <w:sz w:val="24"/>
                            <w:szCs w:val="24"/>
                            <w:rPrChange w:id="1752" w:author="Will Taylor Gough" w:date="2020-08-29T17:25:00Z">
                              <w:rPr>
                                <w:rFonts w:ascii="Cambria Math" w:hAnsi="Cambria Math"/>
                                <w:i/>
                                <w:color w:val="000000" w:themeColor="text1"/>
                                <w:sz w:val="24"/>
                                <w:szCs w:val="24"/>
                              </w:rPr>
                            </w:rPrChange>
                          </w:rPr>
                        </m:ctrlPr>
                      </m:dPr>
                      <m:e>
                        <m:r>
                          <w:rPr>
                            <w:rFonts w:ascii="Cambria Math" w:hAnsi="Cambria Math" w:cs="Times New Roman"/>
                            <w:color w:val="000000" w:themeColor="text1"/>
                            <w:sz w:val="24"/>
                            <w:szCs w:val="24"/>
                            <w:rPrChange w:id="1753" w:author="Will Taylor Gough" w:date="2020-08-29T17:25:00Z">
                              <w:rPr>
                                <w:rFonts w:ascii="Cambria Math" w:hAnsi="Cambria Math"/>
                                <w:color w:val="000000" w:themeColor="text1"/>
                                <w:sz w:val="24"/>
                                <w:szCs w:val="24"/>
                              </w:rPr>
                            </w:rPrChange>
                          </w:rPr>
                          <m:t>Re</m:t>
                        </m:r>
                      </m:e>
                    </m:d>
                  </m:e>
                  <m:sup>
                    <m:f>
                      <m:fPr>
                        <m:ctrlPr>
                          <w:rPr>
                            <w:rFonts w:ascii="Cambria Math" w:hAnsi="Cambria Math" w:cs="Times New Roman"/>
                            <w:i/>
                            <w:color w:val="000000" w:themeColor="text1"/>
                            <w:sz w:val="24"/>
                            <w:szCs w:val="24"/>
                            <w:rPrChange w:id="1754" w:author="Will Taylor Gough" w:date="2020-08-29T17:25:00Z">
                              <w:rPr>
                                <w:rFonts w:ascii="Cambria Math" w:hAnsi="Cambria Math"/>
                                <w:i/>
                                <w:color w:val="000000" w:themeColor="text1"/>
                                <w:sz w:val="24"/>
                                <w:szCs w:val="24"/>
                              </w:rPr>
                            </w:rPrChange>
                          </w:rPr>
                        </m:ctrlPr>
                      </m:fPr>
                      <m:num>
                        <m:r>
                          <w:rPr>
                            <w:rFonts w:ascii="Cambria Math" w:hAnsi="Cambria Math" w:cs="Times New Roman"/>
                            <w:color w:val="000000" w:themeColor="text1"/>
                            <w:sz w:val="24"/>
                            <w:szCs w:val="24"/>
                            <w:rPrChange w:id="1755" w:author="Will Taylor Gough" w:date="2020-08-29T17:25:00Z">
                              <w:rPr>
                                <w:rFonts w:ascii="Cambria Math" w:hAnsi="Cambria Math"/>
                                <w:color w:val="000000" w:themeColor="text1"/>
                                <w:sz w:val="24"/>
                                <w:szCs w:val="24"/>
                              </w:rPr>
                            </w:rPrChange>
                          </w:rPr>
                          <m:t>1</m:t>
                        </m:r>
                      </m:num>
                      <m:den>
                        <m:r>
                          <w:rPr>
                            <w:rFonts w:ascii="Cambria Math" w:hAnsi="Cambria Math" w:cs="Times New Roman"/>
                            <w:color w:val="000000" w:themeColor="text1"/>
                            <w:sz w:val="24"/>
                            <w:szCs w:val="24"/>
                            <w:rPrChange w:id="1756" w:author="Will Taylor Gough" w:date="2020-08-29T17:25:00Z">
                              <w:rPr>
                                <w:rFonts w:ascii="Cambria Math" w:hAnsi="Cambria Math"/>
                                <w:color w:val="000000" w:themeColor="text1"/>
                                <w:sz w:val="24"/>
                                <w:szCs w:val="24"/>
                              </w:rPr>
                            </w:rPrChange>
                          </w:rPr>
                          <m:t>5</m:t>
                        </m:r>
                      </m:den>
                    </m:f>
                  </m:sup>
                </m:sSup>
              </m:den>
            </m:f>
          </m:e>
        </m:d>
        <m:r>
          <w:rPr>
            <w:rFonts w:ascii="Cambria Math" w:hAnsi="Cambria Math" w:cs="Times New Roman"/>
            <w:color w:val="000000" w:themeColor="text1"/>
            <w:sz w:val="24"/>
            <w:szCs w:val="24"/>
            <w:rPrChange w:id="1757" w:author="Will Taylor Gough" w:date="2020-08-29T17:25:00Z">
              <w:rPr>
                <w:rFonts w:ascii="Cambria Math" w:hAnsi="Cambria Math"/>
                <w:color w:val="000000" w:themeColor="text1"/>
                <w:sz w:val="24"/>
                <w:szCs w:val="24"/>
              </w:rPr>
            </w:rPrChange>
          </w:rPr>
          <m:t xml:space="preserve"> </m:t>
        </m:r>
        <m:d>
          <m:dPr>
            <m:begChr m:val="["/>
            <m:endChr m:val="]"/>
            <m:ctrlPr>
              <w:rPr>
                <w:rFonts w:ascii="Cambria Math" w:hAnsi="Cambria Math" w:cs="Times New Roman"/>
                <w:i/>
                <w:color w:val="000000" w:themeColor="text1"/>
                <w:sz w:val="24"/>
                <w:szCs w:val="24"/>
                <w:rPrChange w:id="1758" w:author="Will Taylor Gough" w:date="2020-08-29T17:25:00Z">
                  <w:rPr>
                    <w:rFonts w:ascii="Cambria Math" w:hAnsi="Cambria Math"/>
                    <w:i/>
                    <w:color w:val="000000" w:themeColor="text1"/>
                    <w:sz w:val="24"/>
                    <w:szCs w:val="24"/>
                  </w:rPr>
                </w:rPrChange>
              </w:rPr>
            </m:ctrlPr>
          </m:dPr>
          <m:e>
            <m:r>
              <w:rPr>
                <w:rFonts w:ascii="Cambria Math" w:hAnsi="Cambria Math" w:cs="Times New Roman"/>
                <w:color w:val="000000" w:themeColor="text1"/>
                <w:sz w:val="24"/>
                <w:szCs w:val="24"/>
                <w:rPrChange w:id="1759" w:author="Will Taylor Gough" w:date="2020-08-29T17:25:00Z">
                  <w:rPr>
                    <w:rFonts w:ascii="Cambria Math" w:hAnsi="Cambria Math"/>
                    <w:color w:val="000000" w:themeColor="text1"/>
                    <w:sz w:val="24"/>
                    <w:szCs w:val="24"/>
                  </w:rPr>
                </w:rPrChange>
              </w:rPr>
              <m:t>1+1.5</m:t>
            </m:r>
            <m:sSup>
              <m:sSupPr>
                <m:ctrlPr>
                  <w:rPr>
                    <w:rFonts w:ascii="Cambria Math" w:hAnsi="Cambria Math" w:cs="Times New Roman"/>
                    <w:i/>
                    <w:color w:val="000000" w:themeColor="text1"/>
                    <w:sz w:val="24"/>
                    <w:szCs w:val="24"/>
                    <w:rPrChange w:id="1760" w:author="Will Taylor Gough" w:date="2020-08-29T17:25:00Z">
                      <w:rPr>
                        <w:rFonts w:ascii="Cambria Math" w:hAnsi="Cambria Math"/>
                        <w:i/>
                        <w:color w:val="000000" w:themeColor="text1"/>
                        <w:sz w:val="24"/>
                        <w:szCs w:val="24"/>
                      </w:rPr>
                    </w:rPrChange>
                  </w:rPr>
                </m:ctrlPr>
              </m:sSupPr>
              <m:e>
                <m:d>
                  <m:dPr>
                    <m:ctrlPr>
                      <w:rPr>
                        <w:rFonts w:ascii="Cambria Math" w:hAnsi="Cambria Math" w:cs="Times New Roman"/>
                        <w:i/>
                        <w:color w:val="000000" w:themeColor="text1"/>
                        <w:sz w:val="24"/>
                        <w:szCs w:val="24"/>
                        <w:rPrChange w:id="1761" w:author="Will Taylor Gough" w:date="2020-08-29T17:25:00Z">
                          <w:rPr>
                            <w:rFonts w:ascii="Cambria Math" w:hAnsi="Cambria Math"/>
                            <w:i/>
                            <w:color w:val="000000" w:themeColor="text1"/>
                            <w:sz w:val="24"/>
                            <w:szCs w:val="24"/>
                          </w:rPr>
                        </w:rPrChange>
                      </w:rPr>
                    </m:ctrlPr>
                  </m:dPr>
                  <m:e>
                    <m:f>
                      <m:fPr>
                        <m:ctrlPr>
                          <w:rPr>
                            <w:rFonts w:ascii="Cambria Math" w:hAnsi="Cambria Math" w:cs="Times New Roman"/>
                            <w:i/>
                            <w:color w:val="000000" w:themeColor="text1"/>
                            <w:sz w:val="24"/>
                            <w:szCs w:val="24"/>
                            <w:rPrChange w:id="1762" w:author="Will Taylor Gough" w:date="2020-08-29T17:25:00Z">
                              <w:rPr>
                                <w:rFonts w:ascii="Cambria Math" w:hAnsi="Cambria Math"/>
                                <w:i/>
                                <w:color w:val="000000" w:themeColor="text1"/>
                                <w:sz w:val="24"/>
                                <w:szCs w:val="24"/>
                              </w:rPr>
                            </w:rPrChange>
                          </w:rPr>
                        </m:ctrlPr>
                      </m:fPr>
                      <m:num>
                        <m:sSub>
                          <m:sSubPr>
                            <m:ctrlPr>
                              <w:rPr>
                                <w:rFonts w:ascii="Cambria Math" w:hAnsi="Cambria Math" w:cs="Times New Roman"/>
                                <w:i/>
                                <w:color w:val="000000" w:themeColor="text1"/>
                                <w:sz w:val="24"/>
                                <w:szCs w:val="24"/>
                                <w:rPrChange w:id="1763" w:author="Will Taylor Gough" w:date="2020-08-29T17:25:00Z">
                                  <w:rPr>
                                    <w:rFonts w:ascii="Cambria Math" w:hAnsi="Cambria Math"/>
                                    <w:i/>
                                    <w:color w:val="000000" w:themeColor="text1"/>
                                    <w:sz w:val="24"/>
                                    <w:szCs w:val="24"/>
                                  </w:rPr>
                                </w:rPrChange>
                              </w:rPr>
                            </m:ctrlPr>
                          </m:sSubPr>
                          <m:e>
                            <m:r>
                              <w:rPr>
                                <w:rFonts w:ascii="Cambria Math" w:hAnsi="Cambria Math" w:cs="Times New Roman"/>
                                <w:color w:val="000000" w:themeColor="text1"/>
                                <w:sz w:val="24"/>
                                <w:szCs w:val="24"/>
                                <w:rPrChange w:id="1764" w:author="Will Taylor Gough" w:date="2020-08-29T17:25:00Z">
                                  <w:rPr>
                                    <w:rFonts w:ascii="Cambria Math" w:hAnsi="Cambria Math"/>
                                    <w:color w:val="000000" w:themeColor="text1"/>
                                    <w:sz w:val="24"/>
                                    <w:szCs w:val="24"/>
                                  </w:rPr>
                                </w:rPrChange>
                              </w:rPr>
                              <m:t>W</m:t>
                            </m:r>
                          </m:e>
                          <m:sub>
                            <m:r>
                              <w:rPr>
                                <w:rFonts w:ascii="Cambria Math" w:hAnsi="Cambria Math" w:cs="Times New Roman"/>
                                <w:color w:val="000000" w:themeColor="text1"/>
                                <w:sz w:val="24"/>
                                <w:szCs w:val="24"/>
                                <w:rPrChange w:id="1765" w:author="Will Taylor Gough" w:date="2020-08-29T17:25:00Z">
                                  <w:rPr>
                                    <w:rFonts w:ascii="Cambria Math" w:hAnsi="Cambria Math"/>
                                    <w:color w:val="000000" w:themeColor="text1"/>
                                    <w:sz w:val="24"/>
                                    <w:szCs w:val="24"/>
                                  </w:rPr>
                                </w:rPrChange>
                              </w:rPr>
                              <m:t>max</m:t>
                            </m:r>
                          </m:sub>
                        </m:sSub>
                      </m:num>
                      <m:den>
                        <m:sSub>
                          <m:sSubPr>
                            <m:ctrlPr>
                              <w:rPr>
                                <w:rFonts w:ascii="Cambria Math" w:hAnsi="Cambria Math" w:cs="Times New Roman"/>
                                <w:i/>
                                <w:color w:val="000000" w:themeColor="text1"/>
                                <w:sz w:val="24"/>
                                <w:szCs w:val="24"/>
                                <w:rPrChange w:id="1766" w:author="Will Taylor Gough" w:date="2020-08-29T17:25:00Z">
                                  <w:rPr>
                                    <w:rFonts w:ascii="Cambria Math" w:hAnsi="Cambria Math"/>
                                    <w:i/>
                                    <w:color w:val="000000" w:themeColor="text1"/>
                                    <w:sz w:val="24"/>
                                    <w:szCs w:val="24"/>
                                  </w:rPr>
                                </w:rPrChange>
                              </w:rPr>
                            </m:ctrlPr>
                          </m:sSubPr>
                          <m:e>
                            <m:r>
                              <w:rPr>
                                <w:rFonts w:ascii="Cambria Math" w:hAnsi="Cambria Math" w:cs="Times New Roman"/>
                                <w:color w:val="000000" w:themeColor="text1"/>
                                <w:sz w:val="24"/>
                                <w:szCs w:val="24"/>
                                <w:rPrChange w:id="1767" w:author="Will Taylor Gough" w:date="2020-08-29T17:25:00Z">
                                  <w:rPr>
                                    <w:rFonts w:ascii="Cambria Math" w:hAnsi="Cambria Math"/>
                                    <w:color w:val="000000" w:themeColor="text1"/>
                                    <w:sz w:val="24"/>
                                    <w:szCs w:val="24"/>
                                  </w:rPr>
                                </w:rPrChange>
                              </w:rPr>
                              <m:t>L</m:t>
                            </m:r>
                          </m:e>
                          <m:sub>
                            <m:r>
                              <w:rPr>
                                <w:rFonts w:ascii="Cambria Math" w:hAnsi="Cambria Math" w:cs="Times New Roman"/>
                                <w:color w:val="000000" w:themeColor="text1"/>
                                <w:sz w:val="24"/>
                                <w:szCs w:val="24"/>
                                <w:rPrChange w:id="1768" w:author="Will Taylor Gough" w:date="2020-08-29T17:25:00Z">
                                  <w:rPr>
                                    <w:rFonts w:ascii="Cambria Math" w:hAnsi="Cambria Math"/>
                                    <w:color w:val="000000" w:themeColor="text1"/>
                                    <w:sz w:val="24"/>
                                    <w:szCs w:val="24"/>
                                  </w:rPr>
                                </w:rPrChange>
                              </w:rPr>
                              <m:t>body</m:t>
                            </m:r>
                          </m:sub>
                        </m:sSub>
                      </m:den>
                    </m:f>
                  </m:e>
                </m:d>
              </m:e>
              <m:sup>
                <m:f>
                  <m:fPr>
                    <m:ctrlPr>
                      <w:rPr>
                        <w:rFonts w:ascii="Cambria Math" w:hAnsi="Cambria Math" w:cs="Times New Roman"/>
                        <w:i/>
                        <w:color w:val="000000" w:themeColor="text1"/>
                        <w:sz w:val="24"/>
                        <w:szCs w:val="24"/>
                        <w:rPrChange w:id="1769" w:author="Will Taylor Gough" w:date="2020-08-29T17:25:00Z">
                          <w:rPr>
                            <w:rFonts w:ascii="Cambria Math" w:hAnsi="Cambria Math"/>
                            <w:i/>
                            <w:color w:val="000000" w:themeColor="text1"/>
                            <w:sz w:val="24"/>
                            <w:szCs w:val="24"/>
                          </w:rPr>
                        </w:rPrChange>
                      </w:rPr>
                    </m:ctrlPr>
                  </m:fPr>
                  <m:num>
                    <m:r>
                      <w:rPr>
                        <w:rFonts w:ascii="Cambria Math" w:hAnsi="Cambria Math" w:cs="Times New Roman"/>
                        <w:color w:val="000000" w:themeColor="text1"/>
                        <w:sz w:val="24"/>
                        <w:szCs w:val="24"/>
                        <w:rPrChange w:id="1770" w:author="Will Taylor Gough" w:date="2020-08-29T17:25:00Z">
                          <w:rPr>
                            <w:rFonts w:ascii="Cambria Math" w:hAnsi="Cambria Math"/>
                            <w:color w:val="000000" w:themeColor="text1"/>
                            <w:sz w:val="24"/>
                            <w:szCs w:val="24"/>
                          </w:rPr>
                        </w:rPrChange>
                      </w:rPr>
                      <m:t>3</m:t>
                    </m:r>
                  </m:num>
                  <m:den>
                    <m:r>
                      <w:rPr>
                        <w:rFonts w:ascii="Cambria Math" w:hAnsi="Cambria Math" w:cs="Times New Roman"/>
                        <w:color w:val="000000" w:themeColor="text1"/>
                        <w:sz w:val="24"/>
                        <w:szCs w:val="24"/>
                        <w:rPrChange w:id="1771" w:author="Will Taylor Gough" w:date="2020-08-29T17:25:00Z">
                          <w:rPr>
                            <w:rFonts w:ascii="Cambria Math" w:hAnsi="Cambria Math"/>
                            <w:color w:val="000000" w:themeColor="text1"/>
                            <w:sz w:val="24"/>
                            <w:szCs w:val="24"/>
                          </w:rPr>
                        </w:rPrChange>
                      </w:rPr>
                      <m:t>2</m:t>
                    </m:r>
                  </m:den>
                </m:f>
              </m:sup>
            </m:sSup>
            <m:r>
              <w:rPr>
                <w:rFonts w:ascii="Cambria Math" w:hAnsi="Cambria Math" w:cs="Times New Roman"/>
                <w:color w:val="000000" w:themeColor="text1"/>
                <w:sz w:val="24"/>
                <w:szCs w:val="24"/>
                <w:rPrChange w:id="1772" w:author="Will Taylor Gough" w:date="2020-08-29T17:25:00Z">
                  <w:rPr>
                    <w:rFonts w:ascii="Cambria Math" w:hAnsi="Cambria Math"/>
                    <w:color w:val="000000" w:themeColor="text1"/>
                    <w:sz w:val="24"/>
                    <w:szCs w:val="24"/>
                  </w:rPr>
                </w:rPrChange>
              </w:rPr>
              <m:t>7.0</m:t>
            </m:r>
            <m:sSup>
              <m:sSupPr>
                <m:ctrlPr>
                  <w:rPr>
                    <w:rFonts w:ascii="Cambria Math" w:hAnsi="Cambria Math" w:cs="Times New Roman"/>
                    <w:i/>
                    <w:color w:val="000000" w:themeColor="text1"/>
                    <w:sz w:val="24"/>
                    <w:szCs w:val="24"/>
                    <w:rPrChange w:id="1773" w:author="Will Taylor Gough" w:date="2020-08-29T17:25:00Z">
                      <w:rPr>
                        <w:rFonts w:ascii="Cambria Math" w:hAnsi="Cambria Math"/>
                        <w:i/>
                        <w:color w:val="000000" w:themeColor="text1"/>
                        <w:sz w:val="24"/>
                        <w:szCs w:val="24"/>
                      </w:rPr>
                    </w:rPrChange>
                  </w:rPr>
                </m:ctrlPr>
              </m:sSupPr>
              <m:e>
                <m:d>
                  <m:dPr>
                    <m:ctrlPr>
                      <w:rPr>
                        <w:rFonts w:ascii="Cambria Math" w:hAnsi="Cambria Math" w:cs="Times New Roman"/>
                        <w:i/>
                        <w:color w:val="000000" w:themeColor="text1"/>
                        <w:sz w:val="24"/>
                        <w:szCs w:val="24"/>
                        <w:rPrChange w:id="1774" w:author="Will Taylor Gough" w:date="2020-08-29T17:25:00Z">
                          <w:rPr>
                            <w:rFonts w:ascii="Cambria Math" w:hAnsi="Cambria Math"/>
                            <w:i/>
                            <w:color w:val="000000" w:themeColor="text1"/>
                            <w:sz w:val="24"/>
                            <w:szCs w:val="24"/>
                          </w:rPr>
                        </w:rPrChange>
                      </w:rPr>
                    </m:ctrlPr>
                  </m:dPr>
                  <m:e>
                    <m:f>
                      <m:fPr>
                        <m:ctrlPr>
                          <w:rPr>
                            <w:rFonts w:ascii="Cambria Math" w:hAnsi="Cambria Math" w:cs="Times New Roman"/>
                            <w:i/>
                            <w:color w:val="000000" w:themeColor="text1"/>
                            <w:sz w:val="24"/>
                            <w:szCs w:val="24"/>
                            <w:rPrChange w:id="1775" w:author="Will Taylor Gough" w:date="2020-08-29T17:25:00Z">
                              <w:rPr>
                                <w:rFonts w:ascii="Cambria Math" w:hAnsi="Cambria Math"/>
                                <w:i/>
                                <w:color w:val="000000" w:themeColor="text1"/>
                                <w:sz w:val="24"/>
                                <w:szCs w:val="24"/>
                              </w:rPr>
                            </w:rPrChange>
                          </w:rPr>
                        </m:ctrlPr>
                      </m:fPr>
                      <m:num>
                        <m:sSub>
                          <m:sSubPr>
                            <m:ctrlPr>
                              <w:rPr>
                                <w:rFonts w:ascii="Cambria Math" w:hAnsi="Cambria Math" w:cs="Times New Roman"/>
                                <w:i/>
                                <w:color w:val="000000" w:themeColor="text1"/>
                                <w:sz w:val="24"/>
                                <w:szCs w:val="24"/>
                                <w:rPrChange w:id="1776" w:author="Will Taylor Gough" w:date="2020-08-29T17:25:00Z">
                                  <w:rPr>
                                    <w:rFonts w:ascii="Cambria Math" w:hAnsi="Cambria Math"/>
                                    <w:i/>
                                    <w:color w:val="000000" w:themeColor="text1"/>
                                    <w:sz w:val="24"/>
                                    <w:szCs w:val="24"/>
                                  </w:rPr>
                                </w:rPrChange>
                              </w:rPr>
                            </m:ctrlPr>
                          </m:sSubPr>
                          <m:e>
                            <m:r>
                              <w:rPr>
                                <w:rFonts w:ascii="Cambria Math" w:hAnsi="Cambria Math" w:cs="Times New Roman"/>
                                <w:color w:val="000000" w:themeColor="text1"/>
                                <w:sz w:val="24"/>
                                <w:szCs w:val="24"/>
                                <w:rPrChange w:id="1777" w:author="Will Taylor Gough" w:date="2020-08-29T17:25:00Z">
                                  <w:rPr>
                                    <w:rFonts w:ascii="Cambria Math" w:hAnsi="Cambria Math"/>
                                    <w:color w:val="000000" w:themeColor="text1"/>
                                    <w:sz w:val="24"/>
                                    <w:szCs w:val="24"/>
                                  </w:rPr>
                                </w:rPrChange>
                              </w:rPr>
                              <m:t>W</m:t>
                            </m:r>
                          </m:e>
                          <m:sub>
                            <m:r>
                              <w:rPr>
                                <w:rFonts w:ascii="Cambria Math" w:hAnsi="Cambria Math" w:cs="Times New Roman"/>
                                <w:color w:val="000000" w:themeColor="text1"/>
                                <w:sz w:val="24"/>
                                <w:szCs w:val="24"/>
                                <w:rPrChange w:id="1778" w:author="Will Taylor Gough" w:date="2020-08-29T17:25:00Z">
                                  <w:rPr>
                                    <w:rFonts w:ascii="Cambria Math" w:hAnsi="Cambria Math"/>
                                    <w:color w:val="000000" w:themeColor="text1"/>
                                    <w:sz w:val="24"/>
                                    <w:szCs w:val="24"/>
                                  </w:rPr>
                                </w:rPrChange>
                              </w:rPr>
                              <m:t>max</m:t>
                            </m:r>
                          </m:sub>
                        </m:sSub>
                      </m:num>
                      <m:den>
                        <m:sSub>
                          <m:sSubPr>
                            <m:ctrlPr>
                              <w:rPr>
                                <w:rFonts w:ascii="Cambria Math" w:hAnsi="Cambria Math" w:cs="Times New Roman"/>
                                <w:i/>
                                <w:color w:val="000000" w:themeColor="text1"/>
                                <w:sz w:val="24"/>
                                <w:szCs w:val="24"/>
                                <w:rPrChange w:id="1779" w:author="Will Taylor Gough" w:date="2020-08-29T17:25:00Z">
                                  <w:rPr>
                                    <w:rFonts w:ascii="Cambria Math" w:hAnsi="Cambria Math"/>
                                    <w:i/>
                                    <w:color w:val="000000" w:themeColor="text1"/>
                                    <w:sz w:val="24"/>
                                    <w:szCs w:val="24"/>
                                  </w:rPr>
                                </w:rPrChange>
                              </w:rPr>
                            </m:ctrlPr>
                          </m:sSubPr>
                          <m:e>
                            <m:r>
                              <w:rPr>
                                <w:rFonts w:ascii="Cambria Math" w:hAnsi="Cambria Math" w:cs="Times New Roman"/>
                                <w:color w:val="000000" w:themeColor="text1"/>
                                <w:sz w:val="24"/>
                                <w:szCs w:val="24"/>
                                <w:rPrChange w:id="1780" w:author="Will Taylor Gough" w:date="2020-08-29T17:25:00Z">
                                  <w:rPr>
                                    <w:rFonts w:ascii="Cambria Math" w:hAnsi="Cambria Math"/>
                                    <w:color w:val="000000" w:themeColor="text1"/>
                                    <w:sz w:val="24"/>
                                    <w:szCs w:val="24"/>
                                  </w:rPr>
                                </w:rPrChange>
                              </w:rPr>
                              <m:t>L</m:t>
                            </m:r>
                          </m:e>
                          <m:sub>
                            <m:r>
                              <w:rPr>
                                <w:rFonts w:ascii="Cambria Math" w:hAnsi="Cambria Math" w:cs="Times New Roman"/>
                                <w:color w:val="000000" w:themeColor="text1"/>
                                <w:sz w:val="24"/>
                                <w:szCs w:val="24"/>
                                <w:rPrChange w:id="1781" w:author="Will Taylor Gough" w:date="2020-08-29T17:25:00Z">
                                  <w:rPr>
                                    <w:rFonts w:ascii="Cambria Math" w:hAnsi="Cambria Math"/>
                                    <w:color w:val="000000" w:themeColor="text1"/>
                                    <w:sz w:val="24"/>
                                    <w:szCs w:val="24"/>
                                  </w:rPr>
                                </w:rPrChange>
                              </w:rPr>
                              <m:t>body</m:t>
                            </m:r>
                          </m:sub>
                        </m:sSub>
                      </m:den>
                    </m:f>
                  </m:e>
                </m:d>
              </m:e>
              <m:sup>
                <m:r>
                  <w:rPr>
                    <w:rFonts w:ascii="Cambria Math" w:hAnsi="Cambria Math" w:cs="Times New Roman"/>
                    <w:color w:val="000000" w:themeColor="text1"/>
                    <w:sz w:val="24"/>
                    <w:szCs w:val="24"/>
                    <w:rPrChange w:id="1782" w:author="Will Taylor Gough" w:date="2020-08-29T17:25:00Z">
                      <w:rPr>
                        <w:rFonts w:ascii="Cambria Math" w:hAnsi="Cambria Math"/>
                        <w:color w:val="000000" w:themeColor="text1"/>
                        <w:sz w:val="24"/>
                        <w:szCs w:val="24"/>
                      </w:rPr>
                    </w:rPrChange>
                  </w:rPr>
                  <m:t>3</m:t>
                </m:r>
              </m:sup>
            </m:sSup>
          </m:e>
        </m:d>
      </m:oMath>
      <w:r w:rsidR="009D6726" w:rsidRPr="00C05B87">
        <w:rPr>
          <w:rFonts w:ascii="Times New Roman" w:hAnsi="Times New Roman" w:cs="Times New Roman"/>
          <w:color w:val="000000" w:themeColor="text1"/>
          <w:sz w:val="24"/>
          <w:szCs w:val="24"/>
          <w:rPrChange w:id="1783" w:author="Will Taylor Gough" w:date="2020-08-29T17:25:00Z">
            <w:rPr>
              <w:color w:val="000000" w:themeColor="text1"/>
              <w:sz w:val="24"/>
              <w:szCs w:val="24"/>
            </w:rPr>
          </w:rPrChange>
        </w:rPr>
        <w:t xml:space="preserve"> </w:t>
      </w:r>
      <w:r w:rsidR="007E61EF" w:rsidRPr="00C05B87">
        <w:rPr>
          <w:rFonts w:ascii="Times New Roman" w:hAnsi="Times New Roman" w:cs="Times New Roman"/>
          <w:color w:val="000000" w:themeColor="text1"/>
          <w:sz w:val="24"/>
          <w:szCs w:val="24"/>
          <w:rPrChange w:id="1784" w:author="Will Taylor Gough" w:date="2020-08-29T17:25:00Z">
            <w:rPr>
              <w:color w:val="000000" w:themeColor="text1"/>
              <w:sz w:val="24"/>
              <w:szCs w:val="24"/>
            </w:rPr>
          </w:rPrChange>
        </w:rPr>
        <w:tab/>
      </w:r>
      <w:r w:rsidR="00322F64" w:rsidRPr="00C05B87">
        <w:rPr>
          <w:rFonts w:ascii="Times New Roman" w:hAnsi="Times New Roman" w:cs="Times New Roman"/>
          <w:color w:val="000000" w:themeColor="text1"/>
          <w:sz w:val="24"/>
          <w:szCs w:val="24"/>
          <w:rPrChange w:id="1785" w:author="Will Taylor Gough" w:date="2020-08-29T17:25:00Z">
            <w:rPr>
              <w:color w:val="000000" w:themeColor="text1"/>
              <w:sz w:val="24"/>
              <w:szCs w:val="24"/>
            </w:rPr>
          </w:rPrChange>
        </w:rPr>
        <w:tab/>
      </w:r>
      <w:r w:rsidR="00322F64" w:rsidRPr="00C05B87">
        <w:rPr>
          <w:rFonts w:ascii="Times New Roman" w:hAnsi="Times New Roman" w:cs="Times New Roman"/>
          <w:color w:val="000000" w:themeColor="text1"/>
          <w:sz w:val="24"/>
          <w:szCs w:val="24"/>
          <w:rPrChange w:id="1786" w:author="Will Taylor Gough" w:date="2020-08-29T17:25:00Z">
            <w:rPr>
              <w:color w:val="000000" w:themeColor="text1"/>
              <w:sz w:val="24"/>
              <w:szCs w:val="24"/>
            </w:rPr>
          </w:rPrChange>
        </w:rPr>
        <w:tab/>
      </w:r>
      <w:r w:rsidR="00322F64" w:rsidRPr="00C05B87">
        <w:rPr>
          <w:rFonts w:ascii="Times New Roman" w:hAnsi="Times New Roman" w:cs="Times New Roman"/>
          <w:color w:val="000000" w:themeColor="text1"/>
          <w:sz w:val="24"/>
          <w:szCs w:val="24"/>
          <w:rPrChange w:id="1787" w:author="Will Taylor Gough" w:date="2020-08-29T17:25:00Z">
            <w:rPr>
              <w:color w:val="000000" w:themeColor="text1"/>
              <w:sz w:val="24"/>
              <w:szCs w:val="24"/>
            </w:rPr>
          </w:rPrChange>
        </w:rPr>
        <w:tab/>
      </w:r>
      <w:r w:rsidR="00322F64" w:rsidRPr="00C05B87">
        <w:rPr>
          <w:rFonts w:ascii="Times New Roman" w:hAnsi="Times New Roman" w:cs="Times New Roman"/>
          <w:color w:val="000000" w:themeColor="text1"/>
          <w:sz w:val="24"/>
          <w:szCs w:val="24"/>
          <w:rPrChange w:id="1788" w:author="Will Taylor Gough" w:date="2020-08-29T17:25:00Z">
            <w:rPr>
              <w:color w:val="000000" w:themeColor="text1"/>
              <w:sz w:val="24"/>
              <w:szCs w:val="24"/>
            </w:rPr>
          </w:rPrChange>
        </w:rPr>
        <w:tab/>
      </w:r>
      <w:r w:rsidR="00322F64" w:rsidRPr="00C05B87">
        <w:rPr>
          <w:rFonts w:ascii="Times New Roman" w:hAnsi="Times New Roman" w:cs="Times New Roman"/>
          <w:color w:val="000000" w:themeColor="text1"/>
          <w:sz w:val="24"/>
          <w:szCs w:val="24"/>
          <w:rPrChange w:id="1789" w:author="Will Taylor Gough" w:date="2020-08-29T17:25:00Z">
            <w:rPr>
              <w:color w:val="000000" w:themeColor="text1"/>
              <w:sz w:val="24"/>
              <w:szCs w:val="24"/>
            </w:rPr>
          </w:rPrChange>
        </w:rPr>
        <w:tab/>
      </w:r>
      <w:r w:rsidR="009D6726" w:rsidRPr="00C05B87">
        <w:rPr>
          <w:rFonts w:ascii="Times New Roman" w:hAnsi="Times New Roman" w:cs="Times New Roman"/>
          <w:color w:val="000000" w:themeColor="text1"/>
          <w:sz w:val="24"/>
          <w:szCs w:val="24"/>
          <w:rPrChange w:id="1790" w:author="Will Taylor Gough" w:date="2020-08-29T17:25:00Z">
            <w:rPr>
              <w:color w:val="000000" w:themeColor="text1"/>
              <w:sz w:val="24"/>
              <w:szCs w:val="24"/>
            </w:rPr>
          </w:rPrChange>
        </w:rPr>
        <w:t>(10)</w:t>
      </w:r>
    </w:p>
    <w:p w14:paraId="5C54DAE4" w14:textId="77777777" w:rsidR="0033087C" w:rsidRPr="00C05B87" w:rsidRDefault="0033087C" w:rsidP="00C05B87">
      <w:pPr>
        <w:spacing w:line="480" w:lineRule="auto"/>
        <w:rPr>
          <w:rFonts w:ascii="Times New Roman" w:hAnsi="Times New Roman" w:cs="Times New Roman"/>
          <w:color w:val="000000" w:themeColor="text1"/>
          <w:sz w:val="24"/>
          <w:szCs w:val="24"/>
          <w:rPrChange w:id="1791" w:author="Will Taylor Gough" w:date="2020-08-29T17:25:00Z">
            <w:rPr>
              <w:color w:val="000000" w:themeColor="text1"/>
              <w:sz w:val="24"/>
              <w:szCs w:val="24"/>
            </w:rPr>
          </w:rPrChange>
        </w:rPr>
        <w:pPrChange w:id="1792" w:author="Will Taylor Gough" w:date="2020-08-29T17:27:00Z">
          <w:pPr>
            <w:spacing w:line="240" w:lineRule="auto"/>
          </w:pPr>
        </w:pPrChange>
      </w:pPr>
    </w:p>
    <w:p w14:paraId="3E5E3D1D" w14:textId="49603574" w:rsidR="0033087C" w:rsidRPr="00C05B87" w:rsidRDefault="0033087C" w:rsidP="00C05B87">
      <w:pPr>
        <w:spacing w:line="480" w:lineRule="auto"/>
        <w:rPr>
          <w:rFonts w:ascii="Times New Roman" w:hAnsi="Times New Roman" w:cs="Times New Roman"/>
          <w:color w:val="000000" w:themeColor="text1"/>
          <w:sz w:val="24"/>
          <w:szCs w:val="24"/>
          <w:rPrChange w:id="1793" w:author="Will Taylor Gough" w:date="2020-08-29T17:25:00Z">
            <w:rPr>
              <w:color w:val="000000" w:themeColor="text1"/>
              <w:sz w:val="24"/>
              <w:szCs w:val="24"/>
            </w:rPr>
          </w:rPrChange>
        </w:rPr>
        <w:pPrChange w:id="1794" w:author="Will Taylor Gough" w:date="2020-08-29T17:27:00Z">
          <w:pPr>
            <w:spacing w:line="240" w:lineRule="auto"/>
          </w:pPr>
        </w:pPrChange>
      </w:pPr>
      <w:r w:rsidRPr="00C05B87">
        <w:rPr>
          <w:rFonts w:ascii="Times New Roman" w:hAnsi="Times New Roman" w:cs="Times New Roman"/>
          <w:color w:val="000000" w:themeColor="text1"/>
          <w:sz w:val="24"/>
          <w:szCs w:val="24"/>
          <w:rPrChange w:id="1795" w:author="Will Taylor Gough" w:date="2020-08-29T17:25:00Z">
            <w:rPr>
              <w:color w:val="000000" w:themeColor="text1"/>
              <w:sz w:val="24"/>
              <w:szCs w:val="24"/>
            </w:rPr>
          </w:rPrChange>
        </w:rPr>
        <w:t xml:space="preserve">where </w:t>
      </w:r>
      <m:oMath>
        <m:sSub>
          <m:sSubPr>
            <m:ctrlPr>
              <w:rPr>
                <w:rFonts w:ascii="Cambria Math" w:hAnsi="Cambria Math" w:cs="Times New Roman"/>
                <w:i/>
                <w:color w:val="000000" w:themeColor="text1"/>
                <w:sz w:val="24"/>
                <w:szCs w:val="24"/>
                <w:rPrChange w:id="1796" w:author="Will Taylor Gough" w:date="2020-08-29T17:25:00Z">
                  <w:rPr>
                    <w:rFonts w:ascii="Cambria Math" w:hAnsi="Cambria Math"/>
                    <w:i/>
                    <w:color w:val="000000" w:themeColor="text1"/>
                    <w:sz w:val="24"/>
                    <w:szCs w:val="24"/>
                  </w:rPr>
                </w:rPrChange>
              </w:rPr>
            </m:ctrlPr>
          </m:sSubPr>
          <m:e>
            <m:r>
              <w:rPr>
                <w:rFonts w:ascii="Cambria Math" w:hAnsi="Cambria Math" w:cs="Times New Roman"/>
                <w:color w:val="000000" w:themeColor="text1"/>
                <w:sz w:val="24"/>
                <w:szCs w:val="24"/>
                <w:rPrChange w:id="1797" w:author="Will Taylor Gough" w:date="2020-08-29T17:25:00Z">
                  <w:rPr>
                    <w:rFonts w:ascii="Cambria Math" w:hAnsi="Cambria Math"/>
                    <w:color w:val="000000" w:themeColor="text1"/>
                    <w:sz w:val="24"/>
                    <w:szCs w:val="24"/>
                  </w:rPr>
                </w:rPrChange>
              </w:rPr>
              <m:t>W</m:t>
            </m:r>
          </m:e>
          <m:sub>
            <m:r>
              <w:rPr>
                <w:rFonts w:ascii="Cambria Math" w:hAnsi="Cambria Math" w:cs="Times New Roman"/>
                <w:color w:val="000000" w:themeColor="text1"/>
                <w:sz w:val="24"/>
                <w:szCs w:val="24"/>
                <w:rPrChange w:id="1798" w:author="Will Taylor Gough" w:date="2020-08-29T17:25:00Z">
                  <w:rPr>
                    <w:rFonts w:ascii="Cambria Math" w:hAnsi="Cambria Math"/>
                    <w:color w:val="000000" w:themeColor="text1"/>
                    <w:sz w:val="24"/>
                    <w:szCs w:val="24"/>
                  </w:rPr>
                </w:rPrChange>
              </w:rPr>
              <m:t>max</m:t>
            </m:r>
          </m:sub>
        </m:sSub>
      </m:oMath>
      <w:r w:rsidRPr="00C05B87">
        <w:rPr>
          <w:rFonts w:ascii="Times New Roman" w:hAnsi="Times New Roman" w:cs="Times New Roman"/>
          <w:color w:val="000000" w:themeColor="text1"/>
          <w:sz w:val="24"/>
          <w:szCs w:val="24"/>
          <w:rPrChange w:id="1799" w:author="Will Taylor Gough" w:date="2020-08-29T17:25:00Z">
            <w:rPr>
              <w:color w:val="000000" w:themeColor="text1"/>
              <w:sz w:val="24"/>
              <w:szCs w:val="24"/>
            </w:rPr>
          </w:rPrChange>
        </w:rPr>
        <w:t xml:space="preserve"> is the maximum body diameter (m).</w:t>
      </w:r>
      <w:r w:rsidR="00821C48" w:rsidRPr="00C05B87">
        <w:rPr>
          <w:rFonts w:ascii="Times New Roman" w:hAnsi="Times New Roman" w:cs="Times New Roman"/>
          <w:color w:val="000000" w:themeColor="text1"/>
          <w:sz w:val="24"/>
          <w:szCs w:val="24"/>
          <w:rPrChange w:id="1800" w:author="Will Taylor Gough" w:date="2020-08-29T17:25:00Z">
            <w:rPr>
              <w:color w:val="000000" w:themeColor="text1"/>
              <w:sz w:val="24"/>
              <w:szCs w:val="24"/>
            </w:rPr>
          </w:rPrChange>
        </w:rPr>
        <w:t xml:space="preserve"> </w:t>
      </w:r>
      <w:r w:rsidRPr="00C05B87">
        <w:rPr>
          <w:rFonts w:ascii="Times New Roman" w:hAnsi="Times New Roman" w:cs="Times New Roman"/>
          <w:color w:val="000000" w:themeColor="text1"/>
          <w:sz w:val="24"/>
          <w:szCs w:val="24"/>
          <w:rPrChange w:id="1801" w:author="Will Taylor Gough" w:date="2020-08-29T17:25:00Z">
            <w:rPr>
              <w:color w:val="000000" w:themeColor="text1"/>
              <w:sz w:val="24"/>
              <w:szCs w:val="24"/>
            </w:rPr>
          </w:rPrChange>
        </w:rPr>
        <w:t>This equation is expressed in terms of the Reynold’s number</w:t>
      </w:r>
      <w:ins w:id="1802" w:author="Will Taylor Gough" w:date="2020-08-29T01:27:00Z">
        <w:r w:rsidR="006E57A2" w:rsidRPr="00C05B87">
          <w:rPr>
            <w:rFonts w:ascii="Times New Roman" w:hAnsi="Times New Roman" w:cs="Times New Roman"/>
            <w:color w:val="000000" w:themeColor="text1"/>
            <w:sz w:val="24"/>
            <w:szCs w:val="24"/>
            <w:rPrChange w:id="1803" w:author="Will Taylor Gough" w:date="2020-08-29T17:25:00Z">
              <w:rPr>
                <w:color w:val="000000" w:themeColor="text1"/>
                <w:sz w:val="24"/>
                <w:szCs w:val="24"/>
              </w:rPr>
            </w:rPrChange>
          </w:rPr>
          <w:t>:</w:t>
        </w:r>
      </w:ins>
    </w:p>
    <w:p w14:paraId="405B44AC" w14:textId="77777777" w:rsidR="0033087C" w:rsidRPr="00C05B87" w:rsidRDefault="0033087C" w:rsidP="00C05B87">
      <w:pPr>
        <w:spacing w:line="480" w:lineRule="auto"/>
        <w:rPr>
          <w:rFonts w:ascii="Times New Roman" w:hAnsi="Times New Roman" w:cs="Times New Roman"/>
          <w:color w:val="000000" w:themeColor="text1"/>
          <w:sz w:val="24"/>
          <w:szCs w:val="24"/>
          <w:rPrChange w:id="1804" w:author="Will Taylor Gough" w:date="2020-08-29T17:25:00Z">
            <w:rPr>
              <w:color w:val="000000" w:themeColor="text1"/>
              <w:sz w:val="24"/>
              <w:szCs w:val="24"/>
            </w:rPr>
          </w:rPrChange>
        </w:rPr>
        <w:pPrChange w:id="1805" w:author="Will Taylor Gough" w:date="2020-08-29T17:27:00Z">
          <w:pPr>
            <w:spacing w:line="240" w:lineRule="auto"/>
          </w:pPr>
        </w:pPrChange>
      </w:pPr>
    </w:p>
    <w:p w14:paraId="08664ABC" w14:textId="77777777" w:rsidR="0033087C" w:rsidRPr="00C05B87" w:rsidRDefault="0033087C" w:rsidP="00C05B87">
      <w:pPr>
        <w:pStyle w:val="Caption"/>
        <w:spacing w:line="480" w:lineRule="auto"/>
        <w:jc w:val="center"/>
        <w:rPr>
          <w:rFonts w:ascii="Times New Roman" w:eastAsiaTheme="minorEastAsia" w:hAnsi="Times New Roman" w:cs="Times New Roman"/>
          <w:color w:val="000000" w:themeColor="text1"/>
          <w:sz w:val="24"/>
          <w:szCs w:val="24"/>
          <w:rPrChange w:id="1806" w:author="Will Taylor Gough" w:date="2020-08-29T17:25:00Z">
            <w:rPr>
              <w:rFonts w:ascii="Arial" w:eastAsiaTheme="minorEastAsia" w:hAnsi="Arial" w:cs="Arial"/>
              <w:color w:val="000000" w:themeColor="text1"/>
              <w:sz w:val="24"/>
              <w:szCs w:val="24"/>
            </w:rPr>
          </w:rPrChange>
        </w:rPr>
        <w:pPrChange w:id="1807" w:author="Will Taylor Gough" w:date="2020-08-29T17:27:00Z">
          <w:pPr>
            <w:pStyle w:val="Caption"/>
            <w:jc w:val="center"/>
          </w:pPr>
        </w:pPrChange>
      </w:pPr>
      <m:oMath>
        <m:r>
          <w:rPr>
            <w:rFonts w:ascii="Cambria Math" w:hAnsi="Cambria Math" w:cs="Times New Roman"/>
            <w:color w:val="000000" w:themeColor="text1"/>
            <w:sz w:val="24"/>
            <w:szCs w:val="24"/>
            <w:rPrChange w:id="1808" w:author="Will Taylor Gough" w:date="2020-08-29T17:25:00Z">
              <w:rPr>
                <w:rFonts w:ascii="Cambria Math" w:hAnsi="Cambria Math" w:cs="Arial"/>
                <w:color w:val="000000" w:themeColor="text1"/>
                <w:sz w:val="24"/>
                <w:szCs w:val="24"/>
              </w:rPr>
            </w:rPrChange>
          </w:rPr>
          <m:t>Re=</m:t>
        </m:r>
        <m:f>
          <m:fPr>
            <m:ctrlPr>
              <w:rPr>
                <w:rFonts w:ascii="Cambria Math" w:hAnsi="Cambria Math" w:cs="Times New Roman"/>
                <w:color w:val="000000" w:themeColor="text1"/>
                <w:sz w:val="24"/>
                <w:szCs w:val="24"/>
                <w:rPrChange w:id="1809" w:author="Will Taylor Gough" w:date="2020-08-29T17:25:00Z">
                  <w:rPr>
                    <w:rFonts w:ascii="Cambria Math" w:hAnsi="Cambria Math" w:cs="Arial"/>
                    <w:color w:val="000000" w:themeColor="text1"/>
                    <w:sz w:val="24"/>
                    <w:szCs w:val="24"/>
                  </w:rPr>
                </w:rPrChange>
              </w:rPr>
            </m:ctrlPr>
          </m:fPr>
          <m:num>
            <m:r>
              <w:rPr>
                <w:rFonts w:ascii="Cambria Math" w:hAnsi="Cambria Math" w:cs="Times New Roman"/>
                <w:color w:val="000000" w:themeColor="text1"/>
                <w:sz w:val="24"/>
                <w:szCs w:val="24"/>
                <w:rPrChange w:id="1810" w:author="Will Taylor Gough" w:date="2020-08-29T17:25:00Z">
                  <w:rPr>
                    <w:rFonts w:ascii="Cambria Math" w:hAnsi="Cambria Math" w:cs="Arial"/>
                    <w:color w:val="000000" w:themeColor="text1"/>
                    <w:sz w:val="24"/>
                    <w:szCs w:val="24"/>
                  </w:rPr>
                </w:rPrChange>
              </w:rPr>
              <m:t>L</m:t>
            </m:r>
            <m:r>
              <w:rPr>
                <w:rFonts w:ascii="Cambria Math" w:hAnsi="Cambria Math" w:cs="Times New Roman"/>
                <w:color w:val="000000" w:themeColor="text1"/>
                <w:sz w:val="20"/>
                <w:szCs w:val="24"/>
                <w:rPrChange w:id="1811" w:author="Will Taylor Gough" w:date="2020-08-29T17:25:00Z">
                  <w:rPr>
                    <w:rFonts w:ascii="Cambria Math" w:hAnsi="Cambria Math" w:cs="Arial"/>
                    <w:color w:val="000000" w:themeColor="text1"/>
                    <w:sz w:val="20"/>
                    <w:szCs w:val="24"/>
                  </w:rPr>
                </w:rPrChange>
              </w:rPr>
              <m:t>body</m:t>
            </m:r>
            <m:r>
              <w:rPr>
                <w:rFonts w:ascii="Cambria Math" w:hAnsi="Cambria Math" w:cs="Times New Roman"/>
                <w:color w:val="000000" w:themeColor="text1"/>
                <w:sz w:val="24"/>
                <w:szCs w:val="24"/>
                <w:rPrChange w:id="1812" w:author="Will Taylor Gough" w:date="2020-08-29T17:25:00Z">
                  <w:rPr>
                    <w:rFonts w:ascii="Cambria Math" w:hAnsi="Cambria Math" w:cs="Arial"/>
                    <w:color w:val="000000" w:themeColor="text1"/>
                    <w:sz w:val="24"/>
                    <w:szCs w:val="24"/>
                  </w:rPr>
                </w:rPrChange>
              </w:rPr>
              <m:t xml:space="preserve"> U</m:t>
            </m:r>
          </m:num>
          <m:den>
            <m:r>
              <w:rPr>
                <w:rFonts w:ascii="Cambria Math" w:hAnsi="Cambria Math" w:cs="Times New Roman"/>
                <w:color w:val="000000" w:themeColor="text1"/>
                <w:sz w:val="24"/>
                <w:szCs w:val="24"/>
                <w:rPrChange w:id="1813" w:author="Will Taylor Gough" w:date="2020-08-29T17:25:00Z">
                  <w:rPr>
                    <w:rFonts w:ascii="Cambria Math" w:hAnsi="Cambria Math" w:cs="Arial"/>
                    <w:color w:val="000000" w:themeColor="text1"/>
                    <w:sz w:val="24"/>
                    <w:szCs w:val="24"/>
                  </w:rPr>
                </w:rPrChange>
              </w:rPr>
              <m:t>v</m:t>
            </m:r>
          </m:den>
        </m:f>
      </m:oMath>
      <w:r w:rsidR="007E61EF" w:rsidRPr="00C05B87">
        <w:rPr>
          <w:rFonts w:ascii="Times New Roman" w:eastAsiaTheme="minorEastAsia" w:hAnsi="Times New Roman" w:cs="Times New Roman"/>
          <w:color w:val="000000" w:themeColor="text1"/>
          <w:sz w:val="24"/>
          <w:szCs w:val="24"/>
          <w:rPrChange w:id="1814" w:author="Will Taylor Gough" w:date="2020-08-29T17:25:00Z">
            <w:rPr>
              <w:rFonts w:ascii="Arial" w:eastAsiaTheme="minorEastAsia" w:hAnsi="Arial" w:cs="Arial"/>
              <w:color w:val="000000" w:themeColor="text1"/>
              <w:sz w:val="24"/>
              <w:szCs w:val="24"/>
            </w:rPr>
          </w:rPrChange>
        </w:rPr>
        <w:tab/>
      </w:r>
      <w:r w:rsidR="00322F64" w:rsidRPr="00C05B87">
        <w:rPr>
          <w:rFonts w:ascii="Times New Roman" w:eastAsiaTheme="minorEastAsia" w:hAnsi="Times New Roman" w:cs="Times New Roman"/>
          <w:color w:val="000000" w:themeColor="text1"/>
          <w:sz w:val="24"/>
          <w:szCs w:val="24"/>
          <w:rPrChange w:id="1815" w:author="Will Taylor Gough" w:date="2020-08-29T17:25:00Z">
            <w:rPr>
              <w:rFonts w:ascii="Arial" w:eastAsiaTheme="minorEastAsia" w:hAnsi="Arial" w:cs="Arial"/>
              <w:color w:val="000000" w:themeColor="text1"/>
              <w:sz w:val="24"/>
              <w:szCs w:val="24"/>
            </w:rPr>
          </w:rPrChange>
        </w:rPr>
        <w:tab/>
      </w:r>
      <w:r w:rsidR="00322F64" w:rsidRPr="00C05B87">
        <w:rPr>
          <w:rFonts w:ascii="Times New Roman" w:eastAsiaTheme="minorEastAsia" w:hAnsi="Times New Roman" w:cs="Times New Roman"/>
          <w:color w:val="000000" w:themeColor="text1"/>
          <w:sz w:val="24"/>
          <w:szCs w:val="24"/>
          <w:rPrChange w:id="1816" w:author="Will Taylor Gough" w:date="2020-08-29T17:25:00Z">
            <w:rPr>
              <w:rFonts w:ascii="Arial" w:eastAsiaTheme="minorEastAsia" w:hAnsi="Arial" w:cs="Arial"/>
              <w:color w:val="000000" w:themeColor="text1"/>
              <w:sz w:val="24"/>
              <w:szCs w:val="24"/>
            </w:rPr>
          </w:rPrChange>
        </w:rPr>
        <w:tab/>
      </w:r>
      <w:r w:rsidR="00322F64" w:rsidRPr="00C05B87">
        <w:rPr>
          <w:rFonts w:ascii="Times New Roman" w:eastAsiaTheme="minorEastAsia" w:hAnsi="Times New Roman" w:cs="Times New Roman"/>
          <w:color w:val="000000" w:themeColor="text1"/>
          <w:sz w:val="24"/>
          <w:szCs w:val="24"/>
          <w:rPrChange w:id="1817" w:author="Will Taylor Gough" w:date="2020-08-29T17:25:00Z">
            <w:rPr>
              <w:rFonts w:ascii="Arial" w:eastAsiaTheme="minorEastAsia" w:hAnsi="Arial" w:cs="Arial"/>
              <w:color w:val="000000" w:themeColor="text1"/>
              <w:sz w:val="24"/>
              <w:szCs w:val="24"/>
            </w:rPr>
          </w:rPrChange>
        </w:rPr>
        <w:tab/>
      </w:r>
      <w:r w:rsidR="00322F64" w:rsidRPr="00C05B87">
        <w:rPr>
          <w:rFonts w:ascii="Times New Roman" w:eastAsiaTheme="minorEastAsia" w:hAnsi="Times New Roman" w:cs="Times New Roman"/>
          <w:color w:val="000000" w:themeColor="text1"/>
          <w:sz w:val="24"/>
          <w:szCs w:val="24"/>
          <w:rPrChange w:id="1818" w:author="Will Taylor Gough" w:date="2020-08-29T17:25:00Z">
            <w:rPr>
              <w:rFonts w:ascii="Arial" w:eastAsiaTheme="minorEastAsia" w:hAnsi="Arial" w:cs="Arial"/>
              <w:color w:val="000000" w:themeColor="text1"/>
              <w:sz w:val="24"/>
              <w:szCs w:val="24"/>
            </w:rPr>
          </w:rPrChange>
        </w:rPr>
        <w:tab/>
      </w:r>
      <w:r w:rsidR="00322F64" w:rsidRPr="00C05B87">
        <w:rPr>
          <w:rFonts w:ascii="Times New Roman" w:eastAsiaTheme="minorEastAsia" w:hAnsi="Times New Roman" w:cs="Times New Roman"/>
          <w:color w:val="000000" w:themeColor="text1"/>
          <w:sz w:val="24"/>
          <w:szCs w:val="24"/>
          <w:rPrChange w:id="1819" w:author="Will Taylor Gough" w:date="2020-08-29T17:25:00Z">
            <w:rPr>
              <w:rFonts w:ascii="Arial" w:eastAsiaTheme="minorEastAsia" w:hAnsi="Arial" w:cs="Arial"/>
              <w:color w:val="000000" w:themeColor="text1"/>
              <w:sz w:val="24"/>
              <w:szCs w:val="24"/>
            </w:rPr>
          </w:rPrChange>
        </w:rPr>
        <w:tab/>
      </w:r>
      <w:r w:rsidR="00322F64" w:rsidRPr="00C05B87">
        <w:rPr>
          <w:rFonts w:ascii="Times New Roman" w:eastAsiaTheme="minorEastAsia" w:hAnsi="Times New Roman" w:cs="Times New Roman"/>
          <w:color w:val="000000" w:themeColor="text1"/>
          <w:sz w:val="24"/>
          <w:szCs w:val="24"/>
          <w:rPrChange w:id="1820" w:author="Will Taylor Gough" w:date="2020-08-29T17:25:00Z">
            <w:rPr>
              <w:rFonts w:ascii="Arial" w:eastAsiaTheme="minorEastAsia" w:hAnsi="Arial" w:cs="Arial"/>
              <w:color w:val="000000" w:themeColor="text1"/>
              <w:sz w:val="24"/>
              <w:szCs w:val="24"/>
            </w:rPr>
          </w:rPrChange>
        </w:rPr>
        <w:tab/>
      </w:r>
      <w:r w:rsidR="00322F64" w:rsidRPr="00C05B87">
        <w:rPr>
          <w:rFonts w:ascii="Times New Roman" w:eastAsiaTheme="minorEastAsia" w:hAnsi="Times New Roman" w:cs="Times New Roman"/>
          <w:color w:val="000000" w:themeColor="text1"/>
          <w:sz w:val="24"/>
          <w:szCs w:val="24"/>
          <w:rPrChange w:id="1821" w:author="Will Taylor Gough" w:date="2020-08-29T17:25:00Z">
            <w:rPr>
              <w:rFonts w:ascii="Arial" w:eastAsiaTheme="minorEastAsia" w:hAnsi="Arial" w:cs="Arial"/>
              <w:color w:val="000000" w:themeColor="text1"/>
              <w:sz w:val="24"/>
              <w:szCs w:val="24"/>
            </w:rPr>
          </w:rPrChange>
        </w:rPr>
        <w:tab/>
      </w:r>
      <w:r w:rsidR="00322F64" w:rsidRPr="00C05B87">
        <w:rPr>
          <w:rFonts w:ascii="Times New Roman" w:eastAsiaTheme="minorEastAsia" w:hAnsi="Times New Roman" w:cs="Times New Roman"/>
          <w:color w:val="000000" w:themeColor="text1"/>
          <w:sz w:val="24"/>
          <w:szCs w:val="24"/>
          <w:rPrChange w:id="1822" w:author="Will Taylor Gough" w:date="2020-08-29T17:25:00Z">
            <w:rPr>
              <w:rFonts w:ascii="Arial" w:eastAsiaTheme="minorEastAsia" w:hAnsi="Arial" w:cs="Arial"/>
              <w:color w:val="000000" w:themeColor="text1"/>
              <w:sz w:val="24"/>
              <w:szCs w:val="24"/>
            </w:rPr>
          </w:rPrChange>
        </w:rPr>
        <w:tab/>
      </w:r>
      <w:r w:rsidR="00322F64" w:rsidRPr="00C05B87">
        <w:rPr>
          <w:rFonts w:ascii="Times New Roman" w:eastAsiaTheme="minorEastAsia" w:hAnsi="Times New Roman" w:cs="Times New Roman"/>
          <w:color w:val="000000" w:themeColor="text1"/>
          <w:sz w:val="24"/>
          <w:szCs w:val="24"/>
          <w:rPrChange w:id="1823" w:author="Will Taylor Gough" w:date="2020-08-29T17:25:00Z">
            <w:rPr>
              <w:rFonts w:ascii="Arial" w:eastAsiaTheme="minorEastAsia" w:hAnsi="Arial" w:cs="Arial"/>
              <w:color w:val="000000" w:themeColor="text1"/>
              <w:sz w:val="24"/>
              <w:szCs w:val="24"/>
            </w:rPr>
          </w:rPrChange>
        </w:rPr>
        <w:tab/>
      </w:r>
      <w:r w:rsidR="00322F64" w:rsidRPr="00C05B87">
        <w:rPr>
          <w:rFonts w:ascii="Times New Roman" w:eastAsiaTheme="minorEastAsia" w:hAnsi="Times New Roman" w:cs="Times New Roman"/>
          <w:color w:val="000000" w:themeColor="text1"/>
          <w:sz w:val="24"/>
          <w:szCs w:val="24"/>
          <w:rPrChange w:id="1824" w:author="Will Taylor Gough" w:date="2020-08-29T17:25:00Z">
            <w:rPr>
              <w:rFonts w:ascii="Arial" w:eastAsiaTheme="minorEastAsia" w:hAnsi="Arial" w:cs="Arial"/>
              <w:color w:val="000000" w:themeColor="text1"/>
              <w:sz w:val="24"/>
              <w:szCs w:val="24"/>
            </w:rPr>
          </w:rPrChange>
        </w:rPr>
        <w:tab/>
      </w:r>
      <w:r w:rsidRPr="00C05B87">
        <w:rPr>
          <w:rFonts w:ascii="Times New Roman" w:hAnsi="Times New Roman" w:cs="Times New Roman"/>
          <w:i w:val="0"/>
          <w:color w:val="000000" w:themeColor="text1"/>
          <w:sz w:val="24"/>
          <w:szCs w:val="24"/>
          <w:rPrChange w:id="1825" w:author="Will Taylor Gough" w:date="2020-08-29T17:25:00Z">
            <w:rPr>
              <w:rFonts w:ascii="Arial" w:hAnsi="Arial" w:cs="Arial"/>
              <w:i w:val="0"/>
              <w:color w:val="000000" w:themeColor="text1"/>
              <w:sz w:val="24"/>
              <w:szCs w:val="24"/>
            </w:rPr>
          </w:rPrChange>
        </w:rPr>
        <w:t>(</w:t>
      </w:r>
      <w:r w:rsidRPr="00C05B87">
        <w:rPr>
          <w:rFonts w:ascii="Times New Roman" w:hAnsi="Times New Roman" w:cs="Times New Roman"/>
          <w:i w:val="0"/>
          <w:color w:val="000000" w:themeColor="text1"/>
          <w:sz w:val="24"/>
          <w:szCs w:val="24"/>
          <w:rPrChange w:id="1826" w:author="Will Taylor Gough" w:date="2020-08-29T17:25:00Z">
            <w:rPr>
              <w:rFonts w:ascii="Arial" w:hAnsi="Arial" w:cs="Arial"/>
              <w:i w:val="0"/>
              <w:color w:val="000000" w:themeColor="text1"/>
              <w:sz w:val="24"/>
              <w:szCs w:val="24"/>
            </w:rPr>
          </w:rPrChange>
        </w:rPr>
        <w:fldChar w:fldCharType="begin"/>
      </w:r>
      <w:r w:rsidRPr="00C05B87">
        <w:rPr>
          <w:rFonts w:ascii="Times New Roman" w:hAnsi="Times New Roman" w:cs="Times New Roman"/>
          <w:i w:val="0"/>
          <w:color w:val="000000" w:themeColor="text1"/>
          <w:sz w:val="24"/>
          <w:szCs w:val="24"/>
          <w:rPrChange w:id="1827" w:author="Will Taylor Gough" w:date="2020-08-29T17:25:00Z">
            <w:rPr>
              <w:rFonts w:ascii="Arial" w:hAnsi="Arial" w:cs="Arial"/>
              <w:i w:val="0"/>
              <w:color w:val="000000" w:themeColor="text1"/>
              <w:sz w:val="24"/>
              <w:szCs w:val="24"/>
            </w:rPr>
          </w:rPrChange>
        </w:rPr>
        <w:instrText xml:space="preserve"> SEQ ( \* ARABIC </w:instrText>
      </w:r>
      <w:r w:rsidRPr="00C05B87">
        <w:rPr>
          <w:rFonts w:ascii="Times New Roman" w:hAnsi="Times New Roman" w:cs="Times New Roman"/>
          <w:i w:val="0"/>
          <w:color w:val="000000" w:themeColor="text1"/>
          <w:sz w:val="24"/>
          <w:szCs w:val="24"/>
          <w:rPrChange w:id="1828" w:author="Will Taylor Gough" w:date="2020-08-29T17:25:00Z">
            <w:rPr>
              <w:rFonts w:ascii="Arial" w:hAnsi="Arial" w:cs="Arial"/>
              <w:i w:val="0"/>
              <w:color w:val="000000" w:themeColor="text1"/>
              <w:sz w:val="24"/>
              <w:szCs w:val="24"/>
            </w:rPr>
          </w:rPrChange>
        </w:rPr>
        <w:fldChar w:fldCharType="separate"/>
      </w:r>
      <w:r w:rsidRPr="00C05B87">
        <w:rPr>
          <w:rFonts w:ascii="Times New Roman" w:hAnsi="Times New Roman" w:cs="Times New Roman"/>
          <w:i w:val="0"/>
          <w:noProof/>
          <w:color w:val="000000" w:themeColor="text1"/>
          <w:sz w:val="24"/>
          <w:szCs w:val="24"/>
          <w:rPrChange w:id="1829" w:author="Will Taylor Gough" w:date="2020-08-29T17:25:00Z">
            <w:rPr>
              <w:rFonts w:ascii="Arial" w:hAnsi="Arial" w:cs="Arial"/>
              <w:i w:val="0"/>
              <w:noProof/>
              <w:color w:val="000000" w:themeColor="text1"/>
              <w:sz w:val="24"/>
              <w:szCs w:val="24"/>
            </w:rPr>
          </w:rPrChange>
        </w:rPr>
        <w:t>9</w:t>
      </w:r>
      <w:r w:rsidRPr="00C05B87">
        <w:rPr>
          <w:rFonts w:ascii="Times New Roman" w:hAnsi="Times New Roman" w:cs="Times New Roman"/>
          <w:i w:val="0"/>
          <w:color w:val="000000" w:themeColor="text1"/>
          <w:sz w:val="24"/>
          <w:szCs w:val="24"/>
          <w:rPrChange w:id="1830" w:author="Will Taylor Gough" w:date="2020-08-29T17:25:00Z">
            <w:rPr>
              <w:rFonts w:ascii="Arial" w:hAnsi="Arial" w:cs="Arial"/>
              <w:i w:val="0"/>
              <w:color w:val="000000" w:themeColor="text1"/>
              <w:sz w:val="24"/>
              <w:szCs w:val="24"/>
            </w:rPr>
          </w:rPrChange>
        </w:rPr>
        <w:fldChar w:fldCharType="end"/>
      </w:r>
      <w:r w:rsidRPr="00C05B87">
        <w:rPr>
          <w:rFonts w:ascii="Times New Roman" w:hAnsi="Times New Roman" w:cs="Times New Roman"/>
          <w:i w:val="0"/>
          <w:color w:val="000000" w:themeColor="text1"/>
          <w:sz w:val="24"/>
          <w:szCs w:val="24"/>
          <w:rPrChange w:id="1831" w:author="Will Taylor Gough" w:date="2020-08-29T17:25:00Z">
            <w:rPr>
              <w:rFonts w:ascii="Arial" w:hAnsi="Arial" w:cs="Arial"/>
              <w:i w:val="0"/>
              <w:color w:val="000000" w:themeColor="text1"/>
              <w:sz w:val="24"/>
              <w:szCs w:val="24"/>
            </w:rPr>
          </w:rPrChange>
        </w:rPr>
        <w:t>)</w:t>
      </w:r>
    </w:p>
    <w:p w14:paraId="574DD660" w14:textId="77777777" w:rsidR="00FE2636" w:rsidRPr="00C05B87" w:rsidRDefault="0033087C" w:rsidP="00C05B87">
      <w:pPr>
        <w:spacing w:line="480" w:lineRule="auto"/>
        <w:rPr>
          <w:rFonts w:ascii="Times New Roman" w:hAnsi="Times New Roman" w:cs="Times New Roman"/>
          <w:color w:val="000000" w:themeColor="text1"/>
          <w:sz w:val="24"/>
          <w:szCs w:val="24"/>
          <w:rPrChange w:id="1832" w:author="Will Taylor Gough" w:date="2020-08-29T17:25:00Z">
            <w:rPr>
              <w:color w:val="000000" w:themeColor="text1"/>
              <w:sz w:val="24"/>
              <w:szCs w:val="24"/>
            </w:rPr>
          </w:rPrChange>
        </w:rPr>
        <w:pPrChange w:id="1833" w:author="Will Taylor Gough" w:date="2020-08-29T17:27:00Z">
          <w:pPr>
            <w:spacing w:line="240" w:lineRule="auto"/>
          </w:pPr>
        </w:pPrChange>
      </w:pPr>
      <w:del w:id="1834" w:author="Will Taylor Gough" w:date="2020-08-29T17:44:00Z">
        <w:r w:rsidRPr="00C05B87" w:rsidDel="00CB6D67">
          <w:rPr>
            <w:rFonts w:ascii="Times New Roman" w:hAnsi="Times New Roman" w:cs="Times New Roman"/>
            <w:color w:val="000000" w:themeColor="text1"/>
            <w:sz w:val="24"/>
            <w:szCs w:val="24"/>
            <w:rPrChange w:id="1835" w:author="Will Taylor Gough" w:date="2020-08-29T17:25:00Z">
              <w:rPr>
                <w:color w:val="000000" w:themeColor="text1"/>
                <w:sz w:val="24"/>
                <w:szCs w:val="24"/>
              </w:rPr>
            </w:rPrChange>
          </w:rPr>
          <w:delText xml:space="preserve">where </w:delText>
        </w:r>
      </w:del>
      <w:r w:rsidRPr="00C05B87">
        <w:rPr>
          <w:rFonts w:ascii="Times New Roman" w:hAnsi="Times New Roman" w:cs="Times New Roman"/>
          <w:color w:val="000000" w:themeColor="text1"/>
          <w:sz w:val="24"/>
          <w:szCs w:val="24"/>
          <w:rPrChange w:id="1836" w:author="Will Taylor Gough" w:date="2020-08-29T17:25:00Z">
            <w:rPr>
              <w:color w:val="000000" w:themeColor="text1"/>
              <w:sz w:val="24"/>
              <w:szCs w:val="24"/>
            </w:rPr>
          </w:rPrChange>
        </w:rPr>
        <w:t>in which</w:t>
      </w:r>
      <w:r w:rsidR="00821C48" w:rsidRPr="00C05B87">
        <w:rPr>
          <w:rFonts w:ascii="Times New Roman" w:hAnsi="Times New Roman" w:cs="Times New Roman"/>
          <w:color w:val="000000" w:themeColor="text1"/>
          <w:sz w:val="24"/>
          <w:szCs w:val="24"/>
          <w:rPrChange w:id="1837" w:author="Will Taylor Gough" w:date="2020-08-29T17:25:00Z">
            <w:rPr>
              <w:color w:val="000000" w:themeColor="text1"/>
              <w:sz w:val="24"/>
              <w:szCs w:val="24"/>
            </w:rPr>
          </w:rPrChange>
        </w:rPr>
        <w:t xml:space="preserve"> </w:t>
      </w:r>
      <m:oMath>
        <m:r>
          <w:rPr>
            <w:rFonts w:ascii="Cambria Math" w:hAnsi="Cambria Math" w:cs="Times New Roman"/>
            <w:color w:val="000000" w:themeColor="text1"/>
            <w:sz w:val="24"/>
            <w:szCs w:val="24"/>
            <w:rPrChange w:id="1838" w:author="Will Taylor Gough" w:date="2020-08-29T17:25:00Z">
              <w:rPr>
                <w:rFonts w:ascii="Cambria Math" w:hAnsi="Cambria Math"/>
                <w:color w:val="000000" w:themeColor="text1"/>
                <w:sz w:val="24"/>
                <w:szCs w:val="24"/>
              </w:rPr>
            </w:rPrChange>
          </w:rPr>
          <m:t>v</m:t>
        </m:r>
      </m:oMath>
      <w:r w:rsidR="009D6726" w:rsidRPr="00C05B87">
        <w:rPr>
          <w:rFonts w:ascii="Times New Roman" w:hAnsi="Times New Roman" w:cs="Times New Roman"/>
          <w:color w:val="000000" w:themeColor="text1"/>
          <w:sz w:val="24"/>
          <w:szCs w:val="24"/>
          <w:rPrChange w:id="1839" w:author="Will Taylor Gough" w:date="2020-08-29T17:25:00Z">
            <w:rPr>
              <w:color w:val="000000" w:themeColor="text1"/>
              <w:sz w:val="24"/>
              <w:szCs w:val="24"/>
            </w:rPr>
          </w:rPrChange>
        </w:rPr>
        <w:t xml:space="preserve"> is the kinematic viscosity</w:t>
      </w:r>
      <w:r w:rsidRPr="00C05B87">
        <w:rPr>
          <w:rFonts w:ascii="Times New Roman" w:hAnsi="Times New Roman" w:cs="Times New Roman"/>
          <w:color w:val="000000" w:themeColor="text1"/>
          <w:sz w:val="24"/>
          <w:szCs w:val="24"/>
          <w:rPrChange w:id="1840" w:author="Will Taylor Gough" w:date="2020-08-29T17:25:00Z">
            <w:rPr>
              <w:color w:val="000000" w:themeColor="text1"/>
              <w:sz w:val="24"/>
              <w:szCs w:val="24"/>
            </w:rPr>
          </w:rPrChange>
        </w:rPr>
        <w:t xml:space="preserve">. </w:t>
      </w:r>
      <w:r w:rsidR="009D6726" w:rsidRPr="00C05B87">
        <w:rPr>
          <w:rFonts w:ascii="Times New Roman" w:hAnsi="Times New Roman" w:cs="Times New Roman"/>
          <w:color w:val="000000" w:themeColor="text1"/>
          <w:sz w:val="24"/>
          <w:szCs w:val="24"/>
          <w:rPrChange w:id="1841" w:author="Will Taylor Gough" w:date="2020-08-29T17:25:00Z">
            <w:rPr>
              <w:color w:val="000000" w:themeColor="text1"/>
              <w:sz w:val="24"/>
              <w:szCs w:val="24"/>
            </w:rPr>
          </w:rPrChange>
        </w:rPr>
        <w:t xml:space="preserve"> </w:t>
      </w:r>
      <w:r w:rsidR="00C85688" w:rsidRPr="00C05B87">
        <w:rPr>
          <w:rFonts w:ascii="Times New Roman" w:hAnsi="Times New Roman" w:cs="Times New Roman"/>
          <w:color w:val="000000" w:themeColor="text1"/>
          <w:sz w:val="24"/>
          <w:szCs w:val="24"/>
          <w:rPrChange w:id="1842" w:author="Will Taylor Gough" w:date="2020-08-29T17:25:00Z">
            <w:rPr>
              <w:color w:val="000000" w:themeColor="text1"/>
              <w:sz w:val="24"/>
              <w:szCs w:val="24"/>
            </w:rPr>
          </w:rPrChange>
        </w:rPr>
        <w:t>In this case the</w:t>
      </w:r>
      <w:r w:rsidR="009D6726" w:rsidRPr="00C05B87">
        <w:rPr>
          <w:rFonts w:ascii="Times New Roman" w:hAnsi="Times New Roman" w:cs="Times New Roman"/>
          <w:color w:val="000000" w:themeColor="text1"/>
          <w:sz w:val="24"/>
          <w:szCs w:val="24"/>
          <w:rPrChange w:id="1843" w:author="Will Taylor Gough" w:date="2020-08-29T17:25:00Z">
            <w:rPr>
              <w:color w:val="000000" w:themeColor="text1"/>
              <w:sz w:val="24"/>
              <w:szCs w:val="24"/>
            </w:rPr>
          </w:rPrChange>
        </w:rPr>
        <w:t xml:space="preserve"> drag force (</w:t>
      </w:r>
      <m:oMath>
        <m:sSubSup>
          <m:sSubSupPr>
            <m:ctrlPr>
              <w:rPr>
                <w:rFonts w:ascii="Cambria Math" w:hAnsi="Cambria Math" w:cs="Times New Roman"/>
                <w:i/>
                <w:color w:val="000000" w:themeColor="text1"/>
                <w:sz w:val="24"/>
                <w:szCs w:val="24"/>
                <w:rPrChange w:id="1844" w:author="Will Taylor Gough" w:date="2020-08-29T17:25:00Z">
                  <w:rPr>
                    <w:rFonts w:ascii="Cambria Math" w:hAnsi="Cambria Math"/>
                    <w:i/>
                    <w:color w:val="000000" w:themeColor="text1"/>
                    <w:sz w:val="24"/>
                    <w:szCs w:val="24"/>
                  </w:rPr>
                </w:rPrChange>
              </w:rPr>
            </m:ctrlPr>
          </m:sSubSupPr>
          <m:e>
            <m:r>
              <w:rPr>
                <w:rFonts w:ascii="Cambria Math" w:hAnsi="Cambria Math" w:cs="Times New Roman"/>
                <w:color w:val="000000" w:themeColor="text1"/>
                <w:sz w:val="24"/>
                <w:szCs w:val="24"/>
                <w:rPrChange w:id="1845" w:author="Will Taylor Gough" w:date="2020-08-29T17:25:00Z">
                  <w:rPr>
                    <w:rFonts w:ascii="Cambria Math" w:hAnsi="Cambria Math"/>
                    <w:color w:val="000000" w:themeColor="text1"/>
                    <w:sz w:val="24"/>
                    <w:szCs w:val="24"/>
                  </w:rPr>
                </w:rPrChange>
              </w:rPr>
              <m:t xml:space="preserve"> F</m:t>
            </m:r>
          </m:e>
          <m:sub>
            <m:r>
              <w:rPr>
                <w:rFonts w:ascii="Cambria Math" w:hAnsi="Cambria Math" w:cs="Times New Roman"/>
                <w:color w:val="000000" w:themeColor="text1"/>
                <w:sz w:val="24"/>
                <w:szCs w:val="24"/>
                <w:rPrChange w:id="1846" w:author="Will Taylor Gough" w:date="2020-08-29T17:25:00Z">
                  <w:rPr>
                    <w:rFonts w:ascii="Cambria Math" w:hAnsi="Cambria Math"/>
                    <w:color w:val="000000" w:themeColor="text1"/>
                    <w:sz w:val="24"/>
                    <w:szCs w:val="24"/>
                  </w:rPr>
                </w:rPrChange>
              </w:rPr>
              <m:t>drag</m:t>
            </m:r>
          </m:sub>
          <m:sup>
            <m:r>
              <w:rPr>
                <w:rFonts w:ascii="Cambria Math" w:hAnsi="Cambria Math" w:cs="Times New Roman"/>
                <w:color w:val="000000" w:themeColor="text1"/>
                <w:sz w:val="24"/>
                <w:szCs w:val="24"/>
                <w:rPrChange w:id="1847" w:author="Will Taylor Gough" w:date="2020-08-29T17:25:00Z">
                  <w:rPr>
                    <w:rFonts w:ascii="Cambria Math" w:hAnsi="Cambria Math"/>
                    <w:color w:val="000000" w:themeColor="text1"/>
                    <w:sz w:val="24"/>
                    <w:szCs w:val="24"/>
                  </w:rPr>
                </w:rPrChange>
              </w:rPr>
              <m:t>parasite</m:t>
            </m:r>
          </m:sup>
        </m:sSubSup>
      </m:oMath>
      <w:r w:rsidR="009D6726" w:rsidRPr="00C05B87">
        <w:rPr>
          <w:rFonts w:ascii="Times New Roman" w:hAnsi="Times New Roman" w:cs="Times New Roman"/>
          <w:color w:val="000000" w:themeColor="text1"/>
          <w:sz w:val="24"/>
          <w:szCs w:val="24"/>
          <w:rPrChange w:id="1848" w:author="Will Taylor Gough" w:date="2020-08-29T17:25:00Z">
            <w:rPr>
              <w:color w:val="000000" w:themeColor="text1"/>
              <w:sz w:val="24"/>
              <w:szCs w:val="24"/>
            </w:rPr>
          </w:rPrChange>
        </w:rPr>
        <w:t xml:space="preserve">) </w:t>
      </w:r>
      <w:r w:rsidR="00C85688" w:rsidRPr="00C05B87">
        <w:rPr>
          <w:rFonts w:ascii="Times New Roman" w:hAnsi="Times New Roman" w:cs="Times New Roman"/>
          <w:color w:val="000000" w:themeColor="text1"/>
          <w:sz w:val="24"/>
          <w:szCs w:val="24"/>
          <w:rPrChange w:id="1849" w:author="Will Taylor Gough" w:date="2020-08-29T17:25:00Z">
            <w:rPr>
              <w:color w:val="000000" w:themeColor="text1"/>
              <w:sz w:val="24"/>
              <w:szCs w:val="24"/>
            </w:rPr>
          </w:rPrChange>
        </w:rPr>
        <w:t>sustained by the airship (or non</w:t>
      </w:r>
      <w:r w:rsidR="00821C48" w:rsidRPr="00C05B87">
        <w:rPr>
          <w:rFonts w:ascii="Times New Roman" w:hAnsi="Times New Roman" w:cs="Times New Roman"/>
          <w:color w:val="000000" w:themeColor="text1"/>
          <w:sz w:val="24"/>
          <w:szCs w:val="24"/>
          <w:rPrChange w:id="1850" w:author="Will Taylor Gough" w:date="2020-08-29T17:25:00Z">
            <w:rPr>
              <w:color w:val="000000" w:themeColor="text1"/>
              <w:sz w:val="24"/>
              <w:szCs w:val="24"/>
            </w:rPr>
          </w:rPrChange>
        </w:rPr>
        <w:t>-</w:t>
      </w:r>
      <w:r w:rsidR="00C85688" w:rsidRPr="00C05B87">
        <w:rPr>
          <w:rFonts w:ascii="Times New Roman" w:hAnsi="Times New Roman" w:cs="Times New Roman"/>
          <w:color w:val="000000" w:themeColor="text1"/>
          <w:sz w:val="24"/>
          <w:szCs w:val="24"/>
          <w:rPrChange w:id="1851" w:author="Will Taylor Gough" w:date="2020-08-29T17:25:00Z">
            <w:rPr>
              <w:color w:val="000000" w:themeColor="text1"/>
              <w:sz w:val="24"/>
              <w:szCs w:val="24"/>
            </w:rPr>
          </w:rPrChange>
        </w:rPr>
        <w:t xml:space="preserve">tail-heaving whale) </w:t>
      </w:r>
      <w:r w:rsidR="009D6726" w:rsidRPr="00C05B87">
        <w:rPr>
          <w:rFonts w:ascii="Times New Roman" w:hAnsi="Times New Roman" w:cs="Times New Roman"/>
          <w:color w:val="000000" w:themeColor="text1"/>
          <w:sz w:val="24"/>
          <w:szCs w:val="24"/>
          <w:rPrChange w:id="1852" w:author="Will Taylor Gough" w:date="2020-08-29T17:25:00Z">
            <w:rPr>
              <w:color w:val="000000" w:themeColor="text1"/>
              <w:sz w:val="24"/>
              <w:szCs w:val="24"/>
            </w:rPr>
          </w:rPrChange>
        </w:rPr>
        <w:t xml:space="preserve">is given by: </w:t>
      </w:r>
    </w:p>
    <w:p w14:paraId="60261709" w14:textId="77777777" w:rsidR="009D6726" w:rsidRPr="00C05B87" w:rsidRDefault="009D6726" w:rsidP="00C05B87">
      <w:pPr>
        <w:spacing w:line="480" w:lineRule="auto"/>
        <w:rPr>
          <w:rFonts w:ascii="Times New Roman" w:hAnsi="Times New Roman" w:cs="Times New Roman"/>
          <w:color w:val="000000" w:themeColor="text1"/>
          <w:sz w:val="24"/>
          <w:szCs w:val="24"/>
          <w:rPrChange w:id="1853" w:author="Will Taylor Gough" w:date="2020-08-29T17:25:00Z">
            <w:rPr>
              <w:color w:val="000000" w:themeColor="text1"/>
              <w:sz w:val="24"/>
              <w:szCs w:val="24"/>
            </w:rPr>
          </w:rPrChange>
        </w:rPr>
        <w:pPrChange w:id="1854" w:author="Will Taylor Gough" w:date="2020-08-29T17:27:00Z">
          <w:pPr>
            <w:spacing w:line="240" w:lineRule="auto"/>
          </w:pPr>
        </w:pPrChange>
      </w:pPr>
    </w:p>
    <w:p w14:paraId="304E9F45" w14:textId="77777777" w:rsidR="009D6726" w:rsidRPr="00C05B87" w:rsidRDefault="00EE4B73" w:rsidP="00C05B87">
      <w:pPr>
        <w:spacing w:line="480" w:lineRule="auto"/>
        <w:rPr>
          <w:rFonts w:ascii="Times New Roman" w:hAnsi="Times New Roman" w:cs="Times New Roman"/>
          <w:color w:val="000000" w:themeColor="text1"/>
          <w:sz w:val="24"/>
          <w:szCs w:val="24"/>
          <w:rPrChange w:id="1855" w:author="Will Taylor Gough" w:date="2020-08-29T17:25:00Z">
            <w:rPr>
              <w:color w:val="000000" w:themeColor="text1"/>
              <w:sz w:val="24"/>
              <w:szCs w:val="24"/>
            </w:rPr>
          </w:rPrChange>
        </w:rPr>
        <w:pPrChange w:id="1856" w:author="Will Taylor Gough" w:date="2020-08-29T17:27:00Z">
          <w:pPr>
            <w:spacing w:line="240" w:lineRule="auto"/>
          </w:pPr>
        </w:pPrChange>
      </w:pPr>
      <m:oMath>
        <m:sSubSup>
          <m:sSubSupPr>
            <m:ctrlPr>
              <w:rPr>
                <w:rFonts w:ascii="Cambria Math" w:hAnsi="Cambria Math" w:cs="Times New Roman"/>
                <w:i/>
                <w:color w:val="000000" w:themeColor="text1"/>
                <w:sz w:val="24"/>
                <w:szCs w:val="24"/>
                <w:rPrChange w:id="1857" w:author="Will Taylor Gough" w:date="2020-08-29T17:25:00Z">
                  <w:rPr>
                    <w:rFonts w:ascii="Cambria Math" w:hAnsi="Cambria Math"/>
                    <w:i/>
                    <w:color w:val="000000" w:themeColor="text1"/>
                    <w:sz w:val="24"/>
                    <w:szCs w:val="24"/>
                  </w:rPr>
                </w:rPrChange>
              </w:rPr>
            </m:ctrlPr>
          </m:sSubSupPr>
          <m:e>
            <m:r>
              <w:rPr>
                <w:rFonts w:ascii="Cambria Math" w:hAnsi="Cambria Math" w:cs="Times New Roman"/>
                <w:color w:val="000000" w:themeColor="text1"/>
                <w:sz w:val="24"/>
                <w:szCs w:val="24"/>
                <w:rPrChange w:id="1858" w:author="Will Taylor Gough" w:date="2020-08-29T17:25:00Z">
                  <w:rPr>
                    <w:rFonts w:ascii="Cambria Math" w:hAnsi="Cambria Math"/>
                    <w:color w:val="000000" w:themeColor="text1"/>
                    <w:sz w:val="24"/>
                    <w:szCs w:val="24"/>
                  </w:rPr>
                </w:rPrChange>
              </w:rPr>
              <m:t xml:space="preserve"> F</m:t>
            </m:r>
          </m:e>
          <m:sub>
            <m:r>
              <w:rPr>
                <w:rFonts w:ascii="Cambria Math" w:hAnsi="Cambria Math" w:cs="Times New Roman"/>
                <w:color w:val="000000" w:themeColor="text1"/>
                <w:sz w:val="24"/>
                <w:szCs w:val="24"/>
                <w:rPrChange w:id="1859" w:author="Will Taylor Gough" w:date="2020-08-29T17:25:00Z">
                  <w:rPr>
                    <w:rFonts w:ascii="Cambria Math" w:hAnsi="Cambria Math"/>
                    <w:color w:val="000000" w:themeColor="text1"/>
                    <w:sz w:val="24"/>
                    <w:szCs w:val="24"/>
                  </w:rPr>
                </w:rPrChange>
              </w:rPr>
              <m:t>drag</m:t>
            </m:r>
          </m:sub>
          <m:sup>
            <m:r>
              <w:rPr>
                <w:rFonts w:ascii="Cambria Math" w:hAnsi="Cambria Math" w:cs="Times New Roman"/>
                <w:color w:val="000000" w:themeColor="text1"/>
                <w:sz w:val="24"/>
                <w:szCs w:val="24"/>
                <w:rPrChange w:id="1860" w:author="Will Taylor Gough" w:date="2020-08-29T17:25:00Z">
                  <w:rPr>
                    <w:rFonts w:ascii="Cambria Math" w:hAnsi="Cambria Math"/>
                    <w:color w:val="000000" w:themeColor="text1"/>
                    <w:sz w:val="24"/>
                    <w:szCs w:val="24"/>
                  </w:rPr>
                </w:rPrChange>
              </w:rPr>
              <m:t>parasite</m:t>
            </m:r>
          </m:sup>
        </m:sSubSup>
        <m:r>
          <w:rPr>
            <w:rFonts w:ascii="Cambria Math" w:hAnsi="Cambria Math" w:cs="Times New Roman"/>
            <w:color w:val="000000" w:themeColor="text1"/>
            <w:sz w:val="24"/>
            <w:szCs w:val="24"/>
            <w:rPrChange w:id="1861" w:author="Will Taylor Gough" w:date="2020-08-29T17:25:00Z">
              <w:rPr>
                <w:rFonts w:ascii="Cambria Math" w:hAnsi="Cambria Math"/>
                <w:color w:val="000000" w:themeColor="text1"/>
                <w:sz w:val="24"/>
                <w:szCs w:val="24"/>
              </w:rPr>
            </w:rPrChange>
          </w:rPr>
          <m:t>=</m:t>
        </m:r>
        <m:f>
          <m:fPr>
            <m:ctrlPr>
              <w:rPr>
                <w:rFonts w:ascii="Cambria Math" w:hAnsi="Cambria Math" w:cs="Times New Roman"/>
                <w:i/>
                <w:color w:val="000000" w:themeColor="text1"/>
                <w:sz w:val="24"/>
                <w:szCs w:val="24"/>
                <w:rPrChange w:id="1862" w:author="Will Taylor Gough" w:date="2020-08-29T17:25:00Z">
                  <w:rPr>
                    <w:rFonts w:ascii="Cambria Math" w:hAnsi="Cambria Math"/>
                    <w:i/>
                    <w:color w:val="000000" w:themeColor="text1"/>
                    <w:sz w:val="24"/>
                    <w:szCs w:val="24"/>
                  </w:rPr>
                </w:rPrChange>
              </w:rPr>
            </m:ctrlPr>
          </m:fPr>
          <m:num>
            <m:r>
              <w:rPr>
                <w:rFonts w:ascii="Cambria Math" w:hAnsi="Cambria Math" w:cs="Times New Roman"/>
                <w:color w:val="000000" w:themeColor="text1"/>
                <w:sz w:val="24"/>
                <w:szCs w:val="24"/>
                <w:rPrChange w:id="1863" w:author="Will Taylor Gough" w:date="2020-08-29T17:25:00Z">
                  <w:rPr>
                    <w:rFonts w:ascii="Cambria Math" w:hAnsi="Cambria Math"/>
                    <w:color w:val="000000" w:themeColor="text1"/>
                    <w:sz w:val="24"/>
                    <w:szCs w:val="24"/>
                  </w:rPr>
                </w:rPrChange>
              </w:rPr>
              <m:t>1</m:t>
            </m:r>
          </m:num>
          <m:den>
            <m:r>
              <w:rPr>
                <w:rFonts w:ascii="Cambria Math" w:hAnsi="Cambria Math" w:cs="Times New Roman"/>
                <w:color w:val="000000" w:themeColor="text1"/>
                <w:sz w:val="24"/>
                <w:szCs w:val="24"/>
                <w:rPrChange w:id="1864" w:author="Will Taylor Gough" w:date="2020-08-29T17:25:00Z">
                  <w:rPr>
                    <w:rFonts w:ascii="Cambria Math" w:hAnsi="Cambria Math"/>
                    <w:color w:val="000000" w:themeColor="text1"/>
                    <w:sz w:val="24"/>
                    <w:szCs w:val="24"/>
                  </w:rPr>
                </w:rPrChange>
              </w:rPr>
              <m:t>2</m:t>
            </m:r>
          </m:den>
        </m:f>
        <m:sSub>
          <m:sSubPr>
            <m:ctrlPr>
              <w:rPr>
                <w:rFonts w:ascii="Cambria Math" w:hAnsi="Cambria Math" w:cs="Times New Roman"/>
                <w:i/>
                <w:color w:val="000000" w:themeColor="text1"/>
                <w:sz w:val="24"/>
                <w:szCs w:val="24"/>
                <w:rPrChange w:id="1865" w:author="Will Taylor Gough" w:date="2020-08-29T17:25:00Z">
                  <w:rPr>
                    <w:rFonts w:ascii="Cambria Math" w:hAnsi="Cambria Math"/>
                    <w:i/>
                    <w:color w:val="000000" w:themeColor="text1"/>
                    <w:sz w:val="24"/>
                    <w:szCs w:val="24"/>
                  </w:rPr>
                </w:rPrChange>
              </w:rPr>
            </m:ctrlPr>
          </m:sSubPr>
          <m:e>
            <m:r>
              <w:rPr>
                <w:rFonts w:ascii="Cambria Math" w:hAnsi="Cambria Math" w:cs="Times New Roman"/>
                <w:color w:val="000000" w:themeColor="text1"/>
                <w:sz w:val="24"/>
                <w:szCs w:val="24"/>
                <w:rPrChange w:id="1866" w:author="Will Taylor Gough" w:date="2020-08-29T17:25:00Z">
                  <w:rPr>
                    <w:rFonts w:ascii="Cambria Math" w:hAnsi="Cambria Math"/>
                    <w:color w:val="000000" w:themeColor="text1"/>
                    <w:sz w:val="24"/>
                    <w:szCs w:val="24"/>
                  </w:rPr>
                </w:rPrChange>
              </w:rPr>
              <m:t xml:space="preserve"> ρ</m:t>
            </m:r>
          </m:e>
          <m:sub>
            <m:r>
              <w:rPr>
                <w:rFonts w:ascii="Cambria Math" w:hAnsi="Cambria Math" w:cs="Times New Roman"/>
                <w:color w:val="000000" w:themeColor="text1"/>
                <w:sz w:val="24"/>
                <w:szCs w:val="24"/>
                <w:rPrChange w:id="1867" w:author="Will Taylor Gough" w:date="2020-08-29T17:25:00Z">
                  <w:rPr>
                    <w:rFonts w:ascii="Cambria Math" w:hAnsi="Cambria Math"/>
                    <w:color w:val="000000" w:themeColor="text1"/>
                    <w:sz w:val="24"/>
                    <w:szCs w:val="24"/>
                  </w:rPr>
                </w:rPrChange>
              </w:rPr>
              <m:t xml:space="preserve"> </m:t>
            </m:r>
          </m:sub>
        </m:sSub>
        <m:sSub>
          <m:sSubPr>
            <m:ctrlPr>
              <w:rPr>
                <w:rFonts w:ascii="Cambria Math" w:hAnsi="Cambria Math" w:cs="Times New Roman"/>
                <w:i/>
                <w:color w:val="000000" w:themeColor="text1"/>
                <w:sz w:val="24"/>
                <w:szCs w:val="24"/>
                <w:rPrChange w:id="1868" w:author="Will Taylor Gough" w:date="2020-08-29T17:25:00Z">
                  <w:rPr>
                    <w:rFonts w:ascii="Cambria Math" w:hAnsi="Cambria Math"/>
                    <w:i/>
                    <w:color w:val="000000" w:themeColor="text1"/>
                    <w:sz w:val="24"/>
                    <w:szCs w:val="24"/>
                  </w:rPr>
                </w:rPrChange>
              </w:rPr>
            </m:ctrlPr>
          </m:sSubPr>
          <m:e>
            <m:r>
              <w:rPr>
                <w:rFonts w:ascii="Cambria Math" w:hAnsi="Cambria Math" w:cs="Times New Roman"/>
                <w:color w:val="000000" w:themeColor="text1"/>
                <w:sz w:val="24"/>
                <w:szCs w:val="24"/>
                <w:rPrChange w:id="1869" w:author="Will Taylor Gough" w:date="2020-08-29T17:25:00Z">
                  <w:rPr>
                    <w:rFonts w:ascii="Cambria Math" w:hAnsi="Cambria Math"/>
                    <w:color w:val="000000" w:themeColor="text1"/>
                    <w:sz w:val="24"/>
                    <w:szCs w:val="24"/>
                  </w:rPr>
                </w:rPrChange>
              </w:rPr>
              <m:t>S</m:t>
            </m:r>
          </m:e>
          <m:sub>
            <m:r>
              <w:rPr>
                <w:rFonts w:ascii="Cambria Math" w:hAnsi="Cambria Math" w:cs="Times New Roman"/>
                <w:color w:val="000000" w:themeColor="text1"/>
                <w:sz w:val="24"/>
                <w:szCs w:val="24"/>
                <w:rPrChange w:id="1870" w:author="Will Taylor Gough" w:date="2020-08-29T17:25:00Z">
                  <w:rPr>
                    <w:rFonts w:ascii="Cambria Math" w:hAnsi="Cambria Math"/>
                    <w:color w:val="000000" w:themeColor="text1"/>
                    <w:sz w:val="24"/>
                    <w:szCs w:val="24"/>
                  </w:rPr>
                </w:rPrChange>
              </w:rPr>
              <m:t xml:space="preserve">a </m:t>
            </m:r>
          </m:sub>
        </m:sSub>
        <m:sSub>
          <m:sSubPr>
            <m:ctrlPr>
              <w:rPr>
                <w:rFonts w:ascii="Cambria Math" w:hAnsi="Cambria Math" w:cs="Times New Roman"/>
                <w:i/>
                <w:color w:val="000000" w:themeColor="text1"/>
                <w:sz w:val="24"/>
                <w:szCs w:val="24"/>
                <w:rPrChange w:id="1871" w:author="Will Taylor Gough" w:date="2020-08-29T17:25:00Z">
                  <w:rPr>
                    <w:rFonts w:ascii="Cambria Math" w:hAnsi="Cambria Math"/>
                    <w:i/>
                    <w:color w:val="000000" w:themeColor="text1"/>
                    <w:sz w:val="24"/>
                    <w:szCs w:val="24"/>
                  </w:rPr>
                </w:rPrChange>
              </w:rPr>
            </m:ctrlPr>
          </m:sSubPr>
          <m:e>
            <m:r>
              <w:rPr>
                <w:rFonts w:ascii="Cambria Math" w:hAnsi="Cambria Math" w:cs="Times New Roman"/>
                <w:color w:val="000000" w:themeColor="text1"/>
                <w:sz w:val="24"/>
                <w:szCs w:val="24"/>
                <w:rPrChange w:id="1872" w:author="Will Taylor Gough" w:date="2020-08-29T17:25:00Z">
                  <w:rPr>
                    <w:rFonts w:ascii="Cambria Math" w:hAnsi="Cambria Math"/>
                    <w:color w:val="000000" w:themeColor="text1"/>
                    <w:sz w:val="24"/>
                    <w:szCs w:val="24"/>
                  </w:rPr>
                </w:rPrChange>
              </w:rPr>
              <m:t>C</m:t>
            </m:r>
          </m:e>
          <m:sub>
            <m:r>
              <w:rPr>
                <w:rFonts w:ascii="Cambria Math" w:hAnsi="Cambria Math" w:cs="Times New Roman"/>
                <w:color w:val="000000" w:themeColor="text1"/>
                <w:sz w:val="24"/>
                <w:szCs w:val="24"/>
                <w:rPrChange w:id="1873" w:author="Will Taylor Gough" w:date="2020-08-29T17:25:00Z">
                  <w:rPr>
                    <w:rFonts w:ascii="Cambria Math" w:hAnsi="Cambria Math"/>
                    <w:color w:val="000000" w:themeColor="text1"/>
                    <w:sz w:val="24"/>
                    <w:szCs w:val="24"/>
                  </w:rPr>
                </w:rPrChange>
              </w:rPr>
              <m:t>D</m:t>
            </m:r>
          </m:sub>
        </m:sSub>
        <m:d>
          <m:dPr>
            <m:ctrlPr>
              <w:rPr>
                <w:rFonts w:ascii="Cambria Math" w:hAnsi="Cambria Math" w:cs="Times New Roman"/>
                <w:i/>
                <w:color w:val="000000" w:themeColor="text1"/>
                <w:sz w:val="24"/>
                <w:szCs w:val="24"/>
                <w:rPrChange w:id="1874" w:author="Will Taylor Gough" w:date="2020-08-29T17:25:00Z">
                  <w:rPr>
                    <w:rFonts w:ascii="Cambria Math" w:hAnsi="Cambria Math"/>
                    <w:i/>
                    <w:color w:val="000000" w:themeColor="text1"/>
                    <w:sz w:val="24"/>
                    <w:szCs w:val="24"/>
                  </w:rPr>
                </w:rPrChange>
              </w:rPr>
            </m:ctrlPr>
          </m:dPr>
          <m:e>
            <m:r>
              <w:rPr>
                <w:rFonts w:ascii="Cambria Math" w:hAnsi="Cambria Math" w:cs="Times New Roman"/>
                <w:color w:val="000000" w:themeColor="text1"/>
                <w:sz w:val="24"/>
                <w:szCs w:val="24"/>
                <w:rPrChange w:id="1875" w:author="Will Taylor Gough" w:date="2020-08-29T17:25:00Z">
                  <w:rPr>
                    <w:rFonts w:ascii="Cambria Math" w:hAnsi="Cambria Math"/>
                    <w:color w:val="000000" w:themeColor="text1"/>
                    <w:sz w:val="24"/>
                    <w:szCs w:val="24"/>
                  </w:rPr>
                </w:rPrChange>
              </w:rPr>
              <m:t>t</m:t>
            </m:r>
          </m:e>
        </m:d>
        <m:r>
          <w:rPr>
            <w:rFonts w:ascii="Cambria Math" w:hAnsi="Cambria Math" w:cs="Times New Roman"/>
            <w:color w:val="000000" w:themeColor="text1"/>
            <w:sz w:val="24"/>
            <w:szCs w:val="24"/>
            <w:rPrChange w:id="1876" w:author="Will Taylor Gough" w:date="2020-08-29T17:25:00Z">
              <w:rPr>
                <w:rFonts w:ascii="Cambria Math" w:hAnsi="Cambria Math"/>
                <w:color w:val="000000" w:themeColor="text1"/>
                <w:sz w:val="24"/>
                <w:szCs w:val="24"/>
              </w:rPr>
            </w:rPrChange>
          </w:rPr>
          <m:t xml:space="preserve"> U(t)</m:t>
        </m:r>
      </m:oMath>
      <w:r w:rsidR="009D6726" w:rsidRPr="00C05B87">
        <w:rPr>
          <w:rFonts w:ascii="Times New Roman" w:hAnsi="Times New Roman" w:cs="Times New Roman"/>
          <w:color w:val="000000" w:themeColor="text1"/>
          <w:sz w:val="24"/>
          <w:szCs w:val="24"/>
          <w:rPrChange w:id="1877" w:author="Will Taylor Gough" w:date="2020-08-29T17:25:00Z">
            <w:rPr>
              <w:color w:val="000000" w:themeColor="text1"/>
              <w:sz w:val="24"/>
              <w:szCs w:val="24"/>
            </w:rPr>
          </w:rPrChange>
        </w:rPr>
        <w:t xml:space="preserve"> </w:t>
      </w:r>
      <w:r w:rsidR="009D6726" w:rsidRPr="00C05B87">
        <w:rPr>
          <w:rFonts w:ascii="Times New Roman" w:hAnsi="Times New Roman" w:cs="Times New Roman"/>
          <w:color w:val="000000" w:themeColor="text1"/>
          <w:sz w:val="24"/>
          <w:szCs w:val="24"/>
          <w:rPrChange w:id="1878" w:author="Will Taylor Gough" w:date="2020-08-29T17:25:00Z">
            <w:rPr>
              <w:color w:val="000000" w:themeColor="text1"/>
              <w:sz w:val="24"/>
              <w:szCs w:val="24"/>
            </w:rPr>
          </w:rPrChange>
        </w:rPr>
        <w:tab/>
      </w:r>
      <w:r w:rsidR="009D6726" w:rsidRPr="00C05B87">
        <w:rPr>
          <w:rFonts w:ascii="Times New Roman" w:hAnsi="Times New Roman" w:cs="Times New Roman"/>
          <w:color w:val="000000" w:themeColor="text1"/>
          <w:sz w:val="24"/>
          <w:szCs w:val="24"/>
          <w:rPrChange w:id="1879" w:author="Will Taylor Gough" w:date="2020-08-29T17:25:00Z">
            <w:rPr>
              <w:color w:val="000000" w:themeColor="text1"/>
              <w:sz w:val="24"/>
              <w:szCs w:val="24"/>
            </w:rPr>
          </w:rPrChange>
        </w:rPr>
        <w:tab/>
      </w:r>
      <w:r w:rsidR="009D6726" w:rsidRPr="00C05B87">
        <w:rPr>
          <w:rFonts w:ascii="Times New Roman" w:hAnsi="Times New Roman" w:cs="Times New Roman"/>
          <w:color w:val="000000" w:themeColor="text1"/>
          <w:sz w:val="24"/>
          <w:szCs w:val="24"/>
          <w:rPrChange w:id="1880" w:author="Will Taylor Gough" w:date="2020-08-29T17:25:00Z">
            <w:rPr>
              <w:color w:val="000000" w:themeColor="text1"/>
              <w:sz w:val="24"/>
              <w:szCs w:val="24"/>
            </w:rPr>
          </w:rPrChange>
        </w:rPr>
        <w:tab/>
      </w:r>
      <w:r w:rsidR="009D6726" w:rsidRPr="00C05B87">
        <w:rPr>
          <w:rFonts w:ascii="Times New Roman" w:hAnsi="Times New Roman" w:cs="Times New Roman"/>
          <w:color w:val="000000" w:themeColor="text1"/>
          <w:sz w:val="24"/>
          <w:szCs w:val="24"/>
          <w:rPrChange w:id="1881" w:author="Will Taylor Gough" w:date="2020-08-29T17:25:00Z">
            <w:rPr>
              <w:color w:val="000000" w:themeColor="text1"/>
              <w:sz w:val="24"/>
              <w:szCs w:val="24"/>
            </w:rPr>
          </w:rPrChange>
        </w:rPr>
        <w:tab/>
      </w:r>
      <w:r w:rsidR="009D6726" w:rsidRPr="00C05B87">
        <w:rPr>
          <w:rFonts w:ascii="Times New Roman" w:hAnsi="Times New Roman" w:cs="Times New Roman"/>
          <w:color w:val="000000" w:themeColor="text1"/>
          <w:sz w:val="24"/>
          <w:szCs w:val="24"/>
          <w:rPrChange w:id="1882" w:author="Will Taylor Gough" w:date="2020-08-29T17:25:00Z">
            <w:rPr>
              <w:color w:val="000000" w:themeColor="text1"/>
              <w:sz w:val="24"/>
              <w:szCs w:val="24"/>
            </w:rPr>
          </w:rPrChange>
        </w:rPr>
        <w:tab/>
      </w:r>
      <w:r w:rsidR="009D6726" w:rsidRPr="00C05B87">
        <w:rPr>
          <w:rFonts w:ascii="Times New Roman" w:hAnsi="Times New Roman" w:cs="Times New Roman"/>
          <w:color w:val="000000" w:themeColor="text1"/>
          <w:sz w:val="24"/>
          <w:szCs w:val="24"/>
          <w:rPrChange w:id="1883" w:author="Will Taylor Gough" w:date="2020-08-29T17:25:00Z">
            <w:rPr>
              <w:color w:val="000000" w:themeColor="text1"/>
              <w:sz w:val="24"/>
              <w:szCs w:val="24"/>
            </w:rPr>
          </w:rPrChange>
        </w:rPr>
        <w:tab/>
      </w:r>
      <w:r w:rsidR="009D6726" w:rsidRPr="00C05B87">
        <w:rPr>
          <w:rFonts w:ascii="Times New Roman" w:hAnsi="Times New Roman" w:cs="Times New Roman"/>
          <w:color w:val="000000" w:themeColor="text1"/>
          <w:sz w:val="24"/>
          <w:szCs w:val="24"/>
          <w:rPrChange w:id="1884" w:author="Will Taylor Gough" w:date="2020-08-29T17:25:00Z">
            <w:rPr>
              <w:color w:val="000000" w:themeColor="text1"/>
              <w:sz w:val="24"/>
              <w:szCs w:val="24"/>
            </w:rPr>
          </w:rPrChange>
        </w:rPr>
        <w:tab/>
      </w:r>
      <w:r w:rsidR="009D6726" w:rsidRPr="00C05B87">
        <w:rPr>
          <w:rFonts w:ascii="Times New Roman" w:hAnsi="Times New Roman" w:cs="Times New Roman"/>
          <w:color w:val="000000" w:themeColor="text1"/>
          <w:sz w:val="24"/>
          <w:szCs w:val="24"/>
          <w:rPrChange w:id="1885" w:author="Will Taylor Gough" w:date="2020-08-29T17:25:00Z">
            <w:rPr>
              <w:color w:val="000000" w:themeColor="text1"/>
              <w:sz w:val="24"/>
              <w:szCs w:val="24"/>
            </w:rPr>
          </w:rPrChange>
        </w:rPr>
        <w:tab/>
        <w:t>(11)</w:t>
      </w:r>
    </w:p>
    <w:p w14:paraId="5340DC3A" w14:textId="77777777" w:rsidR="00840A78" w:rsidRPr="00C05B87" w:rsidDel="007E5166" w:rsidRDefault="00840A78" w:rsidP="00C05B87">
      <w:pPr>
        <w:spacing w:line="480" w:lineRule="auto"/>
        <w:rPr>
          <w:del w:id="1886" w:author="Will Taylor Gough" w:date="2020-08-29T17:57:00Z"/>
          <w:rFonts w:ascii="Times New Roman" w:hAnsi="Times New Roman" w:cs="Times New Roman"/>
          <w:sz w:val="24"/>
          <w:szCs w:val="24"/>
          <w:rPrChange w:id="1887" w:author="Will Taylor Gough" w:date="2020-08-29T17:25:00Z">
            <w:rPr>
              <w:del w:id="1888" w:author="Will Taylor Gough" w:date="2020-08-29T17:57:00Z"/>
              <w:sz w:val="24"/>
              <w:szCs w:val="24"/>
            </w:rPr>
          </w:rPrChange>
        </w:rPr>
        <w:pPrChange w:id="1889" w:author="Will Taylor Gough" w:date="2020-08-29T17:27:00Z">
          <w:pPr>
            <w:spacing w:line="240" w:lineRule="auto"/>
          </w:pPr>
        </w:pPrChange>
      </w:pPr>
    </w:p>
    <w:p w14:paraId="7A4D85D1" w14:textId="77777777" w:rsidR="00840A78" w:rsidRPr="00C05B87" w:rsidRDefault="00840A78" w:rsidP="00C05B87">
      <w:pPr>
        <w:spacing w:line="480" w:lineRule="auto"/>
        <w:rPr>
          <w:rFonts w:ascii="Times New Roman" w:hAnsi="Times New Roman" w:cs="Times New Roman"/>
          <w:sz w:val="24"/>
          <w:szCs w:val="24"/>
          <w:rPrChange w:id="1890" w:author="Will Taylor Gough" w:date="2020-08-29T17:25:00Z">
            <w:rPr>
              <w:sz w:val="24"/>
              <w:szCs w:val="24"/>
            </w:rPr>
          </w:rPrChange>
        </w:rPr>
        <w:pPrChange w:id="1891" w:author="Will Taylor Gough" w:date="2020-08-29T17:27:00Z">
          <w:pPr>
            <w:spacing w:line="240" w:lineRule="auto"/>
          </w:pPr>
        </w:pPrChange>
      </w:pPr>
    </w:p>
    <w:p w14:paraId="0B13A096" w14:textId="77777777" w:rsidR="00840A78" w:rsidRPr="00C05B87" w:rsidRDefault="00840A78" w:rsidP="00C05B87">
      <w:pPr>
        <w:spacing w:line="480" w:lineRule="auto"/>
        <w:jc w:val="center"/>
        <w:rPr>
          <w:rFonts w:ascii="Times New Roman" w:hAnsi="Times New Roman" w:cs="Times New Roman"/>
          <w:color w:val="000000" w:themeColor="text1"/>
          <w:sz w:val="24"/>
          <w:szCs w:val="24"/>
          <w:u w:val="single"/>
          <w:rPrChange w:id="1892" w:author="Will Taylor Gough" w:date="2020-08-29T17:25:00Z">
            <w:rPr>
              <w:color w:val="000000" w:themeColor="text1"/>
              <w:sz w:val="24"/>
              <w:szCs w:val="24"/>
              <w:u w:val="single"/>
            </w:rPr>
          </w:rPrChange>
        </w:rPr>
        <w:pPrChange w:id="1893" w:author="Will Taylor Gough" w:date="2020-08-29T17:27:00Z">
          <w:pPr>
            <w:spacing w:line="240" w:lineRule="auto"/>
            <w:jc w:val="center"/>
          </w:pPr>
        </w:pPrChange>
      </w:pPr>
      <w:r w:rsidRPr="00C05B87">
        <w:rPr>
          <w:rFonts w:ascii="Times New Roman" w:hAnsi="Times New Roman" w:cs="Times New Roman"/>
          <w:i/>
          <w:color w:val="000000" w:themeColor="text1"/>
          <w:sz w:val="24"/>
          <w:szCs w:val="24"/>
          <w:u w:val="single"/>
          <w:rPrChange w:id="1894" w:author="Will Taylor Gough" w:date="2020-08-29T17:25:00Z">
            <w:rPr>
              <w:i/>
              <w:color w:val="000000" w:themeColor="text1"/>
              <w:sz w:val="24"/>
              <w:szCs w:val="24"/>
              <w:u w:val="single"/>
            </w:rPr>
          </w:rPrChange>
        </w:rPr>
        <w:t>Statistical Analyses</w:t>
      </w:r>
    </w:p>
    <w:p w14:paraId="0B043F23" w14:textId="76DBF8D9" w:rsidR="000D6B53" w:rsidRDefault="00840A78" w:rsidP="00C05B87">
      <w:pPr>
        <w:spacing w:line="480" w:lineRule="auto"/>
        <w:rPr>
          <w:ins w:id="1895" w:author="Will Taylor Gough" w:date="2020-08-29T17:57:00Z"/>
          <w:rFonts w:ascii="Times New Roman" w:hAnsi="Times New Roman" w:cs="Times New Roman"/>
          <w:sz w:val="24"/>
          <w:szCs w:val="24"/>
        </w:rPr>
        <w:pPrChange w:id="1896" w:author="Will Taylor Gough" w:date="2020-08-29T17:27:00Z">
          <w:pPr>
            <w:spacing w:line="240" w:lineRule="auto"/>
          </w:pPr>
        </w:pPrChange>
      </w:pPr>
      <w:r w:rsidRPr="00C05B87">
        <w:rPr>
          <w:rFonts w:ascii="Times New Roman" w:hAnsi="Times New Roman" w:cs="Times New Roman"/>
          <w:sz w:val="24"/>
          <w:szCs w:val="24"/>
          <w:rPrChange w:id="1897" w:author="Will Taylor Gough" w:date="2020-08-29T17:25:00Z">
            <w:rPr>
              <w:sz w:val="24"/>
              <w:szCs w:val="24"/>
            </w:rPr>
          </w:rPrChange>
        </w:rPr>
        <w:tab/>
        <w:t xml:space="preserve">We compared hydrodynamic performance variables (thrust power output, drag coefficient, and </w:t>
      </w:r>
      <w:ins w:id="1898" w:author="Will Taylor Gough" w:date="2020-08-29T16:57:00Z">
        <w:r w:rsidR="006237A6" w:rsidRPr="00C05B87">
          <w:rPr>
            <w:rFonts w:ascii="Times New Roman" w:hAnsi="Times New Roman" w:cs="Times New Roman"/>
            <w:sz w:val="24"/>
            <w:szCs w:val="24"/>
            <w:rPrChange w:id="1899" w:author="Will Taylor Gough" w:date="2020-08-29T17:25:00Z">
              <w:rPr>
                <w:sz w:val="24"/>
                <w:szCs w:val="24"/>
              </w:rPr>
            </w:rPrChange>
          </w:rPr>
          <w:t>Froude</w:t>
        </w:r>
      </w:ins>
      <w:del w:id="1900" w:author="Will Taylor Gough" w:date="2020-08-29T16:57:00Z">
        <w:r w:rsidRPr="00C05B87" w:rsidDel="006237A6">
          <w:rPr>
            <w:rFonts w:ascii="Times New Roman" w:hAnsi="Times New Roman" w:cs="Times New Roman"/>
            <w:sz w:val="24"/>
            <w:szCs w:val="24"/>
            <w:rPrChange w:id="1901" w:author="Will Taylor Gough" w:date="2020-08-29T17:25:00Z">
              <w:rPr>
                <w:sz w:val="24"/>
                <w:szCs w:val="24"/>
              </w:rPr>
            </w:rPrChange>
          </w:rPr>
          <w:delText>propulsive</w:delText>
        </w:r>
      </w:del>
      <w:r w:rsidRPr="00C05B87">
        <w:rPr>
          <w:rFonts w:ascii="Times New Roman" w:hAnsi="Times New Roman" w:cs="Times New Roman"/>
          <w:sz w:val="24"/>
          <w:szCs w:val="24"/>
          <w:rPrChange w:id="1902" w:author="Will Taylor Gough" w:date="2020-08-29T17:25:00Z">
            <w:rPr>
              <w:sz w:val="24"/>
              <w:szCs w:val="24"/>
            </w:rPr>
          </w:rPrChange>
        </w:rPr>
        <w:t xml:space="preserve"> efficiency) with swim</w:t>
      </w:r>
      <w:ins w:id="1903" w:author="Will Taylor Gough" w:date="2020-08-29T01:27:00Z">
        <w:r w:rsidR="006E57A2" w:rsidRPr="00C05B87">
          <w:rPr>
            <w:rFonts w:ascii="Times New Roman" w:hAnsi="Times New Roman" w:cs="Times New Roman"/>
            <w:sz w:val="24"/>
            <w:szCs w:val="24"/>
            <w:rPrChange w:id="1904" w:author="Will Taylor Gough" w:date="2020-08-29T17:25:00Z">
              <w:rPr>
                <w:sz w:val="24"/>
                <w:szCs w:val="24"/>
              </w:rPr>
            </w:rPrChange>
          </w:rPr>
          <w:t>ming</w:t>
        </w:r>
      </w:ins>
      <w:r w:rsidRPr="00C05B87">
        <w:rPr>
          <w:rFonts w:ascii="Times New Roman" w:hAnsi="Times New Roman" w:cs="Times New Roman"/>
          <w:sz w:val="24"/>
          <w:szCs w:val="24"/>
          <w:rPrChange w:id="1905" w:author="Will Taylor Gough" w:date="2020-08-29T17:25:00Z">
            <w:rPr>
              <w:sz w:val="24"/>
              <w:szCs w:val="24"/>
            </w:rPr>
          </w:rPrChange>
        </w:rPr>
        <w:t xml:space="preserve"> speed, Reynolds number and morphometric measurements using R</w:t>
      </w:r>
      <w:r w:rsidR="007545C6" w:rsidRPr="00C05B87">
        <w:rPr>
          <w:rFonts w:ascii="Times New Roman" w:hAnsi="Times New Roman" w:cs="Times New Roman"/>
          <w:sz w:val="24"/>
          <w:szCs w:val="24"/>
          <w:rPrChange w:id="1906" w:author="Will Taylor Gough" w:date="2020-08-29T17:25:00Z">
            <w:rPr>
              <w:sz w:val="24"/>
              <w:szCs w:val="24"/>
            </w:rPr>
          </w:rPrChange>
        </w:rPr>
        <w:t xml:space="preserve"> v. 3.6</w:t>
      </w:r>
      <w:r w:rsidRPr="00C05B87">
        <w:rPr>
          <w:rFonts w:ascii="Times New Roman" w:hAnsi="Times New Roman" w:cs="Times New Roman"/>
          <w:sz w:val="24"/>
          <w:szCs w:val="24"/>
          <w:rPrChange w:id="1907" w:author="Will Taylor Gough" w:date="2020-08-29T17:25:00Z">
            <w:rPr>
              <w:sz w:val="24"/>
              <w:szCs w:val="24"/>
            </w:rPr>
          </w:rPrChange>
        </w:rPr>
        <w:t xml:space="preserve"> and RStudio (Version 1.2.1335, packages: ggpubr, and tidyverse)</w:t>
      </w:r>
      <w:ins w:id="1908" w:author="Will Taylor Gough" w:date="2020-08-29T01:33:00Z">
        <w:r w:rsidR="00D21A28" w:rsidRPr="00C05B87">
          <w:rPr>
            <w:rFonts w:ascii="Times New Roman" w:hAnsi="Times New Roman" w:cs="Times New Roman"/>
            <w:sz w:val="24"/>
            <w:szCs w:val="24"/>
            <w:rPrChange w:id="1909" w:author="Will Taylor Gough" w:date="2020-08-29T17:25:00Z">
              <w:rPr>
                <w:sz w:val="24"/>
                <w:szCs w:val="24"/>
              </w:rPr>
            </w:rPrChange>
          </w:rPr>
          <w:t xml:space="preserve"> (</w:t>
        </w:r>
      </w:ins>
      <w:ins w:id="1910" w:author="Will Taylor Gough" w:date="2020-08-29T01:35:00Z">
        <w:r w:rsidR="003A0B14" w:rsidRPr="00C05B87">
          <w:rPr>
            <w:rFonts w:ascii="Times New Roman" w:hAnsi="Times New Roman" w:cs="Times New Roman"/>
            <w:sz w:val="24"/>
            <w:szCs w:val="24"/>
            <w:rPrChange w:id="1911" w:author="Will Taylor Gough" w:date="2020-08-29T17:25:00Z">
              <w:rPr>
                <w:sz w:val="24"/>
                <w:szCs w:val="24"/>
              </w:rPr>
            </w:rPrChange>
          </w:rPr>
          <w:t xml:space="preserve">R Core Team, 2014; </w:t>
        </w:r>
      </w:ins>
      <w:ins w:id="1912" w:author="Will Taylor Gough" w:date="2020-08-29T01:33:00Z">
        <w:r w:rsidR="00D21A28" w:rsidRPr="00C05B87">
          <w:rPr>
            <w:rFonts w:ascii="Times New Roman" w:hAnsi="Times New Roman" w:cs="Times New Roman"/>
            <w:sz w:val="24"/>
            <w:szCs w:val="24"/>
            <w:rPrChange w:id="1913" w:author="Will Taylor Gough" w:date="2020-08-29T17:25:00Z">
              <w:rPr>
                <w:sz w:val="24"/>
                <w:szCs w:val="24"/>
              </w:rPr>
            </w:rPrChange>
          </w:rPr>
          <w:t xml:space="preserve">Wickham et al., </w:t>
        </w:r>
      </w:ins>
      <w:ins w:id="1914" w:author="Will Taylor Gough" w:date="2020-08-29T01:34:00Z">
        <w:r w:rsidR="00D21A28" w:rsidRPr="00C05B87">
          <w:rPr>
            <w:rFonts w:ascii="Times New Roman" w:hAnsi="Times New Roman" w:cs="Times New Roman"/>
            <w:sz w:val="24"/>
            <w:szCs w:val="24"/>
            <w:rPrChange w:id="1915" w:author="Will Taylor Gough" w:date="2020-08-29T17:25:00Z">
              <w:rPr>
                <w:sz w:val="24"/>
                <w:szCs w:val="24"/>
              </w:rPr>
            </w:rPrChange>
          </w:rPr>
          <w:t>2019; Kassambara, 2020)</w:t>
        </w:r>
      </w:ins>
      <w:r w:rsidRPr="00C05B87">
        <w:rPr>
          <w:rFonts w:ascii="Times New Roman" w:hAnsi="Times New Roman" w:cs="Times New Roman"/>
          <w:sz w:val="24"/>
          <w:szCs w:val="24"/>
          <w:rPrChange w:id="1916" w:author="Will Taylor Gough" w:date="2020-08-29T17:25:00Z">
            <w:rPr>
              <w:sz w:val="24"/>
              <w:szCs w:val="24"/>
            </w:rPr>
          </w:rPrChange>
        </w:rPr>
        <w:t xml:space="preserve">. </w:t>
      </w:r>
      <w:ins w:id="1917" w:author="Will Taylor Gough" w:date="2020-08-29T17:45:00Z">
        <w:r w:rsidR="00CB6D67">
          <w:rPr>
            <w:rFonts w:ascii="Times New Roman" w:hAnsi="Times New Roman" w:cs="Times New Roman"/>
            <w:sz w:val="24"/>
            <w:szCs w:val="24"/>
          </w:rPr>
          <w:t xml:space="preserve">We fit </w:t>
        </w:r>
      </w:ins>
      <w:del w:id="1918" w:author="Will Taylor Gough" w:date="2020-08-29T01:28:00Z">
        <w:r w:rsidRPr="00C05B87" w:rsidDel="006E57A2">
          <w:rPr>
            <w:rFonts w:ascii="Times New Roman" w:hAnsi="Times New Roman" w:cs="Times New Roman"/>
            <w:sz w:val="24"/>
            <w:szCs w:val="24"/>
            <w:rPrChange w:id="1919" w:author="Will Taylor Gough" w:date="2020-08-29T17:25:00Z">
              <w:rPr>
                <w:sz w:val="24"/>
                <w:szCs w:val="24"/>
              </w:rPr>
            </w:rPrChange>
          </w:rPr>
          <w:delText>Generalized l</w:delText>
        </w:r>
      </w:del>
      <w:ins w:id="1920" w:author="Will Taylor Gough" w:date="2020-08-29T17:45:00Z">
        <w:r w:rsidR="00CB6D67">
          <w:rPr>
            <w:rFonts w:ascii="Times New Roman" w:hAnsi="Times New Roman" w:cs="Times New Roman"/>
            <w:sz w:val="24"/>
            <w:szCs w:val="24"/>
          </w:rPr>
          <w:t>l</w:t>
        </w:r>
      </w:ins>
      <w:r w:rsidRPr="00C05B87">
        <w:rPr>
          <w:rFonts w:ascii="Times New Roman" w:hAnsi="Times New Roman" w:cs="Times New Roman"/>
          <w:sz w:val="24"/>
          <w:szCs w:val="24"/>
          <w:rPrChange w:id="1921" w:author="Will Taylor Gough" w:date="2020-08-29T17:25:00Z">
            <w:rPr>
              <w:sz w:val="24"/>
              <w:szCs w:val="24"/>
            </w:rPr>
          </w:rPrChange>
        </w:rPr>
        <w:t xml:space="preserve">inear </w:t>
      </w:r>
      <w:del w:id="1922" w:author="Will Taylor Gough" w:date="2020-08-29T01:28:00Z">
        <w:r w:rsidRPr="00C05B87" w:rsidDel="006E57A2">
          <w:rPr>
            <w:rFonts w:ascii="Times New Roman" w:hAnsi="Times New Roman" w:cs="Times New Roman"/>
            <w:sz w:val="24"/>
            <w:szCs w:val="24"/>
            <w:rPrChange w:id="1923" w:author="Will Taylor Gough" w:date="2020-08-29T17:25:00Z">
              <w:rPr>
                <w:sz w:val="24"/>
                <w:szCs w:val="24"/>
              </w:rPr>
            </w:rPrChange>
          </w:rPr>
          <w:delText xml:space="preserve">mixed-effects </w:delText>
        </w:r>
      </w:del>
      <w:r w:rsidRPr="00C05B87">
        <w:rPr>
          <w:rFonts w:ascii="Times New Roman" w:hAnsi="Times New Roman" w:cs="Times New Roman"/>
          <w:sz w:val="24"/>
          <w:szCs w:val="24"/>
          <w:rPrChange w:id="1924" w:author="Will Taylor Gough" w:date="2020-08-29T17:25:00Z">
            <w:rPr>
              <w:sz w:val="24"/>
              <w:szCs w:val="24"/>
            </w:rPr>
          </w:rPrChange>
        </w:rPr>
        <w:t xml:space="preserve">models </w:t>
      </w:r>
      <w:del w:id="1925" w:author="Will Taylor Gough" w:date="2020-08-29T01:28:00Z">
        <w:r w:rsidRPr="00C05B87" w:rsidDel="006E57A2">
          <w:rPr>
            <w:rFonts w:ascii="Times New Roman" w:hAnsi="Times New Roman" w:cs="Times New Roman"/>
            <w:sz w:val="24"/>
            <w:szCs w:val="24"/>
            <w:rPrChange w:id="1926" w:author="Will Taylor Gough" w:date="2020-08-29T17:25:00Z">
              <w:rPr>
                <w:sz w:val="24"/>
                <w:szCs w:val="24"/>
              </w:rPr>
            </w:rPrChange>
          </w:rPr>
          <w:delText xml:space="preserve">(GLMMs) </w:delText>
        </w:r>
      </w:del>
      <w:del w:id="1927" w:author="Will Taylor Gough" w:date="2020-08-29T17:45:00Z">
        <w:r w:rsidRPr="00C05B87" w:rsidDel="00CB6D67">
          <w:rPr>
            <w:rFonts w:ascii="Times New Roman" w:hAnsi="Times New Roman" w:cs="Times New Roman"/>
            <w:sz w:val="24"/>
            <w:szCs w:val="24"/>
            <w:rPrChange w:id="1928" w:author="Will Taylor Gough" w:date="2020-08-29T17:25:00Z">
              <w:rPr>
                <w:sz w:val="24"/>
                <w:szCs w:val="24"/>
              </w:rPr>
            </w:rPrChange>
          </w:rPr>
          <w:delText xml:space="preserve">were </w:delText>
        </w:r>
        <w:r w:rsidR="005323E9" w:rsidRPr="00C05B87" w:rsidDel="00CB6D67">
          <w:rPr>
            <w:rFonts w:ascii="Times New Roman" w:hAnsi="Times New Roman" w:cs="Times New Roman"/>
            <w:sz w:val="24"/>
            <w:szCs w:val="24"/>
            <w:rPrChange w:id="1929" w:author="Will Taylor Gough" w:date="2020-08-29T17:25:00Z">
              <w:rPr>
                <w:sz w:val="24"/>
                <w:szCs w:val="24"/>
              </w:rPr>
            </w:rPrChange>
          </w:rPr>
          <w:delText xml:space="preserve">fit </w:delText>
        </w:r>
      </w:del>
      <w:r w:rsidR="005323E9" w:rsidRPr="00C05B87">
        <w:rPr>
          <w:rFonts w:ascii="Times New Roman" w:hAnsi="Times New Roman" w:cs="Times New Roman"/>
          <w:sz w:val="24"/>
          <w:szCs w:val="24"/>
          <w:rPrChange w:id="1930" w:author="Will Taylor Gough" w:date="2020-08-29T17:25:00Z">
            <w:rPr>
              <w:sz w:val="24"/>
              <w:szCs w:val="24"/>
            </w:rPr>
          </w:rPrChange>
        </w:rPr>
        <w:t>to assess</w:t>
      </w:r>
      <w:r w:rsidR="006474CC" w:rsidRPr="00C05B87">
        <w:rPr>
          <w:rFonts w:ascii="Times New Roman" w:hAnsi="Times New Roman" w:cs="Times New Roman"/>
          <w:sz w:val="24"/>
          <w:szCs w:val="24"/>
          <w:rPrChange w:id="1931" w:author="Will Taylor Gough" w:date="2020-08-29T17:25:00Z">
            <w:rPr>
              <w:sz w:val="24"/>
              <w:szCs w:val="24"/>
            </w:rPr>
          </w:rPrChange>
        </w:rPr>
        <w:t xml:space="preserve"> relationship</w:t>
      </w:r>
      <w:r w:rsidR="005323E9" w:rsidRPr="00C05B87">
        <w:rPr>
          <w:rFonts w:ascii="Times New Roman" w:hAnsi="Times New Roman" w:cs="Times New Roman"/>
          <w:sz w:val="24"/>
          <w:szCs w:val="24"/>
          <w:rPrChange w:id="1932" w:author="Will Taylor Gough" w:date="2020-08-29T17:25:00Z">
            <w:rPr>
              <w:sz w:val="24"/>
              <w:szCs w:val="24"/>
            </w:rPr>
          </w:rPrChange>
        </w:rPr>
        <w:t>s</w:t>
      </w:r>
      <w:del w:id="1933" w:author="Will Taylor Gough" w:date="2020-08-29T01:28:00Z">
        <w:r w:rsidR="006474CC" w:rsidRPr="00C05B87" w:rsidDel="006E57A2">
          <w:rPr>
            <w:rFonts w:ascii="Times New Roman" w:hAnsi="Times New Roman" w:cs="Times New Roman"/>
            <w:sz w:val="24"/>
            <w:szCs w:val="24"/>
            <w:rPrChange w:id="1934" w:author="Will Taylor Gough" w:date="2020-08-29T17:25:00Z">
              <w:rPr>
                <w:sz w:val="24"/>
                <w:szCs w:val="24"/>
              </w:rPr>
            </w:rPrChange>
          </w:rPr>
          <w:delText xml:space="preserve"> </w:delText>
        </w:r>
        <w:r w:rsidR="00FE3BDF" w:rsidRPr="00C05B87" w:rsidDel="006E57A2">
          <w:rPr>
            <w:rFonts w:ascii="Times New Roman" w:hAnsi="Times New Roman" w:cs="Times New Roman"/>
            <w:sz w:val="24"/>
            <w:szCs w:val="24"/>
            <w:rPrChange w:id="1935" w:author="Will Taylor Gough" w:date="2020-08-29T17:25:00Z">
              <w:rPr>
                <w:sz w:val="24"/>
                <w:szCs w:val="24"/>
              </w:rPr>
            </w:rPrChange>
          </w:rPr>
          <w:delText>with species as a random effect</w:delText>
        </w:r>
      </w:del>
      <w:r w:rsidR="005323E9" w:rsidRPr="00C05B87">
        <w:rPr>
          <w:rFonts w:ascii="Times New Roman" w:hAnsi="Times New Roman" w:cs="Times New Roman"/>
          <w:sz w:val="24"/>
          <w:szCs w:val="24"/>
          <w:rPrChange w:id="1936" w:author="Will Taylor Gough" w:date="2020-08-29T17:25:00Z">
            <w:rPr>
              <w:sz w:val="24"/>
              <w:szCs w:val="24"/>
            </w:rPr>
          </w:rPrChange>
        </w:rPr>
        <w:t xml:space="preserve"> using package lm</w:t>
      </w:r>
      <w:del w:id="1937" w:author="Will Taylor Gough" w:date="2020-08-29T01:28:00Z">
        <w:r w:rsidR="005323E9" w:rsidRPr="00C05B87" w:rsidDel="006E57A2">
          <w:rPr>
            <w:rFonts w:ascii="Times New Roman" w:hAnsi="Times New Roman" w:cs="Times New Roman"/>
            <w:sz w:val="24"/>
            <w:szCs w:val="24"/>
            <w:rPrChange w:id="1938" w:author="Will Taylor Gough" w:date="2020-08-29T17:25:00Z">
              <w:rPr>
                <w:sz w:val="24"/>
                <w:szCs w:val="24"/>
              </w:rPr>
            </w:rPrChange>
          </w:rPr>
          <w:delText>e4</w:delText>
        </w:r>
      </w:del>
      <w:r w:rsidR="005323E9" w:rsidRPr="00C05B87">
        <w:rPr>
          <w:rFonts w:ascii="Times New Roman" w:hAnsi="Times New Roman" w:cs="Times New Roman"/>
          <w:sz w:val="24"/>
          <w:szCs w:val="24"/>
          <w:rPrChange w:id="1939" w:author="Will Taylor Gough" w:date="2020-08-29T17:25:00Z">
            <w:rPr>
              <w:sz w:val="24"/>
              <w:szCs w:val="24"/>
            </w:rPr>
          </w:rPrChange>
        </w:rPr>
        <w:t xml:space="preserve"> in R</w:t>
      </w:r>
      <w:del w:id="1940" w:author="Will Taylor Gough" w:date="2020-08-29T01:35:00Z">
        <w:r w:rsidR="006A2C99" w:rsidRPr="00C05B87" w:rsidDel="003A0B14">
          <w:rPr>
            <w:rFonts w:ascii="Times New Roman" w:hAnsi="Times New Roman" w:cs="Times New Roman"/>
            <w:sz w:val="24"/>
            <w:szCs w:val="24"/>
            <w:rPrChange w:id="1941" w:author="Will Taylor Gough" w:date="2020-08-29T17:25:00Z">
              <w:rPr>
                <w:sz w:val="24"/>
                <w:szCs w:val="24"/>
              </w:rPr>
            </w:rPrChange>
          </w:rPr>
          <w:delText xml:space="preserve"> (</w:delText>
        </w:r>
      </w:del>
      <w:del w:id="1942" w:author="Will Taylor Gough" w:date="2020-08-29T01:30:00Z">
        <w:r w:rsidR="006A2C99" w:rsidRPr="00C05B87" w:rsidDel="006E57A2">
          <w:rPr>
            <w:rFonts w:ascii="Times New Roman" w:hAnsi="Times New Roman" w:cs="Times New Roman"/>
            <w:sz w:val="24"/>
            <w:szCs w:val="24"/>
            <w:rPrChange w:id="1943" w:author="Will Taylor Gough" w:date="2020-08-29T17:25:00Z">
              <w:rPr>
                <w:sz w:val="24"/>
                <w:szCs w:val="24"/>
              </w:rPr>
            </w:rPrChange>
          </w:rPr>
          <w:delText xml:space="preserve">Bates et al., 2015; Wickham et al., 2019; </w:delText>
        </w:r>
        <w:r w:rsidR="00974FD0" w:rsidRPr="00C05B87" w:rsidDel="006E57A2">
          <w:rPr>
            <w:rFonts w:ascii="Times New Roman" w:hAnsi="Times New Roman" w:cs="Times New Roman"/>
            <w:sz w:val="24"/>
            <w:szCs w:val="24"/>
            <w:rPrChange w:id="1944" w:author="Will Taylor Gough" w:date="2020-08-29T17:25:00Z">
              <w:rPr>
                <w:sz w:val="24"/>
                <w:szCs w:val="24"/>
              </w:rPr>
            </w:rPrChange>
          </w:rPr>
          <w:delText>Kassambara, 2020</w:delText>
        </w:r>
      </w:del>
      <w:del w:id="1945" w:author="Will Taylor Gough" w:date="2020-08-29T01:35:00Z">
        <w:r w:rsidR="00A041A8" w:rsidRPr="00C05B87" w:rsidDel="003A0B14">
          <w:rPr>
            <w:rFonts w:ascii="Times New Roman" w:hAnsi="Times New Roman" w:cs="Times New Roman"/>
            <w:sz w:val="24"/>
            <w:szCs w:val="24"/>
            <w:rPrChange w:id="1946" w:author="Will Taylor Gough" w:date="2020-08-29T17:25:00Z">
              <w:rPr>
                <w:sz w:val="24"/>
                <w:szCs w:val="24"/>
              </w:rPr>
            </w:rPrChange>
          </w:rPr>
          <w:delText>)</w:delText>
        </w:r>
      </w:del>
      <w:r w:rsidR="00FE3BDF" w:rsidRPr="00C05B87">
        <w:rPr>
          <w:rFonts w:ascii="Times New Roman" w:hAnsi="Times New Roman" w:cs="Times New Roman"/>
          <w:sz w:val="24"/>
          <w:szCs w:val="24"/>
          <w:rPrChange w:id="1947" w:author="Will Taylor Gough" w:date="2020-08-29T17:25:00Z">
            <w:rPr>
              <w:sz w:val="24"/>
              <w:szCs w:val="24"/>
            </w:rPr>
          </w:rPrChange>
        </w:rPr>
        <w:t>.</w:t>
      </w:r>
      <w:ins w:id="1948" w:author="Will Taylor Gough" w:date="2020-08-29T16:57:00Z">
        <w:r w:rsidR="006237A6" w:rsidRPr="00C05B87">
          <w:rPr>
            <w:rFonts w:ascii="Times New Roman" w:hAnsi="Times New Roman" w:cs="Times New Roman"/>
            <w:sz w:val="24"/>
            <w:szCs w:val="24"/>
            <w:rPrChange w:id="1949" w:author="Will Taylor Gough" w:date="2020-08-29T17:25:00Z">
              <w:rPr>
                <w:sz w:val="24"/>
                <w:szCs w:val="24"/>
              </w:rPr>
            </w:rPrChange>
          </w:rPr>
          <w:t xml:space="preserve"> For our analysis of swimming speed vs Froude efficiency, we used a </w:t>
        </w:r>
      </w:ins>
      <w:ins w:id="1950" w:author="Will Taylor Gough" w:date="2020-08-29T16:58:00Z">
        <w:r w:rsidR="006237A6" w:rsidRPr="00C05B87">
          <w:rPr>
            <w:rFonts w:ascii="Times New Roman" w:hAnsi="Times New Roman" w:cs="Times New Roman"/>
            <w:sz w:val="24"/>
            <w:szCs w:val="24"/>
            <w:rPrChange w:id="1951" w:author="Will Taylor Gough" w:date="2020-08-29T17:25:00Z">
              <w:rPr>
                <w:sz w:val="24"/>
                <w:szCs w:val="24"/>
              </w:rPr>
            </w:rPrChange>
          </w:rPr>
          <w:t xml:space="preserve">generalized additive model (GAM) in R </w:t>
        </w:r>
      </w:ins>
      <w:ins w:id="1952" w:author="Will Taylor Gough" w:date="2020-08-29T16:59:00Z">
        <w:r w:rsidR="006237A6" w:rsidRPr="00C05B87">
          <w:rPr>
            <w:rFonts w:ascii="Times New Roman" w:hAnsi="Times New Roman" w:cs="Times New Roman"/>
            <w:sz w:val="24"/>
            <w:szCs w:val="24"/>
            <w:rPrChange w:id="1953" w:author="Will Taylor Gough" w:date="2020-08-29T17:25:00Z">
              <w:rPr>
                <w:sz w:val="24"/>
                <w:szCs w:val="24"/>
              </w:rPr>
            </w:rPrChange>
          </w:rPr>
          <w:t>(</w:t>
        </w:r>
      </w:ins>
      <w:ins w:id="1954" w:author="Will Taylor Gough" w:date="2020-08-29T16:58:00Z">
        <w:r w:rsidR="006237A6" w:rsidRPr="00C05B87">
          <w:rPr>
            <w:rFonts w:ascii="Times New Roman" w:hAnsi="Times New Roman" w:cs="Times New Roman"/>
            <w:sz w:val="24"/>
            <w:szCs w:val="24"/>
            <w:rPrChange w:id="1955" w:author="Will Taylor Gough" w:date="2020-08-29T17:25:00Z">
              <w:rPr>
                <w:sz w:val="24"/>
                <w:szCs w:val="24"/>
              </w:rPr>
            </w:rPrChange>
          </w:rPr>
          <w:t xml:space="preserve">y ~ s[x, bs = </w:t>
        </w:r>
      </w:ins>
      <w:ins w:id="1956" w:author="Will Taylor Gough" w:date="2020-08-29T16:59:00Z">
        <w:r w:rsidR="006237A6" w:rsidRPr="00C05B87">
          <w:rPr>
            <w:rFonts w:ascii="Times New Roman" w:hAnsi="Times New Roman" w:cs="Times New Roman"/>
            <w:sz w:val="24"/>
            <w:szCs w:val="24"/>
            <w:rPrChange w:id="1957" w:author="Will Taylor Gough" w:date="2020-08-29T17:25:00Z">
              <w:rPr>
                <w:sz w:val="24"/>
                <w:szCs w:val="24"/>
              </w:rPr>
            </w:rPrChange>
          </w:rPr>
          <w:t>“cs”]).</w:t>
        </w:r>
      </w:ins>
      <w:del w:id="1958" w:author="Will Taylor Gough" w:date="2020-08-29T17:57:00Z">
        <w:r w:rsidR="000D6B53" w:rsidRPr="00C05B87" w:rsidDel="007E5166">
          <w:rPr>
            <w:rFonts w:ascii="Times New Roman" w:hAnsi="Times New Roman" w:cs="Times New Roman"/>
            <w:sz w:val="24"/>
            <w:szCs w:val="24"/>
            <w:rPrChange w:id="1959" w:author="Will Taylor Gough" w:date="2020-08-29T17:25:00Z">
              <w:rPr>
                <w:sz w:val="24"/>
                <w:szCs w:val="24"/>
              </w:rPr>
            </w:rPrChange>
          </w:rPr>
          <w:br w:type="page"/>
        </w:r>
      </w:del>
    </w:p>
    <w:p w14:paraId="6FE688BA" w14:textId="77777777" w:rsidR="007E5166" w:rsidRPr="00C05B87" w:rsidRDefault="007E5166" w:rsidP="00C05B87">
      <w:pPr>
        <w:spacing w:line="480" w:lineRule="auto"/>
        <w:rPr>
          <w:rFonts w:ascii="Times New Roman" w:hAnsi="Times New Roman" w:cs="Times New Roman"/>
          <w:sz w:val="24"/>
          <w:szCs w:val="24"/>
          <w:rPrChange w:id="1960" w:author="Will Taylor Gough" w:date="2020-08-29T17:25:00Z">
            <w:rPr>
              <w:sz w:val="24"/>
              <w:szCs w:val="24"/>
            </w:rPr>
          </w:rPrChange>
        </w:rPr>
        <w:pPrChange w:id="1961" w:author="Will Taylor Gough" w:date="2020-08-29T17:27:00Z">
          <w:pPr>
            <w:spacing w:line="240" w:lineRule="auto"/>
          </w:pPr>
        </w:pPrChange>
      </w:pPr>
    </w:p>
    <w:p w14:paraId="3CF6CE5F" w14:textId="77777777" w:rsidR="004B0EDB" w:rsidRPr="00C05B87" w:rsidRDefault="00FE2636" w:rsidP="00C05B87">
      <w:pPr>
        <w:spacing w:line="480" w:lineRule="auto"/>
        <w:rPr>
          <w:rFonts w:ascii="Times New Roman" w:hAnsi="Times New Roman" w:cs="Times New Roman"/>
          <w:color w:val="000000" w:themeColor="text1"/>
          <w:sz w:val="24"/>
          <w:szCs w:val="24"/>
          <w:rPrChange w:id="1962" w:author="Will Taylor Gough" w:date="2020-08-29T17:25:00Z">
            <w:rPr>
              <w:color w:val="000000" w:themeColor="text1"/>
              <w:sz w:val="24"/>
              <w:szCs w:val="24"/>
            </w:rPr>
          </w:rPrChange>
        </w:rPr>
        <w:pPrChange w:id="1963" w:author="Will Taylor Gough" w:date="2020-08-29T17:27:00Z">
          <w:pPr>
            <w:spacing w:line="240" w:lineRule="auto"/>
          </w:pPr>
        </w:pPrChange>
      </w:pPr>
      <w:r w:rsidRPr="00C05B87">
        <w:rPr>
          <w:rFonts w:ascii="Times New Roman" w:hAnsi="Times New Roman" w:cs="Times New Roman"/>
          <w:b/>
          <w:color w:val="000000" w:themeColor="text1"/>
          <w:sz w:val="24"/>
          <w:szCs w:val="24"/>
          <w:rPrChange w:id="1964" w:author="Will Taylor Gough" w:date="2020-08-29T17:25:00Z">
            <w:rPr>
              <w:b/>
              <w:color w:val="000000" w:themeColor="text1"/>
              <w:sz w:val="24"/>
              <w:szCs w:val="24"/>
            </w:rPr>
          </w:rPrChange>
        </w:rPr>
        <w:t>Results</w:t>
      </w:r>
    </w:p>
    <w:p w14:paraId="6357F63D" w14:textId="77777777" w:rsidR="004B0EDB" w:rsidRPr="00C05B87" w:rsidRDefault="004B0EDB" w:rsidP="00C05B87">
      <w:pPr>
        <w:spacing w:line="480" w:lineRule="auto"/>
        <w:rPr>
          <w:rFonts w:ascii="Times New Roman" w:hAnsi="Times New Roman" w:cs="Times New Roman"/>
          <w:color w:val="000000" w:themeColor="text1"/>
          <w:sz w:val="24"/>
          <w:szCs w:val="24"/>
          <w:rPrChange w:id="1965" w:author="Will Taylor Gough" w:date="2020-08-29T17:25:00Z">
            <w:rPr>
              <w:color w:val="000000" w:themeColor="text1"/>
              <w:sz w:val="24"/>
              <w:szCs w:val="24"/>
            </w:rPr>
          </w:rPrChange>
        </w:rPr>
        <w:pPrChange w:id="1966" w:author="Will Taylor Gough" w:date="2020-08-29T17:27:00Z">
          <w:pPr>
            <w:spacing w:line="240" w:lineRule="auto"/>
          </w:pPr>
        </w:pPrChange>
      </w:pPr>
    </w:p>
    <w:p w14:paraId="408E794C" w14:textId="77777777" w:rsidR="007E61EF" w:rsidRPr="00C05B87" w:rsidRDefault="003240E8" w:rsidP="00C05B87">
      <w:pPr>
        <w:spacing w:line="480" w:lineRule="auto"/>
        <w:jc w:val="center"/>
        <w:rPr>
          <w:rFonts w:ascii="Times New Roman" w:hAnsi="Times New Roman" w:cs="Times New Roman"/>
          <w:i/>
          <w:color w:val="000000" w:themeColor="text1"/>
          <w:sz w:val="24"/>
          <w:szCs w:val="24"/>
          <w:u w:val="single"/>
          <w:rPrChange w:id="1967" w:author="Will Taylor Gough" w:date="2020-08-29T17:25:00Z">
            <w:rPr>
              <w:i/>
              <w:color w:val="000000" w:themeColor="text1"/>
              <w:sz w:val="24"/>
              <w:szCs w:val="24"/>
              <w:u w:val="single"/>
            </w:rPr>
          </w:rPrChange>
        </w:rPr>
        <w:pPrChange w:id="1968" w:author="Will Taylor Gough" w:date="2020-08-29T17:27:00Z">
          <w:pPr>
            <w:spacing w:line="240" w:lineRule="auto"/>
            <w:jc w:val="center"/>
          </w:pPr>
        </w:pPrChange>
      </w:pPr>
      <w:r w:rsidRPr="00C05B87">
        <w:rPr>
          <w:rFonts w:ascii="Times New Roman" w:hAnsi="Times New Roman" w:cs="Times New Roman"/>
          <w:i/>
          <w:color w:val="000000" w:themeColor="text1"/>
          <w:sz w:val="24"/>
          <w:szCs w:val="24"/>
          <w:u w:val="single"/>
          <w:rPrChange w:id="1969" w:author="Will Taylor Gough" w:date="2020-08-29T17:25:00Z">
            <w:rPr>
              <w:i/>
              <w:color w:val="000000" w:themeColor="text1"/>
              <w:sz w:val="24"/>
              <w:szCs w:val="24"/>
              <w:u w:val="single"/>
            </w:rPr>
          </w:rPrChange>
        </w:rPr>
        <w:t>Kinematic and Morphometric Summary</w:t>
      </w:r>
    </w:p>
    <w:p w14:paraId="34D02B1B" w14:textId="7096313A" w:rsidR="003240E8" w:rsidRPr="00C05B87" w:rsidRDefault="00B76B6C" w:rsidP="00C05B87">
      <w:pPr>
        <w:spacing w:line="480" w:lineRule="auto"/>
        <w:ind w:firstLine="720"/>
        <w:rPr>
          <w:rFonts w:ascii="Times New Roman" w:hAnsi="Times New Roman" w:cs="Times New Roman"/>
          <w:sz w:val="24"/>
          <w:szCs w:val="24"/>
          <w:rPrChange w:id="1970" w:author="Will Taylor Gough" w:date="2020-08-29T17:25:00Z">
            <w:rPr>
              <w:sz w:val="24"/>
              <w:szCs w:val="24"/>
            </w:rPr>
          </w:rPrChange>
        </w:rPr>
        <w:pPrChange w:id="1971" w:author="Will Taylor Gough" w:date="2020-08-29T17:27:00Z">
          <w:pPr>
            <w:spacing w:line="240" w:lineRule="auto"/>
            <w:ind w:firstLine="720"/>
          </w:pPr>
        </w:pPrChange>
      </w:pPr>
      <w:r w:rsidRPr="00C05B87">
        <w:rPr>
          <w:rFonts w:ascii="Times New Roman" w:hAnsi="Times New Roman" w:cs="Times New Roman"/>
          <w:sz w:val="24"/>
          <w:szCs w:val="24"/>
          <w:rPrChange w:id="1972" w:author="Will Taylor Gough" w:date="2020-08-29T17:25:00Z">
            <w:rPr>
              <w:sz w:val="24"/>
              <w:szCs w:val="24"/>
            </w:rPr>
          </w:rPrChange>
        </w:rPr>
        <w:t>We investigated interspecific relationships between 68 animals</w:t>
      </w:r>
      <w:ins w:id="1973" w:author="Will Taylor Gough" w:date="2020-08-29T01:37:00Z">
        <w:r w:rsidR="003A0B14" w:rsidRPr="00C05B87">
          <w:rPr>
            <w:rFonts w:ascii="Times New Roman" w:hAnsi="Times New Roman" w:cs="Times New Roman"/>
            <w:color w:val="000000" w:themeColor="text1"/>
            <w:sz w:val="24"/>
            <w:szCs w:val="24"/>
            <w:rPrChange w:id="1974" w:author="Will Taylor Gough" w:date="2020-08-29T17:25:00Z">
              <w:rPr>
                <w:color w:val="000000" w:themeColor="text1"/>
                <w:sz w:val="24"/>
                <w:szCs w:val="24"/>
              </w:rPr>
            </w:rPrChange>
          </w:rPr>
          <w:t xml:space="preserve"> and </w:t>
        </w:r>
      </w:ins>
      <w:del w:id="1975" w:author="Will Taylor Gough" w:date="2020-08-29T01:37:00Z">
        <w:r w:rsidRPr="00C05B87" w:rsidDel="003A0B14">
          <w:rPr>
            <w:rFonts w:ascii="Times New Roman" w:hAnsi="Times New Roman" w:cs="Times New Roman"/>
            <w:sz w:val="24"/>
            <w:szCs w:val="24"/>
            <w:rPrChange w:id="1976" w:author="Will Taylor Gough" w:date="2020-08-29T17:25:00Z">
              <w:rPr>
                <w:sz w:val="24"/>
                <w:szCs w:val="24"/>
              </w:rPr>
            </w:rPrChange>
          </w:rPr>
          <w:delText>.</w:delText>
        </w:r>
        <w:r w:rsidRPr="00C05B87" w:rsidDel="003A0B14">
          <w:rPr>
            <w:rFonts w:ascii="Times New Roman" w:hAnsi="Times New Roman" w:cs="Times New Roman"/>
            <w:color w:val="000000" w:themeColor="text1"/>
            <w:sz w:val="24"/>
            <w:szCs w:val="24"/>
            <w:rPrChange w:id="1977" w:author="Will Taylor Gough" w:date="2020-08-29T17:25:00Z">
              <w:rPr>
                <w:color w:val="000000" w:themeColor="text1"/>
                <w:sz w:val="24"/>
                <w:szCs w:val="24"/>
              </w:rPr>
            </w:rPrChange>
          </w:rPr>
          <w:delText xml:space="preserve"> </w:delText>
        </w:r>
      </w:del>
      <w:ins w:id="1978" w:author="Will Taylor Gough" w:date="2020-08-29T01:36:00Z">
        <w:r w:rsidR="003A0B14" w:rsidRPr="00C05B87">
          <w:rPr>
            <w:rFonts w:ascii="Times New Roman" w:hAnsi="Times New Roman" w:cs="Times New Roman"/>
            <w:color w:val="000000" w:themeColor="text1"/>
            <w:sz w:val="24"/>
            <w:szCs w:val="24"/>
            <w:rPrChange w:id="1979" w:author="Will Taylor Gough" w:date="2020-08-29T17:25:00Z">
              <w:rPr>
                <w:color w:val="000000" w:themeColor="text1"/>
                <w:sz w:val="24"/>
                <w:szCs w:val="24"/>
              </w:rPr>
            </w:rPrChange>
          </w:rPr>
          <w:t>found that mean (</w:t>
        </w:r>
        <w:r w:rsidR="003A0B14" w:rsidRPr="00C05B87">
          <w:rPr>
            <w:rFonts w:ascii="Times New Roman" w:hAnsi="Times New Roman" w:cs="Times New Roman"/>
            <w:sz w:val="24"/>
            <w:szCs w:val="24"/>
            <w:rPrChange w:id="1980" w:author="Will Taylor Gough" w:date="2020-08-29T17:25:00Z">
              <w:rPr>
                <w:sz w:val="24"/>
                <w:szCs w:val="24"/>
              </w:rPr>
            </w:rPrChange>
          </w:rPr>
          <w:sym w:font="Symbol" w:char="F0B1"/>
        </w:r>
        <w:r w:rsidR="003A0B14" w:rsidRPr="00C05B87">
          <w:rPr>
            <w:rFonts w:ascii="Times New Roman" w:hAnsi="Times New Roman" w:cs="Times New Roman"/>
            <w:sz w:val="24"/>
            <w:szCs w:val="24"/>
            <w:rPrChange w:id="1981" w:author="Will Taylor Gough" w:date="2020-08-29T17:25:00Z">
              <w:rPr>
                <w:sz w:val="24"/>
                <w:szCs w:val="24"/>
              </w:rPr>
            </w:rPrChange>
          </w:rPr>
          <w:t xml:space="preserve"> se) values for</w:t>
        </w:r>
        <w:r w:rsidR="003A0B14" w:rsidRPr="00C05B87">
          <w:rPr>
            <w:rFonts w:ascii="Times New Roman" w:hAnsi="Times New Roman" w:cs="Times New Roman"/>
            <w:color w:val="000000" w:themeColor="text1"/>
            <w:sz w:val="24"/>
            <w:szCs w:val="24"/>
            <w:rPrChange w:id="1982" w:author="Will Taylor Gough" w:date="2020-08-29T17:25:00Z">
              <w:rPr>
                <w:color w:val="000000" w:themeColor="text1"/>
                <w:sz w:val="24"/>
                <w:szCs w:val="24"/>
              </w:rPr>
            </w:rPrChange>
          </w:rPr>
          <w:t xml:space="preserve"> oscillatory frequency </w:t>
        </w:r>
      </w:ins>
      <w:del w:id="1983" w:author="Will Taylor Gough" w:date="2020-08-29T01:36:00Z">
        <w:r w:rsidR="00493AA0" w:rsidRPr="00C05B87" w:rsidDel="003A0B14">
          <w:rPr>
            <w:rFonts w:ascii="Times New Roman" w:hAnsi="Times New Roman" w:cs="Times New Roman"/>
            <w:color w:val="000000" w:themeColor="text1"/>
            <w:sz w:val="24"/>
            <w:szCs w:val="24"/>
            <w:rPrChange w:id="1984" w:author="Will Taylor Gough" w:date="2020-08-29T17:25:00Z">
              <w:rPr>
                <w:color w:val="000000" w:themeColor="text1"/>
                <w:sz w:val="24"/>
                <w:szCs w:val="24"/>
              </w:rPr>
            </w:rPrChange>
          </w:rPr>
          <w:delText xml:space="preserve">For both the </w:delText>
        </w:r>
        <w:r w:rsidR="00EB7B30" w:rsidRPr="00C05B87" w:rsidDel="003A0B14">
          <w:rPr>
            <w:rFonts w:ascii="Times New Roman" w:hAnsi="Times New Roman" w:cs="Times New Roman"/>
            <w:color w:val="000000" w:themeColor="text1"/>
            <w:sz w:val="24"/>
            <w:szCs w:val="24"/>
            <w:rPrChange w:id="1985" w:author="Will Taylor Gough" w:date="2020-08-29T17:25:00Z">
              <w:rPr>
                <w:color w:val="000000" w:themeColor="text1"/>
                <w:sz w:val="24"/>
                <w:szCs w:val="24"/>
              </w:rPr>
            </w:rPrChange>
          </w:rPr>
          <w:delText xml:space="preserve">oscillatory frequency </w:delText>
        </w:r>
      </w:del>
      <w:r w:rsidR="00EB7B30" w:rsidRPr="00C05B87">
        <w:rPr>
          <w:rFonts w:ascii="Times New Roman" w:hAnsi="Times New Roman" w:cs="Times New Roman"/>
          <w:color w:val="000000" w:themeColor="text1"/>
          <w:sz w:val="24"/>
          <w:szCs w:val="24"/>
          <w:rPrChange w:id="1986" w:author="Will Taylor Gough" w:date="2020-08-29T17:25:00Z">
            <w:rPr>
              <w:color w:val="000000" w:themeColor="text1"/>
              <w:sz w:val="24"/>
              <w:szCs w:val="24"/>
            </w:rPr>
          </w:rPrChange>
        </w:rPr>
        <w:t>(Hz) and</w:t>
      </w:r>
      <w:del w:id="1987" w:author="Will Taylor Gough" w:date="2020-08-29T01:36:00Z">
        <w:r w:rsidR="00EB7B30" w:rsidRPr="00C05B87" w:rsidDel="003A0B14">
          <w:rPr>
            <w:rFonts w:ascii="Times New Roman" w:hAnsi="Times New Roman" w:cs="Times New Roman"/>
            <w:color w:val="000000" w:themeColor="text1"/>
            <w:sz w:val="24"/>
            <w:szCs w:val="24"/>
            <w:rPrChange w:id="1988" w:author="Will Taylor Gough" w:date="2020-08-29T17:25:00Z">
              <w:rPr>
                <w:color w:val="000000" w:themeColor="text1"/>
                <w:sz w:val="24"/>
                <w:szCs w:val="24"/>
              </w:rPr>
            </w:rPrChange>
          </w:rPr>
          <w:delText xml:space="preserve"> the</w:delText>
        </w:r>
      </w:del>
      <w:r w:rsidR="00EB7B30" w:rsidRPr="00C05B87">
        <w:rPr>
          <w:rFonts w:ascii="Times New Roman" w:hAnsi="Times New Roman" w:cs="Times New Roman"/>
          <w:color w:val="000000" w:themeColor="text1"/>
          <w:sz w:val="24"/>
          <w:szCs w:val="24"/>
          <w:rPrChange w:id="1989" w:author="Will Taylor Gough" w:date="2020-08-29T17:25:00Z">
            <w:rPr>
              <w:color w:val="000000" w:themeColor="text1"/>
              <w:sz w:val="24"/>
              <w:szCs w:val="24"/>
            </w:rPr>
          </w:rPrChange>
        </w:rPr>
        <w:t xml:space="preserve"> </w:t>
      </w:r>
      <w:r w:rsidR="00493AA0" w:rsidRPr="00C05B87">
        <w:rPr>
          <w:rFonts w:ascii="Times New Roman" w:hAnsi="Times New Roman" w:cs="Times New Roman"/>
          <w:color w:val="000000" w:themeColor="text1"/>
          <w:sz w:val="24"/>
          <w:szCs w:val="24"/>
          <w:rPrChange w:id="1990" w:author="Will Taylor Gough" w:date="2020-08-29T17:25:00Z">
            <w:rPr>
              <w:color w:val="000000" w:themeColor="text1"/>
              <w:sz w:val="24"/>
              <w:szCs w:val="24"/>
            </w:rPr>
          </w:rPrChange>
        </w:rPr>
        <w:t>swimming speed (</w:t>
      </w:r>
      <w:r w:rsidR="00493AA0" w:rsidRPr="00C05B87">
        <w:rPr>
          <w:rFonts w:ascii="Times New Roman" w:hAnsi="Times New Roman" w:cs="Times New Roman"/>
          <w:sz w:val="24"/>
          <w:szCs w:val="24"/>
          <w:rPrChange w:id="1991" w:author="Will Taylor Gough" w:date="2020-08-29T17:25:00Z">
            <w:rPr>
              <w:sz w:val="24"/>
              <w:szCs w:val="24"/>
            </w:rPr>
          </w:rPrChange>
        </w:rPr>
        <w:t>m s</w:t>
      </w:r>
      <w:r w:rsidR="00493AA0" w:rsidRPr="00C05B87">
        <w:rPr>
          <w:rFonts w:ascii="Times New Roman" w:hAnsi="Times New Roman" w:cs="Times New Roman"/>
          <w:sz w:val="24"/>
          <w:szCs w:val="24"/>
          <w:vertAlign w:val="superscript"/>
          <w:rPrChange w:id="1992" w:author="Will Taylor Gough" w:date="2020-08-29T17:25:00Z">
            <w:rPr>
              <w:sz w:val="24"/>
              <w:szCs w:val="24"/>
              <w:vertAlign w:val="superscript"/>
            </w:rPr>
          </w:rPrChange>
        </w:rPr>
        <w:t>-1</w:t>
      </w:r>
      <w:r w:rsidR="00493AA0" w:rsidRPr="00C05B87">
        <w:rPr>
          <w:rFonts w:ascii="Times New Roman" w:hAnsi="Times New Roman" w:cs="Times New Roman"/>
          <w:color w:val="000000" w:themeColor="text1"/>
          <w:sz w:val="24"/>
          <w:szCs w:val="24"/>
          <w:rPrChange w:id="1993" w:author="Will Taylor Gough" w:date="2020-08-29T17:25:00Z">
            <w:rPr>
              <w:color w:val="000000" w:themeColor="text1"/>
              <w:sz w:val="24"/>
              <w:szCs w:val="24"/>
            </w:rPr>
          </w:rPrChange>
        </w:rPr>
        <w:t>)</w:t>
      </w:r>
      <w:ins w:id="1994" w:author="Will Taylor Gough" w:date="2020-08-29T01:36:00Z">
        <w:r w:rsidR="003A0B14" w:rsidRPr="00C05B87">
          <w:rPr>
            <w:rFonts w:ascii="Times New Roman" w:hAnsi="Times New Roman" w:cs="Times New Roman"/>
            <w:color w:val="000000" w:themeColor="text1"/>
            <w:sz w:val="24"/>
            <w:szCs w:val="24"/>
            <w:rPrChange w:id="1995" w:author="Will Taylor Gough" w:date="2020-08-29T17:25:00Z">
              <w:rPr>
                <w:color w:val="000000" w:themeColor="text1"/>
                <w:sz w:val="24"/>
                <w:szCs w:val="24"/>
              </w:rPr>
            </w:rPrChange>
          </w:rPr>
          <w:t xml:space="preserve"> both increased when transitioning</w:t>
        </w:r>
      </w:ins>
      <w:del w:id="1996" w:author="Will Taylor Gough" w:date="2020-08-29T01:36:00Z">
        <w:r w:rsidR="00493AA0" w:rsidRPr="00C05B87" w:rsidDel="003A0B14">
          <w:rPr>
            <w:rFonts w:ascii="Times New Roman" w:hAnsi="Times New Roman" w:cs="Times New Roman"/>
            <w:color w:val="000000" w:themeColor="text1"/>
            <w:sz w:val="24"/>
            <w:szCs w:val="24"/>
            <w:rPrChange w:id="1997" w:author="Will Taylor Gough" w:date="2020-08-29T17:25:00Z">
              <w:rPr>
                <w:color w:val="000000" w:themeColor="text1"/>
                <w:sz w:val="24"/>
                <w:szCs w:val="24"/>
              </w:rPr>
            </w:rPrChange>
          </w:rPr>
          <w:delText>,</w:delText>
        </w:r>
      </w:del>
      <w:r w:rsidR="00493AA0" w:rsidRPr="00C05B87">
        <w:rPr>
          <w:rFonts w:ascii="Times New Roman" w:hAnsi="Times New Roman" w:cs="Times New Roman"/>
          <w:color w:val="000000" w:themeColor="text1"/>
          <w:sz w:val="24"/>
          <w:szCs w:val="24"/>
          <w:rPrChange w:id="1998" w:author="Will Taylor Gough" w:date="2020-08-29T17:25:00Z">
            <w:rPr>
              <w:color w:val="000000" w:themeColor="text1"/>
              <w:sz w:val="24"/>
              <w:szCs w:val="24"/>
            </w:rPr>
          </w:rPrChange>
        </w:rPr>
        <w:t xml:space="preserve"> </w:t>
      </w:r>
      <w:del w:id="1999" w:author="Will Taylor Gough" w:date="2020-08-29T01:36:00Z">
        <w:r w:rsidR="005C6303" w:rsidRPr="00C05B87" w:rsidDel="003A0B14">
          <w:rPr>
            <w:rFonts w:ascii="Times New Roman" w:hAnsi="Times New Roman" w:cs="Times New Roman"/>
            <w:color w:val="000000" w:themeColor="text1"/>
            <w:sz w:val="24"/>
            <w:szCs w:val="24"/>
            <w:rPrChange w:id="2000" w:author="Will Taylor Gough" w:date="2020-08-29T17:25:00Z">
              <w:rPr>
                <w:color w:val="000000" w:themeColor="text1"/>
                <w:sz w:val="24"/>
                <w:szCs w:val="24"/>
              </w:rPr>
            </w:rPrChange>
          </w:rPr>
          <w:delText>w</w:delText>
        </w:r>
      </w:del>
      <w:del w:id="2001" w:author="Will Taylor Gough" w:date="2020-08-29T01:37:00Z">
        <w:r w:rsidR="005C6303" w:rsidRPr="00C05B87" w:rsidDel="003A0B14">
          <w:rPr>
            <w:rFonts w:ascii="Times New Roman" w:hAnsi="Times New Roman" w:cs="Times New Roman"/>
            <w:color w:val="000000" w:themeColor="text1"/>
            <w:sz w:val="24"/>
            <w:szCs w:val="24"/>
            <w:rPrChange w:id="2002" w:author="Will Taylor Gough" w:date="2020-08-29T17:25:00Z">
              <w:rPr>
                <w:color w:val="000000" w:themeColor="text1"/>
                <w:sz w:val="24"/>
                <w:szCs w:val="24"/>
              </w:rPr>
            </w:rPrChange>
          </w:rPr>
          <w:delText xml:space="preserve">e found that the </w:delText>
        </w:r>
        <w:r w:rsidR="00493AA0" w:rsidRPr="00C05B87" w:rsidDel="003A0B14">
          <w:rPr>
            <w:rFonts w:ascii="Times New Roman" w:hAnsi="Times New Roman" w:cs="Times New Roman"/>
            <w:color w:val="000000" w:themeColor="text1"/>
            <w:sz w:val="24"/>
            <w:szCs w:val="24"/>
            <w:rPrChange w:id="2003" w:author="Will Taylor Gough" w:date="2020-08-29T17:25:00Z">
              <w:rPr>
                <w:color w:val="000000" w:themeColor="text1"/>
                <w:sz w:val="24"/>
                <w:szCs w:val="24"/>
              </w:rPr>
            </w:rPrChange>
          </w:rPr>
          <w:delText xml:space="preserve">mean </w:delText>
        </w:r>
      </w:del>
      <w:del w:id="2004" w:author="Will Taylor Gough" w:date="2020-08-29T01:36:00Z">
        <w:r w:rsidR="00493AA0" w:rsidRPr="00C05B87" w:rsidDel="003A0B14">
          <w:rPr>
            <w:rFonts w:ascii="Times New Roman" w:hAnsi="Times New Roman" w:cs="Times New Roman"/>
            <w:color w:val="000000" w:themeColor="text1"/>
            <w:sz w:val="24"/>
            <w:szCs w:val="24"/>
            <w:rPrChange w:id="2005" w:author="Will Taylor Gough" w:date="2020-08-29T17:25:00Z">
              <w:rPr>
                <w:color w:val="000000" w:themeColor="text1"/>
                <w:sz w:val="24"/>
                <w:szCs w:val="24"/>
              </w:rPr>
            </w:rPrChange>
          </w:rPr>
          <w:delText>(</w:delText>
        </w:r>
        <w:r w:rsidR="00493AA0" w:rsidRPr="00C05B87" w:rsidDel="003A0B14">
          <w:rPr>
            <w:rFonts w:ascii="Times New Roman" w:hAnsi="Times New Roman" w:cs="Times New Roman"/>
            <w:sz w:val="24"/>
            <w:szCs w:val="24"/>
            <w:rPrChange w:id="2006" w:author="Will Taylor Gough" w:date="2020-08-29T17:25:00Z">
              <w:rPr>
                <w:sz w:val="24"/>
                <w:szCs w:val="24"/>
              </w:rPr>
            </w:rPrChange>
          </w:rPr>
          <w:sym w:font="Symbol" w:char="F0B1"/>
        </w:r>
        <w:r w:rsidR="00493AA0" w:rsidRPr="00C05B87" w:rsidDel="003A0B14">
          <w:rPr>
            <w:rFonts w:ascii="Times New Roman" w:hAnsi="Times New Roman" w:cs="Times New Roman"/>
            <w:sz w:val="24"/>
            <w:szCs w:val="24"/>
            <w:rPrChange w:id="2007" w:author="Will Taylor Gough" w:date="2020-08-29T17:25:00Z">
              <w:rPr>
                <w:sz w:val="24"/>
                <w:szCs w:val="24"/>
              </w:rPr>
            </w:rPrChange>
          </w:rPr>
          <w:delText xml:space="preserve"> se)</w:delText>
        </w:r>
      </w:del>
      <w:del w:id="2008" w:author="Will Taylor Gough" w:date="2020-08-29T01:37:00Z">
        <w:r w:rsidR="00493AA0" w:rsidRPr="00C05B87" w:rsidDel="003A0B14">
          <w:rPr>
            <w:rFonts w:ascii="Times New Roman" w:hAnsi="Times New Roman" w:cs="Times New Roman"/>
            <w:sz w:val="24"/>
            <w:szCs w:val="24"/>
            <w:rPrChange w:id="2009" w:author="Will Taylor Gough" w:date="2020-08-29T17:25:00Z">
              <w:rPr>
                <w:sz w:val="24"/>
                <w:szCs w:val="24"/>
              </w:rPr>
            </w:rPrChange>
          </w:rPr>
          <w:delText xml:space="preserve"> </w:delText>
        </w:r>
        <w:r w:rsidR="00493AA0" w:rsidRPr="00C05B87" w:rsidDel="003A0B14">
          <w:rPr>
            <w:rFonts w:ascii="Times New Roman" w:hAnsi="Times New Roman" w:cs="Times New Roman"/>
            <w:color w:val="000000" w:themeColor="text1"/>
            <w:sz w:val="24"/>
            <w:szCs w:val="24"/>
            <w:rPrChange w:id="2010" w:author="Will Taylor Gough" w:date="2020-08-29T17:25:00Z">
              <w:rPr>
                <w:color w:val="000000" w:themeColor="text1"/>
                <w:sz w:val="24"/>
                <w:szCs w:val="24"/>
              </w:rPr>
            </w:rPrChange>
          </w:rPr>
          <w:delText xml:space="preserve">values for all species increased when transitioning </w:delText>
        </w:r>
      </w:del>
      <w:r w:rsidR="00493AA0" w:rsidRPr="00C05B87">
        <w:rPr>
          <w:rFonts w:ascii="Times New Roman" w:hAnsi="Times New Roman" w:cs="Times New Roman"/>
          <w:color w:val="000000" w:themeColor="text1"/>
          <w:sz w:val="24"/>
          <w:szCs w:val="24"/>
          <w:rPrChange w:id="2011" w:author="Will Taylor Gough" w:date="2020-08-29T17:25:00Z">
            <w:rPr>
              <w:color w:val="000000" w:themeColor="text1"/>
              <w:sz w:val="24"/>
              <w:szCs w:val="24"/>
            </w:rPr>
          </w:rPrChange>
        </w:rPr>
        <w:t>from routine to lunge-associated</w:t>
      </w:r>
      <w:r w:rsidR="00810F0A" w:rsidRPr="00C05B87">
        <w:rPr>
          <w:rFonts w:ascii="Times New Roman" w:hAnsi="Times New Roman" w:cs="Times New Roman"/>
          <w:color w:val="000000" w:themeColor="text1"/>
          <w:sz w:val="24"/>
          <w:szCs w:val="24"/>
          <w:rPrChange w:id="2012" w:author="Will Taylor Gough" w:date="2020-08-29T17:25:00Z">
            <w:rPr>
              <w:color w:val="000000" w:themeColor="text1"/>
              <w:sz w:val="24"/>
              <w:szCs w:val="24"/>
            </w:rPr>
          </w:rPrChange>
        </w:rPr>
        <w:t xml:space="preserve"> swimming. The mean</w:t>
      </w:r>
      <w:r w:rsidR="00810F0A" w:rsidRPr="00C05B87">
        <w:rPr>
          <w:rFonts w:ascii="Times New Roman" w:hAnsi="Times New Roman" w:cs="Times New Roman"/>
          <w:sz w:val="24"/>
          <w:szCs w:val="24"/>
          <w:rPrChange w:id="2013" w:author="Will Taylor Gough" w:date="2020-08-29T17:25:00Z">
            <w:rPr>
              <w:sz w:val="24"/>
              <w:szCs w:val="24"/>
            </w:rPr>
          </w:rPrChange>
        </w:rPr>
        <w:t xml:space="preserve"> increase in swimming speed between the two modes was 0.695 </w:t>
      </w:r>
      <w:r w:rsidR="00810F0A" w:rsidRPr="00C05B87">
        <w:rPr>
          <w:rFonts w:ascii="Times New Roman" w:hAnsi="Times New Roman" w:cs="Times New Roman"/>
          <w:sz w:val="24"/>
          <w:szCs w:val="24"/>
          <w:rPrChange w:id="2014" w:author="Will Taylor Gough" w:date="2020-08-29T17:25:00Z">
            <w:rPr>
              <w:sz w:val="24"/>
              <w:szCs w:val="24"/>
            </w:rPr>
          </w:rPrChange>
        </w:rPr>
        <w:sym w:font="Symbol" w:char="F0B1"/>
      </w:r>
      <w:r w:rsidR="00810F0A" w:rsidRPr="00C05B87">
        <w:rPr>
          <w:rFonts w:ascii="Times New Roman" w:hAnsi="Times New Roman" w:cs="Times New Roman"/>
          <w:sz w:val="24"/>
          <w:szCs w:val="24"/>
          <w:rPrChange w:id="2015" w:author="Will Taylor Gough" w:date="2020-08-29T17:25:00Z">
            <w:rPr>
              <w:sz w:val="24"/>
              <w:szCs w:val="24"/>
            </w:rPr>
          </w:rPrChange>
        </w:rPr>
        <w:t xml:space="preserve"> 0.152 m s</w:t>
      </w:r>
      <w:r w:rsidR="00810F0A" w:rsidRPr="00C05B87">
        <w:rPr>
          <w:rFonts w:ascii="Times New Roman" w:hAnsi="Times New Roman" w:cs="Times New Roman"/>
          <w:sz w:val="24"/>
          <w:szCs w:val="24"/>
          <w:vertAlign w:val="superscript"/>
          <w:rPrChange w:id="2016" w:author="Will Taylor Gough" w:date="2020-08-29T17:25:00Z">
            <w:rPr>
              <w:sz w:val="24"/>
              <w:szCs w:val="24"/>
              <w:vertAlign w:val="superscript"/>
            </w:rPr>
          </w:rPrChange>
        </w:rPr>
        <w:t xml:space="preserve">-1 </w:t>
      </w:r>
      <w:r w:rsidR="00810F0A" w:rsidRPr="00C05B87">
        <w:rPr>
          <w:rFonts w:ascii="Times New Roman" w:hAnsi="Times New Roman" w:cs="Times New Roman"/>
          <w:sz w:val="24"/>
          <w:szCs w:val="24"/>
          <w:rPrChange w:id="2017" w:author="Will Taylor Gough" w:date="2020-08-29T17:25:00Z">
            <w:rPr>
              <w:sz w:val="24"/>
              <w:szCs w:val="24"/>
            </w:rPr>
          </w:rPrChange>
        </w:rPr>
        <w:t xml:space="preserve">and the mean increase in oscillatory frequency was 0.09 </w:t>
      </w:r>
      <w:r w:rsidR="00810F0A" w:rsidRPr="00C05B87">
        <w:rPr>
          <w:rFonts w:ascii="Times New Roman" w:hAnsi="Times New Roman" w:cs="Times New Roman"/>
          <w:sz w:val="24"/>
          <w:szCs w:val="24"/>
          <w:rPrChange w:id="2018" w:author="Will Taylor Gough" w:date="2020-08-29T17:25:00Z">
            <w:rPr>
              <w:sz w:val="24"/>
              <w:szCs w:val="24"/>
            </w:rPr>
          </w:rPrChange>
        </w:rPr>
        <w:sym w:font="Symbol" w:char="F0B1"/>
      </w:r>
      <w:r w:rsidR="00810F0A" w:rsidRPr="00C05B87">
        <w:rPr>
          <w:rFonts w:ascii="Times New Roman" w:hAnsi="Times New Roman" w:cs="Times New Roman"/>
          <w:sz w:val="24"/>
          <w:szCs w:val="24"/>
          <w:rPrChange w:id="2019" w:author="Will Taylor Gough" w:date="2020-08-29T17:25:00Z">
            <w:rPr>
              <w:sz w:val="24"/>
              <w:szCs w:val="24"/>
            </w:rPr>
          </w:rPrChange>
        </w:rPr>
        <w:t xml:space="preserve"> 0.02 Hz.</w:t>
      </w:r>
      <w:r w:rsidR="00493AA0" w:rsidRPr="00C05B87">
        <w:rPr>
          <w:rFonts w:ascii="Times New Roman" w:hAnsi="Times New Roman" w:cs="Times New Roman"/>
          <w:color w:val="000000" w:themeColor="text1"/>
          <w:sz w:val="24"/>
          <w:szCs w:val="24"/>
          <w:rPrChange w:id="2020" w:author="Will Taylor Gough" w:date="2020-08-29T17:25:00Z">
            <w:rPr>
              <w:color w:val="000000" w:themeColor="text1"/>
              <w:sz w:val="24"/>
              <w:szCs w:val="24"/>
            </w:rPr>
          </w:rPrChange>
        </w:rPr>
        <w:t xml:space="preserve"> </w:t>
      </w:r>
    </w:p>
    <w:p w14:paraId="31128420" w14:textId="1F43D345" w:rsidR="00EB7B30" w:rsidRPr="00C05B87" w:rsidRDefault="005C6303" w:rsidP="00C05B87">
      <w:pPr>
        <w:spacing w:line="480" w:lineRule="auto"/>
        <w:ind w:firstLine="720"/>
        <w:rPr>
          <w:rFonts w:ascii="Times New Roman" w:hAnsi="Times New Roman" w:cs="Times New Roman"/>
          <w:sz w:val="24"/>
          <w:szCs w:val="24"/>
          <w:rPrChange w:id="2021" w:author="Will Taylor Gough" w:date="2020-08-29T17:25:00Z">
            <w:rPr>
              <w:sz w:val="24"/>
              <w:szCs w:val="24"/>
            </w:rPr>
          </w:rPrChange>
        </w:rPr>
        <w:pPrChange w:id="2022" w:author="Will Taylor Gough" w:date="2020-08-29T17:27:00Z">
          <w:pPr>
            <w:spacing w:line="240" w:lineRule="auto"/>
            <w:ind w:firstLine="720"/>
          </w:pPr>
        </w:pPrChange>
      </w:pPr>
      <w:r w:rsidRPr="00C05B87">
        <w:rPr>
          <w:rFonts w:ascii="Times New Roman" w:hAnsi="Times New Roman" w:cs="Times New Roman"/>
          <w:color w:val="000000" w:themeColor="text1"/>
          <w:sz w:val="24"/>
          <w:szCs w:val="24"/>
          <w:rPrChange w:id="2023" w:author="Will Taylor Gough" w:date="2020-08-29T17:25:00Z">
            <w:rPr>
              <w:color w:val="000000" w:themeColor="text1"/>
              <w:sz w:val="24"/>
              <w:szCs w:val="24"/>
            </w:rPr>
          </w:rPrChange>
        </w:rPr>
        <w:t>We found that the mean oscillatory frequency for</w:t>
      </w:r>
      <w:r w:rsidR="00A74ED3" w:rsidRPr="00C05B87">
        <w:rPr>
          <w:rFonts w:ascii="Times New Roman" w:hAnsi="Times New Roman" w:cs="Times New Roman"/>
          <w:color w:val="000000" w:themeColor="text1"/>
          <w:sz w:val="24"/>
          <w:szCs w:val="24"/>
          <w:rPrChange w:id="2024" w:author="Will Taylor Gough" w:date="2020-08-29T17:25:00Z">
            <w:rPr>
              <w:color w:val="000000" w:themeColor="text1"/>
              <w:sz w:val="24"/>
              <w:szCs w:val="24"/>
            </w:rPr>
          </w:rPrChange>
        </w:rPr>
        <w:t xml:space="preserve"> the three</w:t>
      </w:r>
      <w:r w:rsidRPr="00C05B87">
        <w:rPr>
          <w:rFonts w:ascii="Times New Roman" w:hAnsi="Times New Roman" w:cs="Times New Roman"/>
          <w:color w:val="000000" w:themeColor="text1"/>
          <w:sz w:val="24"/>
          <w:szCs w:val="24"/>
          <w:rPrChange w:id="2025" w:author="Will Taylor Gough" w:date="2020-08-29T17:25:00Z">
            <w:rPr>
              <w:color w:val="000000" w:themeColor="text1"/>
              <w:sz w:val="24"/>
              <w:szCs w:val="24"/>
            </w:rPr>
          </w:rPrChange>
        </w:rPr>
        <w:t xml:space="preserve"> </w:t>
      </w:r>
      <w:r w:rsidR="00810F0A" w:rsidRPr="00C05B87">
        <w:rPr>
          <w:rFonts w:ascii="Times New Roman" w:hAnsi="Times New Roman" w:cs="Times New Roman"/>
          <w:color w:val="000000" w:themeColor="text1"/>
          <w:sz w:val="24"/>
          <w:szCs w:val="24"/>
          <w:rPrChange w:id="2026" w:author="Will Taylor Gough" w:date="2020-08-29T17:25:00Z">
            <w:rPr>
              <w:color w:val="000000" w:themeColor="text1"/>
              <w:sz w:val="24"/>
              <w:szCs w:val="24"/>
            </w:rPr>
          </w:rPrChange>
        </w:rPr>
        <w:t xml:space="preserve">species with </w:t>
      </w:r>
      <w:r w:rsidR="00A74ED3" w:rsidRPr="00C05B87">
        <w:rPr>
          <w:rFonts w:ascii="Times New Roman" w:hAnsi="Times New Roman" w:cs="Times New Roman"/>
          <w:color w:val="000000" w:themeColor="text1"/>
          <w:sz w:val="24"/>
          <w:szCs w:val="24"/>
          <w:rPrChange w:id="2027" w:author="Will Taylor Gough" w:date="2020-08-29T17:25:00Z">
            <w:rPr>
              <w:color w:val="000000" w:themeColor="text1"/>
              <w:sz w:val="24"/>
              <w:szCs w:val="24"/>
            </w:rPr>
          </w:rPrChange>
        </w:rPr>
        <w:t>the most data</w:t>
      </w:r>
      <w:r w:rsidRPr="00C05B87">
        <w:rPr>
          <w:rFonts w:ascii="Times New Roman" w:hAnsi="Times New Roman" w:cs="Times New Roman"/>
          <w:color w:val="000000" w:themeColor="text1"/>
          <w:sz w:val="24"/>
          <w:szCs w:val="24"/>
          <w:rPrChange w:id="2028" w:author="Will Taylor Gough" w:date="2020-08-29T17:25:00Z">
            <w:rPr>
              <w:color w:val="000000" w:themeColor="text1"/>
              <w:sz w:val="24"/>
              <w:szCs w:val="24"/>
            </w:rPr>
          </w:rPrChange>
        </w:rPr>
        <w:t xml:space="preserve"> (humpback, blue, </w:t>
      </w:r>
      <w:r w:rsidR="002C0D3F" w:rsidRPr="00C05B87">
        <w:rPr>
          <w:rFonts w:ascii="Times New Roman" w:hAnsi="Times New Roman" w:cs="Times New Roman"/>
          <w:color w:val="000000" w:themeColor="text1"/>
          <w:sz w:val="24"/>
          <w:szCs w:val="24"/>
          <w:rPrChange w:id="2029" w:author="Will Taylor Gough" w:date="2020-08-29T17:25:00Z">
            <w:rPr>
              <w:color w:val="000000" w:themeColor="text1"/>
              <w:sz w:val="24"/>
              <w:szCs w:val="24"/>
            </w:rPr>
          </w:rPrChange>
        </w:rPr>
        <w:t>Antarctic</w:t>
      </w:r>
      <w:r w:rsidR="00C12D59" w:rsidRPr="00C05B87">
        <w:rPr>
          <w:rFonts w:ascii="Times New Roman" w:hAnsi="Times New Roman" w:cs="Times New Roman"/>
          <w:rPrChange w:id="2030" w:author="Will Taylor Gough" w:date="2020-08-29T17:25:00Z">
            <w:rPr/>
          </w:rPrChange>
        </w:rPr>
        <w:t xml:space="preserve"> </w:t>
      </w:r>
      <w:r w:rsidRPr="00C05B87">
        <w:rPr>
          <w:rFonts w:ascii="Times New Roman" w:hAnsi="Times New Roman" w:cs="Times New Roman"/>
          <w:color w:val="000000" w:themeColor="text1"/>
          <w:sz w:val="24"/>
          <w:szCs w:val="24"/>
          <w:rPrChange w:id="2031" w:author="Will Taylor Gough" w:date="2020-08-29T17:25:00Z">
            <w:rPr>
              <w:color w:val="000000" w:themeColor="text1"/>
              <w:sz w:val="24"/>
              <w:szCs w:val="24"/>
            </w:rPr>
          </w:rPrChange>
        </w:rPr>
        <w:t xml:space="preserve">minke) </w:t>
      </w:r>
      <w:r w:rsidR="00810F0A" w:rsidRPr="00C05B87">
        <w:rPr>
          <w:rFonts w:ascii="Times New Roman" w:hAnsi="Times New Roman" w:cs="Times New Roman"/>
          <w:color w:val="000000" w:themeColor="text1"/>
          <w:sz w:val="24"/>
          <w:szCs w:val="24"/>
          <w:rPrChange w:id="2032" w:author="Will Taylor Gough" w:date="2020-08-29T17:25:00Z">
            <w:rPr>
              <w:color w:val="000000" w:themeColor="text1"/>
              <w:sz w:val="24"/>
              <w:szCs w:val="24"/>
            </w:rPr>
          </w:rPrChange>
        </w:rPr>
        <w:t xml:space="preserve">decreased with increasing body length with the </w:t>
      </w:r>
      <w:r w:rsidR="002C0D3F" w:rsidRPr="00C05B87">
        <w:rPr>
          <w:rFonts w:ascii="Times New Roman" w:hAnsi="Times New Roman" w:cs="Times New Roman"/>
          <w:color w:val="000000" w:themeColor="text1"/>
          <w:sz w:val="24"/>
          <w:szCs w:val="24"/>
          <w:rPrChange w:id="2033" w:author="Will Taylor Gough" w:date="2020-08-29T17:25:00Z">
            <w:rPr>
              <w:color w:val="000000" w:themeColor="text1"/>
              <w:sz w:val="24"/>
              <w:szCs w:val="24"/>
            </w:rPr>
          </w:rPrChange>
        </w:rPr>
        <w:t>Antarctic</w:t>
      </w:r>
      <w:r w:rsidR="00C12D59" w:rsidRPr="00C05B87">
        <w:rPr>
          <w:rFonts w:ascii="Times New Roman" w:hAnsi="Times New Roman" w:cs="Times New Roman"/>
          <w:rPrChange w:id="2034" w:author="Will Taylor Gough" w:date="2020-08-29T17:25:00Z">
            <w:rPr/>
          </w:rPrChange>
        </w:rPr>
        <w:t xml:space="preserve"> </w:t>
      </w:r>
      <w:r w:rsidR="00810F0A" w:rsidRPr="00C05B87">
        <w:rPr>
          <w:rFonts w:ascii="Times New Roman" w:hAnsi="Times New Roman" w:cs="Times New Roman"/>
          <w:color w:val="000000" w:themeColor="text1"/>
          <w:sz w:val="24"/>
          <w:szCs w:val="24"/>
          <w:rPrChange w:id="2035" w:author="Will Taylor Gough" w:date="2020-08-29T17:25:00Z">
            <w:rPr>
              <w:color w:val="000000" w:themeColor="text1"/>
              <w:sz w:val="24"/>
              <w:szCs w:val="24"/>
            </w:rPr>
          </w:rPrChange>
        </w:rPr>
        <w:t xml:space="preserve">minke whale having the highest values (routine: 0.40 </w:t>
      </w:r>
      <w:r w:rsidR="00810F0A" w:rsidRPr="00C05B87">
        <w:rPr>
          <w:rFonts w:ascii="Times New Roman" w:hAnsi="Times New Roman" w:cs="Times New Roman"/>
          <w:sz w:val="24"/>
          <w:szCs w:val="24"/>
          <w:rPrChange w:id="2036" w:author="Will Taylor Gough" w:date="2020-08-29T17:25:00Z">
            <w:rPr>
              <w:sz w:val="24"/>
              <w:szCs w:val="24"/>
            </w:rPr>
          </w:rPrChange>
        </w:rPr>
        <w:sym w:font="Symbol" w:char="F0B1"/>
      </w:r>
      <w:r w:rsidR="00810F0A" w:rsidRPr="00C05B87">
        <w:rPr>
          <w:rFonts w:ascii="Times New Roman" w:hAnsi="Times New Roman" w:cs="Times New Roman"/>
          <w:sz w:val="24"/>
          <w:szCs w:val="24"/>
          <w:rPrChange w:id="2037" w:author="Will Taylor Gough" w:date="2020-08-29T17:25:00Z">
            <w:rPr>
              <w:sz w:val="24"/>
              <w:szCs w:val="24"/>
            </w:rPr>
          </w:rPrChange>
        </w:rPr>
        <w:t xml:space="preserve"> 0.010 Hz; lunge-associated: 0.49 </w:t>
      </w:r>
      <w:r w:rsidR="00810F0A" w:rsidRPr="00C05B87">
        <w:rPr>
          <w:rFonts w:ascii="Times New Roman" w:hAnsi="Times New Roman" w:cs="Times New Roman"/>
          <w:sz w:val="24"/>
          <w:szCs w:val="24"/>
          <w:rPrChange w:id="2038" w:author="Will Taylor Gough" w:date="2020-08-29T17:25:00Z">
            <w:rPr>
              <w:sz w:val="24"/>
              <w:szCs w:val="24"/>
            </w:rPr>
          </w:rPrChange>
        </w:rPr>
        <w:sym w:font="Symbol" w:char="F0B1"/>
      </w:r>
      <w:r w:rsidR="00810F0A" w:rsidRPr="00C05B87">
        <w:rPr>
          <w:rFonts w:ascii="Times New Roman" w:hAnsi="Times New Roman" w:cs="Times New Roman"/>
          <w:sz w:val="24"/>
          <w:szCs w:val="24"/>
          <w:rPrChange w:id="2039" w:author="Will Taylor Gough" w:date="2020-08-29T17:25:00Z">
            <w:rPr>
              <w:sz w:val="24"/>
              <w:szCs w:val="24"/>
            </w:rPr>
          </w:rPrChange>
        </w:rPr>
        <w:t xml:space="preserve"> 0.008</w:t>
      </w:r>
      <w:r w:rsidRPr="00C05B87">
        <w:rPr>
          <w:rFonts w:ascii="Times New Roman" w:hAnsi="Times New Roman" w:cs="Times New Roman"/>
          <w:sz w:val="24"/>
          <w:szCs w:val="24"/>
          <w:rPrChange w:id="2040" w:author="Will Taylor Gough" w:date="2020-08-29T17:25:00Z">
            <w:rPr>
              <w:sz w:val="24"/>
              <w:szCs w:val="24"/>
            </w:rPr>
          </w:rPrChange>
        </w:rPr>
        <w:t xml:space="preserve"> Hz</w:t>
      </w:r>
      <w:r w:rsidR="00810F0A" w:rsidRPr="00C05B87">
        <w:rPr>
          <w:rFonts w:ascii="Times New Roman" w:hAnsi="Times New Roman" w:cs="Times New Roman"/>
          <w:sz w:val="24"/>
          <w:szCs w:val="24"/>
          <w:rPrChange w:id="2041" w:author="Will Taylor Gough" w:date="2020-08-29T17:25:00Z">
            <w:rPr>
              <w:sz w:val="24"/>
              <w:szCs w:val="24"/>
            </w:rPr>
          </w:rPrChange>
        </w:rPr>
        <w:t xml:space="preserve">), followed by the humpback whale (routine: 0.24 </w:t>
      </w:r>
      <w:r w:rsidR="00810F0A" w:rsidRPr="00C05B87">
        <w:rPr>
          <w:rFonts w:ascii="Times New Roman" w:hAnsi="Times New Roman" w:cs="Times New Roman"/>
          <w:sz w:val="24"/>
          <w:szCs w:val="24"/>
          <w:rPrChange w:id="2042" w:author="Will Taylor Gough" w:date="2020-08-29T17:25:00Z">
            <w:rPr>
              <w:sz w:val="24"/>
              <w:szCs w:val="24"/>
            </w:rPr>
          </w:rPrChange>
        </w:rPr>
        <w:sym w:font="Symbol" w:char="F0B1"/>
      </w:r>
      <w:r w:rsidR="00810F0A" w:rsidRPr="00C05B87">
        <w:rPr>
          <w:rFonts w:ascii="Times New Roman" w:hAnsi="Times New Roman" w:cs="Times New Roman"/>
          <w:sz w:val="24"/>
          <w:szCs w:val="24"/>
          <w:rPrChange w:id="2043" w:author="Will Taylor Gough" w:date="2020-08-29T17:25:00Z">
            <w:rPr>
              <w:sz w:val="24"/>
              <w:szCs w:val="24"/>
            </w:rPr>
          </w:rPrChange>
        </w:rPr>
        <w:t xml:space="preserve"> 0.006</w:t>
      </w:r>
      <w:r w:rsidRPr="00C05B87">
        <w:rPr>
          <w:rFonts w:ascii="Times New Roman" w:hAnsi="Times New Roman" w:cs="Times New Roman"/>
          <w:sz w:val="24"/>
          <w:szCs w:val="24"/>
          <w:rPrChange w:id="2044" w:author="Will Taylor Gough" w:date="2020-08-29T17:25:00Z">
            <w:rPr>
              <w:sz w:val="24"/>
              <w:szCs w:val="24"/>
            </w:rPr>
          </w:rPrChange>
        </w:rPr>
        <w:t xml:space="preserve"> Hz</w:t>
      </w:r>
      <w:r w:rsidR="00810F0A" w:rsidRPr="00C05B87">
        <w:rPr>
          <w:rFonts w:ascii="Times New Roman" w:hAnsi="Times New Roman" w:cs="Times New Roman"/>
          <w:sz w:val="24"/>
          <w:szCs w:val="24"/>
          <w:rPrChange w:id="2045" w:author="Will Taylor Gough" w:date="2020-08-29T17:25:00Z">
            <w:rPr>
              <w:sz w:val="24"/>
              <w:szCs w:val="24"/>
            </w:rPr>
          </w:rPrChange>
        </w:rPr>
        <w:t xml:space="preserve">; lunge-associated: </w:t>
      </w:r>
      <w:r w:rsidR="00FD618D" w:rsidRPr="00C05B87">
        <w:rPr>
          <w:rFonts w:ascii="Times New Roman" w:hAnsi="Times New Roman" w:cs="Times New Roman"/>
          <w:sz w:val="24"/>
          <w:szCs w:val="24"/>
          <w:rPrChange w:id="2046" w:author="Will Taylor Gough" w:date="2020-08-29T17:25:00Z">
            <w:rPr>
              <w:sz w:val="24"/>
              <w:szCs w:val="24"/>
            </w:rPr>
          </w:rPrChange>
        </w:rPr>
        <w:t xml:space="preserve">0.34 </w:t>
      </w:r>
      <w:r w:rsidR="00FD618D" w:rsidRPr="00C05B87">
        <w:rPr>
          <w:rFonts w:ascii="Times New Roman" w:hAnsi="Times New Roman" w:cs="Times New Roman"/>
          <w:sz w:val="24"/>
          <w:szCs w:val="24"/>
          <w:rPrChange w:id="2047" w:author="Will Taylor Gough" w:date="2020-08-29T17:25:00Z">
            <w:rPr>
              <w:sz w:val="24"/>
              <w:szCs w:val="24"/>
            </w:rPr>
          </w:rPrChange>
        </w:rPr>
        <w:sym w:font="Symbol" w:char="F0B1"/>
      </w:r>
      <w:r w:rsidR="00FD618D" w:rsidRPr="00C05B87">
        <w:rPr>
          <w:rFonts w:ascii="Times New Roman" w:hAnsi="Times New Roman" w:cs="Times New Roman"/>
          <w:sz w:val="24"/>
          <w:szCs w:val="24"/>
          <w:rPrChange w:id="2048" w:author="Will Taylor Gough" w:date="2020-08-29T17:25:00Z">
            <w:rPr>
              <w:sz w:val="24"/>
              <w:szCs w:val="24"/>
            </w:rPr>
          </w:rPrChange>
        </w:rPr>
        <w:t xml:space="preserve"> 0.011</w:t>
      </w:r>
      <w:r w:rsidRPr="00C05B87">
        <w:rPr>
          <w:rFonts w:ascii="Times New Roman" w:hAnsi="Times New Roman" w:cs="Times New Roman"/>
          <w:sz w:val="24"/>
          <w:szCs w:val="24"/>
          <w:rPrChange w:id="2049" w:author="Will Taylor Gough" w:date="2020-08-29T17:25:00Z">
            <w:rPr>
              <w:sz w:val="24"/>
              <w:szCs w:val="24"/>
            </w:rPr>
          </w:rPrChange>
        </w:rPr>
        <w:t xml:space="preserve"> </w:t>
      </w:r>
      <w:r w:rsidRPr="00C05B87">
        <w:rPr>
          <w:rFonts w:ascii="Times New Roman" w:hAnsi="Times New Roman" w:cs="Times New Roman"/>
          <w:sz w:val="24"/>
          <w:szCs w:val="24"/>
          <w:rPrChange w:id="2050" w:author="Will Taylor Gough" w:date="2020-08-29T17:25:00Z">
            <w:rPr>
              <w:sz w:val="24"/>
              <w:szCs w:val="24"/>
            </w:rPr>
          </w:rPrChange>
        </w:rPr>
        <w:lastRenderedPageBreak/>
        <w:t>Hz</w:t>
      </w:r>
      <w:r w:rsidR="00810F0A" w:rsidRPr="00C05B87">
        <w:rPr>
          <w:rFonts w:ascii="Times New Roman" w:hAnsi="Times New Roman" w:cs="Times New Roman"/>
          <w:sz w:val="24"/>
          <w:szCs w:val="24"/>
          <w:rPrChange w:id="2051" w:author="Will Taylor Gough" w:date="2020-08-29T17:25:00Z">
            <w:rPr>
              <w:sz w:val="24"/>
              <w:szCs w:val="24"/>
            </w:rPr>
          </w:rPrChange>
        </w:rPr>
        <w:t xml:space="preserve">) and the </w:t>
      </w:r>
      <w:r w:rsidR="00FD618D" w:rsidRPr="00C05B87">
        <w:rPr>
          <w:rFonts w:ascii="Times New Roman" w:hAnsi="Times New Roman" w:cs="Times New Roman"/>
          <w:sz w:val="24"/>
          <w:szCs w:val="24"/>
          <w:rPrChange w:id="2052" w:author="Will Taylor Gough" w:date="2020-08-29T17:25:00Z">
            <w:rPr>
              <w:sz w:val="24"/>
              <w:szCs w:val="24"/>
            </w:rPr>
          </w:rPrChange>
        </w:rPr>
        <w:t xml:space="preserve">blue whale (routine: 0.19 </w:t>
      </w:r>
      <w:r w:rsidR="00FD618D" w:rsidRPr="00C05B87">
        <w:rPr>
          <w:rFonts w:ascii="Times New Roman" w:hAnsi="Times New Roman" w:cs="Times New Roman"/>
          <w:sz w:val="24"/>
          <w:szCs w:val="24"/>
          <w:rPrChange w:id="2053" w:author="Will Taylor Gough" w:date="2020-08-29T17:25:00Z">
            <w:rPr>
              <w:sz w:val="24"/>
              <w:szCs w:val="24"/>
            </w:rPr>
          </w:rPrChange>
        </w:rPr>
        <w:sym w:font="Symbol" w:char="F0B1"/>
      </w:r>
      <w:r w:rsidR="00FD618D" w:rsidRPr="00C05B87">
        <w:rPr>
          <w:rFonts w:ascii="Times New Roman" w:hAnsi="Times New Roman" w:cs="Times New Roman"/>
          <w:sz w:val="24"/>
          <w:szCs w:val="24"/>
          <w:rPrChange w:id="2054" w:author="Will Taylor Gough" w:date="2020-08-29T17:25:00Z">
            <w:rPr>
              <w:sz w:val="24"/>
              <w:szCs w:val="24"/>
            </w:rPr>
          </w:rPrChange>
        </w:rPr>
        <w:t xml:space="preserve"> 0.004</w:t>
      </w:r>
      <w:r w:rsidRPr="00C05B87">
        <w:rPr>
          <w:rFonts w:ascii="Times New Roman" w:hAnsi="Times New Roman" w:cs="Times New Roman"/>
          <w:sz w:val="24"/>
          <w:szCs w:val="24"/>
          <w:rPrChange w:id="2055" w:author="Will Taylor Gough" w:date="2020-08-29T17:25:00Z">
            <w:rPr>
              <w:sz w:val="24"/>
              <w:szCs w:val="24"/>
            </w:rPr>
          </w:rPrChange>
        </w:rPr>
        <w:t xml:space="preserve"> Hz</w:t>
      </w:r>
      <w:r w:rsidR="00FD618D" w:rsidRPr="00C05B87">
        <w:rPr>
          <w:rFonts w:ascii="Times New Roman" w:hAnsi="Times New Roman" w:cs="Times New Roman"/>
          <w:sz w:val="24"/>
          <w:szCs w:val="24"/>
          <w:rPrChange w:id="2056" w:author="Will Taylor Gough" w:date="2020-08-29T17:25:00Z">
            <w:rPr>
              <w:sz w:val="24"/>
              <w:szCs w:val="24"/>
            </w:rPr>
          </w:rPrChange>
        </w:rPr>
        <w:t xml:space="preserve">; lunge-associated: 0.24 </w:t>
      </w:r>
      <w:r w:rsidR="00FD618D" w:rsidRPr="00C05B87">
        <w:rPr>
          <w:rFonts w:ascii="Times New Roman" w:hAnsi="Times New Roman" w:cs="Times New Roman"/>
          <w:sz w:val="24"/>
          <w:szCs w:val="24"/>
          <w:rPrChange w:id="2057" w:author="Will Taylor Gough" w:date="2020-08-29T17:25:00Z">
            <w:rPr>
              <w:sz w:val="24"/>
              <w:szCs w:val="24"/>
            </w:rPr>
          </w:rPrChange>
        </w:rPr>
        <w:sym w:font="Symbol" w:char="F0B1"/>
      </w:r>
      <w:r w:rsidR="00FD618D" w:rsidRPr="00C05B87">
        <w:rPr>
          <w:rFonts w:ascii="Times New Roman" w:hAnsi="Times New Roman" w:cs="Times New Roman"/>
          <w:sz w:val="24"/>
          <w:szCs w:val="24"/>
          <w:rPrChange w:id="2058" w:author="Will Taylor Gough" w:date="2020-08-29T17:25:00Z">
            <w:rPr>
              <w:sz w:val="24"/>
              <w:szCs w:val="24"/>
            </w:rPr>
          </w:rPrChange>
        </w:rPr>
        <w:t xml:space="preserve"> 0.004</w:t>
      </w:r>
      <w:r w:rsidRPr="00C05B87">
        <w:rPr>
          <w:rFonts w:ascii="Times New Roman" w:hAnsi="Times New Roman" w:cs="Times New Roman"/>
          <w:sz w:val="24"/>
          <w:szCs w:val="24"/>
          <w:rPrChange w:id="2059" w:author="Will Taylor Gough" w:date="2020-08-29T17:25:00Z">
            <w:rPr>
              <w:sz w:val="24"/>
              <w:szCs w:val="24"/>
            </w:rPr>
          </w:rPrChange>
        </w:rPr>
        <w:t xml:space="preserve"> Hz</w:t>
      </w:r>
      <w:r w:rsidR="00FD618D" w:rsidRPr="00C05B87">
        <w:rPr>
          <w:rFonts w:ascii="Times New Roman" w:hAnsi="Times New Roman" w:cs="Times New Roman"/>
          <w:sz w:val="24"/>
          <w:szCs w:val="24"/>
          <w:rPrChange w:id="2060" w:author="Will Taylor Gough" w:date="2020-08-29T17:25:00Z">
            <w:rPr>
              <w:sz w:val="24"/>
              <w:szCs w:val="24"/>
            </w:rPr>
          </w:rPrChange>
        </w:rPr>
        <w:t>).</w:t>
      </w:r>
      <w:r w:rsidRPr="00C05B87">
        <w:rPr>
          <w:rFonts w:ascii="Times New Roman" w:hAnsi="Times New Roman" w:cs="Times New Roman"/>
          <w:sz w:val="24"/>
          <w:szCs w:val="24"/>
          <w:rPrChange w:id="2061" w:author="Will Taylor Gough" w:date="2020-08-29T17:25:00Z">
            <w:rPr>
              <w:sz w:val="24"/>
              <w:szCs w:val="24"/>
            </w:rPr>
          </w:rPrChange>
        </w:rPr>
        <w:t xml:space="preserve"> We found th</w:t>
      </w:r>
      <w:r w:rsidR="00FF16F2" w:rsidRPr="00C05B87">
        <w:rPr>
          <w:rFonts w:ascii="Times New Roman" w:hAnsi="Times New Roman" w:cs="Times New Roman"/>
          <w:sz w:val="24"/>
          <w:szCs w:val="24"/>
          <w:rPrChange w:id="2062" w:author="Will Taylor Gough" w:date="2020-08-29T17:25:00Z">
            <w:rPr>
              <w:sz w:val="24"/>
              <w:szCs w:val="24"/>
            </w:rPr>
          </w:rPrChange>
        </w:rPr>
        <w:t>at</w:t>
      </w:r>
      <w:r w:rsidRPr="00C05B87">
        <w:rPr>
          <w:rFonts w:ascii="Times New Roman" w:hAnsi="Times New Roman" w:cs="Times New Roman"/>
          <w:sz w:val="24"/>
          <w:szCs w:val="24"/>
          <w:rPrChange w:id="2063" w:author="Will Taylor Gough" w:date="2020-08-29T17:25:00Z">
            <w:rPr>
              <w:sz w:val="24"/>
              <w:szCs w:val="24"/>
            </w:rPr>
          </w:rPrChange>
        </w:rPr>
        <w:t xml:space="preserve"> </w:t>
      </w:r>
      <w:r w:rsidR="00E50D32" w:rsidRPr="00C05B87">
        <w:rPr>
          <w:rFonts w:ascii="Times New Roman" w:hAnsi="Times New Roman" w:cs="Times New Roman"/>
          <w:sz w:val="24"/>
          <w:szCs w:val="24"/>
          <w:rPrChange w:id="2064" w:author="Will Taylor Gough" w:date="2020-08-29T17:25:00Z">
            <w:rPr>
              <w:sz w:val="24"/>
              <w:szCs w:val="24"/>
            </w:rPr>
          </w:rPrChange>
        </w:rPr>
        <w:t>B</w:t>
      </w:r>
      <w:r w:rsidRPr="00C05B87">
        <w:rPr>
          <w:rFonts w:ascii="Times New Roman" w:hAnsi="Times New Roman" w:cs="Times New Roman"/>
          <w:sz w:val="24"/>
          <w:szCs w:val="24"/>
          <w:rPrChange w:id="2065" w:author="Will Taylor Gough" w:date="2020-08-29T17:25:00Z">
            <w:rPr>
              <w:sz w:val="24"/>
              <w:szCs w:val="24"/>
            </w:rPr>
          </w:rPrChange>
        </w:rPr>
        <w:t xml:space="preserve">ryde’s and fin whales </w:t>
      </w:r>
      <w:r w:rsidR="00FF16F2" w:rsidRPr="00C05B87">
        <w:rPr>
          <w:rFonts w:ascii="Times New Roman" w:hAnsi="Times New Roman" w:cs="Times New Roman"/>
          <w:sz w:val="24"/>
          <w:szCs w:val="24"/>
          <w:rPrChange w:id="2066" w:author="Will Taylor Gough" w:date="2020-08-29T17:25:00Z">
            <w:rPr>
              <w:sz w:val="24"/>
              <w:szCs w:val="24"/>
            </w:rPr>
          </w:rPrChange>
        </w:rPr>
        <w:t>had</w:t>
      </w:r>
      <w:r w:rsidRPr="00C05B87">
        <w:rPr>
          <w:rFonts w:ascii="Times New Roman" w:hAnsi="Times New Roman" w:cs="Times New Roman"/>
          <w:sz w:val="24"/>
          <w:szCs w:val="24"/>
          <w:rPrChange w:id="2067" w:author="Will Taylor Gough" w:date="2020-08-29T17:25:00Z">
            <w:rPr>
              <w:sz w:val="24"/>
              <w:szCs w:val="24"/>
            </w:rPr>
          </w:rPrChange>
        </w:rPr>
        <w:t xml:space="preserve"> similar routine oscillatory frequencies </w:t>
      </w:r>
      <w:r w:rsidR="00FF16F2" w:rsidRPr="00C05B87">
        <w:rPr>
          <w:rFonts w:ascii="Times New Roman" w:hAnsi="Times New Roman" w:cs="Times New Roman"/>
          <w:sz w:val="24"/>
          <w:szCs w:val="24"/>
          <w:rPrChange w:id="2068" w:author="Will Taylor Gough" w:date="2020-08-29T17:25:00Z">
            <w:rPr>
              <w:sz w:val="24"/>
              <w:szCs w:val="24"/>
            </w:rPr>
          </w:rPrChange>
        </w:rPr>
        <w:t xml:space="preserve">as </w:t>
      </w:r>
      <w:r w:rsidRPr="00C05B87">
        <w:rPr>
          <w:rFonts w:ascii="Times New Roman" w:hAnsi="Times New Roman" w:cs="Times New Roman"/>
          <w:sz w:val="24"/>
          <w:szCs w:val="24"/>
          <w:rPrChange w:id="2069" w:author="Will Taylor Gough" w:date="2020-08-29T17:25:00Z">
            <w:rPr>
              <w:sz w:val="24"/>
              <w:szCs w:val="24"/>
            </w:rPr>
          </w:rPrChange>
        </w:rPr>
        <w:t>the humpback whale while having longer average body lengths (</w:t>
      </w:r>
      <w:r w:rsidR="00E50D32" w:rsidRPr="00C05B87">
        <w:rPr>
          <w:rFonts w:ascii="Times New Roman" w:hAnsi="Times New Roman" w:cs="Times New Roman"/>
          <w:sz w:val="24"/>
          <w:szCs w:val="24"/>
          <w:rPrChange w:id="2070" w:author="Will Taylor Gough" w:date="2020-08-29T17:25:00Z">
            <w:rPr>
              <w:sz w:val="24"/>
              <w:szCs w:val="24"/>
            </w:rPr>
          </w:rPrChange>
        </w:rPr>
        <w:t>B</w:t>
      </w:r>
      <w:r w:rsidRPr="00C05B87">
        <w:rPr>
          <w:rFonts w:ascii="Times New Roman" w:hAnsi="Times New Roman" w:cs="Times New Roman"/>
          <w:sz w:val="24"/>
          <w:szCs w:val="24"/>
          <w:rPrChange w:id="2071" w:author="Will Taylor Gough" w:date="2020-08-29T17:25:00Z">
            <w:rPr>
              <w:sz w:val="24"/>
              <w:szCs w:val="24"/>
            </w:rPr>
          </w:rPrChange>
        </w:rPr>
        <w:t xml:space="preserve">ryde’s: 12.04 </w:t>
      </w:r>
      <w:r w:rsidRPr="00C05B87">
        <w:rPr>
          <w:rFonts w:ascii="Times New Roman" w:hAnsi="Times New Roman" w:cs="Times New Roman"/>
          <w:sz w:val="24"/>
          <w:szCs w:val="24"/>
          <w:rPrChange w:id="2072" w:author="Will Taylor Gough" w:date="2020-08-29T17:25:00Z">
            <w:rPr>
              <w:sz w:val="24"/>
              <w:szCs w:val="24"/>
            </w:rPr>
          </w:rPrChange>
        </w:rPr>
        <w:sym w:font="Symbol" w:char="F0B1"/>
      </w:r>
      <w:r w:rsidRPr="00C05B87">
        <w:rPr>
          <w:rFonts w:ascii="Times New Roman" w:hAnsi="Times New Roman" w:cs="Times New Roman"/>
          <w:sz w:val="24"/>
          <w:szCs w:val="24"/>
          <w:rPrChange w:id="2073" w:author="Will Taylor Gough" w:date="2020-08-29T17:25:00Z">
            <w:rPr>
              <w:sz w:val="24"/>
              <w:szCs w:val="24"/>
            </w:rPr>
          </w:rPrChange>
        </w:rPr>
        <w:t xml:space="preserve"> 2.07 m; fin: 18.90 </w:t>
      </w:r>
      <w:r w:rsidRPr="00C05B87">
        <w:rPr>
          <w:rFonts w:ascii="Times New Roman" w:hAnsi="Times New Roman" w:cs="Times New Roman"/>
          <w:sz w:val="24"/>
          <w:szCs w:val="24"/>
          <w:rPrChange w:id="2074" w:author="Will Taylor Gough" w:date="2020-08-29T17:25:00Z">
            <w:rPr>
              <w:sz w:val="24"/>
              <w:szCs w:val="24"/>
            </w:rPr>
          </w:rPrChange>
        </w:rPr>
        <w:sym w:font="Symbol" w:char="F0B1"/>
      </w:r>
      <w:r w:rsidRPr="00C05B87">
        <w:rPr>
          <w:rFonts w:ascii="Times New Roman" w:hAnsi="Times New Roman" w:cs="Times New Roman"/>
          <w:sz w:val="24"/>
          <w:szCs w:val="24"/>
          <w:rPrChange w:id="2075" w:author="Will Taylor Gough" w:date="2020-08-29T17:25:00Z">
            <w:rPr>
              <w:sz w:val="24"/>
              <w:szCs w:val="24"/>
            </w:rPr>
          </w:rPrChange>
        </w:rPr>
        <w:t xml:space="preserve"> 0.43 m) than the humpback whale</w:t>
      </w:r>
      <w:r w:rsidR="00FF16F2" w:rsidRPr="00C05B87">
        <w:rPr>
          <w:rFonts w:ascii="Times New Roman" w:hAnsi="Times New Roman" w:cs="Times New Roman"/>
          <w:sz w:val="24"/>
          <w:szCs w:val="24"/>
          <w:rPrChange w:id="2076" w:author="Will Taylor Gough" w:date="2020-08-29T17:25:00Z">
            <w:rPr>
              <w:sz w:val="24"/>
              <w:szCs w:val="24"/>
            </w:rPr>
          </w:rPrChange>
        </w:rPr>
        <w:t>s in our study</w:t>
      </w:r>
      <w:r w:rsidRPr="00C05B87">
        <w:rPr>
          <w:rFonts w:ascii="Times New Roman" w:hAnsi="Times New Roman" w:cs="Times New Roman"/>
          <w:sz w:val="24"/>
          <w:szCs w:val="24"/>
          <w:rPrChange w:id="2077" w:author="Will Taylor Gough" w:date="2020-08-29T17:25:00Z">
            <w:rPr>
              <w:sz w:val="24"/>
              <w:szCs w:val="24"/>
            </w:rPr>
          </w:rPrChange>
        </w:rPr>
        <w:t xml:space="preserve"> (11.09 </w:t>
      </w:r>
      <w:r w:rsidRPr="00C05B87">
        <w:rPr>
          <w:rFonts w:ascii="Times New Roman" w:hAnsi="Times New Roman" w:cs="Times New Roman"/>
          <w:sz w:val="24"/>
          <w:szCs w:val="24"/>
          <w:rPrChange w:id="2078" w:author="Will Taylor Gough" w:date="2020-08-29T17:25:00Z">
            <w:rPr>
              <w:sz w:val="24"/>
              <w:szCs w:val="24"/>
            </w:rPr>
          </w:rPrChange>
        </w:rPr>
        <w:sym w:font="Symbol" w:char="F0B1"/>
      </w:r>
      <w:r w:rsidRPr="00C05B87">
        <w:rPr>
          <w:rFonts w:ascii="Times New Roman" w:hAnsi="Times New Roman" w:cs="Times New Roman"/>
          <w:sz w:val="24"/>
          <w:szCs w:val="24"/>
          <w:rPrChange w:id="2079" w:author="Will Taylor Gough" w:date="2020-08-29T17:25:00Z">
            <w:rPr>
              <w:sz w:val="24"/>
              <w:szCs w:val="24"/>
            </w:rPr>
          </w:rPrChange>
        </w:rPr>
        <w:t xml:space="preserve"> 0.33 m). </w:t>
      </w:r>
      <w:r w:rsidR="00E81777" w:rsidRPr="00C05B87">
        <w:rPr>
          <w:rFonts w:ascii="Times New Roman" w:hAnsi="Times New Roman" w:cs="Times New Roman"/>
          <w:sz w:val="24"/>
          <w:szCs w:val="24"/>
          <w:rPrChange w:id="2080" w:author="Will Taylor Gough" w:date="2020-08-29T17:25:00Z">
            <w:rPr>
              <w:sz w:val="24"/>
              <w:szCs w:val="24"/>
            </w:rPr>
          </w:rPrChange>
        </w:rPr>
        <w:t xml:space="preserve">Both of the oscillatory frequency values for the lone </w:t>
      </w:r>
      <w:r w:rsidR="00FF16F2" w:rsidRPr="00C05B87">
        <w:rPr>
          <w:rFonts w:ascii="Times New Roman" w:hAnsi="Times New Roman" w:cs="Times New Roman"/>
          <w:sz w:val="24"/>
          <w:szCs w:val="24"/>
          <w:rPrChange w:id="2081" w:author="Will Taylor Gough" w:date="2020-08-29T17:25:00Z">
            <w:rPr>
              <w:sz w:val="24"/>
              <w:szCs w:val="24"/>
            </w:rPr>
          </w:rPrChange>
        </w:rPr>
        <w:t xml:space="preserve">tagged </w:t>
      </w:r>
      <w:r w:rsidR="00E81777" w:rsidRPr="00C05B87">
        <w:rPr>
          <w:rFonts w:ascii="Times New Roman" w:hAnsi="Times New Roman" w:cs="Times New Roman"/>
          <w:sz w:val="24"/>
          <w:szCs w:val="24"/>
          <w:rPrChange w:id="2082" w:author="Will Taylor Gough" w:date="2020-08-29T17:25:00Z">
            <w:rPr>
              <w:sz w:val="24"/>
              <w:szCs w:val="24"/>
            </w:rPr>
          </w:rPrChange>
        </w:rPr>
        <w:t xml:space="preserve">sei whale (routine: 0.22 Hz; lunge-associated: 0.30 Hz) fell approximately halfway between the values for the humpback and blue whales, which aligns with the sei whale’s body length (16.62 m) being approximately halfway between the mean humpback and blue whale (22.50 </w:t>
      </w:r>
      <w:r w:rsidR="00E81777" w:rsidRPr="00C05B87">
        <w:rPr>
          <w:rFonts w:ascii="Times New Roman" w:hAnsi="Times New Roman" w:cs="Times New Roman"/>
          <w:sz w:val="24"/>
          <w:szCs w:val="24"/>
          <w:rPrChange w:id="2083" w:author="Will Taylor Gough" w:date="2020-08-29T17:25:00Z">
            <w:rPr>
              <w:sz w:val="24"/>
              <w:szCs w:val="24"/>
            </w:rPr>
          </w:rPrChange>
        </w:rPr>
        <w:sym w:font="Symbol" w:char="F0B1"/>
      </w:r>
      <w:r w:rsidR="00E81777" w:rsidRPr="00C05B87">
        <w:rPr>
          <w:rFonts w:ascii="Times New Roman" w:hAnsi="Times New Roman" w:cs="Times New Roman"/>
          <w:sz w:val="24"/>
          <w:szCs w:val="24"/>
          <w:rPrChange w:id="2084" w:author="Will Taylor Gough" w:date="2020-08-29T17:25:00Z">
            <w:rPr>
              <w:sz w:val="24"/>
              <w:szCs w:val="24"/>
            </w:rPr>
          </w:rPrChange>
        </w:rPr>
        <w:t xml:space="preserve"> 0.32 m) body lengths.</w:t>
      </w:r>
      <w:r w:rsidR="00FE1AF5" w:rsidRPr="00C05B87">
        <w:rPr>
          <w:rFonts w:ascii="Times New Roman" w:hAnsi="Times New Roman" w:cs="Times New Roman"/>
          <w:sz w:val="24"/>
          <w:szCs w:val="24"/>
          <w:rPrChange w:id="2085" w:author="Will Taylor Gough" w:date="2020-08-29T17:25:00Z">
            <w:rPr>
              <w:sz w:val="24"/>
              <w:szCs w:val="24"/>
            </w:rPr>
          </w:rPrChange>
        </w:rPr>
        <w:t xml:space="preserve"> We found that the oscillatory frequency decreases as the total length increases. </w:t>
      </w:r>
      <w:r w:rsidR="00FE1AF5" w:rsidRPr="00C05B87">
        <w:rPr>
          <w:rFonts w:ascii="Times New Roman" w:hAnsi="Times New Roman" w:cs="Times New Roman"/>
          <w:color w:val="000000" w:themeColor="text1"/>
          <w:sz w:val="24"/>
          <w:szCs w:val="24"/>
          <w:rPrChange w:id="2086" w:author="Will Taylor Gough" w:date="2020-08-29T17:25:00Z">
            <w:rPr>
              <w:color w:val="000000" w:themeColor="text1"/>
              <w:sz w:val="24"/>
              <w:szCs w:val="24"/>
            </w:rPr>
          </w:rPrChange>
        </w:rPr>
        <w:t xml:space="preserve"> </w:t>
      </w:r>
      <w:r w:rsidR="00A74ED3" w:rsidRPr="00C05B87">
        <w:rPr>
          <w:rFonts w:ascii="Times New Roman" w:hAnsi="Times New Roman" w:cs="Times New Roman"/>
          <w:color w:val="000000" w:themeColor="text1"/>
          <w:sz w:val="24"/>
          <w:szCs w:val="24"/>
          <w:rPrChange w:id="2087" w:author="Will Taylor Gough" w:date="2020-08-29T17:25:00Z">
            <w:rPr>
              <w:color w:val="000000" w:themeColor="text1"/>
              <w:sz w:val="24"/>
              <w:szCs w:val="24"/>
            </w:rPr>
          </w:rPrChange>
        </w:rPr>
        <w:t>We found significant negative relationships between oscillatory frequency and body size during both routine and lunge-associated swimming</w:t>
      </w:r>
      <w:r w:rsidR="00FE1AF5" w:rsidRPr="00C05B87">
        <w:rPr>
          <w:rFonts w:ascii="Times New Roman" w:hAnsi="Times New Roman" w:cs="Times New Roman"/>
          <w:color w:val="000000" w:themeColor="text1"/>
          <w:sz w:val="24"/>
          <w:szCs w:val="24"/>
          <w:rPrChange w:id="2088" w:author="Will Taylor Gough" w:date="2020-08-29T17:25:00Z">
            <w:rPr>
              <w:color w:val="000000" w:themeColor="text1"/>
              <w:sz w:val="24"/>
              <w:szCs w:val="24"/>
            </w:rPr>
          </w:rPrChange>
        </w:rPr>
        <w:t xml:space="preserve"> (routine: </w:t>
      </w:r>
      <w:r w:rsidR="00FE1AF5" w:rsidRPr="00C05B87">
        <w:rPr>
          <w:rFonts w:ascii="Times New Roman" w:eastAsia="Times New Roman" w:hAnsi="Times New Roman" w:cs="Times New Roman"/>
          <w:i/>
          <w:sz w:val="24"/>
          <w:szCs w:val="24"/>
          <w:lang w:val="en-US"/>
          <w:rPrChange w:id="2089" w:author="Will Taylor Gough" w:date="2020-08-29T17:25:00Z">
            <w:rPr>
              <w:rFonts w:eastAsia="Times New Roman"/>
              <w:i/>
              <w:sz w:val="24"/>
              <w:szCs w:val="24"/>
              <w:lang w:val="en-US"/>
            </w:rPr>
          </w:rPrChange>
        </w:rPr>
        <w:t>ŷ</w:t>
      </w:r>
      <w:r w:rsidR="00FE1AF5" w:rsidRPr="00C05B87">
        <w:rPr>
          <w:rFonts w:ascii="Times New Roman" w:eastAsia="Times New Roman" w:hAnsi="Times New Roman" w:cs="Times New Roman"/>
          <w:sz w:val="24"/>
          <w:szCs w:val="24"/>
          <w:lang w:val="en-US"/>
          <w:rPrChange w:id="2090" w:author="Will Taylor Gough" w:date="2020-08-29T17:25:00Z">
            <w:rPr>
              <w:rFonts w:eastAsia="Times New Roman"/>
              <w:sz w:val="24"/>
              <w:szCs w:val="24"/>
              <w:lang w:val="en-US"/>
            </w:rPr>
          </w:rPrChange>
        </w:rPr>
        <w:t xml:space="preserve"> = -</w:t>
      </w:r>
      <w:r w:rsidR="00001A54" w:rsidRPr="00C05B87">
        <w:rPr>
          <w:rFonts w:ascii="Times New Roman" w:eastAsia="Times New Roman" w:hAnsi="Times New Roman" w:cs="Times New Roman"/>
          <w:sz w:val="24"/>
          <w:szCs w:val="24"/>
          <w:lang w:val="en-US"/>
          <w:rPrChange w:id="2091" w:author="Will Taylor Gough" w:date="2020-08-29T17:25:00Z">
            <w:rPr>
              <w:rFonts w:eastAsia="Times New Roman"/>
              <w:sz w:val="24"/>
              <w:szCs w:val="24"/>
              <w:lang w:val="en-US"/>
            </w:rPr>
          </w:rPrChange>
        </w:rPr>
        <w:t>0.560x + 0.313</w:t>
      </w:r>
      <w:r w:rsidR="00FE1AF5" w:rsidRPr="00C05B87">
        <w:rPr>
          <w:rFonts w:ascii="Times New Roman" w:eastAsia="Times New Roman" w:hAnsi="Times New Roman" w:cs="Times New Roman"/>
          <w:sz w:val="24"/>
          <w:szCs w:val="24"/>
          <w:lang w:val="en-US"/>
          <w:rPrChange w:id="2092" w:author="Will Taylor Gough" w:date="2020-08-29T17:25:00Z">
            <w:rPr>
              <w:rFonts w:eastAsia="Times New Roman"/>
              <w:sz w:val="24"/>
              <w:szCs w:val="24"/>
              <w:lang w:val="en-US"/>
            </w:rPr>
          </w:rPrChange>
        </w:rPr>
        <w:t xml:space="preserve">; </w:t>
      </w:r>
      <w:r w:rsidR="00FE1AF5" w:rsidRPr="00C05B87">
        <w:rPr>
          <w:rFonts w:ascii="Times New Roman" w:eastAsia="Times New Roman" w:hAnsi="Times New Roman" w:cs="Times New Roman"/>
          <w:i/>
          <w:sz w:val="24"/>
          <w:szCs w:val="24"/>
          <w:lang w:val="en-US"/>
          <w:rPrChange w:id="2093" w:author="Will Taylor Gough" w:date="2020-08-29T17:25:00Z">
            <w:rPr>
              <w:rFonts w:eastAsia="Times New Roman"/>
              <w:i/>
              <w:sz w:val="24"/>
              <w:szCs w:val="24"/>
              <w:lang w:val="en-US"/>
            </w:rPr>
          </w:rPrChange>
        </w:rPr>
        <w:t>R</w:t>
      </w:r>
      <w:r w:rsidR="00FE1AF5" w:rsidRPr="00C05B87">
        <w:rPr>
          <w:rFonts w:ascii="Times New Roman" w:eastAsia="Times New Roman" w:hAnsi="Times New Roman" w:cs="Times New Roman"/>
          <w:i/>
          <w:sz w:val="24"/>
          <w:szCs w:val="24"/>
          <w:vertAlign w:val="superscript"/>
          <w:lang w:val="en-US"/>
          <w:rPrChange w:id="2094" w:author="Will Taylor Gough" w:date="2020-08-29T17:25:00Z">
            <w:rPr>
              <w:rFonts w:eastAsia="Times New Roman"/>
              <w:i/>
              <w:sz w:val="24"/>
              <w:szCs w:val="24"/>
              <w:vertAlign w:val="superscript"/>
              <w:lang w:val="en-US"/>
            </w:rPr>
          </w:rPrChange>
        </w:rPr>
        <w:t>2</w:t>
      </w:r>
      <w:r w:rsidR="00FE1AF5" w:rsidRPr="00C05B87">
        <w:rPr>
          <w:rFonts w:ascii="Times New Roman" w:eastAsia="Times New Roman" w:hAnsi="Times New Roman" w:cs="Times New Roman"/>
          <w:sz w:val="24"/>
          <w:szCs w:val="24"/>
          <w:lang w:val="en-US"/>
          <w:rPrChange w:id="2095" w:author="Will Taylor Gough" w:date="2020-08-29T17:25:00Z">
            <w:rPr>
              <w:rFonts w:eastAsia="Times New Roman"/>
              <w:sz w:val="24"/>
              <w:szCs w:val="24"/>
              <w:lang w:val="en-US"/>
            </w:rPr>
          </w:rPrChange>
        </w:rPr>
        <w:t xml:space="preserve"> = 0.</w:t>
      </w:r>
      <w:r w:rsidR="00001A54" w:rsidRPr="00C05B87">
        <w:rPr>
          <w:rFonts w:ascii="Times New Roman" w:eastAsia="Times New Roman" w:hAnsi="Times New Roman" w:cs="Times New Roman"/>
          <w:sz w:val="24"/>
          <w:szCs w:val="24"/>
          <w:lang w:val="en-US"/>
          <w:rPrChange w:id="2096" w:author="Will Taylor Gough" w:date="2020-08-29T17:25:00Z">
            <w:rPr>
              <w:rFonts w:eastAsia="Times New Roman"/>
              <w:sz w:val="24"/>
              <w:szCs w:val="24"/>
              <w:lang w:val="en-US"/>
            </w:rPr>
          </w:rPrChange>
        </w:rPr>
        <w:t>77</w:t>
      </w:r>
      <w:r w:rsidR="00FE1AF5" w:rsidRPr="00C05B87">
        <w:rPr>
          <w:rFonts w:ascii="Times New Roman" w:eastAsia="Times New Roman" w:hAnsi="Times New Roman" w:cs="Times New Roman"/>
          <w:sz w:val="24"/>
          <w:szCs w:val="24"/>
          <w:lang w:val="en-US"/>
          <w:rPrChange w:id="2097" w:author="Will Taylor Gough" w:date="2020-08-29T17:25:00Z">
            <w:rPr>
              <w:rFonts w:eastAsia="Times New Roman"/>
              <w:sz w:val="24"/>
              <w:szCs w:val="24"/>
              <w:lang w:val="en-US"/>
            </w:rPr>
          </w:rPrChange>
        </w:rPr>
        <w:t xml:space="preserve">; </w:t>
      </w:r>
      <w:r w:rsidR="00FE1AF5" w:rsidRPr="00C05B87">
        <w:rPr>
          <w:rFonts w:ascii="Times New Roman" w:eastAsia="Times New Roman" w:hAnsi="Times New Roman" w:cs="Times New Roman"/>
          <w:i/>
          <w:sz w:val="24"/>
          <w:szCs w:val="24"/>
          <w:lang w:val="en-US"/>
          <w:rPrChange w:id="2098" w:author="Will Taylor Gough" w:date="2020-08-29T17:25:00Z">
            <w:rPr>
              <w:rFonts w:eastAsia="Times New Roman"/>
              <w:i/>
              <w:sz w:val="24"/>
              <w:szCs w:val="24"/>
              <w:lang w:val="en-US"/>
            </w:rPr>
          </w:rPrChange>
        </w:rPr>
        <w:t>p</w:t>
      </w:r>
      <w:r w:rsidR="00FE1AF5" w:rsidRPr="00C05B87">
        <w:rPr>
          <w:rFonts w:ascii="Times New Roman" w:eastAsia="Times New Roman" w:hAnsi="Times New Roman" w:cs="Times New Roman"/>
          <w:sz w:val="24"/>
          <w:szCs w:val="24"/>
          <w:lang w:val="en-US"/>
          <w:rPrChange w:id="2099" w:author="Will Taylor Gough" w:date="2020-08-29T17:25:00Z">
            <w:rPr>
              <w:rFonts w:eastAsia="Times New Roman"/>
              <w:sz w:val="24"/>
              <w:szCs w:val="24"/>
              <w:lang w:val="en-US"/>
            </w:rPr>
          </w:rPrChange>
        </w:rPr>
        <w:t xml:space="preserve"> &lt; 0.001; lunge-associated:</w:t>
      </w:r>
      <w:r w:rsidR="00FE1AF5" w:rsidRPr="00C05B87">
        <w:rPr>
          <w:rFonts w:ascii="Times New Roman" w:eastAsia="Times New Roman" w:hAnsi="Times New Roman" w:cs="Times New Roman"/>
          <w:i/>
          <w:sz w:val="24"/>
          <w:szCs w:val="24"/>
          <w:lang w:val="en-US"/>
          <w:rPrChange w:id="2100" w:author="Will Taylor Gough" w:date="2020-08-29T17:25:00Z">
            <w:rPr>
              <w:rFonts w:eastAsia="Times New Roman"/>
              <w:i/>
              <w:sz w:val="24"/>
              <w:szCs w:val="24"/>
              <w:lang w:val="en-US"/>
            </w:rPr>
          </w:rPrChange>
        </w:rPr>
        <w:t xml:space="preserve"> ŷ</w:t>
      </w:r>
      <w:r w:rsidR="00FE1AF5" w:rsidRPr="00C05B87">
        <w:rPr>
          <w:rFonts w:ascii="Times New Roman" w:eastAsia="Times New Roman" w:hAnsi="Times New Roman" w:cs="Times New Roman"/>
          <w:sz w:val="24"/>
          <w:szCs w:val="24"/>
          <w:lang w:val="en-US"/>
          <w:rPrChange w:id="2101" w:author="Will Taylor Gough" w:date="2020-08-29T17:25:00Z">
            <w:rPr>
              <w:rFonts w:eastAsia="Times New Roman"/>
              <w:sz w:val="24"/>
              <w:szCs w:val="24"/>
              <w:lang w:val="en-US"/>
            </w:rPr>
          </w:rPrChange>
        </w:rPr>
        <w:t xml:space="preserve"> = -0</w:t>
      </w:r>
      <w:r w:rsidR="00001A54" w:rsidRPr="00C05B87">
        <w:rPr>
          <w:rFonts w:ascii="Times New Roman" w:eastAsia="Times New Roman" w:hAnsi="Times New Roman" w:cs="Times New Roman"/>
          <w:sz w:val="24"/>
          <w:szCs w:val="24"/>
          <w:lang w:val="en-US"/>
          <w:rPrChange w:id="2102" w:author="Will Taylor Gough" w:date="2020-08-29T17:25:00Z">
            <w:rPr>
              <w:rFonts w:eastAsia="Times New Roman"/>
              <w:sz w:val="24"/>
              <w:szCs w:val="24"/>
              <w:lang w:val="en-US"/>
            </w:rPr>
          </w:rPrChange>
        </w:rPr>
        <w:t>.565x + 0.009</w:t>
      </w:r>
      <w:r w:rsidR="00FE1AF5" w:rsidRPr="00C05B87">
        <w:rPr>
          <w:rFonts w:ascii="Times New Roman" w:eastAsia="Times New Roman" w:hAnsi="Times New Roman" w:cs="Times New Roman"/>
          <w:sz w:val="24"/>
          <w:szCs w:val="24"/>
          <w:lang w:val="en-US"/>
          <w:rPrChange w:id="2103" w:author="Will Taylor Gough" w:date="2020-08-29T17:25:00Z">
            <w:rPr>
              <w:rFonts w:eastAsia="Times New Roman"/>
              <w:sz w:val="24"/>
              <w:szCs w:val="24"/>
              <w:lang w:val="en-US"/>
            </w:rPr>
          </w:rPrChange>
        </w:rPr>
        <w:t>; R</w:t>
      </w:r>
      <w:r w:rsidR="00FE1AF5" w:rsidRPr="00C05B87">
        <w:rPr>
          <w:rFonts w:ascii="Times New Roman" w:eastAsia="Times New Roman" w:hAnsi="Times New Roman" w:cs="Times New Roman"/>
          <w:sz w:val="24"/>
          <w:szCs w:val="24"/>
          <w:vertAlign w:val="superscript"/>
          <w:lang w:val="en-US"/>
          <w:rPrChange w:id="2104" w:author="Will Taylor Gough" w:date="2020-08-29T17:25:00Z">
            <w:rPr>
              <w:rFonts w:eastAsia="Times New Roman"/>
              <w:sz w:val="24"/>
              <w:szCs w:val="24"/>
              <w:vertAlign w:val="superscript"/>
              <w:lang w:val="en-US"/>
            </w:rPr>
          </w:rPrChange>
        </w:rPr>
        <w:t>2</w:t>
      </w:r>
      <w:r w:rsidR="00FE1AF5" w:rsidRPr="00C05B87">
        <w:rPr>
          <w:rFonts w:ascii="Times New Roman" w:eastAsia="Times New Roman" w:hAnsi="Times New Roman" w:cs="Times New Roman"/>
          <w:sz w:val="24"/>
          <w:szCs w:val="24"/>
          <w:lang w:val="en-US"/>
          <w:rPrChange w:id="2105" w:author="Will Taylor Gough" w:date="2020-08-29T17:25:00Z">
            <w:rPr>
              <w:rFonts w:eastAsia="Times New Roman"/>
              <w:sz w:val="24"/>
              <w:szCs w:val="24"/>
              <w:lang w:val="en-US"/>
            </w:rPr>
          </w:rPrChange>
        </w:rPr>
        <w:t xml:space="preserve"> =</w:t>
      </w:r>
      <w:r w:rsidR="00001A54" w:rsidRPr="00C05B87">
        <w:rPr>
          <w:rFonts w:ascii="Times New Roman" w:eastAsia="Times New Roman" w:hAnsi="Times New Roman" w:cs="Times New Roman"/>
          <w:sz w:val="24"/>
          <w:szCs w:val="24"/>
          <w:lang w:val="en-US"/>
          <w:rPrChange w:id="2106" w:author="Will Taylor Gough" w:date="2020-08-29T17:25:00Z">
            <w:rPr>
              <w:rFonts w:eastAsia="Times New Roman"/>
              <w:sz w:val="24"/>
              <w:szCs w:val="24"/>
              <w:lang w:val="en-US"/>
            </w:rPr>
          </w:rPrChange>
        </w:rPr>
        <w:t xml:space="preserve"> </w:t>
      </w:r>
      <w:r w:rsidR="00FE1AF5" w:rsidRPr="00C05B87">
        <w:rPr>
          <w:rFonts w:ascii="Times New Roman" w:eastAsia="Times New Roman" w:hAnsi="Times New Roman" w:cs="Times New Roman"/>
          <w:sz w:val="24"/>
          <w:szCs w:val="24"/>
          <w:lang w:val="en-US"/>
          <w:rPrChange w:id="2107" w:author="Will Taylor Gough" w:date="2020-08-29T17:25:00Z">
            <w:rPr>
              <w:rFonts w:eastAsia="Times New Roman"/>
              <w:sz w:val="24"/>
              <w:szCs w:val="24"/>
              <w:lang w:val="en-US"/>
            </w:rPr>
          </w:rPrChange>
        </w:rPr>
        <w:t>0.</w:t>
      </w:r>
      <w:r w:rsidR="00001A54" w:rsidRPr="00C05B87">
        <w:rPr>
          <w:rFonts w:ascii="Times New Roman" w:eastAsia="Times New Roman" w:hAnsi="Times New Roman" w:cs="Times New Roman"/>
          <w:sz w:val="24"/>
          <w:szCs w:val="24"/>
          <w:lang w:val="en-US"/>
          <w:rPrChange w:id="2108" w:author="Will Taylor Gough" w:date="2020-08-29T17:25:00Z">
            <w:rPr>
              <w:rFonts w:eastAsia="Times New Roman"/>
              <w:sz w:val="24"/>
              <w:szCs w:val="24"/>
              <w:lang w:val="en-US"/>
            </w:rPr>
          </w:rPrChange>
        </w:rPr>
        <w:t>76</w:t>
      </w:r>
      <w:r w:rsidR="00FE1AF5" w:rsidRPr="00C05B87">
        <w:rPr>
          <w:rFonts w:ascii="Times New Roman" w:eastAsia="Times New Roman" w:hAnsi="Times New Roman" w:cs="Times New Roman"/>
          <w:sz w:val="24"/>
          <w:szCs w:val="24"/>
          <w:lang w:val="en-US"/>
          <w:rPrChange w:id="2109" w:author="Will Taylor Gough" w:date="2020-08-29T17:25:00Z">
            <w:rPr>
              <w:rFonts w:eastAsia="Times New Roman"/>
              <w:sz w:val="24"/>
              <w:szCs w:val="24"/>
              <w:lang w:val="en-US"/>
            </w:rPr>
          </w:rPrChange>
        </w:rPr>
        <w:t>; p &lt; 0.001</w:t>
      </w:r>
      <w:r w:rsidR="00A74ED3" w:rsidRPr="00C05B87">
        <w:rPr>
          <w:rFonts w:ascii="Times New Roman" w:eastAsia="Times New Roman" w:hAnsi="Times New Roman" w:cs="Times New Roman"/>
          <w:sz w:val="24"/>
          <w:szCs w:val="24"/>
          <w:lang w:val="en-US"/>
          <w:rPrChange w:id="2110" w:author="Will Taylor Gough" w:date="2020-08-29T17:25:00Z">
            <w:rPr>
              <w:rFonts w:eastAsia="Times New Roman"/>
              <w:sz w:val="24"/>
              <w:szCs w:val="24"/>
              <w:lang w:val="en-US"/>
            </w:rPr>
          </w:rPrChange>
        </w:rPr>
        <w:t>; Fig. 3A</w:t>
      </w:r>
      <w:r w:rsidR="00FE1AF5" w:rsidRPr="00C05B87">
        <w:rPr>
          <w:rFonts w:ascii="Times New Roman" w:hAnsi="Times New Roman" w:cs="Times New Roman"/>
          <w:color w:val="000000" w:themeColor="text1"/>
          <w:sz w:val="24"/>
          <w:szCs w:val="24"/>
          <w:rPrChange w:id="2111" w:author="Will Taylor Gough" w:date="2020-08-29T17:25:00Z">
            <w:rPr>
              <w:color w:val="000000" w:themeColor="text1"/>
              <w:sz w:val="24"/>
              <w:szCs w:val="24"/>
            </w:rPr>
          </w:rPrChange>
        </w:rPr>
        <w:t>).</w:t>
      </w:r>
    </w:p>
    <w:p w14:paraId="6AF8482C" w14:textId="4331F7DB" w:rsidR="00E46A1C" w:rsidRPr="00C05B87" w:rsidRDefault="00EB7B30" w:rsidP="00C05B87">
      <w:pPr>
        <w:spacing w:line="480" w:lineRule="auto"/>
        <w:ind w:firstLine="720"/>
        <w:rPr>
          <w:ins w:id="2112" w:author="Will Taylor Gough" w:date="2020-08-29T11:27:00Z"/>
          <w:rFonts w:ascii="Times New Roman" w:hAnsi="Times New Roman" w:cs="Times New Roman"/>
          <w:sz w:val="24"/>
          <w:szCs w:val="24"/>
          <w:rPrChange w:id="2113" w:author="Will Taylor Gough" w:date="2020-08-29T17:25:00Z">
            <w:rPr>
              <w:ins w:id="2114" w:author="Will Taylor Gough" w:date="2020-08-29T11:27:00Z"/>
              <w:sz w:val="24"/>
              <w:szCs w:val="24"/>
            </w:rPr>
          </w:rPrChange>
        </w:rPr>
        <w:pPrChange w:id="2115" w:author="Will Taylor Gough" w:date="2020-08-29T17:27:00Z">
          <w:pPr>
            <w:spacing w:line="240" w:lineRule="auto"/>
            <w:ind w:firstLine="720"/>
          </w:pPr>
        </w:pPrChange>
      </w:pPr>
      <w:r w:rsidRPr="00C05B87">
        <w:rPr>
          <w:rFonts w:ascii="Times New Roman" w:hAnsi="Times New Roman" w:cs="Times New Roman"/>
          <w:color w:val="000000" w:themeColor="text1"/>
          <w:sz w:val="24"/>
          <w:szCs w:val="24"/>
          <w:rPrChange w:id="2116" w:author="Will Taylor Gough" w:date="2020-08-29T17:25:00Z">
            <w:rPr>
              <w:color w:val="000000" w:themeColor="text1"/>
              <w:sz w:val="24"/>
              <w:szCs w:val="24"/>
            </w:rPr>
          </w:rPrChange>
        </w:rPr>
        <w:t>The mean values for both routine and lunge-associated swimming</w:t>
      </w:r>
      <w:r w:rsidRPr="00C05B87">
        <w:rPr>
          <w:rFonts w:ascii="Times New Roman" w:hAnsi="Times New Roman" w:cs="Times New Roman"/>
          <w:sz w:val="24"/>
          <w:szCs w:val="24"/>
          <w:rPrChange w:id="2117" w:author="Will Taylor Gough" w:date="2020-08-29T17:25:00Z">
            <w:rPr>
              <w:sz w:val="24"/>
              <w:szCs w:val="24"/>
            </w:rPr>
          </w:rPrChange>
        </w:rPr>
        <w:t xml:space="preserve"> speeds were similar for the humpback (routine: 2.15 </w:t>
      </w:r>
      <w:r w:rsidRPr="00C05B87">
        <w:rPr>
          <w:rFonts w:ascii="Times New Roman" w:hAnsi="Times New Roman" w:cs="Times New Roman"/>
          <w:sz w:val="24"/>
          <w:szCs w:val="24"/>
          <w:rPrChange w:id="2118" w:author="Will Taylor Gough" w:date="2020-08-29T17:25:00Z">
            <w:rPr>
              <w:sz w:val="24"/>
              <w:szCs w:val="24"/>
            </w:rPr>
          </w:rPrChange>
        </w:rPr>
        <w:sym w:font="Symbol" w:char="F0B1"/>
      </w:r>
      <w:r w:rsidRPr="00C05B87">
        <w:rPr>
          <w:rFonts w:ascii="Times New Roman" w:hAnsi="Times New Roman" w:cs="Times New Roman"/>
          <w:sz w:val="24"/>
          <w:szCs w:val="24"/>
          <w:rPrChange w:id="2119" w:author="Will Taylor Gough" w:date="2020-08-29T17:25:00Z">
            <w:rPr>
              <w:sz w:val="24"/>
              <w:szCs w:val="24"/>
            </w:rPr>
          </w:rPrChange>
        </w:rPr>
        <w:t xml:space="preserve"> 0.066 m s</w:t>
      </w:r>
      <w:r w:rsidRPr="00C05B87">
        <w:rPr>
          <w:rFonts w:ascii="Times New Roman" w:hAnsi="Times New Roman" w:cs="Times New Roman"/>
          <w:sz w:val="24"/>
          <w:szCs w:val="24"/>
          <w:vertAlign w:val="superscript"/>
          <w:rPrChange w:id="2120" w:author="Will Taylor Gough" w:date="2020-08-29T17:25:00Z">
            <w:rPr>
              <w:sz w:val="24"/>
              <w:szCs w:val="24"/>
              <w:vertAlign w:val="superscript"/>
            </w:rPr>
          </w:rPrChange>
        </w:rPr>
        <w:t>-1</w:t>
      </w:r>
      <w:r w:rsidRPr="00C05B87">
        <w:rPr>
          <w:rFonts w:ascii="Times New Roman" w:hAnsi="Times New Roman" w:cs="Times New Roman"/>
          <w:sz w:val="24"/>
          <w:szCs w:val="24"/>
          <w:rPrChange w:id="2121" w:author="Will Taylor Gough" w:date="2020-08-29T17:25:00Z">
            <w:rPr>
              <w:sz w:val="24"/>
              <w:szCs w:val="24"/>
            </w:rPr>
          </w:rPrChange>
        </w:rPr>
        <w:t xml:space="preserve">; lunge-associated: 2.85 </w:t>
      </w:r>
      <w:r w:rsidRPr="00C05B87">
        <w:rPr>
          <w:rFonts w:ascii="Times New Roman" w:hAnsi="Times New Roman" w:cs="Times New Roman"/>
          <w:sz w:val="24"/>
          <w:szCs w:val="24"/>
          <w:rPrChange w:id="2122" w:author="Will Taylor Gough" w:date="2020-08-29T17:25:00Z">
            <w:rPr>
              <w:sz w:val="24"/>
              <w:szCs w:val="24"/>
            </w:rPr>
          </w:rPrChange>
        </w:rPr>
        <w:sym w:font="Symbol" w:char="F0B1"/>
      </w:r>
      <w:r w:rsidRPr="00C05B87">
        <w:rPr>
          <w:rFonts w:ascii="Times New Roman" w:hAnsi="Times New Roman" w:cs="Times New Roman"/>
          <w:sz w:val="24"/>
          <w:szCs w:val="24"/>
          <w:rPrChange w:id="2123" w:author="Will Taylor Gough" w:date="2020-08-29T17:25:00Z">
            <w:rPr>
              <w:sz w:val="24"/>
              <w:szCs w:val="24"/>
            </w:rPr>
          </w:rPrChange>
        </w:rPr>
        <w:t xml:space="preserve"> 0.100 m s</w:t>
      </w:r>
      <w:r w:rsidRPr="00C05B87">
        <w:rPr>
          <w:rFonts w:ascii="Times New Roman" w:hAnsi="Times New Roman" w:cs="Times New Roman"/>
          <w:sz w:val="24"/>
          <w:szCs w:val="24"/>
          <w:vertAlign w:val="superscript"/>
          <w:rPrChange w:id="2124" w:author="Will Taylor Gough" w:date="2020-08-29T17:25:00Z">
            <w:rPr>
              <w:sz w:val="24"/>
              <w:szCs w:val="24"/>
              <w:vertAlign w:val="superscript"/>
            </w:rPr>
          </w:rPrChange>
        </w:rPr>
        <w:t>-1</w:t>
      </w:r>
      <w:r w:rsidRPr="00C05B87">
        <w:rPr>
          <w:rFonts w:ascii="Times New Roman" w:hAnsi="Times New Roman" w:cs="Times New Roman"/>
          <w:sz w:val="24"/>
          <w:szCs w:val="24"/>
          <w:rPrChange w:id="2125" w:author="Will Taylor Gough" w:date="2020-08-29T17:25:00Z">
            <w:rPr>
              <w:sz w:val="24"/>
              <w:szCs w:val="24"/>
            </w:rPr>
          </w:rPrChange>
        </w:rPr>
        <w:t xml:space="preserve">), blue (routine: 2.27 </w:t>
      </w:r>
      <w:r w:rsidRPr="00C05B87">
        <w:rPr>
          <w:rFonts w:ascii="Times New Roman" w:hAnsi="Times New Roman" w:cs="Times New Roman"/>
          <w:sz w:val="24"/>
          <w:szCs w:val="24"/>
          <w:rPrChange w:id="2126" w:author="Will Taylor Gough" w:date="2020-08-29T17:25:00Z">
            <w:rPr>
              <w:sz w:val="24"/>
              <w:szCs w:val="24"/>
            </w:rPr>
          </w:rPrChange>
        </w:rPr>
        <w:sym w:font="Symbol" w:char="F0B1"/>
      </w:r>
      <w:r w:rsidRPr="00C05B87">
        <w:rPr>
          <w:rFonts w:ascii="Times New Roman" w:hAnsi="Times New Roman" w:cs="Times New Roman"/>
          <w:sz w:val="24"/>
          <w:szCs w:val="24"/>
          <w:rPrChange w:id="2127" w:author="Will Taylor Gough" w:date="2020-08-29T17:25:00Z">
            <w:rPr>
              <w:sz w:val="24"/>
              <w:szCs w:val="24"/>
            </w:rPr>
          </w:rPrChange>
        </w:rPr>
        <w:t xml:space="preserve"> 0.063 m s</w:t>
      </w:r>
      <w:r w:rsidRPr="00C05B87">
        <w:rPr>
          <w:rFonts w:ascii="Times New Roman" w:hAnsi="Times New Roman" w:cs="Times New Roman"/>
          <w:sz w:val="24"/>
          <w:szCs w:val="24"/>
          <w:vertAlign w:val="superscript"/>
          <w:rPrChange w:id="2128" w:author="Will Taylor Gough" w:date="2020-08-29T17:25:00Z">
            <w:rPr>
              <w:sz w:val="24"/>
              <w:szCs w:val="24"/>
              <w:vertAlign w:val="superscript"/>
            </w:rPr>
          </w:rPrChange>
        </w:rPr>
        <w:t>-1</w:t>
      </w:r>
      <w:r w:rsidRPr="00C05B87">
        <w:rPr>
          <w:rFonts w:ascii="Times New Roman" w:hAnsi="Times New Roman" w:cs="Times New Roman"/>
          <w:sz w:val="24"/>
          <w:szCs w:val="24"/>
          <w:rPrChange w:id="2129" w:author="Will Taylor Gough" w:date="2020-08-29T17:25:00Z">
            <w:rPr>
              <w:sz w:val="24"/>
              <w:szCs w:val="24"/>
            </w:rPr>
          </w:rPrChange>
        </w:rPr>
        <w:t xml:space="preserve">; lunge-associated: 3.05 </w:t>
      </w:r>
      <w:r w:rsidRPr="00C05B87">
        <w:rPr>
          <w:rFonts w:ascii="Times New Roman" w:hAnsi="Times New Roman" w:cs="Times New Roman"/>
          <w:sz w:val="24"/>
          <w:szCs w:val="24"/>
          <w:rPrChange w:id="2130" w:author="Will Taylor Gough" w:date="2020-08-29T17:25:00Z">
            <w:rPr>
              <w:sz w:val="24"/>
              <w:szCs w:val="24"/>
            </w:rPr>
          </w:rPrChange>
        </w:rPr>
        <w:sym w:font="Symbol" w:char="F0B1"/>
      </w:r>
      <w:r w:rsidRPr="00C05B87">
        <w:rPr>
          <w:rFonts w:ascii="Times New Roman" w:hAnsi="Times New Roman" w:cs="Times New Roman"/>
          <w:sz w:val="24"/>
          <w:szCs w:val="24"/>
          <w:rPrChange w:id="2131" w:author="Will Taylor Gough" w:date="2020-08-29T17:25:00Z">
            <w:rPr>
              <w:sz w:val="24"/>
              <w:szCs w:val="24"/>
            </w:rPr>
          </w:rPrChange>
        </w:rPr>
        <w:t xml:space="preserve"> 0.056 m s</w:t>
      </w:r>
      <w:r w:rsidRPr="00C05B87">
        <w:rPr>
          <w:rFonts w:ascii="Times New Roman" w:hAnsi="Times New Roman" w:cs="Times New Roman"/>
          <w:sz w:val="24"/>
          <w:szCs w:val="24"/>
          <w:vertAlign w:val="superscript"/>
          <w:rPrChange w:id="2132" w:author="Will Taylor Gough" w:date="2020-08-29T17:25:00Z">
            <w:rPr>
              <w:sz w:val="24"/>
              <w:szCs w:val="24"/>
              <w:vertAlign w:val="superscript"/>
            </w:rPr>
          </w:rPrChange>
        </w:rPr>
        <w:t>-1</w:t>
      </w:r>
      <w:r w:rsidRPr="00C05B87">
        <w:rPr>
          <w:rFonts w:ascii="Times New Roman" w:hAnsi="Times New Roman" w:cs="Times New Roman"/>
          <w:sz w:val="24"/>
          <w:szCs w:val="24"/>
          <w:rPrChange w:id="2133" w:author="Will Taylor Gough" w:date="2020-08-29T17:25:00Z">
            <w:rPr>
              <w:sz w:val="24"/>
              <w:szCs w:val="24"/>
            </w:rPr>
          </w:rPrChange>
        </w:rPr>
        <w:t xml:space="preserve">), and </w:t>
      </w:r>
      <w:r w:rsidR="002C0D3F" w:rsidRPr="00C05B87">
        <w:rPr>
          <w:rFonts w:ascii="Times New Roman" w:hAnsi="Times New Roman" w:cs="Times New Roman"/>
          <w:color w:val="000000" w:themeColor="text1"/>
          <w:sz w:val="24"/>
          <w:szCs w:val="24"/>
          <w:rPrChange w:id="2134" w:author="Will Taylor Gough" w:date="2020-08-29T17:25:00Z">
            <w:rPr>
              <w:color w:val="000000" w:themeColor="text1"/>
              <w:sz w:val="24"/>
              <w:szCs w:val="24"/>
            </w:rPr>
          </w:rPrChange>
        </w:rPr>
        <w:t>Antarctic</w:t>
      </w:r>
      <w:r w:rsidR="00C12D59" w:rsidRPr="00C05B87">
        <w:rPr>
          <w:rFonts w:ascii="Times New Roman" w:hAnsi="Times New Roman" w:cs="Times New Roman"/>
          <w:rPrChange w:id="2135" w:author="Will Taylor Gough" w:date="2020-08-29T17:25:00Z">
            <w:rPr/>
          </w:rPrChange>
        </w:rPr>
        <w:t xml:space="preserve"> </w:t>
      </w:r>
      <w:r w:rsidRPr="00C05B87">
        <w:rPr>
          <w:rFonts w:ascii="Times New Roman" w:hAnsi="Times New Roman" w:cs="Times New Roman"/>
          <w:sz w:val="24"/>
          <w:szCs w:val="24"/>
          <w:rPrChange w:id="2136" w:author="Will Taylor Gough" w:date="2020-08-29T17:25:00Z">
            <w:rPr>
              <w:sz w:val="24"/>
              <w:szCs w:val="24"/>
            </w:rPr>
          </w:rPrChange>
        </w:rPr>
        <w:t xml:space="preserve">minke whales (routine: 2.44 </w:t>
      </w:r>
      <w:r w:rsidRPr="00C05B87">
        <w:rPr>
          <w:rFonts w:ascii="Times New Roman" w:hAnsi="Times New Roman" w:cs="Times New Roman"/>
          <w:sz w:val="24"/>
          <w:szCs w:val="24"/>
          <w:rPrChange w:id="2137" w:author="Will Taylor Gough" w:date="2020-08-29T17:25:00Z">
            <w:rPr>
              <w:sz w:val="24"/>
              <w:szCs w:val="24"/>
            </w:rPr>
          </w:rPrChange>
        </w:rPr>
        <w:sym w:font="Symbol" w:char="F0B1"/>
      </w:r>
      <w:r w:rsidRPr="00C05B87">
        <w:rPr>
          <w:rFonts w:ascii="Times New Roman" w:hAnsi="Times New Roman" w:cs="Times New Roman"/>
          <w:sz w:val="24"/>
          <w:szCs w:val="24"/>
          <w:rPrChange w:id="2138" w:author="Will Taylor Gough" w:date="2020-08-29T17:25:00Z">
            <w:rPr>
              <w:sz w:val="24"/>
              <w:szCs w:val="24"/>
            </w:rPr>
          </w:rPrChange>
        </w:rPr>
        <w:t xml:space="preserve"> 0.053 m s</w:t>
      </w:r>
      <w:r w:rsidRPr="00C05B87">
        <w:rPr>
          <w:rFonts w:ascii="Times New Roman" w:hAnsi="Times New Roman" w:cs="Times New Roman"/>
          <w:sz w:val="24"/>
          <w:szCs w:val="24"/>
          <w:vertAlign w:val="superscript"/>
          <w:rPrChange w:id="2139" w:author="Will Taylor Gough" w:date="2020-08-29T17:25:00Z">
            <w:rPr>
              <w:sz w:val="24"/>
              <w:szCs w:val="24"/>
              <w:vertAlign w:val="superscript"/>
            </w:rPr>
          </w:rPrChange>
        </w:rPr>
        <w:t>-1</w:t>
      </w:r>
      <w:r w:rsidRPr="00C05B87">
        <w:rPr>
          <w:rFonts w:ascii="Times New Roman" w:hAnsi="Times New Roman" w:cs="Times New Roman"/>
          <w:sz w:val="24"/>
          <w:szCs w:val="24"/>
          <w:rPrChange w:id="2140" w:author="Will Taylor Gough" w:date="2020-08-29T17:25:00Z">
            <w:rPr>
              <w:sz w:val="24"/>
              <w:szCs w:val="24"/>
            </w:rPr>
          </w:rPrChange>
        </w:rPr>
        <w:t xml:space="preserve">; lunge-associated: 2.96 </w:t>
      </w:r>
      <w:r w:rsidRPr="00C05B87">
        <w:rPr>
          <w:rFonts w:ascii="Times New Roman" w:hAnsi="Times New Roman" w:cs="Times New Roman"/>
          <w:sz w:val="24"/>
          <w:szCs w:val="24"/>
          <w:rPrChange w:id="2141" w:author="Will Taylor Gough" w:date="2020-08-29T17:25:00Z">
            <w:rPr>
              <w:sz w:val="24"/>
              <w:szCs w:val="24"/>
            </w:rPr>
          </w:rPrChange>
        </w:rPr>
        <w:sym w:font="Symbol" w:char="F0B1"/>
      </w:r>
      <w:r w:rsidRPr="00C05B87">
        <w:rPr>
          <w:rFonts w:ascii="Times New Roman" w:hAnsi="Times New Roman" w:cs="Times New Roman"/>
          <w:sz w:val="24"/>
          <w:szCs w:val="24"/>
          <w:rPrChange w:id="2142" w:author="Will Taylor Gough" w:date="2020-08-29T17:25:00Z">
            <w:rPr>
              <w:sz w:val="24"/>
              <w:szCs w:val="24"/>
            </w:rPr>
          </w:rPrChange>
        </w:rPr>
        <w:t xml:space="preserve"> 0.117 m s</w:t>
      </w:r>
      <w:r w:rsidRPr="00C05B87">
        <w:rPr>
          <w:rFonts w:ascii="Times New Roman" w:hAnsi="Times New Roman" w:cs="Times New Roman"/>
          <w:sz w:val="24"/>
          <w:szCs w:val="24"/>
          <w:vertAlign w:val="superscript"/>
          <w:rPrChange w:id="2143" w:author="Will Taylor Gough" w:date="2020-08-29T17:25:00Z">
            <w:rPr>
              <w:sz w:val="24"/>
              <w:szCs w:val="24"/>
              <w:vertAlign w:val="superscript"/>
            </w:rPr>
          </w:rPrChange>
        </w:rPr>
        <w:t>-1</w:t>
      </w:r>
      <w:r w:rsidRPr="00C05B87">
        <w:rPr>
          <w:rFonts w:ascii="Times New Roman" w:hAnsi="Times New Roman" w:cs="Times New Roman"/>
          <w:sz w:val="24"/>
          <w:szCs w:val="24"/>
          <w:rPrChange w:id="2144" w:author="Will Taylor Gough" w:date="2020-08-29T17:25:00Z">
            <w:rPr>
              <w:sz w:val="24"/>
              <w:szCs w:val="24"/>
            </w:rPr>
          </w:rPrChange>
        </w:rPr>
        <w:t xml:space="preserve">). </w:t>
      </w:r>
      <w:r w:rsidR="009D1C05" w:rsidRPr="00C05B87">
        <w:rPr>
          <w:rFonts w:ascii="Times New Roman" w:hAnsi="Times New Roman" w:cs="Times New Roman"/>
          <w:sz w:val="24"/>
          <w:szCs w:val="24"/>
          <w:rPrChange w:id="2145" w:author="Will Taylor Gough" w:date="2020-08-29T17:25:00Z">
            <w:rPr>
              <w:sz w:val="24"/>
              <w:szCs w:val="24"/>
            </w:rPr>
          </w:rPrChange>
        </w:rPr>
        <w:t>Despite low sample sizes</w:t>
      </w:r>
      <w:r w:rsidRPr="00C05B87">
        <w:rPr>
          <w:rFonts w:ascii="Times New Roman" w:hAnsi="Times New Roman" w:cs="Times New Roman"/>
          <w:sz w:val="24"/>
          <w:szCs w:val="24"/>
          <w:rPrChange w:id="2146" w:author="Will Taylor Gough" w:date="2020-08-29T17:25:00Z">
            <w:rPr>
              <w:sz w:val="24"/>
              <w:szCs w:val="24"/>
            </w:rPr>
          </w:rPrChange>
        </w:rPr>
        <w:t xml:space="preserve">, the average routine and lunge-associated swimming speeds for the </w:t>
      </w:r>
      <w:r w:rsidR="00E50D32" w:rsidRPr="00C05B87">
        <w:rPr>
          <w:rFonts w:ascii="Times New Roman" w:hAnsi="Times New Roman" w:cs="Times New Roman"/>
          <w:sz w:val="24"/>
          <w:szCs w:val="24"/>
          <w:rPrChange w:id="2147" w:author="Will Taylor Gough" w:date="2020-08-29T17:25:00Z">
            <w:rPr>
              <w:sz w:val="24"/>
              <w:szCs w:val="24"/>
            </w:rPr>
          </w:rPrChange>
        </w:rPr>
        <w:t>B</w:t>
      </w:r>
      <w:r w:rsidRPr="00C05B87">
        <w:rPr>
          <w:rFonts w:ascii="Times New Roman" w:hAnsi="Times New Roman" w:cs="Times New Roman"/>
          <w:sz w:val="24"/>
          <w:szCs w:val="24"/>
          <w:rPrChange w:id="2148" w:author="Will Taylor Gough" w:date="2020-08-29T17:25:00Z">
            <w:rPr>
              <w:sz w:val="24"/>
              <w:szCs w:val="24"/>
            </w:rPr>
          </w:rPrChange>
        </w:rPr>
        <w:t xml:space="preserve">ryde’s whale (routine: 1.76 </w:t>
      </w:r>
      <w:r w:rsidRPr="00C05B87">
        <w:rPr>
          <w:rFonts w:ascii="Times New Roman" w:hAnsi="Times New Roman" w:cs="Times New Roman"/>
          <w:sz w:val="24"/>
          <w:szCs w:val="24"/>
          <w:rPrChange w:id="2149" w:author="Will Taylor Gough" w:date="2020-08-29T17:25:00Z">
            <w:rPr>
              <w:sz w:val="24"/>
              <w:szCs w:val="24"/>
            </w:rPr>
          </w:rPrChange>
        </w:rPr>
        <w:sym w:font="Symbol" w:char="F0B1"/>
      </w:r>
      <w:r w:rsidRPr="00C05B87">
        <w:rPr>
          <w:rFonts w:ascii="Times New Roman" w:hAnsi="Times New Roman" w:cs="Times New Roman"/>
          <w:sz w:val="24"/>
          <w:szCs w:val="24"/>
          <w:rPrChange w:id="2150" w:author="Will Taylor Gough" w:date="2020-08-29T17:25:00Z">
            <w:rPr>
              <w:sz w:val="24"/>
              <w:szCs w:val="24"/>
            </w:rPr>
          </w:rPrChange>
        </w:rPr>
        <w:t xml:space="preserve"> 0.51 m s</w:t>
      </w:r>
      <w:r w:rsidRPr="00C05B87">
        <w:rPr>
          <w:rFonts w:ascii="Times New Roman" w:hAnsi="Times New Roman" w:cs="Times New Roman"/>
          <w:sz w:val="24"/>
          <w:szCs w:val="24"/>
          <w:vertAlign w:val="superscript"/>
          <w:rPrChange w:id="2151" w:author="Will Taylor Gough" w:date="2020-08-29T17:25:00Z">
            <w:rPr>
              <w:sz w:val="24"/>
              <w:szCs w:val="24"/>
              <w:vertAlign w:val="superscript"/>
            </w:rPr>
          </w:rPrChange>
        </w:rPr>
        <w:t>-1</w:t>
      </w:r>
      <w:r w:rsidRPr="00C05B87">
        <w:rPr>
          <w:rFonts w:ascii="Times New Roman" w:hAnsi="Times New Roman" w:cs="Times New Roman"/>
          <w:sz w:val="24"/>
          <w:szCs w:val="24"/>
          <w:rPrChange w:id="2152" w:author="Will Taylor Gough" w:date="2020-08-29T17:25:00Z">
            <w:rPr>
              <w:sz w:val="24"/>
              <w:szCs w:val="24"/>
            </w:rPr>
          </w:rPrChange>
        </w:rPr>
        <w:t xml:space="preserve">; lunge-associated: 3.11 </w:t>
      </w:r>
      <w:r w:rsidRPr="00C05B87">
        <w:rPr>
          <w:rFonts w:ascii="Times New Roman" w:hAnsi="Times New Roman" w:cs="Times New Roman"/>
          <w:sz w:val="24"/>
          <w:szCs w:val="24"/>
          <w:rPrChange w:id="2153" w:author="Will Taylor Gough" w:date="2020-08-29T17:25:00Z">
            <w:rPr>
              <w:sz w:val="24"/>
              <w:szCs w:val="24"/>
            </w:rPr>
          </w:rPrChange>
        </w:rPr>
        <w:sym w:font="Symbol" w:char="F0B1"/>
      </w:r>
      <w:r w:rsidRPr="00C05B87">
        <w:rPr>
          <w:rFonts w:ascii="Times New Roman" w:hAnsi="Times New Roman" w:cs="Times New Roman"/>
          <w:sz w:val="24"/>
          <w:szCs w:val="24"/>
          <w:rPrChange w:id="2154" w:author="Will Taylor Gough" w:date="2020-08-29T17:25:00Z">
            <w:rPr>
              <w:sz w:val="24"/>
              <w:szCs w:val="24"/>
            </w:rPr>
          </w:rPrChange>
        </w:rPr>
        <w:t xml:space="preserve"> 0.629 m s</w:t>
      </w:r>
      <w:r w:rsidRPr="00C05B87">
        <w:rPr>
          <w:rFonts w:ascii="Times New Roman" w:hAnsi="Times New Roman" w:cs="Times New Roman"/>
          <w:sz w:val="24"/>
          <w:szCs w:val="24"/>
          <w:vertAlign w:val="superscript"/>
          <w:rPrChange w:id="2155" w:author="Will Taylor Gough" w:date="2020-08-29T17:25:00Z">
            <w:rPr>
              <w:sz w:val="24"/>
              <w:szCs w:val="24"/>
              <w:vertAlign w:val="superscript"/>
            </w:rPr>
          </w:rPrChange>
        </w:rPr>
        <w:t>-1</w:t>
      </w:r>
      <w:r w:rsidRPr="00C05B87">
        <w:rPr>
          <w:rFonts w:ascii="Times New Roman" w:hAnsi="Times New Roman" w:cs="Times New Roman"/>
          <w:sz w:val="24"/>
          <w:szCs w:val="24"/>
          <w:rPrChange w:id="2156" w:author="Will Taylor Gough" w:date="2020-08-29T17:25:00Z">
            <w:rPr>
              <w:sz w:val="24"/>
              <w:szCs w:val="24"/>
            </w:rPr>
          </w:rPrChange>
        </w:rPr>
        <w:t>) and the routine swimming speed for the sei whale (2.23 m s</w:t>
      </w:r>
      <w:r w:rsidRPr="00C05B87">
        <w:rPr>
          <w:rFonts w:ascii="Times New Roman" w:hAnsi="Times New Roman" w:cs="Times New Roman"/>
          <w:sz w:val="24"/>
          <w:szCs w:val="24"/>
          <w:vertAlign w:val="superscript"/>
          <w:rPrChange w:id="2157" w:author="Will Taylor Gough" w:date="2020-08-29T17:25:00Z">
            <w:rPr>
              <w:sz w:val="24"/>
              <w:szCs w:val="24"/>
              <w:vertAlign w:val="superscript"/>
            </w:rPr>
          </w:rPrChange>
        </w:rPr>
        <w:t>-1</w:t>
      </w:r>
      <w:r w:rsidRPr="00C05B87">
        <w:rPr>
          <w:rFonts w:ascii="Times New Roman" w:hAnsi="Times New Roman" w:cs="Times New Roman"/>
          <w:sz w:val="24"/>
          <w:szCs w:val="24"/>
          <w:rPrChange w:id="2158" w:author="Will Taylor Gough" w:date="2020-08-29T17:25:00Z">
            <w:rPr>
              <w:sz w:val="24"/>
              <w:szCs w:val="24"/>
            </w:rPr>
          </w:rPrChange>
        </w:rPr>
        <w:t>) aligned with the humpback, blue, and</w:t>
      </w:r>
      <w:r w:rsidR="00C12D59" w:rsidRPr="00C05B87">
        <w:rPr>
          <w:rFonts w:ascii="Times New Roman" w:hAnsi="Times New Roman" w:cs="Times New Roman"/>
          <w:sz w:val="24"/>
          <w:szCs w:val="24"/>
          <w:rPrChange w:id="2159" w:author="Will Taylor Gough" w:date="2020-08-29T17:25:00Z">
            <w:rPr>
              <w:sz w:val="24"/>
              <w:szCs w:val="24"/>
            </w:rPr>
          </w:rPrChange>
        </w:rPr>
        <w:t xml:space="preserve"> </w:t>
      </w:r>
      <w:r w:rsidR="002C0D3F" w:rsidRPr="00C05B87">
        <w:rPr>
          <w:rFonts w:ascii="Times New Roman" w:hAnsi="Times New Roman" w:cs="Times New Roman"/>
          <w:color w:val="000000" w:themeColor="text1"/>
          <w:sz w:val="24"/>
          <w:szCs w:val="24"/>
          <w:rPrChange w:id="2160" w:author="Will Taylor Gough" w:date="2020-08-29T17:25:00Z">
            <w:rPr>
              <w:color w:val="000000" w:themeColor="text1"/>
              <w:sz w:val="24"/>
              <w:szCs w:val="24"/>
            </w:rPr>
          </w:rPrChange>
        </w:rPr>
        <w:t>Antarctic</w:t>
      </w:r>
      <w:r w:rsidRPr="00C05B87">
        <w:rPr>
          <w:rFonts w:ascii="Times New Roman" w:hAnsi="Times New Roman" w:cs="Times New Roman"/>
          <w:sz w:val="24"/>
          <w:szCs w:val="24"/>
          <w:rPrChange w:id="2161" w:author="Will Taylor Gough" w:date="2020-08-29T17:25:00Z">
            <w:rPr>
              <w:sz w:val="24"/>
              <w:szCs w:val="24"/>
            </w:rPr>
          </w:rPrChange>
        </w:rPr>
        <w:t xml:space="preserve"> minke whales, while the lunge-associated swimming speed for the sei whale (2.46 m s</w:t>
      </w:r>
      <w:r w:rsidRPr="00C05B87">
        <w:rPr>
          <w:rFonts w:ascii="Times New Roman" w:hAnsi="Times New Roman" w:cs="Times New Roman"/>
          <w:sz w:val="24"/>
          <w:szCs w:val="24"/>
          <w:vertAlign w:val="superscript"/>
          <w:rPrChange w:id="2162" w:author="Will Taylor Gough" w:date="2020-08-29T17:25:00Z">
            <w:rPr>
              <w:sz w:val="24"/>
              <w:szCs w:val="24"/>
              <w:vertAlign w:val="superscript"/>
            </w:rPr>
          </w:rPrChange>
        </w:rPr>
        <w:t>-1)</w:t>
      </w:r>
      <w:r w:rsidRPr="00C05B87">
        <w:rPr>
          <w:rFonts w:ascii="Times New Roman" w:hAnsi="Times New Roman" w:cs="Times New Roman"/>
          <w:sz w:val="24"/>
          <w:szCs w:val="24"/>
          <w:rPrChange w:id="2163" w:author="Will Taylor Gough" w:date="2020-08-29T17:25:00Z">
            <w:rPr>
              <w:sz w:val="24"/>
              <w:szCs w:val="24"/>
            </w:rPr>
          </w:rPrChange>
        </w:rPr>
        <w:t xml:space="preserve"> was lower than other values and both swimming speeds were higher for the fin whale (routine: 3.02 </w:t>
      </w:r>
      <w:r w:rsidRPr="00C05B87">
        <w:rPr>
          <w:rFonts w:ascii="Times New Roman" w:hAnsi="Times New Roman" w:cs="Times New Roman"/>
          <w:sz w:val="24"/>
          <w:szCs w:val="24"/>
          <w:rPrChange w:id="2164" w:author="Will Taylor Gough" w:date="2020-08-29T17:25:00Z">
            <w:rPr>
              <w:sz w:val="24"/>
              <w:szCs w:val="24"/>
            </w:rPr>
          </w:rPrChange>
        </w:rPr>
        <w:sym w:font="Symbol" w:char="F0B1"/>
      </w:r>
      <w:r w:rsidRPr="00C05B87">
        <w:rPr>
          <w:rFonts w:ascii="Times New Roman" w:hAnsi="Times New Roman" w:cs="Times New Roman"/>
          <w:sz w:val="24"/>
          <w:szCs w:val="24"/>
          <w:rPrChange w:id="2165" w:author="Will Taylor Gough" w:date="2020-08-29T17:25:00Z">
            <w:rPr>
              <w:sz w:val="24"/>
              <w:szCs w:val="24"/>
            </w:rPr>
          </w:rPrChange>
        </w:rPr>
        <w:t xml:space="preserve"> 0.125 m s</w:t>
      </w:r>
      <w:r w:rsidRPr="00C05B87">
        <w:rPr>
          <w:rFonts w:ascii="Times New Roman" w:hAnsi="Times New Roman" w:cs="Times New Roman"/>
          <w:sz w:val="24"/>
          <w:szCs w:val="24"/>
          <w:vertAlign w:val="superscript"/>
          <w:rPrChange w:id="2166" w:author="Will Taylor Gough" w:date="2020-08-29T17:25:00Z">
            <w:rPr>
              <w:sz w:val="24"/>
              <w:szCs w:val="24"/>
              <w:vertAlign w:val="superscript"/>
            </w:rPr>
          </w:rPrChange>
        </w:rPr>
        <w:t>-1</w:t>
      </w:r>
      <w:r w:rsidRPr="00C05B87">
        <w:rPr>
          <w:rFonts w:ascii="Times New Roman" w:hAnsi="Times New Roman" w:cs="Times New Roman"/>
          <w:sz w:val="24"/>
          <w:szCs w:val="24"/>
          <w:rPrChange w:id="2167" w:author="Will Taylor Gough" w:date="2020-08-29T17:25:00Z">
            <w:rPr>
              <w:sz w:val="24"/>
              <w:szCs w:val="24"/>
            </w:rPr>
          </w:rPrChange>
        </w:rPr>
        <w:t xml:space="preserve">; lunge-associated: 3.61 </w:t>
      </w:r>
      <w:r w:rsidRPr="00C05B87">
        <w:rPr>
          <w:rFonts w:ascii="Times New Roman" w:hAnsi="Times New Roman" w:cs="Times New Roman"/>
          <w:sz w:val="24"/>
          <w:szCs w:val="24"/>
          <w:rPrChange w:id="2168" w:author="Will Taylor Gough" w:date="2020-08-29T17:25:00Z">
            <w:rPr>
              <w:sz w:val="24"/>
              <w:szCs w:val="24"/>
            </w:rPr>
          </w:rPrChange>
        </w:rPr>
        <w:sym w:font="Symbol" w:char="F0B1"/>
      </w:r>
      <w:r w:rsidRPr="00C05B87">
        <w:rPr>
          <w:rFonts w:ascii="Times New Roman" w:hAnsi="Times New Roman" w:cs="Times New Roman"/>
          <w:sz w:val="24"/>
          <w:szCs w:val="24"/>
          <w:rPrChange w:id="2169" w:author="Will Taylor Gough" w:date="2020-08-29T17:25:00Z">
            <w:rPr>
              <w:sz w:val="24"/>
              <w:szCs w:val="24"/>
            </w:rPr>
          </w:rPrChange>
        </w:rPr>
        <w:t xml:space="preserve"> 0.900 m s</w:t>
      </w:r>
      <w:r w:rsidRPr="00C05B87">
        <w:rPr>
          <w:rFonts w:ascii="Times New Roman" w:hAnsi="Times New Roman" w:cs="Times New Roman"/>
          <w:sz w:val="24"/>
          <w:szCs w:val="24"/>
          <w:vertAlign w:val="superscript"/>
          <w:rPrChange w:id="2170" w:author="Will Taylor Gough" w:date="2020-08-29T17:25:00Z">
            <w:rPr>
              <w:sz w:val="24"/>
              <w:szCs w:val="24"/>
              <w:vertAlign w:val="superscript"/>
            </w:rPr>
          </w:rPrChange>
        </w:rPr>
        <w:t>-1</w:t>
      </w:r>
      <w:r w:rsidRPr="00C05B87">
        <w:rPr>
          <w:rFonts w:ascii="Times New Roman" w:hAnsi="Times New Roman" w:cs="Times New Roman"/>
          <w:sz w:val="24"/>
          <w:szCs w:val="24"/>
          <w:rPrChange w:id="2171" w:author="Will Taylor Gough" w:date="2020-08-29T17:25:00Z">
            <w:rPr>
              <w:sz w:val="24"/>
              <w:szCs w:val="24"/>
            </w:rPr>
          </w:rPrChange>
        </w:rPr>
        <w:t>).</w:t>
      </w:r>
      <w:r w:rsidR="00FE1AF5" w:rsidRPr="00C05B87">
        <w:rPr>
          <w:rFonts w:ascii="Times New Roman" w:hAnsi="Times New Roman" w:cs="Times New Roman"/>
          <w:sz w:val="24"/>
          <w:szCs w:val="24"/>
          <w:rPrChange w:id="2172" w:author="Will Taylor Gough" w:date="2020-08-29T17:25:00Z">
            <w:rPr>
              <w:sz w:val="24"/>
              <w:szCs w:val="24"/>
            </w:rPr>
          </w:rPrChange>
        </w:rPr>
        <w:t xml:space="preserve"> We found that swim speed stays fairly constant as the total length increases. </w:t>
      </w:r>
      <w:r w:rsidR="00582DE1" w:rsidRPr="00C05B87">
        <w:rPr>
          <w:rFonts w:ascii="Times New Roman" w:hAnsi="Times New Roman" w:cs="Times New Roman"/>
          <w:sz w:val="24"/>
          <w:szCs w:val="24"/>
          <w:rPrChange w:id="2173" w:author="Will Taylor Gough" w:date="2020-08-29T17:25:00Z">
            <w:rPr>
              <w:sz w:val="24"/>
              <w:szCs w:val="24"/>
            </w:rPr>
          </w:rPrChange>
        </w:rPr>
        <w:t xml:space="preserve">Our statistical analysis found no effect </w:t>
      </w:r>
      <w:r w:rsidR="00FE1AF5" w:rsidRPr="00C05B87">
        <w:rPr>
          <w:rFonts w:ascii="Times New Roman" w:hAnsi="Times New Roman" w:cs="Times New Roman"/>
          <w:sz w:val="24"/>
          <w:szCs w:val="24"/>
          <w:rPrChange w:id="2174" w:author="Will Taylor Gough" w:date="2020-08-29T17:25:00Z">
            <w:rPr>
              <w:sz w:val="24"/>
              <w:szCs w:val="24"/>
            </w:rPr>
          </w:rPrChange>
        </w:rPr>
        <w:t>of body size on swim speed</w:t>
      </w:r>
      <w:r w:rsidR="00582DE1" w:rsidRPr="00C05B87">
        <w:rPr>
          <w:rFonts w:ascii="Times New Roman" w:hAnsi="Times New Roman" w:cs="Times New Roman"/>
          <w:sz w:val="24"/>
          <w:szCs w:val="24"/>
          <w:rPrChange w:id="2175" w:author="Will Taylor Gough" w:date="2020-08-29T17:25:00Z">
            <w:rPr>
              <w:sz w:val="24"/>
              <w:szCs w:val="24"/>
            </w:rPr>
          </w:rPrChange>
        </w:rPr>
        <w:t xml:space="preserve"> for both routine and lunge-associated swimming</w:t>
      </w:r>
      <w:r w:rsidR="00FE1AF5" w:rsidRPr="00C05B87">
        <w:rPr>
          <w:rFonts w:ascii="Times New Roman" w:hAnsi="Times New Roman" w:cs="Times New Roman"/>
          <w:sz w:val="24"/>
          <w:szCs w:val="24"/>
          <w:rPrChange w:id="2176" w:author="Will Taylor Gough" w:date="2020-08-29T17:25:00Z">
            <w:rPr>
              <w:sz w:val="24"/>
              <w:szCs w:val="24"/>
            </w:rPr>
          </w:rPrChange>
        </w:rPr>
        <w:t xml:space="preserve"> (routine</w:t>
      </w:r>
      <w:r w:rsidR="00FE1AF5" w:rsidRPr="00C05B87">
        <w:rPr>
          <w:rFonts w:ascii="Times New Roman" w:hAnsi="Times New Roman" w:cs="Times New Roman"/>
          <w:color w:val="000000" w:themeColor="text1"/>
          <w:sz w:val="24"/>
          <w:szCs w:val="24"/>
          <w:rPrChange w:id="2177" w:author="Will Taylor Gough" w:date="2020-08-29T17:25:00Z">
            <w:rPr>
              <w:color w:val="000000" w:themeColor="text1"/>
              <w:sz w:val="24"/>
              <w:szCs w:val="24"/>
            </w:rPr>
          </w:rPrChange>
        </w:rPr>
        <w:t xml:space="preserve">: </w:t>
      </w:r>
      <w:r w:rsidR="00FE1AF5" w:rsidRPr="00C05B87">
        <w:rPr>
          <w:rFonts w:ascii="Times New Roman" w:eastAsia="Times New Roman" w:hAnsi="Times New Roman" w:cs="Times New Roman"/>
          <w:i/>
          <w:sz w:val="24"/>
          <w:szCs w:val="24"/>
          <w:lang w:val="en-US"/>
          <w:rPrChange w:id="2178" w:author="Will Taylor Gough" w:date="2020-08-29T17:25:00Z">
            <w:rPr>
              <w:rFonts w:eastAsia="Times New Roman"/>
              <w:i/>
              <w:sz w:val="24"/>
              <w:szCs w:val="24"/>
              <w:lang w:val="en-US"/>
            </w:rPr>
          </w:rPrChange>
        </w:rPr>
        <w:t>ŷ</w:t>
      </w:r>
      <w:r w:rsidR="00FE1AF5" w:rsidRPr="00C05B87">
        <w:rPr>
          <w:rFonts w:ascii="Times New Roman" w:eastAsia="Times New Roman" w:hAnsi="Times New Roman" w:cs="Times New Roman"/>
          <w:sz w:val="24"/>
          <w:szCs w:val="24"/>
          <w:lang w:val="en-US"/>
          <w:rPrChange w:id="2179" w:author="Will Taylor Gough" w:date="2020-08-29T17:25:00Z">
            <w:rPr>
              <w:rFonts w:eastAsia="Times New Roman"/>
              <w:sz w:val="24"/>
              <w:szCs w:val="24"/>
              <w:lang w:val="en-US"/>
            </w:rPr>
          </w:rPrChange>
        </w:rPr>
        <w:t xml:space="preserve"> =</w:t>
      </w:r>
      <w:r w:rsidR="00001A54" w:rsidRPr="00C05B87">
        <w:rPr>
          <w:rFonts w:ascii="Times New Roman" w:eastAsia="Times New Roman" w:hAnsi="Times New Roman" w:cs="Times New Roman"/>
          <w:sz w:val="24"/>
          <w:szCs w:val="24"/>
          <w:lang w:val="en-US"/>
          <w:rPrChange w:id="2180" w:author="Will Taylor Gough" w:date="2020-08-29T17:25:00Z">
            <w:rPr>
              <w:rFonts w:eastAsia="Times New Roman"/>
              <w:sz w:val="24"/>
              <w:szCs w:val="24"/>
              <w:lang w:val="en-US"/>
            </w:rPr>
          </w:rPrChange>
        </w:rPr>
        <w:t xml:space="preserve"> -0.003x + 0.785</w:t>
      </w:r>
      <w:r w:rsidR="00FE1AF5" w:rsidRPr="00C05B87">
        <w:rPr>
          <w:rFonts w:ascii="Times New Roman" w:eastAsia="Times New Roman" w:hAnsi="Times New Roman" w:cs="Times New Roman"/>
          <w:sz w:val="24"/>
          <w:szCs w:val="24"/>
          <w:lang w:val="en-US"/>
          <w:rPrChange w:id="2181" w:author="Will Taylor Gough" w:date="2020-08-29T17:25:00Z">
            <w:rPr>
              <w:rFonts w:eastAsia="Times New Roman"/>
              <w:sz w:val="24"/>
              <w:szCs w:val="24"/>
              <w:lang w:val="en-US"/>
            </w:rPr>
          </w:rPrChange>
        </w:rPr>
        <w:t xml:space="preserve">; </w:t>
      </w:r>
      <w:r w:rsidR="00FE1AF5" w:rsidRPr="00C05B87">
        <w:rPr>
          <w:rFonts w:ascii="Times New Roman" w:eastAsia="Times New Roman" w:hAnsi="Times New Roman" w:cs="Times New Roman"/>
          <w:i/>
          <w:sz w:val="24"/>
          <w:szCs w:val="24"/>
          <w:lang w:val="en-US"/>
          <w:rPrChange w:id="2182" w:author="Will Taylor Gough" w:date="2020-08-29T17:25:00Z">
            <w:rPr>
              <w:rFonts w:eastAsia="Times New Roman"/>
              <w:i/>
              <w:sz w:val="24"/>
              <w:szCs w:val="24"/>
              <w:lang w:val="en-US"/>
            </w:rPr>
          </w:rPrChange>
        </w:rPr>
        <w:t>R</w:t>
      </w:r>
      <w:r w:rsidR="00FE1AF5" w:rsidRPr="00C05B87">
        <w:rPr>
          <w:rFonts w:ascii="Times New Roman" w:eastAsia="Times New Roman" w:hAnsi="Times New Roman" w:cs="Times New Roman"/>
          <w:i/>
          <w:sz w:val="24"/>
          <w:szCs w:val="24"/>
          <w:vertAlign w:val="superscript"/>
          <w:lang w:val="en-US"/>
          <w:rPrChange w:id="2183" w:author="Will Taylor Gough" w:date="2020-08-29T17:25:00Z">
            <w:rPr>
              <w:rFonts w:eastAsia="Times New Roman"/>
              <w:i/>
              <w:sz w:val="24"/>
              <w:szCs w:val="24"/>
              <w:vertAlign w:val="superscript"/>
              <w:lang w:val="en-US"/>
            </w:rPr>
          </w:rPrChange>
        </w:rPr>
        <w:t>2</w:t>
      </w:r>
      <w:r w:rsidR="00FE1AF5" w:rsidRPr="00C05B87">
        <w:rPr>
          <w:rFonts w:ascii="Times New Roman" w:eastAsia="Times New Roman" w:hAnsi="Times New Roman" w:cs="Times New Roman"/>
          <w:sz w:val="24"/>
          <w:szCs w:val="24"/>
          <w:lang w:val="en-US"/>
          <w:rPrChange w:id="2184" w:author="Will Taylor Gough" w:date="2020-08-29T17:25:00Z">
            <w:rPr>
              <w:rFonts w:eastAsia="Times New Roman"/>
              <w:sz w:val="24"/>
              <w:szCs w:val="24"/>
              <w:lang w:val="en-US"/>
            </w:rPr>
          </w:rPrChange>
        </w:rPr>
        <w:t xml:space="preserve"> = </w:t>
      </w:r>
      <w:r w:rsidR="00001A54" w:rsidRPr="00C05B87">
        <w:rPr>
          <w:rFonts w:ascii="Times New Roman" w:eastAsia="Times New Roman" w:hAnsi="Times New Roman" w:cs="Times New Roman"/>
          <w:sz w:val="24"/>
          <w:szCs w:val="24"/>
          <w:lang w:val="en-US"/>
          <w:rPrChange w:id="2185" w:author="Will Taylor Gough" w:date="2020-08-29T17:25:00Z">
            <w:rPr>
              <w:rFonts w:eastAsia="Times New Roman"/>
              <w:sz w:val="24"/>
              <w:szCs w:val="24"/>
              <w:lang w:val="en-US"/>
            </w:rPr>
          </w:rPrChange>
        </w:rPr>
        <w:t>6.25*10</w:t>
      </w:r>
      <w:r w:rsidR="00001A54" w:rsidRPr="00C05B87">
        <w:rPr>
          <w:rFonts w:ascii="Times New Roman" w:eastAsia="Times New Roman" w:hAnsi="Times New Roman" w:cs="Times New Roman"/>
          <w:sz w:val="24"/>
          <w:szCs w:val="24"/>
          <w:vertAlign w:val="superscript"/>
          <w:lang w:val="en-US"/>
          <w:rPrChange w:id="2186" w:author="Will Taylor Gough" w:date="2020-08-29T17:25:00Z">
            <w:rPr>
              <w:rFonts w:eastAsia="Times New Roman"/>
              <w:sz w:val="24"/>
              <w:szCs w:val="24"/>
              <w:vertAlign w:val="superscript"/>
              <w:lang w:val="en-US"/>
            </w:rPr>
          </w:rPrChange>
        </w:rPr>
        <w:t>-5</w:t>
      </w:r>
      <w:r w:rsidR="00001A54" w:rsidRPr="00C05B87">
        <w:rPr>
          <w:rFonts w:ascii="Times New Roman" w:eastAsia="Times New Roman" w:hAnsi="Times New Roman" w:cs="Times New Roman"/>
          <w:sz w:val="24"/>
          <w:szCs w:val="24"/>
          <w:lang w:val="en-US"/>
          <w:rPrChange w:id="2187" w:author="Will Taylor Gough" w:date="2020-08-29T17:25:00Z">
            <w:rPr>
              <w:rFonts w:eastAsia="Times New Roman"/>
              <w:sz w:val="24"/>
              <w:szCs w:val="24"/>
              <w:lang w:val="en-US"/>
            </w:rPr>
          </w:rPrChange>
        </w:rPr>
        <w:t xml:space="preserve"> </w:t>
      </w:r>
      <w:r w:rsidR="00FE1AF5" w:rsidRPr="00C05B87">
        <w:rPr>
          <w:rFonts w:ascii="Times New Roman" w:eastAsia="Times New Roman" w:hAnsi="Times New Roman" w:cs="Times New Roman"/>
          <w:sz w:val="24"/>
          <w:szCs w:val="24"/>
          <w:lang w:val="en-US"/>
          <w:rPrChange w:id="2188" w:author="Will Taylor Gough" w:date="2020-08-29T17:25:00Z">
            <w:rPr>
              <w:rFonts w:eastAsia="Times New Roman"/>
              <w:sz w:val="24"/>
              <w:szCs w:val="24"/>
              <w:lang w:val="en-US"/>
            </w:rPr>
          </w:rPrChange>
        </w:rPr>
        <w:t xml:space="preserve">; </w:t>
      </w:r>
      <w:r w:rsidR="00FE1AF5" w:rsidRPr="00C05B87">
        <w:rPr>
          <w:rFonts w:ascii="Times New Roman" w:eastAsia="Times New Roman" w:hAnsi="Times New Roman" w:cs="Times New Roman"/>
          <w:i/>
          <w:sz w:val="24"/>
          <w:szCs w:val="24"/>
          <w:lang w:val="en-US"/>
          <w:rPrChange w:id="2189" w:author="Will Taylor Gough" w:date="2020-08-29T17:25:00Z">
            <w:rPr>
              <w:rFonts w:eastAsia="Times New Roman"/>
              <w:i/>
              <w:sz w:val="24"/>
              <w:szCs w:val="24"/>
              <w:lang w:val="en-US"/>
            </w:rPr>
          </w:rPrChange>
        </w:rPr>
        <w:t>p</w:t>
      </w:r>
      <w:r w:rsidR="00FE1AF5" w:rsidRPr="00C05B87">
        <w:rPr>
          <w:rFonts w:ascii="Times New Roman" w:eastAsia="Times New Roman" w:hAnsi="Times New Roman" w:cs="Times New Roman"/>
          <w:sz w:val="24"/>
          <w:szCs w:val="24"/>
          <w:lang w:val="en-US"/>
          <w:rPrChange w:id="2190" w:author="Will Taylor Gough" w:date="2020-08-29T17:25:00Z">
            <w:rPr>
              <w:rFonts w:eastAsia="Times New Roman"/>
              <w:sz w:val="24"/>
              <w:szCs w:val="24"/>
              <w:lang w:val="en-US"/>
            </w:rPr>
          </w:rPrChange>
        </w:rPr>
        <w:t xml:space="preserve"> = 0.</w:t>
      </w:r>
      <w:r w:rsidR="00001A54" w:rsidRPr="00C05B87">
        <w:rPr>
          <w:rFonts w:ascii="Times New Roman" w:eastAsia="Times New Roman" w:hAnsi="Times New Roman" w:cs="Times New Roman"/>
          <w:sz w:val="24"/>
          <w:szCs w:val="24"/>
          <w:lang w:val="en-US"/>
          <w:rPrChange w:id="2191" w:author="Will Taylor Gough" w:date="2020-08-29T17:25:00Z">
            <w:rPr>
              <w:rFonts w:eastAsia="Times New Roman"/>
              <w:sz w:val="24"/>
              <w:szCs w:val="24"/>
              <w:lang w:val="en-US"/>
            </w:rPr>
          </w:rPrChange>
        </w:rPr>
        <w:t>949</w:t>
      </w:r>
      <w:r w:rsidR="00FE1AF5" w:rsidRPr="00C05B87">
        <w:rPr>
          <w:rFonts w:ascii="Times New Roman" w:eastAsia="Times New Roman" w:hAnsi="Times New Roman" w:cs="Times New Roman"/>
          <w:sz w:val="24"/>
          <w:szCs w:val="24"/>
          <w:lang w:val="en-US"/>
          <w:rPrChange w:id="2192" w:author="Will Taylor Gough" w:date="2020-08-29T17:25:00Z">
            <w:rPr>
              <w:rFonts w:eastAsia="Times New Roman"/>
              <w:sz w:val="24"/>
              <w:szCs w:val="24"/>
              <w:lang w:val="en-US"/>
            </w:rPr>
          </w:rPrChange>
        </w:rPr>
        <w:t>; lunge-associated:</w:t>
      </w:r>
      <w:r w:rsidR="00FE1AF5" w:rsidRPr="00C05B87">
        <w:rPr>
          <w:rFonts w:ascii="Times New Roman" w:eastAsia="Times New Roman" w:hAnsi="Times New Roman" w:cs="Times New Roman"/>
          <w:i/>
          <w:sz w:val="24"/>
          <w:szCs w:val="24"/>
          <w:lang w:val="en-US"/>
          <w:rPrChange w:id="2193" w:author="Will Taylor Gough" w:date="2020-08-29T17:25:00Z">
            <w:rPr>
              <w:rFonts w:eastAsia="Times New Roman"/>
              <w:i/>
              <w:sz w:val="24"/>
              <w:szCs w:val="24"/>
              <w:lang w:val="en-US"/>
            </w:rPr>
          </w:rPrChange>
        </w:rPr>
        <w:t xml:space="preserve"> </w:t>
      </w:r>
      <w:r w:rsidR="00FE1AF5" w:rsidRPr="00C05B87">
        <w:rPr>
          <w:rFonts w:ascii="Times New Roman" w:eastAsia="Times New Roman" w:hAnsi="Times New Roman" w:cs="Times New Roman"/>
          <w:i/>
          <w:sz w:val="24"/>
          <w:szCs w:val="24"/>
          <w:lang w:val="en-US"/>
          <w:rPrChange w:id="2194" w:author="Will Taylor Gough" w:date="2020-08-29T17:25:00Z">
            <w:rPr>
              <w:rFonts w:eastAsia="Times New Roman"/>
              <w:i/>
              <w:sz w:val="24"/>
              <w:szCs w:val="24"/>
              <w:lang w:val="en-US"/>
            </w:rPr>
          </w:rPrChange>
        </w:rPr>
        <w:lastRenderedPageBreak/>
        <w:t>ŷ</w:t>
      </w:r>
      <w:r w:rsidR="00FE1AF5" w:rsidRPr="00C05B87">
        <w:rPr>
          <w:rFonts w:ascii="Times New Roman" w:eastAsia="Times New Roman" w:hAnsi="Times New Roman" w:cs="Times New Roman"/>
          <w:sz w:val="24"/>
          <w:szCs w:val="24"/>
          <w:lang w:val="en-US"/>
          <w:rPrChange w:id="2195" w:author="Will Taylor Gough" w:date="2020-08-29T17:25:00Z">
            <w:rPr>
              <w:rFonts w:eastAsia="Times New Roman"/>
              <w:sz w:val="24"/>
              <w:szCs w:val="24"/>
              <w:lang w:val="en-US"/>
            </w:rPr>
          </w:rPrChange>
        </w:rPr>
        <w:t xml:space="preserve"> =</w:t>
      </w:r>
      <w:r w:rsidR="00001A54" w:rsidRPr="00C05B87">
        <w:rPr>
          <w:rFonts w:ascii="Times New Roman" w:eastAsia="Times New Roman" w:hAnsi="Times New Roman" w:cs="Times New Roman"/>
          <w:sz w:val="24"/>
          <w:szCs w:val="24"/>
          <w:lang w:val="en-US"/>
          <w:rPrChange w:id="2196" w:author="Will Taylor Gough" w:date="2020-08-29T17:25:00Z">
            <w:rPr>
              <w:rFonts w:eastAsia="Times New Roman"/>
              <w:sz w:val="24"/>
              <w:szCs w:val="24"/>
              <w:lang w:val="en-US"/>
            </w:rPr>
          </w:rPrChange>
        </w:rPr>
        <w:t xml:space="preserve"> 0.078x + 0.873</w:t>
      </w:r>
      <w:r w:rsidR="00FE1AF5" w:rsidRPr="00C05B87">
        <w:rPr>
          <w:rFonts w:ascii="Times New Roman" w:eastAsia="Times New Roman" w:hAnsi="Times New Roman" w:cs="Times New Roman"/>
          <w:sz w:val="24"/>
          <w:szCs w:val="24"/>
          <w:lang w:val="en-US"/>
          <w:rPrChange w:id="2197" w:author="Will Taylor Gough" w:date="2020-08-29T17:25:00Z">
            <w:rPr>
              <w:rFonts w:eastAsia="Times New Roman"/>
              <w:sz w:val="24"/>
              <w:szCs w:val="24"/>
              <w:lang w:val="en-US"/>
            </w:rPr>
          </w:rPrChange>
        </w:rPr>
        <w:t>; R</w:t>
      </w:r>
      <w:r w:rsidR="00FE1AF5" w:rsidRPr="00C05B87">
        <w:rPr>
          <w:rFonts w:ascii="Times New Roman" w:eastAsia="Times New Roman" w:hAnsi="Times New Roman" w:cs="Times New Roman"/>
          <w:sz w:val="24"/>
          <w:szCs w:val="24"/>
          <w:vertAlign w:val="superscript"/>
          <w:lang w:val="en-US"/>
          <w:rPrChange w:id="2198" w:author="Will Taylor Gough" w:date="2020-08-29T17:25:00Z">
            <w:rPr>
              <w:rFonts w:eastAsia="Times New Roman"/>
              <w:sz w:val="24"/>
              <w:szCs w:val="24"/>
              <w:vertAlign w:val="superscript"/>
              <w:lang w:val="en-US"/>
            </w:rPr>
          </w:rPrChange>
        </w:rPr>
        <w:t>2</w:t>
      </w:r>
      <w:r w:rsidR="00FE1AF5" w:rsidRPr="00C05B87">
        <w:rPr>
          <w:rFonts w:ascii="Times New Roman" w:eastAsia="Times New Roman" w:hAnsi="Times New Roman" w:cs="Times New Roman"/>
          <w:sz w:val="24"/>
          <w:szCs w:val="24"/>
          <w:lang w:val="en-US"/>
          <w:rPrChange w:id="2199" w:author="Will Taylor Gough" w:date="2020-08-29T17:25:00Z">
            <w:rPr>
              <w:rFonts w:eastAsia="Times New Roman"/>
              <w:sz w:val="24"/>
              <w:szCs w:val="24"/>
              <w:lang w:val="en-US"/>
            </w:rPr>
          </w:rPrChange>
        </w:rPr>
        <w:t xml:space="preserve"> =</w:t>
      </w:r>
      <w:r w:rsidR="00001A54" w:rsidRPr="00C05B87">
        <w:rPr>
          <w:rFonts w:ascii="Times New Roman" w:eastAsia="Times New Roman" w:hAnsi="Times New Roman" w:cs="Times New Roman"/>
          <w:sz w:val="24"/>
          <w:szCs w:val="24"/>
          <w:lang w:val="en-US"/>
          <w:rPrChange w:id="2200" w:author="Will Taylor Gough" w:date="2020-08-29T17:25:00Z">
            <w:rPr>
              <w:rFonts w:eastAsia="Times New Roman"/>
              <w:sz w:val="24"/>
              <w:szCs w:val="24"/>
              <w:lang w:val="en-US"/>
            </w:rPr>
          </w:rPrChange>
        </w:rPr>
        <w:t xml:space="preserve"> </w:t>
      </w:r>
      <w:r w:rsidR="00FE1AF5" w:rsidRPr="00C05B87">
        <w:rPr>
          <w:rFonts w:ascii="Times New Roman" w:eastAsia="Times New Roman" w:hAnsi="Times New Roman" w:cs="Times New Roman"/>
          <w:sz w:val="24"/>
          <w:szCs w:val="24"/>
          <w:lang w:val="en-US"/>
          <w:rPrChange w:id="2201" w:author="Will Taylor Gough" w:date="2020-08-29T17:25:00Z">
            <w:rPr>
              <w:rFonts w:eastAsia="Times New Roman"/>
              <w:sz w:val="24"/>
              <w:szCs w:val="24"/>
              <w:lang w:val="en-US"/>
            </w:rPr>
          </w:rPrChange>
        </w:rPr>
        <w:t>0.0</w:t>
      </w:r>
      <w:r w:rsidR="00001A54" w:rsidRPr="00C05B87">
        <w:rPr>
          <w:rFonts w:ascii="Times New Roman" w:eastAsia="Times New Roman" w:hAnsi="Times New Roman" w:cs="Times New Roman"/>
          <w:sz w:val="24"/>
          <w:szCs w:val="24"/>
          <w:lang w:val="en-US"/>
          <w:rPrChange w:id="2202" w:author="Will Taylor Gough" w:date="2020-08-29T17:25:00Z">
            <w:rPr>
              <w:rFonts w:eastAsia="Times New Roman"/>
              <w:sz w:val="24"/>
              <w:szCs w:val="24"/>
              <w:lang w:val="en-US"/>
            </w:rPr>
          </w:rPrChange>
        </w:rPr>
        <w:t>4</w:t>
      </w:r>
      <w:r w:rsidR="00FE1AF5" w:rsidRPr="00C05B87">
        <w:rPr>
          <w:rFonts w:ascii="Times New Roman" w:eastAsia="Times New Roman" w:hAnsi="Times New Roman" w:cs="Times New Roman"/>
          <w:sz w:val="24"/>
          <w:szCs w:val="24"/>
          <w:lang w:val="en-US"/>
          <w:rPrChange w:id="2203" w:author="Will Taylor Gough" w:date="2020-08-29T17:25:00Z">
            <w:rPr>
              <w:rFonts w:eastAsia="Times New Roman"/>
              <w:sz w:val="24"/>
              <w:szCs w:val="24"/>
              <w:lang w:val="en-US"/>
            </w:rPr>
          </w:rPrChange>
        </w:rPr>
        <w:t>; p = 0.</w:t>
      </w:r>
      <w:r w:rsidR="00001A54" w:rsidRPr="00C05B87">
        <w:rPr>
          <w:rFonts w:ascii="Times New Roman" w:eastAsia="Times New Roman" w:hAnsi="Times New Roman" w:cs="Times New Roman"/>
          <w:sz w:val="24"/>
          <w:szCs w:val="24"/>
          <w:lang w:val="en-US"/>
          <w:rPrChange w:id="2204" w:author="Will Taylor Gough" w:date="2020-08-29T17:25:00Z">
            <w:rPr>
              <w:rFonts w:eastAsia="Times New Roman"/>
              <w:sz w:val="24"/>
              <w:szCs w:val="24"/>
              <w:lang w:val="en-US"/>
            </w:rPr>
          </w:rPrChange>
        </w:rPr>
        <w:t>098</w:t>
      </w:r>
      <w:r w:rsidR="00E50D32" w:rsidRPr="00C05B87">
        <w:rPr>
          <w:rFonts w:ascii="Times New Roman" w:eastAsia="Times New Roman" w:hAnsi="Times New Roman" w:cs="Times New Roman"/>
          <w:sz w:val="24"/>
          <w:szCs w:val="24"/>
          <w:lang w:val="en-US"/>
          <w:rPrChange w:id="2205" w:author="Will Taylor Gough" w:date="2020-08-29T17:25:00Z">
            <w:rPr>
              <w:rFonts w:eastAsia="Times New Roman"/>
              <w:sz w:val="24"/>
              <w:szCs w:val="24"/>
              <w:lang w:val="en-US"/>
            </w:rPr>
          </w:rPrChange>
        </w:rPr>
        <w:t>; Fig. 3B</w:t>
      </w:r>
      <w:r w:rsidR="00FE1AF5" w:rsidRPr="00C05B87">
        <w:rPr>
          <w:rFonts w:ascii="Times New Roman" w:eastAsia="Times New Roman" w:hAnsi="Times New Roman" w:cs="Times New Roman"/>
          <w:sz w:val="24"/>
          <w:szCs w:val="24"/>
          <w:lang w:val="en-US"/>
          <w:rPrChange w:id="2206" w:author="Will Taylor Gough" w:date="2020-08-29T17:25:00Z">
            <w:rPr>
              <w:rFonts w:eastAsia="Times New Roman"/>
              <w:sz w:val="24"/>
              <w:szCs w:val="24"/>
              <w:lang w:val="en-US"/>
            </w:rPr>
          </w:rPrChange>
        </w:rPr>
        <w:t>).</w:t>
      </w:r>
      <w:r w:rsidR="00582DE1" w:rsidRPr="00C05B87">
        <w:rPr>
          <w:rFonts w:ascii="Times New Roman" w:hAnsi="Times New Roman" w:cs="Times New Roman"/>
          <w:color w:val="000000" w:themeColor="text1"/>
          <w:sz w:val="24"/>
          <w:szCs w:val="24"/>
          <w:rPrChange w:id="2207" w:author="Will Taylor Gough" w:date="2020-08-29T17:25:00Z">
            <w:rPr>
              <w:color w:val="000000" w:themeColor="text1"/>
              <w:sz w:val="24"/>
              <w:szCs w:val="24"/>
            </w:rPr>
          </w:rPrChange>
        </w:rPr>
        <w:t xml:space="preserve"> </w:t>
      </w:r>
      <w:r w:rsidR="00E177B7" w:rsidRPr="00C05B87">
        <w:rPr>
          <w:rFonts w:ascii="Times New Roman" w:hAnsi="Times New Roman" w:cs="Times New Roman"/>
          <w:color w:val="000000" w:themeColor="text1"/>
          <w:sz w:val="24"/>
          <w:szCs w:val="24"/>
          <w:rPrChange w:id="2208" w:author="Will Taylor Gough" w:date="2020-08-29T17:25:00Z">
            <w:rPr>
              <w:color w:val="000000" w:themeColor="text1"/>
              <w:sz w:val="24"/>
              <w:szCs w:val="24"/>
            </w:rPr>
          </w:rPrChange>
        </w:rPr>
        <w:t>A</w:t>
      </w:r>
      <w:r w:rsidR="00582DE1" w:rsidRPr="00C05B87">
        <w:rPr>
          <w:rFonts w:ascii="Times New Roman" w:hAnsi="Times New Roman" w:cs="Times New Roman"/>
          <w:color w:val="000000" w:themeColor="text1"/>
          <w:sz w:val="24"/>
          <w:szCs w:val="24"/>
          <w:rPrChange w:id="2209" w:author="Will Taylor Gough" w:date="2020-08-29T17:25:00Z">
            <w:rPr>
              <w:color w:val="000000" w:themeColor="text1"/>
              <w:sz w:val="24"/>
              <w:szCs w:val="24"/>
            </w:rPr>
          </w:rPrChange>
        </w:rPr>
        <w:t xml:space="preserve">ll </w:t>
      </w:r>
      <w:r w:rsidR="004B0EDB" w:rsidRPr="00C05B87">
        <w:rPr>
          <w:rFonts w:ascii="Times New Roman" w:hAnsi="Times New Roman" w:cs="Times New Roman"/>
          <w:color w:val="000000" w:themeColor="text1"/>
          <w:sz w:val="24"/>
          <w:szCs w:val="24"/>
          <w:rPrChange w:id="2210" w:author="Will Taylor Gough" w:date="2020-08-29T17:25:00Z">
            <w:rPr>
              <w:color w:val="000000" w:themeColor="text1"/>
              <w:sz w:val="24"/>
              <w:szCs w:val="24"/>
            </w:rPr>
          </w:rPrChange>
        </w:rPr>
        <w:t>species-level means (</w:t>
      </w:r>
      <w:r w:rsidR="003240E8" w:rsidRPr="00C05B87">
        <w:rPr>
          <w:rFonts w:ascii="Times New Roman" w:hAnsi="Times New Roman" w:cs="Times New Roman"/>
          <w:sz w:val="24"/>
          <w:szCs w:val="24"/>
          <w:rPrChange w:id="2211" w:author="Will Taylor Gough" w:date="2020-08-29T17:25:00Z">
            <w:rPr>
              <w:sz w:val="24"/>
              <w:szCs w:val="24"/>
            </w:rPr>
          </w:rPrChange>
        </w:rPr>
        <w:sym w:font="Symbol" w:char="F0B1"/>
      </w:r>
      <w:r w:rsidR="003240E8" w:rsidRPr="00C05B87">
        <w:rPr>
          <w:rFonts w:ascii="Times New Roman" w:hAnsi="Times New Roman" w:cs="Times New Roman"/>
          <w:sz w:val="24"/>
          <w:szCs w:val="24"/>
          <w:rPrChange w:id="2212" w:author="Will Taylor Gough" w:date="2020-08-29T17:25:00Z">
            <w:rPr>
              <w:sz w:val="24"/>
              <w:szCs w:val="24"/>
            </w:rPr>
          </w:rPrChange>
        </w:rPr>
        <w:t xml:space="preserve"> </w:t>
      </w:r>
      <w:r w:rsidR="004B0EDB" w:rsidRPr="00C05B87">
        <w:rPr>
          <w:rFonts w:ascii="Times New Roman" w:hAnsi="Times New Roman" w:cs="Times New Roman"/>
          <w:color w:val="000000" w:themeColor="text1"/>
          <w:sz w:val="24"/>
          <w:szCs w:val="24"/>
          <w:rPrChange w:id="2213" w:author="Will Taylor Gough" w:date="2020-08-29T17:25:00Z">
            <w:rPr>
              <w:color w:val="000000" w:themeColor="text1"/>
              <w:sz w:val="24"/>
              <w:szCs w:val="24"/>
            </w:rPr>
          </w:rPrChange>
        </w:rPr>
        <w:t>se) for each of our measured kinematic</w:t>
      </w:r>
      <w:r w:rsidR="00582DE1" w:rsidRPr="00C05B87">
        <w:rPr>
          <w:rFonts w:ascii="Times New Roman" w:hAnsi="Times New Roman" w:cs="Times New Roman"/>
          <w:color w:val="000000" w:themeColor="text1"/>
          <w:sz w:val="24"/>
          <w:szCs w:val="24"/>
          <w:rPrChange w:id="2214" w:author="Will Taylor Gough" w:date="2020-08-29T17:25:00Z">
            <w:rPr>
              <w:color w:val="000000" w:themeColor="text1"/>
              <w:sz w:val="24"/>
              <w:szCs w:val="24"/>
            </w:rPr>
          </w:rPrChange>
        </w:rPr>
        <w:t xml:space="preserve"> and</w:t>
      </w:r>
      <w:r w:rsidR="004B0EDB" w:rsidRPr="00C05B87">
        <w:rPr>
          <w:rFonts w:ascii="Times New Roman" w:eastAsia="Roboto" w:hAnsi="Times New Roman" w:cs="Times New Roman"/>
          <w:color w:val="000000" w:themeColor="text1"/>
          <w:sz w:val="24"/>
          <w:szCs w:val="24"/>
          <w:rPrChange w:id="2215" w:author="Will Taylor Gough" w:date="2020-08-29T17:25:00Z">
            <w:rPr>
              <w:rFonts w:eastAsia="Roboto"/>
              <w:color w:val="000000" w:themeColor="text1"/>
              <w:sz w:val="24"/>
              <w:szCs w:val="24"/>
            </w:rPr>
          </w:rPrChange>
        </w:rPr>
        <w:t xml:space="preserve"> morphometric</w:t>
      </w:r>
      <w:r w:rsidR="00582DE1" w:rsidRPr="00C05B87">
        <w:rPr>
          <w:rFonts w:ascii="Times New Roman" w:eastAsia="Roboto" w:hAnsi="Times New Roman" w:cs="Times New Roman"/>
          <w:color w:val="000000" w:themeColor="text1"/>
          <w:sz w:val="24"/>
          <w:szCs w:val="24"/>
          <w:rPrChange w:id="2216" w:author="Will Taylor Gough" w:date="2020-08-29T17:25:00Z">
            <w:rPr>
              <w:rFonts w:eastAsia="Roboto"/>
              <w:color w:val="000000" w:themeColor="text1"/>
              <w:sz w:val="24"/>
              <w:szCs w:val="24"/>
            </w:rPr>
          </w:rPrChange>
        </w:rPr>
        <w:t xml:space="preserve"> variables</w:t>
      </w:r>
      <w:r w:rsidR="004B0EDB" w:rsidRPr="00C05B87">
        <w:rPr>
          <w:rFonts w:ascii="Times New Roman" w:eastAsia="Roboto" w:hAnsi="Times New Roman" w:cs="Times New Roman"/>
          <w:color w:val="000000" w:themeColor="text1"/>
          <w:sz w:val="24"/>
          <w:szCs w:val="24"/>
          <w:rPrChange w:id="2217" w:author="Will Taylor Gough" w:date="2020-08-29T17:25:00Z">
            <w:rPr>
              <w:rFonts w:eastAsia="Roboto"/>
              <w:color w:val="000000" w:themeColor="text1"/>
              <w:sz w:val="24"/>
              <w:szCs w:val="24"/>
            </w:rPr>
          </w:rPrChange>
        </w:rPr>
        <w:t xml:space="preserve"> are given in Table 1.</w:t>
      </w:r>
      <w:ins w:id="2218" w:author="Will Taylor Gough" w:date="2020-08-29T11:27:00Z">
        <w:r w:rsidR="00E46A1C" w:rsidRPr="00C05B87">
          <w:rPr>
            <w:rFonts w:ascii="Times New Roman" w:eastAsia="Roboto" w:hAnsi="Times New Roman" w:cs="Times New Roman"/>
            <w:color w:val="000000" w:themeColor="text1"/>
            <w:sz w:val="24"/>
            <w:szCs w:val="24"/>
            <w:rPrChange w:id="2219" w:author="Will Taylor Gough" w:date="2020-08-29T17:25:00Z">
              <w:rPr>
                <w:rFonts w:eastAsia="Roboto"/>
                <w:color w:val="000000" w:themeColor="text1"/>
                <w:sz w:val="24"/>
                <w:szCs w:val="24"/>
              </w:rPr>
            </w:rPrChange>
          </w:rPr>
          <w:t xml:space="preserve"> The equations and statistics pertaining to our models </w:t>
        </w:r>
        <w:r w:rsidR="00790AAB">
          <w:rPr>
            <w:rFonts w:ascii="Times New Roman" w:eastAsia="Roboto" w:hAnsi="Times New Roman" w:cs="Times New Roman"/>
            <w:color w:val="000000" w:themeColor="text1"/>
            <w:sz w:val="24"/>
            <w:szCs w:val="24"/>
            <w:rPrChange w:id="2220" w:author="Will Taylor Gough" w:date="2020-08-29T17:25:00Z">
              <w:rPr>
                <w:rFonts w:ascii="Times New Roman" w:eastAsia="Roboto" w:hAnsi="Times New Roman" w:cs="Times New Roman"/>
                <w:color w:val="000000" w:themeColor="text1"/>
                <w:sz w:val="24"/>
                <w:szCs w:val="24"/>
              </w:rPr>
            </w:rPrChange>
          </w:rPr>
          <w:t>are</w:t>
        </w:r>
        <w:r w:rsidR="00E46A1C" w:rsidRPr="00C05B87">
          <w:rPr>
            <w:rFonts w:ascii="Times New Roman" w:eastAsia="Roboto" w:hAnsi="Times New Roman" w:cs="Times New Roman"/>
            <w:color w:val="000000" w:themeColor="text1"/>
            <w:sz w:val="24"/>
            <w:szCs w:val="24"/>
            <w:rPrChange w:id="2221" w:author="Will Taylor Gough" w:date="2020-08-29T17:25:00Z">
              <w:rPr>
                <w:rFonts w:eastAsia="Roboto"/>
                <w:color w:val="000000" w:themeColor="text1"/>
                <w:sz w:val="24"/>
                <w:szCs w:val="24"/>
              </w:rPr>
            </w:rPrChange>
          </w:rPr>
          <w:t xml:space="preserve"> given in Table 2.</w:t>
        </w:r>
      </w:ins>
    </w:p>
    <w:p w14:paraId="2E6386E2" w14:textId="080CB7EA" w:rsidR="001C4A2F" w:rsidRPr="00C05B87" w:rsidDel="007E5166" w:rsidRDefault="001C4A2F" w:rsidP="00C05B87">
      <w:pPr>
        <w:spacing w:line="480" w:lineRule="auto"/>
        <w:ind w:firstLine="720"/>
        <w:rPr>
          <w:del w:id="2222" w:author="Will Taylor Gough" w:date="2020-08-29T17:57:00Z"/>
          <w:rFonts w:ascii="Times New Roman" w:eastAsia="Roboto" w:hAnsi="Times New Roman" w:cs="Times New Roman"/>
          <w:color w:val="000000" w:themeColor="text1"/>
          <w:sz w:val="24"/>
          <w:szCs w:val="24"/>
          <w:rPrChange w:id="2223" w:author="Will Taylor Gough" w:date="2020-08-29T17:25:00Z">
            <w:rPr>
              <w:del w:id="2224" w:author="Will Taylor Gough" w:date="2020-08-29T17:57:00Z"/>
              <w:rFonts w:eastAsia="Roboto"/>
              <w:color w:val="000000" w:themeColor="text1"/>
              <w:sz w:val="24"/>
              <w:szCs w:val="24"/>
            </w:rPr>
          </w:rPrChange>
        </w:rPr>
        <w:pPrChange w:id="2225" w:author="Will Taylor Gough" w:date="2020-08-29T17:27:00Z">
          <w:pPr>
            <w:spacing w:line="240" w:lineRule="auto"/>
            <w:ind w:firstLine="720"/>
          </w:pPr>
        </w:pPrChange>
      </w:pPr>
    </w:p>
    <w:p w14:paraId="3B3A5BFA" w14:textId="77777777" w:rsidR="001C4A2F" w:rsidRPr="00C05B87" w:rsidRDefault="001C4A2F" w:rsidP="00C05B87">
      <w:pPr>
        <w:spacing w:line="480" w:lineRule="auto"/>
        <w:ind w:firstLine="720"/>
        <w:rPr>
          <w:rFonts w:ascii="Times New Roman" w:eastAsia="Roboto" w:hAnsi="Times New Roman" w:cs="Times New Roman"/>
          <w:color w:val="000000" w:themeColor="text1"/>
          <w:sz w:val="24"/>
          <w:szCs w:val="24"/>
          <w:rPrChange w:id="2226" w:author="Will Taylor Gough" w:date="2020-08-29T17:25:00Z">
            <w:rPr>
              <w:rFonts w:eastAsia="Roboto"/>
              <w:color w:val="000000" w:themeColor="text1"/>
              <w:sz w:val="24"/>
              <w:szCs w:val="24"/>
            </w:rPr>
          </w:rPrChange>
        </w:rPr>
        <w:pPrChange w:id="2227" w:author="Will Taylor Gough" w:date="2020-08-29T17:27:00Z">
          <w:pPr>
            <w:spacing w:line="240" w:lineRule="auto"/>
            <w:ind w:firstLine="720"/>
          </w:pPr>
        </w:pPrChange>
      </w:pPr>
    </w:p>
    <w:p w14:paraId="48E7516C" w14:textId="77777777" w:rsidR="001C4A2F" w:rsidRPr="00C05B87" w:rsidRDefault="00872169" w:rsidP="00C05B87">
      <w:pPr>
        <w:spacing w:line="480" w:lineRule="auto"/>
        <w:jc w:val="center"/>
        <w:rPr>
          <w:rFonts w:ascii="Times New Roman" w:hAnsi="Times New Roman" w:cs="Times New Roman"/>
          <w:i/>
          <w:color w:val="000000" w:themeColor="text1"/>
          <w:sz w:val="24"/>
          <w:szCs w:val="24"/>
          <w:u w:val="single"/>
          <w:rPrChange w:id="2228" w:author="Will Taylor Gough" w:date="2020-08-29T17:25:00Z">
            <w:rPr>
              <w:i/>
              <w:color w:val="000000" w:themeColor="text1"/>
              <w:sz w:val="24"/>
              <w:szCs w:val="24"/>
              <w:u w:val="single"/>
            </w:rPr>
          </w:rPrChange>
        </w:rPr>
        <w:pPrChange w:id="2229" w:author="Will Taylor Gough" w:date="2020-08-29T17:27:00Z">
          <w:pPr>
            <w:spacing w:line="240" w:lineRule="auto"/>
            <w:jc w:val="center"/>
          </w:pPr>
        </w:pPrChange>
      </w:pPr>
      <w:r w:rsidRPr="00C05B87">
        <w:rPr>
          <w:rFonts w:ascii="Times New Roman" w:hAnsi="Times New Roman" w:cs="Times New Roman"/>
          <w:i/>
          <w:color w:val="000000" w:themeColor="text1"/>
          <w:sz w:val="24"/>
          <w:szCs w:val="24"/>
          <w:u w:val="single"/>
          <w:rPrChange w:id="2230" w:author="Will Taylor Gough" w:date="2020-08-29T17:25:00Z">
            <w:rPr>
              <w:i/>
              <w:color w:val="000000" w:themeColor="text1"/>
              <w:sz w:val="24"/>
              <w:szCs w:val="24"/>
              <w:u w:val="single"/>
            </w:rPr>
          </w:rPrChange>
        </w:rPr>
        <w:t>Mass-Specific Thrust Power Output</w:t>
      </w:r>
    </w:p>
    <w:p w14:paraId="6D2B80A3" w14:textId="51C47E0D" w:rsidR="00675018" w:rsidRPr="00C05B87" w:rsidRDefault="00675018" w:rsidP="00C05B87">
      <w:pPr>
        <w:spacing w:line="480" w:lineRule="auto"/>
        <w:ind w:firstLine="720"/>
        <w:rPr>
          <w:rFonts w:ascii="Times New Roman" w:hAnsi="Times New Roman" w:cs="Times New Roman"/>
          <w:color w:val="000000" w:themeColor="text1"/>
          <w:sz w:val="24"/>
          <w:szCs w:val="24"/>
          <w:vertAlign w:val="superscript"/>
          <w:rPrChange w:id="2231" w:author="Will Taylor Gough" w:date="2020-08-29T17:25:00Z">
            <w:rPr>
              <w:color w:val="000000" w:themeColor="text1"/>
              <w:sz w:val="24"/>
              <w:szCs w:val="24"/>
              <w:vertAlign w:val="superscript"/>
            </w:rPr>
          </w:rPrChange>
        </w:rPr>
        <w:pPrChange w:id="2232" w:author="Will Taylor Gough" w:date="2020-08-29T17:27:00Z">
          <w:pPr>
            <w:spacing w:line="240" w:lineRule="auto"/>
            <w:ind w:firstLine="720"/>
          </w:pPr>
        </w:pPrChange>
      </w:pPr>
      <w:r w:rsidRPr="00C05B87">
        <w:rPr>
          <w:rFonts w:ascii="Times New Roman" w:hAnsi="Times New Roman" w:cs="Times New Roman"/>
          <w:color w:val="000000" w:themeColor="text1"/>
          <w:sz w:val="24"/>
          <w:szCs w:val="24"/>
          <w:rPrChange w:id="2233" w:author="Will Taylor Gough" w:date="2020-08-29T17:25:00Z">
            <w:rPr>
              <w:color w:val="000000" w:themeColor="text1"/>
              <w:sz w:val="24"/>
              <w:szCs w:val="24"/>
            </w:rPr>
          </w:rPrChange>
        </w:rPr>
        <w:t>Among the three species with a large amount of data in our dataset (hump</w:t>
      </w:r>
      <w:r w:rsidR="0005274B" w:rsidRPr="00C05B87">
        <w:rPr>
          <w:rFonts w:ascii="Times New Roman" w:hAnsi="Times New Roman" w:cs="Times New Roman"/>
          <w:color w:val="000000" w:themeColor="text1"/>
          <w:sz w:val="24"/>
          <w:szCs w:val="24"/>
          <w:rPrChange w:id="2234" w:author="Will Taylor Gough" w:date="2020-08-29T17:25:00Z">
            <w:rPr>
              <w:color w:val="000000" w:themeColor="text1"/>
              <w:sz w:val="24"/>
              <w:szCs w:val="24"/>
            </w:rPr>
          </w:rPrChange>
        </w:rPr>
        <w:t>b</w:t>
      </w:r>
      <w:r w:rsidRPr="00C05B87">
        <w:rPr>
          <w:rFonts w:ascii="Times New Roman" w:hAnsi="Times New Roman" w:cs="Times New Roman"/>
          <w:color w:val="000000" w:themeColor="text1"/>
          <w:sz w:val="24"/>
          <w:szCs w:val="24"/>
          <w:rPrChange w:id="2235" w:author="Will Taylor Gough" w:date="2020-08-29T17:25:00Z">
            <w:rPr>
              <w:color w:val="000000" w:themeColor="text1"/>
              <w:sz w:val="24"/>
              <w:szCs w:val="24"/>
            </w:rPr>
          </w:rPrChange>
        </w:rPr>
        <w:t xml:space="preserve">ack, blue, and </w:t>
      </w:r>
      <w:r w:rsidR="002C0D3F" w:rsidRPr="00C05B87">
        <w:rPr>
          <w:rFonts w:ascii="Times New Roman" w:hAnsi="Times New Roman" w:cs="Times New Roman"/>
          <w:color w:val="000000" w:themeColor="text1"/>
          <w:sz w:val="24"/>
          <w:szCs w:val="24"/>
          <w:rPrChange w:id="2236" w:author="Will Taylor Gough" w:date="2020-08-29T17:25:00Z">
            <w:rPr>
              <w:color w:val="000000" w:themeColor="text1"/>
              <w:sz w:val="24"/>
              <w:szCs w:val="24"/>
            </w:rPr>
          </w:rPrChange>
        </w:rPr>
        <w:t>Antarctic</w:t>
      </w:r>
      <w:r w:rsidR="00C12D59" w:rsidRPr="00C05B87">
        <w:rPr>
          <w:rFonts w:ascii="Times New Roman" w:hAnsi="Times New Roman" w:cs="Times New Roman"/>
          <w:rPrChange w:id="2237" w:author="Will Taylor Gough" w:date="2020-08-29T17:25:00Z">
            <w:rPr/>
          </w:rPrChange>
        </w:rPr>
        <w:t xml:space="preserve"> </w:t>
      </w:r>
      <w:r w:rsidRPr="00C05B87">
        <w:rPr>
          <w:rFonts w:ascii="Times New Roman" w:hAnsi="Times New Roman" w:cs="Times New Roman"/>
          <w:color w:val="000000" w:themeColor="text1"/>
          <w:sz w:val="24"/>
          <w:szCs w:val="24"/>
          <w:rPrChange w:id="2238" w:author="Will Taylor Gough" w:date="2020-08-29T17:25:00Z">
            <w:rPr>
              <w:color w:val="000000" w:themeColor="text1"/>
              <w:sz w:val="24"/>
              <w:szCs w:val="24"/>
            </w:rPr>
          </w:rPrChange>
        </w:rPr>
        <w:t xml:space="preserve">minke whales), the humpback whale had the lowest mean mass-specific thrust power output (0.30 </w:t>
      </w:r>
      <w:r w:rsidRPr="00C05B87">
        <w:rPr>
          <w:rFonts w:ascii="Times New Roman" w:hAnsi="Times New Roman" w:cs="Times New Roman"/>
          <w:sz w:val="24"/>
          <w:szCs w:val="24"/>
          <w:rPrChange w:id="2239" w:author="Will Taylor Gough" w:date="2020-08-29T17:25:00Z">
            <w:rPr>
              <w:sz w:val="24"/>
              <w:szCs w:val="24"/>
            </w:rPr>
          </w:rPrChange>
        </w:rPr>
        <w:sym w:font="Symbol" w:char="F0B1"/>
      </w:r>
      <w:r w:rsidRPr="00C05B87">
        <w:rPr>
          <w:rFonts w:ascii="Times New Roman" w:hAnsi="Times New Roman" w:cs="Times New Roman"/>
          <w:sz w:val="24"/>
          <w:szCs w:val="24"/>
          <w:rPrChange w:id="2240" w:author="Will Taylor Gough" w:date="2020-08-29T17:25:00Z">
            <w:rPr>
              <w:sz w:val="24"/>
              <w:szCs w:val="24"/>
            </w:rPr>
          </w:rPrChange>
        </w:rPr>
        <w:t xml:space="preserve"> 0.023 </w:t>
      </w:r>
      <w:r w:rsidRPr="00C05B87">
        <w:rPr>
          <w:rFonts w:ascii="Times New Roman" w:hAnsi="Times New Roman" w:cs="Times New Roman"/>
          <w:color w:val="000000" w:themeColor="text1"/>
          <w:sz w:val="24"/>
          <w:szCs w:val="24"/>
          <w:rPrChange w:id="2241" w:author="Will Taylor Gough" w:date="2020-08-29T17:25:00Z">
            <w:rPr>
              <w:color w:val="000000" w:themeColor="text1"/>
              <w:sz w:val="24"/>
              <w:szCs w:val="24"/>
            </w:rPr>
          </w:rPrChange>
        </w:rPr>
        <w:t>Watts kg</w:t>
      </w:r>
      <w:r w:rsidRPr="00C05B87">
        <w:rPr>
          <w:rFonts w:ascii="Times New Roman" w:hAnsi="Times New Roman" w:cs="Times New Roman"/>
          <w:color w:val="000000" w:themeColor="text1"/>
          <w:sz w:val="24"/>
          <w:szCs w:val="24"/>
          <w:vertAlign w:val="superscript"/>
          <w:rPrChange w:id="2242" w:author="Will Taylor Gough" w:date="2020-08-29T17:25:00Z">
            <w:rPr>
              <w:color w:val="000000" w:themeColor="text1"/>
              <w:sz w:val="24"/>
              <w:szCs w:val="24"/>
              <w:vertAlign w:val="superscript"/>
            </w:rPr>
          </w:rPrChange>
        </w:rPr>
        <w:t>-1</w:t>
      </w:r>
      <w:r w:rsidRPr="00C05B87">
        <w:rPr>
          <w:rFonts w:ascii="Times New Roman" w:hAnsi="Times New Roman" w:cs="Times New Roman"/>
          <w:sz w:val="24"/>
          <w:szCs w:val="24"/>
          <w:rPrChange w:id="2243" w:author="Will Taylor Gough" w:date="2020-08-29T17:25:00Z">
            <w:rPr>
              <w:sz w:val="24"/>
              <w:szCs w:val="24"/>
            </w:rPr>
          </w:rPrChange>
        </w:rPr>
        <w:t>), with the</w:t>
      </w:r>
      <w:r w:rsidR="00C12D59" w:rsidRPr="00C05B87">
        <w:rPr>
          <w:rFonts w:ascii="Times New Roman" w:hAnsi="Times New Roman" w:cs="Times New Roman"/>
          <w:sz w:val="24"/>
          <w:szCs w:val="24"/>
          <w:rPrChange w:id="2244" w:author="Will Taylor Gough" w:date="2020-08-29T17:25:00Z">
            <w:rPr>
              <w:sz w:val="24"/>
              <w:szCs w:val="24"/>
            </w:rPr>
          </w:rPrChange>
        </w:rPr>
        <w:t xml:space="preserve"> </w:t>
      </w:r>
      <w:r w:rsidR="002C0D3F" w:rsidRPr="00C05B87">
        <w:rPr>
          <w:rFonts w:ascii="Times New Roman" w:hAnsi="Times New Roman" w:cs="Times New Roman"/>
          <w:color w:val="000000" w:themeColor="text1"/>
          <w:sz w:val="24"/>
          <w:szCs w:val="24"/>
          <w:rPrChange w:id="2245" w:author="Will Taylor Gough" w:date="2020-08-29T17:25:00Z">
            <w:rPr>
              <w:color w:val="000000" w:themeColor="text1"/>
              <w:sz w:val="24"/>
              <w:szCs w:val="24"/>
            </w:rPr>
          </w:rPrChange>
        </w:rPr>
        <w:t>Antarctic</w:t>
      </w:r>
      <w:r w:rsidRPr="00C05B87">
        <w:rPr>
          <w:rFonts w:ascii="Times New Roman" w:hAnsi="Times New Roman" w:cs="Times New Roman"/>
          <w:sz w:val="24"/>
          <w:szCs w:val="24"/>
          <w:rPrChange w:id="2246" w:author="Will Taylor Gough" w:date="2020-08-29T17:25:00Z">
            <w:rPr>
              <w:sz w:val="24"/>
              <w:szCs w:val="24"/>
            </w:rPr>
          </w:rPrChange>
        </w:rPr>
        <w:t xml:space="preserve"> minke whale having a slightly higher value (0.36 </w:t>
      </w:r>
      <w:r w:rsidRPr="00C05B87">
        <w:rPr>
          <w:rFonts w:ascii="Times New Roman" w:hAnsi="Times New Roman" w:cs="Times New Roman"/>
          <w:sz w:val="24"/>
          <w:szCs w:val="24"/>
          <w:rPrChange w:id="2247" w:author="Will Taylor Gough" w:date="2020-08-29T17:25:00Z">
            <w:rPr>
              <w:sz w:val="24"/>
              <w:szCs w:val="24"/>
            </w:rPr>
          </w:rPrChange>
        </w:rPr>
        <w:sym w:font="Symbol" w:char="F0B1"/>
      </w:r>
      <w:r w:rsidRPr="00C05B87">
        <w:rPr>
          <w:rFonts w:ascii="Times New Roman" w:hAnsi="Times New Roman" w:cs="Times New Roman"/>
          <w:sz w:val="24"/>
          <w:szCs w:val="24"/>
          <w:rPrChange w:id="2248" w:author="Will Taylor Gough" w:date="2020-08-29T17:25:00Z">
            <w:rPr>
              <w:sz w:val="24"/>
              <w:szCs w:val="24"/>
            </w:rPr>
          </w:rPrChange>
        </w:rPr>
        <w:t xml:space="preserve"> 0.028 </w:t>
      </w:r>
      <w:r w:rsidRPr="00C05B87">
        <w:rPr>
          <w:rFonts w:ascii="Times New Roman" w:hAnsi="Times New Roman" w:cs="Times New Roman"/>
          <w:color w:val="000000" w:themeColor="text1"/>
          <w:sz w:val="24"/>
          <w:szCs w:val="24"/>
          <w:rPrChange w:id="2249" w:author="Will Taylor Gough" w:date="2020-08-29T17:25:00Z">
            <w:rPr>
              <w:color w:val="000000" w:themeColor="text1"/>
              <w:sz w:val="24"/>
              <w:szCs w:val="24"/>
            </w:rPr>
          </w:rPrChange>
        </w:rPr>
        <w:t>Watts kg</w:t>
      </w:r>
      <w:r w:rsidRPr="00C05B87">
        <w:rPr>
          <w:rFonts w:ascii="Times New Roman" w:hAnsi="Times New Roman" w:cs="Times New Roman"/>
          <w:color w:val="000000" w:themeColor="text1"/>
          <w:sz w:val="24"/>
          <w:szCs w:val="24"/>
          <w:vertAlign w:val="superscript"/>
          <w:rPrChange w:id="2250" w:author="Will Taylor Gough" w:date="2020-08-29T17:25:00Z">
            <w:rPr>
              <w:color w:val="000000" w:themeColor="text1"/>
              <w:sz w:val="24"/>
              <w:szCs w:val="24"/>
              <w:vertAlign w:val="superscript"/>
            </w:rPr>
          </w:rPrChange>
        </w:rPr>
        <w:t>-1</w:t>
      </w:r>
      <w:r w:rsidRPr="00C05B87">
        <w:rPr>
          <w:rFonts w:ascii="Times New Roman" w:hAnsi="Times New Roman" w:cs="Times New Roman"/>
          <w:color w:val="000000" w:themeColor="text1"/>
          <w:sz w:val="24"/>
          <w:szCs w:val="24"/>
          <w:rPrChange w:id="2251" w:author="Will Taylor Gough" w:date="2020-08-29T17:25:00Z">
            <w:rPr>
              <w:color w:val="000000" w:themeColor="text1"/>
              <w:sz w:val="24"/>
              <w:szCs w:val="24"/>
            </w:rPr>
          </w:rPrChange>
        </w:rPr>
        <w:t xml:space="preserve">) and the blue whale having the highest value (0.48 </w:t>
      </w:r>
      <w:r w:rsidRPr="00C05B87">
        <w:rPr>
          <w:rFonts w:ascii="Times New Roman" w:hAnsi="Times New Roman" w:cs="Times New Roman"/>
          <w:sz w:val="24"/>
          <w:szCs w:val="24"/>
          <w:rPrChange w:id="2252" w:author="Will Taylor Gough" w:date="2020-08-29T17:25:00Z">
            <w:rPr>
              <w:sz w:val="24"/>
              <w:szCs w:val="24"/>
            </w:rPr>
          </w:rPrChange>
        </w:rPr>
        <w:sym w:font="Symbol" w:char="F0B1"/>
      </w:r>
      <w:r w:rsidRPr="00C05B87">
        <w:rPr>
          <w:rFonts w:ascii="Times New Roman" w:hAnsi="Times New Roman" w:cs="Times New Roman"/>
          <w:sz w:val="24"/>
          <w:szCs w:val="24"/>
          <w:rPrChange w:id="2253" w:author="Will Taylor Gough" w:date="2020-08-29T17:25:00Z">
            <w:rPr>
              <w:sz w:val="24"/>
              <w:szCs w:val="24"/>
            </w:rPr>
          </w:rPrChange>
        </w:rPr>
        <w:t xml:space="preserve"> 0.025 </w:t>
      </w:r>
      <w:r w:rsidRPr="00C05B87">
        <w:rPr>
          <w:rFonts w:ascii="Times New Roman" w:hAnsi="Times New Roman" w:cs="Times New Roman"/>
          <w:color w:val="000000" w:themeColor="text1"/>
          <w:sz w:val="24"/>
          <w:szCs w:val="24"/>
          <w:rPrChange w:id="2254" w:author="Will Taylor Gough" w:date="2020-08-29T17:25:00Z">
            <w:rPr>
              <w:color w:val="000000" w:themeColor="text1"/>
              <w:sz w:val="24"/>
              <w:szCs w:val="24"/>
            </w:rPr>
          </w:rPrChange>
        </w:rPr>
        <w:t>Watts kg</w:t>
      </w:r>
      <w:r w:rsidRPr="00C05B87">
        <w:rPr>
          <w:rFonts w:ascii="Times New Roman" w:hAnsi="Times New Roman" w:cs="Times New Roman"/>
          <w:color w:val="000000" w:themeColor="text1"/>
          <w:sz w:val="24"/>
          <w:szCs w:val="24"/>
          <w:vertAlign w:val="superscript"/>
          <w:rPrChange w:id="2255" w:author="Will Taylor Gough" w:date="2020-08-29T17:25:00Z">
            <w:rPr>
              <w:color w:val="000000" w:themeColor="text1"/>
              <w:sz w:val="24"/>
              <w:szCs w:val="24"/>
              <w:vertAlign w:val="superscript"/>
            </w:rPr>
          </w:rPrChange>
        </w:rPr>
        <w:t>-1</w:t>
      </w:r>
      <w:r w:rsidRPr="00C05B87">
        <w:rPr>
          <w:rFonts w:ascii="Times New Roman" w:hAnsi="Times New Roman" w:cs="Times New Roman"/>
          <w:color w:val="000000" w:themeColor="text1"/>
          <w:sz w:val="24"/>
          <w:szCs w:val="24"/>
          <w:rPrChange w:id="2256" w:author="Will Taylor Gough" w:date="2020-08-29T17:25:00Z">
            <w:rPr>
              <w:color w:val="000000" w:themeColor="text1"/>
              <w:sz w:val="24"/>
              <w:szCs w:val="24"/>
            </w:rPr>
          </w:rPrChange>
        </w:rPr>
        <w:t xml:space="preserve">). The </w:t>
      </w:r>
      <w:r w:rsidR="00E50D32" w:rsidRPr="00C05B87">
        <w:rPr>
          <w:rFonts w:ascii="Times New Roman" w:hAnsi="Times New Roman" w:cs="Times New Roman"/>
          <w:color w:val="000000" w:themeColor="text1"/>
          <w:sz w:val="24"/>
          <w:szCs w:val="24"/>
          <w:rPrChange w:id="2257" w:author="Will Taylor Gough" w:date="2020-08-29T17:25:00Z">
            <w:rPr>
              <w:color w:val="000000" w:themeColor="text1"/>
              <w:sz w:val="24"/>
              <w:szCs w:val="24"/>
            </w:rPr>
          </w:rPrChange>
        </w:rPr>
        <w:t>B</w:t>
      </w:r>
      <w:r w:rsidRPr="00C05B87">
        <w:rPr>
          <w:rFonts w:ascii="Times New Roman" w:hAnsi="Times New Roman" w:cs="Times New Roman"/>
          <w:color w:val="000000" w:themeColor="text1"/>
          <w:sz w:val="24"/>
          <w:szCs w:val="24"/>
          <w:rPrChange w:id="2258" w:author="Will Taylor Gough" w:date="2020-08-29T17:25:00Z">
            <w:rPr>
              <w:color w:val="000000" w:themeColor="text1"/>
              <w:sz w:val="24"/>
              <w:szCs w:val="24"/>
            </w:rPr>
          </w:rPrChange>
        </w:rPr>
        <w:t xml:space="preserve">ryde’s (0.50 </w:t>
      </w:r>
      <w:r w:rsidRPr="00C05B87">
        <w:rPr>
          <w:rFonts w:ascii="Times New Roman" w:hAnsi="Times New Roman" w:cs="Times New Roman"/>
          <w:sz w:val="24"/>
          <w:szCs w:val="24"/>
          <w:rPrChange w:id="2259" w:author="Will Taylor Gough" w:date="2020-08-29T17:25:00Z">
            <w:rPr>
              <w:sz w:val="24"/>
              <w:szCs w:val="24"/>
            </w:rPr>
          </w:rPrChange>
        </w:rPr>
        <w:sym w:font="Symbol" w:char="F0B1"/>
      </w:r>
      <w:r w:rsidRPr="00C05B87">
        <w:rPr>
          <w:rFonts w:ascii="Times New Roman" w:hAnsi="Times New Roman" w:cs="Times New Roman"/>
          <w:sz w:val="24"/>
          <w:szCs w:val="24"/>
          <w:rPrChange w:id="2260" w:author="Will Taylor Gough" w:date="2020-08-29T17:25:00Z">
            <w:rPr>
              <w:sz w:val="24"/>
              <w:szCs w:val="24"/>
            </w:rPr>
          </w:rPrChange>
        </w:rPr>
        <w:t xml:space="preserve"> 0.213 </w:t>
      </w:r>
      <w:r w:rsidRPr="00C05B87">
        <w:rPr>
          <w:rFonts w:ascii="Times New Roman" w:hAnsi="Times New Roman" w:cs="Times New Roman"/>
          <w:color w:val="000000" w:themeColor="text1"/>
          <w:sz w:val="24"/>
          <w:szCs w:val="24"/>
          <w:rPrChange w:id="2261" w:author="Will Taylor Gough" w:date="2020-08-29T17:25:00Z">
            <w:rPr>
              <w:color w:val="000000" w:themeColor="text1"/>
              <w:sz w:val="24"/>
              <w:szCs w:val="24"/>
            </w:rPr>
          </w:rPrChange>
        </w:rPr>
        <w:t>Watts kg</w:t>
      </w:r>
      <w:r w:rsidRPr="00C05B87">
        <w:rPr>
          <w:rFonts w:ascii="Times New Roman" w:hAnsi="Times New Roman" w:cs="Times New Roman"/>
          <w:color w:val="000000" w:themeColor="text1"/>
          <w:sz w:val="24"/>
          <w:szCs w:val="24"/>
          <w:vertAlign w:val="superscript"/>
          <w:rPrChange w:id="2262" w:author="Will Taylor Gough" w:date="2020-08-29T17:25:00Z">
            <w:rPr>
              <w:color w:val="000000" w:themeColor="text1"/>
              <w:sz w:val="24"/>
              <w:szCs w:val="24"/>
              <w:vertAlign w:val="superscript"/>
            </w:rPr>
          </w:rPrChange>
        </w:rPr>
        <w:t>-1</w:t>
      </w:r>
      <w:r w:rsidRPr="00C05B87">
        <w:rPr>
          <w:rFonts w:ascii="Times New Roman" w:hAnsi="Times New Roman" w:cs="Times New Roman"/>
          <w:sz w:val="24"/>
          <w:szCs w:val="24"/>
          <w:rPrChange w:id="2263" w:author="Will Taylor Gough" w:date="2020-08-29T17:25:00Z">
            <w:rPr>
              <w:sz w:val="24"/>
              <w:szCs w:val="24"/>
            </w:rPr>
          </w:rPrChange>
        </w:rPr>
        <w:t xml:space="preserve">), sei (0.51), and fin whale (0.74 </w:t>
      </w:r>
      <w:r w:rsidRPr="00C05B87">
        <w:rPr>
          <w:rFonts w:ascii="Times New Roman" w:hAnsi="Times New Roman" w:cs="Times New Roman"/>
          <w:sz w:val="24"/>
          <w:szCs w:val="24"/>
          <w:rPrChange w:id="2264" w:author="Will Taylor Gough" w:date="2020-08-29T17:25:00Z">
            <w:rPr>
              <w:sz w:val="24"/>
              <w:szCs w:val="24"/>
            </w:rPr>
          </w:rPrChange>
        </w:rPr>
        <w:sym w:font="Symbol" w:char="F0B1"/>
      </w:r>
      <w:r w:rsidRPr="00C05B87">
        <w:rPr>
          <w:rFonts w:ascii="Times New Roman" w:hAnsi="Times New Roman" w:cs="Times New Roman"/>
          <w:sz w:val="24"/>
          <w:szCs w:val="24"/>
          <w:rPrChange w:id="2265" w:author="Will Taylor Gough" w:date="2020-08-29T17:25:00Z">
            <w:rPr>
              <w:sz w:val="24"/>
              <w:szCs w:val="24"/>
            </w:rPr>
          </w:rPrChange>
        </w:rPr>
        <w:t xml:space="preserve"> 0.130 </w:t>
      </w:r>
      <w:r w:rsidRPr="00C05B87">
        <w:rPr>
          <w:rFonts w:ascii="Times New Roman" w:hAnsi="Times New Roman" w:cs="Times New Roman"/>
          <w:color w:val="000000" w:themeColor="text1"/>
          <w:sz w:val="24"/>
          <w:szCs w:val="24"/>
          <w:rPrChange w:id="2266" w:author="Will Taylor Gough" w:date="2020-08-29T17:25:00Z">
            <w:rPr>
              <w:color w:val="000000" w:themeColor="text1"/>
              <w:sz w:val="24"/>
              <w:szCs w:val="24"/>
            </w:rPr>
          </w:rPrChange>
        </w:rPr>
        <w:t>Watts kg</w:t>
      </w:r>
      <w:r w:rsidRPr="00C05B87">
        <w:rPr>
          <w:rFonts w:ascii="Times New Roman" w:hAnsi="Times New Roman" w:cs="Times New Roman"/>
          <w:color w:val="000000" w:themeColor="text1"/>
          <w:sz w:val="24"/>
          <w:szCs w:val="24"/>
          <w:vertAlign w:val="superscript"/>
          <w:rPrChange w:id="2267" w:author="Will Taylor Gough" w:date="2020-08-29T17:25:00Z">
            <w:rPr>
              <w:color w:val="000000" w:themeColor="text1"/>
              <w:sz w:val="24"/>
              <w:szCs w:val="24"/>
              <w:vertAlign w:val="superscript"/>
            </w:rPr>
          </w:rPrChange>
        </w:rPr>
        <w:t>-1</w:t>
      </w:r>
      <w:r w:rsidRPr="00C05B87">
        <w:rPr>
          <w:rFonts w:ascii="Times New Roman" w:hAnsi="Times New Roman" w:cs="Times New Roman"/>
          <w:sz w:val="24"/>
          <w:szCs w:val="24"/>
          <w:rPrChange w:id="2268" w:author="Will Taylor Gough" w:date="2020-08-29T17:25:00Z">
            <w:rPr>
              <w:sz w:val="24"/>
              <w:szCs w:val="24"/>
            </w:rPr>
          </w:rPrChange>
        </w:rPr>
        <w:t>)</w:t>
      </w:r>
      <w:ins w:id="2269" w:author="Will Taylor Gough" w:date="2020-08-29T01:43:00Z">
        <w:r w:rsidR="001A3A5D" w:rsidRPr="00C05B87">
          <w:rPr>
            <w:rFonts w:ascii="Times New Roman" w:hAnsi="Times New Roman" w:cs="Times New Roman"/>
            <w:sz w:val="24"/>
            <w:szCs w:val="24"/>
            <w:rPrChange w:id="2270" w:author="Will Taylor Gough" w:date="2020-08-29T17:25:00Z">
              <w:rPr>
                <w:sz w:val="24"/>
                <w:szCs w:val="24"/>
              </w:rPr>
            </w:rPrChange>
          </w:rPr>
          <w:t xml:space="preserve"> each had higher values</w:t>
        </w:r>
      </w:ins>
      <w:r w:rsidRPr="00C05B87">
        <w:rPr>
          <w:rFonts w:ascii="Times New Roman" w:hAnsi="Times New Roman" w:cs="Times New Roman"/>
          <w:sz w:val="24"/>
          <w:szCs w:val="24"/>
          <w:rPrChange w:id="2271" w:author="Will Taylor Gough" w:date="2020-08-29T17:25:00Z">
            <w:rPr>
              <w:sz w:val="24"/>
              <w:szCs w:val="24"/>
            </w:rPr>
          </w:rPrChange>
        </w:rPr>
        <w:t>.</w:t>
      </w:r>
    </w:p>
    <w:p w14:paraId="38F2D657" w14:textId="0FD014C7" w:rsidR="003E2E86" w:rsidRPr="00C05B87" w:rsidRDefault="00FE3BDF" w:rsidP="00C05B87">
      <w:pPr>
        <w:spacing w:line="480" w:lineRule="auto"/>
        <w:ind w:firstLine="720"/>
        <w:rPr>
          <w:rFonts w:ascii="Times New Roman" w:eastAsia="Roboto" w:hAnsi="Times New Roman" w:cs="Times New Roman"/>
          <w:color w:val="000000" w:themeColor="text1"/>
          <w:sz w:val="24"/>
          <w:szCs w:val="24"/>
          <w:rPrChange w:id="2272" w:author="Will Taylor Gough" w:date="2020-08-29T17:25:00Z">
            <w:rPr>
              <w:rFonts w:eastAsia="Roboto"/>
              <w:color w:val="000000" w:themeColor="text1"/>
              <w:sz w:val="24"/>
              <w:szCs w:val="24"/>
            </w:rPr>
          </w:rPrChange>
        </w:rPr>
        <w:pPrChange w:id="2273" w:author="Will Taylor Gough" w:date="2020-08-29T17:27:00Z">
          <w:pPr>
            <w:spacing w:line="240" w:lineRule="auto"/>
            <w:ind w:firstLine="720"/>
          </w:pPr>
        </w:pPrChange>
      </w:pPr>
      <w:r w:rsidRPr="00C05B87">
        <w:rPr>
          <w:rFonts w:ascii="Times New Roman" w:hAnsi="Times New Roman" w:cs="Times New Roman"/>
          <w:color w:val="000000" w:themeColor="text1"/>
          <w:sz w:val="24"/>
          <w:szCs w:val="24"/>
          <w:rPrChange w:id="2274" w:author="Will Taylor Gough" w:date="2020-08-29T17:25:00Z">
            <w:rPr>
              <w:color w:val="000000" w:themeColor="text1"/>
              <w:sz w:val="24"/>
              <w:szCs w:val="24"/>
            </w:rPr>
          </w:rPrChange>
        </w:rPr>
        <w:t>We found that mean mass-specific thrust power output increased with</w:t>
      </w:r>
      <w:r w:rsidR="00EB7B30" w:rsidRPr="00C05B87">
        <w:rPr>
          <w:rFonts w:ascii="Times New Roman" w:hAnsi="Times New Roman" w:cs="Times New Roman"/>
          <w:color w:val="000000" w:themeColor="text1"/>
          <w:sz w:val="24"/>
          <w:szCs w:val="24"/>
          <w:rPrChange w:id="2275" w:author="Will Taylor Gough" w:date="2020-08-29T17:25:00Z">
            <w:rPr>
              <w:color w:val="000000" w:themeColor="text1"/>
              <w:sz w:val="24"/>
              <w:szCs w:val="24"/>
            </w:rPr>
          </w:rPrChange>
        </w:rPr>
        <w:t xml:space="preserve"> the transition from</w:t>
      </w:r>
      <w:r w:rsidRPr="00C05B87">
        <w:rPr>
          <w:rFonts w:ascii="Times New Roman" w:hAnsi="Times New Roman" w:cs="Times New Roman"/>
          <w:color w:val="000000" w:themeColor="text1"/>
          <w:sz w:val="24"/>
          <w:szCs w:val="24"/>
          <w:rPrChange w:id="2276" w:author="Will Taylor Gough" w:date="2020-08-29T17:25:00Z">
            <w:rPr>
              <w:color w:val="000000" w:themeColor="text1"/>
              <w:sz w:val="24"/>
              <w:szCs w:val="24"/>
            </w:rPr>
          </w:rPrChange>
        </w:rPr>
        <w:t xml:space="preserve"> routine </w:t>
      </w:r>
      <w:r w:rsidR="00EB7B30" w:rsidRPr="00C05B87">
        <w:rPr>
          <w:rFonts w:ascii="Times New Roman" w:hAnsi="Times New Roman" w:cs="Times New Roman"/>
          <w:color w:val="000000" w:themeColor="text1"/>
          <w:sz w:val="24"/>
          <w:szCs w:val="24"/>
          <w:rPrChange w:id="2277" w:author="Will Taylor Gough" w:date="2020-08-29T17:25:00Z">
            <w:rPr>
              <w:color w:val="000000" w:themeColor="text1"/>
              <w:sz w:val="24"/>
              <w:szCs w:val="24"/>
            </w:rPr>
          </w:rPrChange>
        </w:rPr>
        <w:t xml:space="preserve">to lunge-associated </w:t>
      </w:r>
      <w:r w:rsidRPr="00C05B87">
        <w:rPr>
          <w:rFonts w:ascii="Times New Roman" w:hAnsi="Times New Roman" w:cs="Times New Roman"/>
          <w:color w:val="000000" w:themeColor="text1"/>
          <w:sz w:val="24"/>
          <w:szCs w:val="24"/>
          <w:rPrChange w:id="2278" w:author="Will Taylor Gough" w:date="2020-08-29T17:25:00Z">
            <w:rPr>
              <w:color w:val="000000" w:themeColor="text1"/>
              <w:sz w:val="24"/>
              <w:szCs w:val="24"/>
            </w:rPr>
          </w:rPrChange>
        </w:rPr>
        <w:t xml:space="preserve">swimming </w:t>
      </w:r>
      <w:r w:rsidR="00EB7B30" w:rsidRPr="00C05B87">
        <w:rPr>
          <w:rFonts w:ascii="Times New Roman" w:hAnsi="Times New Roman" w:cs="Times New Roman"/>
          <w:color w:val="000000" w:themeColor="text1"/>
          <w:sz w:val="24"/>
          <w:szCs w:val="24"/>
          <w:rPrChange w:id="2279" w:author="Will Taylor Gough" w:date="2020-08-29T17:25:00Z">
            <w:rPr>
              <w:color w:val="000000" w:themeColor="text1"/>
              <w:sz w:val="24"/>
              <w:szCs w:val="24"/>
            </w:rPr>
          </w:rPrChange>
        </w:rPr>
        <w:t>modes</w:t>
      </w:r>
      <w:r w:rsidRPr="00C05B87">
        <w:rPr>
          <w:rFonts w:ascii="Times New Roman" w:hAnsi="Times New Roman" w:cs="Times New Roman"/>
          <w:color w:val="000000" w:themeColor="text1"/>
          <w:sz w:val="24"/>
          <w:szCs w:val="24"/>
          <w:rPrChange w:id="2280" w:author="Will Taylor Gough" w:date="2020-08-29T17:25:00Z">
            <w:rPr>
              <w:color w:val="000000" w:themeColor="text1"/>
              <w:sz w:val="24"/>
              <w:szCs w:val="24"/>
            </w:rPr>
          </w:rPrChange>
        </w:rPr>
        <w:t xml:space="preserve"> (Fig. </w:t>
      </w:r>
      <w:r w:rsidR="00EB7B30" w:rsidRPr="00C05B87">
        <w:rPr>
          <w:rFonts w:ascii="Times New Roman" w:hAnsi="Times New Roman" w:cs="Times New Roman"/>
          <w:color w:val="000000" w:themeColor="text1"/>
          <w:sz w:val="24"/>
          <w:szCs w:val="24"/>
          <w:rPrChange w:id="2281" w:author="Will Taylor Gough" w:date="2020-08-29T17:25:00Z">
            <w:rPr>
              <w:color w:val="000000" w:themeColor="text1"/>
              <w:sz w:val="24"/>
              <w:szCs w:val="24"/>
            </w:rPr>
          </w:rPrChange>
        </w:rPr>
        <w:t>4A-B</w:t>
      </w:r>
      <w:r w:rsidRPr="00C05B87">
        <w:rPr>
          <w:rFonts w:ascii="Times New Roman" w:hAnsi="Times New Roman" w:cs="Times New Roman"/>
          <w:color w:val="000000" w:themeColor="text1"/>
          <w:sz w:val="24"/>
          <w:szCs w:val="24"/>
          <w:rPrChange w:id="2282" w:author="Will Taylor Gough" w:date="2020-08-29T17:25:00Z">
            <w:rPr>
              <w:color w:val="000000" w:themeColor="text1"/>
              <w:sz w:val="24"/>
              <w:szCs w:val="24"/>
            </w:rPr>
          </w:rPrChange>
        </w:rPr>
        <w:t xml:space="preserve">). </w:t>
      </w:r>
      <w:r w:rsidR="00DA6C0E" w:rsidRPr="00C05B87">
        <w:rPr>
          <w:rFonts w:ascii="Times New Roman" w:hAnsi="Times New Roman" w:cs="Times New Roman"/>
          <w:color w:val="000000" w:themeColor="text1"/>
          <w:sz w:val="24"/>
          <w:szCs w:val="24"/>
          <w:rPrChange w:id="2283" w:author="Will Taylor Gough" w:date="2020-08-29T17:25:00Z">
            <w:rPr>
              <w:color w:val="000000" w:themeColor="text1"/>
              <w:sz w:val="24"/>
              <w:szCs w:val="24"/>
            </w:rPr>
          </w:rPrChange>
        </w:rPr>
        <w:t>There was a positive</w:t>
      </w:r>
      <w:r w:rsidR="00840A78" w:rsidRPr="00C05B87">
        <w:rPr>
          <w:rFonts w:ascii="Times New Roman" w:hAnsi="Times New Roman" w:cs="Times New Roman"/>
          <w:color w:val="000000" w:themeColor="text1"/>
          <w:sz w:val="24"/>
          <w:szCs w:val="24"/>
          <w:rPrChange w:id="2284" w:author="Will Taylor Gough" w:date="2020-08-29T17:25:00Z">
            <w:rPr>
              <w:color w:val="000000" w:themeColor="text1"/>
              <w:sz w:val="24"/>
              <w:szCs w:val="24"/>
            </w:rPr>
          </w:rPrChange>
        </w:rPr>
        <w:t xml:space="preserve"> effect</w:t>
      </w:r>
      <w:r w:rsidR="00DA6C0E" w:rsidRPr="00C05B87">
        <w:rPr>
          <w:rFonts w:ascii="Times New Roman" w:hAnsi="Times New Roman" w:cs="Times New Roman"/>
          <w:color w:val="000000" w:themeColor="text1"/>
          <w:sz w:val="24"/>
          <w:szCs w:val="24"/>
          <w:rPrChange w:id="2285" w:author="Will Taylor Gough" w:date="2020-08-29T17:25:00Z">
            <w:rPr>
              <w:color w:val="000000" w:themeColor="text1"/>
              <w:sz w:val="24"/>
              <w:szCs w:val="24"/>
            </w:rPr>
          </w:rPrChange>
        </w:rPr>
        <w:t xml:space="preserve"> of swimming speed</w:t>
      </w:r>
      <w:r w:rsidR="00872169" w:rsidRPr="00C05B87">
        <w:rPr>
          <w:rFonts w:ascii="Times New Roman" w:hAnsi="Times New Roman" w:cs="Times New Roman"/>
          <w:color w:val="000000" w:themeColor="text1"/>
          <w:sz w:val="24"/>
          <w:szCs w:val="24"/>
          <w:rPrChange w:id="2286" w:author="Will Taylor Gough" w:date="2020-08-29T17:25:00Z">
            <w:rPr>
              <w:color w:val="000000" w:themeColor="text1"/>
              <w:sz w:val="24"/>
              <w:szCs w:val="24"/>
            </w:rPr>
          </w:rPrChange>
        </w:rPr>
        <w:t xml:space="preserve"> on mass-specific thrust power output</w:t>
      </w:r>
      <w:r w:rsidR="00DA6C0E" w:rsidRPr="00C05B87">
        <w:rPr>
          <w:rFonts w:ascii="Times New Roman" w:hAnsi="Times New Roman" w:cs="Times New Roman"/>
          <w:color w:val="000000" w:themeColor="text1"/>
          <w:sz w:val="24"/>
          <w:szCs w:val="24"/>
          <w:rPrChange w:id="2287" w:author="Will Taylor Gough" w:date="2020-08-29T17:25:00Z">
            <w:rPr>
              <w:color w:val="000000" w:themeColor="text1"/>
              <w:sz w:val="24"/>
              <w:szCs w:val="24"/>
            </w:rPr>
          </w:rPrChange>
        </w:rPr>
        <w:t xml:space="preserve"> during both routine and lunge-associated swimming</w:t>
      </w:r>
      <w:r w:rsidR="00872169" w:rsidRPr="00C05B87">
        <w:rPr>
          <w:rFonts w:ascii="Times New Roman" w:hAnsi="Times New Roman" w:cs="Times New Roman"/>
          <w:color w:val="000000" w:themeColor="text1"/>
          <w:sz w:val="24"/>
          <w:szCs w:val="24"/>
          <w:rPrChange w:id="2288" w:author="Will Taylor Gough" w:date="2020-08-29T17:25:00Z">
            <w:rPr>
              <w:color w:val="000000" w:themeColor="text1"/>
              <w:sz w:val="24"/>
              <w:szCs w:val="24"/>
            </w:rPr>
          </w:rPrChange>
        </w:rPr>
        <w:t xml:space="preserve"> (</w:t>
      </w:r>
      <w:r w:rsidR="005D24CB" w:rsidRPr="00C05B87">
        <w:rPr>
          <w:rFonts w:ascii="Times New Roman" w:hAnsi="Times New Roman" w:cs="Times New Roman"/>
          <w:color w:val="000000" w:themeColor="text1"/>
          <w:sz w:val="24"/>
          <w:szCs w:val="24"/>
          <w:rPrChange w:id="2289" w:author="Will Taylor Gough" w:date="2020-08-29T17:25:00Z">
            <w:rPr>
              <w:color w:val="000000" w:themeColor="text1"/>
              <w:sz w:val="24"/>
              <w:szCs w:val="24"/>
            </w:rPr>
          </w:rPrChange>
        </w:rPr>
        <w:t xml:space="preserve">routine: </w:t>
      </w:r>
      <w:r w:rsidR="00840A78" w:rsidRPr="00C05B87">
        <w:rPr>
          <w:rFonts w:ascii="Times New Roman" w:eastAsia="Times New Roman" w:hAnsi="Times New Roman" w:cs="Times New Roman"/>
          <w:i/>
          <w:sz w:val="24"/>
          <w:szCs w:val="24"/>
          <w:lang w:val="en-US"/>
          <w:rPrChange w:id="2290" w:author="Will Taylor Gough" w:date="2020-08-29T17:25:00Z">
            <w:rPr>
              <w:rFonts w:eastAsia="Times New Roman"/>
              <w:i/>
              <w:sz w:val="24"/>
              <w:szCs w:val="24"/>
              <w:lang w:val="en-US"/>
            </w:rPr>
          </w:rPrChange>
        </w:rPr>
        <w:t>ŷ</w:t>
      </w:r>
      <w:r w:rsidR="00840A78" w:rsidRPr="00C05B87">
        <w:rPr>
          <w:rFonts w:ascii="Times New Roman" w:eastAsia="Times New Roman" w:hAnsi="Times New Roman" w:cs="Times New Roman"/>
          <w:sz w:val="24"/>
          <w:szCs w:val="24"/>
          <w:lang w:val="en-US"/>
          <w:rPrChange w:id="2291" w:author="Will Taylor Gough" w:date="2020-08-29T17:25:00Z">
            <w:rPr>
              <w:rFonts w:eastAsia="Times New Roman"/>
              <w:sz w:val="24"/>
              <w:szCs w:val="24"/>
              <w:lang w:val="en-US"/>
            </w:rPr>
          </w:rPrChange>
        </w:rPr>
        <w:t xml:space="preserve"> =</w:t>
      </w:r>
      <w:r w:rsidR="00E23368" w:rsidRPr="00C05B87">
        <w:rPr>
          <w:rFonts w:ascii="Times New Roman" w:eastAsia="Times New Roman" w:hAnsi="Times New Roman" w:cs="Times New Roman"/>
          <w:sz w:val="24"/>
          <w:szCs w:val="24"/>
          <w:lang w:val="en-US"/>
          <w:rPrChange w:id="2292" w:author="Will Taylor Gough" w:date="2020-08-29T17:25:00Z">
            <w:rPr>
              <w:rFonts w:eastAsia="Times New Roman"/>
              <w:sz w:val="24"/>
              <w:szCs w:val="24"/>
              <w:lang w:val="en-US"/>
            </w:rPr>
          </w:rPrChange>
        </w:rPr>
        <w:t xml:space="preserve"> 731x – 2.764</w:t>
      </w:r>
      <w:r w:rsidR="00840A78" w:rsidRPr="00C05B87">
        <w:rPr>
          <w:rFonts w:ascii="Times New Roman" w:eastAsia="Times New Roman" w:hAnsi="Times New Roman" w:cs="Times New Roman"/>
          <w:sz w:val="24"/>
          <w:szCs w:val="24"/>
          <w:lang w:val="en-US"/>
          <w:rPrChange w:id="2293" w:author="Will Taylor Gough" w:date="2020-08-29T17:25:00Z">
            <w:rPr>
              <w:rFonts w:eastAsia="Times New Roman"/>
              <w:sz w:val="24"/>
              <w:szCs w:val="24"/>
              <w:lang w:val="en-US"/>
            </w:rPr>
          </w:rPrChange>
        </w:rPr>
        <w:t xml:space="preserve">; </w:t>
      </w:r>
      <w:r w:rsidR="00840A78" w:rsidRPr="00C05B87">
        <w:rPr>
          <w:rFonts w:ascii="Times New Roman" w:eastAsia="Times New Roman" w:hAnsi="Times New Roman" w:cs="Times New Roman"/>
          <w:i/>
          <w:sz w:val="24"/>
          <w:szCs w:val="24"/>
          <w:lang w:val="en-US"/>
          <w:rPrChange w:id="2294" w:author="Will Taylor Gough" w:date="2020-08-29T17:25:00Z">
            <w:rPr>
              <w:rFonts w:eastAsia="Times New Roman"/>
              <w:i/>
              <w:sz w:val="24"/>
              <w:szCs w:val="24"/>
              <w:lang w:val="en-US"/>
            </w:rPr>
          </w:rPrChange>
        </w:rPr>
        <w:t>R</w:t>
      </w:r>
      <w:r w:rsidR="00840A78" w:rsidRPr="00C05B87">
        <w:rPr>
          <w:rFonts w:ascii="Times New Roman" w:eastAsia="Times New Roman" w:hAnsi="Times New Roman" w:cs="Times New Roman"/>
          <w:i/>
          <w:sz w:val="24"/>
          <w:szCs w:val="24"/>
          <w:vertAlign w:val="superscript"/>
          <w:lang w:val="en-US"/>
          <w:rPrChange w:id="2295" w:author="Will Taylor Gough" w:date="2020-08-29T17:25:00Z">
            <w:rPr>
              <w:rFonts w:eastAsia="Times New Roman"/>
              <w:i/>
              <w:sz w:val="24"/>
              <w:szCs w:val="24"/>
              <w:vertAlign w:val="superscript"/>
              <w:lang w:val="en-US"/>
            </w:rPr>
          </w:rPrChange>
        </w:rPr>
        <w:t>2</w:t>
      </w:r>
      <w:r w:rsidR="00840A78" w:rsidRPr="00C05B87">
        <w:rPr>
          <w:rFonts w:ascii="Times New Roman" w:eastAsia="Times New Roman" w:hAnsi="Times New Roman" w:cs="Times New Roman"/>
          <w:sz w:val="24"/>
          <w:szCs w:val="24"/>
          <w:lang w:val="en-US"/>
          <w:rPrChange w:id="2296" w:author="Will Taylor Gough" w:date="2020-08-29T17:25:00Z">
            <w:rPr>
              <w:rFonts w:eastAsia="Times New Roman"/>
              <w:sz w:val="24"/>
              <w:szCs w:val="24"/>
              <w:lang w:val="en-US"/>
            </w:rPr>
          </w:rPrChange>
        </w:rPr>
        <w:t xml:space="preserve"> = 0</w:t>
      </w:r>
      <w:r w:rsidR="005D24CB" w:rsidRPr="00C05B87">
        <w:rPr>
          <w:rFonts w:ascii="Times New Roman" w:eastAsia="Times New Roman" w:hAnsi="Times New Roman" w:cs="Times New Roman"/>
          <w:sz w:val="24"/>
          <w:szCs w:val="24"/>
          <w:lang w:val="en-US"/>
          <w:rPrChange w:id="2297" w:author="Will Taylor Gough" w:date="2020-08-29T17:25:00Z">
            <w:rPr>
              <w:rFonts w:eastAsia="Times New Roman"/>
              <w:sz w:val="24"/>
              <w:szCs w:val="24"/>
              <w:lang w:val="en-US"/>
            </w:rPr>
          </w:rPrChange>
        </w:rPr>
        <w:t>.</w:t>
      </w:r>
      <w:r w:rsidR="00E23368" w:rsidRPr="00C05B87">
        <w:rPr>
          <w:rFonts w:ascii="Times New Roman" w:eastAsia="Times New Roman" w:hAnsi="Times New Roman" w:cs="Times New Roman"/>
          <w:sz w:val="24"/>
          <w:szCs w:val="24"/>
          <w:lang w:val="en-US"/>
          <w:rPrChange w:id="2298" w:author="Will Taylor Gough" w:date="2020-08-29T17:25:00Z">
            <w:rPr>
              <w:rFonts w:eastAsia="Times New Roman"/>
              <w:sz w:val="24"/>
              <w:szCs w:val="24"/>
              <w:lang w:val="en-US"/>
            </w:rPr>
          </w:rPrChange>
        </w:rPr>
        <w:t>40</w:t>
      </w:r>
      <w:r w:rsidR="006474CC" w:rsidRPr="00C05B87">
        <w:rPr>
          <w:rFonts w:ascii="Times New Roman" w:eastAsia="Times New Roman" w:hAnsi="Times New Roman" w:cs="Times New Roman"/>
          <w:sz w:val="24"/>
          <w:szCs w:val="24"/>
          <w:lang w:val="en-US"/>
          <w:rPrChange w:id="2299" w:author="Will Taylor Gough" w:date="2020-08-29T17:25:00Z">
            <w:rPr>
              <w:rFonts w:eastAsia="Times New Roman"/>
              <w:sz w:val="24"/>
              <w:szCs w:val="24"/>
              <w:lang w:val="en-US"/>
            </w:rPr>
          </w:rPrChange>
        </w:rPr>
        <w:t xml:space="preserve">; </w:t>
      </w:r>
      <w:r w:rsidR="006474CC" w:rsidRPr="00C05B87">
        <w:rPr>
          <w:rFonts w:ascii="Times New Roman" w:eastAsia="Times New Roman" w:hAnsi="Times New Roman" w:cs="Times New Roman"/>
          <w:i/>
          <w:sz w:val="24"/>
          <w:szCs w:val="24"/>
          <w:lang w:val="en-US"/>
          <w:rPrChange w:id="2300" w:author="Will Taylor Gough" w:date="2020-08-29T17:25:00Z">
            <w:rPr>
              <w:rFonts w:eastAsia="Times New Roman"/>
              <w:i/>
              <w:sz w:val="24"/>
              <w:szCs w:val="24"/>
              <w:lang w:val="en-US"/>
            </w:rPr>
          </w:rPrChange>
        </w:rPr>
        <w:t>p</w:t>
      </w:r>
      <w:r w:rsidR="006474CC" w:rsidRPr="00C05B87">
        <w:rPr>
          <w:rFonts w:ascii="Times New Roman" w:eastAsia="Times New Roman" w:hAnsi="Times New Roman" w:cs="Times New Roman"/>
          <w:sz w:val="24"/>
          <w:szCs w:val="24"/>
          <w:lang w:val="en-US"/>
          <w:rPrChange w:id="2301" w:author="Will Taylor Gough" w:date="2020-08-29T17:25:00Z">
            <w:rPr>
              <w:rFonts w:eastAsia="Times New Roman"/>
              <w:sz w:val="24"/>
              <w:szCs w:val="24"/>
              <w:lang w:val="en-US"/>
            </w:rPr>
          </w:rPrChange>
        </w:rPr>
        <w:t xml:space="preserve"> </w:t>
      </w:r>
      <w:r w:rsidR="00E23368" w:rsidRPr="00C05B87">
        <w:rPr>
          <w:rFonts w:ascii="Times New Roman" w:eastAsia="Times New Roman" w:hAnsi="Times New Roman" w:cs="Times New Roman"/>
          <w:sz w:val="24"/>
          <w:szCs w:val="24"/>
          <w:lang w:val="en-US"/>
          <w:rPrChange w:id="2302" w:author="Will Taylor Gough" w:date="2020-08-29T17:25:00Z">
            <w:rPr>
              <w:rFonts w:eastAsia="Times New Roman"/>
              <w:sz w:val="24"/>
              <w:szCs w:val="24"/>
              <w:lang w:val="en-US"/>
            </w:rPr>
          </w:rPrChange>
        </w:rPr>
        <w:t>&lt; 0.001</w:t>
      </w:r>
      <w:r w:rsidR="005D24CB" w:rsidRPr="00C05B87">
        <w:rPr>
          <w:rFonts w:ascii="Times New Roman" w:eastAsia="Times New Roman" w:hAnsi="Times New Roman" w:cs="Times New Roman"/>
          <w:sz w:val="24"/>
          <w:szCs w:val="24"/>
          <w:lang w:val="en-US"/>
          <w:rPrChange w:id="2303" w:author="Will Taylor Gough" w:date="2020-08-29T17:25:00Z">
            <w:rPr>
              <w:rFonts w:eastAsia="Times New Roman"/>
              <w:sz w:val="24"/>
              <w:szCs w:val="24"/>
              <w:lang w:val="en-US"/>
            </w:rPr>
          </w:rPrChange>
        </w:rPr>
        <w:t>; lunge-associated:</w:t>
      </w:r>
      <w:r w:rsidR="005D24CB" w:rsidRPr="00C05B87">
        <w:rPr>
          <w:rFonts w:ascii="Times New Roman" w:eastAsia="Times New Roman" w:hAnsi="Times New Roman" w:cs="Times New Roman"/>
          <w:i/>
          <w:sz w:val="24"/>
          <w:szCs w:val="24"/>
          <w:lang w:val="en-US"/>
          <w:rPrChange w:id="2304" w:author="Will Taylor Gough" w:date="2020-08-29T17:25:00Z">
            <w:rPr>
              <w:rFonts w:eastAsia="Times New Roman"/>
              <w:i/>
              <w:sz w:val="24"/>
              <w:szCs w:val="24"/>
              <w:lang w:val="en-US"/>
            </w:rPr>
          </w:rPrChange>
        </w:rPr>
        <w:t xml:space="preserve"> ŷ</w:t>
      </w:r>
      <w:r w:rsidR="005D24CB" w:rsidRPr="00C05B87">
        <w:rPr>
          <w:rFonts w:ascii="Times New Roman" w:eastAsia="Times New Roman" w:hAnsi="Times New Roman" w:cs="Times New Roman"/>
          <w:sz w:val="24"/>
          <w:szCs w:val="24"/>
          <w:lang w:val="en-US"/>
          <w:rPrChange w:id="2305" w:author="Will Taylor Gough" w:date="2020-08-29T17:25:00Z">
            <w:rPr>
              <w:rFonts w:eastAsia="Times New Roman"/>
              <w:sz w:val="24"/>
              <w:szCs w:val="24"/>
              <w:lang w:val="en-US"/>
            </w:rPr>
          </w:rPrChange>
        </w:rPr>
        <w:t xml:space="preserve"> =</w:t>
      </w:r>
      <w:r w:rsidR="00E23368" w:rsidRPr="00C05B87">
        <w:rPr>
          <w:rFonts w:ascii="Times New Roman" w:eastAsia="Times New Roman" w:hAnsi="Times New Roman" w:cs="Times New Roman"/>
          <w:sz w:val="24"/>
          <w:szCs w:val="24"/>
          <w:lang w:val="en-US"/>
          <w:rPrChange w:id="2306" w:author="Will Taylor Gough" w:date="2020-08-29T17:25:00Z">
            <w:rPr>
              <w:rFonts w:eastAsia="Times New Roman"/>
              <w:sz w:val="24"/>
              <w:szCs w:val="24"/>
              <w:lang w:val="en-US"/>
            </w:rPr>
          </w:rPrChange>
        </w:rPr>
        <w:t xml:space="preserve"> 0.630x – 2.138</w:t>
      </w:r>
      <w:r w:rsidR="005D24CB" w:rsidRPr="00C05B87">
        <w:rPr>
          <w:rFonts w:ascii="Times New Roman" w:eastAsia="Times New Roman" w:hAnsi="Times New Roman" w:cs="Times New Roman"/>
          <w:sz w:val="24"/>
          <w:szCs w:val="24"/>
          <w:lang w:val="en-US"/>
          <w:rPrChange w:id="2307" w:author="Will Taylor Gough" w:date="2020-08-29T17:25:00Z">
            <w:rPr>
              <w:rFonts w:eastAsia="Times New Roman"/>
              <w:sz w:val="24"/>
              <w:szCs w:val="24"/>
              <w:lang w:val="en-US"/>
            </w:rPr>
          </w:rPrChange>
        </w:rPr>
        <w:t>; R</w:t>
      </w:r>
      <w:r w:rsidR="005D24CB" w:rsidRPr="00C05B87">
        <w:rPr>
          <w:rFonts w:ascii="Times New Roman" w:eastAsia="Times New Roman" w:hAnsi="Times New Roman" w:cs="Times New Roman"/>
          <w:sz w:val="24"/>
          <w:szCs w:val="24"/>
          <w:vertAlign w:val="superscript"/>
          <w:lang w:val="en-US"/>
          <w:rPrChange w:id="2308" w:author="Will Taylor Gough" w:date="2020-08-29T17:25:00Z">
            <w:rPr>
              <w:rFonts w:eastAsia="Times New Roman"/>
              <w:sz w:val="24"/>
              <w:szCs w:val="24"/>
              <w:vertAlign w:val="superscript"/>
              <w:lang w:val="en-US"/>
            </w:rPr>
          </w:rPrChange>
        </w:rPr>
        <w:t>2</w:t>
      </w:r>
      <w:r w:rsidR="005D24CB" w:rsidRPr="00C05B87">
        <w:rPr>
          <w:rFonts w:ascii="Times New Roman" w:eastAsia="Times New Roman" w:hAnsi="Times New Roman" w:cs="Times New Roman"/>
          <w:sz w:val="24"/>
          <w:szCs w:val="24"/>
          <w:lang w:val="en-US"/>
          <w:rPrChange w:id="2309" w:author="Will Taylor Gough" w:date="2020-08-29T17:25:00Z">
            <w:rPr>
              <w:rFonts w:eastAsia="Times New Roman"/>
              <w:sz w:val="24"/>
              <w:szCs w:val="24"/>
              <w:lang w:val="en-US"/>
            </w:rPr>
          </w:rPrChange>
        </w:rPr>
        <w:t xml:space="preserve"> =</w:t>
      </w:r>
      <w:r w:rsidR="00001A54" w:rsidRPr="00C05B87">
        <w:rPr>
          <w:rFonts w:ascii="Times New Roman" w:eastAsia="Times New Roman" w:hAnsi="Times New Roman" w:cs="Times New Roman"/>
          <w:sz w:val="24"/>
          <w:szCs w:val="24"/>
          <w:lang w:val="en-US"/>
          <w:rPrChange w:id="2310" w:author="Will Taylor Gough" w:date="2020-08-29T17:25:00Z">
            <w:rPr>
              <w:rFonts w:eastAsia="Times New Roman"/>
              <w:sz w:val="24"/>
              <w:szCs w:val="24"/>
              <w:lang w:val="en-US"/>
            </w:rPr>
          </w:rPrChange>
        </w:rPr>
        <w:t xml:space="preserve"> </w:t>
      </w:r>
      <w:r w:rsidR="005D24CB" w:rsidRPr="00C05B87">
        <w:rPr>
          <w:rFonts w:ascii="Times New Roman" w:eastAsia="Times New Roman" w:hAnsi="Times New Roman" w:cs="Times New Roman"/>
          <w:sz w:val="24"/>
          <w:szCs w:val="24"/>
          <w:lang w:val="en-US"/>
          <w:rPrChange w:id="2311" w:author="Will Taylor Gough" w:date="2020-08-29T17:25:00Z">
            <w:rPr>
              <w:rFonts w:eastAsia="Times New Roman"/>
              <w:sz w:val="24"/>
              <w:szCs w:val="24"/>
              <w:lang w:val="en-US"/>
            </w:rPr>
          </w:rPrChange>
        </w:rPr>
        <w:t>0.</w:t>
      </w:r>
      <w:r w:rsidR="00E23368" w:rsidRPr="00C05B87">
        <w:rPr>
          <w:rFonts w:ascii="Times New Roman" w:eastAsia="Times New Roman" w:hAnsi="Times New Roman" w:cs="Times New Roman"/>
          <w:sz w:val="24"/>
          <w:szCs w:val="24"/>
          <w:lang w:val="en-US"/>
          <w:rPrChange w:id="2312" w:author="Will Taylor Gough" w:date="2020-08-29T17:25:00Z">
            <w:rPr>
              <w:rFonts w:eastAsia="Times New Roman"/>
              <w:sz w:val="24"/>
              <w:szCs w:val="24"/>
              <w:lang w:val="en-US"/>
            </w:rPr>
          </w:rPrChange>
        </w:rPr>
        <w:t>49</w:t>
      </w:r>
      <w:r w:rsidR="005D24CB" w:rsidRPr="00C05B87">
        <w:rPr>
          <w:rFonts w:ascii="Times New Roman" w:eastAsia="Times New Roman" w:hAnsi="Times New Roman" w:cs="Times New Roman"/>
          <w:sz w:val="24"/>
          <w:szCs w:val="24"/>
          <w:lang w:val="en-US"/>
          <w:rPrChange w:id="2313" w:author="Will Taylor Gough" w:date="2020-08-29T17:25:00Z">
            <w:rPr>
              <w:rFonts w:eastAsia="Times New Roman"/>
              <w:sz w:val="24"/>
              <w:szCs w:val="24"/>
              <w:lang w:val="en-US"/>
            </w:rPr>
          </w:rPrChange>
        </w:rPr>
        <w:t xml:space="preserve">; p </w:t>
      </w:r>
      <w:r w:rsidR="00E23368" w:rsidRPr="00C05B87">
        <w:rPr>
          <w:rFonts w:ascii="Times New Roman" w:eastAsia="Times New Roman" w:hAnsi="Times New Roman" w:cs="Times New Roman"/>
          <w:sz w:val="24"/>
          <w:szCs w:val="24"/>
          <w:lang w:val="en-US"/>
          <w:rPrChange w:id="2314" w:author="Will Taylor Gough" w:date="2020-08-29T17:25:00Z">
            <w:rPr>
              <w:rFonts w:eastAsia="Times New Roman"/>
              <w:sz w:val="24"/>
              <w:szCs w:val="24"/>
              <w:lang w:val="en-US"/>
            </w:rPr>
          </w:rPrChange>
        </w:rPr>
        <w:t>&lt; 0.001</w:t>
      </w:r>
      <w:ins w:id="2315" w:author="Will Taylor Gough" w:date="2020-08-29T11:35:00Z">
        <w:r w:rsidR="00DF19B7" w:rsidRPr="00C05B87">
          <w:rPr>
            <w:rFonts w:ascii="Times New Roman" w:eastAsia="Times New Roman" w:hAnsi="Times New Roman" w:cs="Times New Roman"/>
            <w:sz w:val="24"/>
            <w:szCs w:val="24"/>
            <w:lang w:val="en-US"/>
            <w:rPrChange w:id="2316" w:author="Will Taylor Gough" w:date="2020-08-29T17:25:00Z">
              <w:rPr>
                <w:rFonts w:eastAsia="Times New Roman"/>
                <w:sz w:val="24"/>
                <w:szCs w:val="24"/>
                <w:lang w:val="en-US"/>
              </w:rPr>
            </w:rPrChange>
          </w:rPr>
          <w:t xml:space="preserve">; </w:t>
        </w:r>
      </w:ins>
      <w:del w:id="2317" w:author="Will Taylor Gough" w:date="2020-08-29T11:35:00Z">
        <w:r w:rsidR="00840A78" w:rsidRPr="00C05B87" w:rsidDel="00DF19B7">
          <w:rPr>
            <w:rFonts w:ascii="Times New Roman" w:eastAsia="Times New Roman" w:hAnsi="Times New Roman" w:cs="Times New Roman"/>
            <w:sz w:val="24"/>
            <w:szCs w:val="24"/>
            <w:lang w:val="en-US"/>
            <w:rPrChange w:id="2318" w:author="Will Taylor Gough" w:date="2020-08-29T17:25:00Z">
              <w:rPr>
                <w:rFonts w:eastAsia="Times New Roman"/>
                <w:sz w:val="24"/>
                <w:szCs w:val="24"/>
                <w:lang w:val="en-US"/>
              </w:rPr>
            </w:rPrChange>
          </w:rPr>
          <w:delText>)</w:delText>
        </w:r>
        <w:r w:rsidR="00AA1F9B" w:rsidRPr="00C05B87" w:rsidDel="00DF19B7">
          <w:rPr>
            <w:rFonts w:ascii="Times New Roman" w:eastAsia="Times New Roman" w:hAnsi="Times New Roman" w:cs="Times New Roman"/>
            <w:sz w:val="24"/>
            <w:szCs w:val="24"/>
            <w:lang w:val="en-US"/>
            <w:rPrChange w:id="2319" w:author="Will Taylor Gough" w:date="2020-08-29T17:25:00Z">
              <w:rPr>
                <w:rFonts w:eastAsia="Times New Roman"/>
                <w:sz w:val="24"/>
                <w:szCs w:val="24"/>
                <w:lang w:val="en-US"/>
              </w:rPr>
            </w:rPrChange>
          </w:rPr>
          <w:delText xml:space="preserve"> (</w:delText>
        </w:r>
      </w:del>
      <w:r w:rsidR="00AA1F9B" w:rsidRPr="00C05B87">
        <w:rPr>
          <w:rFonts w:ascii="Times New Roman" w:eastAsia="Times New Roman" w:hAnsi="Times New Roman" w:cs="Times New Roman"/>
          <w:sz w:val="24"/>
          <w:szCs w:val="24"/>
          <w:lang w:val="en-US"/>
          <w:rPrChange w:id="2320" w:author="Will Taylor Gough" w:date="2020-08-29T17:25:00Z">
            <w:rPr>
              <w:rFonts w:eastAsia="Times New Roman"/>
              <w:sz w:val="24"/>
              <w:szCs w:val="24"/>
              <w:lang w:val="en-US"/>
            </w:rPr>
          </w:rPrChange>
        </w:rPr>
        <w:t>Fig 4A)</w:t>
      </w:r>
      <w:r w:rsidR="00840A78" w:rsidRPr="00C05B87">
        <w:rPr>
          <w:rFonts w:ascii="Times New Roman" w:eastAsia="Times New Roman" w:hAnsi="Times New Roman" w:cs="Times New Roman"/>
          <w:sz w:val="24"/>
          <w:szCs w:val="24"/>
          <w:lang w:val="en-US"/>
          <w:rPrChange w:id="2321" w:author="Will Taylor Gough" w:date="2020-08-29T17:25:00Z">
            <w:rPr>
              <w:rFonts w:eastAsia="Times New Roman"/>
              <w:sz w:val="24"/>
              <w:szCs w:val="24"/>
              <w:lang w:val="en-US"/>
            </w:rPr>
          </w:rPrChange>
        </w:rPr>
        <w:t>.</w:t>
      </w:r>
      <w:r w:rsidRPr="00C05B87">
        <w:rPr>
          <w:rFonts w:ascii="Times New Roman" w:eastAsia="Times New Roman" w:hAnsi="Times New Roman" w:cs="Times New Roman"/>
          <w:sz w:val="24"/>
          <w:szCs w:val="24"/>
          <w:lang w:val="en-US"/>
          <w:rPrChange w:id="2322" w:author="Will Taylor Gough" w:date="2020-08-29T17:25:00Z">
            <w:rPr>
              <w:rFonts w:eastAsia="Times New Roman"/>
              <w:sz w:val="24"/>
              <w:szCs w:val="24"/>
              <w:lang w:val="en-US"/>
            </w:rPr>
          </w:rPrChange>
        </w:rPr>
        <w:t xml:space="preserve"> </w:t>
      </w:r>
      <w:r w:rsidR="006474CC" w:rsidRPr="00C05B87">
        <w:rPr>
          <w:rFonts w:ascii="Times New Roman" w:eastAsia="Times New Roman" w:hAnsi="Times New Roman" w:cs="Times New Roman"/>
          <w:sz w:val="24"/>
          <w:szCs w:val="24"/>
          <w:lang w:val="en-US"/>
          <w:rPrChange w:id="2323" w:author="Will Taylor Gough" w:date="2020-08-29T17:25:00Z">
            <w:rPr>
              <w:rFonts w:eastAsia="Times New Roman"/>
              <w:sz w:val="24"/>
              <w:szCs w:val="24"/>
              <w:lang w:val="en-US"/>
            </w:rPr>
          </w:rPrChange>
        </w:rPr>
        <w:t>W</w:t>
      </w:r>
      <w:r w:rsidR="003C35CB" w:rsidRPr="00C05B87">
        <w:rPr>
          <w:rFonts w:ascii="Times New Roman" w:eastAsia="Times New Roman" w:hAnsi="Times New Roman" w:cs="Times New Roman"/>
          <w:sz w:val="24"/>
          <w:szCs w:val="24"/>
          <w:lang w:val="en-US"/>
          <w:rPrChange w:id="2324" w:author="Will Taylor Gough" w:date="2020-08-29T17:25:00Z">
            <w:rPr>
              <w:rFonts w:eastAsia="Times New Roman"/>
              <w:sz w:val="24"/>
              <w:szCs w:val="24"/>
              <w:lang w:val="en-US"/>
            </w:rPr>
          </w:rPrChange>
        </w:rPr>
        <w:t>e also found that m</w:t>
      </w:r>
      <w:r w:rsidRPr="00C05B87">
        <w:rPr>
          <w:rFonts w:ascii="Times New Roman" w:eastAsia="Times New Roman" w:hAnsi="Times New Roman" w:cs="Times New Roman"/>
          <w:sz w:val="24"/>
          <w:szCs w:val="24"/>
          <w:lang w:val="en-US"/>
          <w:rPrChange w:id="2325" w:author="Will Taylor Gough" w:date="2020-08-29T17:25:00Z">
            <w:rPr>
              <w:rFonts w:eastAsia="Times New Roman"/>
              <w:sz w:val="24"/>
              <w:szCs w:val="24"/>
              <w:lang w:val="en-US"/>
            </w:rPr>
          </w:rPrChange>
        </w:rPr>
        <w:t>ean mass-specific th</w:t>
      </w:r>
      <w:r w:rsidR="003C35CB" w:rsidRPr="00C05B87">
        <w:rPr>
          <w:rFonts w:ascii="Times New Roman" w:eastAsia="Times New Roman" w:hAnsi="Times New Roman" w:cs="Times New Roman"/>
          <w:sz w:val="24"/>
          <w:szCs w:val="24"/>
          <w:lang w:val="en-US"/>
          <w:rPrChange w:id="2326" w:author="Will Taylor Gough" w:date="2020-08-29T17:25:00Z">
            <w:rPr>
              <w:rFonts w:eastAsia="Times New Roman"/>
              <w:sz w:val="24"/>
              <w:szCs w:val="24"/>
              <w:lang w:val="en-US"/>
            </w:rPr>
          </w:rPrChange>
        </w:rPr>
        <w:t>rust power output increases</w:t>
      </w:r>
      <w:r w:rsidRPr="00C05B87">
        <w:rPr>
          <w:rFonts w:ascii="Times New Roman" w:eastAsia="Times New Roman" w:hAnsi="Times New Roman" w:cs="Times New Roman"/>
          <w:sz w:val="24"/>
          <w:szCs w:val="24"/>
          <w:lang w:val="en-US"/>
          <w:rPrChange w:id="2327" w:author="Will Taylor Gough" w:date="2020-08-29T17:25:00Z">
            <w:rPr>
              <w:rFonts w:eastAsia="Times New Roman"/>
              <w:sz w:val="24"/>
              <w:szCs w:val="24"/>
              <w:lang w:val="en-US"/>
            </w:rPr>
          </w:rPrChange>
        </w:rPr>
        <w:t xml:space="preserve"> with body length for both routine </w:t>
      </w:r>
      <w:r w:rsidR="003C35CB" w:rsidRPr="00C05B87">
        <w:rPr>
          <w:rFonts w:ascii="Times New Roman" w:eastAsia="Times New Roman" w:hAnsi="Times New Roman" w:cs="Times New Roman"/>
          <w:sz w:val="24"/>
          <w:szCs w:val="24"/>
          <w:lang w:val="en-US"/>
          <w:rPrChange w:id="2328" w:author="Will Taylor Gough" w:date="2020-08-29T17:25:00Z">
            <w:rPr>
              <w:rFonts w:eastAsia="Times New Roman"/>
              <w:sz w:val="24"/>
              <w:szCs w:val="24"/>
              <w:lang w:val="en-US"/>
            </w:rPr>
          </w:rPrChange>
        </w:rPr>
        <w:t>(</w:t>
      </w:r>
      <w:r w:rsidR="003C35CB" w:rsidRPr="00C05B87">
        <w:rPr>
          <w:rFonts w:ascii="Times New Roman" w:eastAsia="Times New Roman" w:hAnsi="Times New Roman" w:cs="Times New Roman"/>
          <w:i/>
          <w:sz w:val="24"/>
          <w:szCs w:val="24"/>
          <w:lang w:val="en-US"/>
          <w:rPrChange w:id="2329" w:author="Will Taylor Gough" w:date="2020-08-29T17:25:00Z">
            <w:rPr>
              <w:rFonts w:eastAsia="Times New Roman"/>
              <w:i/>
              <w:sz w:val="24"/>
              <w:szCs w:val="24"/>
              <w:lang w:val="en-US"/>
            </w:rPr>
          </w:rPrChange>
        </w:rPr>
        <w:t>ŷ</w:t>
      </w:r>
      <w:r w:rsidR="003C35CB" w:rsidRPr="00C05B87">
        <w:rPr>
          <w:rFonts w:ascii="Times New Roman" w:eastAsia="Times New Roman" w:hAnsi="Times New Roman" w:cs="Times New Roman"/>
          <w:sz w:val="24"/>
          <w:szCs w:val="24"/>
          <w:lang w:val="en-US"/>
          <w:rPrChange w:id="2330" w:author="Will Taylor Gough" w:date="2020-08-29T17:25:00Z">
            <w:rPr>
              <w:rFonts w:eastAsia="Times New Roman"/>
              <w:sz w:val="24"/>
              <w:szCs w:val="24"/>
              <w:lang w:val="en-US"/>
            </w:rPr>
          </w:rPrChange>
        </w:rPr>
        <w:t xml:space="preserve"> =</w:t>
      </w:r>
      <w:r w:rsidR="00E23368" w:rsidRPr="00C05B87">
        <w:rPr>
          <w:rFonts w:ascii="Times New Roman" w:eastAsia="Times New Roman" w:hAnsi="Times New Roman" w:cs="Times New Roman"/>
          <w:sz w:val="24"/>
          <w:szCs w:val="24"/>
          <w:lang w:val="en-US"/>
          <w:rPrChange w:id="2331" w:author="Will Taylor Gough" w:date="2020-08-29T17:25:00Z">
            <w:rPr>
              <w:rFonts w:eastAsia="Times New Roman"/>
              <w:sz w:val="24"/>
              <w:szCs w:val="24"/>
              <w:lang w:val="en-US"/>
            </w:rPr>
          </w:rPrChange>
        </w:rPr>
        <w:t xml:space="preserve"> 0.033x – 1.594</w:t>
      </w:r>
      <w:r w:rsidR="003C35CB" w:rsidRPr="00C05B87">
        <w:rPr>
          <w:rFonts w:ascii="Times New Roman" w:eastAsia="Times New Roman" w:hAnsi="Times New Roman" w:cs="Times New Roman"/>
          <w:sz w:val="24"/>
          <w:szCs w:val="24"/>
          <w:lang w:val="en-US"/>
          <w:rPrChange w:id="2332" w:author="Will Taylor Gough" w:date="2020-08-29T17:25:00Z">
            <w:rPr>
              <w:rFonts w:eastAsia="Times New Roman"/>
              <w:sz w:val="24"/>
              <w:szCs w:val="24"/>
              <w:lang w:val="en-US"/>
            </w:rPr>
          </w:rPrChange>
        </w:rPr>
        <w:t xml:space="preserve">; </w:t>
      </w:r>
      <w:r w:rsidR="003C35CB" w:rsidRPr="00C05B87">
        <w:rPr>
          <w:rFonts w:ascii="Times New Roman" w:eastAsia="Times New Roman" w:hAnsi="Times New Roman" w:cs="Times New Roman"/>
          <w:i/>
          <w:sz w:val="24"/>
          <w:szCs w:val="24"/>
          <w:lang w:val="en-US"/>
          <w:rPrChange w:id="2333" w:author="Will Taylor Gough" w:date="2020-08-29T17:25:00Z">
            <w:rPr>
              <w:rFonts w:eastAsia="Times New Roman"/>
              <w:i/>
              <w:sz w:val="24"/>
              <w:szCs w:val="24"/>
              <w:lang w:val="en-US"/>
            </w:rPr>
          </w:rPrChange>
        </w:rPr>
        <w:t>R</w:t>
      </w:r>
      <w:r w:rsidR="003C35CB" w:rsidRPr="00C05B87">
        <w:rPr>
          <w:rFonts w:ascii="Times New Roman" w:eastAsia="Times New Roman" w:hAnsi="Times New Roman" w:cs="Times New Roman"/>
          <w:i/>
          <w:sz w:val="24"/>
          <w:szCs w:val="24"/>
          <w:vertAlign w:val="superscript"/>
          <w:lang w:val="en-US"/>
          <w:rPrChange w:id="2334" w:author="Will Taylor Gough" w:date="2020-08-29T17:25:00Z">
            <w:rPr>
              <w:rFonts w:eastAsia="Times New Roman"/>
              <w:i/>
              <w:sz w:val="24"/>
              <w:szCs w:val="24"/>
              <w:vertAlign w:val="superscript"/>
              <w:lang w:val="en-US"/>
            </w:rPr>
          </w:rPrChange>
        </w:rPr>
        <w:t>2</w:t>
      </w:r>
      <w:r w:rsidR="003C35CB" w:rsidRPr="00C05B87">
        <w:rPr>
          <w:rFonts w:ascii="Times New Roman" w:eastAsia="Times New Roman" w:hAnsi="Times New Roman" w:cs="Times New Roman"/>
          <w:sz w:val="24"/>
          <w:szCs w:val="24"/>
          <w:lang w:val="en-US"/>
          <w:rPrChange w:id="2335" w:author="Will Taylor Gough" w:date="2020-08-29T17:25:00Z">
            <w:rPr>
              <w:rFonts w:eastAsia="Times New Roman"/>
              <w:sz w:val="24"/>
              <w:szCs w:val="24"/>
              <w:lang w:val="en-US"/>
            </w:rPr>
          </w:rPrChange>
        </w:rPr>
        <w:t xml:space="preserve"> = 0.</w:t>
      </w:r>
      <w:r w:rsidR="00E23368" w:rsidRPr="00C05B87">
        <w:rPr>
          <w:rFonts w:ascii="Times New Roman" w:eastAsia="Times New Roman" w:hAnsi="Times New Roman" w:cs="Times New Roman"/>
          <w:sz w:val="24"/>
          <w:szCs w:val="24"/>
          <w:lang w:val="en-US"/>
          <w:rPrChange w:id="2336" w:author="Will Taylor Gough" w:date="2020-08-29T17:25:00Z">
            <w:rPr>
              <w:rFonts w:eastAsia="Times New Roman"/>
              <w:sz w:val="24"/>
              <w:szCs w:val="24"/>
              <w:lang w:val="en-US"/>
            </w:rPr>
          </w:rPrChange>
        </w:rPr>
        <w:t>23</w:t>
      </w:r>
      <w:r w:rsidR="00001A54" w:rsidRPr="00C05B87">
        <w:rPr>
          <w:rFonts w:ascii="Times New Roman" w:eastAsia="Times New Roman" w:hAnsi="Times New Roman" w:cs="Times New Roman"/>
          <w:sz w:val="24"/>
          <w:szCs w:val="24"/>
          <w:lang w:val="en-US"/>
          <w:rPrChange w:id="2337" w:author="Will Taylor Gough" w:date="2020-08-29T17:25:00Z">
            <w:rPr>
              <w:rFonts w:eastAsia="Times New Roman"/>
              <w:sz w:val="24"/>
              <w:szCs w:val="24"/>
              <w:lang w:val="en-US"/>
            </w:rPr>
          </w:rPrChange>
        </w:rPr>
        <w:t>;</w:t>
      </w:r>
      <w:r w:rsidR="006474CC" w:rsidRPr="00C05B87">
        <w:rPr>
          <w:rFonts w:ascii="Times New Roman" w:eastAsia="Times New Roman" w:hAnsi="Times New Roman" w:cs="Times New Roman"/>
          <w:sz w:val="24"/>
          <w:szCs w:val="24"/>
          <w:lang w:val="en-US"/>
          <w:rPrChange w:id="2338" w:author="Will Taylor Gough" w:date="2020-08-29T17:25:00Z">
            <w:rPr>
              <w:rFonts w:eastAsia="Times New Roman"/>
              <w:sz w:val="24"/>
              <w:szCs w:val="24"/>
              <w:lang w:val="en-US"/>
            </w:rPr>
          </w:rPrChange>
        </w:rPr>
        <w:t xml:space="preserve"> </w:t>
      </w:r>
      <w:r w:rsidR="006474CC" w:rsidRPr="00C05B87">
        <w:rPr>
          <w:rFonts w:ascii="Times New Roman" w:eastAsia="Times New Roman" w:hAnsi="Times New Roman" w:cs="Times New Roman"/>
          <w:i/>
          <w:sz w:val="24"/>
          <w:szCs w:val="24"/>
          <w:lang w:val="en-US"/>
          <w:rPrChange w:id="2339" w:author="Will Taylor Gough" w:date="2020-08-29T17:25:00Z">
            <w:rPr>
              <w:rFonts w:eastAsia="Times New Roman"/>
              <w:i/>
              <w:sz w:val="24"/>
              <w:szCs w:val="24"/>
              <w:lang w:val="en-US"/>
            </w:rPr>
          </w:rPrChange>
        </w:rPr>
        <w:t>p</w:t>
      </w:r>
      <w:r w:rsidR="006474CC" w:rsidRPr="00C05B87">
        <w:rPr>
          <w:rFonts w:ascii="Times New Roman" w:eastAsia="Times New Roman" w:hAnsi="Times New Roman" w:cs="Times New Roman"/>
          <w:sz w:val="24"/>
          <w:szCs w:val="24"/>
          <w:lang w:val="en-US"/>
          <w:rPrChange w:id="2340" w:author="Will Taylor Gough" w:date="2020-08-29T17:25:00Z">
            <w:rPr>
              <w:rFonts w:eastAsia="Times New Roman"/>
              <w:sz w:val="24"/>
              <w:szCs w:val="24"/>
              <w:lang w:val="en-US"/>
            </w:rPr>
          </w:rPrChange>
        </w:rPr>
        <w:t xml:space="preserve"> </w:t>
      </w:r>
      <w:r w:rsidR="00001A54" w:rsidRPr="00C05B87">
        <w:rPr>
          <w:rFonts w:ascii="Times New Roman" w:eastAsia="Times New Roman" w:hAnsi="Times New Roman" w:cs="Times New Roman"/>
          <w:sz w:val="24"/>
          <w:szCs w:val="24"/>
          <w:lang w:val="en-US"/>
          <w:rPrChange w:id="2341" w:author="Will Taylor Gough" w:date="2020-08-29T17:25:00Z">
            <w:rPr>
              <w:rFonts w:eastAsia="Times New Roman"/>
              <w:sz w:val="24"/>
              <w:szCs w:val="24"/>
              <w:lang w:val="en-US"/>
            </w:rPr>
          </w:rPrChange>
        </w:rPr>
        <w:t>&lt; 0.001</w:t>
      </w:r>
      <w:r w:rsidR="003C35CB" w:rsidRPr="00C05B87">
        <w:rPr>
          <w:rFonts w:ascii="Times New Roman" w:eastAsia="Times New Roman" w:hAnsi="Times New Roman" w:cs="Times New Roman"/>
          <w:sz w:val="24"/>
          <w:szCs w:val="24"/>
          <w:lang w:val="en-US"/>
          <w:rPrChange w:id="2342" w:author="Will Taylor Gough" w:date="2020-08-29T17:25:00Z">
            <w:rPr>
              <w:rFonts w:eastAsia="Times New Roman"/>
              <w:sz w:val="24"/>
              <w:szCs w:val="24"/>
              <w:lang w:val="en-US"/>
            </w:rPr>
          </w:rPrChange>
        </w:rPr>
        <w:t xml:space="preserve">) </w:t>
      </w:r>
      <w:r w:rsidRPr="00C05B87">
        <w:rPr>
          <w:rFonts w:ascii="Times New Roman" w:eastAsia="Times New Roman" w:hAnsi="Times New Roman" w:cs="Times New Roman"/>
          <w:sz w:val="24"/>
          <w:szCs w:val="24"/>
          <w:lang w:val="en-US"/>
          <w:rPrChange w:id="2343" w:author="Will Taylor Gough" w:date="2020-08-29T17:25:00Z">
            <w:rPr>
              <w:rFonts w:eastAsia="Times New Roman"/>
              <w:sz w:val="24"/>
              <w:szCs w:val="24"/>
              <w:lang w:val="en-US"/>
            </w:rPr>
          </w:rPrChange>
        </w:rPr>
        <w:t>and lunge-associated swimming</w:t>
      </w:r>
      <w:r w:rsidR="003C35CB" w:rsidRPr="00C05B87">
        <w:rPr>
          <w:rFonts w:ascii="Times New Roman" w:eastAsia="Times New Roman" w:hAnsi="Times New Roman" w:cs="Times New Roman"/>
          <w:sz w:val="24"/>
          <w:szCs w:val="24"/>
          <w:lang w:val="en-US"/>
          <w:rPrChange w:id="2344" w:author="Will Taylor Gough" w:date="2020-08-29T17:25:00Z">
            <w:rPr>
              <w:rFonts w:eastAsia="Times New Roman"/>
              <w:sz w:val="24"/>
              <w:szCs w:val="24"/>
              <w:lang w:val="en-US"/>
            </w:rPr>
          </w:rPrChange>
        </w:rPr>
        <w:t xml:space="preserve"> (</w:t>
      </w:r>
      <w:r w:rsidR="003C35CB" w:rsidRPr="00C05B87">
        <w:rPr>
          <w:rFonts w:ascii="Times New Roman" w:eastAsia="Times New Roman" w:hAnsi="Times New Roman" w:cs="Times New Roman"/>
          <w:i/>
          <w:sz w:val="24"/>
          <w:szCs w:val="24"/>
          <w:lang w:val="en-US"/>
          <w:rPrChange w:id="2345" w:author="Will Taylor Gough" w:date="2020-08-29T17:25:00Z">
            <w:rPr>
              <w:rFonts w:eastAsia="Times New Roman"/>
              <w:i/>
              <w:sz w:val="24"/>
              <w:szCs w:val="24"/>
              <w:lang w:val="en-US"/>
            </w:rPr>
          </w:rPrChange>
        </w:rPr>
        <w:t>ŷ</w:t>
      </w:r>
      <w:r w:rsidR="003C35CB" w:rsidRPr="00C05B87">
        <w:rPr>
          <w:rFonts w:ascii="Times New Roman" w:eastAsia="Times New Roman" w:hAnsi="Times New Roman" w:cs="Times New Roman"/>
          <w:sz w:val="24"/>
          <w:szCs w:val="24"/>
          <w:lang w:val="en-US"/>
          <w:rPrChange w:id="2346" w:author="Will Taylor Gough" w:date="2020-08-29T17:25:00Z">
            <w:rPr>
              <w:rFonts w:eastAsia="Times New Roman"/>
              <w:sz w:val="24"/>
              <w:szCs w:val="24"/>
              <w:lang w:val="en-US"/>
            </w:rPr>
          </w:rPrChange>
        </w:rPr>
        <w:t xml:space="preserve"> = 0.</w:t>
      </w:r>
      <w:r w:rsidR="00E23368" w:rsidRPr="00C05B87">
        <w:rPr>
          <w:rFonts w:ascii="Times New Roman" w:eastAsia="Times New Roman" w:hAnsi="Times New Roman" w:cs="Times New Roman"/>
          <w:sz w:val="24"/>
          <w:szCs w:val="24"/>
          <w:lang w:val="en-US"/>
          <w:rPrChange w:id="2347" w:author="Will Taylor Gough" w:date="2020-08-29T17:25:00Z">
            <w:rPr>
              <w:rFonts w:eastAsia="Times New Roman"/>
              <w:sz w:val="24"/>
              <w:szCs w:val="24"/>
              <w:lang w:val="en-US"/>
            </w:rPr>
          </w:rPrChange>
        </w:rPr>
        <w:t>031x- 0.693</w:t>
      </w:r>
      <w:r w:rsidR="003C35CB" w:rsidRPr="00C05B87">
        <w:rPr>
          <w:rFonts w:ascii="Times New Roman" w:eastAsia="Times New Roman" w:hAnsi="Times New Roman" w:cs="Times New Roman"/>
          <w:sz w:val="24"/>
          <w:szCs w:val="24"/>
          <w:lang w:val="en-US"/>
          <w:rPrChange w:id="2348" w:author="Will Taylor Gough" w:date="2020-08-29T17:25:00Z">
            <w:rPr>
              <w:rFonts w:eastAsia="Times New Roman"/>
              <w:sz w:val="24"/>
              <w:szCs w:val="24"/>
              <w:lang w:val="en-US"/>
            </w:rPr>
          </w:rPrChange>
        </w:rPr>
        <w:t xml:space="preserve">; </w:t>
      </w:r>
      <w:r w:rsidR="003C35CB" w:rsidRPr="00C05B87">
        <w:rPr>
          <w:rFonts w:ascii="Times New Roman" w:eastAsia="Times New Roman" w:hAnsi="Times New Roman" w:cs="Times New Roman"/>
          <w:i/>
          <w:sz w:val="24"/>
          <w:szCs w:val="24"/>
          <w:lang w:val="en-US"/>
          <w:rPrChange w:id="2349" w:author="Will Taylor Gough" w:date="2020-08-29T17:25:00Z">
            <w:rPr>
              <w:rFonts w:eastAsia="Times New Roman"/>
              <w:i/>
              <w:sz w:val="24"/>
              <w:szCs w:val="24"/>
              <w:lang w:val="en-US"/>
            </w:rPr>
          </w:rPrChange>
        </w:rPr>
        <w:t>R</w:t>
      </w:r>
      <w:r w:rsidR="003C35CB" w:rsidRPr="00C05B87">
        <w:rPr>
          <w:rFonts w:ascii="Times New Roman" w:eastAsia="Times New Roman" w:hAnsi="Times New Roman" w:cs="Times New Roman"/>
          <w:i/>
          <w:sz w:val="24"/>
          <w:szCs w:val="24"/>
          <w:vertAlign w:val="superscript"/>
          <w:lang w:val="en-US"/>
          <w:rPrChange w:id="2350" w:author="Will Taylor Gough" w:date="2020-08-29T17:25:00Z">
            <w:rPr>
              <w:rFonts w:eastAsia="Times New Roman"/>
              <w:i/>
              <w:sz w:val="24"/>
              <w:szCs w:val="24"/>
              <w:vertAlign w:val="superscript"/>
              <w:lang w:val="en-US"/>
            </w:rPr>
          </w:rPrChange>
        </w:rPr>
        <w:t>2</w:t>
      </w:r>
      <w:r w:rsidR="003C35CB" w:rsidRPr="00C05B87">
        <w:rPr>
          <w:rFonts w:ascii="Times New Roman" w:eastAsia="Times New Roman" w:hAnsi="Times New Roman" w:cs="Times New Roman"/>
          <w:sz w:val="24"/>
          <w:szCs w:val="24"/>
          <w:lang w:val="en-US"/>
          <w:rPrChange w:id="2351" w:author="Will Taylor Gough" w:date="2020-08-29T17:25:00Z">
            <w:rPr>
              <w:rFonts w:eastAsia="Times New Roman"/>
              <w:sz w:val="24"/>
              <w:szCs w:val="24"/>
              <w:lang w:val="en-US"/>
            </w:rPr>
          </w:rPrChange>
        </w:rPr>
        <w:t xml:space="preserve"> = 0.</w:t>
      </w:r>
      <w:r w:rsidR="00E23368" w:rsidRPr="00C05B87">
        <w:rPr>
          <w:rFonts w:ascii="Times New Roman" w:eastAsia="Times New Roman" w:hAnsi="Times New Roman" w:cs="Times New Roman"/>
          <w:sz w:val="24"/>
          <w:szCs w:val="24"/>
          <w:lang w:val="en-US"/>
          <w:rPrChange w:id="2352" w:author="Will Taylor Gough" w:date="2020-08-29T17:25:00Z">
            <w:rPr>
              <w:rFonts w:eastAsia="Times New Roman"/>
              <w:sz w:val="24"/>
              <w:szCs w:val="24"/>
              <w:lang w:val="en-US"/>
            </w:rPr>
          </w:rPrChange>
        </w:rPr>
        <w:t>16</w:t>
      </w:r>
      <w:r w:rsidR="006474CC" w:rsidRPr="00C05B87">
        <w:rPr>
          <w:rFonts w:ascii="Times New Roman" w:eastAsia="Times New Roman" w:hAnsi="Times New Roman" w:cs="Times New Roman"/>
          <w:sz w:val="24"/>
          <w:szCs w:val="24"/>
          <w:lang w:val="en-US"/>
          <w:rPrChange w:id="2353" w:author="Will Taylor Gough" w:date="2020-08-29T17:25:00Z">
            <w:rPr>
              <w:rFonts w:eastAsia="Times New Roman"/>
              <w:sz w:val="24"/>
              <w:szCs w:val="24"/>
              <w:lang w:val="en-US"/>
            </w:rPr>
          </w:rPrChange>
        </w:rPr>
        <w:t xml:space="preserve">; </w:t>
      </w:r>
      <w:r w:rsidR="006474CC" w:rsidRPr="00C05B87">
        <w:rPr>
          <w:rFonts w:ascii="Times New Roman" w:eastAsia="Times New Roman" w:hAnsi="Times New Roman" w:cs="Times New Roman"/>
          <w:i/>
          <w:sz w:val="24"/>
          <w:szCs w:val="24"/>
          <w:lang w:val="en-US"/>
          <w:rPrChange w:id="2354" w:author="Will Taylor Gough" w:date="2020-08-29T17:25:00Z">
            <w:rPr>
              <w:rFonts w:eastAsia="Times New Roman"/>
              <w:i/>
              <w:sz w:val="24"/>
              <w:szCs w:val="24"/>
              <w:lang w:val="en-US"/>
            </w:rPr>
          </w:rPrChange>
        </w:rPr>
        <w:t>p</w:t>
      </w:r>
      <w:r w:rsidR="006474CC" w:rsidRPr="00C05B87">
        <w:rPr>
          <w:rFonts w:ascii="Times New Roman" w:eastAsia="Times New Roman" w:hAnsi="Times New Roman" w:cs="Times New Roman"/>
          <w:sz w:val="24"/>
          <w:szCs w:val="24"/>
          <w:lang w:val="en-US"/>
          <w:rPrChange w:id="2355" w:author="Will Taylor Gough" w:date="2020-08-29T17:25:00Z">
            <w:rPr>
              <w:rFonts w:eastAsia="Times New Roman"/>
              <w:sz w:val="24"/>
              <w:szCs w:val="24"/>
              <w:lang w:val="en-US"/>
            </w:rPr>
          </w:rPrChange>
        </w:rPr>
        <w:t xml:space="preserve"> </w:t>
      </w:r>
      <w:r w:rsidR="00291D55" w:rsidRPr="00C05B87">
        <w:rPr>
          <w:rFonts w:ascii="Times New Roman" w:eastAsia="Times New Roman" w:hAnsi="Times New Roman" w:cs="Times New Roman"/>
          <w:sz w:val="24"/>
          <w:szCs w:val="24"/>
          <w:lang w:val="en-US"/>
          <w:rPrChange w:id="2356" w:author="Will Taylor Gough" w:date="2020-08-29T17:25:00Z">
            <w:rPr>
              <w:rFonts w:eastAsia="Times New Roman"/>
              <w:sz w:val="24"/>
              <w:szCs w:val="24"/>
              <w:lang w:val="en-US"/>
            </w:rPr>
          </w:rPrChange>
        </w:rPr>
        <w:t>&lt; 0.001</w:t>
      </w:r>
      <w:ins w:id="2357" w:author="Will Taylor Gough" w:date="2020-08-29T11:36:00Z">
        <w:r w:rsidR="00DF19B7" w:rsidRPr="00C05B87">
          <w:rPr>
            <w:rFonts w:ascii="Times New Roman" w:eastAsia="Times New Roman" w:hAnsi="Times New Roman" w:cs="Times New Roman"/>
            <w:sz w:val="24"/>
            <w:szCs w:val="24"/>
            <w:lang w:val="en-US"/>
            <w:rPrChange w:id="2358" w:author="Will Taylor Gough" w:date="2020-08-29T17:25:00Z">
              <w:rPr>
                <w:rFonts w:eastAsia="Times New Roman"/>
                <w:sz w:val="24"/>
                <w:szCs w:val="24"/>
                <w:lang w:val="en-US"/>
              </w:rPr>
            </w:rPrChange>
          </w:rPr>
          <w:t xml:space="preserve">; </w:t>
        </w:r>
      </w:ins>
      <w:del w:id="2359" w:author="Will Taylor Gough" w:date="2020-08-29T11:36:00Z">
        <w:r w:rsidR="003C35CB" w:rsidRPr="00C05B87" w:rsidDel="00DF19B7">
          <w:rPr>
            <w:rFonts w:ascii="Times New Roman" w:eastAsia="Times New Roman" w:hAnsi="Times New Roman" w:cs="Times New Roman"/>
            <w:sz w:val="24"/>
            <w:szCs w:val="24"/>
            <w:lang w:val="en-US"/>
            <w:rPrChange w:id="2360" w:author="Will Taylor Gough" w:date="2020-08-29T17:25:00Z">
              <w:rPr>
                <w:rFonts w:eastAsia="Times New Roman"/>
                <w:sz w:val="24"/>
                <w:szCs w:val="24"/>
                <w:lang w:val="en-US"/>
              </w:rPr>
            </w:rPrChange>
          </w:rPr>
          <w:delText>) (</w:delText>
        </w:r>
      </w:del>
      <w:r w:rsidR="003C35CB" w:rsidRPr="00C05B87">
        <w:rPr>
          <w:rFonts w:ascii="Times New Roman" w:eastAsia="Times New Roman" w:hAnsi="Times New Roman" w:cs="Times New Roman"/>
          <w:sz w:val="24"/>
          <w:szCs w:val="24"/>
          <w:lang w:val="en-US"/>
          <w:rPrChange w:id="2361" w:author="Will Taylor Gough" w:date="2020-08-29T17:25:00Z">
            <w:rPr>
              <w:rFonts w:eastAsia="Times New Roman"/>
              <w:sz w:val="24"/>
              <w:szCs w:val="24"/>
              <w:lang w:val="en-US"/>
            </w:rPr>
          </w:rPrChange>
        </w:rPr>
        <w:t>Fig. 4</w:t>
      </w:r>
      <w:r w:rsidR="00AA1F9B" w:rsidRPr="00C05B87">
        <w:rPr>
          <w:rFonts w:ascii="Times New Roman" w:eastAsia="Times New Roman" w:hAnsi="Times New Roman" w:cs="Times New Roman"/>
          <w:sz w:val="24"/>
          <w:szCs w:val="24"/>
          <w:lang w:val="en-US"/>
          <w:rPrChange w:id="2362" w:author="Will Taylor Gough" w:date="2020-08-29T17:25:00Z">
            <w:rPr>
              <w:rFonts w:eastAsia="Times New Roman"/>
              <w:sz w:val="24"/>
              <w:szCs w:val="24"/>
              <w:lang w:val="en-US"/>
            </w:rPr>
          </w:rPrChange>
        </w:rPr>
        <w:t>B</w:t>
      </w:r>
      <w:r w:rsidR="003C35CB" w:rsidRPr="00C05B87">
        <w:rPr>
          <w:rFonts w:ascii="Times New Roman" w:eastAsia="Times New Roman" w:hAnsi="Times New Roman" w:cs="Times New Roman"/>
          <w:sz w:val="24"/>
          <w:szCs w:val="24"/>
          <w:lang w:val="en-US"/>
          <w:rPrChange w:id="2363" w:author="Will Taylor Gough" w:date="2020-08-29T17:25:00Z">
            <w:rPr>
              <w:rFonts w:eastAsia="Times New Roman"/>
              <w:sz w:val="24"/>
              <w:szCs w:val="24"/>
              <w:lang w:val="en-US"/>
            </w:rPr>
          </w:rPrChange>
        </w:rPr>
        <w:t xml:space="preserve">). </w:t>
      </w:r>
      <w:r w:rsidR="003E2E86" w:rsidRPr="00C05B87">
        <w:rPr>
          <w:rFonts w:ascii="Times New Roman" w:eastAsia="Roboto" w:hAnsi="Times New Roman" w:cs="Times New Roman"/>
          <w:color w:val="000000" w:themeColor="text1"/>
          <w:sz w:val="24"/>
          <w:szCs w:val="24"/>
          <w:rPrChange w:id="2364" w:author="Will Taylor Gough" w:date="2020-08-29T17:25:00Z">
            <w:rPr>
              <w:rFonts w:eastAsia="Roboto"/>
              <w:color w:val="000000" w:themeColor="text1"/>
              <w:sz w:val="24"/>
              <w:szCs w:val="24"/>
            </w:rPr>
          </w:rPrChange>
        </w:rPr>
        <w:t>The species-level means (</w:t>
      </w:r>
      <w:r w:rsidR="003E2E86" w:rsidRPr="00C05B87">
        <w:rPr>
          <w:rFonts w:ascii="Times New Roman" w:hAnsi="Times New Roman" w:cs="Times New Roman"/>
          <w:color w:val="000000" w:themeColor="text1"/>
          <w:sz w:val="24"/>
          <w:szCs w:val="24"/>
          <w:rPrChange w:id="2365" w:author="Will Taylor Gough" w:date="2020-08-29T17:25:00Z">
            <w:rPr>
              <w:color w:val="000000" w:themeColor="text1"/>
              <w:sz w:val="24"/>
              <w:szCs w:val="24"/>
            </w:rPr>
          </w:rPrChange>
        </w:rPr>
        <w:t>± se) for each of our measured</w:t>
      </w:r>
      <w:r w:rsidR="003E2E86" w:rsidRPr="00C05B87">
        <w:rPr>
          <w:rFonts w:ascii="Times New Roman" w:eastAsia="Roboto" w:hAnsi="Times New Roman" w:cs="Times New Roman"/>
          <w:color w:val="000000" w:themeColor="text1"/>
          <w:sz w:val="24"/>
          <w:szCs w:val="24"/>
          <w:rPrChange w:id="2366" w:author="Will Taylor Gough" w:date="2020-08-29T17:25:00Z">
            <w:rPr>
              <w:rFonts w:eastAsia="Roboto"/>
              <w:color w:val="000000" w:themeColor="text1"/>
              <w:sz w:val="24"/>
              <w:szCs w:val="24"/>
            </w:rPr>
          </w:rPrChange>
        </w:rPr>
        <w:t xml:space="preserve"> hydrodynamic parameters are given in Table </w:t>
      </w:r>
      <w:ins w:id="2367" w:author="Will Taylor Gough" w:date="2020-08-29T11:28:00Z">
        <w:r w:rsidR="00E46A1C" w:rsidRPr="00C05B87">
          <w:rPr>
            <w:rFonts w:ascii="Times New Roman" w:eastAsia="Roboto" w:hAnsi="Times New Roman" w:cs="Times New Roman"/>
            <w:color w:val="000000" w:themeColor="text1"/>
            <w:sz w:val="24"/>
            <w:szCs w:val="24"/>
            <w:rPrChange w:id="2368" w:author="Will Taylor Gough" w:date="2020-08-29T17:25:00Z">
              <w:rPr>
                <w:rFonts w:eastAsia="Roboto"/>
                <w:color w:val="000000" w:themeColor="text1"/>
                <w:sz w:val="24"/>
                <w:szCs w:val="24"/>
              </w:rPr>
            </w:rPrChange>
          </w:rPr>
          <w:t>3</w:t>
        </w:r>
      </w:ins>
      <w:del w:id="2369" w:author="Will Taylor Gough" w:date="2020-08-29T11:28:00Z">
        <w:r w:rsidR="003E2E86" w:rsidRPr="00C05B87" w:rsidDel="00E46A1C">
          <w:rPr>
            <w:rFonts w:ascii="Times New Roman" w:eastAsia="Roboto" w:hAnsi="Times New Roman" w:cs="Times New Roman"/>
            <w:color w:val="000000" w:themeColor="text1"/>
            <w:sz w:val="24"/>
            <w:szCs w:val="24"/>
            <w:rPrChange w:id="2370" w:author="Will Taylor Gough" w:date="2020-08-29T17:25:00Z">
              <w:rPr>
                <w:rFonts w:eastAsia="Roboto"/>
                <w:color w:val="000000" w:themeColor="text1"/>
                <w:sz w:val="24"/>
                <w:szCs w:val="24"/>
              </w:rPr>
            </w:rPrChange>
          </w:rPr>
          <w:delText>2</w:delText>
        </w:r>
      </w:del>
      <w:r w:rsidR="003E2E86" w:rsidRPr="00C05B87">
        <w:rPr>
          <w:rFonts w:ascii="Times New Roman" w:eastAsia="Roboto" w:hAnsi="Times New Roman" w:cs="Times New Roman"/>
          <w:color w:val="000000" w:themeColor="text1"/>
          <w:sz w:val="24"/>
          <w:szCs w:val="24"/>
          <w:rPrChange w:id="2371" w:author="Will Taylor Gough" w:date="2020-08-29T17:25:00Z">
            <w:rPr>
              <w:rFonts w:eastAsia="Roboto"/>
              <w:color w:val="000000" w:themeColor="text1"/>
              <w:sz w:val="24"/>
              <w:szCs w:val="24"/>
            </w:rPr>
          </w:rPrChange>
        </w:rPr>
        <w:t xml:space="preserve">. </w:t>
      </w:r>
      <w:del w:id="2372" w:author="Will Taylor Gough" w:date="2020-08-29T11:27:00Z">
        <w:r w:rsidR="003E2E86" w:rsidRPr="00C05B87" w:rsidDel="00E46A1C">
          <w:rPr>
            <w:rFonts w:ascii="Times New Roman" w:eastAsia="Roboto" w:hAnsi="Times New Roman" w:cs="Times New Roman"/>
            <w:color w:val="000000" w:themeColor="text1"/>
            <w:sz w:val="24"/>
            <w:szCs w:val="24"/>
            <w:rPrChange w:id="2373" w:author="Will Taylor Gough" w:date="2020-08-29T17:25:00Z">
              <w:rPr>
                <w:rFonts w:eastAsia="Roboto"/>
                <w:color w:val="000000" w:themeColor="text1"/>
                <w:sz w:val="24"/>
                <w:szCs w:val="24"/>
              </w:rPr>
            </w:rPrChange>
          </w:rPr>
          <w:delText xml:space="preserve">The equations and </w:delText>
        </w:r>
        <w:r w:rsidR="00DA6C0E" w:rsidRPr="00C05B87" w:rsidDel="00E46A1C">
          <w:rPr>
            <w:rFonts w:ascii="Times New Roman" w:eastAsia="Roboto" w:hAnsi="Times New Roman" w:cs="Times New Roman"/>
            <w:color w:val="000000" w:themeColor="text1"/>
            <w:sz w:val="24"/>
            <w:szCs w:val="24"/>
            <w:rPrChange w:id="2374" w:author="Will Taylor Gough" w:date="2020-08-29T17:25:00Z">
              <w:rPr>
                <w:rFonts w:eastAsia="Roboto"/>
                <w:color w:val="000000" w:themeColor="text1"/>
                <w:sz w:val="24"/>
                <w:szCs w:val="24"/>
              </w:rPr>
            </w:rPrChange>
          </w:rPr>
          <w:delText xml:space="preserve">statistics </w:delText>
        </w:r>
        <w:r w:rsidR="003E2E86" w:rsidRPr="00C05B87" w:rsidDel="00E46A1C">
          <w:rPr>
            <w:rFonts w:ascii="Times New Roman" w:eastAsia="Roboto" w:hAnsi="Times New Roman" w:cs="Times New Roman"/>
            <w:color w:val="000000" w:themeColor="text1"/>
            <w:sz w:val="24"/>
            <w:szCs w:val="24"/>
            <w:rPrChange w:id="2375" w:author="Will Taylor Gough" w:date="2020-08-29T17:25:00Z">
              <w:rPr>
                <w:rFonts w:eastAsia="Roboto"/>
                <w:color w:val="000000" w:themeColor="text1"/>
                <w:sz w:val="24"/>
                <w:szCs w:val="24"/>
              </w:rPr>
            </w:rPrChange>
          </w:rPr>
          <w:delText xml:space="preserve">pertaining our </w:delText>
        </w:r>
        <w:r w:rsidR="00DA6C0E" w:rsidRPr="00C05B87" w:rsidDel="00E46A1C">
          <w:rPr>
            <w:rFonts w:ascii="Times New Roman" w:eastAsia="Roboto" w:hAnsi="Times New Roman" w:cs="Times New Roman"/>
            <w:color w:val="000000" w:themeColor="text1"/>
            <w:sz w:val="24"/>
            <w:szCs w:val="24"/>
            <w:rPrChange w:id="2376" w:author="Will Taylor Gough" w:date="2020-08-29T17:25:00Z">
              <w:rPr>
                <w:rFonts w:eastAsia="Roboto"/>
                <w:color w:val="000000" w:themeColor="text1"/>
                <w:sz w:val="24"/>
                <w:szCs w:val="24"/>
              </w:rPr>
            </w:rPrChange>
          </w:rPr>
          <w:delText xml:space="preserve">models </w:delText>
        </w:r>
        <w:r w:rsidR="003E2E86" w:rsidRPr="00C05B87" w:rsidDel="00E46A1C">
          <w:rPr>
            <w:rFonts w:ascii="Times New Roman" w:eastAsia="Roboto" w:hAnsi="Times New Roman" w:cs="Times New Roman"/>
            <w:color w:val="000000" w:themeColor="text1"/>
            <w:sz w:val="24"/>
            <w:szCs w:val="24"/>
            <w:rPrChange w:id="2377" w:author="Will Taylor Gough" w:date="2020-08-29T17:25:00Z">
              <w:rPr>
                <w:rFonts w:eastAsia="Roboto"/>
                <w:color w:val="000000" w:themeColor="text1"/>
                <w:sz w:val="24"/>
                <w:szCs w:val="24"/>
              </w:rPr>
            </w:rPrChange>
          </w:rPr>
          <w:delText>is given in Table 3.</w:delText>
        </w:r>
      </w:del>
    </w:p>
    <w:p w14:paraId="57159B73" w14:textId="77777777" w:rsidR="00675018" w:rsidRPr="00C05B87" w:rsidRDefault="00675018" w:rsidP="00C05B87">
      <w:pPr>
        <w:spacing w:line="480" w:lineRule="auto"/>
        <w:ind w:firstLine="720"/>
        <w:rPr>
          <w:rFonts w:ascii="Times New Roman" w:eastAsia="Times New Roman" w:hAnsi="Times New Roman" w:cs="Times New Roman"/>
          <w:sz w:val="24"/>
          <w:szCs w:val="24"/>
          <w:lang w:val="en-US"/>
          <w:rPrChange w:id="2378" w:author="Will Taylor Gough" w:date="2020-08-29T17:25:00Z">
            <w:rPr>
              <w:rFonts w:eastAsia="Times New Roman"/>
              <w:sz w:val="24"/>
              <w:szCs w:val="24"/>
              <w:lang w:val="en-US"/>
            </w:rPr>
          </w:rPrChange>
        </w:rPr>
        <w:pPrChange w:id="2379" w:author="Will Taylor Gough" w:date="2020-08-29T17:27:00Z">
          <w:pPr>
            <w:spacing w:line="240" w:lineRule="auto"/>
            <w:ind w:firstLine="720"/>
          </w:pPr>
        </w:pPrChange>
      </w:pPr>
    </w:p>
    <w:p w14:paraId="72F96E6E" w14:textId="77777777" w:rsidR="00732FC8" w:rsidRPr="00C05B87" w:rsidRDefault="00732FC8" w:rsidP="00C05B87">
      <w:pPr>
        <w:spacing w:line="480" w:lineRule="auto"/>
        <w:jc w:val="center"/>
        <w:rPr>
          <w:rFonts w:ascii="Times New Roman" w:hAnsi="Times New Roman" w:cs="Times New Roman"/>
          <w:i/>
          <w:color w:val="000000" w:themeColor="text1"/>
          <w:sz w:val="24"/>
          <w:szCs w:val="24"/>
          <w:u w:val="single"/>
          <w:rPrChange w:id="2380" w:author="Will Taylor Gough" w:date="2020-08-29T17:25:00Z">
            <w:rPr>
              <w:i/>
              <w:color w:val="000000" w:themeColor="text1"/>
              <w:sz w:val="24"/>
              <w:szCs w:val="24"/>
              <w:u w:val="single"/>
            </w:rPr>
          </w:rPrChange>
        </w:rPr>
        <w:pPrChange w:id="2381" w:author="Will Taylor Gough" w:date="2020-08-29T17:27:00Z">
          <w:pPr>
            <w:spacing w:line="240" w:lineRule="auto"/>
            <w:jc w:val="center"/>
          </w:pPr>
        </w:pPrChange>
      </w:pPr>
      <w:r w:rsidRPr="00C05B87">
        <w:rPr>
          <w:rFonts w:ascii="Times New Roman" w:hAnsi="Times New Roman" w:cs="Times New Roman"/>
          <w:i/>
          <w:color w:val="000000" w:themeColor="text1"/>
          <w:sz w:val="24"/>
          <w:szCs w:val="24"/>
          <w:u w:val="single"/>
          <w:rPrChange w:id="2382" w:author="Will Taylor Gough" w:date="2020-08-29T17:25:00Z">
            <w:rPr>
              <w:i/>
              <w:color w:val="000000" w:themeColor="text1"/>
              <w:sz w:val="24"/>
              <w:szCs w:val="24"/>
              <w:u w:val="single"/>
            </w:rPr>
          </w:rPrChange>
        </w:rPr>
        <w:t>Drag Coefficient</w:t>
      </w:r>
    </w:p>
    <w:p w14:paraId="660E6220" w14:textId="4E6F79FC" w:rsidR="003356F8" w:rsidRPr="00C05B87" w:rsidRDefault="00324FE1" w:rsidP="00C05B87">
      <w:pPr>
        <w:spacing w:line="480" w:lineRule="auto"/>
        <w:ind w:firstLine="720"/>
        <w:rPr>
          <w:rFonts w:ascii="Times New Roman" w:eastAsia="Times New Roman" w:hAnsi="Times New Roman" w:cs="Times New Roman"/>
          <w:sz w:val="24"/>
          <w:szCs w:val="24"/>
          <w:lang w:val="en-US"/>
          <w:rPrChange w:id="2383" w:author="Will Taylor Gough" w:date="2020-08-29T17:25:00Z">
            <w:rPr>
              <w:rFonts w:eastAsia="Times New Roman"/>
              <w:sz w:val="24"/>
              <w:szCs w:val="24"/>
              <w:lang w:val="en-US"/>
            </w:rPr>
          </w:rPrChange>
        </w:rPr>
        <w:pPrChange w:id="2384" w:author="Will Taylor Gough" w:date="2020-08-29T17:27:00Z">
          <w:pPr>
            <w:spacing w:line="240" w:lineRule="auto"/>
            <w:ind w:firstLine="720"/>
          </w:pPr>
        </w:pPrChange>
      </w:pPr>
      <w:r w:rsidRPr="00C05B87">
        <w:rPr>
          <w:rFonts w:ascii="Times New Roman" w:eastAsia="Times New Roman" w:hAnsi="Times New Roman" w:cs="Times New Roman"/>
          <w:sz w:val="24"/>
          <w:szCs w:val="24"/>
          <w:lang w:val="en-US"/>
          <w:rPrChange w:id="2385" w:author="Will Taylor Gough" w:date="2020-08-29T17:25:00Z">
            <w:rPr>
              <w:rFonts w:eastAsia="Times New Roman"/>
              <w:sz w:val="24"/>
              <w:szCs w:val="24"/>
              <w:lang w:val="en-US"/>
            </w:rPr>
          </w:rPrChange>
        </w:rPr>
        <w:t xml:space="preserve">Among </w:t>
      </w:r>
      <w:r w:rsidR="003356F8" w:rsidRPr="00C05B87">
        <w:rPr>
          <w:rFonts w:ascii="Times New Roman" w:eastAsia="Times New Roman" w:hAnsi="Times New Roman" w:cs="Times New Roman"/>
          <w:sz w:val="24"/>
          <w:szCs w:val="24"/>
          <w:lang w:val="en-US"/>
          <w:rPrChange w:id="2386" w:author="Will Taylor Gough" w:date="2020-08-29T17:25:00Z">
            <w:rPr>
              <w:rFonts w:eastAsia="Times New Roman"/>
              <w:sz w:val="24"/>
              <w:szCs w:val="24"/>
              <w:lang w:val="en-US"/>
            </w:rPr>
          </w:rPrChange>
        </w:rPr>
        <w:t xml:space="preserve">humpback, blue, and </w:t>
      </w:r>
      <w:r w:rsidR="002C0D3F" w:rsidRPr="00C05B87">
        <w:rPr>
          <w:rFonts w:ascii="Times New Roman" w:hAnsi="Times New Roman" w:cs="Times New Roman"/>
          <w:color w:val="000000" w:themeColor="text1"/>
          <w:sz w:val="24"/>
          <w:szCs w:val="24"/>
          <w:rPrChange w:id="2387" w:author="Will Taylor Gough" w:date="2020-08-29T17:25:00Z">
            <w:rPr>
              <w:color w:val="000000" w:themeColor="text1"/>
              <w:sz w:val="24"/>
              <w:szCs w:val="24"/>
            </w:rPr>
          </w:rPrChange>
        </w:rPr>
        <w:t>Antarctic</w:t>
      </w:r>
      <w:r w:rsidR="00C12D59" w:rsidRPr="00C05B87">
        <w:rPr>
          <w:rFonts w:ascii="Times New Roman" w:hAnsi="Times New Roman" w:cs="Times New Roman"/>
          <w:rPrChange w:id="2388" w:author="Will Taylor Gough" w:date="2020-08-29T17:25:00Z">
            <w:rPr/>
          </w:rPrChange>
        </w:rPr>
        <w:t xml:space="preserve"> </w:t>
      </w:r>
      <w:r w:rsidR="003356F8" w:rsidRPr="00C05B87">
        <w:rPr>
          <w:rFonts w:ascii="Times New Roman" w:eastAsia="Times New Roman" w:hAnsi="Times New Roman" w:cs="Times New Roman"/>
          <w:sz w:val="24"/>
          <w:szCs w:val="24"/>
          <w:lang w:val="en-US"/>
          <w:rPrChange w:id="2389" w:author="Will Taylor Gough" w:date="2020-08-29T17:25:00Z">
            <w:rPr>
              <w:rFonts w:eastAsia="Times New Roman"/>
              <w:sz w:val="24"/>
              <w:szCs w:val="24"/>
              <w:lang w:val="en-US"/>
            </w:rPr>
          </w:rPrChange>
        </w:rPr>
        <w:t>minke whal</w:t>
      </w:r>
      <w:r w:rsidRPr="00C05B87">
        <w:rPr>
          <w:rFonts w:ascii="Times New Roman" w:eastAsia="Times New Roman" w:hAnsi="Times New Roman" w:cs="Times New Roman"/>
          <w:sz w:val="24"/>
          <w:szCs w:val="24"/>
          <w:lang w:val="en-US"/>
          <w:rPrChange w:id="2390" w:author="Will Taylor Gough" w:date="2020-08-29T17:25:00Z">
            <w:rPr>
              <w:rFonts w:eastAsia="Times New Roman"/>
              <w:sz w:val="24"/>
              <w:szCs w:val="24"/>
              <w:lang w:val="en-US"/>
            </w:rPr>
          </w:rPrChange>
        </w:rPr>
        <w:t>es,</w:t>
      </w:r>
      <w:r w:rsidR="003356F8" w:rsidRPr="00C05B87">
        <w:rPr>
          <w:rFonts w:ascii="Times New Roman" w:eastAsia="Times New Roman" w:hAnsi="Times New Roman" w:cs="Times New Roman"/>
          <w:sz w:val="24"/>
          <w:szCs w:val="24"/>
          <w:lang w:val="en-US"/>
          <w:rPrChange w:id="2391" w:author="Will Taylor Gough" w:date="2020-08-29T17:25:00Z">
            <w:rPr>
              <w:rFonts w:eastAsia="Times New Roman"/>
              <w:sz w:val="24"/>
              <w:szCs w:val="24"/>
              <w:lang w:val="en-US"/>
            </w:rPr>
          </w:rPrChange>
        </w:rPr>
        <w:t xml:space="preserve"> the </w:t>
      </w:r>
      <w:r w:rsidR="002C0D3F" w:rsidRPr="00C05B87">
        <w:rPr>
          <w:rFonts w:ascii="Times New Roman" w:hAnsi="Times New Roman" w:cs="Times New Roman"/>
          <w:color w:val="000000" w:themeColor="text1"/>
          <w:sz w:val="24"/>
          <w:szCs w:val="24"/>
          <w:rPrChange w:id="2392" w:author="Will Taylor Gough" w:date="2020-08-29T17:25:00Z">
            <w:rPr>
              <w:color w:val="000000" w:themeColor="text1"/>
              <w:sz w:val="24"/>
              <w:szCs w:val="24"/>
            </w:rPr>
          </w:rPrChange>
        </w:rPr>
        <w:t>Antarctic</w:t>
      </w:r>
      <w:r w:rsidR="00C12D59" w:rsidRPr="00C05B87">
        <w:rPr>
          <w:rFonts w:ascii="Times New Roman" w:hAnsi="Times New Roman" w:cs="Times New Roman"/>
          <w:rPrChange w:id="2393" w:author="Will Taylor Gough" w:date="2020-08-29T17:25:00Z">
            <w:rPr/>
          </w:rPrChange>
        </w:rPr>
        <w:t xml:space="preserve"> </w:t>
      </w:r>
      <w:r w:rsidR="003356F8" w:rsidRPr="00C05B87">
        <w:rPr>
          <w:rFonts w:ascii="Times New Roman" w:eastAsia="Times New Roman" w:hAnsi="Times New Roman" w:cs="Times New Roman"/>
          <w:sz w:val="24"/>
          <w:szCs w:val="24"/>
          <w:lang w:val="en-US"/>
          <w:rPrChange w:id="2394" w:author="Will Taylor Gough" w:date="2020-08-29T17:25:00Z">
            <w:rPr>
              <w:rFonts w:eastAsia="Times New Roman"/>
              <w:sz w:val="24"/>
              <w:szCs w:val="24"/>
              <w:lang w:val="en-US"/>
            </w:rPr>
          </w:rPrChange>
        </w:rPr>
        <w:t xml:space="preserve">minke whale had the lowest mean drag coefficient (0.01 </w:t>
      </w:r>
      <w:r w:rsidR="003356F8" w:rsidRPr="00C05B87">
        <w:rPr>
          <w:rFonts w:ascii="Times New Roman" w:hAnsi="Times New Roman" w:cs="Times New Roman"/>
          <w:sz w:val="24"/>
          <w:szCs w:val="24"/>
          <w:rPrChange w:id="2395" w:author="Will Taylor Gough" w:date="2020-08-29T17:25:00Z">
            <w:rPr>
              <w:sz w:val="24"/>
              <w:szCs w:val="24"/>
            </w:rPr>
          </w:rPrChange>
        </w:rPr>
        <w:sym w:font="Symbol" w:char="F0B1"/>
      </w:r>
      <w:r w:rsidR="003356F8" w:rsidRPr="00C05B87">
        <w:rPr>
          <w:rFonts w:ascii="Times New Roman" w:hAnsi="Times New Roman" w:cs="Times New Roman"/>
          <w:sz w:val="24"/>
          <w:szCs w:val="24"/>
          <w:rPrChange w:id="2396" w:author="Will Taylor Gough" w:date="2020-08-29T17:25:00Z">
            <w:rPr>
              <w:sz w:val="24"/>
              <w:szCs w:val="24"/>
            </w:rPr>
          </w:rPrChange>
        </w:rPr>
        <w:t xml:space="preserve"> 0.001), with the humpback whale slightly higher (0.02 </w:t>
      </w:r>
      <w:r w:rsidR="003356F8" w:rsidRPr="00C05B87">
        <w:rPr>
          <w:rFonts w:ascii="Times New Roman" w:hAnsi="Times New Roman" w:cs="Times New Roman"/>
          <w:sz w:val="24"/>
          <w:szCs w:val="24"/>
          <w:rPrChange w:id="2397" w:author="Will Taylor Gough" w:date="2020-08-29T17:25:00Z">
            <w:rPr>
              <w:sz w:val="24"/>
              <w:szCs w:val="24"/>
            </w:rPr>
          </w:rPrChange>
        </w:rPr>
        <w:sym w:font="Symbol" w:char="F0B1"/>
      </w:r>
      <w:r w:rsidR="003356F8" w:rsidRPr="00C05B87">
        <w:rPr>
          <w:rFonts w:ascii="Times New Roman" w:hAnsi="Times New Roman" w:cs="Times New Roman"/>
          <w:sz w:val="24"/>
          <w:szCs w:val="24"/>
          <w:rPrChange w:id="2398" w:author="Will Taylor Gough" w:date="2020-08-29T17:25:00Z">
            <w:rPr>
              <w:sz w:val="24"/>
              <w:szCs w:val="24"/>
            </w:rPr>
          </w:rPrChange>
        </w:rPr>
        <w:t xml:space="preserve"> </w:t>
      </w:r>
      <w:r w:rsidR="003356F8" w:rsidRPr="00C05B87">
        <w:rPr>
          <w:rFonts w:ascii="Times New Roman" w:hAnsi="Times New Roman" w:cs="Times New Roman"/>
          <w:sz w:val="24"/>
          <w:szCs w:val="24"/>
          <w:rPrChange w:id="2399" w:author="Will Taylor Gough" w:date="2020-08-29T17:25:00Z">
            <w:rPr>
              <w:sz w:val="24"/>
              <w:szCs w:val="24"/>
            </w:rPr>
          </w:rPrChange>
        </w:rPr>
        <w:lastRenderedPageBreak/>
        <w:t xml:space="preserve">0.002) and the blue whale having the highest value (0.04 </w:t>
      </w:r>
      <w:r w:rsidR="003356F8" w:rsidRPr="00C05B87">
        <w:rPr>
          <w:rFonts w:ascii="Times New Roman" w:hAnsi="Times New Roman" w:cs="Times New Roman"/>
          <w:sz w:val="24"/>
          <w:szCs w:val="24"/>
          <w:rPrChange w:id="2400" w:author="Will Taylor Gough" w:date="2020-08-29T17:25:00Z">
            <w:rPr>
              <w:sz w:val="24"/>
              <w:szCs w:val="24"/>
            </w:rPr>
          </w:rPrChange>
        </w:rPr>
        <w:sym w:font="Symbol" w:char="F0B1"/>
      </w:r>
      <w:r w:rsidR="003356F8" w:rsidRPr="00C05B87">
        <w:rPr>
          <w:rFonts w:ascii="Times New Roman" w:hAnsi="Times New Roman" w:cs="Times New Roman"/>
          <w:sz w:val="24"/>
          <w:szCs w:val="24"/>
          <w:rPrChange w:id="2401" w:author="Will Taylor Gough" w:date="2020-08-29T17:25:00Z">
            <w:rPr>
              <w:sz w:val="24"/>
              <w:szCs w:val="24"/>
            </w:rPr>
          </w:rPrChange>
        </w:rPr>
        <w:t xml:space="preserve"> 0.006). </w:t>
      </w:r>
      <w:r w:rsidR="003356F8" w:rsidRPr="00C05B87">
        <w:rPr>
          <w:rFonts w:ascii="Times New Roman" w:eastAsia="Times New Roman" w:hAnsi="Times New Roman" w:cs="Times New Roman"/>
          <w:sz w:val="24"/>
          <w:szCs w:val="24"/>
          <w:lang w:val="en-US"/>
          <w:rPrChange w:id="2402" w:author="Will Taylor Gough" w:date="2020-08-29T17:25:00Z">
            <w:rPr>
              <w:rFonts w:eastAsia="Times New Roman"/>
              <w:sz w:val="24"/>
              <w:szCs w:val="24"/>
              <w:lang w:val="en-US"/>
            </w:rPr>
          </w:rPrChange>
        </w:rPr>
        <w:t>We found that</w:t>
      </w:r>
      <w:r w:rsidRPr="00C05B87">
        <w:rPr>
          <w:rFonts w:ascii="Times New Roman" w:eastAsia="Times New Roman" w:hAnsi="Times New Roman" w:cs="Times New Roman"/>
          <w:sz w:val="24"/>
          <w:szCs w:val="24"/>
          <w:lang w:val="en-US"/>
          <w:rPrChange w:id="2403" w:author="Will Taylor Gough" w:date="2020-08-29T17:25:00Z">
            <w:rPr>
              <w:rFonts w:eastAsia="Times New Roman"/>
              <w:sz w:val="24"/>
              <w:szCs w:val="24"/>
              <w:lang w:val="en-US"/>
            </w:rPr>
          </w:rPrChange>
        </w:rPr>
        <w:t xml:space="preserve"> the</w:t>
      </w:r>
      <w:r w:rsidR="003356F8" w:rsidRPr="00C05B87">
        <w:rPr>
          <w:rFonts w:ascii="Times New Roman" w:eastAsia="Times New Roman" w:hAnsi="Times New Roman" w:cs="Times New Roman"/>
          <w:sz w:val="24"/>
          <w:szCs w:val="24"/>
          <w:lang w:val="en-US"/>
          <w:rPrChange w:id="2404" w:author="Will Taylor Gough" w:date="2020-08-29T17:25:00Z">
            <w:rPr>
              <w:rFonts w:eastAsia="Times New Roman"/>
              <w:sz w:val="24"/>
              <w:szCs w:val="24"/>
              <w:lang w:val="en-US"/>
            </w:rPr>
          </w:rPrChange>
        </w:rPr>
        <w:t xml:space="preserve"> drag coefficient for both routine and lunge-associated swimming decrease</w:t>
      </w:r>
      <w:ins w:id="2405" w:author="Will Taylor Gough" w:date="2020-08-29T17:58:00Z">
        <w:r w:rsidR="007E5166">
          <w:rPr>
            <w:rFonts w:ascii="Times New Roman" w:eastAsia="Times New Roman" w:hAnsi="Times New Roman" w:cs="Times New Roman"/>
            <w:sz w:val="24"/>
            <w:szCs w:val="24"/>
            <w:lang w:val="en-US"/>
          </w:rPr>
          <w:t>d</w:t>
        </w:r>
      </w:ins>
      <w:del w:id="2406" w:author="Will Taylor Gough" w:date="2020-08-29T17:58:00Z">
        <w:r w:rsidR="003356F8" w:rsidRPr="00C05B87" w:rsidDel="007E5166">
          <w:rPr>
            <w:rFonts w:ascii="Times New Roman" w:eastAsia="Times New Roman" w:hAnsi="Times New Roman" w:cs="Times New Roman"/>
            <w:sz w:val="24"/>
            <w:szCs w:val="24"/>
            <w:lang w:val="en-US"/>
            <w:rPrChange w:id="2407" w:author="Will Taylor Gough" w:date="2020-08-29T17:25:00Z">
              <w:rPr>
                <w:rFonts w:eastAsia="Times New Roman"/>
                <w:sz w:val="24"/>
                <w:szCs w:val="24"/>
                <w:lang w:val="en-US"/>
              </w:rPr>
            </w:rPrChange>
          </w:rPr>
          <w:delText>s</w:delText>
        </w:r>
      </w:del>
      <w:r w:rsidR="003356F8" w:rsidRPr="00C05B87">
        <w:rPr>
          <w:rFonts w:ascii="Times New Roman" w:eastAsia="Times New Roman" w:hAnsi="Times New Roman" w:cs="Times New Roman"/>
          <w:sz w:val="24"/>
          <w:szCs w:val="24"/>
          <w:lang w:val="en-US"/>
          <w:rPrChange w:id="2408" w:author="Will Taylor Gough" w:date="2020-08-29T17:25:00Z">
            <w:rPr>
              <w:rFonts w:eastAsia="Times New Roman"/>
              <w:sz w:val="24"/>
              <w:szCs w:val="24"/>
              <w:lang w:val="en-US"/>
            </w:rPr>
          </w:rPrChange>
        </w:rPr>
        <w:t xml:space="preserve"> with increasing swim speed (</w:t>
      </w:r>
      <w:r w:rsidR="00E23368" w:rsidRPr="00C05B87">
        <w:rPr>
          <w:rFonts w:ascii="Times New Roman" w:hAnsi="Times New Roman" w:cs="Times New Roman"/>
          <w:color w:val="000000" w:themeColor="text1"/>
          <w:sz w:val="24"/>
          <w:szCs w:val="24"/>
          <w:rPrChange w:id="2409" w:author="Will Taylor Gough" w:date="2020-08-29T17:25:00Z">
            <w:rPr>
              <w:color w:val="000000" w:themeColor="text1"/>
              <w:sz w:val="24"/>
              <w:szCs w:val="24"/>
            </w:rPr>
          </w:rPrChange>
        </w:rPr>
        <w:t xml:space="preserve">routine: </w:t>
      </w:r>
      <w:r w:rsidR="00E23368" w:rsidRPr="00C05B87">
        <w:rPr>
          <w:rFonts w:ascii="Times New Roman" w:eastAsia="Times New Roman" w:hAnsi="Times New Roman" w:cs="Times New Roman"/>
          <w:i/>
          <w:sz w:val="24"/>
          <w:szCs w:val="24"/>
          <w:lang w:val="en-US"/>
          <w:rPrChange w:id="2410" w:author="Will Taylor Gough" w:date="2020-08-29T17:25:00Z">
            <w:rPr>
              <w:rFonts w:eastAsia="Times New Roman"/>
              <w:i/>
              <w:sz w:val="24"/>
              <w:szCs w:val="24"/>
              <w:lang w:val="en-US"/>
            </w:rPr>
          </w:rPrChange>
        </w:rPr>
        <w:t>ŷ</w:t>
      </w:r>
      <w:r w:rsidR="00E23368" w:rsidRPr="00C05B87">
        <w:rPr>
          <w:rFonts w:ascii="Times New Roman" w:eastAsia="Times New Roman" w:hAnsi="Times New Roman" w:cs="Times New Roman"/>
          <w:sz w:val="24"/>
          <w:szCs w:val="24"/>
          <w:lang w:val="en-US"/>
          <w:rPrChange w:id="2411" w:author="Will Taylor Gough" w:date="2020-08-29T17:25:00Z">
            <w:rPr>
              <w:rFonts w:eastAsia="Times New Roman"/>
              <w:sz w:val="24"/>
              <w:szCs w:val="24"/>
              <w:lang w:val="en-US"/>
            </w:rPr>
          </w:rPrChange>
        </w:rPr>
        <w:t xml:space="preserve"> = - 0.613x – 2.617; </w:t>
      </w:r>
      <w:r w:rsidR="00E23368" w:rsidRPr="00C05B87">
        <w:rPr>
          <w:rFonts w:ascii="Times New Roman" w:eastAsia="Times New Roman" w:hAnsi="Times New Roman" w:cs="Times New Roman"/>
          <w:i/>
          <w:sz w:val="24"/>
          <w:szCs w:val="24"/>
          <w:lang w:val="en-US"/>
          <w:rPrChange w:id="2412" w:author="Will Taylor Gough" w:date="2020-08-29T17:25:00Z">
            <w:rPr>
              <w:rFonts w:eastAsia="Times New Roman"/>
              <w:i/>
              <w:sz w:val="24"/>
              <w:szCs w:val="24"/>
              <w:lang w:val="en-US"/>
            </w:rPr>
          </w:rPrChange>
        </w:rPr>
        <w:t>R</w:t>
      </w:r>
      <w:r w:rsidR="00E23368" w:rsidRPr="00C05B87">
        <w:rPr>
          <w:rFonts w:ascii="Times New Roman" w:eastAsia="Times New Roman" w:hAnsi="Times New Roman" w:cs="Times New Roman"/>
          <w:i/>
          <w:sz w:val="24"/>
          <w:szCs w:val="24"/>
          <w:vertAlign w:val="superscript"/>
          <w:lang w:val="en-US"/>
          <w:rPrChange w:id="2413" w:author="Will Taylor Gough" w:date="2020-08-29T17:25:00Z">
            <w:rPr>
              <w:rFonts w:eastAsia="Times New Roman"/>
              <w:i/>
              <w:sz w:val="24"/>
              <w:szCs w:val="24"/>
              <w:vertAlign w:val="superscript"/>
              <w:lang w:val="en-US"/>
            </w:rPr>
          </w:rPrChange>
        </w:rPr>
        <w:t>2</w:t>
      </w:r>
      <w:r w:rsidR="00E23368" w:rsidRPr="00C05B87">
        <w:rPr>
          <w:rFonts w:ascii="Times New Roman" w:eastAsia="Times New Roman" w:hAnsi="Times New Roman" w:cs="Times New Roman"/>
          <w:sz w:val="24"/>
          <w:szCs w:val="24"/>
          <w:lang w:val="en-US"/>
          <w:rPrChange w:id="2414" w:author="Will Taylor Gough" w:date="2020-08-29T17:25:00Z">
            <w:rPr>
              <w:rFonts w:eastAsia="Times New Roman"/>
              <w:sz w:val="24"/>
              <w:szCs w:val="24"/>
              <w:lang w:val="en-US"/>
            </w:rPr>
          </w:rPrChange>
        </w:rPr>
        <w:t xml:space="preserve"> = 0.12; </w:t>
      </w:r>
      <w:r w:rsidR="00E23368" w:rsidRPr="00C05B87">
        <w:rPr>
          <w:rFonts w:ascii="Times New Roman" w:eastAsia="Times New Roman" w:hAnsi="Times New Roman" w:cs="Times New Roman"/>
          <w:i/>
          <w:sz w:val="24"/>
          <w:szCs w:val="24"/>
          <w:lang w:val="en-US"/>
          <w:rPrChange w:id="2415" w:author="Will Taylor Gough" w:date="2020-08-29T17:25:00Z">
            <w:rPr>
              <w:rFonts w:eastAsia="Times New Roman"/>
              <w:i/>
              <w:sz w:val="24"/>
              <w:szCs w:val="24"/>
              <w:lang w:val="en-US"/>
            </w:rPr>
          </w:rPrChange>
        </w:rPr>
        <w:t>p</w:t>
      </w:r>
      <w:r w:rsidR="00E23368" w:rsidRPr="00C05B87">
        <w:rPr>
          <w:rFonts w:ascii="Times New Roman" w:eastAsia="Times New Roman" w:hAnsi="Times New Roman" w:cs="Times New Roman"/>
          <w:sz w:val="24"/>
          <w:szCs w:val="24"/>
          <w:lang w:val="en-US"/>
          <w:rPrChange w:id="2416" w:author="Will Taylor Gough" w:date="2020-08-29T17:25:00Z">
            <w:rPr>
              <w:rFonts w:eastAsia="Times New Roman"/>
              <w:sz w:val="24"/>
              <w:szCs w:val="24"/>
              <w:lang w:val="en-US"/>
            </w:rPr>
          </w:rPrChange>
        </w:rPr>
        <w:t xml:space="preserve"> = 0.004; lunge-associated:</w:t>
      </w:r>
      <w:r w:rsidR="00E23368" w:rsidRPr="00C05B87">
        <w:rPr>
          <w:rFonts w:ascii="Times New Roman" w:eastAsia="Times New Roman" w:hAnsi="Times New Roman" w:cs="Times New Roman"/>
          <w:i/>
          <w:sz w:val="24"/>
          <w:szCs w:val="24"/>
          <w:lang w:val="en-US"/>
          <w:rPrChange w:id="2417" w:author="Will Taylor Gough" w:date="2020-08-29T17:25:00Z">
            <w:rPr>
              <w:rFonts w:eastAsia="Times New Roman"/>
              <w:i/>
              <w:sz w:val="24"/>
              <w:szCs w:val="24"/>
              <w:lang w:val="en-US"/>
            </w:rPr>
          </w:rPrChange>
        </w:rPr>
        <w:t xml:space="preserve"> ŷ</w:t>
      </w:r>
      <w:r w:rsidR="00E23368" w:rsidRPr="00C05B87">
        <w:rPr>
          <w:rFonts w:ascii="Times New Roman" w:eastAsia="Times New Roman" w:hAnsi="Times New Roman" w:cs="Times New Roman"/>
          <w:sz w:val="24"/>
          <w:szCs w:val="24"/>
          <w:lang w:val="en-US"/>
          <w:rPrChange w:id="2418" w:author="Will Taylor Gough" w:date="2020-08-29T17:25:00Z">
            <w:rPr>
              <w:rFonts w:eastAsia="Times New Roman"/>
              <w:sz w:val="24"/>
              <w:szCs w:val="24"/>
              <w:lang w:val="en-US"/>
            </w:rPr>
          </w:rPrChange>
        </w:rPr>
        <w:t xml:space="preserve"> = -0.270x – 3.148; R</w:t>
      </w:r>
      <w:r w:rsidR="00E23368" w:rsidRPr="00C05B87">
        <w:rPr>
          <w:rFonts w:ascii="Times New Roman" w:eastAsia="Times New Roman" w:hAnsi="Times New Roman" w:cs="Times New Roman"/>
          <w:sz w:val="24"/>
          <w:szCs w:val="24"/>
          <w:vertAlign w:val="superscript"/>
          <w:lang w:val="en-US"/>
          <w:rPrChange w:id="2419" w:author="Will Taylor Gough" w:date="2020-08-29T17:25:00Z">
            <w:rPr>
              <w:rFonts w:eastAsia="Times New Roman"/>
              <w:sz w:val="24"/>
              <w:szCs w:val="24"/>
              <w:vertAlign w:val="superscript"/>
              <w:lang w:val="en-US"/>
            </w:rPr>
          </w:rPrChange>
        </w:rPr>
        <w:t>2</w:t>
      </w:r>
      <w:r w:rsidR="00E23368" w:rsidRPr="00C05B87">
        <w:rPr>
          <w:rFonts w:ascii="Times New Roman" w:eastAsia="Times New Roman" w:hAnsi="Times New Roman" w:cs="Times New Roman"/>
          <w:sz w:val="24"/>
          <w:szCs w:val="24"/>
          <w:lang w:val="en-US"/>
          <w:rPrChange w:id="2420" w:author="Will Taylor Gough" w:date="2020-08-29T17:25:00Z">
            <w:rPr>
              <w:rFonts w:eastAsia="Times New Roman"/>
              <w:sz w:val="24"/>
              <w:szCs w:val="24"/>
              <w:lang w:val="en-US"/>
            </w:rPr>
          </w:rPrChange>
        </w:rPr>
        <w:t xml:space="preserve"> = 0.06; p = 0.042</w:t>
      </w:r>
      <w:ins w:id="2421" w:author="Will Taylor Gough" w:date="2020-08-29T11:36:00Z">
        <w:r w:rsidR="00DF19B7" w:rsidRPr="00C05B87">
          <w:rPr>
            <w:rFonts w:ascii="Times New Roman" w:eastAsia="Times New Roman" w:hAnsi="Times New Roman" w:cs="Times New Roman"/>
            <w:sz w:val="24"/>
            <w:szCs w:val="24"/>
            <w:lang w:val="en-US"/>
            <w:rPrChange w:id="2422" w:author="Will Taylor Gough" w:date="2020-08-29T17:25:00Z">
              <w:rPr>
                <w:rFonts w:eastAsia="Times New Roman"/>
                <w:sz w:val="24"/>
                <w:szCs w:val="24"/>
                <w:lang w:val="en-US"/>
              </w:rPr>
            </w:rPrChange>
          </w:rPr>
          <w:t xml:space="preserve">; </w:t>
        </w:r>
      </w:ins>
      <w:del w:id="2423" w:author="Will Taylor Gough" w:date="2020-08-29T11:36:00Z">
        <w:r w:rsidR="003356F8" w:rsidRPr="00C05B87" w:rsidDel="00DF19B7">
          <w:rPr>
            <w:rFonts w:ascii="Times New Roman" w:eastAsia="Times New Roman" w:hAnsi="Times New Roman" w:cs="Times New Roman"/>
            <w:sz w:val="24"/>
            <w:szCs w:val="24"/>
            <w:lang w:val="en-US"/>
            <w:rPrChange w:id="2424" w:author="Will Taylor Gough" w:date="2020-08-29T17:25:00Z">
              <w:rPr>
                <w:rFonts w:eastAsia="Times New Roman"/>
                <w:sz w:val="24"/>
                <w:szCs w:val="24"/>
                <w:lang w:val="en-US"/>
              </w:rPr>
            </w:rPrChange>
          </w:rPr>
          <w:delText>)</w:delText>
        </w:r>
        <w:r w:rsidR="00AA1F9B" w:rsidRPr="00C05B87" w:rsidDel="00DF19B7">
          <w:rPr>
            <w:rFonts w:ascii="Times New Roman" w:eastAsia="Times New Roman" w:hAnsi="Times New Roman" w:cs="Times New Roman"/>
            <w:sz w:val="24"/>
            <w:szCs w:val="24"/>
            <w:lang w:val="en-US"/>
            <w:rPrChange w:id="2425" w:author="Will Taylor Gough" w:date="2020-08-29T17:25:00Z">
              <w:rPr>
                <w:rFonts w:eastAsia="Times New Roman"/>
                <w:sz w:val="24"/>
                <w:szCs w:val="24"/>
                <w:lang w:val="en-US"/>
              </w:rPr>
            </w:rPrChange>
          </w:rPr>
          <w:delText xml:space="preserve"> (</w:delText>
        </w:r>
      </w:del>
      <w:r w:rsidR="00AA1F9B" w:rsidRPr="00C05B87">
        <w:rPr>
          <w:rFonts w:ascii="Times New Roman" w:eastAsia="Times New Roman" w:hAnsi="Times New Roman" w:cs="Times New Roman"/>
          <w:sz w:val="24"/>
          <w:szCs w:val="24"/>
          <w:lang w:val="en-US"/>
          <w:rPrChange w:id="2426" w:author="Will Taylor Gough" w:date="2020-08-29T17:25:00Z">
            <w:rPr>
              <w:rFonts w:eastAsia="Times New Roman"/>
              <w:sz w:val="24"/>
              <w:szCs w:val="24"/>
              <w:lang w:val="en-US"/>
            </w:rPr>
          </w:rPrChange>
        </w:rPr>
        <w:t>Fig 5A)</w:t>
      </w:r>
      <w:r w:rsidR="003356F8" w:rsidRPr="00C05B87">
        <w:rPr>
          <w:rFonts w:ascii="Times New Roman" w:eastAsia="Times New Roman" w:hAnsi="Times New Roman" w:cs="Times New Roman"/>
          <w:sz w:val="24"/>
          <w:szCs w:val="24"/>
          <w:lang w:val="en-US"/>
          <w:rPrChange w:id="2427" w:author="Will Taylor Gough" w:date="2020-08-29T17:25:00Z">
            <w:rPr>
              <w:rFonts w:eastAsia="Times New Roman"/>
              <w:sz w:val="24"/>
              <w:szCs w:val="24"/>
              <w:lang w:val="en-US"/>
            </w:rPr>
          </w:rPrChange>
        </w:rPr>
        <w:t xml:space="preserve">. Conversely, we found that the drag coefficient </w:t>
      </w:r>
      <w:r w:rsidR="00FE1AF5" w:rsidRPr="00C05B87">
        <w:rPr>
          <w:rFonts w:ascii="Times New Roman" w:eastAsia="Times New Roman" w:hAnsi="Times New Roman" w:cs="Times New Roman"/>
          <w:sz w:val="24"/>
          <w:szCs w:val="24"/>
          <w:lang w:val="en-US"/>
          <w:rPrChange w:id="2428" w:author="Will Taylor Gough" w:date="2020-08-29T17:25:00Z">
            <w:rPr>
              <w:rFonts w:eastAsia="Times New Roman"/>
              <w:sz w:val="24"/>
              <w:szCs w:val="24"/>
              <w:lang w:val="en-US"/>
            </w:rPr>
          </w:rPrChange>
        </w:rPr>
        <w:t>increased</w:t>
      </w:r>
      <w:r w:rsidR="003356F8" w:rsidRPr="00C05B87">
        <w:rPr>
          <w:rFonts w:ascii="Times New Roman" w:eastAsia="Times New Roman" w:hAnsi="Times New Roman" w:cs="Times New Roman"/>
          <w:sz w:val="24"/>
          <w:szCs w:val="24"/>
          <w:lang w:val="en-US"/>
          <w:rPrChange w:id="2429" w:author="Will Taylor Gough" w:date="2020-08-29T17:25:00Z">
            <w:rPr>
              <w:rFonts w:eastAsia="Times New Roman"/>
              <w:sz w:val="24"/>
              <w:szCs w:val="24"/>
              <w:lang w:val="en-US"/>
            </w:rPr>
          </w:rPrChange>
        </w:rPr>
        <w:t xml:space="preserve"> for both </w:t>
      </w:r>
      <w:r w:rsidR="00EB7B30" w:rsidRPr="00C05B87">
        <w:rPr>
          <w:rFonts w:ascii="Times New Roman" w:eastAsia="Times New Roman" w:hAnsi="Times New Roman" w:cs="Times New Roman"/>
          <w:sz w:val="24"/>
          <w:szCs w:val="24"/>
          <w:lang w:val="en-US"/>
          <w:rPrChange w:id="2430" w:author="Will Taylor Gough" w:date="2020-08-29T17:25:00Z">
            <w:rPr>
              <w:rFonts w:eastAsia="Times New Roman"/>
              <w:sz w:val="24"/>
              <w:szCs w:val="24"/>
              <w:lang w:val="en-US"/>
            </w:rPr>
          </w:rPrChange>
        </w:rPr>
        <w:t xml:space="preserve">routine and lunge-associated </w:t>
      </w:r>
      <w:r w:rsidR="003356F8" w:rsidRPr="00C05B87">
        <w:rPr>
          <w:rFonts w:ascii="Times New Roman" w:eastAsia="Times New Roman" w:hAnsi="Times New Roman" w:cs="Times New Roman"/>
          <w:sz w:val="24"/>
          <w:szCs w:val="24"/>
          <w:lang w:val="en-US"/>
          <w:rPrChange w:id="2431" w:author="Will Taylor Gough" w:date="2020-08-29T17:25:00Z">
            <w:rPr>
              <w:rFonts w:eastAsia="Times New Roman"/>
              <w:sz w:val="24"/>
              <w:szCs w:val="24"/>
              <w:lang w:val="en-US"/>
            </w:rPr>
          </w:rPrChange>
        </w:rPr>
        <w:t>swimming w</w:t>
      </w:r>
      <w:r w:rsidR="00EB7B30" w:rsidRPr="00C05B87">
        <w:rPr>
          <w:rFonts w:ascii="Times New Roman" w:eastAsia="Times New Roman" w:hAnsi="Times New Roman" w:cs="Times New Roman"/>
          <w:sz w:val="24"/>
          <w:szCs w:val="24"/>
          <w:lang w:val="en-US"/>
          <w:rPrChange w:id="2432" w:author="Will Taylor Gough" w:date="2020-08-29T17:25:00Z">
            <w:rPr>
              <w:rFonts w:eastAsia="Times New Roman"/>
              <w:sz w:val="24"/>
              <w:szCs w:val="24"/>
              <w:lang w:val="en-US"/>
            </w:rPr>
          </w:rPrChange>
        </w:rPr>
        <w:t>ith increasing total body length</w:t>
      </w:r>
      <w:r w:rsidR="003356F8" w:rsidRPr="00C05B87">
        <w:rPr>
          <w:rFonts w:ascii="Times New Roman" w:eastAsia="Times New Roman" w:hAnsi="Times New Roman" w:cs="Times New Roman"/>
          <w:sz w:val="24"/>
          <w:szCs w:val="24"/>
          <w:lang w:val="en-US"/>
          <w:rPrChange w:id="2433" w:author="Will Taylor Gough" w:date="2020-08-29T17:25:00Z">
            <w:rPr>
              <w:rFonts w:eastAsia="Times New Roman"/>
              <w:sz w:val="24"/>
              <w:szCs w:val="24"/>
              <w:lang w:val="en-US"/>
            </w:rPr>
          </w:rPrChange>
        </w:rPr>
        <w:t xml:space="preserve"> (routine: </w:t>
      </w:r>
      <w:r w:rsidR="00E23368" w:rsidRPr="00C05B87">
        <w:rPr>
          <w:rFonts w:ascii="Times New Roman" w:eastAsia="Times New Roman" w:hAnsi="Times New Roman" w:cs="Times New Roman"/>
          <w:i/>
          <w:sz w:val="24"/>
          <w:szCs w:val="24"/>
          <w:lang w:val="en-US"/>
          <w:rPrChange w:id="2434" w:author="Will Taylor Gough" w:date="2020-08-29T17:25:00Z">
            <w:rPr>
              <w:rFonts w:eastAsia="Times New Roman"/>
              <w:i/>
              <w:sz w:val="24"/>
              <w:szCs w:val="24"/>
              <w:lang w:val="en-US"/>
            </w:rPr>
          </w:rPrChange>
        </w:rPr>
        <w:t>ŷ</w:t>
      </w:r>
      <w:r w:rsidR="00E23368" w:rsidRPr="00C05B87">
        <w:rPr>
          <w:rFonts w:ascii="Times New Roman" w:eastAsia="Times New Roman" w:hAnsi="Times New Roman" w:cs="Times New Roman"/>
          <w:sz w:val="24"/>
          <w:szCs w:val="24"/>
          <w:lang w:val="en-US"/>
          <w:rPrChange w:id="2435" w:author="Will Taylor Gough" w:date="2020-08-29T17:25:00Z">
            <w:rPr>
              <w:rFonts w:eastAsia="Times New Roman"/>
              <w:sz w:val="24"/>
              <w:szCs w:val="24"/>
              <w:lang w:val="en-US"/>
            </w:rPr>
          </w:rPrChange>
        </w:rPr>
        <w:t xml:space="preserve"> = 0.082x – 5.080; </w:t>
      </w:r>
      <w:r w:rsidR="00E23368" w:rsidRPr="00C05B87">
        <w:rPr>
          <w:rFonts w:ascii="Times New Roman" w:eastAsia="Times New Roman" w:hAnsi="Times New Roman" w:cs="Times New Roman"/>
          <w:i/>
          <w:sz w:val="24"/>
          <w:szCs w:val="24"/>
          <w:lang w:val="en-US"/>
          <w:rPrChange w:id="2436" w:author="Will Taylor Gough" w:date="2020-08-29T17:25:00Z">
            <w:rPr>
              <w:rFonts w:eastAsia="Times New Roman"/>
              <w:i/>
              <w:sz w:val="24"/>
              <w:szCs w:val="24"/>
              <w:lang w:val="en-US"/>
            </w:rPr>
          </w:rPrChange>
        </w:rPr>
        <w:t>R</w:t>
      </w:r>
      <w:r w:rsidR="00E23368" w:rsidRPr="00C05B87">
        <w:rPr>
          <w:rFonts w:ascii="Times New Roman" w:eastAsia="Times New Roman" w:hAnsi="Times New Roman" w:cs="Times New Roman"/>
          <w:i/>
          <w:sz w:val="24"/>
          <w:szCs w:val="24"/>
          <w:vertAlign w:val="superscript"/>
          <w:lang w:val="en-US"/>
          <w:rPrChange w:id="2437" w:author="Will Taylor Gough" w:date="2020-08-29T17:25:00Z">
            <w:rPr>
              <w:rFonts w:eastAsia="Times New Roman"/>
              <w:i/>
              <w:sz w:val="24"/>
              <w:szCs w:val="24"/>
              <w:vertAlign w:val="superscript"/>
              <w:lang w:val="en-US"/>
            </w:rPr>
          </w:rPrChange>
        </w:rPr>
        <w:t>2</w:t>
      </w:r>
      <w:r w:rsidR="00E23368" w:rsidRPr="00C05B87">
        <w:rPr>
          <w:rFonts w:ascii="Times New Roman" w:eastAsia="Times New Roman" w:hAnsi="Times New Roman" w:cs="Times New Roman"/>
          <w:sz w:val="24"/>
          <w:szCs w:val="24"/>
          <w:lang w:val="en-US"/>
          <w:rPrChange w:id="2438" w:author="Will Taylor Gough" w:date="2020-08-29T17:25:00Z">
            <w:rPr>
              <w:rFonts w:eastAsia="Times New Roman"/>
              <w:sz w:val="24"/>
              <w:szCs w:val="24"/>
              <w:lang w:val="en-US"/>
            </w:rPr>
          </w:rPrChange>
        </w:rPr>
        <w:t xml:space="preserve"> = 0.64; </w:t>
      </w:r>
      <w:r w:rsidR="00E23368" w:rsidRPr="00C05B87">
        <w:rPr>
          <w:rFonts w:ascii="Times New Roman" w:eastAsia="Times New Roman" w:hAnsi="Times New Roman" w:cs="Times New Roman"/>
          <w:i/>
          <w:sz w:val="24"/>
          <w:szCs w:val="24"/>
          <w:lang w:val="en-US"/>
          <w:rPrChange w:id="2439" w:author="Will Taylor Gough" w:date="2020-08-29T17:25:00Z">
            <w:rPr>
              <w:rFonts w:eastAsia="Times New Roman"/>
              <w:i/>
              <w:sz w:val="24"/>
              <w:szCs w:val="24"/>
              <w:lang w:val="en-US"/>
            </w:rPr>
          </w:rPrChange>
        </w:rPr>
        <w:t>p</w:t>
      </w:r>
      <w:r w:rsidR="00E23368" w:rsidRPr="00C05B87">
        <w:rPr>
          <w:rFonts w:ascii="Times New Roman" w:eastAsia="Times New Roman" w:hAnsi="Times New Roman" w:cs="Times New Roman"/>
          <w:sz w:val="24"/>
          <w:szCs w:val="24"/>
          <w:lang w:val="en-US"/>
          <w:rPrChange w:id="2440" w:author="Will Taylor Gough" w:date="2020-08-29T17:25:00Z">
            <w:rPr>
              <w:rFonts w:eastAsia="Times New Roman"/>
              <w:sz w:val="24"/>
              <w:szCs w:val="24"/>
              <w:lang w:val="en-US"/>
            </w:rPr>
          </w:rPrChange>
        </w:rPr>
        <w:t xml:space="preserve"> &lt; 0.001;</w:t>
      </w:r>
      <w:r w:rsidR="003356F8" w:rsidRPr="00C05B87">
        <w:rPr>
          <w:rFonts w:ascii="Times New Roman" w:eastAsia="Times New Roman" w:hAnsi="Times New Roman" w:cs="Times New Roman"/>
          <w:sz w:val="24"/>
          <w:szCs w:val="24"/>
          <w:lang w:val="en-US"/>
          <w:rPrChange w:id="2441" w:author="Will Taylor Gough" w:date="2020-08-29T17:25:00Z">
            <w:rPr>
              <w:rFonts w:eastAsia="Times New Roman"/>
              <w:sz w:val="24"/>
              <w:szCs w:val="24"/>
              <w:lang w:val="en-US"/>
            </w:rPr>
          </w:rPrChange>
        </w:rPr>
        <w:t xml:space="preserve"> lunge-associated: </w:t>
      </w:r>
      <w:r w:rsidR="00E23368" w:rsidRPr="00C05B87">
        <w:rPr>
          <w:rFonts w:ascii="Times New Roman" w:eastAsia="Times New Roman" w:hAnsi="Times New Roman" w:cs="Times New Roman"/>
          <w:i/>
          <w:sz w:val="24"/>
          <w:szCs w:val="24"/>
          <w:lang w:val="en-US"/>
          <w:rPrChange w:id="2442" w:author="Will Taylor Gough" w:date="2020-08-29T17:25:00Z">
            <w:rPr>
              <w:rFonts w:eastAsia="Times New Roman"/>
              <w:i/>
              <w:sz w:val="24"/>
              <w:szCs w:val="24"/>
              <w:lang w:val="en-US"/>
            </w:rPr>
          </w:rPrChange>
        </w:rPr>
        <w:t>ŷ</w:t>
      </w:r>
      <w:r w:rsidR="00E23368" w:rsidRPr="00C05B87">
        <w:rPr>
          <w:rFonts w:ascii="Times New Roman" w:eastAsia="Times New Roman" w:hAnsi="Times New Roman" w:cs="Times New Roman"/>
          <w:sz w:val="24"/>
          <w:szCs w:val="24"/>
          <w:lang w:val="en-US"/>
          <w:rPrChange w:id="2443" w:author="Will Taylor Gough" w:date="2020-08-29T17:25:00Z">
            <w:rPr>
              <w:rFonts w:eastAsia="Times New Roman"/>
              <w:sz w:val="24"/>
              <w:szCs w:val="24"/>
              <w:lang w:val="en-US"/>
            </w:rPr>
          </w:rPrChange>
        </w:rPr>
        <w:t xml:space="preserve"> = 0.058x – 4.737; </w:t>
      </w:r>
      <w:r w:rsidR="00E23368" w:rsidRPr="00C05B87">
        <w:rPr>
          <w:rFonts w:ascii="Times New Roman" w:eastAsia="Times New Roman" w:hAnsi="Times New Roman" w:cs="Times New Roman"/>
          <w:i/>
          <w:sz w:val="24"/>
          <w:szCs w:val="24"/>
          <w:lang w:val="en-US"/>
          <w:rPrChange w:id="2444" w:author="Will Taylor Gough" w:date="2020-08-29T17:25:00Z">
            <w:rPr>
              <w:rFonts w:eastAsia="Times New Roman"/>
              <w:i/>
              <w:sz w:val="24"/>
              <w:szCs w:val="24"/>
              <w:lang w:val="en-US"/>
            </w:rPr>
          </w:rPrChange>
        </w:rPr>
        <w:t>R</w:t>
      </w:r>
      <w:r w:rsidR="00E23368" w:rsidRPr="00C05B87">
        <w:rPr>
          <w:rFonts w:ascii="Times New Roman" w:eastAsia="Times New Roman" w:hAnsi="Times New Roman" w:cs="Times New Roman"/>
          <w:i/>
          <w:sz w:val="24"/>
          <w:szCs w:val="24"/>
          <w:vertAlign w:val="superscript"/>
          <w:lang w:val="en-US"/>
          <w:rPrChange w:id="2445" w:author="Will Taylor Gough" w:date="2020-08-29T17:25:00Z">
            <w:rPr>
              <w:rFonts w:eastAsia="Times New Roman"/>
              <w:i/>
              <w:sz w:val="24"/>
              <w:szCs w:val="24"/>
              <w:vertAlign w:val="superscript"/>
              <w:lang w:val="en-US"/>
            </w:rPr>
          </w:rPrChange>
        </w:rPr>
        <w:t>2</w:t>
      </w:r>
      <w:r w:rsidR="00E23368" w:rsidRPr="00C05B87">
        <w:rPr>
          <w:rFonts w:ascii="Times New Roman" w:eastAsia="Times New Roman" w:hAnsi="Times New Roman" w:cs="Times New Roman"/>
          <w:sz w:val="24"/>
          <w:szCs w:val="24"/>
          <w:lang w:val="en-US"/>
          <w:rPrChange w:id="2446" w:author="Will Taylor Gough" w:date="2020-08-29T17:25:00Z">
            <w:rPr>
              <w:rFonts w:eastAsia="Times New Roman"/>
              <w:sz w:val="24"/>
              <w:szCs w:val="24"/>
              <w:lang w:val="en-US"/>
            </w:rPr>
          </w:rPrChange>
        </w:rPr>
        <w:t xml:space="preserve"> = 0.41; </w:t>
      </w:r>
      <w:r w:rsidR="00E23368" w:rsidRPr="00C05B87">
        <w:rPr>
          <w:rFonts w:ascii="Times New Roman" w:eastAsia="Times New Roman" w:hAnsi="Times New Roman" w:cs="Times New Roman"/>
          <w:i/>
          <w:sz w:val="24"/>
          <w:szCs w:val="24"/>
          <w:lang w:val="en-US"/>
          <w:rPrChange w:id="2447" w:author="Will Taylor Gough" w:date="2020-08-29T17:25:00Z">
            <w:rPr>
              <w:rFonts w:eastAsia="Times New Roman"/>
              <w:i/>
              <w:sz w:val="24"/>
              <w:szCs w:val="24"/>
              <w:lang w:val="en-US"/>
            </w:rPr>
          </w:rPrChange>
        </w:rPr>
        <w:t>p</w:t>
      </w:r>
      <w:r w:rsidR="00E23368" w:rsidRPr="00C05B87">
        <w:rPr>
          <w:rFonts w:ascii="Times New Roman" w:eastAsia="Times New Roman" w:hAnsi="Times New Roman" w:cs="Times New Roman"/>
          <w:sz w:val="24"/>
          <w:szCs w:val="24"/>
          <w:lang w:val="en-US"/>
          <w:rPrChange w:id="2448" w:author="Will Taylor Gough" w:date="2020-08-29T17:25:00Z">
            <w:rPr>
              <w:rFonts w:eastAsia="Times New Roman"/>
              <w:sz w:val="24"/>
              <w:szCs w:val="24"/>
              <w:lang w:val="en-US"/>
            </w:rPr>
          </w:rPrChange>
        </w:rPr>
        <w:t xml:space="preserve"> &lt; 0.001</w:t>
      </w:r>
      <w:ins w:id="2449" w:author="Will Taylor Gough" w:date="2020-08-29T11:36:00Z">
        <w:r w:rsidR="00DF19B7" w:rsidRPr="00C05B87">
          <w:rPr>
            <w:rFonts w:ascii="Times New Roman" w:eastAsia="Times New Roman" w:hAnsi="Times New Roman" w:cs="Times New Roman"/>
            <w:sz w:val="24"/>
            <w:szCs w:val="24"/>
            <w:lang w:val="en-US"/>
            <w:rPrChange w:id="2450" w:author="Will Taylor Gough" w:date="2020-08-29T17:25:00Z">
              <w:rPr>
                <w:rFonts w:eastAsia="Times New Roman"/>
                <w:sz w:val="24"/>
                <w:szCs w:val="24"/>
                <w:lang w:val="en-US"/>
              </w:rPr>
            </w:rPrChange>
          </w:rPr>
          <w:t xml:space="preserve">; </w:t>
        </w:r>
      </w:ins>
      <w:del w:id="2451" w:author="Will Taylor Gough" w:date="2020-08-29T11:36:00Z">
        <w:r w:rsidR="003356F8" w:rsidRPr="00C05B87" w:rsidDel="00DF19B7">
          <w:rPr>
            <w:rFonts w:ascii="Times New Roman" w:eastAsia="Times New Roman" w:hAnsi="Times New Roman" w:cs="Times New Roman"/>
            <w:sz w:val="24"/>
            <w:szCs w:val="24"/>
            <w:lang w:val="en-US"/>
            <w:rPrChange w:id="2452" w:author="Will Taylor Gough" w:date="2020-08-29T17:25:00Z">
              <w:rPr>
                <w:rFonts w:eastAsia="Times New Roman"/>
                <w:sz w:val="24"/>
                <w:szCs w:val="24"/>
                <w:lang w:val="en-US"/>
              </w:rPr>
            </w:rPrChange>
          </w:rPr>
          <w:delText>)</w:delText>
        </w:r>
        <w:r w:rsidR="00AA1F9B" w:rsidRPr="00C05B87" w:rsidDel="00DF19B7">
          <w:rPr>
            <w:rFonts w:ascii="Times New Roman" w:eastAsia="Times New Roman" w:hAnsi="Times New Roman" w:cs="Times New Roman"/>
            <w:sz w:val="24"/>
            <w:szCs w:val="24"/>
            <w:lang w:val="en-US"/>
            <w:rPrChange w:id="2453" w:author="Will Taylor Gough" w:date="2020-08-29T17:25:00Z">
              <w:rPr>
                <w:rFonts w:eastAsia="Times New Roman"/>
                <w:sz w:val="24"/>
                <w:szCs w:val="24"/>
                <w:lang w:val="en-US"/>
              </w:rPr>
            </w:rPrChange>
          </w:rPr>
          <w:delText xml:space="preserve"> (</w:delText>
        </w:r>
      </w:del>
      <w:r w:rsidR="00AA1F9B" w:rsidRPr="00C05B87">
        <w:rPr>
          <w:rFonts w:ascii="Times New Roman" w:eastAsia="Times New Roman" w:hAnsi="Times New Roman" w:cs="Times New Roman"/>
          <w:sz w:val="24"/>
          <w:szCs w:val="24"/>
          <w:lang w:val="en-US"/>
          <w:rPrChange w:id="2454" w:author="Will Taylor Gough" w:date="2020-08-29T17:25:00Z">
            <w:rPr>
              <w:rFonts w:eastAsia="Times New Roman"/>
              <w:sz w:val="24"/>
              <w:szCs w:val="24"/>
              <w:lang w:val="en-US"/>
            </w:rPr>
          </w:rPrChange>
        </w:rPr>
        <w:t>Fig 5B)</w:t>
      </w:r>
      <w:r w:rsidR="003356F8" w:rsidRPr="00C05B87">
        <w:rPr>
          <w:rFonts w:ascii="Times New Roman" w:eastAsia="Times New Roman" w:hAnsi="Times New Roman" w:cs="Times New Roman"/>
          <w:sz w:val="24"/>
          <w:szCs w:val="24"/>
          <w:lang w:val="en-US"/>
          <w:rPrChange w:id="2455" w:author="Will Taylor Gough" w:date="2020-08-29T17:25:00Z">
            <w:rPr>
              <w:rFonts w:eastAsia="Times New Roman"/>
              <w:sz w:val="24"/>
              <w:szCs w:val="24"/>
              <w:lang w:val="en-US"/>
            </w:rPr>
          </w:rPrChange>
        </w:rPr>
        <w:t>.</w:t>
      </w:r>
    </w:p>
    <w:p w14:paraId="50D762AE" w14:textId="5E0E955E" w:rsidR="00974FD0" w:rsidRPr="00C05B87" w:rsidRDefault="00974FD0" w:rsidP="00C05B87">
      <w:pPr>
        <w:spacing w:line="480" w:lineRule="auto"/>
        <w:ind w:firstLine="720"/>
        <w:rPr>
          <w:rFonts w:ascii="Times New Roman" w:eastAsia="Times New Roman" w:hAnsi="Times New Roman" w:cs="Times New Roman"/>
          <w:sz w:val="24"/>
          <w:szCs w:val="24"/>
          <w:lang w:val="en-US"/>
          <w:rPrChange w:id="2456" w:author="Will Taylor Gough" w:date="2020-08-29T17:25:00Z">
            <w:rPr>
              <w:rFonts w:eastAsia="Times New Roman"/>
              <w:sz w:val="24"/>
              <w:szCs w:val="24"/>
              <w:lang w:val="en-US"/>
            </w:rPr>
          </w:rPrChange>
        </w:rPr>
        <w:pPrChange w:id="2457" w:author="Will Taylor Gough" w:date="2020-08-29T17:27:00Z">
          <w:pPr>
            <w:spacing w:line="240" w:lineRule="auto"/>
            <w:ind w:firstLine="720"/>
          </w:pPr>
        </w:pPrChange>
      </w:pPr>
      <w:r w:rsidRPr="00C05B87">
        <w:rPr>
          <w:rFonts w:ascii="Times New Roman" w:eastAsia="Times New Roman" w:hAnsi="Times New Roman" w:cs="Times New Roman"/>
          <w:sz w:val="24"/>
          <w:szCs w:val="24"/>
          <w:lang w:val="en-US"/>
          <w:rPrChange w:id="2458" w:author="Will Taylor Gough" w:date="2020-08-29T17:25:00Z">
            <w:rPr>
              <w:rFonts w:eastAsia="Times New Roman"/>
              <w:sz w:val="24"/>
              <w:szCs w:val="24"/>
              <w:lang w:val="en-US"/>
            </w:rPr>
          </w:rPrChange>
        </w:rPr>
        <w:t xml:space="preserve">We found that the drag coefficient </w:t>
      </w:r>
      <w:del w:id="2459" w:author="Will Taylor Gough" w:date="2020-08-29T15:38:00Z">
        <w:r w:rsidRPr="00C05B87" w:rsidDel="00E520A8">
          <w:rPr>
            <w:rFonts w:ascii="Times New Roman" w:eastAsia="Times New Roman" w:hAnsi="Times New Roman" w:cs="Times New Roman"/>
            <w:sz w:val="24"/>
            <w:szCs w:val="24"/>
            <w:lang w:val="en-US"/>
            <w:rPrChange w:id="2460" w:author="Will Taylor Gough" w:date="2020-08-29T17:25:00Z">
              <w:rPr>
                <w:rFonts w:eastAsia="Times New Roman"/>
                <w:sz w:val="24"/>
                <w:szCs w:val="24"/>
                <w:lang w:val="en-US"/>
              </w:rPr>
            </w:rPrChange>
          </w:rPr>
          <w:delText xml:space="preserve">for both routine and lunge-associated swimming </w:delText>
        </w:r>
        <w:r w:rsidR="00E65831" w:rsidRPr="00C05B87" w:rsidDel="00E520A8">
          <w:rPr>
            <w:rFonts w:ascii="Times New Roman" w:eastAsia="Times New Roman" w:hAnsi="Times New Roman" w:cs="Times New Roman"/>
            <w:sz w:val="24"/>
            <w:szCs w:val="24"/>
            <w:lang w:val="en-US"/>
            <w:rPrChange w:id="2461" w:author="Will Taylor Gough" w:date="2020-08-29T17:25:00Z">
              <w:rPr>
                <w:rFonts w:eastAsia="Times New Roman"/>
                <w:sz w:val="24"/>
                <w:szCs w:val="24"/>
                <w:lang w:val="en-US"/>
              </w:rPr>
            </w:rPrChange>
          </w:rPr>
          <w:delText xml:space="preserve">was </w:delText>
        </w:r>
      </w:del>
      <w:del w:id="2462" w:author="Will Taylor Gough" w:date="2020-08-29T15:33:00Z">
        <w:r w:rsidR="00E65831" w:rsidRPr="00C05B87" w:rsidDel="001C1314">
          <w:rPr>
            <w:rFonts w:ascii="Times New Roman" w:eastAsia="Times New Roman" w:hAnsi="Times New Roman" w:cs="Times New Roman"/>
            <w:sz w:val="24"/>
            <w:szCs w:val="24"/>
            <w:lang w:val="en-US"/>
            <w:rPrChange w:id="2463" w:author="Will Taylor Gough" w:date="2020-08-29T17:25:00Z">
              <w:rPr>
                <w:rFonts w:eastAsia="Times New Roman"/>
                <w:sz w:val="24"/>
                <w:szCs w:val="24"/>
                <w:lang w:val="en-US"/>
              </w:rPr>
            </w:rPrChange>
          </w:rPr>
          <w:delText>not significantly related to</w:delText>
        </w:r>
      </w:del>
      <w:ins w:id="2464" w:author="Will Taylor Gough" w:date="2020-08-29T15:38:00Z">
        <w:r w:rsidR="00E520A8" w:rsidRPr="00C05B87">
          <w:rPr>
            <w:rFonts w:ascii="Times New Roman" w:eastAsia="Times New Roman" w:hAnsi="Times New Roman" w:cs="Times New Roman"/>
            <w:sz w:val="24"/>
            <w:szCs w:val="24"/>
            <w:lang w:val="en-US"/>
            <w:rPrChange w:id="2465" w:author="Will Taylor Gough" w:date="2020-08-29T17:25:00Z">
              <w:rPr>
                <w:rFonts w:eastAsia="Times New Roman"/>
                <w:sz w:val="24"/>
                <w:szCs w:val="24"/>
                <w:lang w:val="en-US"/>
              </w:rPr>
            </w:rPrChange>
          </w:rPr>
          <w:t>increased</w:t>
        </w:r>
      </w:ins>
      <w:ins w:id="2466" w:author="Will Taylor Gough" w:date="2020-08-29T15:33:00Z">
        <w:r w:rsidR="001C1314" w:rsidRPr="00C05B87">
          <w:rPr>
            <w:rFonts w:ascii="Times New Roman" w:eastAsia="Times New Roman" w:hAnsi="Times New Roman" w:cs="Times New Roman"/>
            <w:sz w:val="24"/>
            <w:szCs w:val="24"/>
            <w:lang w:val="en-US"/>
            <w:rPrChange w:id="2467" w:author="Will Taylor Gough" w:date="2020-08-29T17:25:00Z">
              <w:rPr>
                <w:rFonts w:eastAsia="Times New Roman"/>
                <w:sz w:val="24"/>
                <w:szCs w:val="24"/>
                <w:lang w:val="en-US"/>
              </w:rPr>
            </w:rPrChange>
          </w:rPr>
          <w:t xml:space="preserve"> significantly with</w:t>
        </w:r>
      </w:ins>
      <w:r w:rsidRPr="00C05B87">
        <w:rPr>
          <w:rFonts w:ascii="Times New Roman" w:eastAsia="Times New Roman" w:hAnsi="Times New Roman" w:cs="Times New Roman"/>
          <w:sz w:val="24"/>
          <w:szCs w:val="24"/>
          <w:lang w:val="en-US"/>
          <w:rPrChange w:id="2468" w:author="Will Taylor Gough" w:date="2020-08-29T17:25:00Z">
            <w:rPr>
              <w:rFonts w:eastAsia="Times New Roman"/>
              <w:sz w:val="24"/>
              <w:szCs w:val="24"/>
              <w:lang w:val="en-US"/>
            </w:rPr>
          </w:rPrChange>
        </w:rPr>
        <w:t xml:space="preserve"> Reynolds number</w:t>
      </w:r>
      <w:ins w:id="2469" w:author="Will Taylor Gough" w:date="2020-08-29T15:38:00Z">
        <w:r w:rsidR="00E520A8" w:rsidRPr="00C05B87">
          <w:rPr>
            <w:rFonts w:ascii="Times New Roman" w:eastAsia="Times New Roman" w:hAnsi="Times New Roman" w:cs="Times New Roman"/>
            <w:sz w:val="24"/>
            <w:szCs w:val="24"/>
            <w:lang w:val="en-US"/>
            <w:rPrChange w:id="2470" w:author="Will Taylor Gough" w:date="2020-08-29T17:25:00Z">
              <w:rPr>
                <w:rFonts w:eastAsia="Times New Roman"/>
                <w:sz w:val="24"/>
                <w:szCs w:val="24"/>
                <w:lang w:val="en-US"/>
              </w:rPr>
            </w:rPrChange>
          </w:rPr>
          <w:t xml:space="preserve"> (</w:t>
        </w:r>
        <w:r w:rsidR="00E520A8" w:rsidRPr="00C05B87">
          <w:rPr>
            <w:rFonts w:ascii="Times New Roman" w:eastAsia="Times New Roman" w:hAnsi="Times New Roman" w:cs="Times New Roman"/>
            <w:sz w:val="24"/>
            <w:szCs w:val="24"/>
            <w:lang w:val="en-US"/>
            <w:rPrChange w:id="2471" w:author="Will Taylor Gough" w:date="2020-08-29T17:25:00Z">
              <w:rPr>
                <w:rFonts w:eastAsia="Times New Roman"/>
                <w:sz w:val="24"/>
                <w:szCs w:val="24"/>
                <w:lang w:val="en-US"/>
              </w:rPr>
            </w:rPrChange>
          </w:rPr>
          <w:t xml:space="preserve">routine: </w:t>
        </w:r>
        <w:r w:rsidR="00E520A8" w:rsidRPr="00C05B87">
          <w:rPr>
            <w:rFonts w:ascii="Times New Roman" w:eastAsia="Times New Roman" w:hAnsi="Times New Roman" w:cs="Times New Roman"/>
            <w:i/>
            <w:sz w:val="24"/>
            <w:szCs w:val="24"/>
            <w:lang w:val="en-US"/>
            <w:rPrChange w:id="2472" w:author="Will Taylor Gough" w:date="2020-08-29T17:25:00Z">
              <w:rPr>
                <w:rFonts w:eastAsia="Times New Roman"/>
                <w:i/>
                <w:sz w:val="24"/>
                <w:szCs w:val="24"/>
                <w:lang w:val="en-US"/>
              </w:rPr>
            </w:rPrChange>
          </w:rPr>
          <w:t>ŷ</w:t>
        </w:r>
        <w:r w:rsidR="00E520A8" w:rsidRPr="00C05B87">
          <w:rPr>
            <w:rFonts w:ascii="Times New Roman" w:eastAsia="Times New Roman" w:hAnsi="Times New Roman" w:cs="Times New Roman"/>
            <w:sz w:val="24"/>
            <w:szCs w:val="24"/>
            <w:lang w:val="en-US"/>
            <w:rPrChange w:id="2473" w:author="Will Taylor Gough" w:date="2020-08-29T17:25:00Z">
              <w:rPr>
                <w:rFonts w:eastAsia="Times New Roman"/>
                <w:sz w:val="24"/>
                <w:szCs w:val="24"/>
                <w:lang w:val="en-US"/>
              </w:rPr>
            </w:rPrChange>
          </w:rPr>
          <w:t xml:space="preserve"> = </w:t>
        </w:r>
      </w:ins>
      <w:ins w:id="2474" w:author="Will Taylor Gough" w:date="2020-08-29T15:39:00Z">
        <w:r w:rsidR="00E520A8" w:rsidRPr="00C05B87">
          <w:rPr>
            <w:rFonts w:ascii="Times New Roman" w:eastAsia="Times New Roman" w:hAnsi="Times New Roman" w:cs="Times New Roman"/>
            <w:sz w:val="24"/>
            <w:szCs w:val="24"/>
            <w:lang w:val="en-US"/>
            <w:rPrChange w:id="2475" w:author="Will Taylor Gough" w:date="2020-08-29T17:25:00Z">
              <w:rPr>
                <w:rFonts w:eastAsia="Times New Roman"/>
                <w:sz w:val="24"/>
                <w:szCs w:val="24"/>
                <w:lang w:val="en-US"/>
              </w:rPr>
            </w:rPrChange>
          </w:rPr>
          <w:t>2.92</w:t>
        </w:r>
      </w:ins>
      <w:ins w:id="2476" w:author="Will Taylor Gough" w:date="2020-08-29T18:06:00Z">
        <w:r w:rsidR="007E5166">
          <w:rPr>
            <w:rFonts w:ascii="Times New Roman" w:eastAsia="Times New Roman" w:hAnsi="Times New Roman" w:cs="Times New Roman"/>
            <w:sz w:val="24"/>
            <w:szCs w:val="24"/>
            <w:lang w:val="en-US"/>
          </w:rPr>
          <w:t>*10</w:t>
        </w:r>
        <w:r w:rsidR="007E5166">
          <w:rPr>
            <w:rFonts w:ascii="Times New Roman" w:eastAsia="Times New Roman" w:hAnsi="Times New Roman" w:cs="Times New Roman"/>
            <w:sz w:val="24"/>
            <w:szCs w:val="24"/>
            <w:vertAlign w:val="superscript"/>
            <w:lang w:val="en-US"/>
          </w:rPr>
          <w:t>-8</w:t>
        </w:r>
      </w:ins>
      <w:ins w:id="2477" w:author="Will Taylor Gough" w:date="2020-08-29T15:38:00Z">
        <w:r w:rsidR="00E520A8" w:rsidRPr="00C05B87">
          <w:rPr>
            <w:rFonts w:ascii="Times New Roman" w:eastAsia="Times New Roman" w:hAnsi="Times New Roman" w:cs="Times New Roman"/>
            <w:sz w:val="24"/>
            <w:szCs w:val="24"/>
            <w:lang w:val="en-US"/>
            <w:rPrChange w:id="2478" w:author="Will Taylor Gough" w:date="2020-08-29T17:25:00Z">
              <w:rPr>
                <w:rFonts w:eastAsia="Times New Roman"/>
                <w:sz w:val="24"/>
                <w:szCs w:val="24"/>
                <w:lang w:val="en-US"/>
              </w:rPr>
            </w:rPrChange>
          </w:rPr>
          <w:t xml:space="preserve">x – </w:t>
        </w:r>
      </w:ins>
      <w:ins w:id="2479" w:author="Will Taylor Gough" w:date="2020-08-29T15:39:00Z">
        <w:r w:rsidR="00E520A8" w:rsidRPr="00C05B87">
          <w:rPr>
            <w:rFonts w:ascii="Times New Roman" w:eastAsia="Times New Roman" w:hAnsi="Times New Roman" w:cs="Times New Roman"/>
            <w:sz w:val="24"/>
            <w:szCs w:val="24"/>
            <w:lang w:val="en-US"/>
            <w:rPrChange w:id="2480" w:author="Will Taylor Gough" w:date="2020-08-29T17:25:00Z">
              <w:rPr>
                <w:rFonts w:eastAsia="Times New Roman"/>
                <w:sz w:val="24"/>
                <w:szCs w:val="24"/>
                <w:lang w:val="en-US"/>
              </w:rPr>
            </w:rPrChange>
          </w:rPr>
          <w:t>4.805</w:t>
        </w:r>
      </w:ins>
      <w:ins w:id="2481" w:author="Will Taylor Gough" w:date="2020-08-29T15:38:00Z">
        <w:r w:rsidR="00E520A8" w:rsidRPr="00C05B87">
          <w:rPr>
            <w:rFonts w:ascii="Times New Roman" w:eastAsia="Times New Roman" w:hAnsi="Times New Roman" w:cs="Times New Roman"/>
            <w:sz w:val="24"/>
            <w:szCs w:val="24"/>
            <w:lang w:val="en-US"/>
            <w:rPrChange w:id="2482" w:author="Will Taylor Gough" w:date="2020-08-29T17:25:00Z">
              <w:rPr>
                <w:rFonts w:eastAsia="Times New Roman"/>
                <w:sz w:val="24"/>
                <w:szCs w:val="24"/>
                <w:lang w:val="en-US"/>
              </w:rPr>
            </w:rPrChange>
          </w:rPr>
          <w:t xml:space="preserve">; </w:t>
        </w:r>
        <w:r w:rsidR="00E520A8" w:rsidRPr="00C05B87">
          <w:rPr>
            <w:rFonts w:ascii="Times New Roman" w:eastAsia="Times New Roman" w:hAnsi="Times New Roman" w:cs="Times New Roman"/>
            <w:i/>
            <w:sz w:val="24"/>
            <w:szCs w:val="24"/>
            <w:lang w:val="en-US"/>
            <w:rPrChange w:id="2483" w:author="Will Taylor Gough" w:date="2020-08-29T17:25:00Z">
              <w:rPr>
                <w:rFonts w:eastAsia="Times New Roman"/>
                <w:i/>
                <w:sz w:val="24"/>
                <w:szCs w:val="24"/>
                <w:lang w:val="en-US"/>
              </w:rPr>
            </w:rPrChange>
          </w:rPr>
          <w:t>R</w:t>
        </w:r>
        <w:r w:rsidR="00E520A8" w:rsidRPr="00C05B87">
          <w:rPr>
            <w:rFonts w:ascii="Times New Roman" w:eastAsia="Times New Roman" w:hAnsi="Times New Roman" w:cs="Times New Roman"/>
            <w:i/>
            <w:sz w:val="24"/>
            <w:szCs w:val="24"/>
            <w:vertAlign w:val="superscript"/>
            <w:lang w:val="en-US"/>
            <w:rPrChange w:id="2484" w:author="Will Taylor Gough" w:date="2020-08-29T17:25:00Z">
              <w:rPr>
                <w:rFonts w:eastAsia="Times New Roman"/>
                <w:i/>
                <w:sz w:val="24"/>
                <w:szCs w:val="24"/>
                <w:vertAlign w:val="superscript"/>
                <w:lang w:val="en-US"/>
              </w:rPr>
            </w:rPrChange>
          </w:rPr>
          <w:t>2</w:t>
        </w:r>
        <w:r w:rsidR="00E520A8" w:rsidRPr="00C05B87">
          <w:rPr>
            <w:rFonts w:ascii="Times New Roman" w:eastAsia="Times New Roman" w:hAnsi="Times New Roman" w:cs="Times New Roman"/>
            <w:sz w:val="24"/>
            <w:szCs w:val="24"/>
            <w:lang w:val="en-US"/>
            <w:rPrChange w:id="2485" w:author="Will Taylor Gough" w:date="2020-08-29T17:25:00Z">
              <w:rPr>
                <w:rFonts w:eastAsia="Times New Roman"/>
                <w:sz w:val="24"/>
                <w:szCs w:val="24"/>
                <w:lang w:val="en-US"/>
              </w:rPr>
            </w:rPrChange>
          </w:rPr>
          <w:t xml:space="preserve"> = 0.</w:t>
        </w:r>
      </w:ins>
      <w:ins w:id="2486" w:author="Will Taylor Gough" w:date="2020-08-29T15:39:00Z">
        <w:r w:rsidR="00E520A8" w:rsidRPr="00C05B87">
          <w:rPr>
            <w:rFonts w:ascii="Times New Roman" w:eastAsia="Times New Roman" w:hAnsi="Times New Roman" w:cs="Times New Roman"/>
            <w:sz w:val="24"/>
            <w:szCs w:val="24"/>
            <w:lang w:val="en-US"/>
            <w:rPrChange w:id="2487" w:author="Will Taylor Gough" w:date="2020-08-29T17:25:00Z">
              <w:rPr>
                <w:rFonts w:eastAsia="Times New Roman"/>
                <w:sz w:val="24"/>
                <w:szCs w:val="24"/>
                <w:lang w:val="en-US"/>
              </w:rPr>
            </w:rPrChange>
          </w:rPr>
          <w:t>41</w:t>
        </w:r>
      </w:ins>
      <w:ins w:id="2488" w:author="Will Taylor Gough" w:date="2020-08-29T15:38:00Z">
        <w:r w:rsidR="00E520A8" w:rsidRPr="00C05B87">
          <w:rPr>
            <w:rFonts w:ascii="Times New Roman" w:eastAsia="Times New Roman" w:hAnsi="Times New Roman" w:cs="Times New Roman"/>
            <w:sz w:val="24"/>
            <w:szCs w:val="24"/>
            <w:lang w:val="en-US"/>
            <w:rPrChange w:id="2489" w:author="Will Taylor Gough" w:date="2020-08-29T17:25:00Z">
              <w:rPr>
                <w:rFonts w:eastAsia="Times New Roman"/>
                <w:sz w:val="24"/>
                <w:szCs w:val="24"/>
                <w:lang w:val="en-US"/>
              </w:rPr>
            </w:rPrChange>
          </w:rPr>
          <w:t xml:space="preserve">; </w:t>
        </w:r>
        <w:r w:rsidR="00E520A8" w:rsidRPr="00C05B87">
          <w:rPr>
            <w:rFonts w:ascii="Times New Roman" w:eastAsia="Times New Roman" w:hAnsi="Times New Roman" w:cs="Times New Roman"/>
            <w:i/>
            <w:sz w:val="24"/>
            <w:szCs w:val="24"/>
            <w:lang w:val="en-US"/>
            <w:rPrChange w:id="2490" w:author="Will Taylor Gough" w:date="2020-08-29T17:25:00Z">
              <w:rPr>
                <w:rFonts w:eastAsia="Times New Roman"/>
                <w:i/>
                <w:sz w:val="24"/>
                <w:szCs w:val="24"/>
                <w:lang w:val="en-US"/>
              </w:rPr>
            </w:rPrChange>
          </w:rPr>
          <w:t>p</w:t>
        </w:r>
        <w:r w:rsidR="00E520A8" w:rsidRPr="00C05B87">
          <w:rPr>
            <w:rFonts w:ascii="Times New Roman" w:eastAsia="Times New Roman" w:hAnsi="Times New Roman" w:cs="Times New Roman"/>
            <w:sz w:val="24"/>
            <w:szCs w:val="24"/>
            <w:lang w:val="en-US"/>
            <w:rPrChange w:id="2491" w:author="Will Taylor Gough" w:date="2020-08-29T17:25:00Z">
              <w:rPr>
                <w:rFonts w:eastAsia="Times New Roman"/>
                <w:sz w:val="24"/>
                <w:szCs w:val="24"/>
                <w:lang w:val="en-US"/>
              </w:rPr>
            </w:rPrChange>
          </w:rPr>
          <w:t xml:space="preserve"> &lt; 0.001; lunge-associated: </w:t>
        </w:r>
        <w:r w:rsidR="00E520A8" w:rsidRPr="00C05B87">
          <w:rPr>
            <w:rFonts w:ascii="Times New Roman" w:eastAsia="Times New Roman" w:hAnsi="Times New Roman" w:cs="Times New Roman"/>
            <w:i/>
            <w:sz w:val="24"/>
            <w:szCs w:val="24"/>
            <w:lang w:val="en-US"/>
            <w:rPrChange w:id="2492" w:author="Will Taylor Gough" w:date="2020-08-29T17:25:00Z">
              <w:rPr>
                <w:rFonts w:eastAsia="Times New Roman"/>
                <w:i/>
                <w:sz w:val="24"/>
                <w:szCs w:val="24"/>
                <w:lang w:val="en-US"/>
              </w:rPr>
            </w:rPrChange>
          </w:rPr>
          <w:t>ŷ</w:t>
        </w:r>
        <w:r w:rsidR="00E520A8" w:rsidRPr="00C05B87">
          <w:rPr>
            <w:rFonts w:ascii="Times New Roman" w:eastAsia="Times New Roman" w:hAnsi="Times New Roman" w:cs="Times New Roman"/>
            <w:sz w:val="24"/>
            <w:szCs w:val="24"/>
            <w:lang w:val="en-US"/>
            <w:rPrChange w:id="2493" w:author="Will Taylor Gough" w:date="2020-08-29T17:25:00Z">
              <w:rPr>
                <w:rFonts w:eastAsia="Times New Roman"/>
                <w:sz w:val="24"/>
                <w:szCs w:val="24"/>
                <w:lang w:val="en-US"/>
              </w:rPr>
            </w:rPrChange>
          </w:rPr>
          <w:t xml:space="preserve"> = </w:t>
        </w:r>
      </w:ins>
      <w:ins w:id="2494" w:author="Will Taylor Gough" w:date="2020-08-29T15:39:00Z">
        <w:r w:rsidR="00E520A8" w:rsidRPr="00C05B87">
          <w:rPr>
            <w:rFonts w:ascii="Times New Roman" w:eastAsia="Times New Roman" w:hAnsi="Times New Roman" w:cs="Times New Roman"/>
            <w:sz w:val="24"/>
            <w:szCs w:val="24"/>
            <w:lang w:val="en-US"/>
            <w:rPrChange w:id="2495" w:author="Will Taylor Gough" w:date="2020-08-29T17:25:00Z">
              <w:rPr>
                <w:rFonts w:eastAsia="Times New Roman"/>
                <w:sz w:val="24"/>
                <w:szCs w:val="24"/>
                <w:lang w:val="en-US"/>
              </w:rPr>
            </w:rPrChange>
          </w:rPr>
          <w:t>1.36</w:t>
        </w:r>
      </w:ins>
      <w:ins w:id="2496" w:author="Will Taylor Gough" w:date="2020-08-29T18:02:00Z">
        <w:r w:rsidR="007E5166">
          <w:rPr>
            <w:rFonts w:ascii="Times New Roman" w:eastAsia="Times New Roman" w:hAnsi="Times New Roman" w:cs="Times New Roman"/>
            <w:sz w:val="24"/>
            <w:szCs w:val="24"/>
            <w:lang w:val="en-US"/>
          </w:rPr>
          <w:t>*10</w:t>
        </w:r>
        <w:r w:rsidR="007E5166">
          <w:rPr>
            <w:rFonts w:ascii="Times New Roman" w:eastAsia="Times New Roman" w:hAnsi="Times New Roman" w:cs="Times New Roman"/>
            <w:sz w:val="24"/>
            <w:szCs w:val="24"/>
            <w:vertAlign w:val="superscript"/>
            <w:lang w:val="en-US"/>
          </w:rPr>
          <w:t>-8</w:t>
        </w:r>
      </w:ins>
      <w:ins w:id="2497" w:author="Will Taylor Gough" w:date="2020-08-29T15:38:00Z">
        <w:r w:rsidR="00E520A8" w:rsidRPr="00C05B87">
          <w:rPr>
            <w:rFonts w:ascii="Times New Roman" w:eastAsia="Times New Roman" w:hAnsi="Times New Roman" w:cs="Times New Roman"/>
            <w:sz w:val="24"/>
            <w:szCs w:val="24"/>
            <w:lang w:val="en-US"/>
            <w:rPrChange w:id="2498" w:author="Will Taylor Gough" w:date="2020-08-29T17:25:00Z">
              <w:rPr>
                <w:rFonts w:eastAsia="Times New Roman"/>
                <w:sz w:val="24"/>
                <w:szCs w:val="24"/>
                <w:lang w:val="en-US"/>
              </w:rPr>
            </w:rPrChange>
          </w:rPr>
          <w:t xml:space="preserve">x – </w:t>
        </w:r>
      </w:ins>
      <w:ins w:id="2499" w:author="Will Taylor Gough" w:date="2020-08-29T15:40:00Z">
        <w:r w:rsidR="00E520A8" w:rsidRPr="00C05B87">
          <w:rPr>
            <w:rFonts w:ascii="Times New Roman" w:eastAsia="Times New Roman" w:hAnsi="Times New Roman" w:cs="Times New Roman"/>
            <w:sz w:val="24"/>
            <w:szCs w:val="24"/>
            <w:lang w:val="en-US"/>
            <w:rPrChange w:id="2500" w:author="Will Taylor Gough" w:date="2020-08-29T17:25:00Z">
              <w:rPr>
                <w:rFonts w:eastAsia="Times New Roman"/>
                <w:sz w:val="24"/>
                <w:szCs w:val="24"/>
                <w:lang w:val="en-US"/>
              </w:rPr>
            </w:rPrChange>
          </w:rPr>
          <w:t>4.476</w:t>
        </w:r>
      </w:ins>
      <w:ins w:id="2501" w:author="Will Taylor Gough" w:date="2020-08-29T15:38:00Z">
        <w:r w:rsidR="00E520A8" w:rsidRPr="00C05B87">
          <w:rPr>
            <w:rFonts w:ascii="Times New Roman" w:eastAsia="Times New Roman" w:hAnsi="Times New Roman" w:cs="Times New Roman"/>
            <w:sz w:val="24"/>
            <w:szCs w:val="24"/>
            <w:lang w:val="en-US"/>
            <w:rPrChange w:id="2502" w:author="Will Taylor Gough" w:date="2020-08-29T17:25:00Z">
              <w:rPr>
                <w:rFonts w:eastAsia="Times New Roman"/>
                <w:sz w:val="24"/>
                <w:szCs w:val="24"/>
                <w:lang w:val="en-US"/>
              </w:rPr>
            </w:rPrChange>
          </w:rPr>
          <w:t xml:space="preserve">; </w:t>
        </w:r>
        <w:r w:rsidR="00E520A8" w:rsidRPr="00C05B87">
          <w:rPr>
            <w:rFonts w:ascii="Times New Roman" w:eastAsia="Times New Roman" w:hAnsi="Times New Roman" w:cs="Times New Roman"/>
            <w:i/>
            <w:sz w:val="24"/>
            <w:szCs w:val="24"/>
            <w:lang w:val="en-US"/>
            <w:rPrChange w:id="2503" w:author="Will Taylor Gough" w:date="2020-08-29T17:25:00Z">
              <w:rPr>
                <w:rFonts w:eastAsia="Times New Roman"/>
                <w:i/>
                <w:sz w:val="24"/>
                <w:szCs w:val="24"/>
                <w:lang w:val="en-US"/>
              </w:rPr>
            </w:rPrChange>
          </w:rPr>
          <w:t>R</w:t>
        </w:r>
        <w:r w:rsidR="00E520A8" w:rsidRPr="00C05B87">
          <w:rPr>
            <w:rFonts w:ascii="Times New Roman" w:eastAsia="Times New Roman" w:hAnsi="Times New Roman" w:cs="Times New Roman"/>
            <w:i/>
            <w:sz w:val="24"/>
            <w:szCs w:val="24"/>
            <w:vertAlign w:val="superscript"/>
            <w:lang w:val="en-US"/>
            <w:rPrChange w:id="2504" w:author="Will Taylor Gough" w:date="2020-08-29T17:25:00Z">
              <w:rPr>
                <w:rFonts w:eastAsia="Times New Roman"/>
                <w:i/>
                <w:sz w:val="24"/>
                <w:szCs w:val="24"/>
                <w:vertAlign w:val="superscript"/>
                <w:lang w:val="en-US"/>
              </w:rPr>
            </w:rPrChange>
          </w:rPr>
          <w:t>2</w:t>
        </w:r>
        <w:r w:rsidR="00E520A8" w:rsidRPr="00C05B87">
          <w:rPr>
            <w:rFonts w:ascii="Times New Roman" w:eastAsia="Times New Roman" w:hAnsi="Times New Roman" w:cs="Times New Roman"/>
            <w:sz w:val="24"/>
            <w:szCs w:val="24"/>
            <w:lang w:val="en-US"/>
            <w:rPrChange w:id="2505" w:author="Will Taylor Gough" w:date="2020-08-29T17:25:00Z">
              <w:rPr>
                <w:rFonts w:eastAsia="Times New Roman"/>
                <w:sz w:val="24"/>
                <w:szCs w:val="24"/>
                <w:lang w:val="en-US"/>
              </w:rPr>
            </w:rPrChange>
          </w:rPr>
          <w:t xml:space="preserve"> = 0.</w:t>
        </w:r>
      </w:ins>
      <w:ins w:id="2506" w:author="Will Taylor Gough" w:date="2020-08-29T15:40:00Z">
        <w:r w:rsidR="00E520A8" w:rsidRPr="00C05B87">
          <w:rPr>
            <w:rFonts w:ascii="Times New Roman" w:eastAsia="Times New Roman" w:hAnsi="Times New Roman" w:cs="Times New Roman"/>
            <w:sz w:val="24"/>
            <w:szCs w:val="24"/>
            <w:lang w:val="en-US"/>
            <w:rPrChange w:id="2507" w:author="Will Taylor Gough" w:date="2020-08-29T17:25:00Z">
              <w:rPr>
                <w:rFonts w:eastAsia="Times New Roman"/>
                <w:sz w:val="24"/>
                <w:szCs w:val="24"/>
                <w:lang w:val="en-US"/>
              </w:rPr>
            </w:rPrChange>
          </w:rPr>
          <w:t>23</w:t>
        </w:r>
      </w:ins>
      <w:ins w:id="2508" w:author="Will Taylor Gough" w:date="2020-08-29T15:38:00Z">
        <w:r w:rsidR="00E520A8" w:rsidRPr="00C05B87">
          <w:rPr>
            <w:rFonts w:ascii="Times New Roman" w:eastAsia="Times New Roman" w:hAnsi="Times New Roman" w:cs="Times New Roman"/>
            <w:sz w:val="24"/>
            <w:szCs w:val="24"/>
            <w:lang w:val="en-US"/>
            <w:rPrChange w:id="2509" w:author="Will Taylor Gough" w:date="2020-08-29T17:25:00Z">
              <w:rPr>
                <w:rFonts w:eastAsia="Times New Roman"/>
                <w:sz w:val="24"/>
                <w:szCs w:val="24"/>
                <w:lang w:val="en-US"/>
              </w:rPr>
            </w:rPrChange>
          </w:rPr>
          <w:t xml:space="preserve">; </w:t>
        </w:r>
        <w:r w:rsidR="00E520A8" w:rsidRPr="00C05B87">
          <w:rPr>
            <w:rFonts w:ascii="Times New Roman" w:eastAsia="Times New Roman" w:hAnsi="Times New Roman" w:cs="Times New Roman"/>
            <w:i/>
            <w:sz w:val="24"/>
            <w:szCs w:val="24"/>
            <w:lang w:val="en-US"/>
            <w:rPrChange w:id="2510" w:author="Will Taylor Gough" w:date="2020-08-29T17:25:00Z">
              <w:rPr>
                <w:rFonts w:eastAsia="Times New Roman"/>
                <w:i/>
                <w:sz w:val="24"/>
                <w:szCs w:val="24"/>
                <w:lang w:val="en-US"/>
              </w:rPr>
            </w:rPrChange>
          </w:rPr>
          <w:t>p</w:t>
        </w:r>
        <w:r w:rsidR="00E520A8" w:rsidRPr="00C05B87">
          <w:rPr>
            <w:rFonts w:ascii="Times New Roman" w:eastAsia="Times New Roman" w:hAnsi="Times New Roman" w:cs="Times New Roman"/>
            <w:sz w:val="24"/>
            <w:szCs w:val="24"/>
            <w:lang w:val="en-US"/>
            <w:rPrChange w:id="2511" w:author="Will Taylor Gough" w:date="2020-08-29T17:25:00Z">
              <w:rPr>
                <w:rFonts w:eastAsia="Times New Roman"/>
                <w:sz w:val="24"/>
                <w:szCs w:val="24"/>
                <w:lang w:val="en-US"/>
              </w:rPr>
            </w:rPrChange>
          </w:rPr>
          <w:t xml:space="preserve"> &lt; 0.001; </w:t>
        </w:r>
        <w:r w:rsidR="00E520A8" w:rsidRPr="00C05B87">
          <w:rPr>
            <w:rFonts w:ascii="Times New Roman" w:eastAsia="Times New Roman" w:hAnsi="Times New Roman" w:cs="Times New Roman"/>
            <w:sz w:val="24"/>
            <w:szCs w:val="24"/>
            <w:lang w:val="en-US"/>
            <w:rPrChange w:id="2512" w:author="Will Taylor Gough" w:date="2020-08-29T17:25:00Z">
              <w:rPr>
                <w:rFonts w:eastAsia="Times New Roman"/>
                <w:sz w:val="24"/>
                <w:szCs w:val="24"/>
                <w:lang w:val="en-US"/>
              </w:rPr>
            </w:rPrChange>
          </w:rPr>
          <w:t>Fig 5C)</w:t>
        </w:r>
      </w:ins>
      <w:del w:id="2513" w:author="Will Taylor Gough" w:date="2020-08-29T18:06:00Z">
        <w:r w:rsidRPr="00C05B87" w:rsidDel="003F5593">
          <w:rPr>
            <w:rFonts w:ascii="Times New Roman" w:eastAsia="Times New Roman" w:hAnsi="Times New Roman" w:cs="Times New Roman"/>
            <w:sz w:val="24"/>
            <w:szCs w:val="24"/>
            <w:lang w:val="en-US"/>
            <w:rPrChange w:id="2514" w:author="Will Taylor Gough" w:date="2020-08-29T17:25:00Z">
              <w:rPr>
                <w:rFonts w:eastAsia="Times New Roman"/>
                <w:sz w:val="24"/>
                <w:szCs w:val="24"/>
                <w:lang w:val="en-US"/>
              </w:rPr>
            </w:rPrChange>
          </w:rPr>
          <w:delText xml:space="preserve"> and </w:delText>
        </w:r>
        <w:r w:rsidR="00E65831" w:rsidRPr="00C05B87" w:rsidDel="003F5593">
          <w:rPr>
            <w:rFonts w:ascii="Times New Roman" w:eastAsia="Times New Roman" w:hAnsi="Times New Roman" w:cs="Times New Roman"/>
            <w:sz w:val="24"/>
            <w:szCs w:val="24"/>
            <w:lang w:val="en-US"/>
            <w:rPrChange w:id="2515" w:author="Will Taylor Gough" w:date="2020-08-29T17:25:00Z">
              <w:rPr>
                <w:rFonts w:eastAsia="Times New Roman"/>
                <w:sz w:val="24"/>
                <w:szCs w:val="24"/>
                <w:lang w:val="en-US"/>
              </w:rPr>
            </w:rPrChange>
          </w:rPr>
          <w:delText>showed significant variability</w:delText>
        </w:r>
        <w:r w:rsidR="002D4C29" w:rsidRPr="00C05B87" w:rsidDel="003F5593">
          <w:rPr>
            <w:rFonts w:ascii="Times New Roman" w:eastAsia="Times New Roman" w:hAnsi="Times New Roman" w:cs="Times New Roman"/>
            <w:sz w:val="24"/>
            <w:szCs w:val="24"/>
            <w:lang w:val="en-US"/>
            <w:rPrChange w:id="2516" w:author="Will Taylor Gough" w:date="2020-08-29T17:25:00Z">
              <w:rPr>
                <w:rFonts w:eastAsia="Times New Roman"/>
                <w:sz w:val="24"/>
                <w:szCs w:val="24"/>
                <w:lang w:val="en-US"/>
              </w:rPr>
            </w:rPrChange>
          </w:rPr>
          <w:delText xml:space="preserve"> at the species-averaged level</w:delText>
        </w:r>
        <w:r w:rsidR="00E65831" w:rsidRPr="00C05B87" w:rsidDel="003F5593">
          <w:rPr>
            <w:rFonts w:ascii="Times New Roman" w:eastAsia="Times New Roman" w:hAnsi="Times New Roman" w:cs="Times New Roman"/>
            <w:sz w:val="24"/>
            <w:szCs w:val="24"/>
            <w:lang w:val="en-US"/>
            <w:rPrChange w:id="2517" w:author="Will Taylor Gough" w:date="2020-08-29T17:25:00Z">
              <w:rPr>
                <w:rFonts w:eastAsia="Times New Roman"/>
                <w:sz w:val="24"/>
                <w:szCs w:val="24"/>
                <w:lang w:val="en-US"/>
              </w:rPr>
            </w:rPrChange>
          </w:rPr>
          <w:delText xml:space="preserve">, especially </w:delText>
        </w:r>
        <w:r w:rsidR="002D4C29" w:rsidRPr="00C05B87" w:rsidDel="003F5593">
          <w:rPr>
            <w:rFonts w:ascii="Times New Roman" w:eastAsia="Times New Roman" w:hAnsi="Times New Roman" w:cs="Times New Roman"/>
            <w:sz w:val="24"/>
            <w:szCs w:val="24"/>
            <w:lang w:val="en-US"/>
            <w:rPrChange w:id="2518" w:author="Will Taylor Gough" w:date="2020-08-29T17:25:00Z">
              <w:rPr>
                <w:rFonts w:eastAsia="Times New Roman"/>
                <w:sz w:val="24"/>
                <w:szCs w:val="24"/>
                <w:lang w:val="en-US"/>
              </w:rPr>
            </w:rPrChange>
          </w:rPr>
          <w:delText xml:space="preserve">for lunge-associated </w:delText>
        </w:r>
        <w:r w:rsidR="00D50BF0" w:rsidRPr="00C05B87" w:rsidDel="003F5593">
          <w:rPr>
            <w:rFonts w:ascii="Times New Roman" w:eastAsia="Times New Roman" w:hAnsi="Times New Roman" w:cs="Times New Roman"/>
            <w:sz w:val="24"/>
            <w:szCs w:val="24"/>
            <w:lang w:val="en-US"/>
            <w:rPrChange w:id="2519" w:author="Will Taylor Gough" w:date="2020-08-29T17:25:00Z">
              <w:rPr>
                <w:rFonts w:eastAsia="Times New Roman"/>
                <w:sz w:val="24"/>
                <w:szCs w:val="24"/>
                <w:lang w:val="en-US"/>
              </w:rPr>
            </w:rPrChange>
          </w:rPr>
          <w:delText>swimming</w:delText>
        </w:r>
      </w:del>
      <w:r w:rsidR="00D50BF0" w:rsidRPr="00C05B87">
        <w:rPr>
          <w:rFonts w:ascii="Times New Roman" w:eastAsia="Times New Roman" w:hAnsi="Times New Roman" w:cs="Times New Roman"/>
          <w:sz w:val="24"/>
          <w:szCs w:val="24"/>
          <w:lang w:val="en-US"/>
          <w:rPrChange w:id="2520" w:author="Will Taylor Gough" w:date="2020-08-29T17:25:00Z">
            <w:rPr>
              <w:rFonts w:eastAsia="Times New Roman"/>
              <w:sz w:val="24"/>
              <w:szCs w:val="24"/>
              <w:lang w:val="en-US"/>
            </w:rPr>
          </w:rPrChange>
        </w:rPr>
        <w:t>. In</w:t>
      </w:r>
      <w:r w:rsidR="002D4C29" w:rsidRPr="00C05B87">
        <w:rPr>
          <w:rFonts w:ascii="Times New Roman" w:eastAsia="Times New Roman" w:hAnsi="Times New Roman" w:cs="Times New Roman"/>
          <w:sz w:val="24"/>
          <w:szCs w:val="24"/>
          <w:lang w:val="en-US"/>
          <w:rPrChange w:id="2521" w:author="Will Taylor Gough" w:date="2020-08-29T17:25:00Z">
            <w:rPr>
              <w:rFonts w:eastAsia="Times New Roman"/>
              <w:sz w:val="24"/>
              <w:szCs w:val="24"/>
              <w:lang w:val="en-US"/>
            </w:rPr>
          </w:rPrChange>
        </w:rPr>
        <w:t xml:space="preserve"> comparison to the R-100 rigid-hulled airship model, all species displayed higher drag coefficients for both swimming modes</w:t>
      </w:r>
      <w:r w:rsidR="00560E80" w:rsidRPr="00C05B87">
        <w:rPr>
          <w:rFonts w:ascii="Times New Roman" w:eastAsia="Times New Roman" w:hAnsi="Times New Roman" w:cs="Times New Roman"/>
          <w:sz w:val="24"/>
          <w:szCs w:val="24"/>
          <w:lang w:val="en-US"/>
          <w:rPrChange w:id="2522" w:author="Will Taylor Gough" w:date="2020-08-29T17:25:00Z">
            <w:rPr>
              <w:rFonts w:eastAsia="Times New Roman"/>
              <w:sz w:val="24"/>
              <w:szCs w:val="24"/>
              <w:lang w:val="en-US"/>
            </w:rPr>
          </w:rPrChange>
        </w:rPr>
        <w:t xml:space="preserve"> (Fig 5C)</w:t>
      </w:r>
      <w:r w:rsidR="002D4C29" w:rsidRPr="00C05B87">
        <w:rPr>
          <w:rFonts w:ascii="Times New Roman" w:eastAsia="Times New Roman" w:hAnsi="Times New Roman" w:cs="Times New Roman"/>
          <w:sz w:val="24"/>
          <w:szCs w:val="24"/>
          <w:lang w:val="en-US"/>
          <w:rPrChange w:id="2523" w:author="Will Taylor Gough" w:date="2020-08-29T17:25:00Z">
            <w:rPr>
              <w:rFonts w:eastAsia="Times New Roman"/>
              <w:sz w:val="24"/>
              <w:szCs w:val="24"/>
              <w:lang w:val="en-US"/>
            </w:rPr>
          </w:rPrChange>
        </w:rPr>
        <w:t>.</w:t>
      </w:r>
    </w:p>
    <w:p w14:paraId="71F18D1E" w14:textId="77777777" w:rsidR="003E2E86" w:rsidRPr="00C05B87" w:rsidRDefault="003E2E86" w:rsidP="00C05B87">
      <w:pPr>
        <w:spacing w:line="480" w:lineRule="auto"/>
        <w:ind w:firstLine="720"/>
        <w:rPr>
          <w:rFonts w:ascii="Times New Roman" w:eastAsia="Times New Roman" w:hAnsi="Times New Roman" w:cs="Times New Roman"/>
          <w:sz w:val="24"/>
          <w:szCs w:val="24"/>
          <w:lang w:val="en-US"/>
          <w:rPrChange w:id="2524" w:author="Will Taylor Gough" w:date="2020-08-29T17:25:00Z">
            <w:rPr>
              <w:rFonts w:eastAsia="Times New Roman"/>
              <w:sz w:val="24"/>
              <w:szCs w:val="24"/>
              <w:lang w:val="en-US"/>
            </w:rPr>
          </w:rPrChange>
        </w:rPr>
        <w:pPrChange w:id="2525" w:author="Will Taylor Gough" w:date="2020-08-29T17:27:00Z">
          <w:pPr>
            <w:spacing w:line="240" w:lineRule="auto"/>
            <w:ind w:firstLine="720"/>
          </w:pPr>
        </w:pPrChange>
      </w:pPr>
    </w:p>
    <w:p w14:paraId="5ABFA4EB" w14:textId="7D89F7E4" w:rsidR="003E2E86" w:rsidRPr="00C05B87" w:rsidRDefault="003E2E86" w:rsidP="00C05B87">
      <w:pPr>
        <w:spacing w:line="480" w:lineRule="auto"/>
        <w:jc w:val="center"/>
        <w:rPr>
          <w:rFonts w:ascii="Times New Roman" w:hAnsi="Times New Roman" w:cs="Times New Roman"/>
          <w:i/>
          <w:color w:val="000000" w:themeColor="text1"/>
          <w:sz w:val="24"/>
          <w:szCs w:val="24"/>
          <w:u w:val="single"/>
          <w:rPrChange w:id="2526" w:author="Will Taylor Gough" w:date="2020-08-29T17:25:00Z">
            <w:rPr>
              <w:i/>
              <w:color w:val="000000" w:themeColor="text1"/>
              <w:sz w:val="24"/>
              <w:szCs w:val="24"/>
              <w:u w:val="single"/>
            </w:rPr>
          </w:rPrChange>
        </w:rPr>
        <w:pPrChange w:id="2527" w:author="Will Taylor Gough" w:date="2020-08-29T17:27:00Z">
          <w:pPr>
            <w:spacing w:line="240" w:lineRule="auto"/>
            <w:jc w:val="center"/>
          </w:pPr>
        </w:pPrChange>
      </w:pPr>
      <w:del w:id="2528" w:author="Will Taylor Gough" w:date="2020-08-29T17:18:00Z">
        <w:r w:rsidRPr="00C05B87" w:rsidDel="001A2550">
          <w:rPr>
            <w:rFonts w:ascii="Times New Roman" w:hAnsi="Times New Roman" w:cs="Times New Roman"/>
            <w:i/>
            <w:color w:val="000000" w:themeColor="text1"/>
            <w:sz w:val="24"/>
            <w:szCs w:val="24"/>
            <w:u w:val="single"/>
            <w:rPrChange w:id="2529" w:author="Will Taylor Gough" w:date="2020-08-29T17:25:00Z">
              <w:rPr>
                <w:i/>
                <w:color w:val="000000" w:themeColor="text1"/>
                <w:sz w:val="24"/>
                <w:szCs w:val="24"/>
                <w:u w:val="single"/>
              </w:rPr>
            </w:rPrChange>
          </w:rPr>
          <w:delText>Propulsive</w:delText>
        </w:r>
      </w:del>
      <w:ins w:id="2530" w:author="Will Taylor Gough" w:date="2020-08-29T17:18:00Z">
        <w:r w:rsidR="001A2550" w:rsidRPr="00C05B87">
          <w:rPr>
            <w:rFonts w:ascii="Times New Roman" w:hAnsi="Times New Roman" w:cs="Times New Roman"/>
            <w:i/>
            <w:color w:val="000000" w:themeColor="text1"/>
            <w:sz w:val="24"/>
            <w:szCs w:val="24"/>
            <w:u w:val="single"/>
            <w:rPrChange w:id="2531" w:author="Will Taylor Gough" w:date="2020-08-29T17:25:00Z">
              <w:rPr>
                <w:i/>
                <w:color w:val="000000" w:themeColor="text1"/>
                <w:sz w:val="24"/>
                <w:szCs w:val="24"/>
                <w:u w:val="single"/>
              </w:rPr>
            </w:rPrChange>
          </w:rPr>
          <w:t>Froude</w:t>
        </w:r>
      </w:ins>
      <w:r w:rsidRPr="00C05B87">
        <w:rPr>
          <w:rFonts w:ascii="Times New Roman" w:hAnsi="Times New Roman" w:cs="Times New Roman"/>
          <w:i/>
          <w:color w:val="000000" w:themeColor="text1"/>
          <w:sz w:val="24"/>
          <w:szCs w:val="24"/>
          <w:u w:val="single"/>
          <w:rPrChange w:id="2532" w:author="Will Taylor Gough" w:date="2020-08-29T17:25:00Z">
            <w:rPr>
              <w:i/>
              <w:color w:val="000000" w:themeColor="text1"/>
              <w:sz w:val="24"/>
              <w:szCs w:val="24"/>
              <w:u w:val="single"/>
            </w:rPr>
          </w:rPrChange>
        </w:rPr>
        <w:t xml:space="preserve"> Efficiency</w:t>
      </w:r>
    </w:p>
    <w:p w14:paraId="0526B04E" w14:textId="31745054" w:rsidR="009F6AF7" w:rsidRPr="00C05B87" w:rsidRDefault="009F6AF7" w:rsidP="00C05B87">
      <w:pPr>
        <w:spacing w:line="480" w:lineRule="auto"/>
        <w:ind w:firstLine="720"/>
        <w:rPr>
          <w:rFonts w:ascii="Times New Roman" w:eastAsia="Times New Roman" w:hAnsi="Times New Roman" w:cs="Times New Roman"/>
          <w:sz w:val="24"/>
          <w:szCs w:val="24"/>
          <w:lang w:val="en-US"/>
          <w:rPrChange w:id="2533" w:author="Will Taylor Gough" w:date="2020-08-29T17:25:00Z">
            <w:rPr>
              <w:rFonts w:eastAsia="Times New Roman"/>
              <w:sz w:val="24"/>
              <w:szCs w:val="24"/>
              <w:lang w:val="en-US"/>
            </w:rPr>
          </w:rPrChange>
        </w:rPr>
        <w:pPrChange w:id="2534" w:author="Will Taylor Gough" w:date="2020-08-29T17:27:00Z">
          <w:pPr>
            <w:spacing w:line="240" w:lineRule="auto"/>
            <w:ind w:firstLine="720"/>
          </w:pPr>
        </w:pPrChange>
      </w:pPr>
      <w:r w:rsidRPr="00C05B87">
        <w:rPr>
          <w:rFonts w:ascii="Times New Roman" w:eastAsia="Times New Roman" w:hAnsi="Times New Roman" w:cs="Times New Roman"/>
          <w:sz w:val="24"/>
          <w:szCs w:val="24"/>
          <w:lang w:val="en-US"/>
          <w:rPrChange w:id="2535" w:author="Will Taylor Gough" w:date="2020-08-29T17:25:00Z">
            <w:rPr>
              <w:rFonts w:eastAsia="Times New Roman"/>
              <w:sz w:val="24"/>
              <w:szCs w:val="24"/>
              <w:lang w:val="en-US"/>
            </w:rPr>
          </w:rPrChange>
        </w:rPr>
        <w:t xml:space="preserve">Of the three species with a large quantity of data in our dataset (humpback, blue, and </w:t>
      </w:r>
      <w:r w:rsidR="002C0D3F" w:rsidRPr="00C05B87">
        <w:rPr>
          <w:rFonts w:ascii="Times New Roman" w:hAnsi="Times New Roman" w:cs="Times New Roman"/>
          <w:color w:val="000000" w:themeColor="text1"/>
          <w:sz w:val="24"/>
          <w:szCs w:val="24"/>
          <w:rPrChange w:id="2536" w:author="Will Taylor Gough" w:date="2020-08-29T17:25:00Z">
            <w:rPr>
              <w:color w:val="000000" w:themeColor="text1"/>
              <w:sz w:val="24"/>
              <w:szCs w:val="24"/>
            </w:rPr>
          </w:rPrChange>
        </w:rPr>
        <w:t>Antarctic</w:t>
      </w:r>
      <w:r w:rsidR="00C12D59" w:rsidRPr="00C05B87">
        <w:rPr>
          <w:rFonts w:ascii="Times New Roman" w:hAnsi="Times New Roman" w:cs="Times New Roman"/>
          <w:rPrChange w:id="2537" w:author="Will Taylor Gough" w:date="2020-08-29T17:25:00Z">
            <w:rPr/>
          </w:rPrChange>
        </w:rPr>
        <w:t xml:space="preserve"> </w:t>
      </w:r>
      <w:r w:rsidRPr="00C05B87">
        <w:rPr>
          <w:rFonts w:ascii="Times New Roman" w:eastAsia="Times New Roman" w:hAnsi="Times New Roman" w:cs="Times New Roman"/>
          <w:sz w:val="24"/>
          <w:szCs w:val="24"/>
          <w:lang w:val="en-US"/>
          <w:rPrChange w:id="2538" w:author="Will Taylor Gough" w:date="2020-08-29T17:25:00Z">
            <w:rPr>
              <w:rFonts w:eastAsia="Times New Roman"/>
              <w:sz w:val="24"/>
              <w:szCs w:val="24"/>
              <w:lang w:val="en-US"/>
            </w:rPr>
          </w:rPrChange>
        </w:rPr>
        <w:t>minke whale</w:t>
      </w:r>
      <w:r w:rsidR="002C0D3F" w:rsidRPr="00C05B87">
        <w:rPr>
          <w:rFonts w:ascii="Times New Roman" w:eastAsia="Times New Roman" w:hAnsi="Times New Roman" w:cs="Times New Roman"/>
          <w:sz w:val="24"/>
          <w:szCs w:val="24"/>
          <w:lang w:val="en-US"/>
          <w:rPrChange w:id="2539" w:author="Will Taylor Gough" w:date="2020-08-29T17:25:00Z">
            <w:rPr>
              <w:rFonts w:eastAsia="Times New Roman"/>
              <w:sz w:val="24"/>
              <w:szCs w:val="24"/>
              <w:lang w:val="en-US"/>
            </w:rPr>
          </w:rPrChange>
        </w:rPr>
        <w:t>s</w:t>
      </w:r>
      <w:r w:rsidRPr="00C05B87">
        <w:rPr>
          <w:rFonts w:ascii="Times New Roman" w:eastAsia="Times New Roman" w:hAnsi="Times New Roman" w:cs="Times New Roman"/>
          <w:sz w:val="24"/>
          <w:szCs w:val="24"/>
          <w:lang w:val="en-US"/>
          <w:rPrChange w:id="2540" w:author="Will Taylor Gough" w:date="2020-08-29T17:25:00Z">
            <w:rPr>
              <w:rFonts w:eastAsia="Times New Roman"/>
              <w:sz w:val="24"/>
              <w:szCs w:val="24"/>
              <w:lang w:val="en-US"/>
            </w:rPr>
          </w:rPrChange>
        </w:rPr>
        <w:t xml:space="preserve">), the </w:t>
      </w:r>
      <w:r w:rsidR="002C0D3F" w:rsidRPr="00C05B87">
        <w:rPr>
          <w:rFonts w:ascii="Times New Roman" w:hAnsi="Times New Roman" w:cs="Times New Roman"/>
          <w:color w:val="000000" w:themeColor="text1"/>
          <w:sz w:val="24"/>
          <w:szCs w:val="24"/>
          <w:rPrChange w:id="2541" w:author="Will Taylor Gough" w:date="2020-08-29T17:25:00Z">
            <w:rPr>
              <w:color w:val="000000" w:themeColor="text1"/>
              <w:sz w:val="24"/>
              <w:szCs w:val="24"/>
            </w:rPr>
          </w:rPrChange>
        </w:rPr>
        <w:t>Antarctic</w:t>
      </w:r>
      <w:r w:rsidR="00C12D59" w:rsidRPr="00C05B87">
        <w:rPr>
          <w:rFonts w:ascii="Times New Roman" w:hAnsi="Times New Roman" w:cs="Times New Roman"/>
          <w:rPrChange w:id="2542" w:author="Will Taylor Gough" w:date="2020-08-29T17:25:00Z">
            <w:rPr/>
          </w:rPrChange>
        </w:rPr>
        <w:t xml:space="preserve"> </w:t>
      </w:r>
      <w:r w:rsidRPr="00C05B87">
        <w:rPr>
          <w:rFonts w:ascii="Times New Roman" w:eastAsia="Times New Roman" w:hAnsi="Times New Roman" w:cs="Times New Roman"/>
          <w:sz w:val="24"/>
          <w:szCs w:val="24"/>
          <w:lang w:val="en-US"/>
          <w:rPrChange w:id="2543" w:author="Will Taylor Gough" w:date="2020-08-29T17:25:00Z">
            <w:rPr>
              <w:rFonts w:eastAsia="Times New Roman"/>
              <w:sz w:val="24"/>
              <w:szCs w:val="24"/>
              <w:lang w:val="en-US"/>
            </w:rPr>
          </w:rPrChange>
        </w:rPr>
        <w:t xml:space="preserve">minke whale had the highest mean </w:t>
      </w:r>
      <w:del w:id="2544" w:author="Will Taylor Gough" w:date="2020-08-29T17:18:00Z">
        <w:r w:rsidRPr="00C05B87" w:rsidDel="001A2550">
          <w:rPr>
            <w:rFonts w:ascii="Times New Roman" w:eastAsia="Times New Roman" w:hAnsi="Times New Roman" w:cs="Times New Roman"/>
            <w:sz w:val="24"/>
            <w:szCs w:val="24"/>
            <w:lang w:val="en-US"/>
            <w:rPrChange w:id="2545" w:author="Will Taylor Gough" w:date="2020-08-29T17:25:00Z">
              <w:rPr>
                <w:rFonts w:eastAsia="Times New Roman"/>
                <w:sz w:val="24"/>
                <w:szCs w:val="24"/>
                <w:lang w:val="en-US"/>
              </w:rPr>
            </w:rPrChange>
          </w:rPr>
          <w:delText>propulsive</w:delText>
        </w:r>
      </w:del>
      <w:ins w:id="2546" w:author="Will Taylor Gough" w:date="2020-08-29T17:18:00Z">
        <w:r w:rsidR="001A2550" w:rsidRPr="00C05B87">
          <w:rPr>
            <w:rFonts w:ascii="Times New Roman" w:eastAsia="Times New Roman" w:hAnsi="Times New Roman" w:cs="Times New Roman"/>
            <w:sz w:val="24"/>
            <w:szCs w:val="24"/>
            <w:lang w:val="en-US"/>
            <w:rPrChange w:id="2547" w:author="Will Taylor Gough" w:date="2020-08-29T17:25:00Z">
              <w:rPr>
                <w:rFonts w:eastAsia="Times New Roman"/>
                <w:sz w:val="24"/>
                <w:szCs w:val="24"/>
                <w:lang w:val="en-US"/>
              </w:rPr>
            </w:rPrChange>
          </w:rPr>
          <w:t>Froude</w:t>
        </w:r>
      </w:ins>
      <w:r w:rsidRPr="00C05B87">
        <w:rPr>
          <w:rFonts w:ascii="Times New Roman" w:eastAsia="Times New Roman" w:hAnsi="Times New Roman" w:cs="Times New Roman"/>
          <w:sz w:val="24"/>
          <w:szCs w:val="24"/>
          <w:lang w:val="en-US"/>
          <w:rPrChange w:id="2548" w:author="Will Taylor Gough" w:date="2020-08-29T17:25:00Z">
            <w:rPr>
              <w:rFonts w:eastAsia="Times New Roman"/>
              <w:sz w:val="24"/>
              <w:szCs w:val="24"/>
              <w:lang w:val="en-US"/>
            </w:rPr>
          </w:rPrChange>
        </w:rPr>
        <w:t xml:space="preserve"> efficiency (0.920 </w:t>
      </w:r>
      <w:r w:rsidRPr="00C05B87">
        <w:rPr>
          <w:rFonts w:ascii="Times New Roman" w:hAnsi="Times New Roman" w:cs="Times New Roman"/>
          <w:sz w:val="24"/>
          <w:szCs w:val="24"/>
          <w:rPrChange w:id="2549" w:author="Will Taylor Gough" w:date="2020-08-29T17:25:00Z">
            <w:rPr>
              <w:sz w:val="24"/>
              <w:szCs w:val="24"/>
            </w:rPr>
          </w:rPrChange>
        </w:rPr>
        <w:sym w:font="Symbol" w:char="F0B1"/>
      </w:r>
      <w:r w:rsidRPr="00C05B87">
        <w:rPr>
          <w:rFonts w:ascii="Times New Roman" w:hAnsi="Times New Roman" w:cs="Times New Roman"/>
          <w:sz w:val="24"/>
          <w:szCs w:val="24"/>
          <w:rPrChange w:id="2550" w:author="Will Taylor Gough" w:date="2020-08-29T17:25:00Z">
            <w:rPr>
              <w:sz w:val="24"/>
              <w:szCs w:val="24"/>
            </w:rPr>
          </w:rPrChange>
        </w:rPr>
        <w:t xml:space="preserve"> 0.004), with the humpback having a lower mean value (0.908 </w:t>
      </w:r>
      <w:r w:rsidRPr="00C05B87">
        <w:rPr>
          <w:rFonts w:ascii="Times New Roman" w:hAnsi="Times New Roman" w:cs="Times New Roman"/>
          <w:sz w:val="24"/>
          <w:szCs w:val="24"/>
          <w:rPrChange w:id="2551" w:author="Will Taylor Gough" w:date="2020-08-29T17:25:00Z">
            <w:rPr>
              <w:sz w:val="24"/>
              <w:szCs w:val="24"/>
            </w:rPr>
          </w:rPrChange>
        </w:rPr>
        <w:sym w:font="Symbol" w:char="F0B1"/>
      </w:r>
      <w:r w:rsidRPr="00C05B87">
        <w:rPr>
          <w:rFonts w:ascii="Times New Roman" w:hAnsi="Times New Roman" w:cs="Times New Roman"/>
          <w:sz w:val="24"/>
          <w:szCs w:val="24"/>
          <w:rPrChange w:id="2552" w:author="Will Taylor Gough" w:date="2020-08-29T17:25:00Z">
            <w:rPr>
              <w:sz w:val="24"/>
              <w:szCs w:val="24"/>
            </w:rPr>
          </w:rPrChange>
        </w:rPr>
        <w:t xml:space="preserve"> 0.003)</w:t>
      </w:r>
      <w:r w:rsidRPr="00C05B87">
        <w:rPr>
          <w:rFonts w:ascii="Times New Roman" w:eastAsia="Times New Roman" w:hAnsi="Times New Roman" w:cs="Times New Roman"/>
          <w:sz w:val="24"/>
          <w:szCs w:val="24"/>
          <w:lang w:val="en-US"/>
          <w:rPrChange w:id="2553" w:author="Will Taylor Gough" w:date="2020-08-29T17:25:00Z">
            <w:rPr>
              <w:rFonts w:eastAsia="Times New Roman"/>
              <w:sz w:val="24"/>
              <w:szCs w:val="24"/>
              <w:lang w:val="en-US"/>
            </w:rPr>
          </w:rPrChange>
        </w:rPr>
        <w:t xml:space="preserve"> and the blue whale having the lowest mean value (0.860 </w:t>
      </w:r>
      <w:r w:rsidRPr="00C05B87">
        <w:rPr>
          <w:rFonts w:ascii="Times New Roman" w:hAnsi="Times New Roman" w:cs="Times New Roman"/>
          <w:sz w:val="24"/>
          <w:szCs w:val="24"/>
          <w:rPrChange w:id="2554" w:author="Will Taylor Gough" w:date="2020-08-29T17:25:00Z">
            <w:rPr>
              <w:sz w:val="24"/>
              <w:szCs w:val="24"/>
            </w:rPr>
          </w:rPrChange>
        </w:rPr>
        <w:sym w:font="Symbol" w:char="F0B1"/>
      </w:r>
      <w:r w:rsidRPr="00C05B87">
        <w:rPr>
          <w:rFonts w:ascii="Times New Roman" w:hAnsi="Times New Roman" w:cs="Times New Roman"/>
          <w:sz w:val="24"/>
          <w:szCs w:val="24"/>
          <w:rPrChange w:id="2555" w:author="Will Taylor Gough" w:date="2020-08-29T17:25:00Z">
            <w:rPr>
              <w:sz w:val="24"/>
              <w:szCs w:val="24"/>
            </w:rPr>
          </w:rPrChange>
        </w:rPr>
        <w:t xml:space="preserve"> 0.006). The mean values for the </w:t>
      </w:r>
      <w:r w:rsidR="00E50D32" w:rsidRPr="00C05B87">
        <w:rPr>
          <w:rFonts w:ascii="Times New Roman" w:hAnsi="Times New Roman" w:cs="Times New Roman"/>
          <w:sz w:val="24"/>
          <w:szCs w:val="24"/>
          <w:rPrChange w:id="2556" w:author="Will Taylor Gough" w:date="2020-08-29T17:25:00Z">
            <w:rPr>
              <w:sz w:val="24"/>
              <w:szCs w:val="24"/>
            </w:rPr>
          </w:rPrChange>
        </w:rPr>
        <w:t>B</w:t>
      </w:r>
      <w:r w:rsidRPr="00C05B87">
        <w:rPr>
          <w:rFonts w:ascii="Times New Roman" w:hAnsi="Times New Roman" w:cs="Times New Roman"/>
          <w:sz w:val="24"/>
          <w:szCs w:val="24"/>
          <w:rPrChange w:id="2557" w:author="Will Taylor Gough" w:date="2020-08-29T17:25:00Z">
            <w:rPr>
              <w:sz w:val="24"/>
              <w:szCs w:val="24"/>
            </w:rPr>
          </w:rPrChange>
        </w:rPr>
        <w:t xml:space="preserve">ryde’s (0.868 </w:t>
      </w:r>
      <w:r w:rsidRPr="00C05B87">
        <w:rPr>
          <w:rFonts w:ascii="Times New Roman" w:hAnsi="Times New Roman" w:cs="Times New Roman"/>
          <w:sz w:val="24"/>
          <w:szCs w:val="24"/>
          <w:rPrChange w:id="2558" w:author="Will Taylor Gough" w:date="2020-08-29T17:25:00Z">
            <w:rPr>
              <w:sz w:val="24"/>
              <w:szCs w:val="24"/>
            </w:rPr>
          </w:rPrChange>
        </w:rPr>
        <w:sym w:font="Symbol" w:char="F0B1"/>
      </w:r>
      <w:r w:rsidRPr="00C05B87">
        <w:rPr>
          <w:rFonts w:ascii="Times New Roman" w:hAnsi="Times New Roman" w:cs="Times New Roman"/>
          <w:sz w:val="24"/>
          <w:szCs w:val="24"/>
          <w:rPrChange w:id="2559" w:author="Will Taylor Gough" w:date="2020-08-29T17:25:00Z">
            <w:rPr>
              <w:sz w:val="24"/>
              <w:szCs w:val="24"/>
            </w:rPr>
          </w:rPrChange>
        </w:rPr>
        <w:t xml:space="preserve"> 0.022), sei (0.876), and fin whales (0.889 </w:t>
      </w:r>
      <w:r w:rsidRPr="00C05B87">
        <w:rPr>
          <w:rFonts w:ascii="Times New Roman" w:hAnsi="Times New Roman" w:cs="Times New Roman"/>
          <w:sz w:val="24"/>
          <w:szCs w:val="24"/>
          <w:rPrChange w:id="2560" w:author="Will Taylor Gough" w:date="2020-08-29T17:25:00Z">
            <w:rPr>
              <w:sz w:val="24"/>
              <w:szCs w:val="24"/>
            </w:rPr>
          </w:rPrChange>
        </w:rPr>
        <w:sym w:font="Symbol" w:char="F0B1"/>
      </w:r>
      <w:r w:rsidRPr="00C05B87">
        <w:rPr>
          <w:rFonts w:ascii="Times New Roman" w:hAnsi="Times New Roman" w:cs="Times New Roman"/>
          <w:sz w:val="24"/>
          <w:szCs w:val="24"/>
          <w:rPrChange w:id="2561" w:author="Will Taylor Gough" w:date="2020-08-29T17:25:00Z">
            <w:rPr>
              <w:sz w:val="24"/>
              <w:szCs w:val="24"/>
            </w:rPr>
          </w:rPrChange>
        </w:rPr>
        <w:t xml:space="preserve"> 0.018) were all near the low end of the range.</w:t>
      </w:r>
    </w:p>
    <w:p w14:paraId="38464726" w14:textId="15E7AD17" w:rsidR="00B76888" w:rsidRPr="00C05B87" w:rsidRDefault="009011E3" w:rsidP="00C05B87">
      <w:pPr>
        <w:spacing w:line="480" w:lineRule="auto"/>
        <w:ind w:firstLine="720"/>
        <w:rPr>
          <w:rFonts w:ascii="Times New Roman" w:eastAsia="Times New Roman" w:hAnsi="Times New Roman" w:cs="Times New Roman"/>
          <w:sz w:val="24"/>
          <w:szCs w:val="24"/>
          <w:lang w:val="en-US"/>
          <w:rPrChange w:id="2562" w:author="Will Taylor Gough" w:date="2020-08-29T17:25:00Z">
            <w:rPr>
              <w:rFonts w:ascii="Times New Roman" w:eastAsia="Times New Roman" w:hAnsi="Times New Roman" w:cs="Times New Roman"/>
              <w:sz w:val="24"/>
              <w:szCs w:val="24"/>
              <w:lang w:val="en-US"/>
            </w:rPr>
          </w:rPrChange>
        </w:rPr>
        <w:pPrChange w:id="2563" w:author="Will Taylor Gough" w:date="2020-08-29T17:27:00Z">
          <w:pPr>
            <w:spacing w:line="240" w:lineRule="auto"/>
            <w:ind w:firstLine="720"/>
          </w:pPr>
        </w:pPrChange>
      </w:pPr>
      <w:r w:rsidRPr="00C05B87">
        <w:rPr>
          <w:rFonts w:ascii="Times New Roman" w:eastAsia="Times New Roman" w:hAnsi="Times New Roman" w:cs="Times New Roman"/>
          <w:sz w:val="24"/>
          <w:szCs w:val="24"/>
          <w:lang w:val="en-US"/>
          <w:rPrChange w:id="2564" w:author="Will Taylor Gough" w:date="2020-08-29T17:25:00Z">
            <w:rPr>
              <w:rFonts w:eastAsia="Times New Roman"/>
              <w:sz w:val="24"/>
              <w:szCs w:val="24"/>
              <w:lang w:val="en-US"/>
            </w:rPr>
          </w:rPrChange>
        </w:rPr>
        <w:t xml:space="preserve">We found that </w:t>
      </w:r>
      <w:r w:rsidR="00BA07C9" w:rsidRPr="00C05B87">
        <w:rPr>
          <w:rFonts w:ascii="Times New Roman" w:eastAsia="Times New Roman" w:hAnsi="Times New Roman" w:cs="Times New Roman"/>
          <w:sz w:val="24"/>
          <w:szCs w:val="24"/>
          <w:lang w:val="en-US"/>
          <w:rPrChange w:id="2565" w:author="Will Taylor Gough" w:date="2020-08-29T17:25:00Z">
            <w:rPr>
              <w:rFonts w:eastAsia="Times New Roman"/>
              <w:sz w:val="24"/>
              <w:szCs w:val="24"/>
              <w:lang w:val="en-US"/>
            </w:rPr>
          </w:rPrChange>
        </w:rPr>
        <w:t xml:space="preserve">mean </w:t>
      </w:r>
      <w:del w:id="2566" w:author="Will Taylor Gough" w:date="2020-08-29T17:18:00Z">
        <w:r w:rsidRPr="00C05B87" w:rsidDel="001A2550">
          <w:rPr>
            <w:rFonts w:ascii="Times New Roman" w:eastAsia="Times New Roman" w:hAnsi="Times New Roman" w:cs="Times New Roman"/>
            <w:sz w:val="24"/>
            <w:szCs w:val="24"/>
            <w:lang w:val="en-US"/>
            <w:rPrChange w:id="2567" w:author="Will Taylor Gough" w:date="2020-08-29T17:25:00Z">
              <w:rPr>
                <w:rFonts w:eastAsia="Times New Roman"/>
                <w:sz w:val="24"/>
                <w:szCs w:val="24"/>
                <w:lang w:val="en-US"/>
              </w:rPr>
            </w:rPrChange>
          </w:rPr>
          <w:delText>propulsive</w:delText>
        </w:r>
      </w:del>
      <w:ins w:id="2568" w:author="Will Taylor Gough" w:date="2020-08-29T17:18:00Z">
        <w:r w:rsidR="001A2550" w:rsidRPr="00C05B87">
          <w:rPr>
            <w:rFonts w:ascii="Times New Roman" w:eastAsia="Times New Roman" w:hAnsi="Times New Roman" w:cs="Times New Roman"/>
            <w:sz w:val="24"/>
            <w:szCs w:val="24"/>
            <w:lang w:val="en-US"/>
            <w:rPrChange w:id="2569" w:author="Will Taylor Gough" w:date="2020-08-29T17:25:00Z">
              <w:rPr>
                <w:rFonts w:eastAsia="Times New Roman"/>
                <w:sz w:val="24"/>
                <w:szCs w:val="24"/>
                <w:lang w:val="en-US"/>
              </w:rPr>
            </w:rPrChange>
          </w:rPr>
          <w:t>Froude</w:t>
        </w:r>
      </w:ins>
      <w:r w:rsidRPr="00C05B87">
        <w:rPr>
          <w:rFonts w:ascii="Times New Roman" w:eastAsia="Times New Roman" w:hAnsi="Times New Roman" w:cs="Times New Roman"/>
          <w:sz w:val="24"/>
          <w:szCs w:val="24"/>
          <w:lang w:val="en-US"/>
          <w:rPrChange w:id="2570" w:author="Will Taylor Gough" w:date="2020-08-29T17:25:00Z">
            <w:rPr>
              <w:rFonts w:eastAsia="Times New Roman"/>
              <w:sz w:val="24"/>
              <w:szCs w:val="24"/>
              <w:lang w:val="en-US"/>
            </w:rPr>
          </w:rPrChange>
        </w:rPr>
        <w:t xml:space="preserve"> efficiency increases with increasing swimming speed</w:t>
      </w:r>
      <w:ins w:id="2571" w:author="Will Taylor Gough" w:date="2020-08-29T17:00:00Z">
        <w:r w:rsidR="006237A6" w:rsidRPr="00C05B87">
          <w:rPr>
            <w:rFonts w:ascii="Times New Roman" w:eastAsia="Times New Roman" w:hAnsi="Times New Roman" w:cs="Times New Roman"/>
            <w:sz w:val="24"/>
            <w:szCs w:val="24"/>
            <w:lang w:val="en-US"/>
            <w:rPrChange w:id="2572" w:author="Will Taylor Gough" w:date="2020-08-29T17:25:00Z">
              <w:rPr>
                <w:rFonts w:eastAsia="Times New Roman"/>
                <w:sz w:val="24"/>
                <w:szCs w:val="24"/>
                <w:lang w:val="en-US"/>
              </w:rPr>
            </w:rPrChange>
          </w:rPr>
          <w:t xml:space="preserve"> up to a plateau at ~3 m s</w:t>
        </w:r>
        <w:r w:rsidR="006237A6" w:rsidRPr="00C05B87">
          <w:rPr>
            <w:rFonts w:ascii="Times New Roman" w:eastAsia="Times New Roman" w:hAnsi="Times New Roman" w:cs="Times New Roman"/>
            <w:sz w:val="24"/>
            <w:szCs w:val="24"/>
            <w:vertAlign w:val="superscript"/>
            <w:lang w:val="en-US"/>
            <w:rPrChange w:id="2573" w:author="Will Taylor Gough" w:date="2020-08-29T17:25:00Z">
              <w:rPr>
                <w:rFonts w:eastAsia="Times New Roman"/>
                <w:sz w:val="24"/>
                <w:szCs w:val="24"/>
                <w:vertAlign w:val="superscript"/>
                <w:lang w:val="en-US"/>
              </w:rPr>
            </w:rPrChange>
          </w:rPr>
          <w:t>-1</w:t>
        </w:r>
        <w:r w:rsidR="006237A6" w:rsidRPr="00C05B87">
          <w:rPr>
            <w:rFonts w:ascii="Times New Roman" w:eastAsia="Times New Roman" w:hAnsi="Times New Roman" w:cs="Times New Roman"/>
            <w:sz w:val="24"/>
            <w:szCs w:val="24"/>
            <w:lang w:val="en-US"/>
            <w:rPrChange w:id="2574" w:author="Will Taylor Gough" w:date="2020-08-29T17:25:00Z">
              <w:rPr>
                <w:rFonts w:eastAsia="Times New Roman"/>
                <w:sz w:val="24"/>
                <w:szCs w:val="24"/>
                <w:lang w:val="en-US"/>
              </w:rPr>
            </w:rPrChange>
          </w:rPr>
          <w:t xml:space="preserve">  and began to drop off at 5 m s</w:t>
        </w:r>
      </w:ins>
      <w:ins w:id="2575" w:author="Will Taylor Gough" w:date="2020-08-29T17:01:00Z">
        <w:r w:rsidR="006237A6" w:rsidRPr="00C05B87">
          <w:rPr>
            <w:rFonts w:ascii="Times New Roman" w:eastAsia="Times New Roman" w:hAnsi="Times New Roman" w:cs="Times New Roman"/>
            <w:sz w:val="24"/>
            <w:szCs w:val="24"/>
            <w:vertAlign w:val="superscript"/>
            <w:lang w:val="en-US"/>
            <w:rPrChange w:id="2576" w:author="Will Taylor Gough" w:date="2020-08-29T17:25:00Z">
              <w:rPr>
                <w:rFonts w:eastAsia="Times New Roman"/>
                <w:sz w:val="24"/>
                <w:szCs w:val="24"/>
                <w:vertAlign w:val="superscript"/>
                <w:lang w:val="en-US"/>
              </w:rPr>
            </w:rPrChange>
          </w:rPr>
          <w:t>-1</w:t>
        </w:r>
        <w:r w:rsidR="006237A6" w:rsidRPr="00C05B87">
          <w:rPr>
            <w:rFonts w:ascii="Times New Roman" w:eastAsia="Times New Roman" w:hAnsi="Times New Roman" w:cs="Times New Roman"/>
            <w:sz w:val="24"/>
            <w:szCs w:val="24"/>
            <w:lang w:val="en-US"/>
            <w:rPrChange w:id="2577" w:author="Will Taylor Gough" w:date="2020-08-29T17:25:00Z">
              <w:rPr>
                <w:rFonts w:eastAsia="Times New Roman"/>
                <w:sz w:val="24"/>
                <w:szCs w:val="24"/>
                <w:lang w:val="en-US"/>
              </w:rPr>
            </w:rPrChange>
          </w:rPr>
          <w:t xml:space="preserve"> for lunge-associated tailbeats </w:t>
        </w:r>
      </w:ins>
      <w:ins w:id="2578" w:author="Will Taylor Gough" w:date="2020-08-29T17:00:00Z">
        <w:r w:rsidR="006237A6" w:rsidRPr="00C05B87">
          <w:rPr>
            <w:rFonts w:ascii="Times New Roman" w:eastAsia="Times New Roman" w:hAnsi="Times New Roman" w:cs="Times New Roman"/>
            <w:sz w:val="24"/>
            <w:szCs w:val="24"/>
            <w:lang w:val="en-US"/>
            <w:rPrChange w:id="2579" w:author="Will Taylor Gough" w:date="2020-08-29T17:25:00Z">
              <w:rPr>
                <w:rFonts w:eastAsia="Times New Roman"/>
                <w:sz w:val="24"/>
                <w:szCs w:val="24"/>
                <w:lang w:val="en-US"/>
              </w:rPr>
            </w:rPrChange>
          </w:rPr>
          <w:t>(</w:t>
        </w:r>
      </w:ins>
      <w:del w:id="2580" w:author="Will Taylor Gough" w:date="2020-08-29T17:00:00Z">
        <w:r w:rsidRPr="00C05B87" w:rsidDel="006237A6">
          <w:rPr>
            <w:rFonts w:ascii="Times New Roman" w:eastAsia="Times New Roman" w:hAnsi="Times New Roman" w:cs="Times New Roman"/>
            <w:sz w:val="24"/>
            <w:szCs w:val="24"/>
            <w:lang w:val="en-US"/>
            <w:rPrChange w:id="2581" w:author="Will Taylor Gough" w:date="2020-08-29T17:25:00Z">
              <w:rPr>
                <w:rFonts w:eastAsia="Times New Roman"/>
                <w:sz w:val="24"/>
                <w:szCs w:val="24"/>
                <w:lang w:val="en-US"/>
              </w:rPr>
            </w:rPrChange>
          </w:rPr>
          <w:delText xml:space="preserve"> (</w:delText>
        </w:r>
        <w:r w:rsidR="00AA1F9B" w:rsidRPr="00C05B87" w:rsidDel="006237A6">
          <w:rPr>
            <w:rFonts w:ascii="Times New Roman" w:eastAsia="Times New Roman" w:hAnsi="Times New Roman" w:cs="Times New Roman"/>
            <w:sz w:val="24"/>
            <w:szCs w:val="24"/>
            <w:lang w:val="en-US"/>
            <w:rPrChange w:id="2582" w:author="Will Taylor Gough" w:date="2020-08-29T17:25:00Z">
              <w:rPr>
                <w:rFonts w:eastAsia="Times New Roman"/>
                <w:sz w:val="24"/>
                <w:szCs w:val="24"/>
                <w:lang w:val="en-US"/>
              </w:rPr>
            </w:rPrChange>
          </w:rPr>
          <w:delText xml:space="preserve">routine: </w:delText>
        </w:r>
        <w:r w:rsidRPr="00C05B87" w:rsidDel="006237A6">
          <w:rPr>
            <w:rFonts w:ascii="Times New Roman" w:eastAsia="Times New Roman" w:hAnsi="Times New Roman" w:cs="Times New Roman"/>
            <w:i/>
            <w:sz w:val="24"/>
            <w:szCs w:val="24"/>
            <w:lang w:val="en-US"/>
            <w:rPrChange w:id="2583" w:author="Will Taylor Gough" w:date="2020-08-29T17:25:00Z">
              <w:rPr>
                <w:rFonts w:eastAsia="Times New Roman"/>
                <w:i/>
                <w:sz w:val="24"/>
                <w:szCs w:val="24"/>
                <w:lang w:val="en-US"/>
              </w:rPr>
            </w:rPrChange>
          </w:rPr>
          <w:delText>ŷ</w:delText>
        </w:r>
        <w:r w:rsidRPr="00C05B87" w:rsidDel="006237A6">
          <w:rPr>
            <w:rFonts w:ascii="Times New Roman" w:eastAsia="Times New Roman" w:hAnsi="Times New Roman" w:cs="Times New Roman"/>
            <w:sz w:val="24"/>
            <w:szCs w:val="24"/>
            <w:lang w:val="en-US"/>
            <w:rPrChange w:id="2584" w:author="Will Taylor Gough" w:date="2020-08-29T17:25:00Z">
              <w:rPr>
                <w:rFonts w:eastAsia="Times New Roman"/>
                <w:sz w:val="24"/>
                <w:szCs w:val="24"/>
                <w:lang w:val="en-US"/>
              </w:rPr>
            </w:rPrChange>
          </w:rPr>
          <w:delText xml:space="preserve"> =</w:delText>
        </w:r>
        <w:r w:rsidR="00E23368" w:rsidRPr="00C05B87" w:rsidDel="006237A6">
          <w:rPr>
            <w:rFonts w:ascii="Times New Roman" w:eastAsia="Times New Roman" w:hAnsi="Times New Roman" w:cs="Times New Roman"/>
            <w:sz w:val="24"/>
            <w:szCs w:val="24"/>
            <w:lang w:val="en-US"/>
            <w:rPrChange w:id="2585" w:author="Will Taylor Gough" w:date="2020-08-29T17:25:00Z">
              <w:rPr>
                <w:rFonts w:eastAsia="Times New Roman"/>
                <w:sz w:val="24"/>
                <w:szCs w:val="24"/>
                <w:lang w:val="en-US"/>
              </w:rPr>
            </w:rPrChange>
          </w:rPr>
          <w:delText xml:space="preserve"> 0.031x – 0.177</w:delText>
        </w:r>
        <w:r w:rsidRPr="00C05B87" w:rsidDel="006237A6">
          <w:rPr>
            <w:rFonts w:ascii="Times New Roman" w:eastAsia="Times New Roman" w:hAnsi="Times New Roman" w:cs="Times New Roman"/>
            <w:sz w:val="24"/>
            <w:szCs w:val="24"/>
            <w:lang w:val="en-US"/>
            <w:rPrChange w:id="2586" w:author="Will Taylor Gough" w:date="2020-08-29T17:25:00Z">
              <w:rPr>
                <w:rFonts w:eastAsia="Times New Roman"/>
                <w:sz w:val="24"/>
                <w:szCs w:val="24"/>
                <w:lang w:val="en-US"/>
              </w:rPr>
            </w:rPrChange>
          </w:rPr>
          <w:delText xml:space="preserve">; </w:delText>
        </w:r>
        <w:r w:rsidRPr="00C05B87" w:rsidDel="006237A6">
          <w:rPr>
            <w:rFonts w:ascii="Times New Roman" w:eastAsia="Times New Roman" w:hAnsi="Times New Roman" w:cs="Times New Roman"/>
            <w:i/>
            <w:sz w:val="24"/>
            <w:szCs w:val="24"/>
            <w:lang w:val="en-US"/>
            <w:rPrChange w:id="2587" w:author="Will Taylor Gough" w:date="2020-08-29T17:25:00Z">
              <w:rPr>
                <w:rFonts w:eastAsia="Times New Roman"/>
                <w:i/>
                <w:sz w:val="24"/>
                <w:szCs w:val="24"/>
                <w:lang w:val="en-US"/>
              </w:rPr>
            </w:rPrChange>
          </w:rPr>
          <w:delText>R</w:delText>
        </w:r>
        <w:r w:rsidRPr="00C05B87" w:rsidDel="006237A6">
          <w:rPr>
            <w:rFonts w:ascii="Times New Roman" w:eastAsia="Times New Roman" w:hAnsi="Times New Roman" w:cs="Times New Roman"/>
            <w:i/>
            <w:sz w:val="24"/>
            <w:szCs w:val="24"/>
            <w:vertAlign w:val="superscript"/>
            <w:lang w:val="en-US"/>
            <w:rPrChange w:id="2588" w:author="Will Taylor Gough" w:date="2020-08-29T17:25:00Z">
              <w:rPr>
                <w:rFonts w:eastAsia="Times New Roman"/>
                <w:i/>
                <w:sz w:val="24"/>
                <w:szCs w:val="24"/>
                <w:vertAlign w:val="superscript"/>
                <w:lang w:val="en-US"/>
              </w:rPr>
            </w:rPrChange>
          </w:rPr>
          <w:delText>2</w:delText>
        </w:r>
        <w:r w:rsidRPr="00C05B87" w:rsidDel="006237A6">
          <w:rPr>
            <w:rFonts w:ascii="Times New Roman" w:eastAsia="Times New Roman" w:hAnsi="Times New Roman" w:cs="Times New Roman"/>
            <w:sz w:val="24"/>
            <w:szCs w:val="24"/>
            <w:lang w:val="en-US"/>
            <w:rPrChange w:id="2589" w:author="Will Taylor Gough" w:date="2020-08-29T17:25:00Z">
              <w:rPr>
                <w:rFonts w:eastAsia="Times New Roman"/>
                <w:sz w:val="24"/>
                <w:szCs w:val="24"/>
                <w:lang w:val="en-US"/>
              </w:rPr>
            </w:rPrChange>
          </w:rPr>
          <w:delText xml:space="preserve"> = 0.</w:delText>
        </w:r>
        <w:r w:rsidR="00E23368" w:rsidRPr="00C05B87" w:rsidDel="006237A6">
          <w:rPr>
            <w:rFonts w:ascii="Times New Roman" w:eastAsia="Times New Roman" w:hAnsi="Times New Roman" w:cs="Times New Roman"/>
            <w:sz w:val="24"/>
            <w:szCs w:val="24"/>
            <w:lang w:val="en-US"/>
            <w:rPrChange w:id="2590" w:author="Will Taylor Gough" w:date="2020-08-29T17:25:00Z">
              <w:rPr>
                <w:rFonts w:eastAsia="Times New Roman"/>
                <w:sz w:val="24"/>
                <w:szCs w:val="24"/>
                <w:lang w:val="en-US"/>
              </w:rPr>
            </w:rPrChange>
          </w:rPr>
          <w:delText>12</w:delText>
        </w:r>
        <w:r w:rsidRPr="00C05B87" w:rsidDel="006237A6">
          <w:rPr>
            <w:rFonts w:ascii="Times New Roman" w:eastAsia="Times New Roman" w:hAnsi="Times New Roman" w:cs="Times New Roman"/>
            <w:sz w:val="24"/>
            <w:szCs w:val="24"/>
            <w:lang w:val="en-US"/>
            <w:rPrChange w:id="2591" w:author="Will Taylor Gough" w:date="2020-08-29T17:25:00Z">
              <w:rPr>
                <w:rFonts w:eastAsia="Times New Roman"/>
                <w:sz w:val="24"/>
                <w:szCs w:val="24"/>
                <w:lang w:val="en-US"/>
              </w:rPr>
            </w:rPrChange>
          </w:rPr>
          <w:delText xml:space="preserve">; </w:delText>
        </w:r>
        <w:r w:rsidRPr="00C05B87" w:rsidDel="006237A6">
          <w:rPr>
            <w:rFonts w:ascii="Times New Roman" w:eastAsia="Times New Roman" w:hAnsi="Times New Roman" w:cs="Times New Roman"/>
            <w:i/>
            <w:sz w:val="24"/>
            <w:szCs w:val="24"/>
            <w:lang w:val="en-US"/>
            <w:rPrChange w:id="2592" w:author="Will Taylor Gough" w:date="2020-08-29T17:25:00Z">
              <w:rPr>
                <w:rFonts w:eastAsia="Times New Roman"/>
                <w:i/>
                <w:sz w:val="24"/>
                <w:szCs w:val="24"/>
                <w:lang w:val="en-US"/>
              </w:rPr>
            </w:rPrChange>
          </w:rPr>
          <w:delText>p</w:delText>
        </w:r>
        <w:r w:rsidRPr="00C05B87" w:rsidDel="006237A6">
          <w:rPr>
            <w:rFonts w:ascii="Times New Roman" w:eastAsia="Times New Roman" w:hAnsi="Times New Roman" w:cs="Times New Roman"/>
            <w:sz w:val="24"/>
            <w:szCs w:val="24"/>
            <w:lang w:val="en-US"/>
            <w:rPrChange w:id="2593" w:author="Will Taylor Gough" w:date="2020-08-29T17:25:00Z">
              <w:rPr>
                <w:rFonts w:eastAsia="Times New Roman"/>
                <w:sz w:val="24"/>
                <w:szCs w:val="24"/>
                <w:lang w:val="en-US"/>
              </w:rPr>
            </w:rPrChange>
          </w:rPr>
          <w:delText xml:space="preserve"> </w:delText>
        </w:r>
        <w:r w:rsidR="00E23368" w:rsidRPr="00C05B87" w:rsidDel="006237A6">
          <w:rPr>
            <w:rFonts w:ascii="Times New Roman" w:eastAsia="Times New Roman" w:hAnsi="Times New Roman" w:cs="Times New Roman"/>
            <w:sz w:val="24"/>
            <w:szCs w:val="24"/>
            <w:lang w:val="en-US"/>
            <w:rPrChange w:id="2594" w:author="Will Taylor Gough" w:date="2020-08-29T17:25:00Z">
              <w:rPr>
                <w:rFonts w:eastAsia="Times New Roman"/>
                <w:sz w:val="24"/>
                <w:szCs w:val="24"/>
                <w:lang w:val="en-US"/>
              </w:rPr>
            </w:rPrChange>
          </w:rPr>
          <w:delText>= 0.004</w:delText>
        </w:r>
        <w:r w:rsidR="00AA1F9B" w:rsidRPr="00C05B87" w:rsidDel="006237A6">
          <w:rPr>
            <w:rFonts w:ascii="Times New Roman" w:eastAsia="Times New Roman" w:hAnsi="Times New Roman" w:cs="Times New Roman"/>
            <w:sz w:val="24"/>
            <w:szCs w:val="24"/>
            <w:lang w:val="en-US"/>
            <w:rPrChange w:id="2595" w:author="Will Taylor Gough" w:date="2020-08-29T17:25:00Z">
              <w:rPr>
                <w:rFonts w:eastAsia="Times New Roman"/>
                <w:sz w:val="24"/>
                <w:szCs w:val="24"/>
                <w:lang w:val="en-US"/>
              </w:rPr>
            </w:rPrChange>
          </w:rPr>
          <w:delText>; lunge associated:</w:delText>
        </w:r>
        <w:r w:rsidR="00AA1F9B" w:rsidRPr="00C05B87" w:rsidDel="006237A6">
          <w:rPr>
            <w:rFonts w:ascii="Times New Roman" w:eastAsia="Times New Roman" w:hAnsi="Times New Roman" w:cs="Times New Roman"/>
            <w:i/>
            <w:sz w:val="24"/>
            <w:szCs w:val="24"/>
            <w:lang w:val="en-US"/>
            <w:rPrChange w:id="2596" w:author="Will Taylor Gough" w:date="2020-08-29T17:25:00Z">
              <w:rPr>
                <w:rFonts w:eastAsia="Times New Roman"/>
                <w:i/>
                <w:sz w:val="24"/>
                <w:szCs w:val="24"/>
                <w:lang w:val="en-US"/>
              </w:rPr>
            </w:rPrChange>
          </w:rPr>
          <w:delText xml:space="preserve"> ŷ</w:delText>
        </w:r>
        <w:r w:rsidR="00AA1F9B" w:rsidRPr="00C05B87" w:rsidDel="006237A6">
          <w:rPr>
            <w:rFonts w:ascii="Times New Roman" w:eastAsia="Times New Roman" w:hAnsi="Times New Roman" w:cs="Times New Roman"/>
            <w:sz w:val="24"/>
            <w:szCs w:val="24"/>
            <w:lang w:val="en-US"/>
            <w:rPrChange w:id="2597" w:author="Will Taylor Gough" w:date="2020-08-29T17:25:00Z">
              <w:rPr>
                <w:rFonts w:eastAsia="Times New Roman"/>
                <w:sz w:val="24"/>
                <w:szCs w:val="24"/>
                <w:lang w:val="en-US"/>
              </w:rPr>
            </w:rPrChange>
          </w:rPr>
          <w:delText xml:space="preserve"> = 0.0</w:delText>
        </w:r>
        <w:r w:rsidR="00E23368" w:rsidRPr="00C05B87" w:rsidDel="006237A6">
          <w:rPr>
            <w:rFonts w:ascii="Times New Roman" w:eastAsia="Times New Roman" w:hAnsi="Times New Roman" w:cs="Times New Roman"/>
            <w:sz w:val="24"/>
            <w:szCs w:val="24"/>
            <w:lang w:val="en-US"/>
            <w:rPrChange w:id="2598" w:author="Will Taylor Gough" w:date="2020-08-29T17:25:00Z">
              <w:rPr>
                <w:rFonts w:eastAsia="Times New Roman"/>
                <w:sz w:val="24"/>
                <w:szCs w:val="24"/>
                <w:lang w:val="en-US"/>
              </w:rPr>
            </w:rPrChange>
          </w:rPr>
          <w:delText>17x – 0.161</w:delText>
        </w:r>
        <w:r w:rsidR="00AA1F9B" w:rsidRPr="00C05B87" w:rsidDel="006237A6">
          <w:rPr>
            <w:rFonts w:ascii="Times New Roman" w:eastAsia="Times New Roman" w:hAnsi="Times New Roman" w:cs="Times New Roman"/>
            <w:sz w:val="24"/>
            <w:szCs w:val="24"/>
            <w:lang w:val="en-US"/>
            <w:rPrChange w:id="2599" w:author="Will Taylor Gough" w:date="2020-08-29T17:25:00Z">
              <w:rPr>
                <w:rFonts w:eastAsia="Times New Roman"/>
                <w:sz w:val="24"/>
                <w:szCs w:val="24"/>
                <w:lang w:val="en-US"/>
              </w:rPr>
            </w:rPrChange>
          </w:rPr>
          <w:delText>; R</w:delText>
        </w:r>
        <w:r w:rsidR="00AA1F9B" w:rsidRPr="00C05B87" w:rsidDel="006237A6">
          <w:rPr>
            <w:rFonts w:ascii="Times New Roman" w:eastAsia="Times New Roman" w:hAnsi="Times New Roman" w:cs="Times New Roman"/>
            <w:sz w:val="24"/>
            <w:szCs w:val="24"/>
            <w:vertAlign w:val="superscript"/>
            <w:lang w:val="en-US"/>
            <w:rPrChange w:id="2600" w:author="Will Taylor Gough" w:date="2020-08-29T17:25:00Z">
              <w:rPr>
                <w:rFonts w:eastAsia="Times New Roman"/>
                <w:sz w:val="24"/>
                <w:szCs w:val="24"/>
                <w:vertAlign w:val="superscript"/>
                <w:lang w:val="en-US"/>
              </w:rPr>
            </w:rPrChange>
          </w:rPr>
          <w:delText>2</w:delText>
        </w:r>
        <w:r w:rsidR="00AA1F9B" w:rsidRPr="00C05B87" w:rsidDel="006237A6">
          <w:rPr>
            <w:rFonts w:ascii="Times New Roman" w:eastAsia="Times New Roman" w:hAnsi="Times New Roman" w:cs="Times New Roman"/>
            <w:sz w:val="24"/>
            <w:szCs w:val="24"/>
            <w:lang w:val="en-US"/>
            <w:rPrChange w:id="2601" w:author="Will Taylor Gough" w:date="2020-08-29T17:25:00Z">
              <w:rPr>
                <w:rFonts w:eastAsia="Times New Roman"/>
                <w:sz w:val="24"/>
                <w:szCs w:val="24"/>
                <w:lang w:val="en-US"/>
              </w:rPr>
            </w:rPrChange>
          </w:rPr>
          <w:delText xml:space="preserve"> = 0.</w:delText>
        </w:r>
        <w:r w:rsidR="00E23368" w:rsidRPr="00C05B87" w:rsidDel="006237A6">
          <w:rPr>
            <w:rFonts w:ascii="Times New Roman" w:eastAsia="Times New Roman" w:hAnsi="Times New Roman" w:cs="Times New Roman"/>
            <w:sz w:val="24"/>
            <w:szCs w:val="24"/>
            <w:lang w:val="en-US"/>
            <w:rPrChange w:id="2602" w:author="Will Taylor Gough" w:date="2020-08-29T17:25:00Z">
              <w:rPr>
                <w:rFonts w:eastAsia="Times New Roman"/>
                <w:sz w:val="24"/>
                <w:szCs w:val="24"/>
                <w:lang w:val="en-US"/>
              </w:rPr>
            </w:rPrChange>
          </w:rPr>
          <w:delText>10</w:delText>
        </w:r>
        <w:r w:rsidR="00AA1F9B" w:rsidRPr="00C05B87" w:rsidDel="006237A6">
          <w:rPr>
            <w:rFonts w:ascii="Times New Roman" w:eastAsia="Times New Roman" w:hAnsi="Times New Roman" w:cs="Times New Roman"/>
            <w:sz w:val="24"/>
            <w:szCs w:val="24"/>
            <w:lang w:val="en-US"/>
            <w:rPrChange w:id="2603" w:author="Will Taylor Gough" w:date="2020-08-29T17:25:00Z">
              <w:rPr>
                <w:rFonts w:eastAsia="Times New Roman"/>
                <w:sz w:val="24"/>
                <w:szCs w:val="24"/>
                <w:lang w:val="en-US"/>
              </w:rPr>
            </w:rPrChange>
          </w:rPr>
          <w:delText xml:space="preserve">, p </w:delText>
        </w:r>
        <w:r w:rsidR="00E23368" w:rsidRPr="00C05B87" w:rsidDel="006237A6">
          <w:rPr>
            <w:rFonts w:ascii="Times New Roman" w:eastAsia="Times New Roman" w:hAnsi="Times New Roman" w:cs="Times New Roman"/>
            <w:sz w:val="24"/>
            <w:szCs w:val="24"/>
            <w:lang w:val="en-US"/>
            <w:rPrChange w:id="2604" w:author="Will Taylor Gough" w:date="2020-08-29T17:25:00Z">
              <w:rPr>
                <w:rFonts w:eastAsia="Times New Roman"/>
                <w:sz w:val="24"/>
                <w:szCs w:val="24"/>
                <w:lang w:val="en-US"/>
              </w:rPr>
            </w:rPrChange>
          </w:rPr>
          <w:delText>= 0.011</w:delText>
        </w:r>
      </w:del>
      <w:del w:id="2605" w:author="Will Taylor Gough" w:date="2020-08-29T12:30:00Z">
        <w:r w:rsidR="00AA1F9B" w:rsidRPr="00C05B87" w:rsidDel="008A5643">
          <w:rPr>
            <w:rFonts w:ascii="Times New Roman" w:eastAsia="Times New Roman" w:hAnsi="Times New Roman" w:cs="Times New Roman"/>
            <w:sz w:val="24"/>
            <w:szCs w:val="24"/>
            <w:lang w:val="en-US"/>
            <w:rPrChange w:id="2606" w:author="Will Taylor Gough" w:date="2020-08-29T17:25:00Z">
              <w:rPr>
                <w:rFonts w:eastAsia="Times New Roman"/>
                <w:sz w:val="24"/>
                <w:szCs w:val="24"/>
                <w:lang w:val="en-US"/>
              </w:rPr>
            </w:rPrChange>
          </w:rPr>
          <w:delText>)</w:delText>
        </w:r>
        <w:r w:rsidR="00BA07C9" w:rsidRPr="00C05B87" w:rsidDel="008A5643">
          <w:rPr>
            <w:rFonts w:ascii="Times New Roman" w:eastAsia="Times New Roman" w:hAnsi="Times New Roman" w:cs="Times New Roman"/>
            <w:sz w:val="24"/>
            <w:szCs w:val="24"/>
            <w:lang w:val="en-US"/>
            <w:rPrChange w:id="2607" w:author="Will Taylor Gough" w:date="2020-08-29T17:25:00Z">
              <w:rPr>
                <w:rFonts w:eastAsia="Times New Roman"/>
                <w:sz w:val="24"/>
                <w:szCs w:val="24"/>
                <w:lang w:val="en-US"/>
              </w:rPr>
            </w:rPrChange>
          </w:rPr>
          <w:delText xml:space="preserve"> (</w:delText>
        </w:r>
      </w:del>
      <w:r w:rsidR="00BA07C9" w:rsidRPr="00C05B87">
        <w:rPr>
          <w:rFonts w:ascii="Times New Roman" w:eastAsia="Times New Roman" w:hAnsi="Times New Roman" w:cs="Times New Roman"/>
          <w:sz w:val="24"/>
          <w:szCs w:val="24"/>
          <w:lang w:val="en-US"/>
          <w:rPrChange w:id="2608" w:author="Will Taylor Gough" w:date="2020-08-29T17:25:00Z">
            <w:rPr>
              <w:rFonts w:eastAsia="Times New Roman"/>
              <w:sz w:val="24"/>
              <w:szCs w:val="24"/>
              <w:lang w:val="en-US"/>
            </w:rPr>
          </w:rPrChange>
        </w:rPr>
        <w:t xml:space="preserve">Fig. </w:t>
      </w:r>
      <w:r w:rsidR="00AA1F9B" w:rsidRPr="00C05B87">
        <w:rPr>
          <w:rFonts w:ascii="Times New Roman" w:eastAsia="Times New Roman" w:hAnsi="Times New Roman" w:cs="Times New Roman"/>
          <w:sz w:val="24"/>
          <w:szCs w:val="24"/>
          <w:lang w:val="en-US"/>
          <w:rPrChange w:id="2609" w:author="Will Taylor Gough" w:date="2020-08-29T17:25:00Z">
            <w:rPr>
              <w:rFonts w:eastAsia="Times New Roman"/>
              <w:sz w:val="24"/>
              <w:szCs w:val="24"/>
              <w:lang w:val="en-US"/>
            </w:rPr>
          </w:rPrChange>
        </w:rPr>
        <w:t>6</w:t>
      </w:r>
      <w:r w:rsidR="00BA07C9" w:rsidRPr="00C05B87">
        <w:rPr>
          <w:rFonts w:ascii="Times New Roman" w:eastAsia="Times New Roman" w:hAnsi="Times New Roman" w:cs="Times New Roman"/>
          <w:sz w:val="24"/>
          <w:szCs w:val="24"/>
          <w:lang w:val="en-US"/>
          <w:rPrChange w:id="2610" w:author="Will Taylor Gough" w:date="2020-08-29T17:25:00Z">
            <w:rPr>
              <w:rFonts w:eastAsia="Times New Roman"/>
              <w:sz w:val="24"/>
              <w:szCs w:val="24"/>
              <w:lang w:val="en-US"/>
            </w:rPr>
          </w:rPrChange>
        </w:rPr>
        <w:t>A).</w:t>
      </w:r>
      <w:r w:rsidR="009F6AF7" w:rsidRPr="00C05B87">
        <w:rPr>
          <w:rFonts w:ascii="Times New Roman" w:eastAsia="Times New Roman" w:hAnsi="Times New Roman" w:cs="Times New Roman"/>
          <w:sz w:val="24"/>
          <w:szCs w:val="24"/>
          <w:lang w:val="en-US"/>
          <w:rPrChange w:id="2611" w:author="Will Taylor Gough" w:date="2020-08-29T17:25:00Z">
            <w:rPr>
              <w:rFonts w:eastAsia="Times New Roman"/>
              <w:sz w:val="24"/>
              <w:szCs w:val="24"/>
              <w:lang w:val="en-US"/>
            </w:rPr>
          </w:rPrChange>
        </w:rPr>
        <w:t xml:space="preserve"> On the other hand,</w:t>
      </w:r>
      <w:r w:rsidR="00324FE1" w:rsidRPr="00C05B87">
        <w:rPr>
          <w:rFonts w:ascii="Times New Roman" w:eastAsia="Times New Roman" w:hAnsi="Times New Roman" w:cs="Times New Roman"/>
          <w:sz w:val="24"/>
          <w:szCs w:val="24"/>
          <w:lang w:val="en-US"/>
          <w:rPrChange w:id="2612" w:author="Will Taylor Gough" w:date="2020-08-29T17:25:00Z">
            <w:rPr>
              <w:rFonts w:eastAsia="Times New Roman"/>
              <w:sz w:val="24"/>
              <w:szCs w:val="24"/>
              <w:lang w:val="en-US"/>
            </w:rPr>
          </w:rPrChange>
        </w:rPr>
        <w:t xml:space="preserve"> we </w:t>
      </w:r>
      <w:r w:rsidR="00B0326F" w:rsidRPr="00C05B87">
        <w:rPr>
          <w:rFonts w:ascii="Times New Roman" w:eastAsia="Times New Roman" w:hAnsi="Times New Roman" w:cs="Times New Roman"/>
          <w:sz w:val="24"/>
          <w:szCs w:val="24"/>
          <w:lang w:val="en-US"/>
          <w:rPrChange w:id="2613" w:author="Will Taylor Gough" w:date="2020-08-29T17:25:00Z">
            <w:rPr>
              <w:rFonts w:eastAsia="Times New Roman"/>
              <w:sz w:val="24"/>
              <w:szCs w:val="24"/>
              <w:lang w:val="en-US"/>
            </w:rPr>
          </w:rPrChange>
        </w:rPr>
        <w:t>found that</w:t>
      </w:r>
      <w:r w:rsidR="009F6AF7" w:rsidRPr="00C05B87">
        <w:rPr>
          <w:rFonts w:ascii="Times New Roman" w:eastAsia="Times New Roman" w:hAnsi="Times New Roman" w:cs="Times New Roman"/>
          <w:sz w:val="24"/>
          <w:szCs w:val="24"/>
          <w:lang w:val="en-US"/>
          <w:rPrChange w:id="2614" w:author="Will Taylor Gough" w:date="2020-08-29T17:25:00Z">
            <w:rPr>
              <w:rFonts w:eastAsia="Times New Roman"/>
              <w:sz w:val="24"/>
              <w:szCs w:val="24"/>
              <w:lang w:val="en-US"/>
            </w:rPr>
          </w:rPrChange>
        </w:rPr>
        <w:t xml:space="preserve"> m</w:t>
      </w:r>
      <w:r w:rsidR="00BA07C9" w:rsidRPr="00C05B87">
        <w:rPr>
          <w:rFonts w:ascii="Times New Roman" w:eastAsia="Times New Roman" w:hAnsi="Times New Roman" w:cs="Times New Roman"/>
          <w:sz w:val="24"/>
          <w:szCs w:val="24"/>
          <w:lang w:val="en-US"/>
          <w:rPrChange w:id="2615" w:author="Will Taylor Gough" w:date="2020-08-29T17:25:00Z">
            <w:rPr>
              <w:rFonts w:eastAsia="Times New Roman"/>
              <w:sz w:val="24"/>
              <w:szCs w:val="24"/>
              <w:lang w:val="en-US"/>
            </w:rPr>
          </w:rPrChange>
        </w:rPr>
        <w:t xml:space="preserve">ean </w:t>
      </w:r>
      <w:del w:id="2616" w:author="Will Taylor Gough" w:date="2020-08-29T17:18:00Z">
        <w:r w:rsidR="00BA07C9" w:rsidRPr="00C05B87" w:rsidDel="001A2550">
          <w:rPr>
            <w:rFonts w:ascii="Times New Roman" w:eastAsia="Times New Roman" w:hAnsi="Times New Roman" w:cs="Times New Roman"/>
            <w:sz w:val="24"/>
            <w:szCs w:val="24"/>
            <w:lang w:val="en-US"/>
            <w:rPrChange w:id="2617" w:author="Will Taylor Gough" w:date="2020-08-29T17:25:00Z">
              <w:rPr>
                <w:rFonts w:eastAsia="Times New Roman"/>
                <w:sz w:val="24"/>
                <w:szCs w:val="24"/>
                <w:lang w:val="en-US"/>
              </w:rPr>
            </w:rPrChange>
          </w:rPr>
          <w:delText>propulsive</w:delText>
        </w:r>
      </w:del>
      <w:ins w:id="2618" w:author="Will Taylor Gough" w:date="2020-08-29T17:18:00Z">
        <w:r w:rsidR="001A2550" w:rsidRPr="00C05B87">
          <w:rPr>
            <w:rFonts w:ascii="Times New Roman" w:eastAsia="Times New Roman" w:hAnsi="Times New Roman" w:cs="Times New Roman"/>
            <w:sz w:val="24"/>
            <w:szCs w:val="24"/>
            <w:lang w:val="en-US"/>
            <w:rPrChange w:id="2619" w:author="Will Taylor Gough" w:date="2020-08-29T17:25:00Z">
              <w:rPr>
                <w:rFonts w:eastAsia="Times New Roman"/>
                <w:sz w:val="24"/>
                <w:szCs w:val="24"/>
                <w:lang w:val="en-US"/>
              </w:rPr>
            </w:rPrChange>
          </w:rPr>
          <w:t>Froude</w:t>
        </w:r>
      </w:ins>
      <w:r w:rsidR="00BA07C9" w:rsidRPr="00C05B87">
        <w:rPr>
          <w:rFonts w:ascii="Times New Roman" w:eastAsia="Times New Roman" w:hAnsi="Times New Roman" w:cs="Times New Roman"/>
          <w:sz w:val="24"/>
          <w:szCs w:val="24"/>
          <w:lang w:val="en-US"/>
          <w:rPrChange w:id="2620" w:author="Will Taylor Gough" w:date="2020-08-29T17:25:00Z">
            <w:rPr>
              <w:rFonts w:eastAsia="Times New Roman"/>
              <w:sz w:val="24"/>
              <w:szCs w:val="24"/>
              <w:lang w:val="en-US"/>
            </w:rPr>
          </w:rPrChange>
        </w:rPr>
        <w:t xml:space="preserve"> efficiency </w:t>
      </w:r>
      <w:r w:rsidR="009F6AF7" w:rsidRPr="00C05B87">
        <w:rPr>
          <w:rFonts w:ascii="Times New Roman" w:eastAsia="Times New Roman" w:hAnsi="Times New Roman" w:cs="Times New Roman"/>
          <w:sz w:val="24"/>
          <w:szCs w:val="24"/>
          <w:lang w:val="en-US"/>
          <w:rPrChange w:id="2621" w:author="Will Taylor Gough" w:date="2020-08-29T17:25:00Z">
            <w:rPr>
              <w:rFonts w:eastAsia="Times New Roman"/>
              <w:sz w:val="24"/>
              <w:szCs w:val="24"/>
              <w:lang w:val="en-US"/>
            </w:rPr>
          </w:rPrChange>
        </w:rPr>
        <w:t>decreas</w:t>
      </w:r>
      <w:r w:rsidR="00B0326F" w:rsidRPr="00C05B87">
        <w:rPr>
          <w:rFonts w:ascii="Times New Roman" w:eastAsia="Times New Roman" w:hAnsi="Times New Roman" w:cs="Times New Roman"/>
          <w:sz w:val="24"/>
          <w:szCs w:val="24"/>
          <w:lang w:val="en-US"/>
          <w:rPrChange w:id="2622" w:author="Will Taylor Gough" w:date="2020-08-29T17:25:00Z">
            <w:rPr>
              <w:rFonts w:eastAsia="Times New Roman"/>
              <w:sz w:val="24"/>
              <w:szCs w:val="24"/>
              <w:lang w:val="en-US"/>
            </w:rPr>
          </w:rPrChange>
        </w:rPr>
        <w:t>ed</w:t>
      </w:r>
      <w:r w:rsidR="009F6AF7" w:rsidRPr="00C05B87">
        <w:rPr>
          <w:rFonts w:ascii="Times New Roman" w:eastAsia="Times New Roman" w:hAnsi="Times New Roman" w:cs="Times New Roman"/>
          <w:sz w:val="24"/>
          <w:szCs w:val="24"/>
          <w:lang w:val="en-US"/>
          <w:rPrChange w:id="2623" w:author="Will Taylor Gough" w:date="2020-08-29T17:25:00Z">
            <w:rPr>
              <w:rFonts w:eastAsia="Times New Roman"/>
              <w:sz w:val="24"/>
              <w:szCs w:val="24"/>
              <w:lang w:val="en-US"/>
            </w:rPr>
          </w:rPrChange>
        </w:rPr>
        <w:t xml:space="preserve"> with increasing body length</w:t>
      </w:r>
      <w:ins w:id="2624" w:author="Will Taylor Gough" w:date="2020-08-29T12:29:00Z">
        <w:r w:rsidR="008A5643" w:rsidRPr="00C05B87">
          <w:rPr>
            <w:rFonts w:ascii="Times New Roman" w:eastAsia="Times New Roman" w:hAnsi="Times New Roman" w:cs="Times New Roman"/>
            <w:sz w:val="24"/>
            <w:szCs w:val="24"/>
            <w:lang w:val="en-US"/>
            <w:rPrChange w:id="2625" w:author="Will Taylor Gough" w:date="2020-08-29T17:25:00Z">
              <w:rPr>
                <w:rFonts w:eastAsia="Times New Roman"/>
                <w:sz w:val="24"/>
                <w:szCs w:val="24"/>
                <w:lang w:val="en-US"/>
              </w:rPr>
            </w:rPrChange>
          </w:rPr>
          <w:t xml:space="preserve"> </w:t>
        </w:r>
      </w:ins>
      <w:del w:id="2626" w:author="Will Taylor Gough" w:date="2020-08-29T12:29:00Z">
        <w:r w:rsidR="00324FE1" w:rsidRPr="00C05B87" w:rsidDel="008A5643">
          <w:rPr>
            <w:rFonts w:ascii="Times New Roman" w:eastAsia="Times New Roman" w:hAnsi="Times New Roman" w:cs="Times New Roman"/>
            <w:sz w:val="24"/>
            <w:szCs w:val="24"/>
            <w:lang w:val="en-US"/>
            <w:rPrChange w:id="2627" w:author="Will Taylor Gough" w:date="2020-08-29T17:25:00Z">
              <w:rPr>
                <w:rFonts w:eastAsia="Times New Roman"/>
                <w:sz w:val="24"/>
                <w:szCs w:val="24"/>
                <w:lang w:val="en-US"/>
              </w:rPr>
            </w:rPrChange>
          </w:rPr>
          <w:delText xml:space="preserve">; </w:delText>
        </w:r>
        <w:commentRangeStart w:id="2628"/>
        <w:r w:rsidR="00324FE1" w:rsidRPr="00C05B87" w:rsidDel="008A5643">
          <w:rPr>
            <w:rFonts w:ascii="Times New Roman" w:eastAsia="Times New Roman" w:hAnsi="Times New Roman" w:cs="Times New Roman"/>
            <w:sz w:val="24"/>
            <w:szCs w:val="24"/>
            <w:lang w:val="en-US"/>
            <w:rPrChange w:id="2629" w:author="Will Taylor Gough" w:date="2020-08-29T17:25:00Z">
              <w:rPr>
                <w:rFonts w:eastAsia="Times New Roman"/>
                <w:sz w:val="24"/>
                <w:szCs w:val="24"/>
                <w:lang w:val="en-US"/>
              </w:rPr>
            </w:rPrChange>
          </w:rPr>
          <w:delText>however, this relationship was not statistically significant</w:delText>
        </w:r>
        <w:commentRangeEnd w:id="2628"/>
        <w:r w:rsidR="00B0326F" w:rsidRPr="00C05B87" w:rsidDel="008A5643">
          <w:rPr>
            <w:rStyle w:val="CommentReference"/>
            <w:rFonts w:ascii="Times New Roman" w:hAnsi="Times New Roman" w:cs="Times New Roman"/>
            <w:rPrChange w:id="2630" w:author="Will Taylor Gough" w:date="2020-08-29T17:25:00Z">
              <w:rPr>
                <w:rStyle w:val="CommentReference"/>
              </w:rPr>
            </w:rPrChange>
          </w:rPr>
          <w:commentReference w:id="2628"/>
        </w:r>
        <w:r w:rsidR="009F6AF7" w:rsidRPr="00C05B87" w:rsidDel="008A5643">
          <w:rPr>
            <w:rFonts w:ascii="Times New Roman" w:eastAsia="Times New Roman" w:hAnsi="Times New Roman" w:cs="Times New Roman"/>
            <w:sz w:val="24"/>
            <w:szCs w:val="24"/>
            <w:lang w:val="en-US"/>
            <w:rPrChange w:id="2631" w:author="Will Taylor Gough" w:date="2020-08-29T17:25:00Z">
              <w:rPr>
                <w:rFonts w:eastAsia="Times New Roman"/>
                <w:sz w:val="24"/>
                <w:szCs w:val="24"/>
                <w:lang w:val="en-US"/>
              </w:rPr>
            </w:rPrChange>
          </w:rPr>
          <w:delText xml:space="preserve"> </w:delText>
        </w:r>
      </w:del>
      <w:r w:rsidR="009F6AF7" w:rsidRPr="00C05B87">
        <w:rPr>
          <w:rFonts w:ascii="Times New Roman" w:eastAsia="Times New Roman" w:hAnsi="Times New Roman" w:cs="Times New Roman"/>
          <w:sz w:val="24"/>
          <w:szCs w:val="24"/>
          <w:lang w:val="en-US"/>
          <w:rPrChange w:id="2632" w:author="Will Taylor Gough" w:date="2020-08-29T17:25:00Z">
            <w:rPr>
              <w:rFonts w:eastAsia="Times New Roman"/>
              <w:sz w:val="24"/>
              <w:szCs w:val="24"/>
              <w:lang w:val="en-US"/>
            </w:rPr>
          </w:rPrChange>
        </w:rPr>
        <w:t>(</w:t>
      </w:r>
      <w:r w:rsidR="00AA1F9B" w:rsidRPr="00C05B87">
        <w:rPr>
          <w:rFonts w:ascii="Times New Roman" w:eastAsia="Times New Roman" w:hAnsi="Times New Roman" w:cs="Times New Roman"/>
          <w:sz w:val="24"/>
          <w:szCs w:val="24"/>
          <w:lang w:val="en-US"/>
          <w:rPrChange w:id="2633" w:author="Will Taylor Gough" w:date="2020-08-29T17:25:00Z">
            <w:rPr>
              <w:rFonts w:eastAsia="Times New Roman"/>
              <w:sz w:val="24"/>
              <w:szCs w:val="24"/>
              <w:lang w:val="en-US"/>
            </w:rPr>
          </w:rPrChange>
        </w:rPr>
        <w:t xml:space="preserve">routine: </w:t>
      </w:r>
      <w:r w:rsidR="009F6AF7" w:rsidRPr="00C05B87">
        <w:rPr>
          <w:rFonts w:ascii="Times New Roman" w:eastAsia="Times New Roman" w:hAnsi="Times New Roman" w:cs="Times New Roman"/>
          <w:i/>
          <w:sz w:val="24"/>
          <w:szCs w:val="24"/>
          <w:lang w:val="en-US"/>
          <w:rPrChange w:id="2634" w:author="Will Taylor Gough" w:date="2020-08-29T17:25:00Z">
            <w:rPr>
              <w:rFonts w:eastAsia="Times New Roman"/>
              <w:i/>
              <w:sz w:val="24"/>
              <w:szCs w:val="24"/>
              <w:lang w:val="en-US"/>
            </w:rPr>
          </w:rPrChange>
        </w:rPr>
        <w:t>ŷ</w:t>
      </w:r>
      <w:r w:rsidR="009F6AF7" w:rsidRPr="00C05B87">
        <w:rPr>
          <w:rFonts w:ascii="Times New Roman" w:eastAsia="Times New Roman" w:hAnsi="Times New Roman" w:cs="Times New Roman"/>
          <w:sz w:val="24"/>
          <w:szCs w:val="24"/>
          <w:lang w:val="en-US"/>
          <w:rPrChange w:id="2635" w:author="Will Taylor Gough" w:date="2020-08-29T17:25:00Z">
            <w:rPr>
              <w:rFonts w:eastAsia="Times New Roman"/>
              <w:sz w:val="24"/>
              <w:szCs w:val="24"/>
              <w:lang w:val="en-US"/>
            </w:rPr>
          </w:rPrChange>
        </w:rPr>
        <w:t xml:space="preserve"> =</w:t>
      </w:r>
      <w:r w:rsidR="00E23368" w:rsidRPr="00C05B87">
        <w:rPr>
          <w:rFonts w:ascii="Times New Roman" w:eastAsia="Times New Roman" w:hAnsi="Times New Roman" w:cs="Times New Roman"/>
          <w:sz w:val="24"/>
          <w:szCs w:val="24"/>
          <w:lang w:val="en-US"/>
          <w:rPrChange w:id="2636" w:author="Will Taylor Gough" w:date="2020-08-29T17:25:00Z">
            <w:rPr>
              <w:rFonts w:eastAsia="Times New Roman"/>
              <w:sz w:val="24"/>
              <w:szCs w:val="24"/>
              <w:lang w:val="en-US"/>
            </w:rPr>
          </w:rPrChange>
        </w:rPr>
        <w:t xml:space="preserve"> -0.</w:t>
      </w:r>
      <w:r w:rsidR="0058489B" w:rsidRPr="00C05B87">
        <w:rPr>
          <w:rFonts w:ascii="Times New Roman" w:eastAsia="Times New Roman" w:hAnsi="Times New Roman" w:cs="Times New Roman"/>
          <w:sz w:val="24"/>
          <w:szCs w:val="24"/>
          <w:lang w:val="en-US"/>
          <w:rPrChange w:id="2637" w:author="Will Taylor Gough" w:date="2020-08-29T17:25:00Z">
            <w:rPr>
              <w:rFonts w:eastAsia="Times New Roman"/>
              <w:sz w:val="24"/>
              <w:szCs w:val="24"/>
              <w:lang w:val="en-US"/>
            </w:rPr>
          </w:rPrChange>
        </w:rPr>
        <w:t>004x – 0.049</w:t>
      </w:r>
      <w:r w:rsidR="009F6AF7" w:rsidRPr="00C05B87">
        <w:rPr>
          <w:rFonts w:ascii="Times New Roman" w:eastAsia="Times New Roman" w:hAnsi="Times New Roman" w:cs="Times New Roman"/>
          <w:sz w:val="24"/>
          <w:szCs w:val="24"/>
          <w:lang w:val="en-US"/>
          <w:rPrChange w:id="2638" w:author="Will Taylor Gough" w:date="2020-08-29T17:25:00Z">
            <w:rPr>
              <w:rFonts w:eastAsia="Times New Roman"/>
              <w:sz w:val="24"/>
              <w:szCs w:val="24"/>
              <w:lang w:val="en-US"/>
            </w:rPr>
          </w:rPrChange>
        </w:rPr>
        <w:t xml:space="preserve">; </w:t>
      </w:r>
      <w:r w:rsidR="009F6AF7" w:rsidRPr="00C05B87">
        <w:rPr>
          <w:rFonts w:ascii="Times New Roman" w:eastAsia="Times New Roman" w:hAnsi="Times New Roman" w:cs="Times New Roman"/>
          <w:i/>
          <w:sz w:val="24"/>
          <w:szCs w:val="24"/>
          <w:lang w:val="en-US"/>
          <w:rPrChange w:id="2639" w:author="Will Taylor Gough" w:date="2020-08-29T17:25:00Z">
            <w:rPr>
              <w:rFonts w:eastAsia="Times New Roman"/>
              <w:i/>
              <w:sz w:val="24"/>
              <w:szCs w:val="24"/>
              <w:lang w:val="en-US"/>
            </w:rPr>
          </w:rPrChange>
        </w:rPr>
        <w:t>R</w:t>
      </w:r>
      <w:r w:rsidR="009F6AF7" w:rsidRPr="00C05B87">
        <w:rPr>
          <w:rFonts w:ascii="Times New Roman" w:eastAsia="Times New Roman" w:hAnsi="Times New Roman" w:cs="Times New Roman"/>
          <w:i/>
          <w:sz w:val="24"/>
          <w:szCs w:val="24"/>
          <w:vertAlign w:val="superscript"/>
          <w:lang w:val="en-US"/>
          <w:rPrChange w:id="2640" w:author="Will Taylor Gough" w:date="2020-08-29T17:25:00Z">
            <w:rPr>
              <w:rFonts w:eastAsia="Times New Roman"/>
              <w:i/>
              <w:sz w:val="24"/>
              <w:szCs w:val="24"/>
              <w:vertAlign w:val="superscript"/>
              <w:lang w:val="en-US"/>
            </w:rPr>
          </w:rPrChange>
        </w:rPr>
        <w:t>2</w:t>
      </w:r>
      <w:r w:rsidR="009F6AF7" w:rsidRPr="00C05B87">
        <w:rPr>
          <w:rFonts w:ascii="Times New Roman" w:eastAsia="Times New Roman" w:hAnsi="Times New Roman" w:cs="Times New Roman"/>
          <w:sz w:val="24"/>
          <w:szCs w:val="24"/>
          <w:lang w:val="en-US"/>
          <w:rPrChange w:id="2641" w:author="Will Taylor Gough" w:date="2020-08-29T17:25:00Z">
            <w:rPr>
              <w:rFonts w:eastAsia="Times New Roman"/>
              <w:sz w:val="24"/>
              <w:szCs w:val="24"/>
              <w:lang w:val="en-US"/>
            </w:rPr>
          </w:rPrChange>
        </w:rPr>
        <w:t xml:space="preserve"> = 0.</w:t>
      </w:r>
      <w:r w:rsidR="0058489B" w:rsidRPr="00C05B87">
        <w:rPr>
          <w:rFonts w:ascii="Times New Roman" w:eastAsia="Times New Roman" w:hAnsi="Times New Roman" w:cs="Times New Roman"/>
          <w:sz w:val="24"/>
          <w:szCs w:val="24"/>
          <w:lang w:val="en-US"/>
          <w:rPrChange w:id="2642" w:author="Will Taylor Gough" w:date="2020-08-29T17:25:00Z">
            <w:rPr>
              <w:rFonts w:eastAsia="Times New Roman"/>
              <w:sz w:val="24"/>
              <w:szCs w:val="24"/>
              <w:lang w:val="en-US"/>
            </w:rPr>
          </w:rPrChange>
        </w:rPr>
        <w:t>68</w:t>
      </w:r>
      <w:r w:rsidR="009F6AF7" w:rsidRPr="00C05B87">
        <w:rPr>
          <w:rFonts w:ascii="Times New Roman" w:eastAsia="Times New Roman" w:hAnsi="Times New Roman" w:cs="Times New Roman"/>
          <w:sz w:val="24"/>
          <w:szCs w:val="24"/>
          <w:lang w:val="en-US"/>
          <w:rPrChange w:id="2643" w:author="Will Taylor Gough" w:date="2020-08-29T17:25:00Z">
            <w:rPr>
              <w:rFonts w:eastAsia="Times New Roman"/>
              <w:sz w:val="24"/>
              <w:szCs w:val="24"/>
              <w:lang w:val="en-US"/>
            </w:rPr>
          </w:rPrChange>
        </w:rPr>
        <w:t xml:space="preserve">; </w:t>
      </w:r>
      <w:r w:rsidR="009F6AF7" w:rsidRPr="00C05B87">
        <w:rPr>
          <w:rFonts w:ascii="Times New Roman" w:eastAsia="Times New Roman" w:hAnsi="Times New Roman" w:cs="Times New Roman"/>
          <w:i/>
          <w:sz w:val="24"/>
          <w:szCs w:val="24"/>
          <w:lang w:val="en-US"/>
          <w:rPrChange w:id="2644" w:author="Will Taylor Gough" w:date="2020-08-29T17:25:00Z">
            <w:rPr>
              <w:rFonts w:eastAsia="Times New Roman"/>
              <w:i/>
              <w:sz w:val="24"/>
              <w:szCs w:val="24"/>
              <w:lang w:val="en-US"/>
            </w:rPr>
          </w:rPrChange>
        </w:rPr>
        <w:t>p</w:t>
      </w:r>
      <w:r w:rsidR="009F6AF7" w:rsidRPr="00C05B87">
        <w:rPr>
          <w:rFonts w:ascii="Times New Roman" w:eastAsia="Times New Roman" w:hAnsi="Times New Roman" w:cs="Times New Roman"/>
          <w:sz w:val="24"/>
          <w:szCs w:val="24"/>
          <w:lang w:val="en-US"/>
          <w:rPrChange w:id="2645" w:author="Will Taylor Gough" w:date="2020-08-29T17:25:00Z">
            <w:rPr>
              <w:rFonts w:eastAsia="Times New Roman"/>
              <w:sz w:val="24"/>
              <w:szCs w:val="24"/>
              <w:lang w:val="en-US"/>
            </w:rPr>
          </w:rPrChange>
        </w:rPr>
        <w:t xml:space="preserve"> </w:t>
      </w:r>
      <w:r w:rsidR="0058489B" w:rsidRPr="00C05B87">
        <w:rPr>
          <w:rFonts w:ascii="Times New Roman" w:eastAsia="Times New Roman" w:hAnsi="Times New Roman" w:cs="Times New Roman"/>
          <w:sz w:val="24"/>
          <w:szCs w:val="24"/>
          <w:lang w:val="en-US"/>
          <w:rPrChange w:id="2646" w:author="Will Taylor Gough" w:date="2020-08-29T17:25:00Z">
            <w:rPr>
              <w:rFonts w:eastAsia="Times New Roman"/>
              <w:sz w:val="24"/>
              <w:szCs w:val="24"/>
              <w:lang w:val="en-US"/>
            </w:rPr>
          </w:rPrChange>
        </w:rPr>
        <w:t>&lt; 0.001</w:t>
      </w:r>
      <w:r w:rsidR="00AA1F9B" w:rsidRPr="00C05B87">
        <w:rPr>
          <w:rFonts w:ascii="Times New Roman" w:eastAsia="Times New Roman" w:hAnsi="Times New Roman" w:cs="Times New Roman"/>
          <w:sz w:val="24"/>
          <w:szCs w:val="24"/>
          <w:lang w:val="en-US"/>
          <w:rPrChange w:id="2647" w:author="Will Taylor Gough" w:date="2020-08-29T17:25:00Z">
            <w:rPr>
              <w:rFonts w:eastAsia="Times New Roman"/>
              <w:sz w:val="24"/>
              <w:szCs w:val="24"/>
              <w:lang w:val="en-US"/>
            </w:rPr>
          </w:rPrChange>
        </w:rPr>
        <w:t xml:space="preserve">; lunge-associated: </w:t>
      </w:r>
      <w:r w:rsidR="00AA1F9B" w:rsidRPr="00C05B87">
        <w:rPr>
          <w:rFonts w:ascii="Times New Roman" w:eastAsia="Times New Roman" w:hAnsi="Times New Roman" w:cs="Times New Roman"/>
          <w:i/>
          <w:sz w:val="24"/>
          <w:szCs w:val="24"/>
          <w:lang w:val="en-US"/>
          <w:rPrChange w:id="2648" w:author="Will Taylor Gough" w:date="2020-08-29T17:25:00Z">
            <w:rPr>
              <w:rFonts w:eastAsia="Times New Roman"/>
              <w:i/>
              <w:sz w:val="24"/>
              <w:szCs w:val="24"/>
              <w:lang w:val="en-US"/>
            </w:rPr>
          </w:rPrChange>
        </w:rPr>
        <w:t>ŷ</w:t>
      </w:r>
      <w:r w:rsidR="00AA1F9B" w:rsidRPr="00C05B87">
        <w:rPr>
          <w:rFonts w:ascii="Times New Roman" w:eastAsia="Times New Roman" w:hAnsi="Times New Roman" w:cs="Times New Roman"/>
          <w:sz w:val="24"/>
          <w:szCs w:val="24"/>
          <w:lang w:val="en-US"/>
          <w:rPrChange w:id="2649" w:author="Will Taylor Gough" w:date="2020-08-29T17:25:00Z">
            <w:rPr>
              <w:rFonts w:eastAsia="Times New Roman"/>
              <w:sz w:val="24"/>
              <w:szCs w:val="24"/>
              <w:lang w:val="en-US"/>
            </w:rPr>
          </w:rPrChange>
        </w:rPr>
        <w:t xml:space="preserve"> = -0.00</w:t>
      </w:r>
      <w:r w:rsidR="0058489B" w:rsidRPr="00C05B87">
        <w:rPr>
          <w:rFonts w:ascii="Times New Roman" w:eastAsia="Times New Roman" w:hAnsi="Times New Roman" w:cs="Times New Roman"/>
          <w:sz w:val="24"/>
          <w:szCs w:val="24"/>
          <w:lang w:val="en-US"/>
          <w:rPrChange w:id="2650" w:author="Will Taylor Gough" w:date="2020-08-29T17:25:00Z">
            <w:rPr>
              <w:rFonts w:eastAsia="Times New Roman"/>
              <w:sz w:val="24"/>
              <w:szCs w:val="24"/>
              <w:lang w:val="en-US"/>
            </w:rPr>
          </w:rPrChange>
        </w:rPr>
        <w:t>3</w:t>
      </w:r>
      <w:r w:rsidR="00AA1F9B" w:rsidRPr="00C05B87">
        <w:rPr>
          <w:rFonts w:ascii="Times New Roman" w:eastAsia="Times New Roman" w:hAnsi="Times New Roman" w:cs="Times New Roman"/>
          <w:sz w:val="24"/>
          <w:szCs w:val="24"/>
          <w:lang w:val="en-US"/>
          <w:rPrChange w:id="2651" w:author="Will Taylor Gough" w:date="2020-08-29T17:25:00Z">
            <w:rPr>
              <w:rFonts w:eastAsia="Times New Roman"/>
              <w:sz w:val="24"/>
              <w:szCs w:val="24"/>
              <w:lang w:val="en-US"/>
            </w:rPr>
          </w:rPrChange>
        </w:rPr>
        <w:t>x – 0</w:t>
      </w:r>
      <w:r w:rsidR="0058489B" w:rsidRPr="00C05B87">
        <w:rPr>
          <w:rFonts w:ascii="Times New Roman" w:eastAsia="Times New Roman" w:hAnsi="Times New Roman" w:cs="Times New Roman"/>
          <w:sz w:val="24"/>
          <w:szCs w:val="24"/>
          <w:lang w:val="en-US"/>
          <w:rPrChange w:id="2652" w:author="Will Taylor Gough" w:date="2020-08-29T17:25:00Z">
            <w:rPr>
              <w:rFonts w:eastAsia="Times New Roman"/>
              <w:sz w:val="24"/>
              <w:szCs w:val="24"/>
              <w:lang w:val="en-US"/>
            </w:rPr>
          </w:rPrChange>
        </w:rPr>
        <w:t>.068</w:t>
      </w:r>
      <w:r w:rsidR="00AA1F9B" w:rsidRPr="00C05B87">
        <w:rPr>
          <w:rFonts w:ascii="Times New Roman" w:eastAsia="Times New Roman" w:hAnsi="Times New Roman" w:cs="Times New Roman"/>
          <w:sz w:val="24"/>
          <w:szCs w:val="24"/>
          <w:lang w:val="en-US"/>
          <w:rPrChange w:id="2653" w:author="Will Taylor Gough" w:date="2020-08-29T17:25:00Z">
            <w:rPr>
              <w:rFonts w:eastAsia="Times New Roman"/>
              <w:sz w:val="24"/>
              <w:szCs w:val="24"/>
              <w:lang w:val="en-US"/>
            </w:rPr>
          </w:rPrChange>
        </w:rPr>
        <w:t xml:space="preserve">; </w:t>
      </w:r>
      <w:r w:rsidR="00AA1F9B" w:rsidRPr="00C05B87">
        <w:rPr>
          <w:rFonts w:ascii="Times New Roman" w:eastAsia="Times New Roman" w:hAnsi="Times New Roman" w:cs="Times New Roman"/>
          <w:i/>
          <w:sz w:val="24"/>
          <w:szCs w:val="24"/>
          <w:lang w:val="en-US"/>
          <w:rPrChange w:id="2654" w:author="Will Taylor Gough" w:date="2020-08-29T17:25:00Z">
            <w:rPr>
              <w:rFonts w:eastAsia="Times New Roman"/>
              <w:i/>
              <w:sz w:val="24"/>
              <w:szCs w:val="24"/>
              <w:lang w:val="en-US"/>
            </w:rPr>
          </w:rPrChange>
        </w:rPr>
        <w:t>R</w:t>
      </w:r>
      <w:r w:rsidR="00AA1F9B" w:rsidRPr="00C05B87">
        <w:rPr>
          <w:rFonts w:ascii="Times New Roman" w:eastAsia="Times New Roman" w:hAnsi="Times New Roman" w:cs="Times New Roman"/>
          <w:i/>
          <w:sz w:val="24"/>
          <w:szCs w:val="24"/>
          <w:vertAlign w:val="superscript"/>
          <w:lang w:val="en-US"/>
          <w:rPrChange w:id="2655" w:author="Will Taylor Gough" w:date="2020-08-29T17:25:00Z">
            <w:rPr>
              <w:rFonts w:eastAsia="Times New Roman"/>
              <w:i/>
              <w:sz w:val="24"/>
              <w:szCs w:val="24"/>
              <w:vertAlign w:val="superscript"/>
              <w:lang w:val="en-US"/>
            </w:rPr>
          </w:rPrChange>
        </w:rPr>
        <w:t>2</w:t>
      </w:r>
      <w:r w:rsidR="00AA1F9B" w:rsidRPr="00C05B87">
        <w:rPr>
          <w:rFonts w:ascii="Times New Roman" w:eastAsia="Times New Roman" w:hAnsi="Times New Roman" w:cs="Times New Roman"/>
          <w:sz w:val="24"/>
          <w:szCs w:val="24"/>
          <w:lang w:val="en-US"/>
          <w:rPrChange w:id="2656" w:author="Will Taylor Gough" w:date="2020-08-29T17:25:00Z">
            <w:rPr>
              <w:rFonts w:eastAsia="Times New Roman"/>
              <w:sz w:val="24"/>
              <w:szCs w:val="24"/>
              <w:lang w:val="en-US"/>
            </w:rPr>
          </w:rPrChange>
        </w:rPr>
        <w:t xml:space="preserve"> = 0.</w:t>
      </w:r>
      <w:r w:rsidR="0058489B" w:rsidRPr="00C05B87">
        <w:rPr>
          <w:rFonts w:ascii="Times New Roman" w:eastAsia="Times New Roman" w:hAnsi="Times New Roman" w:cs="Times New Roman"/>
          <w:sz w:val="24"/>
          <w:szCs w:val="24"/>
          <w:lang w:val="en-US"/>
          <w:rPrChange w:id="2657" w:author="Will Taylor Gough" w:date="2020-08-29T17:25:00Z">
            <w:rPr>
              <w:rFonts w:eastAsia="Times New Roman"/>
              <w:sz w:val="24"/>
              <w:szCs w:val="24"/>
              <w:lang w:val="en-US"/>
            </w:rPr>
          </w:rPrChange>
        </w:rPr>
        <w:t>47</w:t>
      </w:r>
      <w:r w:rsidR="00AA1F9B" w:rsidRPr="00C05B87">
        <w:rPr>
          <w:rFonts w:ascii="Times New Roman" w:eastAsia="Times New Roman" w:hAnsi="Times New Roman" w:cs="Times New Roman"/>
          <w:sz w:val="24"/>
          <w:szCs w:val="24"/>
          <w:lang w:val="en-US"/>
          <w:rPrChange w:id="2658" w:author="Will Taylor Gough" w:date="2020-08-29T17:25:00Z">
            <w:rPr>
              <w:rFonts w:eastAsia="Times New Roman"/>
              <w:sz w:val="24"/>
              <w:szCs w:val="24"/>
              <w:lang w:val="en-US"/>
            </w:rPr>
          </w:rPrChange>
        </w:rPr>
        <w:t xml:space="preserve">; </w:t>
      </w:r>
      <w:r w:rsidR="00AA1F9B" w:rsidRPr="00C05B87">
        <w:rPr>
          <w:rFonts w:ascii="Times New Roman" w:eastAsia="Times New Roman" w:hAnsi="Times New Roman" w:cs="Times New Roman"/>
          <w:i/>
          <w:sz w:val="24"/>
          <w:szCs w:val="24"/>
          <w:lang w:val="en-US"/>
          <w:rPrChange w:id="2659" w:author="Will Taylor Gough" w:date="2020-08-29T17:25:00Z">
            <w:rPr>
              <w:rFonts w:eastAsia="Times New Roman"/>
              <w:i/>
              <w:sz w:val="24"/>
              <w:szCs w:val="24"/>
              <w:lang w:val="en-US"/>
            </w:rPr>
          </w:rPrChange>
        </w:rPr>
        <w:t>p</w:t>
      </w:r>
      <w:r w:rsidR="00AA1F9B" w:rsidRPr="00C05B87">
        <w:rPr>
          <w:rFonts w:ascii="Times New Roman" w:eastAsia="Times New Roman" w:hAnsi="Times New Roman" w:cs="Times New Roman"/>
          <w:sz w:val="24"/>
          <w:szCs w:val="24"/>
          <w:lang w:val="en-US"/>
          <w:rPrChange w:id="2660" w:author="Will Taylor Gough" w:date="2020-08-29T17:25:00Z">
            <w:rPr>
              <w:rFonts w:eastAsia="Times New Roman"/>
              <w:sz w:val="24"/>
              <w:szCs w:val="24"/>
              <w:lang w:val="en-US"/>
            </w:rPr>
          </w:rPrChange>
        </w:rPr>
        <w:t xml:space="preserve"> </w:t>
      </w:r>
      <w:r w:rsidR="0058489B" w:rsidRPr="00C05B87">
        <w:rPr>
          <w:rFonts w:ascii="Times New Roman" w:eastAsia="Times New Roman" w:hAnsi="Times New Roman" w:cs="Times New Roman"/>
          <w:sz w:val="24"/>
          <w:szCs w:val="24"/>
          <w:lang w:val="en-US"/>
          <w:rPrChange w:id="2661" w:author="Will Taylor Gough" w:date="2020-08-29T17:25:00Z">
            <w:rPr>
              <w:rFonts w:eastAsia="Times New Roman"/>
              <w:sz w:val="24"/>
              <w:szCs w:val="24"/>
              <w:lang w:val="en-US"/>
            </w:rPr>
          </w:rPrChange>
        </w:rPr>
        <w:t>&lt; 0.001</w:t>
      </w:r>
      <w:ins w:id="2662" w:author="Will Taylor Gough" w:date="2020-08-29T12:29:00Z">
        <w:r w:rsidR="008A5643" w:rsidRPr="00C05B87">
          <w:rPr>
            <w:rFonts w:ascii="Times New Roman" w:eastAsia="Times New Roman" w:hAnsi="Times New Roman" w:cs="Times New Roman"/>
            <w:sz w:val="24"/>
            <w:szCs w:val="24"/>
            <w:lang w:val="en-US"/>
            <w:rPrChange w:id="2663" w:author="Will Taylor Gough" w:date="2020-08-29T17:25:00Z">
              <w:rPr>
                <w:rFonts w:eastAsia="Times New Roman"/>
                <w:sz w:val="24"/>
                <w:szCs w:val="24"/>
                <w:lang w:val="en-US"/>
              </w:rPr>
            </w:rPrChange>
          </w:rPr>
          <w:t xml:space="preserve">; </w:t>
        </w:r>
      </w:ins>
      <w:del w:id="2664" w:author="Will Taylor Gough" w:date="2020-08-29T12:29:00Z">
        <w:r w:rsidR="009F6AF7" w:rsidRPr="00C05B87" w:rsidDel="008A5643">
          <w:rPr>
            <w:rFonts w:ascii="Times New Roman" w:eastAsia="Times New Roman" w:hAnsi="Times New Roman" w:cs="Times New Roman"/>
            <w:sz w:val="24"/>
            <w:szCs w:val="24"/>
            <w:lang w:val="en-US"/>
            <w:rPrChange w:id="2665" w:author="Will Taylor Gough" w:date="2020-08-29T17:25:00Z">
              <w:rPr>
                <w:rFonts w:eastAsia="Times New Roman"/>
                <w:sz w:val="24"/>
                <w:szCs w:val="24"/>
                <w:lang w:val="en-US"/>
              </w:rPr>
            </w:rPrChange>
          </w:rPr>
          <w:delText>) (</w:delText>
        </w:r>
      </w:del>
      <w:r w:rsidR="009F6AF7" w:rsidRPr="00C05B87">
        <w:rPr>
          <w:rFonts w:ascii="Times New Roman" w:eastAsia="Times New Roman" w:hAnsi="Times New Roman" w:cs="Times New Roman"/>
          <w:sz w:val="24"/>
          <w:szCs w:val="24"/>
          <w:lang w:val="en-US"/>
          <w:rPrChange w:id="2666" w:author="Will Taylor Gough" w:date="2020-08-29T17:25:00Z">
            <w:rPr>
              <w:rFonts w:eastAsia="Times New Roman"/>
              <w:sz w:val="24"/>
              <w:szCs w:val="24"/>
              <w:lang w:val="en-US"/>
            </w:rPr>
          </w:rPrChange>
        </w:rPr>
        <w:t xml:space="preserve">Fig. </w:t>
      </w:r>
      <w:r w:rsidR="00AA1F9B" w:rsidRPr="00C05B87">
        <w:rPr>
          <w:rFonts w:ascii="Times New Roman" w:eastAsia="Times New Roman" w:hAnsi="Times New Roman" w:cs="Times New Roman"/>
          <w:sz w:val="24"/>
          <w:szCs w:val="24"/>
          <w:lang w:val="en-US"/>
          <w:rPrChange w:id="2667" w:author="Will Taylor Gough" w:date="2020-08-29T17:25:00Z">
            <w:rPr>
              <w:rFonts w:eastAsia="Times New Roman"/>
              <w:sz w:val="24"/>
              <w:szCs w:val="24"/>
              <w:lang w:val="en-US"/>
            </w:rPr>
          </w:rPrChange>
        </w:rPr>
        <w:t>6</w:t>
      </w:r>
      <w:r w:rsidR="009F6AF7" w:rsidRPr="00C05B87">
        <w:rPr>
          <w:rFonts w:ascii="Times New Roman" w:eastAsia="Times New Roman" w:hAnsi="Times New Roman" w:cs="Times New Roman"/>
          <w:sz w:val="24"/>
          <w:szCs w:val="24"/>
          <w:lang w:val="en-US"/>
          <w:rPrChange w:id="2668" w:author="Will Taylor Gough" w:date="2020-08-29T17:25:00Z">
            <w:rPr>
              <w:rFonts w:eastAsia="Times New Roman"/>
              <w:sz w:val="24"/>
              <w:szCs w:val="24"/>
              <w:lang w:val="en-US"/>
            </w:rPr>
          </w:rPrChange>
        </w:rPr>
        <w:t xml:space="preserve">B). </w:t>
      </w:r>
      <w:r w:rsidR="005A0D6D" w:rsidRPr="00C05B87">
        <w:rPr>
          <w:rFonts w:ascii="Times New Roman" w:eastAsia="Times New Roman" w:hAnsi="Times New Roman" w:cs="Times New Roman"/>
          <w:sz w:val="24"/>
          <w:szCs w:val="24"/>
          <w:lang w:val="en-US"/>
          <w:rPrChange w:id="2669" w:author="Will Taylor Gough" w:date="2020-08-29T17:25:00Z">
            <w:rPr>
              <w:rFonts w:eastAsia="Times New Roman"/>
              <w:sz w:val="24"/>
              <w:szCs w:val="24"/>
              <w:lang w:val="en-US"/>
            </w:rPr>
          </w:rPrChange>
        </w:rPr>
        <w:t>As compared to prior studies, our results demonstrate that,</w:t>
      </w:r>
      <w:r w:rsidR="005D01AC" w:rsidRPr="00C05B87">
        <w:rPr>
          <w:rFonts w:ascii="Times New Roman" w:eastAsia="Times New Roman" w:hAnsi="Times New Roman" w:cs="Times New Roman"/>
          <w:sz w:val="24"/>
          <w:szCs w:val="24"/>
          <w:lang w:val="en-US"/>
          <w:rPrChange w:id="2670" w:author="Will Taylor Gough" w:date="2020-08-29T17:25:00Z">
            <w:rPr>
              <w:rFonts w:eastAsia="Times New Roman"/>
              <w:sz w:val="24"/>
              <w:szCs w:val="24"/>
              <w:lang w:val="en-US"/>
            </w:rPr>
          </w:rPrChange>
        </w:rPr>
        <w:t xml:space="preserve"> regardless of body size, </w:t>
      </w:r>
      <w:r w:rsidR="005A0D6D" w:rsidRPr="00C05B87">
        <w:rPr>
          <w:rFonts w:ascii="Times New Roman" w:eastAsia="Times New Roman" w:hAnsi="Times New Roman" w:cs="Times New Roman"/>
          <w:sz w:val="24"/>
          <w:szCs w:val="24"/>
          <w:lang w:val="en-US"/>
          <w:rPrChange w:id="2671" w:author="Will Taylor Gough" w:date="2020-08-29T17:25:00Z">
            <w:rPr>
              <w:rFonts w:eastAsia="Times New Roman"/>
              <w:sz w:val="24"/>
              <w:szCs w:val="24"/>
              <w:lang w:val="en-US"/>
            </w:rPr>
          </w:rPrChange>
        </w:rPr>
        <w:t>rorqual whales</w:t>
      </w:r>
      <w:r w:rsidR="005D01AC" w:rsidRPr="00C05B87">
        <w:rPr>
          <w:rFonts w:ascii="Times New Roman" w:eastAsia="Times New Roman" w:hAnsi="Times New Roman" w:cs="Times New Roman"/>
          <w:sz w:val="24"/>
          <w:szCs w:val="24"/>
          <w:lang w:val="en-US"/>
          <w:rPrChange w:id="2672" w:author="Will Taylor Gough" w:date="2020-08-29T17:25:00Z">
            <w:rPr>
              <w:rFonts w:eastAsia="Times New Roman"/>
              <w:sz w:val="24"/>
              <w:szCs w:val="24"/>
              <w:lang w:val="en-US"/>
            </w:rPr>
          </w:rPrChange>
        </w:rPr>
        <w:t xml:space="preserve"> </w:t>
      </w:r>
      <w:r w:rsidR="00A1739D" w:rsidRPr="00C05B87">
        <w:rPr>
          <w:rFonts w:ascii="Times New Roman" w:eastAsia="Times New Roman" w:hAnsi="Times New Roman" w:cs="Times New Roman"/>
          <w:sz w:val="24"/>
          <w:szCs w:val="24"/>
          <w:lang w:val="en-US"/>
          <w:rPrChange w:id="2673" w:author="Will Taylor Gough" w:date="2020-08-29T17:25:00Z">
            <w:rPr>
              <w:rFonts w:eastAsia="Times New Roman"/>
              <w:sz w:val="24"/>
              <w:szCs w:val="24"/>
              <w:lang w:val="en-US"/>
            </w:rPr>
          </w:rPrChange>
        </w:rPr>
        <w:t>demonstrate</w:t>
      </w:r>
      <w:r w:rsidR="005D01AC" w:rsidRPr="00C05B87">
        <w:rPr>
          <w:rFonts w:ascii="Times New Roman" w:eastAsia="Times New Roman" w:hAnsi="Times New Roman" w:cs="Times New Roman"/>
          <w:sz w:val="24"/>
          <w:szCs w:val="24"/>
          <w:lang w:val="en-US"/>
          <w:rPrChange w:id="2674" w:author="Will Taylor Gough" w:date="2020-08-29T17:25:00Z">
            <w:rPr>
              <w:rFonts w:eastAsia="Times New Roman"/>
              <w:sz w:val="24"/>
              <w:szCs w:val="24"/>
              <w:lang w:val="en-US"/>
            </w:rPr>
          </w:rPrChange>
        </w:rPr>
        <w:t xml:space="preserve"> high efficiency</w:t>
      </w:r>
      <w:r w:rsidR="005A0D6D" w:rsidRPr="00C05B87">
        <w:rPr>
          <w:rFonts w:ascii="Times New Roman" w:eastAsia="Times New Roman" w:hAnsi="Times New Roman" w:cs="Times New Roman"/>
          <w:sz w:val="24"/>
          <w:szCs w:val="24"/>
          <w:lang w:val="en-US"/>
          <w:rPrChange w:id="2675" w:author="Will Taylor Gough" w:date="2020-08-29T17:25:00Z">
            <w:rPr>
              <w:rFonts w:eastAsia="Times New Roman"/>
              <w:sz w:val="24"/>
              <w:szCs w:val="24"/>
              <w:lang w:val="en-US"/>
            </w:rPr>
          </w:rPrChange>
        </w:rPr>
        <w:t xml:space="preserve"> (&gt;75%)</w:t>
      </w:r>
      <w:r w:rsidR="005D01AC" w:rsidRPr="00C05B87">
        <w:rPr>
          <w:rFonts w:ascii="Times New Roman" w:eastAsia="Times New Roman" w:hAnsi="Times New Roman" w:cs="Times New Roman"/>
          <w:sz w:val="24"/>
          <w:szCs w:val="24"/>
          <w:lang w:val="en-US"/>
          <w:rPrChange w:id="2676" w:author="Will Taylor Gough" w:date="2020-08-29T17:25:00Z">
            <w:rPr>
              <w:rFonts w:eastAsia="Times New Roman"/>
              <w:sz w:val="24"/>
              <w:szCs w:val="24"/>
              <w:lang w:val="en-US"/>
            </w:rPr>
          </w:rPrChange>
        </w:rPr>
        <w:t xml:space="preserve"> </w:t>
      </w:r>
      <w:r w:rsidR="00A1739D" w:rsidRPr="00C05B87">
        <w:rPr>
          <w:rFonts w:ascii="Times New Roman" w:eastAsia="Times New Roman" w:hAnsi="Times New Roman" w:cs="Times New Roman"/>
          <w:sz w:val="24"/>
          <w:szCs w:val="24"/>
          <w:lang w:val="en-US"/>
          <w:rPrChange w:id="2677" w:author="Will Taylor Gough" w:date="2020-08-29T17:25:00Z">
            <w:rPr>
              <w:rFonts w:eastAsia="Times New Roman"/>
              <w:sz w:val="24"/>
              <w:szCs w:val="24"/>
              <w:lang w:val="en-US"/>
            </w:rPr>
          </w:rPrChange>
        </w:rPr>
        <w:t xml:space="preserve">comparable to other </w:t>
      </w:r>
      <w:r w:rsidR="005A0D6D" w:rsidRPr="00C05B87">
        <w:rPr>
          <w:rFonts w:ascii="Times New Roman" w:eastAsia="Times New Roman" w:hAnsi="Times New Roman" w:cs="Times New Roman"/>
          <w:sz w:val="24"/>
          <w:szCs w:val="24"/>
          <w:lang w:val="en-US"/>
          <w:rPrChange w:id="2678" w:author="Will Taylor Gough" w:date="2020-08-29T17:25:00Z">
            <w:rPr>
              <w:rFonts w:eastAsia="Times New Roman"/>
              <w:sz w:val="24"/>
              <w:szCs w:val="24"/>
              <w:lang w:val="en-US"/>
            </w:rPr>
          </w:rPrChange>
        </w:rPr>
        <w:t xml:space="preserve">oscillatory </w:t>
      </w:r>
      <w:r w:rsidR="005A0D6D" w:rsidRPr="00C05B87">
        <w:rPr>
          <w:rFonts w:ascii="Times New Roman" w:eastAsia="Times New Roman" w:hAnsi="Times New Roman" w:cs="Times New Roman"/>
          <w:sz w:val="24"/>
          <w:szCs w:val="24"/>
          <w:lang w:val="en-US"/>
          <w:rPrChange w:id="2679" w:author="Will Taylor Gough" w:date="2020-08-29T17:25:00Z">
            <w:rPr>
              <w:rFonts w:eastAsia="Times New Roman"/>
              <w:sz w:val="24"/>
              <w:szCs w:val="24"/>
              <w:lang w:val="en-US"/>
            </w:rPr>
          </w:rPrChange>
        </w:rPr>
        <w:lastRenderedPageBreak/>
        <w:t>swimmers</w:t>
      </w:r>
      <w:r w:rsidR="005D01AC" w:rsidRPr="00C05B87">
        <w:rPr>
          <w:rFonts w:ascii="Times New Roman" w:eastAsia="Times New Roman" w:hAnsi="Times New Roman" w:cs="Times New Roman"/>
          <w:sz w:val="24"/>
          <w:szCs w:val="24"/>
          <w:lang w:val="en-US"/>
          <w:rPrChange w:id="2680" w:author="Will Taylor Gough" w:date="2020-08-29T17:25:00Z">
            <w:rPr>
              <w:rFonts w:eastAsia="Times New Roman"/>
              <w:sz w:val="24"/>
              <w:szCs w:val="24"/>
              <w:lang w:val="en-US"/>
            </w:rPr>
          </w:rPrChange>
        </w:rPr>
        <w:t xml:space="preserve"> (</w:t>
      </w:r>
      <w:r w:rsidR="005A0D6D" w:rsidRPr="00C05B87">
        <w:rPr>
          <w:rFonts w:ascii="Times New Roman" w:eastAsia="Times New Roman" w:hAnsi="Times New Roman" w:cs="Times New Roman"/>
          <w:sz w:val="24"/>
          <w:szCs w:val="24"/>
          <w:lang w:val="en-US"/>
          <w:rPrChange w:id="2681" w:author="Will Taylor Gough" w:date="2020-08-29T17:25:00Z">
            <w:rPr>
              <w:rFonts w:eastAsia="Times New Roman"/>
              <w:sz w:val="24"/>
              <w:szCs w:val="24"/>
              <w:lang w:val="en-US"/>
            </w:rPr>
          </w:rPrChange>
        </w:rPr>
        <w:t>Fig. 7).</w:t>
      </w:r>
      <w:r w:rsidR="005D01AC" w:rsidRPr="00C05B87">
        <w:rPr>
          <w:rFonts w:ascii="Times New Roman" w:eastAsia="Times New Roman" w:hAnsi="Times New Roman" w:cs="Times New Roman"/>
          <w:sz w:val="24"/>
          <w:szCs w:val="24"/>
          <w:lang w:val="en-US"/>
          <w:rPrChange w:id="2682" w:author="Will Taylor Gough" w:date="2020-08-29T17:25:00Z">
            <w:rPr>
              <w:rFonts w:eastAsia="Times New Roman"/>
              <w:sz w:val="24"/>
              <w:szCs w:val="24"/>
              <w:lang w:val="en-US"/>
            </w:rPr>
          </w:rPrChange>
        </w:rPr>
        <w:t xml:space="preserve"> </w:t>
      </w:r>
      <w:r w:rsidR="009B76CF" w:rsidRPr="00C05B87">
        <w:rPr>
          <w:rFonts w:ascii="Times New Roman" w:eastAsia="Times New Roman" w:hAnsi="Times New Roman" w:cs="Times New Roman"/>
          <w:sz w:val="24"/>
          <w:szCs w:val="24"/>
          <w:lang w:val="en-US"/>
          <w:rPrChange w:id="2683" w:author="Will Taylor Gough" w:date="2020-08-29T17:25:00Z">
            <w:rPr>
              <w:rFonts w:eastAsia="Times New Roman"/>
              <w:sz w:val="24"/>
              <w:szCs w:val="24"/>
              <w:lang w:val="en-US"/>
            </w:rPr>
          </w:rPrChange>
        </w:rPr>
        <w:t>Sub-carangiform, u</w:t>
      </w:r>
      <w:r w:rsidR="005D01AC" w:rsidRPr="00C05B87">
        <w:rPr>
          <w:rFonts w:ascii="Times New Roman" w:eastAsia="Times New Roman" w:hAnsi="Times New Roman" w:cs="Times New Roman"/>
          <w:sz w:val="24"/>
          <w:szCs w:val="24"/>
          <w:lang w:val="en-US"/>
          <w:rPrChange w:id="2684" w:author="Will Taylor Gough" w:date="2020-08-29T17:25:00Z">
            <w:rPr>
              <w:rFonts w:eastAsia="Times New Roman"/>
              <w:sz w:val="24"/>
              <w:szCs w:val="24"/>
              <w:lang w:val="en-US"/>
            </w:rPr>
          </w:rPrChange>
        </w:rPr>
        <w:t xml:space="preserve">ndulatory swimmers such as the rainbow </w:t>
      </w:r>
      <w:r w:rsidR="005D01AC" w:rsidRPr="00C05B87">
        <w:rPr>
          <w:rFonts w:ascii="Times New Roman" w:eastAsia="Times New Roman" w:hAnsi="Times New Roman" w:cs="Times New Roman"/>
          <w:color w:val="000000" w:themeColor="text1"/>
          <w:sz w:val="24"/>
          <w:szCs w:val="24"/>
          <w:lang w:val="en-US"/>
          <w:rPrChange w:id="2685" w:author="Will Taylor Gough" w:date="2020-08-29T17:25:00Z">
            <w:rPr>
              <w:rFonts w:eastAsia="Times New Roman"/>
              <w:color w:val="000000" w:themeColor="text1"/>
              <w:sz w:val="24"/>
              <w:szCs w:val="24"/>
              <w:lang w:val="en-US"/>
            </w:rPr>
          </w:rPrChange>
        </w:rPr>
        <w:t>trout</w:t>
      </w:r>
      <w:r w:rsidR="005A0D6D" w:rsidRPr="00C05B87">
        <w:rPr>
          <w:rFonts w:ascii="Times New Roman" w:eastAsia="Times New Roman" w:hAnsi="Times New Roman" w:cs="Times New Roman"/>
          <w:color w:val="000000" w:themeColor="text1"/>
          <w:sz w:val="24"/>
          <w:szCs w:val="24"/>
          <w:lang w:val="en-US"/>
          <w:rPrChange w:id="2686" w:author="Will Taylor Gough" w:date="2020-08-29T17:25:00Z">
            <w:rPr>
              <w:rFonts w:eastAsia="Times New Roman"/>
              <w:color w:val="000000" w:themeColor="text1"/>
              <w:sz w:val="24"/>
              <w:szCs w:val="24"/>
              <w:lang w:val="en-US"/>
            </w:rPr>
          </w:rPrChange>
        </w:rPr>
        <w:t xml:space="preserve"> (</w:t>
      </w:r>
      <w:r w:rsidR="005A0D6D" w:rsidRPr="00C05B87">
        <w:rPr>
          <w:rFonts w:ascii="Times New Roman" w:eastAsia="Times New Roman" w:hAnsi="Times New Roman" w:cs="Times New Roman"/>
          <w:i/>
          <w:iCs/>
          <w:color w:val="000000" w:themeColor="text1"/>
          <w:sz w:val="24"/>
          <w:szCs w:val="24"/>
          <w:shd w:val="clear" w:color="auto" w:fill="FFFFFF"/>
          <w:lang w:val="en-US"/>
          <w:rPrChange w:id="2687" w:author="Will Taylor Gough" w:date="2020-08-29T17:25:00Z">
            <w:rPr>
              <w:rFonts w:eastAsia="Times New Roman"/>
              <w:i/>
              <w:iCs/>
              <w:color w:val="000000" w:themeColor="text1"/>
              <w:sz w:val="24"/>
              <w:szCs w:val="24"/>
              <w:shd w:val="clear" w:color="auto" w:fill="FFFFFF"/>
              <w:lang w:val="en-US"/>
            </w:rPr>
          </w:rPrChange>
        </w:rPr>
        <w:t>Oncorhynchus mykiss</w:t>
      </w:r>
      <w:r w:rsidR="005A0D6D" w:rsidRPr="00C05B87">
        <w:rPr>
          <w:rFonts w:ascii="Times New Roman" w:eastAsia="Times New Roman" w:hAnsi="Times New Roman" w:cs="Times New Roman"/>
          <w:color w:val="000000" w:themeColor="text1"/>
          <w:sz w:val="24"/>
          <w:szCs w:val="24"/>
          <w:lang w:val="en-US"/>
          <w:rPrChange w:id="2688" w:author="Will Taylor Gough" w:date="2020-08-29T17:25:00Z">
            <w:rPr>
              <w:rFonts w:eastAsia="Times New Roman"/>
              <w:color w:val="000000" w:themeColor="text1"/>
              <w:sz w:val="24"/>
              <w:szCs w:val="24"/>
              <w:lang w:val="en-US"/>
            </w:rPr>
          </w:rPrChange>
        </w:rPr>
        <w:t>)</w:t>
      </w:r>
      <w:r w:rsidR="005D01AC" w:rsidRPr="00C05B87">
        <w:rPr>
          <w:rFonts w:ascii="Times New Roman" w:eastAsia="Times New Roman" w:hAnsi="Times New Roman" w:cs="Times New Roman"/>
          <w:color w:val="000000" w:themeColor="text1"/>
          <w:sz w:val="24"/>
          <w:szCs w:val="24"/>
          <w:lang w:val="en-US"/>
          <w:rPrChange w:id="2689" w:author="Will Taylor Gough" w:date="2020-08-29T17:25:00Z">
            <w:rPr>
              <w:rFonts w:eastAsia="Times New Roman"/>
              <w:color w:val="000000" w:themeColor="text1"/>
              <w:sz w:val="24"/>
              <w:szCs w:val="24"/>
              <w:lang w:val="en-US"/>
            </w:rPr>
          </w:rPrChange>
        </w:rPr>
        <w:t xml:space="preserve"> </w:t>
      </w:r>
      <w:r w:rsidR="005D01AC" w:rsidRPr="00C05B87">
        <w:rPr>
          <w:rFonts w:ascii="Times New Roman" w:eastAsia="Times New Roman" w:hAnsi="Times New Roman" w:cs="Times New Roman"/>
          <w:sz w:val="24"/>
          <w:szCs w:val="24"/>
          <w:lang w:val="en-US"/>
          <w:rPrChange w:id="2690" w:author="Will Taylor Gough" w:date="2020-08-29T17:25:00Z">
            <w:rPr>
              <w:rFonts w:eastAsia="Times New Roman"/>
              <w:sz w:val="24"/>
              <w:szCs w:val="24"/>
              <w:lang w:val="en-US"/>
            </w:rPr>
          </w:rPrChange>
        </w:rPr>
        <w:t>are slightly lower (~60-80%) and drag-based swimmers</w:t>
      </w:r>
      <w:r w:rsidR="005A0D6D" w:rsidRPr="00C05B87">
        <w:rPr>
          <w:rFonts w:ascii="Times New Roman" w:eastAsia="Times New Roman" w:hAnsi="Times New Roman" w:cs="Times New Roman"/>
          <w:sz w:val="24"/>
          <w:szCs w:val="24"/>
          <w:lang w:val="en-US"/>
          <w:rPrChange w:id="2691" w:author="Will Taylor Gough" w:date="2020-08-29T17:25:00Z">
            <w:rPr>
              <w:rFonts w:eastAsia="Times New Roman"/>
              <w:sz w:val="24"/>
              <w:szCs w:val="24"/>
              <w:lang w:val="en-US"/>
            </w:rPr>
          </w:rPrChange>
        </w:rPr>
        <w:t>,</w:t>
      </w:r>
      <w:r w:rsidR="005D01AC" w:rsidRPr="00C05B87">
        <w:rPr>
          <w:rFonts w:ascii="Times New Roman" w:eastAsia="Times New Roman" w:hAnsi="Times New Roman" w:cs="Times New Roman"/>
          <w:sz w:val="24"/>
          <w:szCs w:val="24"/>
          <w:lang w:val="en-US"/>
          <w:rPrChange w:id="2692" w:author="Will Taylor Gough" w:date="2020-08-29T17:25:00Z">
            <w:rPr>
              <w:rFonts w:eastAsia="Times New Roman"/>
              <w:sz w:val="24"/>
              <w:szCs w:val="24"/>
              <w:lang w:val="en-US"/>
            </w:rPr>
          </w:rPrChange>
        </w:rPr>
        <w:t xml:space="preserve"> such as the muskrat and human</w:t>
      </w:r>
      <w:r w:rsidR="005A0D6D" w:rsidRPr="00C05B87">
        <w:rPr>
          <w:rFonts w:ascii="Times New Roman" w:eastAsia="Times New Roman" w:hAnsi="Times New Roman" w:cs="Times New Roman"/>
          <w:sz w:val="24"/>
          <w:szCs w:val="24"/>
          <w:lang w:val="en-US"/>
          <w:rPrChange w:id="2693" w:author="Will Taylor Gough" w:date="2020-08-29T17:25:00Z">
            <w:rPr>
              <w:rFonts w:eastAsia="Times New Roman"/>
              <w:sz w:val="24"/>
              <w:szCs w:val="24"/>
              <w:lang w:val="en-US"/>
            </w:rPr>
          </w:rPrChange>
        </w:rPr>
        <w:t xml:space="preserve">, have much lower </w:t>
      </w:r>
      <w:del w:id="2694" w:author="Will Taylor Gough" w:date="2020-08-29T17:18:00Z">
        <w:r w:rsidR="005A0D6D" w:rsidRPr="00C05B87" w:rsidDel="001A2550">
          <w:rPr>
            <w:rFonts w:ascii="Times New Roman" w:eastAsia="Times New Roman" w:hAnsi="Times New Roman" w:cs="Times New Roman"/>
            <w:sz w:val="24"/>
            <w:szCs w:val="24"/>
            <w:lang w:val="en-US"/>
            <w:rPrChange w:id="2695" w:author="Will Taylor Gough" w:date="2020-08-29T17:25:00Z">
              <w:rPr>
                <w:rFonts w:eastAsia="Times New Roman"/>
                <w:sz w:val="24"/>
                <w:szCs w:val="24"/>
                <w:lang w:val="en-US"/>
              </w:rPr>
            </w:rPrChange>
          </w:rPr>
          <w:delText>propulsive</w:delText>
        </w:r>
      </w:del>
      <w:ins w:id="2696" w:author="Will Taylor Gough" w:date="2020-08-29T17:18:00Z">
        <w:r w:rsidR="001A2550" w:rsidRPr="00C05B87">
          <w:rPr>
            <w:rFonts w:ascii="Times New Roman" w:eastAsia="Times New Roman" w:hAnsi="Times New Roman" w:cs="Times New Roman"/>
            <w:sz w:val="24"/>
            <w:szCs w:val="24"/>
            <w:lang w:val="en-US"/>
            <w:rPrChange w:id="2697" w:author="Will Taylor Gough" w:date="2020-08-29T17:25:00Z">
              <w:rPr>
                <w:rFonts w:eastAsia="Times New Roman"/>
                <w:sz w:val="24"/>
                <w:szCs w:val="24"/>
                <w:lang w:val="en-US"/>
              </w:rPr>
            </w:rPrChange>
          </w:rPr>
          <w:t>Froude</w:t>
        </w:r>
      </w:ins>
      <w:r w:rsidR="005A0D6D" w:rsidRPr="00C05B87">
        <w:rPr>
          <w:rFonts w:ascii="Times New Roman" w:eastAsia="Times New Roman" w:hAnsi="Times New Roman" w:cs="Times New Roman"/>
          <w:sz w:val="24"/>
          <w:szCs w:val="24"/>
          <w:lang w:val="en-US"/>
          <w:rPrChange w:id="2698" w:author="Will Taylor Gough" w:date="2020-08-29T17:25:00Z">
            <w:rPr>
              <w:rFonts w:eastAsia="Times New Roman"/>
              <w:sz w:val="24"/>
              <w:szCs w:val="24"/>
              <w:lang w:val="en-US"/>
            </w:rPr>
          </w:rPrChange>
        </w:rPr>
        <w:t xml:space="preserve"> efficiencies </w:t>
      </w:r>
      <w:r w:rsidR="005D01AC" w:rsidRPr="00C05B87">
        <w:rPr>
          <w:rFonts w:ascii="Times New Roman" w:eastAsia="Times New Roman" w:hAnsi="Times New Roman" w:cs="Times New Roman"/>
          <w:sz w:val="24"/>
          <w:szCs w:val="24"/>
          <w:lang w:val="en-US"/>
          <w:rPrChange w:id="2699" w:author="Will Taylor Gough" w:date="2020-08-29T17:25:00Z">
            <w:rPr>
              <w:rFonts w:eastAsia="Times New Roman"/>
              <w:sz w:val="24"/>
              <w:szCs w:val="24"/>
              <w:lang w:val="en-US"/>
            </w:rPr>
          </w:rPrChange>
        </w:rPr>
        <w:t>(~20-35%)</w:t>
      </w:r>
      <w:r w:rsidR="005A0D6D" w:rsidRPr="00C05B87">
        <w:rPr>
          <w:rFonts w:ascii="Times New Roman" w:eastAsia="Times New Roman" w:hAnsi="Times New Roman" w:cs="Times New Roman"/>
          <w:sz w:val="24"/>
          <w:szCs w:val="24"/>
          <w:lang w:val="en-US"/>
          <w:rPrChange w:id="2700" w:author="Will Taylor Gough" w:date="2020-08-29T17:25:00Z">
            <w:rPr>
              <w:rFonts w:eastAsia="Times New Roman"/>
              <w:sz w:val="24"/>
              <w:szCs w:val="24"/>
              <w:lang w:val="en-US"/>
            </w:rPr>
          </w:rPrChange>
        </w:rPr>
        <w:t xml:space="preserve"> (Fig. 7)</w:t>
      </w:r>
      <w:r w:rsidR="005D01AC" w:rsidRPr="00C05B87">
        <w:rPr>
          <w:rFonts w:ascii="Times New Roman" w:eastAsia="Times New Roman" w:hAnsi="Times New Roman" w:cs="Times New Roman"/>
          <w:sz w:val="24"/>
          <w:szCs w:val="24"/>
          <w:lang w:val="en-US"/>
          <w:rPrChange w:id="2701" w:author="Will Taylor Gough" w:date="2020-08-29T17:25:00Z">
            <w:rPr>
              <w:rFonts w:eastAsia="Times New Roman"/>
              <w:sz w:val="24"/>
              <w:szCs w:val="24"/>
              <w:lang w:val="en-US"/>
            </w:rPr>
          </w:rPrChange>
        </w:rPr>
        <w:t xml:space="preserve">. Table 4 gives additional information about each literature-based mean </w:t>
      </w:r>
      <w:del w:id="2702" w:author="Will Taylor Gough" w:date="2020-08-29T17:18:00Z">
        <w:r w:rsidR="005D01AC" w:rsidRPr="00C05B87" w:rsidDel="001A2550">
          <w:rPr>
            <w:rFonts w:ascii="Times New Roman" w:eastAsia="Times New Roman" w:hAnsi="Times New Roman" w:cs="Times New Roman"/>
            <w:sz w:val="24"/>
            <w:szCs w:val="24"/>
            <w:lang w:val="en-US"/>
            <w:rPrChange w:id="2703" w:author="Will Taylor Gough" w:date="2020-08-29T17:25:00Z">
              <w:rPr>
                <w:rFonts w:eastAsia="Times New Roman"/>
                <w:sz w:val="24"/>
                <w:szCs w:val="24"/>
                <w:lang w:val="en-US"/>
              </w:rPr>
            </w:rPrChange>
          </w:rPr>
          <w:delText>propulsive</w:delText>
        </w:r>
      </w:del>
      <w:ins w:id="2704" w:author="Will Taylor Gough" w:date="2020-08-29T17:18:00Z">
        <w:r w:rsidR="001A2550" w:rsidRPr="00C05B87">
          <w:rPr>
            <w:rFonts w:ascii="Times New Roman" w:eastAsia="Times New Roman" w:hAnsi="Times New Roman" w:cs="Times New Roman"/>
            <w:sz w:val="24"/>
            <w:szCs w:val="24"/>
            <w:lang w:val="en-US"/>
            <w:rPrChange w:id="2705" w:author="Will Taylor Gough" w:date="2020-08-29T17:25:00Z">
              <w:rPr>
                <w:rFonts w:eastAsia="Times New Roman"/>
                <w:sz w:val="24"/>
                <w:szCs w:val="24"/>
                <w:lang w:val="en-US"/>
              </w:rPr>
            </w:rPrChange>
          </w:rPr>
          <w:t>Froude</w:t>
        </w:r>
      </w:ins>
      <w:r w:rsidR="005D01AC" w:rsidRPr="00C05B87">
        <w:rPr>
          <w:rFonts w:ascii="Times New Roman" w:eastAsia="Times New Roman" w:hAnsi="Times New Roman" w:cs="Times New Roman"/>
          <w:sz w:val="24"/>
          <w:szCs w:val="24"/>
          <w:lang w:val="en-US"/>
          <w:rPrChange w:id="2706" w:author="Will Taylor Gough" w:date="2020-08-29T17:25:00Z">
            <w:rPr>
              <w:rFonts w:eastAsia="Times New Roman"/>
              <w:sz w:val="24"/>
              <w:szCs w:val="24"/>
              <w:lang w:val="en-US"/>
            </w:rPr>
          </w:rPrChange>
        </w:rPr>
        <w:t xml:space="preserve"> efficiency value.</w:t>
      </w:r>
    </w:p>
    <w:p w14:paraId="7B245A16" w14:textId="0ECFF1AA" w:rsidR="00B76888" w:rsidRPr="00C05B87" w:rsidDel="004A4CA1" w:rsidRDefault="00B76888" w:rsidP="00C05B87">
      <w:pPr>
        <w:spacing w:line="480" w:lineRule="auto"/>
        <w:rPr>
          <w:del w:id="2707" w:author="Will Taylor Gough" w:date="2020-08-29T18:27:00Z"/>
          <w:rFonts w:ascii="Times New Roman" w:hAnsi="Times New Roman" w:cs="Times New Roman"/>
          <w:color w:val="000000" w:themeColor="text1"/>
          <w:sz w:val="24"/>
          <w:szCs w:val="24"/>
          <w:rPrChange w:id="2708" w:author="Will Taylor Gough" w:date="2020-08-29T17:25:00Z">
            <w:rPr>
              <w:del w:id="2709" w:author="Will Taylor Gough" w:date="2020-08-29T18:27:00Z"/>
              <w:color w:val="000000" w:themeColor="text1"/>
              <w:sz w:val="24"/>
              <w:szCs w:val="24"/>
            </w:rPr>
          </w:rPrChange>
        </w:rPr>
        <w:pPrChange w:id="2710" w:author="Will Taylor Gough" w:date="2020-08-29T17:27:00Z">
          <w:pPr>
            <w:spacing w:line="240" w:lineRule="auto"/>
          </w:pPr>
        </w:pPrChange>
      </w:pPr>
      <w:r w:rsidRPr="00C05B87">
        <w:rPr>
          <w:rFonts w:ascii="Times New Roman" w:hAnsi="Times New Roman" w:cs="Times New Roman"/>
          <w:color w:val="000000" w:themeColor="text1"/>
          <w:sz w:val="24"/>
          <w:szCs w:val="24"/>
          <w:rPrChange w:id="2711" w:author="Will Taylor Gough" w:date="2020-08-29T17:25:00Z">
            <w:rPr>
              <w:color w:val="000000" w:themeColor="text1"/>
              <w:sz w:val="24"/>
              <w:szCs w:val="24"/>
            </w:rPr>
          </w:rPrChange>
        </w:rPr>
        <w:tab/>
        <w:t xml:space="preserve"> </w:t>
      </w:r>
    </w:p>
    <w:p w14:paraId="3CA103AA" w14:textId="354A4478" w:rsidR="00FE2636" w:rsidRPr="00C05B87" w:rsidDel="004A4CA1" w:rsidRDefault="00FE2636" w:rsidP="00C05B87">
      <w:pPr>
        <w:spacing w:line="480" w:lineRule="auto"/>
        <w:rPr>
          <w:del w:id="2712" w:author="Will Taylor Gough" w:date="2020-08-29T18:27:00Z"/>
          <w:rFonts w:ascii="Times New Roman" w:hAnsi="Times New Roman" w:cs="Times New Roman"/>
          <w:color w:val="000000" w:themeColor="text1"/>
          <w:sz w:val="24"/>
          <w:szCs w:val="24"/>
          <w:rPrChange w:id="2713" w:author="Will Taylor Gough" w:date="2020-08-29T17:25:00Z">
            <w:rPr>
              <w:del w:id="2714" w:author="Will Taylor Gough" w:date="2020-08-29T18:27:00Z"/>
              <w:color w:val="000000" w:themeColor="text1"/>
              <w:sz w:val="24"/>
              <w:szCs w:val="24"/>
            </w:rPr>
          </w:rPrChange>
        </w:rPr>
        <w:pPrChange w:id="2715" w:author="Will Taylor Gough" w:date="2020-08-29T17:27:00Z">
          <w:pPr>
            <w:spacing w:line="240" w:lineRule="auto"/>
          </w:pPr>
        </w:pPrChange>
      </w:pPr>
    </w:p>
    <w:p w14:paraId="08166C66" w14:textId="5BA11FBE" w:rsidR="00FE2636" w:rsidRPr="00C05B87" w:rsidRDefault="00FE2636" w:rsidP="00C05B87">
      <w:pPr>
        <w:spacing w:line="480" w:lineRule="auto"/>
        <w:rPr>
          <w:rFonts w:ascii="Times New Roman" w:eastAsia="Times New Roman" w:hAnsi="Times New Roman" w:cs="Times New Roman"/>
          <w:b/>
          <w:i/>
          <w:color w:val="000000" w:themeColor="text1"/>
          <w:sz w:val="24"/>
          <w:szCs w:val="24"/>
          <w:u w:val="single"/>
          <w:rPrChange w:id="2716" w:author="Will Taylor Gough" w:date="2020-08-29T17:25:00Z">
            <w:rPr>
              <w:rFonts w:eastAsia="Times New Roman"/>
              <w:b/>
              <w:i/>
              <w:color w:val="000000" w:themeColor="text1"/>
              <w:sz w:val="24"/>
              <w:szCs w:val="24"/>
              <w:u w:val="single"/>
            </w:rPr>
          </w:rPrChange>
        </w:rPr>
        <w:pPrChange w:id="2717" w:author="Will Taylor Gough" w:date="2020-08-29T17:27:00Z">
          <w:pPr>
            <w:spacing w:line="240" w:lineRule="auto"/>
          </w:pPr>
        </w:pPrChange>
      </w:pPr>
      <w:del w:id="2718" w:author="Will Taylor Gough" w:date="2020-08-29T18:27:00Z">
        <w:r w:rsidRPr="00C05B87" w:rsidDel="004A4CA1">
          <w:rPr>
            <w:rFonts w:ascii="Times New Roman" w:hAnsi="Times New Roman" w:cs="Times New Roman"/>
            <w:color w:val="000000" w:themeColor="text1"/>
            <w:sz w:val="24"/>
            <w:szCs w:val="24"/>
            <w:rPrChange w:id="2719" w:author="Will Taylor Gough" w:date="2020-08-29T17:25:00Z">
              <w:rPr>
                <w:color w:val="000000" w:themeColor="text1"/>
                <w:sz w:val="24"/>
                <w:szCs w:val="24"/>
              </w:rPr>
            </w:rPrChange>
          </w:rPr>
          <w:br w:type="page"/>
        </w:r>
      </w:del>
    </w:p>
    <w:p w14:paraId="5F493E26" w14:textId="77777777" w:rsidR="00FE2636" w:rsidRPr="00C05B87" w:rsidRDefault="00FE2636" w:rsidP="00C05B87">
      <w:pPr>
        <w:spacing w:line="480" w:lineRule="auto"/>
        <w:rPr>
          <w:rFonts w:ascii="Times New Roman" w:eastAsia="Times New Roman" w:hAnsi="Times New Roman" w:cs="Times New Roman"/>
          <w:b/>
          <w:color w:val="000000" w:themeColor="text1"/>
          <w:sz w:val="24"/>
          <w:szCs w:val="24"/>
          <w:u w:val="single"/>
          <w:rPrChange w:id="2720" w:author="Will Taylor Gough" w:date="2020-08-29T17:25:00Z">
            <w:rPr>
              <w:rFonts w:eastAsia="Times New Roman"/>
              <w:b/>
              <w:color w:val="000000" w:themeColor="text1"/>
              <w:sz w:val="24"/>
              <w:szCs w:val="24"/>
              <w:u w:val="single"/>
            </w:rPr>
          </w:rPrChange>
        </w:rPr>
        <w:pPrChange w:id="2721" w:author="Will Taylor Gough" w:date="2020-08-29T17:27:00Z">
          <w:pPr>
            <w:spacing w:line="240" w:lineRule="auto"/>
          </w:pPr>
        </w:pPrChange>
      </w:pPr>
      <w:r w:rsidRPr="00C05B87">
        <w:rPr>
          <w:rFonts w:ascii="Times New Roman" w:eastAsia="Times New Roman" w:hAnsi="Times New Roman" w:cs="Times New Roman"/>
          <w:b/>
          <w:color w:val="000000" w:themeColor="text1"/>
          <w:sz w:val="24"/>
          <w:szCs w:val="24"/>
          <w:u w:val="single"/>
          <w:rPrChange w:id="2722" w:author="Will Taylor Gough" w:date="2020-08-29T17:25:00Z">
            <w:rPr>
              <w:rFonts w:eastAsia="Times New Roman"/>
              <w:b/>
              <w:color w:val="000000" w:themeColor="text1"/>
              <w:sz w:val="24"/>
              <w:szCs w:val="24"/>
              <w:u w:val="single"/>
            </w:rPr>
          </w:rPrChange>
        </w:rPr>
        <w:t>Discussion:</w:t>
      </w:r>
    </w:p>
    <w:p w14:paraId="17E22162" w14:textId="77777777" w:rsidR="00FE2636" w:rsidRPr="00C05B87" w:rsidRDefault="00FE2636" w:rsidP="00C05B87">
      <w:pPr>
        <w:spacing w:line="480" w:lineRule="auto"/>
        <w:rPr>
          <w:rFonts w:ascii="Times New Roman" w:hAnsi="Times New Roman" w:cs="Times New Roman"/>
          <w:i/>
          <w:color w:val="000000" w:themeColor="text1"/>
          <w:sz w:val="24"/>
          <w:szCs w:val="24"/>
          <w:u w:val="single"/>
          <w:rPrChange w:id="2723" w:author="Will Taylor Gough" w:date="2020-08-29T17:25:00Z">
            <w:rPr>
              <w:i/>
              <w:color w:val="000000" w:themeColor="text1"/>
              <w:sz w:val="24"/>
              <w:szCs w:val="24"/>
              <w:u w:val="single"/>
            </w:rPr>
          </w:rPrChange>
        </w:rPr>
        <w:pPrChange w:id="2724" w:author="Will Taylor Gough" w:date="2020-08-29T17:27:00Z">
          <w:pPr>
            <w:spacing w:line="240" w:lineRule="auto"/>
          </w:pPr>
        </w:pPrChange>
      </w:pPr>
      <w:r w:rsidRPr="00C05B87">
        <w:rPr>
          <w:rFonts w:ascii="Times New Roman" w:eastAsia="Times New Roman" w:hAnsi="Times New Roman" w:cs="Times New Roman"/>
          <w:i/>
          <w:color w:val="000000" w:themeColor="text1"/>
          <w:sz w:val="24"/>
          <w:szCs w:val="24"/>
          <w:rPrChange w:id="2725" w:author="Will Taylor Gough" w:date="2020-08-29T17:25:00Z">
            <w:rPr>
              <w:rFonts w:eastAsia="Times New Roman"/>
              <w:i/>
              <w:color w:val="000000" w:themeColor="text1"/>
              <w:sz w:val="24"/>
              <w:szCs w:val="24"/>
            </w:rPr>
          </w:rPrChange>
        </w:rPr>
        <w:t xml:space="preserve"> </w:t>
      </w:r>
    </w:p>
    <w:p w14:paraId="59275D74" w14:textId="722A2940" w:rsidR="00992A8E" w:rsidRPr="00C05B87" w:rsidRDefault="0070333B" w:rsidP="00C05B87">
      <w:pPr>
        <w:spacing w:line="480" w:lineRule="auto"/>
        <w:ind w:firstLine="720"/>
        <w:rPr>
          <w:rFonts w:ascii="Times New Roman" w:hAnsi="Times New Roman" w:cs="Times New Roman"/>
          <w:color w:val="000000" w:themeColor="text1"/>
          <w:sz w:val="24"/>
          <w:szCs w:val="24"/>
          <w:rPrChange w:id="2726" w:author="Will Taylor Gough" w:date="2020-08-29T17:25:00Z">
            <w:rPr>
              <w:color w:val="000000" w:themeColor="text1"/>
              <w:sz w:val="24"/>
              <w:szCs w:val="24"/>
            </w:rPr>
          </w:rPrChange>
        </w:rPr>
        <w:pPrChange w:id="2727" w:author="Will Taylor Gough" w:date="2020-08-29T17:27:00Z">
          <w:pPr>
            <w:spacing w:line="240" w:lineRule="auto"/>
            <w:ind w:firstLine="720"/>
          </w:pPr>
        </w:pPrChange>
      </w:pPr>
      <w:r w:rsidRPr="00C05B87">
        <w:rPr>
          <w:rFonts w:ascii="Times New Roman" w:hAnsi="Times New Roman" w:cs="Times New Roman"/>
          <w:color w:val="000000" w:themeColor="text1"/>
          <w:sz w:val="24"/>
          <w:szCs w:val="24"/>
          <w:rPrChange w:id="2728" w:author="Will Taylor Gough" w:date="2020-08-29T17:25:00Z">
            <w:rPr>
              <w:color w:val="000000" w:themeColor="text1"/>
              <w:sz w:val="24"/>
              <w:szCs w:val="24"/>
            </w:rPr>
          </w:rPrChange>
        </w:rPr>
        <w:t>Many p</w:t>
      </w:r>
      <w:r w:rsidR="00B85641" w:rsidRPr="00C05B87">
        <w:rPr>
          <w:rFonts w:ascii="Times New Roman" w:hAnsi="Times New Roman" w:cs="Times New Roman"/>
          <w:color w:val="000000" w:themeColor="text1"/>
          <w:sz w:val="24"/>
          <w:szCs w:val="24"/>
          <w:rPrChange w:id="2729" w:author="Will Taylor Gough" w:date="2020-08-29T17:25:00Z">
            <w:rPr>
              <w:color w:val="000000" w:themeColor="text1"/>
              <w:sz w:val="24"/>
              <w:szCs w:val="24"/>
            </w:rPr>
          </w:rPrChange>
        </w:rPr>
        <w:t>revious studies that have quantified the kinematics and hydrodynamics of cetacean swimming have use</w:t>
      </w:r>
      <w:r w:rsidR="00814C79" w:rsidRPr="00C05B87">
        <w:rPr>
          <w:rFonts w:ascii="Times New Roman" w:hAnsi="Times New Roman" w:cs="Times New Roman"/>
          <w:color w:val="000000" w:themeColor="text1"/>
          <w:sz w:val="24"/>
          <w:szCs w:val="24"/>
          <w:rPrChange w:id="2730" w:author="Will Taylor Gough" w:date="2020-08-29T17:25:00Z">
            <w:rPr>
              <w:color w:val="000000" w:themeColor="text1"/>
              <w:sz w:val="24"/>
              <w:szCs w:val="24"/>
            </w:rPr>
          </w:rPrChange>
        </w:rPr>
        <w:t>d</w:t>
      </w:r>
      <w:r w:rsidR="00B85641" w:rsidRPr="00C05B87">
        <w:rPr>
          <w:rFonts w:ascii="Times New Roman" w:hAnsi="Times New Roman" w:cs="Times New Roman"/>
          <w:color w:val="000000" w:themeColor="text1"/>
          <w:sz w:val="24"/>
          <w:szCs w:val="24"/>
          <w:rPrChange w:id="2731" w:author="Will Taylor Gough" w:date="2020-08-29T17:25:00Z">
            <w:rPr>
              <w:color w:val="000000" w:themeColor="text1"/>
              <w:sz w:val="24"/>
              <w:szCs w:val="24"/>
            </w:rPr>
          </w:rPrChange>
        </w:rPr>
        <w:t xml:space="preserve"> captive animals that can be measured reliably from a stable reference position (Fish, 1993; </w:t>
      </w:r>
      <w:r w:rsidR="009F5550" w:rsidRPr="00C05B87">
        <w:rPr>
          <w:rFonts w:ascii="Times New Roman" w:hAnsi="Times New Roman" w:cs="Times New Roman"/>
          <w:color w:val="000000" w:themeColor="text1"/>
          <w:sz w:val="24"/>
          <w:szCs w:val="24"/>
          <w:rPrChange w:id="2732" w:author="Will Taylor Gough" w:date="2020-08-29T17:25:00Z">
            <w:rPr>
              <w:color w:val="000000" w:themeColor="text1"/>
              <w:sz w:val="24"/>
              <w:szCs w:val="24"/>
            </w:rPr>
          </w:rPrChange>
        </w:rPr>
        <w:t>Fish 1998</w:t>
      </w:r>
      <w:r w:rsidR="00B85641" w:rsidRPr="00C05B87">
        <w:rPr>
          <w:rFonts w:ascii="Times New Roman" w:hAnsi="Times New Roman" w:cs="Times New Roman"/>
          <w:color w:val="000000" w:themeColor="text1"/>
          <w:sz w:val="24"/>
          <w:szCs w:val="24"/>
          <w:rPrChange w:id="2733" w:author="Will Taylor Gough" w:date="2020-08-29T17:25:00Z">
            <w:rPr>
              <w:color w:val="000000" w:themeColor="text1"/>
              <w:sz w:val="24"/>
              <w:szCs w:val="24"/>
            </w:rPr>
          </w:rPrChange>
        </w:rPr>
        <w:t xml:space="preserve">; Rohr and Fish 2004). </w:t>
      </w:r>
      <w:r w:rsidR="00326776" w:rsidRPr="00C05B87">
        <w:rPr>
          <w:rFonts w:ascii="Times New Roman" w:hAnsi="Times New Roman" w:cs="Times New Roman"/>
          <w:color w:val="000000" w:themeColor="text1"/>
          <w:sz w:val="24"/>
          <w:szCs w:val="24"/>
          <w:rPrChange w:id="2734" w:author="Will Taylor Gough" w:date="2020-08-29T17:25:00Z">
            <w:rPr>
              <w:color w:val="000000" w:themeColor="text1"/>
              <w:sz w:val="24"/>
              <w:szCs w:val="24"/>
            </w:rPr>
          </w:rPrChange>
        </w:rPr>
        <w:t>By comparison, the present study is a</w:t>
      </w:r>
      <w:r w:rsidR="00BB727A" w:rsidRPr="00C05B87">
        <w:rPr>
          <w:rFonts w:ascii="Times New Roman" w:hAnsi="Times New Roman" w:cs="Times New Roman"/>
          <w:color w:val="000000" w:themeColor="text1"/>
          <w:sz w:val="24"/>
          <w:szCs w:val="24"/>
          <w:rPrChange w:id="2735" w:author="Will Taylor Gough" w:date="2020-08-29T17:25:00Z">
            <w:rPr>
              <w:color w:val="000000" w:themeColor="text1"/>
              <w:sz w:val="24"/>
              <w:szCs w:val="24"/>
            </w:rPr>
          </w:rPrChange>
        </w:rPr>
        <w:t xml:space="preserve"> first approximation for</w:t>
      </w:r>
      <w:r w:rsidRPr="00C05B87">
        <w:rPr>
          <w:rFonts w:ascii="Times New Roman" w:hAnsi="Times New Roman" w:cs="Times New Roman"/>
          <w:color w:val="000000" w:themeColor="text1"/>
          <w:sz w:val="24"/>
          <w:szCs w:val="24"/>
          <w:rPrChange w:id="2736" w:author="Will Taylor Gough" w:date="2020-08-29T17:25:00Z">
            <w:rPr>
              <w:color w:val="000000" w:themeColor="text1"/>
              <w:sz w:val="24"/>
              <w:szCs w:val="24"/>
            </w:rPr>
          </w:rPrChange>
        </w:rPr>
        <w:t xml:space="preserve"> many of the same </w:t>
      </w:r>
      <w:r w:rsidR="00814C79" w:rsidRPr="00C05B87">
        <w:rPr>
          <w:rFonts w:ascii="Times New Roman" w:hAnsi="Times New Roman" w:cs="Times New Roman"/>
          <w:color w:val="000000" w:themeColor="text1"/>
          <w:sz w:val="24"/>
          <w:szCs w:val="24"/>
          <w:rPrChange w:id="2737" w:author="Will Taylor Gough" w:date="2020-08-29T17:25:00Z">
            <w:rPr>
              <w:color w:val="000000" w:themeColor="text1"/>
              <w:sz w:val="24"/>
              <w:szCs w:val="24"/>
            </w:rPr>
          </w:rPrChange>
        </w:rPr>
        <w:t xml:space="preserve">kinematic </w:t>
      </w:r>
      <w:r w:rsidRPr="00C05B87">
        <w:rPr>
          <w:rFonts w:ascii="Times New Roman" w:hAnsi="Times New Roman" w:cs="Times New Roman"/>
          <w:color w:val="000000" w:themeColor="text1"/>
          <w:sz w:val="24"/>
          <w:szCs w:val="24"/>
          <w:rPrChange w:id="2738" w:author="Will Taylor Gough" w:date="2020-08-29T17:25:00Z">
            <w:rPr>
              <w:color w:val="000000" w:themeColor="text1"/>
              <w:sz w:val="24"/>
              <w:szCs w:val="24"/>
            </w:rPr>
          </w:rPrChange>
        </w:rPr>
        <w:t>variables</w:t>
      </w:r>
      <w:r w:rsidR="00326776" w:rsidRPr="00C05B87">
        <w:rPr>
          <w:rFonts w:ascii="Times New Roman" w:hAnsi="Times New Roman" w:cs="Times New Roman"/>
          <w:color w:val="000000" w:themeColor="text1"/>
          <w:sz w:val="24"/>
          <w:szCs w:val="24"/>
          <w:rPrChange w:id="2739" w:author="Will Taylor Gough" w:date="2020-08-29T17:25:00Z">
            <w:rPr>
              <w:color w:val="000000" w:themeColor="text1"/>
              <w:sz w:val="24"/>
              <w:szCs w:val="24"/>
            </w:rPr>
          </w:rPrChange>
        </w:rPr>
        <w:t xml:space="preserve"> of much larger species in their natural environment</w:t>
      </w:r>
      <w:r w:rsidRPr="00C05B87">
        <w:rPr>
          <w:rFonts w:ascii="Times New Roman" w:hAnsi="Times New Roman" w:cs="Times New Roman"/>
          <w:color w:val="000000" w:themeColor="text1"/>
          <w:sz w:val="24"/>
          <w:szCs w:val="24"/>
          <w:rPrChange w:id="2740" w:author="Will Taylor Gough" w:date="2020-08-29T17:25:00Z">
            <w:rPr>
              <w:color w:val="000000" w:themeColor="text1"/>
              <w:sz w:val="24"/>
              <w:szCs w:val="24"/>
            </w:rPr>
          </w:rPrChange>
        </w:rPr>
        <w:t>. S</w:t>
      </w:r>
      <w:r w:rsidR="00326776" w:rsidRPr="00C05B87">
        <w:rPr>
          <w:rFonts w:ascii="Times New Roman" w:hAnsi="Times New Roman" w:cs="Times New Roman"/>
          <w:color w:val="000000" w:themeColor="text1"/>
          <w:sz w:val="24"/>
          <w:szCs w:val="24"/>
          <w:rPrChange w:id="2741" w:author="Will Taylor Gough" w:date="2020-08-29T17:25:00Z">
            <w:rPr>
              <w:color w:val="000000" w:themeColor="text1"/>
              <w:sz w:val="24"/>
              <w:szCs w:val="24"/>
            </w:rPr>
          </w:rPrChange>
        </w:rPr>
        <w:t>everal parameters</w:t>
      </w:r>
      <w:r w:rsidRPr="00C05B87">
        <w:rPr>
          <w:rFonts w:ascii="Times New Roman" w:hAnsi="Times New Roman" w:cs="Times New Roman"/>
          <w:color w:val="000000" w:themeColor="text1"/>
          <w:sz w:val="24"/>
          <w:szCs w:val="24"/>
          <w:rPrChange w:id="2742" w:author="Will Taylor Gough" w:date="2020-08-29T17:25:00Z">
            <w:rPr>
              <w:color w:val="000000" w:themeColor="text1"/>
              <w:sz w:val="24"/>
              <w:szCs w:val="24"/>
            </w:rPr>
          </w:rPrChange>
        </w:rPr>
        <w:t xml:space="preserve">, such as the </w:t>
      </w:r>
      <w:del w:id="2743" w:author="Will Taylor Gough" w:date="2020-08-29T14:04:00Z">
        <w:r w:rsidRPr="00C05B87" w:rsidDel="00385431">
          <w:rPr>
            <w:rFonts w:ascii="Times New Roman" w:hAnsi="Times New Roman" w:cs="Times New Roman"/>
            <w:color w:val="000000" w:themeColor="text1"/>
            <w:sz w:val="24"/>
            <w:szCs w:val="24"/>
            <w:rPrChange w:id="2744" w:author="Will Taylor Gough" w:date="2020-08-29T17:25:00Z">
              <w:rPr>
                <w:color w:val="000000" w:themeColor="text1"/>
                <w:sz w:val="24"/>
                <w:szCs w:val="24"/>
              </w:rPr>
            </w:rPrChange>
          </w:rPr>
          <w:delText xml:space="preserve">amplitude of heave or </w:delText>
        </w:r>
      </w:del>
      <w:r w:rsidRPr="00C05B87">
        <w:rPr>
          <w:rFonts w:ascii="Times New Roman" w:hAnsi="Times New Roman" w:cs="Times New Roman"/>
          <w:color w:val="000000" w:themeColor="text1"/>
          <w:sz w:val="24"/>
          <w:szCs w:val="24"/>
          <w:rPrChange w:id="2745" w:author="Will Taylor Gough" w:date="2020-08-29T17:25:00Z">
            <w:rPr>
              <w:color w:val="000000" w:themeColor="text1"/>
              <w:sz w:val="24"/>
              <w:szCs w:val="24"/>
            </w:rPr>
          </w:rPrChange>
        </w:rPr>
        <w:t xml:space="preserve">angle of attack of the flukes relative to the body </w:t>
      </w:r>
      <w:ins w:id="2746" w:author="Will Taylor Gough" w:date="2020-08-29T14:04:00Z">
        <w:r w:rsidR="00385431" w:rsidRPr="00C05B87">
          <w:rPr>
            <w:rFonts w:ascii="Times New Roman" w:hAnsi="Times New Roman" w:cs="Times New Roman"/>
            <w:color w:val="000000" w:themeColor="text1"/>
            <w:sz w:val="24"/>
            <w:szCs w:val="24"/>
            <w:rPrChange w:id="2747" w:author="Will Taylor Gough" w:date="2020-08-29T17:25:00Z">
              <w:rPr>
                <w:color w:val="000000" w:themeColor="text1"/>
                <w:sz w:val="24"/>
                <w:szCs w:val="24"/>
              </w:rPr>
            </w:rPrChange>
          </w:rPr>
          <w:t xml:space="preserve">or the amplitude of heave </w:t>
        </w:r>
      </w:ins>
      <w:r w:rsidRPr="00C05B87">
        <w:rPr>
          <w:rFonts w:ascii="Times New Roman" w:hAnsi="Times New Roman" w:cs="Times New Roman"/>
          <w:color w:val="000000" w:themeColor="text1"/>
          <w:sz w:val="24"/>
          <w:szCs w:val="24"/>
          <w:rPrChange w:id="2748" w:author="Will Taylor Gough" w:date="2020-08-29T17:25:00Z">
            <w:rPr>
              <w:color w:val="000000" w:themeColor="text1"/>
              <w:sz w:val="24"/>
              <w:szCs w:val="24"/>
            </w:rPr>
          </w:rPrChange>
        </w:rPr>
        <w:t xml:space="preserve">are still </w:t>
      </w:r>
      <w:r w:rsidR="00326776" w:rsidRPr="00C05B87">
        <w:rPr>
          <w:rFonts w:ascii="Times New Roman" w:hAnsi="Times New Roman" w:cs="Times New Roman"/>
          <w:color w:val="000000" w:themeColor="text1"/>
          <w:sz w:val="24"/>
          <w:szCs w:val="24"/>
          <w:rPrChange w:id="2749" w:author="Will Taylor Gough" w:date="2020-08-29T17:25:00Z">
            <w:rPr>
              <w:color w:val="000000" w:themeColor="text1"/>
              <w:sz w:val="24"/>
              <w:szCs w:val="24"/>
            </w:rPr>
          </w:rPrChange>
        </w:rPr>
        <w:t>generally unknown (</w:t>
      </w:r>
      <w:r w:rsidR="00B95772" w:rsidRPr="00C05B87">
        <w:rPr>
          <w:rFonts w:ascii="Times New Roman" w:hAnsi="Times New Roman" w:cs="Times New Roman"/>
          <w:color w:val="000000" w:themeColor="text1"/>
          <w:sz w:val="24"/>
          <w:szCs w:val="24"/>
          <w:rPrChange w:id="2750" w:author="Will Taylor Gough" w:date="2020-08-29T17:25:00Z">
            <w:rPr>
              <w:color w:val="000000" w:themeColor="text1"/>
              <w:sz w:val="24"/>
              <w:szCs w:val="24"/>
            </w:rPr>
          </w:rPrChange>
        </w:rPr>
        <w:t>except in rare circumstances</w:t>
      </w:r>
      <w:r w:rsidR="00326776" w:rsidRPr="00C05B87">
        <w:rPr>
          <w:rFonts w:ascii="Times New Roman" w:hAnsi="Times New Roman" w:cs="Times New Roman"/>
          <w:color w:val="000000" w:themeColor="text1"/>
          <w:sz w:val="24"/>
          <w:szCs w:val="24"/>
          <w:rPrChange w:id="2751" w:author="Will Taylor Gough" w:date="2020-08-29T17:25:00Z">
            <w:rPr>
              <w:color w:val="000000" w:themeColor="text1"/>
              <w:sz w:val="24"/>
              <w:szCs w:val="24"/>
            </w:rPr>
          </w:rPrChange>
        </w:rPr>
        <w:t xml:space="preserve">, see </w:t>
      </w:r>
      <w:r w:rsidR="00B95772" w:rsidRPr="00C05B87">
        <w:rPr>
          <w:rFonts w:ascii="Times New Roman" w:hAnsi="Times New Roman" w:cs="Times New Roman"/>
          <w:color w:val="000000" w:themeColor="text1"/>
          <w:sz w:val="24"/>
          <w:szCs w:val="24"/>
          <w:rPrChange w:id="2752" w:author="Will Taylor Gough" w:date="2020-08-29T17:25:00Z">
            <w:rPr>
              <w:color w:val="000000" w:themeColor="text1"/>
              <w:sz w:val="24"/>
              <w:szCs w:val="24"/>
            </w:rPr>
          </w:rPrChange>
        </w:rPr>
        <w:t>Gough et al.</w:t>
      </w:r>
      <w:r w:rsidR="00814C79" w:rsidRPr="00C05B87">
        <w:rPr>
          <w:rFonts w:ascii="Times New Roman" w:hAnsi="Times New Roman" w:cs="Times New Roman"/>
          <w:color w:val="000000" w:themeColor="text1"/>
          <w:sz w:val="24"/>
          <w:szCs w:val="24"/>
          <w:rPrChange w:id="2753" w:author="Will Taylor Gough" w:date="2020-08-29T17:25:00Z">
            <w:rPr>
              <w:color w:val="000000" w:themeColor="text1"/>
              <w:sz w:val="24"/>
              <w:szCs w:val="24"/>
            </w:rPr>
          </w:rPrChange>
        </w:rPr>
        <w:t>, 2019</w:t>
      </w:r>
      <w:r w:rsidR="00B95772" w:rsidRPr="00C05B87">
        <w:rPr>
          <w:rFonts w:ascii="Times New Roman" w:hAnsi="Times New Roman" w:cs="Times New Roman"/>
          <w:color w:val="000000" w:themeColor="text1"/>
          <w:sz w:val="24"/>
          <w:szCs w:val="24"/>
          <w:rPrChange w:id="2754" w:author="Will Taylor Gough" w:date="2020-08-29T17:25:00Z">
            <w:rPr>
              <w:color w:val="000000" w:themeColor="text1"/>
              <w:sz w:val="24"/>
              <w:szCs w:val="24"/>
            </w:rPr>
          </w:rPrChange>
        </w:rPr>
        <w:t>),</w:t>
      </w:r>
      <w:r w:rsidRPr="00C05B87">
        <w:rPr>
          <w:rFonts w:ascii="Times New Roman" w:hAnsi="Times New Roman" w:cs="Times New Roman"/>
          <w:color w:val="000000" w:themeColor="text1"/>
          <w:sz w:val="24"/>
          <w:szCs w:val="24"/>
          <w:rPrChange w:id="2755" w:author="Will Taylor Gough" w:date="2020-08-29T17:25:00Z">
            <w:rPr>
              <w:color w:val="000000" w:themeColor="text1"/>
              <w:sz w:val="24"/>
              <w:szCs w:val="24"/>
            </w:rPr>
          </w:rPrChange>
        </w:rPr>
        <w:t xml:space="preserve"> so we supplemented our empirical data with validated estimates for these </w:t>
      </w:r>
      <w:r w:rsidR="00992A8E" w:rsidRPr="00C05B87">
        <w:rPr>
          <w:rFonts w:ascii="Times New Roman" w:hAnsi="Times New Roman" w:cs="Times New Roman"/>
          <w:color w:val="000000" w:themeColor="text1"/>
          <w:sz w:val="24"/>
          <w:szCs w:val="24"/>
          <w:rPrChange w:id="2756" w:author="Will Taylor Gough" w:date="2020-08-29T17:25:00Z">
            <w:rPr>
              <w:color w:val="000000" w:themeColor="text1"/>
              <w:sz w:val="24"/>
              <w:szCs w:val="24"/>
            </w:rPr>
          </w:rPrChange>
        </w:rPr>
        <w:t xml:space="preserve">unknown </w:t>
      </w:r>
      <w:r w:rsidRPr="00C05B87">
        <w:rPr>
          <w:rFonts w:ascii="Times New Roman" w:hAnsi="Times New Roman" w:cs="Times New Roman"/>
          <w:color w:val="000000" w:themeColor="text1"/>
          <w:sz w:val="24"/>
          <w:szCs w:val="24"/>
          <w:rPrChange w:id="2757" w:author="Will Taylor Gough" w:date="2020-08-29T17:25:00Z">
            <w:rPr>
              <w:color w:val="000000" w:themeColor="text1"/>
              <w:sz w:val="24"/>
              <w:szCs w:val="24"/>
            </w:rPr>
          </w:rPrChange>
        </w:rPr>
        <w:t>variables (Bainbridge, 1958; Fish, 1998).</w:t>
      </w:r>
      <w:ins w:id="2758" w:author="Will Taylor Gough" w:date="2020-08-29T13:56:00Z">
        <w:r w:rsidR="002C0CBC" w:rsidRPr="00C05B87">
          <w:rPr>
            <w:rFonts w:ascii="Times New Roman" w:hAnsi="Times New Roman" w:cs="Times New Roman"/>
            <w:color w:val="000000" w:themeColor="text1"/>
            <w:sz w:val="24"/>
            <w:szCs w:val="24"/>
            <w:rPrChange w:id="2759" w:author="Will Taylor Gough" w:date="2020-08-29T17:25:00Z">
              <w:rPr>
                <w:color w:val="000000" w:themeColor="text1"/>
                <w:sz w:val="24"/>
                <w:szCs w:val="24"/>
              </w:rPr>
            </w:rPrChange>
          </w:rPr>
          <w:t xml:space="preserve"> The angle of attack of the fluke has been found to change with speed over a range from 20-40</w:t>
        </w:r>
      </w:ins>
      <w:ins w:id="2760" w:author="Will Taylor Gough" w:date="2020-08-29T14:02:00Z">
        <w:r w:rsidR="002C0CBC" w:rsidRPr="00C05B87">
          <w:rPr>
            <w:rFonts w:ascii="Times New Roman" w:hAnsi="Times New Roman" w:cs="Times New Roman"/>
            <w:color w:val="000000" w:themeColor="text1"/>
            <w:sz w:val="24"/>
            <w:szCs w:val="24"/>
            <w:rPrChange w:id="2761" w:author="Will Taylor Gough" w:date="2020-08-29T17:25:00Z">
              <w:rPr>
                <w:color w:val="000000" w:themeColor="text1"/>
                <w:sz w:val="24"/>
                <w:szCs w:val="24"/>
              </w:rPr>
            </w:rPrChange>
          </w:rPr>
          <w:t>°</w:t>
        </w:r>
      </w:ins>
      <w:ins w:id="2762" w:author="Will Taylor Gough" w:date="2020-08-29T14:03:00Z">
        <w:r w:rsidR="002C0CBC" w:rsidRPr="00C05B87">
          <w:rPr>
            <w:rFonts w:ascii="Times New Roman" w:hAnsi="Times New Roman" w:cs="Times New Roman"/>
            <w:color w:val="000000" w:themeColor="text1"/>
            <w:sz w:val="24"/>
            <w:szCs w:val="24"/>
            <w:rPrChange w:id="2763" w:author="Will Taylor Gough" w:date="2020-08-29T17:25:00Z">
              <w:rPr>
                <w:color w:val="000000" w:themeColor="text1"/>
                <w:sz w:val="24"/>
                <w:szCs w:val="24"/>
              </w:rPr>
            </w:rPrChange>
          </w:rPr>
          <w:t>, so we used 30°</w:t>
        </w:r>
        <w:r w:rsidR="00385431" w:rsidRPr="00C05B87">
          <w:rPr>
            <w:rFonts w:ascii="Times New Roman" w:hAnsi="Times New Roman" w:cs="Times New Roman"/>
            <w:color w:val="000000" w:themeColor="text1"/>
            <w:sz w:val="24"/>
            <w:szCs w:val="24"/>
            <w:rPrChange w:id="2764" w:author="Will Taylor Gough" w:date="2020-08-29T17:25:00Z">
              <w:rPr>
                <w:color w:val="000000" w:themeColor="text1"/>
                <w:sz w:val="24"/>
                <w:szCs w:val="24"/>
              </w:rPr>
            </w:rPrChange>
          </w:rPr>
          <w:t xml:space="preserve"> as an average value (Fish, 1998). </w:t>
        </w:r>
      </w:ins>
      <w:ins w:id="2765" w:author="Will Taylor Gough" w:date="2020-08-29T14:07:00Z">
        <w:r w:rsidR="00385431" w:rsidRPr="00C05B87">
          <w:rPr>
            <w:rFonts w:ascii="Times New Roman" w:hAnsi="Times New Roman" w:cs="Times New Roman"/>
            <w:color w:val="000000" w:themeColor="text1"/>
            <w:sz w:val="24"/>
            <w:szCs w:val="24"/>
            <w:rPrChange w:id="2766" w:author="Will Taylor Gough" w:date="2020-08-29T17:25:00Z">
              <w:rPr>
                <w:color w:val="000000" w:themeColor="text1"/>
                <w:sz w:val="24"/>
                <w:szCs w:val="24"/>
              </w:rPr>
            </w:rPrChange>
          </w:rPr>
          <w:t>A</w:t>
        </w:r>
      </w:ins>
      <w:ins w:id="2767" w:author="Will Taylor Gough" w:date="2020-08-29T14:03:00Z">
        <w:r w:rsidR="00385431" w:rsidRPr="00C05B87">
          <w:rPr>
            <w:rFonts w:ascii="Times New Roman" w:hAnsi="Times New Roman" w:cs="Times New Roman"/>
            <w:color w:val="000000" w:themeColor="text1"/>
            <w:sz w:val="24"/>
            <w:szCs w:val="24"/>
            <w:rPrChange w:id="2768" w:author="Will Taylor Gough" w:date="2020-08-29T17:25:00Z">
              <w:rPr>
                <w:color w:val="000000" w:themeColor="text1"/>
                <w:sz w:val="24"/>
                <w:szCs w:val="24"/>
              </w:rPr>
            </w:rPrChange>
          </w:rPr>
          <w:t>mplitude of heave</w:t>
        </w:r>
      </w:ins>
      <w:ins w:id="2769" w:author="Will Taylor Gough" w:date="2020-08-29T14:05:00Z">
        <w:r w:rsidR="00385431" w:rsidRPr="00C05B87">
          <w:rPr>
            <w:rFonts w:ascii="Times New Roman" w:hAnsi="Times New Roman" w:cs="Times New Roman"/>
            <w:color w:val="000000" w:themeColor="text1"/>
            <w:sz w:val="24"/>
            <w:szCs w:val="24"/>
            <w:rPrChange w:id="2770" w:author="Will Taylor Gough" w:date="2020-08-29T17:25:00Z">
              <w:rPr>
                <w:color w:val="000000" w:themeColor="text1"/>
                <w:sz w:val="24"/>
                <w:szCs w:val="24"/>
              </w:rPr>
            </w:rPrChange>
          </w:rPr>
          <w:t xml:space="preserve"> </w:t>
        </w:r>
      </w:ins>
      <w:ins w:id="2771" w:author="Will Taylor Gough" w:date="2020-08-29T14:07:00Z">
        <w:r w:rsidR="00385431" w:rsidRPr="00C05B87">
          <w:rPr>
            <w:rFonts w:ascii="Times New Roman" w:hAnsi="Times New Roman" w:cs="Times New Roman"/>
            <w:color w:val="000000" w:themeColor="text1"/>
            <w:sz w:val="24"/>
            <w:szCs w:val="24"/>
            <w:rPrChange w:id="2772" w:author="Will Taylor Gough" w:date="2020-08-29T17:25:00Z">
              <w:rPr>
                <w:color w:val="000000" w:themeColor="text1"/>
                <w:sz w:val="24"/>
                <w:szCs w:val="24"/>
              </w:rPr>
            </w:rPrChange>
          </w:rPr>
          <w:t xml:space="preserve">has been reliably measured </w:t>
        </w:r>
      </w:ins>
      <w:ins w:id="2773" w:author="Will Taylor Gough" w:date="2020-08-29T14:05:00Z">
        <w:r w:rsidR="00385431" w:rsidRPr="00C05B87">
          <w:rPr>
            <w:rFonts w:ascii="Times New Roman" w:hAnsi="Times New Roman" w:cs="Times New Roman"/>
            <w:color w:val="000000" w:themeColor="text1"/>
            <w:sz w:val="24"/>
            <w:szCs w:val="24"/>
            <w:rPrChange w:id="2774" w:author="Will Taylor Gough" w:date="2020-08-29T17:25:00Z">
              <w:rPr>
                <w:color w:val="000000" w:themeColor="text1"/>
                <w:sz w:val="24"/>
                <w:szCs w:val="24"/>
              </w:rPr>
            </w:rPrChange>
          </w:rPr>
          <w:t>as one-fifth of body length</w:t>
        </w:r>
      </w:ins>
      <w:ins w:id="2775" w:author="Will Taylor Gough" w:date="2020-08-29T14:03:00Z">
        <w:r w:rsidR="00385431" w:rsidRPr="00C05B87">
          <w:rPr>
            <w:rFonts w:ascii="Times New Roman" w:hAnsi="Times New Roman" w:cs="Times New Roman"/>
            <w:color w:val="000000" w:themeColor="text1"/>
            <w:sz w:val="24"/>
            <w:szCs w:val="24"/>
            <w:rPrChange w:id="2776" w:author="Will Taylor Gough" w:date="2020-08-29T17:25:00Z">
              <w:rPr>
                <w:color w:val="000000" w:themeColor="text1"/>
                <w:sz w:val="24"/>
                <w:szCs w:val="24"/>
              </w:rPr>
            </w:rPrChange>
          </w:rPr>
          <w:t xml:space="preserve"> and </w:t>
        </w:r>
      </w:ins>
      <w:ins w:id="2777" w:author="Will Taylor Gough" w:date="2020-08-29T14:08:00Z">
        <w:r w:rsidR="00385431" w:rsidRPr="00C05B87">
          <w:rPr>
            <w:rFonts w:ascii="Times New Roman" w:hAnsi="Times New Roman" w:cs="Times New Roman"/>
            <w:color w:val="000000" w:themeColor="text1"/>
            <w:sz w:val="24"/>
            <w:szCs w:val="24"/>
            <w:rPrChange w:id="2778" w:author="Will Taylor Gough" w:date="2020-08-29T17:25:00Z">
              <w:rPr>
                <w:color w:val="000000" w:themeColor="text1"/>
                <w:sz w:val="24"/>
                <w:szCs w:val="24"/>
              </w:rPr>
            </w:rPrChange>
          </w:rPr>
          <w:t>remains constant across swimming speeds</w:t>
        </w:r>
      </w:ins>
      <w:ins w:id="2779" w:author="Will Taylor Gough" w:date="2020-08-29T13:56:00Z">
        <w:r w:rsidR="00385431" w:rsidRPr="00C05B87">
          <w:rPr>
            <w:rFonts w:ascii="Times New Roman" w:hAnsi="Times New Roman" w:cs="Times New Roman"/>
            <w:color w:val="000000" w:themeColor="text1"/>
            <w:sz w:val="24"/>
            <w:szCs w:val="24"/>
            <w:rPrChange w:id="2780" w:author="Will Taylor Gough" w:date="2020-08-29T17:25:00Z">
              <w:rPr>
                <w:color w:val="000000" w:themeColor="text1"/>
                <w:sz w:val="24"/>
                <w:szCs w:val="24"/>
              </w:rPr>
            </w:rPrChange>
          </w:rPr>
          <w:t xml:space="preserve"> and</w:t>
        </w:r>
        <w:r w:rsidR="002C0CBC" w:rsidRPr="00C05B87">
          <w:rPr>
            <w:rFonts w:ascii="Times New Roman" w:hAnsi="Times New Roman" w:cs="Times New Roman"/>
            <w:color w:val="000000" w:themeColor="text1"/>
            <w:sz w:val="24"/>
            <w:szCs w:val="24"/>
            <w:rPrChange w:id="2781" w:author="Will Taylor Gough" w:date="2020-08-29T17:25:00Z">
              <w:rPr>
                <w:color w:val="000000" w:themeColor="text1"/>
                <w:sz w:val="24"/>
                <w:szCs w:val="24"/>
              </w:rPr>
            </w:rPrChange>
          </w:rPr>
          <w:t xml:space="preserve"> body size</w:t>
        </w:r>
      </w:ins>
      <w:ins w:id="2782" w:author="Will Taylor Gough" w:date="2020-08-29T14:05:00Z">
        <w:r w:rsidR="00385431" w:rsidRPr="00C05B87">
          <w:rPr>
            <w:rFonts w:ascii="Times New Roman" w:hAnsi="Times New Roman" w:cs="Times New Roman"/>
            <w:color w:val="000000" w:themeColor="text1"/>
            <w:sz w:val="24"/>
            <w:szCs w:val="24"/>
            <w:rPrChange w:id="2783" w:author="Will Taylor Gough" w:date="2020-08-29T17:25:00Z">
              <w:rPr>
                <w:color w:val="000000" w:themeColor="text1"/>
                <w:sz w:val="24"/>
                <w:szCs w:val="24"/>
              </w:rPr>
            </w:rPrChange>
          </w:rPr>
          <w:t xml:space="preserve"> (Bainbridge, 1958; Fish, 1998)</w:t>
        </w:r>
      </w:ins>
      <w:ins w:id="2784" w:author="Will Taylor Gough" w:date="2020-08-29T13:56:00Z">
        <w:r w:rsidR="002C0CBC" w:rsidRPr="00C05B87">
          <w:rPr>
            <w:rFonts w:ascii="Times New Roman" w:hAnsi="Times New Roman" w:cs="Times New Roman"/>
            <w:color w:val="000000" w:themeColor="text1"/>
            <w:sz w:val="24"/>
            <w:szCs w:val="24"/>
            <w:rPrChange w:id="2785" w:author="Will Taylor Gough" w:date="2020-08-29T17:25:00Z">
              <w:rPr>
                <w:color w:val="000000" w:themeColor="text1"/>
                <w:sz w:val="24"/>
                <w:szCs w:val="24"/>
              </w:rPr>
            </w:rPrChange>
          </w:rPr>
          <w:t xml:space="preserve">. </w:t>
        </w:r>
      </w:ins>
      <w:del w:id="2786" w:author="Will Taylor Gough" w:date="2020-08-29T13:56:00Z">
        <w:r w:rsidRPr="00C05B87" w:rsidDel="002C0CBC">
          <w:rPr>
            <w:rFonts w:ascii="Times New Roman" w:hAnsi="Times New Roman" w:cs="Times New Roman"/>
            <w:color w:val="000000" w:themeColor="text1"/>
            <w:sz w:val="24"/>
            <w:szCs w:val="24"/>
            <w:rPrChange w:id="2787" w:author="Will Taylor Gough" w:date="2020-08-29T17:25:00Z">
              <w:rPr>
                <w:color w:val="000000" w:themeColor="text1"/>
                <w:sz w:val="24"/>
                <w:szCs w:val="24"/>
              </w:rPr>
            </w:rPrChange>
          </w:rPr>
          <w:delText xml:space="preserve"> </w:delText>
        </w:r>
      </w:del>
      <w:ins w:id="2788" w:author="Will Taylor Gough" w:date="2020-08-29T14:09:00Z">
        <w:r w:rsidR="00385431" w:rsidRPr="00C05B87">
          <w:rPr>
            <w:rFonts w:ascii="Times New Roman" w:hAnsi="Times New Roman" w:cs="Times New Roman"/>
            <w:color w:val="000000" w:themeColor="text1"/>
            <w:sz w:val="24"/>
            <w:szCs w:val="24"/>
            <w:rPrChange w:id="2789" w:author="Will Taylor Gough" w:date="2020-08-29T17:25:00Z">
              <w:rPr>
                <w:color w:val="000000" w:themeColor="text1"/>
                <w:sz w:val="24"/>
                <w:szCs w:val="24"/>
              </w:rPr>
            </w:rPrChange>
          </w:rPr>
          <w:t>Our combination of empirical measurements and reliable estimates</w:t>
        </w:r>
      </w:ins>
      <w:del w:id="2790" w:author="Will Taylor Gough" w:date="2020-08-29T14:09:00Z">
        <w:r w:rsidRPr="00C05B87" w:rsidDel="00385431">
          <w:rPr>
            <w:rFonts w:ascii="Times New Roman" w:hAnsi="Times New Roman" w:cs="Times New Roman"/>
            <w:color w:val="000000" w:themeColor="text1"/>
            <w:sz w:val="24"/>
            <w:szCs w:val="24"/>
            <w:rPrChange w:id="2791" w:author="Will Taylor Gough" w:date="2020-08-29T17:25:00Z">
              <w:rPr>
                <w:color w:val="000000" w:themeColor="text1"/>
                <w:sz w:val="24"/>
                <w:szCs w:val="24"/>
              </w:rPr>
            </w:rPrChange>
          </w:rPr>
          <w:delText xml:space="preserve">This </w:delText>
        </w:r>
        <w:r w:rsidR="00B95772" w:rsidRPr="00C05B87" w:rsidDel="00385431">
          <w:rPr>
            <w:rFonts w:ascii="Times New Roman" w:hAnsi="Times New Roman" w:cs="Times New Roman"/>
            <w:color w:val="000000" w:themeColor="text1"/>
            <w:sz w:val="24"/>
            <w:szCs w:val="24"/>
            <w:rPrChange w:id="2792" w:author="Will Taylor Gough" w:date="2020-08-29T17:25:00Z">
              <w:rPr>
                <w:color w:val="000000" w:themeColor="text1"/>
                <w:sz w:val="24"/>
                <w:szCs w:val="24"/>
              </w:rPr>
            </w:rPrChange>
          </w:rPr>
          <w:delText>approach</w:delText>
        </w:r>
      </w:del>
      <w:r w:rsidRPr="00C05B87">
        <w:rPr>
          <w:rFonts w:ascii="Times New Roman" w:hAnsi="Times New Roman" w:cs="Times New Roman"/>
          <w:color w:val="000000" w:themeColor="text1"/>
          <w:sz w:val="24"/>
          <w:szCs w:val="24"/>
          <w:rPrChange w:id="2793" w:author="Will Taylor Gough" w:date="2020-08-29T17:25:00Z">
            <w:rPr>
              <w:color w:val="000000" w:themeColor="text1"/>
              <w:sz w:val="24"/>
              <w:szCs w:val="24"/>
            </w:rPr>
          </w:rPrChange>
        </w:rPr>
        <w:t xml:space="preserve"> </w:t>
      </w:r>
      <w:r w:rsidR="00992A8E" w:rsidRPr="00C05B87">
        <w:rPr>
          <w:rFonts w:ascii="Times New Roman" w:hAnsi="Times New Roman" w:cs="Times New Roman"/>
          <w:color w:val="000000" w:themeColor="text1"/>
          <w:sz w:val="24"/>
          <w:szCs w:val="24"/>
          <w:rPrChange w:id="2794" w:author="Will Taylor Gough" w:date="2020-08-29T17:25:00Z">
            <w:rPr>
              <w:color w:val="000000" w:themeColor="text1"/>
              <w:sz w:val="24"/>
              <w:szCs w:val="24"/>
            </w:rPr>
          </w:rPrChange>
        </w:rPr>
        <w:t>allowed us to quantify</w:t>
      </w:r>
      <w:r w:rsidRPr="00C05B87">
        <w:rPr>
          <w:rFonts w:ascii="Times New Roman" w:hAnsi="Times New Roman" w:cs="Times New Roman"/>
          <w:color w:val="000000" w:themeColor="text1"/>
          <w:sz w:val="24"/>
          <w:szCs w:val="24"/>
          <w:rPrChange w:id="2795" w:author="Will Taylor Gough" w:date="2020-08-29T17:25:00Z">
            <w:rPr>
              <w:color w:val="000000" w:themeColor="text1"/>
              <w:sz w:val="24"/>
              <w:szCs w:val="24"/>
            </w:rPr>
          </w:rPrChange>
        </w:rPr>
        <w:t xml:space="preserve"> h</w:t>
      </w:r>
      <w:r w:rsidR="00380BC8" w:rsidRPr="00C05B87">
        <w:rPr>
          <w:rFonts w:ascii="Times New Roman" w:hAnsi="Times New Roman" w:cs="Times New Roman"/>
          <w:color w:val="000000" w:themeColor="text1"/>
          <w:sz w:val="24"/>
          <w:szCs w:val="24"/>
          <w:rPrChange w:id="2796" w:author="Will Taylor Gough" w:date="2020-08-29T17:25:00Z">
            <w:rPr>
              <w:color w:val="000000" w:themeColor="text1"/>
              <w:sz w:val="24"/>
              <w:szCs w:val="24"/>
            </w:rPr>
          </w:rPrChange>
        </w:rPr>
        <w:t>ydr</w:t>
      </w:r>
      <w:r w:rsidR="00992A8E" w:rsidRPr="00C05B87">
        <w:rPr>
          <w:rFonts w:ascii="Times New Roman" w:hAnsi="Times New Roman" w:cs="Times New Roman"/>
          <w:color w:val="000000" w:themeColor="text1"/>
          <w:sz w:val="24"/>
          <w:szCs w:val="24"/>
          <w:rPrChange w:id="2797" w:author="Will Taylor Gough" w:date="2020-08-29T17:25:00Z">
            <w:rPr>
              <w:color w:val="000000" w:themeColor="text1"/>
              <w:sz w:val="24"/>
              <w:szCs w:val="24"/>
            </w:rPr>
          </w:rPrChange>
        </w:rPr>
        <w:t>odynamic and kinematic aspects</w:t>
      </w:r>
      <w:r w:rsidRPr="00C05B87">
        <w:rPr>
          <w:rFonts w:ascii="Times New Roman" w:hAnsi="Times New Roman" w:cs="Times New Roman"/>
          <w:color w:val="000000" w:themeColor="text1"/>
          <w:sz w:val="24"/>
          <w:szCs w:val="24"/>
          <w:rPrChange w:id="2798" w:author="Will Taylor Gough" w:date="2020-08-29T17:25:00Z">
            <w:rPr>
              <w:color w:val="000000" w:themeColor="text1"/>
              <w:sz w:val="24"/>
              <w:szCs w:val="24"/>
            </w:rPr>
          </w:rPrChange>
        </w:rPr>
        <w:t xml:space="preserve"> of mysticete swimming using </w:t>
      </w:r>
      <w:r w:rsidR="00490A13" w:rsidRPr="00C05B87">
        <w:rPr>
          <w:rFonts w:ascii="Times New Roman" w:hAnsi="Times New Roman" w:cs="Times New Roman"/>
          <w:color w:val="000000" w:themeColor="text1"/>
          <w:sz w:val="24"/>
          <w:szCs w:val="24"/>
          <w:rPrChange w:id="2799" w:author="Will Taylor Gough" w:date="2020-08-29T17:25:00Z">
            <w:rPr>
              <w:color w:val="000000" w:themeColor="text1"/>
              <w:sz w:val="24"/>
              <w:szCs w:val="24"/>
            </w:rPr>
          </w:rPrChange>
        </w:rPr>
        <w:t xml:space="preserve">a numerical computation based on unsteady lifting-surface theory and </w:t>
      </w:r>
      <w:r w:rsidRPr="00C05B87">
        <w:rPr>
          <w:rFonts w:ascii="Times New Roman" w:hAnsi="Times New Roman" w:cs="Times New Roman"/>
          <w:color w:val="000000" w:themeColor="text1"/>
          <w:sz w:val="24"/>
          <w:szCs w:val="24"/>
          <w:rPrChange w:id="2800" w:author="Will Taylor Gough" w:date="2020-08-29T17:25:00Z">
            <w:rPr>
              <w:color w:val="000000" w:themeColor="text1"/>
              <w:sz w:val="24"/>
              <w:szCs w:val="24"/>
            </w:rPr>
          </w:rPrChange>
        </w:rPr>
        <w:t>derived by Chopra and Kambe (1977)</w:t>
      </w:r>
      <w:r w:rsidR="00B95772" w:rsidRPr="00C05B87">
        <w:rPr>
          <w:rFonts w:ascii="Times New Roman" w:hAnsi="Times New Roman" w:cs="Times New Roman"/>
          <w:color w:val="000000" w:themeColor="text1"/>
          <w:sz w:val="24"/>
          <w:szCs w:val="24"/>
          <w:rPrChange w:id="2801" w:author="Will Taylor Gough" w:date="2020-08-29T17:25:00Z">
            <w:rPr>
              <w:color w:val="000000" w:themeColor="text1"/>
              <w:sz w:val="24"/>
              <w:szCs w:val="24"/>
            </w:rPr>
          </w:rPrChange>
        </w:rPr>
        <w:t>, which has also</w:t>
      </w:r>
      <w:r w:rsidRPr="00C05B87">
        <w:rPr>
          <w:rFonts w:ascii="Times New Roman" w:hAnsi="Times New Roman" w:cs="Times New Roman"/>
          <w:color w:val="000000" w:themeColor="text1"/>
          <w:sz w:val="24"/>
          <w:szCs w:val="24"/>
          <w:rPrChange w:id="2802" w:author="Will Taylor Gough" w:date="2020-08-29T17:25:00Z">
            <w:rPr>
              <w:color w:val="000000" w:themeColor="text1"/>
              <w:sz w:val="24"/>
              <w:szCs w:val="24"/>
            </w:rPr>
          </w:rPrChange>
        </w:rPr>
        <w:t xml:space="preserve"> </w:t>
      </w:r>
      <w:r w:rsidR="00B95772" w:rsidRPr="00C05B87">
        <w:rPr>
          <w:rFonts w:ascii="Times New Roman" w:hAnsi="Times New Roman" w:cs="Times New Roman"/>
          <w:color w:val="000000" w:themeColor="text1"/>
          <w:sz w:val="24"/>
          <w:szCs w:val="24"/>
          <w:rPrChange w:id="2803" w:author="Will Taylor Gough" w:date="2020-08-29T17:25:00Z">
            <w:rPr>
              <w:color w:val="000000" w:themeColor="text1"/>
              <w:sz w:val="24"/>
              <w:szCs w:val="24"/>
            </w:rPr>
          </w:rPrChange>
        </w:rPr>
        <w:t>been</w:t>
      </w:r>
      <w:r w:rsidRPr="00C05B87">
        <w:rPr>
          <w:rFonts w:ascii="Times New Roman" w:hAnsi="Times New Roman" w:cs="Times New Roman"/>
          <w:color w:val="000000" w:themeColor="text1"/>
          <w:sz w:val="24"/>
          <w:szCs w:val="24"/>
          <w:rPrChange w:id="2804" w:author="Will Taylor Gough" w:date="2020-08-29T17:25:00Z">
            <w:rPr>
              <w:color w:val="000000" w:themeColor="text1"/>
              <w:sz w:val="24"/>
              <w:szCs w:val="24"/>
            </w:rPr>
          </w:rPrChange>
        </w:rPr>
        <w:t xml:space="preserve"> validated for odontocetes by Fish (1998).</w:t>
      </w:r>
      <w:r w:rsidR="00992A8E" w:rsidRPr="00C05B87">
        <w:rPr>
          <w:rFonts w:ascii="Times New Roman" w:hAnsi="Times New Roman" w:cs="Times New Roman"/>
          <w:color w:val="000000" w:themeColor="text1"/>
          <w:sz w:val="24"/>
          <w:szCs w:val="24"/>
          <w:rPrChange w:id="2805" w:author="Will Taylor Gough" w:date="2020-08-29T17:25:00Z">
            <w:rPr>
              <w:color w:val="000000" w:themeColor="text1"/>
              <w:sz w:val="24"/>
              <w:szCs w:val="24"/>
            </w:rPr>
          </w:rPrChange>
        </w:rPr>
        <w:t xml:space="preserve"> The similarity between our methods and </w:t>
      </w:r>
      <w:r w:rsidR="00992A8E" w:rsidRPr="00C05B87">
        <w:rPr>
          <w:rFonts w:ascii="Times New Roman" w:hAnsi="Times New Roman" w:cs="Times New Roman"/>
          <w:color w:val="000000" w:themeColor="text1"/>
          <w:sz w:val="24"/>
          <w:szCs w:val="24"/>
          <w:rPrChange w:id="2806" w:author="Will Taylor Gough" w:date="2020-08-29T17:25:00Z">
            <w:rPr>
              <w:color w:val="000000" w:themeColor="text1"/>
              <w:sz w:val="24"/>
              <w:szCs w:val="24"/>
            </w:rPr>
          </w:rPrChange>
        </w:rPr>
        <w:lastRenderedPageBreak/>
        <w:t>those of</w:t>
      </w:r>
      <w:r w:rsidRPr="00C05B87">
        <w:rPr>
          <w:rFonts w:ascii="Times New Roman" w:hAnsi="Times New Roman" w:cs="Times New Roman"/>
          <w:color w:val="000000" w:themeColor="text1"/>
          <w:sz w:val="24"/>
          <w:szCs w:val="24"/>
          <w:rPrChange w:id="2807" w:author="Will Taylor Gough" w:date="2020-08-29T17:25:00Z">
            <w:rPr>
              <w:color w:val="000000" w:themeColor="text1"/>
              <w:sz w:val="24"/>
              <w:szCs w:val="24"/>
            </w:rPr>
          </w:rPrChange>
        </w:rPr>
        <w:t xml:space="preserve"> previous studies </w:t>
      </w:r>
      <w:r w:rsidR="00B95772" w:rsidRPr="00C05B87">
        <w:rPr>
          <w:rFonts w:ascii="Times New Roman" w:hAnsi="Times New Roman" w:cs="Times New Roman"/>
          <w:color w:val="000000" w:themeColor="text1"/>
          <w:sz w:val="24"/>
          <w:szCs w:val="24"/>
          <w:rPrChange w:id="2808" w:author="Will Taylor Gough" w:date="2020-08-29T17:25:00Z">
            <w:rPr>
              <w:color w:val="000000" w:themeColor="text1"/>
              <w:sz w:val="24"/>
              <w:szCs w:val="24"/>
            </w:rPr>
          </w:rPrChange>
        </w:rPr>
        <w:t xml:space="preserve">extends </w:t>
      </w:r>
      <w:r w:rsidRPr="00C05B87">
        <w:rPr>
          <w:rFonts w:ascii="Times New Roman" w:hAnsi="Times New Roman" w:cs="Times New Roman"/>
          <w:color w:val="000000" w:themeColor="text1"/>
          <w:sz w:val="24"/>
          <w:szCs w:val="24"/>
          <w:rPrChange w:id="2809" w:author="Will Taylor Gough" w:date="2020-08-29T17:25:00Z">
            <w:rPr>
              <w:color w:val="000000" w:themeColor="text1"/>
              <w:sz w:val="24"/>
              <w:szCs w:val="24"/>
            </w:rPr>
          </w:rPrChange>
        </w:rPr>
        <w:t>our ability to</w:t>
      </w:r>
      <w:r w:rsidR="00B95772" w:rsidRPr="00C05B87">
        <w:rPr>
          <w:rFonts w:ascii="Times New Roman" w:hAnsi="Times New Roman" w:cs="Times New Roman"/>
          <w:color w:val="000000" w:themeColor="text1"/>
          <w:sz w:val="24"/>
          <w:szCs w:val="24"/>
          <w:rPrChange w:id="2810" w:author="Will Taylor Gough" w:date="2020-08-29T17:25:00Z">
            <w:rPr>
              <w:color w:val="000000" w:themeColor="text1"/>
              <w:sz w:val="24"/>
              <w:szCs w:val="24"/>
            </w:rPr>
          </w:rPrChange>
        </w:rPr>
        <w:t xml:space="preserve"> compare</w:t>
      </w:r>
      <w:r w:rsidRPr="00C05B87">
        <w:rPr>
          <w:rFonts w:ascii="Times New Roman" w:hAnsi="Times New Roman" w:cs="Times New Roman"/>
          <w:color w:val="000000" w:themeColor="text1"/>
          <w:sz w:val="24"/>
          <w:szCs w:val="24"/>
          <w:rPrChange w:id="2811" w:author="Will Taylor Gough" w:date="2020-08-29T17:25:00Z">
            <w:rPr>
              <w:color w:val="000000" w:themeColor="text1"/>
              <w:sz w:val="24"/>
              <w:szCs w:val="24"/>
            </w:rPr>
          </w:rPrChange>
        </w:rPr>
        <w:t xml:space="preserve"> swimming</w:t>
      </w:r>
      <w:r w:rsidR="00B95772" w:rsidRPr="00C05B87">
        <w:rPr>
          <w:rFonts w:ascii="Times New Roman" w:hAnsi="Times New Roman" w:cs="Times New Roman"/>
          <w:color w:val="000000" w:themeColor="text1"/>
          <w:sz w:val="24"/>
          <w:szCs w:val="24"/>
          <w:rPrChange w:id="2812" w:author="Will Taylor Gough" w:date="2020-08-29T17:25:00Z">
            <w:rPr>
              <w:color w:val="000000" w:themeColor="text1"/>
              <w:sz w:val="24"/>
              <w:szCs w:val="24"/>
            </w:rPr>
          </w:rPrChange>
        </w:rPr>
        <w:t xml:space="preserve"> performance across vast body size ranges</w:t>
      </w:r>
      <w:r w:rsidRPr="00C05B87">
        <w:rPr>
          <w:rFonts w:ascii="Times New Roman" w:hAnsi="Times New Roman" w:cs="Times New Roman"/>
          <w:color w:val="000000" w:themeColor="text1"/>
          <w:sz w:val="24"/>
          <w:szCs w:val="24"/>
          <w:rPrChange w:id="2813" w:author="Will Taylor Gough" w:date="2020-08-29T17:25:00Z">
            <w:rPr>
              <w:color w:val="000000" w:themeColor="text1"/>
              <w:sz w:val="24"/>
              <w:szCs w:val="24"/>
            </w:rPr>
          </w:rPrChange>
        </w:rPr>
        <w:t>.</w:t>
      </w:r>
    </w:p>
    <w:p w14:paraId="56391576" w14:textId="77777777" w:rsidR="00992A8E" w:rsidRPr="00C05B87" w:rsidRDefault="00992A8E" w:rsidP="00C05B87">
      <w:pPr>
        <w:spacing w:line="480" w:lineRule="auto"/>
        <w:ind w:firstLine="720"/>
        <w:rPr>
          <w:rFonts w:ascii="Times New Roman" w:hAnsi="Times New Roman" w:cs="Times New Roman"/>
          <w:color w:val="000000" w:themeColor="text1"/>
          <w:sz w:val="24"/>
          <w:szCs w:val="24"/>
          <w:rPrChange w:id="2814" w:author="Will Taylor Gough" w:date="2020-08-29T17:25:00Z">
            <w:rPr>
              <w:color w:val="000000" w:themeColor="text1"/>
              <w:sz w:val="24"/>
              <w:szCs w:val="24"/>
            </w:rPr>
          </w:rPrChange>
        </w:rPr>
        <w:pPrChange w:id="2815" w:author="Will Taylor Gough" w:date="2020-08-29T17:27:00Z">
          <w:pPr>
            <w:spacing w:line="240" w:lineRule="auto"/>
            <w:ind w:firstLine="720"/>
          </w:pPr>
        </w:pPrChange>
      </w:pPr>
    </w:p>
    <w:p w14:paraId="66F94667" w14:textId="77777777" w:rsidR="00DA1E2C" w:rsidRPr="00C05B87" w:rsidRDefault="00DA1E2C" w:rsidP="00C05B87">
      <w:pPr>
        <w:spacing w:line="480" w:lineRule="auto"/>
        <w:jc w:val="center"/>
        <w:rPr>
          <w:rFonts w:ascii="Times New Roman" w:hAnsi="Times New Roman" w:cs="Times New Roman"/>
          <w:i/>
          <w:color w:val="000000" w:themeColor="text1"/>
          <w:sz w:val="24"/>
          <w:szCs w:val="24"/>
          <w:u w:val="single"/>
          <w:rPrChange w:id="2816" w:author="Will Taylor Gough" w:date="2020-08-29T17:25:00Z">
            <w:rPr>
              <w:i/>
              <w:color w:val="000000" w:themeColor="text1"/>
              <w:sz w:val="24"/>
              <w:szCs w:val="24"/>
              <w:u w:val="single"/>
            </w:rPr>
          </w:rPrChange>
        </w:rPr>
        <w:pPrChange w:id="2817" w:author="Will Taylor Gough" w:date="2020-08-29T17:27:00Z">
          <w:pPr>
            <w:spacing w:line="240" w:lineRule="auto"/>
            <w:jc w:val="center"/>
          </w:pPr>
        </w:pPrChange>
      </w:pPr>
      <w:r w:rsidRPr="00C05B87">
        <w:rPr>
          <w:rFonts w:ascii="Times New Roman" w:hAnsi="Times New Roman" w:cs="Times New Roman"/>
          <w:i/>
          <w:color w:val="000000" w:themeColor="text1"/>
          <w:sz w:val="24"/>
          <w:szCs w:val="24"/>
          <w:u w:val="single"/>
          <w:rPrChange w:id="2818" w:author="Will Taylor Gough" w:date="2020-08-29T17:25:00Z">
            <w:rPr>
              <w:i/>
              <w:color w:val="000000" w:themeColor="text1"/>
              <w:sz w:val="24"/>
              <w:szCs w:val="24"/>
              <w:u w:val="single"/>
            </w:rPr>
          </w:rPrChange>
        </w:rPr>
        <w:t>Oscillatory Frequency and Swimming Speed</w:t>
      </w:r>
    </w:p>
    <w:p w14:paraId="040EC4E6" w14:textId="5BFD7917" w:rsidR="00DA1E2C" w:rsidRPr="00C05B87" w:rsidRDefault="002E7E15" w:rsidP="00C05B87">
      <w:pPr>
        <w:spacing w:line="480" w:lineRule="auto"/>
        <w:rPr>
          <w:rFonts w:ascii="Times New Roman" w:hAnsi="Times New Roman" w:cs="Times New Roman"/>
          <w:color w:val="000000" w:themeColor="text1"/>
          <w:sz w:val="24"/>
          <w:szCs w:val="24"/>
          <w:rPrChange w:id="2819" w:author="Will Taylor Gough" w:date="2020-08-29T17:25:00Z">
            <w:rPr>
              <w:color w:val="000000" w:themeColor="text1"/>
              <w:sz w:val="24"/>
              <w:szCs w:val="24"/>
            </w:rPr>
          </w:rPrChange>
        </w:rPr>
        <w:pPrChange w:id="2820" w:author="Will Taylor Gough" w:date="2020-08-29T17:27:00Z">
          <w:pPr>
            <w:spacing w:line="240" w:lineRule="auto"/>
          </w:pPr>
        </w:pPrChange>
      </w:pPr>
      <w:r w:rsidRPr="00C05B87">
        <w:rPr>
          <w:rFonts w:ascii="Times New Roman" w:hAnsi="Times New Roman" w:cs="Times New Roman"/>
          <w:color w:val="000000" w:themeColor="text1"/>
          <w:sz w:val="24"/>
          <w:szCs w:val="24"/>
          <w:rPrChange w:id="2821" w:author="Will Taylor Gough" w:date="2020-08-29T17:25:00Z">
            <w:rPr>
              <w:color w:val="000000" w:themeColor="text1"/>
              <w:sz w:val="24"/>
              <w:szCs w:val="24"/>
            </w:rPr>
          </w:rPrChange>
        </w:rPr>
        <w:tab/>
      </w:r>
      <w:r w:rsidR="00E16026" w:rsidRPr="00C05B87">
        <w:rPr>
          <w:rFonts w:ascii="Times New Roman" w:hAnsi="Times New Roman" w:cs="Times New Roman"/>
          <w:color w:val="000000" w:themeColor="text1"/>
          <w:sz w:val="24"/>
          <w:szCs w:val="24"/>
          <w:rPrChange w:id="2822" w:author="Will Taylor Gough" w:date="2020-08-29T17:25:00Z">
            <w:rPr>
              <w:color w:val="000000" w:themeColor="text1"/>
              <w:sz w:val="24"/>
              <w:szCs w:val="24"/>
            </w:rPr>
          </w:rPrChange>
        </w:rPr>
        <w:t>Our results</w:t>
      </w:r>
      <w:r w:rsidR="00DA1E2C" w:rsidRPr="00C05B87">
        <w:rPr>
          <w:rFonts w:ascii="Times New Roman" w:hAnsi="Times New Roman" w:cs="Times New Roman"/>
          <w:color w:val="000000" w:themeColor="text1"/>
          <w:sz w:val="24"/>
          <w:szCs w:val="24"/>
          <w:rPrChange w:id="2823" w:author="Will Taylor Gough" w:date="2020-08-29T17:25:00Z">
            <w:rPr>
              <w:color w:val="000000" w:themeColor="text1"/>
              <w:sz w:val="24"/>
              <w:szCs w:val="24"/>
            </w:rPr>
          </w:rPrChange>
        </w:rPr>
        <w:t xml:space="preserve"> </w:t>
      </w:r>
      <w:r w:rsidR="00E10D4D" w:rsidRPr="00C05B87">
        <w:rPr>
          <w:rFonts w:ascii="Times New Roman" w:hAnsi="Times New Roman" w:cs="Times New Roman"/>
          <w:color w:val="000000" w:themeColor="text1"/>
          <w:sz w:val="24"/>
          <w:szCs w:val="24"/>
          <w:rPrChange w:id="2824" w:author="Will Taylor Gough" w:date="2020-08-29T17:25:00Z">
            <w:rPr>
              <w:color w:val="000000" w:themeColor="text1"/>
              <w:sz w:val="24"/>
              <w:szCs w:val="24"/>
            </w:rPr>
          </w:rPrChange>
        </w:rPr>
        <w:t>illustrate</w:t>
      </w:r>
      <w:r w:rsidR="00E16026" w:rsidRPr="00C05B87">
        <w:rPr>
          <w:rFonts w:ascii="Times New Roman" w:hAnsi="Times New Roman" w:cs="Times New Roman"/>
          <w:color w:val="000000" w:themeColor="text1"/>
          <w:sz w:val="24"/>
          <w:szCs w:val="24"/>
          <w:rPrChange w:id="2825" w:author="Will Taylor Gough" w:date="2020-08-29T17:25:00Z">
            <w:rPr>
              <w:color w:val="000000" w:themeColor="text1"/>
              <w:sz w:val="24"/>
              <w:szCs w:val="24"/>
            </w:rPr>
          </w:rPrChange>
        </w:rPr>
        <w:t xml:space="preserve"> that</w:t>
      </w:r>
      <w:r w:rsidR="00E10D4D" w:rsidRPr="00C05B87">
        <w:rPr>
          <w:rFonts w:ascii="Times New Roman" w:hAnsi="Times New Roman" w:cs="Times New Roman"/>
          <w:color w:val="000000" w:themeColor="text1"/>
          <w:sz w:val="24"/>
          <w:szCs w:val="24"/>
          <w:rPrChange w:id="2826" w:author="Will Taylor Gough" w:date="2020-08-29T17:25:00Z">
            <w:rPr>
              <w:color w:val="000000" w:themeColor="text1"/>
              <w:sz w:val="24"/>
              <w:szCs w:val="24"/>
            </w:rPr>
          </w:rPrChange>
        </w:rPr>
        <w:t xml:space="preserve"> the transition from routine to lunge-associated swimming predictably results in increased oscillatory frequencies and swimming speeds as the animal prepares for a lunge </w:t>
      </w:r>
      <w:r w:rsidR="00326776" w:rsidRPr="00C05B87">
        <w:rPr>
          <w:rFonts w:ascii="Times New Roman" w:hAnsi="Times New Roman" w:cs="Times New Roman"/>
          <w:color w:val="000000" w:themeColor="text1"/>
          <w:sz w:val="24"/>
          <w:szCs w:val="24"/>
          <w:rPrChange w:id="2827" w:author="Will Taylor Gough" w:date="2020-08-29T17:25:00Z">
            <w:rPr>
              <w:color w:val="000000" w:themeColor="text1"/>
              <w:sz w:val="24"/>
              <w:szCs w:val="24"/>
            </w:rPr>
          </w:rPrChange>
        </w:rPr>
        <w:t>(Fig. 3)</w:t>
      </w:r>
      <w:r w:rsidR="00F3360C" w:rsidRPr="00C05B87">
        <w:rPr>
          <w:rFonts w:ascii="Times New Roman" w:hAnsi="Times New Roman" w:cs="Times New Roman"/>
          <w:color w:val="000000" w:themeColor="text1"/>
          <w:sz w:val="24"/>
          <w:szCs w:val="24"/>
          <w:rPrChange w:id="2828" w:author="Will Taylor Gough" w:date="2020-08-29T17:25:00Z">
            <w:rPr>
              <w:color w:val="000000" w:themeColor="text1"/>
              <w:sz w:val="24"/>
              <w:szCs w:val="24"/>
            </w:rPr>
          </w:rPrChange>
        </w:rPr>
        <w:t xml:space="preserve"> </w:t>
      </w:r>
      <w:r w:rsidR="00E10D4D" w:rsidRPr="00C05B87">
        <w:rPr>
          <w:rFonts w:ascii="Times New Roman" w:hAnsi="Times New Roman" w:cs="Times New Roman"/>
          <w:color w:val="000000" w:themeColor="text1"/>
          <w:sz w:val="24"/>
          <w:szCs w:val="24"/>
          <w:rPrChange w:id="2829" w:author="Will Taylor Gough" w:date="2020-08-29T17:25:00Z">
            <w:rPr>
              <w:color w:val="000000" w:themeColor="text1"/>
              <w:sz w:val="24"/>
              <w:szCs w:val="24"/>
            </w:rPr>
          </w:rPrChange>
        </w:rPr>
        <w:t xml:space="preserve">(Goldbogen et al., 2011; Cade et al., 2016). Gough </w:t>
      </w:r>
      <w:r w:rsidRPr="00C05B87">
        <w:rPr>
          <w:rFonts w:ascii="Times New Roman" w:hAnsi="Times New Roman" w:cs="Times New Roman"/>
          <w:color w:val="000000" w:themeColor="text1"/>
          <w:sz w:val="24"/>
          <w:szCs w:val="24"/>
          <w:rPrChange w:id="2830" w:author="Will Taylor Gough" w:date="2020-08-29T17:25:00Z">
            <w:rPr>
              <w:color w:val="000000" w:themeColor="text1"/>
              <w:sz w:val="24"/>
              <w:szCs w:val="24"/>
            </w:rPr>
          </w:rPrChange>
        </w:rPr>
        <w:t xml:space="preserve">et al. (2019) </w:t>
      </w:r>
      <w:r w:rsidR="00E10D4D" w:rsidRPr="00C05B87">
        <w:rPr>
          <w:rFonts w:ascii="Times New Roman" w:hAnsi="Times New Roman" w:cs="Times New Roman"/>
          <w:color w:val="000000" w:themeColor="text1"/>
          <w:sz w:val="24"/>
          <w:szCs w:val="24"/>
          <w:rPrChange w:id="2831" w:author="Will Taylor Gough" w:date="2020-08-29T17:25:00Z">
            <w:rPr>
              <w:color w:val="000000" w:themeColor="text1"/>
              <w:sz w:val="24"/>
              <w:szCs w:val="24"/>
            </w:rPr>
          </w:rPrChange>
        </w:rPr>
        <w:t xml:space="preserve">found that the oscillatory frequency </w:t>
      </w:r>
      <w:r w:rsidRPr="00C05B87">
        <w:rPr>
          <w:rFonts w:ascii="Times New Roman" w:hAnsi="Times New Roman" w:cs="Times New Roman"/>
          <w:color w:val="000000" w:themeColor="text1"/>
          <w:sz w:val="24"/>
          <w:szCs w:val="24"/>
          <w:rPrChange w:id="2832" w:author="Will Taylor Gough" w:date="2020-08-29T17:25:00Z">
            <w:rPr>
              <w:color w:val="000000" w:themeColor="text1"/>
              <w:sz w:val="24"/>
              <w:szCs w:val="24"/>
            </w:rPr>
          </w:rPrChange>
        </w:rPr>
        <w:t>decreases with increasing body size</w:t>
      </w:r>
      <w:r w:rsidR="00E10D4D" w:rsidRPr="00C05B87">
        <w:rPr>
          <w:rFonts w:ascii="Times New Roman" w:hAnsi="Times New Roman" w:cs="Times New Roman"/>
          <w:color w:val="000000" w:themeColor="text1"/>
          <w:sz w:val="24"/>
          <w:szCs w:val="24"/>
          <w:rPrChange w:id="2833" w:author="Will Taylor Gough" w:date="2020-08-29T17:25:00Z">
            <w:rPr>
              <w:color w:val="000000" w:themeColor="text1"/>
              <w:sz w:val="24"/>
              <w:szCs w:val="24"/>
            </w:rPr>
          </w:rPrChange>
        </w:rPr>
        <w:t xml:space="preserve"> to the power of -0.53, and with a more robust data set we </w:t>
      </w:r>
      <w:r w:rsidRPr="00C05B87">
        <w:rPr>
          <w:rFonts w:ascii="Times New Roman" w:hAnsi="Times New Roman" w:cs="Times New Roman"/>
          <w:color w:val="000000" w:themeColor="text1"/>
          <w:sz w:val="24"/>
          <w:szCs w:val="24"/>
          <w:rPrChange w:id="2834" w:author="Will Taylor Gough" w:date="2020-08-29T17:25:00Z">
            <w:rPr>
              <w:color w:val="000000" w:themeColor="text1"/>
              <w:sz w:val="24"/>
              <w:szCs w:val="24"/>
            </w:rPr>
          </w:rPrChange>
        </w:rPr>
        <w:t xml:space="preserve">have </w:t>
      </w:r>
      <w:r w:rsidR="00E10D4D" w:rsidRPr="00C05B87">
        <w:rPr>
          <w:rFonts w:ascii="Times New Roman" w:hAnsi="Times New Roman" w:cs="Times New Roman"/>
          <w:color w:val="000000" w:themeColor="text1"/>
          <w:sz w:val="24"/>
          <w:szCs w:val="24"/>
          <w:rPrChange w:id="2835" w:author="Will Taylor Gough" w:date="2020-08-29T17:25:00Z">
            <w:rPr>
              <w:color w:val="000000" w:themeColor="text1"/>
              <w:sz w:val="24"/>
              <w:szCs w:val="24"/>
            </w:rPr>
          </w:rPrChange>
        </w:rPr>
        <w:t xml:space="preserve">found a similar scaling exponent </w:t>
      </w:r>
      <w:r w:rsidRPr="00C05B87">
        <w:rPr>
          <w:rFonts w:ascii="Times New Roman" w:hAnsi="Times New Roman" w:cs="Times New Roman"/>
          <w:color w:val="000000" w:themeColor="text1"/>
          <w:sz w:val="24"/>
          <w:szCs w:val="24"/>
          <w:rPrChange w:id="2836" w:author="Will Taylor Gough" w:date="2020-08-29T17:25:00Z">
            <w:rPr>
              <w:color w:val="000000" w:themeColor="text1"/>
              <w:sz w:val="24"/>
              <w:szCs w:val="24"/>
            </w:rPr>
          </w:rPrChange>
        </w:rPr>
        <w:t>of</w:t>
      </w:r>
      <w:r w:rsidR="00E10D4D" w:rsidRPr="00C05B87">
        <w:rPr>
          <w:rFonts w:ascii="Times New Roman" w:hAnsi="Times New Roman" w:cs="Times New Roman"/>
          <w:color w:val="000000" w:themeColor="text1"/>
          <w:sz w:val="24"/>
          <w:szCs w:val="24"/>
          <w:rPrChange w:id="2837" w:author="Will Taylor Gough" w:date="2020-08-29T17:25:00Z">
            <w:rPr>
              <w:color w:val="000000" w:themeColor="text1"/>
              <w:sz w:val="24"/>
              <w:szCs w:val="24"/>
            </w:rPr>
          </w:rPrChange>
        </w:rPr>
        <w:t xml:space="preserve"> -0.48. </w:t>
      </w:r>
      <w:r w:rsidR="00582BA8" w:rsidRPr="00C05B87">
        <w:rPr>
          <w:rFonts w:ascii="Times New Roman" w:hAnsi="Times New Roman" w:cs="Times New Roman"/>
          <w:color w:val="000000" w:themeColor="text1"/>
          <w:sz w:val="24"/>
          <w:szCs w:val="24"/>
          <w:rPrChange w:id="2838" w:author="Will Taylor Gough" w:date="2020-08-29T17:25:00Z">
            <w:rPr>
              <w:color w:val="000000" w:themeColor="text1"/>
              <w:sz w:val="24"/>
              <w:szCs w:val="24"/>
            </w:rPr>
          </w:rPrChange>
        </w:rPr>
        <w:t>For swimming speed,</w:t>
      </w:r>
      <w:r w:rsidRPr="00C05B87">
        <w:rPr>
          <w:rFonts w:ascii="Times New Roman" w:hAnsi="Times New Roman" w:cs="Times New Roman"/>
          <w:color w:val="000000" w:themeColor="text1"/>
          <w:sz w:val="24"/>
          <w:szCs w:val="24"/>
          <w:rPrChange w:id="2839" w:author="Will Taylor Gough" w:date="2020-08-29T17:25:00Z">
            <w:rPr>
              <w:color w:val="000000" w:themeColor="text1"/>
              <w:sz w:val="24"/>
              <w:szCs w:val="24"/>
            </w:rPr>
          </w:rPrChange>
        </w:rPr>
        <w:t xml:space="preserve"> we </w:t>
      </w:r>
      <w:r w:rsidR="00582BA8" w:rsidRPr="00C05B87">
        <w:rPr>
          <w:rFonts w:ascii="Times New Roman" w:hAnsi="Times New Roman" w:cs="Times New Roman"/>
          <w:color w:val="000000" w:themeColor="text1"/>
          <w:sz w:val="24"/>
          <w:szCs w:val="24"/>
          <w:rPrChange w:id="2840" w:author="Will Taylor Gough" w:date="2020-08-29T17:25:00Z">
            <w:rPr>
              <w:color w:val="000000" w:themeColor="text1"/>
              <w:sz w:val="24"/>
              <w:szCs w:val="24"/>
            </w:rPr>
          </w:rPrChange>
        </w:rPr>
        <w:t xml:space="preserve">again </w:t>
      </w:r>
      <w:r w:rsidRPr="00C05B87">
        <w:rPr>
          <w:rFonts w:ascii="Times New Roman" w:hAnsi="Times New Roman" w:cs="Times New Roman"/>
          <w:color w:val="000000" w:themeColor="text1"/>
          <w:sz w:val="24"/>
          <w:szCs w:val="24"/>
          <w:rPrChange w:id="2841" w:author="Will Taylor Gough" w:date="2020-08-29T17:25:00Z">
            <w:rPr>
              <w:color w:val="000000" w:themeColor="text1"/>
              <w:sz w:val="24"/>
              <w:szCs w:val="24"/>
            </w:rPr>
          </w:rPrChange>
        </w:rPr>
        <w:t xml:space="preserve">found </w:t>
      </w:r>
      <w:r w:rsidR="00582BA8" w:rsidRPr="00C05B87">
        <w:rPr>
          <w:rFonts w:ascii="Times New Roman" w:hAnsi="Times New Roman" w:cs="Times New Roman"/>
          <w:color w:val="000000" w:themeColor="text1"/>
          <w:sz w:val="24"/>
          <w:szCs w:val="24"/>
          <w:rPrChange w:id="2842" w:author="Will Taylor Gough" w:date="2020-08-29T17:25:00Z">
            <w:rPr>
              <w:color w:val="000000" w:themeColor="text1"/>
              <w:sz w:val="24"/>
              <w:szCs w:val="24"/>
            </w:rPr>
          </w:rPrChange>
        </w:rPr>
        <w:t>similar results to Gough et al. (2019) with swimming speed remaining</w:t>
      </w:r>
      <w:r w:rsidRPr="00C05B87">
        <w:rPr>
          <w:rFonts w:ascii="Times New Roman" w:hAnsi="Times New Roman" w:cs="Times New Roman"/>
          <w:color w:val="000000" w:themeColor="text1"/>
          <w:sz w:val="24"/>
          <w:szCs w:val="24"/>
          <w:rPrChange w:id="2843" w:author="Will Taylor Gough" w:date="2020-08-29T17:25:00Z">
            <w:rPr>
              <w:color w:val="000000" w:themeColor="text1"/>
              <w:sz w:val="24"/>
              <w:szCs w:val="24"/>
            </w:rPr>
          </w:rPrChange>
        </w:rPr>
        <w:t xml:space="preserve"> consistent at ~2 m s</w:t>
      </w:r>
      <w:r w:rsidRPr="00C05B87">
        <w:rPr>
          <w:rFonts w:ascii="Times New Roman" w:hAnsi="Times New Roman" w:cs="Times New Roman"/>
          <w:color w:val="000000" w:themeColor="text1"/>
          <w:sz w:val="24"/>
          <w:szCs w:val="24"/>
          <w:vertAlign w:val="superscript"/>
          <w:rPrChange w:id="2844" w:author="Will Taylor Gough" w:date="2020-08-29T17:25:00Z">
            <w:rPr>
              <w:color w:val="000000" w:themeColor="text1"/>
              <w:sz w:val="24"/>
              <w:szCs w:val="24"/>
              <w:vertAlign w:val="superscript"/>
            </w:rPr>
          </w:rPrChange>
        </w:rPr>
        <w:t>-1</w:t>
      </w:r>
      <w:r w:rsidR="00582BA8" w:rsidRPr="00C05B87">
        <w:rPr>
          <w:rFonts w:ascii="Times New Roman" w:hAnsi="Times New Roman" w:cs="Times New Roman"/>
          <w:color w:val="000000" w:themeColor="text1"/>
          <w:sz w:val="24"/>
          <w:szCs w:val="24"/>
          <w:rPrChange w:id="2845" w:author="Will Taylor Gough" w:date="2020-08-29T17:25:00Z">
            <w:rPr>
              <w:color w:val="000000" w:themeColor="text1"/>
              <w:sz w:val="24"/>
              <w:szCs w:val="24"/>
            </w:rPr>
          </w:rPrChange>
        </w:rPr>
        <w:t>.</w:t>
      </w:r>
      <w:r w:rsidRPr="00C05B87">
        <w:rPr>
          <w:rFonts w:ascii="Times New Roman" w:hAnsi="Times New Roman" w:cs="Times New Roman"/>
          <w:color w:val="000000" w:themeColor="text1"/>
          <w:sz w:val="24"/>
          <w:szCs w:val="24"/>
          <w:rPrChange w:id="2846" w:author="Will Taylor Gough" w:date="2020-08-29T17:25:00Z">
            <w:rPr>
              <w:color w:val="000000" w:themeColor="text1"/>
              <w:sz w:val="24"/>
              <w:szCs w:val="24"/>
            </w:rPr>
          </w:rPrChange>
        </w:rPr>
        <w:t xml:space="preserve"> </w:t>
      </w:r>
      <w:r w:rsidR="00582BA8" w:rsidRPr="00C05B87">
        <w:rPr>
          <w:rFonts w:ascii="Times New Roman" w:hAnsi="Times New Roman" w:cs="Times New Roman"/>
          <w:color w:val="000000" w:themeColor="text1"/>
          <w:sz w:val="24"/>
          <w:szCs w:val="24"/>
          <w:rPrChange w:id="2847" w:author="Will Taylor Gough" w:date="2020-08-29T17:25:00Z">
            <w:rPr>
              <w:color w:val="000000" w:themeColor="text1"/>
              <w:sz w:val="24"/>
              <w:szCs w:val="24"/>
            </w:rPr>
          </w:rPrChange>
        </w:rPr>
        <w:t xml:space="preserve">For both oscillatory frequency and swimming speed, </w:t>
      </w:r>
      <w:r w:rsidR="00E10D4D" w:rsidRPr="00C05B87">
        <w:rPr>
          <w:rFonts w:ascii="Times New Roman" w:hAnsi="Times New Roman" w:cs="Times New Roman"/>
          <w:color w:val="000000" w:themeColor="text1"/>
          <w:sz w:val="24"/>
          <w:szCs w:val="24"/>
          <w:rPrChange w:id="2848" w:author="Will Taylor Gough" w:date="2020-08-29T17:25:00Z">
            <w:rPr>
              <w:color w:val="000000" w:themeColor="text1"/>
              <w:sz w:val="24"/>
              <w:szCs w:val="24"/>
            </w:rPr>
          </w:rPrChange>
        </w:rPr>
        <w:t xml:space="preserve">the </w:t>
      </w:r>
      <w:r w:rsidR="00582BA8" w:rsidRPr="00C05B87">
        <w:rPr>
          <w:rFonts w:ascii="Times New Roman" w:hAnsi="Times New Roman" w:cs="Times New Roman"/>
          <w:color w:val="000000" w:themeColor="text1"/>
          <w:sz w:val="24"/>
          <w:szCs w:val="24"/>
          <w:rPrChange w:id="2849" w:author="Will Taylor Gough" w:date="2020-08-29T17:25:00Z">
            <w:rPr>
              <w:color w:val="000000" w:themeColor="text1"/>
              <w:sz w:val="24"/>
              <w:szCs w:val="24"/>
            </w:rPr>
          </w:rPrChange>
        </w:rPr>
        <w:t>scaling exponents for</w:t>
      </w:r>
      <w:r w:rsidR="00E10D4D" w:rsidRPr="00C05B87">
        <w:rPr>
          <w:rFonts w:ascii="Times New Roman" w:hAnsi="Times New Roman" w:cs="Times New Roman"/>
          <w:color w:val="000000" w:themeColor="text1"/>
          <w:sz w:val="24"/>
          <w:szCs w:val="24"/>
          <w:rPrChange w:id="2850" w:author="Will Taylor Gough" w:date="2020-08-29T17:25:00Z">
            <w:rPr>
              <w:color w:val="000000" w:themeColor="text1"/>
              <w:sz w:val="24"/>
              <w:szCs w:val="24"/>
            </w:rPr>
          </w:rPrChange>
        </w:rPr>
        <w:t xml:space="preserve"> routine and lunge-associated swim efforts </w:t>
      </w:r>
      <w:r w:rsidR="00582BA8" w:rsidRPr="00C05B87">
        <w:rPr>
          <w:rFonts w:ascii="Times New Roman" w:hAnsi="Times New Roman" w:cs="Times New Roman"/>
          <w:color w:val="000000" w:themeColor="text1"/>
          <w:sz w:val="24"/>
          <w:szCs w:val="24"/>
          <w:rPrChange w:id="2851" w:author="Will Taylor Gough" w:date="2020-08-29T17:25:00Z">
            <w:rPr>
              <w:color w:val="000000" w:themeColor="text1"/>
              <w:sz w:val="24"/>
              <w:szCs w:val="24"/>
            </w:rPr>
          </w:rPrChange>
        </w:rPr>
        <w:t xml:space="preserve">were </w:t>
      </w:r>
      <w:r w:rsidR="00326776" w:rsidRPr="00C05B87">
        <w:rPr>
          <w:rFonts w:ascii="Times New Roman" w:hAnsi="Times New Roman" w:cs="Times New Roman"/>
          <w:color w:val="000000" w:themeColor="text1"/>
          <w:sz w:val="24"/>
          <w:szCs w:val="24"/>
          <w:rPrChange w:id="2852" w:author="Will Taylor Gough" w:date="2020-08-29T17:25:00Z">
            <w:rPr>
              <w:color w:val="000000" w:themeColor="text1"/>
              <w:sz w:val="24"/>
              <w:szCs w:val="24"/>
            </w:rPr>
          </w:rPrChange>
        </w:rPr>
        <w:t xml:space="preserve">nearly </w:t>
      </w:r>
      <w:r w:rsidR="00582BA8" w:rsidRPr="00C05B87">
        <w:rPr>
          <w:rFonts w:ascii="Times New Roman" w:hAnsi="Times New Roman" w:cs="Times New Roman"/>
          <w:color w:val="000000" w:themeColor="text1"/>
          <w:sz w:val="24"/>
          <w:szCs w:val="24"/>
          <w:rPrChange w:id="2853" w:author="Will Taylor Gough" w:date="2020-08-29T17:25:00Z">
            <w:rPr>
              <w:color w:val="000000" w:themeColor="text1"/>
              <w:sz w:val="24"/>
              <w:szCs w:val="24"/>
            </w:rPr>
          </w:rPrChange>
        </w:rPr>
        <w:t>identical, with a difference of</w:t>
      </w:r>
      <w:r w:rsidR="00E10D4D" w:rsidRPr="00C05B87">
        <w:rPr>
          <w:rFonts w:ascii="Times New Roman" w:hAnsi="Times New Roman" w:cs="Times New Roman"/>
          <w:color w:val="000000" w:themeColor="text1"/>
          <w:sz w:val="24"/>
          <w:szCs w:val="24"/>
          <w:rPrChange w:id="2854" w:author="Will Taylor Gough" w:date="2020-08-29T17:25:00Z">
            <w:rPr>
              <w:color w:val="000000" w:themeColor="text1"/>
              <w:sz w:val="24"/>
              <w:szCs w:val="24"/>
            </w:rPr>
          </w:rPrChange>
        </w:rPr>
        <w:t xml:space="preserve"> 0.006</w:t>
      </w:r>
      <w:r w:rsidR="00582BA8" w:rsidRPr="00C05B87">
        <w:rPr>
          <w:rFonts w:ascii="Times New Roman" w:hAnsi="Times New Roman" w:cs="Times New Roman"/>
          <w:color w:val="000000" w:themeColor="text1"/>
          <w:sz w:val="24"/>
          <w:szCs w:val="24"/>
          <w:rPrChange w:id="2855" w:author="Will Taylor Gough" w:date="2020-08-29T17:25:00Z">
            <w:rPr>
              <w:color w:val="000000" w:themeColor="text1"/>
              <w:sz w:val="24"/>
              <w:szCs w:val="24"/>
            </w:rPr>
          </w:rPrChange>
        </w:rPr>
        <w:t xml:space="preserve"> for oscillatory frequency and a difference of 0.001 for swimming speed. Th</w:t>
      </w:r>
      <w:ins w:id="2856" w:author="Will Taylor Gough" w:date="2020-08-29T13:53:00Z">
        <w:r w:rsidR="002C0CBC" w:rsidRPr="00C05B87">
          <w:rPr>
            <w:rFonts w:ascii="Times New Roman" w:hAnsi="Times New Roman" w:cs="Times New Roman"/>
            <w:color w:val="000000" w:themeColor="text1"/>
            <w:sz w:val="24"/>
            <w:szCs w:val="24"/>
            <w:rPrChange w:id="2857" w:author="Will Taylor Gough" w:date="2020-08-29T17:25:00Z">
              <w:rPr>
                <w:color w:val="000000" w:themeColor="text1"/>
                <w:sz w:val="24"/>
                <w:szCs w:val="24"/>
              </w:rPr>
            </w:rPrChange>
          </w:rPr>
          <w:t>is</w:t>
        </w:r>
      </w:ins>
      <w:del w:id="2858" w:author="Will Taylor Gough" w:date="2020-08-29T13:53:00Z">
        <w:r w:rsidR="00582BA8" w:rsidRPr="00C05B87" w:rsidDel="002C0CBC">
          <w:rPr>
            <w:rFonts w:ascii="Times New Roman" w:hAnsi="Times New Roman" w:cs="Times New Roman"/>
            <w:color w:val="000000" w:themeColor="text1"/>
            <w:sz w:val="24"/>
            <w:szCs w:val="24"/>
            <w:rPrChange w:id="2859" w:author="Will Taylor Gough" w:date="2020-08-29T17:25:00Z">
              <w:rPr>
                <w:color w:val="000000" w:themeColor="text1"/>
                <w:sz w:val="24"/>
                <w:szCs w:val="24"/>
              </w:rPr>
            </w:rPrChange>
          </w:rPr>
          <w:delText>ese results</w:delText>
        </w:r>
      </w:del>
      <w:r w:rsidR="00582BA8" w:rsidRPr="00C05B87">
        <w:rPr>
          <w:rFonts w:ascii="Times New Roman" w:hAnsi="Times New Roman" w:cs="Times New Roman"/>
          <w:color w:val="000000" w:themeColor="text1"/>
          <w:sz w:val="24"/>
          <w:szCs w:val="24"/>
          <w:rPrChange w:id="2860" w:author="Will Taylor Gough" w:date="2020-08-29T17:25:00Z">
            <w:rPr>
              <w:color w:val="000000" w:themeColor="text1"/>
              <w:sz w:val="24"/>
              <w:szCs w:val="24"/>
            </w:rPr>
          </w:rPrChange>
        </w:rPr>
        <w:t xml:space="preserve"> suggest</w:t>
      </w:r>
      <w:ins w:id="2861" w:author="Will Taylor Gough" w:date="2020-08-29T13:53:00Z">
        <w:r w:rsidR="002C0CBC" w:rsidRPr="00C05B87">
          <w:rPr>
            <w:rFonts w:ascii="Times New Roman" w:hAnsi="Times New Roman" w:cs="Times New Roman"/>
            <w:color w:val="000000" w:themeColor="text1"/>
            <w:sz w:val="24"/>
            <w:szCs w:val="24"/>
            <w:rPrChange w:id="2862" w:author="Will Taylor Gough" w:date="2020-08-29T17:25:00Z">
              <w:rPr>
                <w:color w:val="000000" w:themeColor="text1"/>
                <w:sz w:val="24"/>
                <w:szCs w:val="24"/>
              </w:rPr>
            </w:rPrChange>
          </w:rPr>
          <w:t>s</w:t>
        </w:r>
      </w:ins>
      <w:r w:rsidR="00582BA8" w:rsidRPr="00C05B87">
        <w:rPr>
          <w:rFonts w:ascii="Times New Roman" w:hAnsi="Times New Roman" w:cs="Times New Roman"/>
          <w:color w:val="000000" w:themeColor="text1"/>
          <w:sz w:val="24"/>
          <w:szCs w:val="24"/>
          <w:rPrChange w:id="2863" w:author="Will Taylor Gough" w:date="2020-08-29T17:25:00Z">
            <w:rPr>
              <w:color w:val="000000" w:themeColor="text1"/>
              <w:sz w:val="24"/>
              <w:szCs w:val="24"/>
            </w:rPr>
          </w:rPrChange>
        </w:rPr>
        <w:t xml:space="preserve"> that, regardless of body size, mysticetes prepare for a feeding lunge through similar kinematic pathways which include a consistent increase in both oscillatory frequency and swimming speed. </w:t>
      </w:r>
      <w:r w:rsidR="00BF6123" w:rsidRPr="00C05B87">
        <w:rPr>
          <w:rFonts w:ascii="Times New Roman" w:hAnsi="Times New Roman" w:cs="Times New Roman"/>
          <w:color w:val="000000" w:themeColor="text1"/>
          <w:sz w:val="24"/>
          <w:szCs w:val="24"/>
          <w:rPrChange w:id="2864" w:author="Will Taylor Gough" w:date="2020-08-29T17:25:00Z">
            <w:rPr>
              <w:color w:val="000000" w:themeColor="text1"/>
              <w:sz w:val="24"/>
              <w:szCs w:val="24"/>
            </w:rPr>
          </w:rPrChange>
        </w:rPr>
        <w:t>These</w:t>
      </w:r>
      <w:r w:rsidR="00582BA8" w:rsidRPr="00C05B87">
        <w:rPr>
          <w:rFonts w:ascii="Times New Roman" w:hAnsi="Times New Roman" w:cs="Times New Roman"/>
          <w:color w:val="000000" w:themeColor="text1"/>
          <w:sz w:val="24"/>
          <w:szCs w:val="24"/>
          <w:rPrChange w:id="2865" w:author="Will Taylor Gough" w:date="2020-08-29T17:25:00Z">
            <w:rPr>
              <w:color w:val="000000" w:themeColor="text1"/>
              <w:sz w:val="24"/>
              <w:szCs w:val="24"/>
            </w:rPr>
          </w:rPrChange>
        </w:rPr>
        <w:t xml:space="preserve"> results for oscillatory frequency and swimming speed align with previous results for fish and odontocetes that have shown that swimming</w:t>
      </w:r>
      <w:r w:rsidR="00BF6123" w:rsidRPr="00C05B87">
        <w:rPr>
          <w:rFonts w:ascii="Times New Roman" w:hAnsi="Times New Roman" w:cs="Times New Roman"/>
          <w:color w:val="000000" w:themeColor="text1"/>
          <w:sz w:val="24"/>
          <w:szCs w:val="24"/>
          <w:rPrChange w:id="2866" w:author="Will Taylor Gough" w:date="2020-08-29T17:25:00Z">
            <w:rPr>
              <w:color w:val="000000" w:themeColor="text1"/>
              <w:sz w:val="24"/>
              <w:szCs w:val="24"/>
            </w:rPr>
          </w:rPrChange>
        </w:rPr>
        <w:t xml:space="preserve"> speed is heavily modulated by oscillatory frequency (Bainbridge, 1958; Fish, 1998; Gough et al., 2019)</w:t>
      </w:r>
      <w:r w:rsidR="00582BA8" w:rsidRPr="00C05B87">
        <w:rPr>
          <w:rFonts w:ascii="Times New Roman" w:hAnsi="Times New Roman" w:cs="Times New Roman"/>
          <w:color w:val="000000" w:themeColor="text1"/>
          <w:sz w:val="24"/>
          <w:szCs w:val="24"/>
          <w:rPrChange w:id="2867" w:author="Will Taylor Gough" w:date="2020-08-29T17:25:00Z">
            <w:rPr>
              <w:color w:val="000000" w:themeColor="text1"/>
              <w:sz w:val="24"/>
              <w:szCs w:val="24"/>
            </w:rPr>
          </w:rPrChange>
        </w:rPr>
        <w:t>.</w:t>
      </w:r>
    </w:p>
    <w:p w14:paraId="45A4591C" w14:textId="77777777" w:rsidR="00DA1E2C" w:rsidRPr="00C05B87" w:rsidRDefault="00DA1E2C" w:rsidP="00C05B87">
      <w:pPr>
        <w:spacing w:line="480" w:lineRule="auto"/>
        <w:jc w:val="center"/>
        <w:rPr>
          <w:rFonts w:ascii="Times New Roman" w:hAnsi="Times New Roman" w:cs="Times New Roman"/>
          <w:color w:val="000000" w:themeColor="text1"/>
          <w:sz w:val="24"/>
          <w:szCs w:val="24"/>
          <w:u w:val="single"/>
          <w:rPrChange w:id="2868" w:author="Will Taylor Gough" w:date="2020-08-29T17:25:00Z">
            <w:rPr>
              <w:color w:val="000000" w:themeColor="text1"/>
              <w:sz w:val="24"/>
              <w:szCs w:val="24"/>
              <w:u w:val="single"/>
            </w:rPr>
          </w:rPrChange>
        </w:rPr>
        <w:pPrChange w:id="2869" w:author="Will Taylor Gough" w:date="2020-08-29T17:27:00Z">
          <w:pPr>
            <w:spacing w:line="240" w:lineRule="auto"/>
            <w:jc w:val="center"/>
          </w:pPr>
        </w:pPrChange>
      </w:pPr>
    </w:p>
    <w:p w14:paraId="4CFB71CB" w14:textId="063855BE" w:rsidR="00992A8E" w:rsidRPr="00C05B87" w:rsidRDefault="00992A8E" w:rsidP="00C05B87">
      <w:pPr>
        <w:spacing w:line="480" w:lineRule="auto"/>
        <w:jc w:val="center"/>
        <w:rPr>
          <w:rFonts w:ascii="Times New Roman" w:hAnsi="Times New Roman" w:cs="Times New Roman"/>
          <w:i/>
          <w:color w:val="000000" w:themeColor="text1"/>
          <w:sz w:val="24"/>
          <w:szCs w:val="24"/>
          <w:u w:val="single"/>
          <w:rPrChange w:id="2870" w:author="Will Taylor Gough" w:date="2020-08-29T17:25:00Z">
            <w:rPr>
              <w:i/>
              <w:color w:val="000000" w:themeColor="text1"/>
              <w:sz w:val="24"/>
              <w:szCs w:val="24"/>
              <w:u w:val="single"/>
            </w:rPr>
          </w:rPrChange>
        </w:rPr>
        <w:pPrChange w:id="2871" w:author="Will Taylor Gough" w:date="2020-08-29T17:27:00Z">
          <w:pPr>
            <w:spacing w:line="240" w:lineRule="auto"/>
            <w:jc w:val="center"/>
          </w:pPr>
        </w:pPrChange>
      </w:pPr>
      <w:r w:rsidRPr="00C05B87">
        <w:rPr>
          <w:rFonts w:ascii="Times New Roman" w:hAnsi="Times New Roman" w:cs="Times New Roman"/>
          <w:i/>
          <w:color w:val="000000" w:themeColor="text1"/>
          <w:sz w:val="24"/>
          <w:szCs w:val="24"/>
          <w:u w:val="single"/>
          <w:rPrChange w:id="2872" w:author="Will Taylor Gough" w:date="2020-08-29T17:25:00Z">
            <w:rPr>
              <w:i/>
              <w:color w:val="000000" w:themeColor="text1"/>
              <w:sz w:val="24"/>
              <w:szCs w:val="24"/>
              <w:u w:val="single"/>
            </w:rPr>
          </w:rPrChange>
        </w:rPr>
        <w:t xml:space="preserve">Mean </w:t>
      </w:r>
      <w:ins w:id="2873" w:author="Will Taylor Gough" w:date="2020-08-29T18:12:00Z">
        <w:r w:rsidR="009935C4">
          <w:rPr>
            <w:rFonts w:ascii="Times New Roman" w:hAnsi="Times New Roman" w:cs="Times New Roman"/>
            <w:i/>
            <w:color w:val="000000" w:themeColor="text1"/>
            <w:sz w:val="24"/>
            <w:szCs w:val="24"/>
            <w:u w:val="single"/>
          </w:rPr>
          <w:t>M</w:t>
        </w:r>
      </w:ins>
      <w:del w:id="2874" w:author="Will Taylor Gough" w:date="2020-08-29T18:12:00Z">
        <w:r w:rsidRPr="00C05B87" w:rsidDel="009935C4">
          <w:rPr>
            <w:rFonts w:ascii="Times New Roman" w:hAnsi="Times New Roman" w:cs="Times New Roman"/>
            <w:i/>
            <w:color w:val="000000" w:themeColor="text1"/>
            <w:sz w:val="24"/>
            <w:szCs w:val="24"/>
            <w:u w:val="single"/>
            <w:rPrChange w:id="2875" w:author="Will Taylor Gough" w:date="2020-08-29T17:25:00Z">
              <w:rPr>
                <w:i/>
                <w:color w:val="000000" w:themeColor="text1"/>
                <w:sz w:val="24"/>
                <w:szCs w:val="24"/>
                <w:u w:val="single"/>
              </w:rPr>
            </w:rPrChange>
          </w:rPr>
          <w:delText>m</w:delText>
        </w:r>
      </w:del>
      <w:r w:rsidRPr="00C05B87">
        <w:rPr>
          <w:rFonts w:ascii="Times New Roman" w:hAnsi="Times New Roman" w:cs="Times New Roman"/>
          <w:i/>
          <w:color w:val="000000" w:themeColor="text1"/>
          <w:sz w:val="24"/>
          <w:szCs w:val="24"/>
          <w:u w:val="single"/>
          <w:rPrChange w:id="2876" w:author="Will Taylor Gough" w:date="2020-08-29T17:25:00Z">
            <w:rPr>
              <w:i/>
              <w:color w:val="000000" w:themeColor="text1"/>
              <w:sz w:val="24"/>
              <w:szCs w:val="24"/>
              <w:u w:val="single"/>
            </w:rPr>
          </w:rPrChange>
        </w:rPr>
        <w:t>ass-</w:t>
      </w:r>
      <w:ins w:id="2877" w:author="Will Taylor Gough" w:date="2020-08-29T18:12:00Z">
        <w:r w:rsidR="009935C4">
          <w:rPr>
            <w:rFonts w:ascii="Times New Roman" w:hAnsi="Times New Roman" w:cs="Times New Roman"/>
            <w:i/>
            <w:color w:val="000000" w:themeColor="text1"/>
            <w:sz w:val="24"/>
            <w:szCs w:val="24"/>
            <w:u w:val="single"/>
          </w:rPr>
          <w:t>S</w:t>
        </w:r>
      </w:ins>
      <w:del w:id="2878" w:author="Will Taylor Gough" w:date="2020-08-29T18:12:00Z">
        <w:r w:rsidRPr="00C05B87" w:rsidDel="009935C4">
          <w:rPr>
            <w:rFonts w:ascii="Times New Roman" w:hAnsi="Times New Roman" w:cs="Times New Roman"/>
            <w:i/>
            <w:color w:val="000000" w:themeColor="text1"/>
            <w:sz w:val="24"/>
            <w:szCs w:val="24"/>
            <w:u w:val="single"/>
            <w:rPrChange w:id="2879" w:author="Will Taylor Gough" w:date="2020-08-29T17:25:00Z">
              <w:rPr>
                <w:i/>
                <w:color w:val="000000" w:themeColor="text1"/>
                <w:sz w:val="24"/>
                <w:szCs w:val="24"/>
                <w:u w:val="single"/>
              </w:rPr>
            </w:rPrChange>
          </w:rPr>
          <w:delText>s</w:delText>
        </w:r>
      </w:del>
      <w:r w:rsidRPr="00C05B87">
        <w:rPr>
          <w:rFonts w:ascii="Times New Roman" w:hAnsi="Times New Roman" w:cs="Times New Roman"/>
          <w:i/>
          <w:color w:val="000000" w:themeColor="text1"/>
          <w:sz w:val="24"/>
          <w:szCs w:val="24"/>
          <w:u w:val="single"/>
          <w:rPrChange w:id="2880" w:author="Will Taylor Gough" w:date="2020-08-29T17:25:00Z">
            <w:rPr>
              <w:i/>
              <w:color w:val="000000" w:themeColor="text1"/>
              <w:sz w:val="24"/>
              <w:szCs w:val="24"/>
              <w:u w:val="single"/>
            </w:rPr>
          </w:rPrChange>
        </w:rPr>
        <w:t xml:space="preserve">pecific </w:t>
      </w:r>
      <w:ins w:id="2881" w:author="Will Taylor Gough" w:date="2020-08-29T18:12:00Z">
        <w:r w:rsidR="009935C4">
          <w:rPr>
            <w:rFonts w:ascii="Times New Roman" w:hAnsi="Times New Roman" w:cs="Times New Roman"/>
            <w:i/>
            <w:color w:val="000000" w:themeColor="text1"/>
            <w:sz w:val="24"/>
            <w:szCs w:val="24"/>
            <w:u w:val="single"/>
          </w:rPr>
          <w:t>T</w:t>
        </w:r>
      </w:ins>
      <w:del w:id="2882" w:author="Will Taylor Gough" w:date="2020-08-29T18:12:00Z">
        <w:r w:rsidRPr="00C05B87" w:rsidDel="009935C4">
          <w:rPr>
            <w:rFonts w:ascii="Times New Roman" w:hAnsi="Times New Roman" w:cs="Times New Roman"/>
            <w:i/>
            <w:color w:val="000000" w:themeColor="text1"/>
            <w:sz w:val="24"/>
            <w:szCs w:val="24"/>
            <w:u w:val="single"/>
            <w:rPrChange w:id="2883" w:author="Will Taylor Gough" w:date="2020-08-29T17:25:00Z">
              <w:rPr>
                <w:i/>
                <w:color w:val="000000" w:themeColor="text1"/>
                <w:sz w:val="24"/>
                <w:szCs w:val="24"/>
                <w:u w:val="single"/>
              </w:rPr>
            </w:rPrChange>
          </w:rPr>
          <w:delText>t</w:delText>
        </w:r>
      </w:del>
      <w:r w:rsidRPr="00C05B87">
        <w:rPr>
          <w:rFonts w:ascii="Times New Roman" w:hAnsi="Times New Roman" w:cs="Times New Roman"/>
          <w:i/>
          <w:color w:val="000000" w:themeColor="text1"/>
          <w:sz w:val="24"/>
          <w:szCs w:val="24"/>
          <w:u w:val="single"/>
          <w:rPrChange w:id="2884" w:author="Will Taylor Gough" w:date="2020-08-29T17:25:00Z">
            <w:rPr>
              <w:i/>
              <w:color w:val="000000" w:themeColor="text1"/>
              <w:sz w:val="24"/>
              <w:szCs w:val="24"/>
              <w:u w:val="single"/>
            </w:rPr>
          </w:rPrChange>
        </w:rPr>
        <w:t>hrust</w:t>
      </w:r>
    </w:p>
    <w:p w14:paraId="654964CA" w14:textId="77777777" w:rsidR="00D621B9" w:rsidRPr="00C05B87" w:rsidRDefault="009F5550" w:rsidP="00C05B87">
      <w:pPr>
        <w:spacing w:line="480" w:lineRule="auto"/>
        <w:ind w:firstLine="720"/>
        <w:rPr>
          <w:rFonts w:ascii="Times New Roman" w:hAnsi="Times New Roman" w:cs="Times New Roman"/>
          <w:color w:val="000000" w:themeColor="text1"/>
          <w:sz w:val="24"/>
          <w:szCs w:val="24"/>
          <w:rPrChange w:id="2885" w:author="Will Taylor Gough" w:date="2020-08-29T17:25:00Z">
            <w:rPr>
              <w:color w:val="000000" w:themeColor="text1"/>
              <w:sz w:val="24"/>
              <w:szCs w:val="24"/>
            </w:rPr>
          </w:rPrChange>
        </w:rPr>
        <w:pPrChange w:id="2886" w:author="Will Taylor Gough" w:date="2020-08-29T17:27:00Z">
          <w:pPr>
            <w:spacing w:line="240" w:lineRule="auto"/>
            <w:ind w:firstLine="720"/>
          </w:pPr>
        </w:pPrChange>
      </w:pPr>
      <w:r w:rsidRPr="00C05B87">
        <w:rPr>
          <w:rFonts w:ascii="Times New Roman" w:hAnsi="Times New Roman" w:cs="Times New Roman"/>
          <w:color w:val="000000" w:themeColor="text1"/>
          <w:sz w:val="24"/>
          <w:szCs w:val="24"/>
          <w:rPrChange w:id="2887" w:author="Will Taylor Gough" w:date="2020-08-29T17:25:00Z">
            <w:rPr>
              <w:color w:val="000000" w:themeColor="text1"/>
              <w:sz w:val="24"/>
              <w:szCs w:val="24"/>
            </w:rPr>
          </w:rPrChange>
        </w:rPr>
        <w:t xml:space="preserve"> </w:t>
      </w:r>
      <w:r w:rsidR="00D621B9" w:rsidRPr="00C05B87">
        <w:rPr>
          <w:rFonts w:ascii="Times New Roman" w:hAnsi="Times New Roman" w:cs="Times New Roman"/>
          <w:color w:val="000000" w:themeColor="text1"/>
          <w:sz w:val="24"/>
          <w:szCs w:val="24"/>
          <w:rPrChange w:id="2888" w:author="Will Taylor Gough" w:date="2020-08-29T17:25:00Z">
            <w:rPr>
              <w:color w:val="000000" w:themeColor="text1"/>
              <w:sz w:val="24"/>
              <w:szCs w:val="24"/>
            </w:rPr>
          </w:rPrChange>
        </w:rPr>
        <w:t xml:space="preserve"> </w:t>
      </w:r>
      <w:r w:rsidR="00992A8E" w:rsidRPr="00C05B87">
        <w:rPr>
          <w:rFonts w:ascii="Times New Roman" w:hAnsi="Times New Roman" w:cs="Times New Roman"/>
          <w:color w:val="000000" w:themeColor="text1"/>
          <w:sz w:val="24"/>
          <w:szCs w:val="24"/>
          <w:rPrChange w:id="2889" w:author="Will Taylor Gough" w:date="2020-08-29T17:25:00Z">
            <w:rPr>
              <w:color w:val="000000" w:themeColor="text1"/>
              <w:sz w:val="24"/>
              <w:szCs w:val="24"/>
            </w:rPr>
          </w:rPrChange>
        </w:rPr>
        <w:t xml:space="preserve">Thrust generation is a fundamental aspect of any swimming mode and the </w:t>
      </w:r>
      <w:r w:rsidR="000760D4" w:rsidRPr="00C05B87">
        <w:rPr>
          <w:rFonts w:ascii="Times New Roman" w:hAnsi="Times New Roman" w:cs="Times New Roman"/>
          <w:color w:val="000000" w:themeColor="text1"/>
          <w:sz w:val="24"/>
          <w:szCs w:val="24"/>
          <w:rPrChange w:id="2890" w:author="Will Taylor Gough" w:date="2020-08-29T17:25:00Z">
            <w:rPr>
              <w:color w:val="000000" w:themeColor="text1"/>
              <w:sz w:val="24"/>
              <w:szCs w:val="24"/>
            </w:rPr>
          </w:rPrChange>
        </w:rPr>
        <w:t xml:space="preserve">achievable </w:t>
      </w:r>
      <w:r w:rsidR="00992A8E" w:rsidRPr="00C05B87">
        <w:rPr>
          <w:rFonts w:ascii="Times New Roman" w:hAnsi="Times New Roman" w:cs="Times New Roman"/>
          <w:color w:val="000000" w:themeColor="text1"/>
          <w:sz w:val="24"/>
          <w:szCs w:val="24"/>
          <w:rPrChange w:id="2891" w:author="Will Taylor Gough" w:date="2020-08-29T17:25:00Z">
            <w:rPr>
              <w:color w:val="000000" w:themeColor="text1"/>
              <w:sz w:val="24"/>
              <w:szCs w:val="24"/>
            </w:rPr>
          </w:rPrChange>
        </w:rPr>
        <w:t>thrust</w:t>
      </w:r>
      <w:r w:rsidR="000760D4" w:rsidRPr="00C05B87">
        <w:rPr>
          <w:rFonts w:ascii="Times New Roman" w:hAnsi="Times New Roman" w:cs="Times New Roman"/>
          <w:color w:val="000000" w:themeColor="text1"/>
          <w:sz w:val="24"/>
          <w:szCs w:val="24"/>
          <w:rPrChange w:id="2892" w:author="Will Taylor Gough" w:date="2020-08-29T17:25:00Z">
            <w:rPr>
              <w:color w:val="000000" w:themeColor="text1"/>
              <w:sz w:val="24"/>
              <w:szCs w:val="24"/>
            </w:rPr>
          </w:rPrChange>
        </w:rPr>
        <w:t xml:space="preserve"> for a swimming animal has a direct impact on its maximum swimming speed and, subsequently, the types and quantities of prey that it can capture (</w:t>
      </w:r>
      <w:r w:rsidR="00430540" w:rsidRPr="00C05B87">
        <w:rPr>
          <w:rFonts w:ascii="Times New Roman" w:hAnsi="Times New Roman" w:cs="Times New Roman"/>
          <w:color w:val="000000" w:themeColor="text1"/>
          <w:sz w:val="24"/>
          <w:szCs w:val="24"/>
          <w:rPrChange w:id="2893" w:author="Will Taylor Gough" w:date="2020-08-29T17:25:00Z">
            <w:rPr>
              <w:color w:val="000000" w:themeColor="text1"/>
              <w:sz w:val="24"/>
              <w:szCs w:val="24"/>
            </w:rPr>
          </w:rPrChange>
        </w:rPr>
        <w:t xml:space="preserve">Fish, 1998; Potvin et al., 2009; </w:t>
      </w:r>
      <w:r w:rsidR="00430540" w:rsidRPr="00C05B87">
        <w:rPr>
          <w:rFonts w:ascii="Times New Roman" w:hAnsi="Times New Roman" w:cs="Times New Roman"/>
          <w:color w:val="000000" w:themeColor="text1"/>
          <w:sz w:val="24"/>
          <w:szCs w:val="24"/>
          <w:rPrChange w:id="2894" w:author="Will Taylor Gough" w:date="2020-08-29T17:25:00Z">
            <w:rPr>
              <w:color w:val="000000" w:themeColor="text1"/>
              <w:sz w:val="24"/>
              <w:szCs w:val="24"/>
            </w:rPr>
          </w:rPrChange>
        </w:rPr>
        <w:lastRenderedPageBreak/>
        <w:t>Cade et al., 20</w:t>
      </w:r>
      <w:r w:rsidR="00C65720" w:rsidRPr="00C05B87">
        <w:rPr>
          <w:rFonts w:ascii="Times New Roman" w:hAnsi="Times New Roman" w:cs="Times New Roman"/>
          <w:color w:val="000000" w:themeColor="text1"/>
          <w:sz w:val="24"/>
          <w:szCs w:val="24"/>
          <w:rPrChange w:id="2895" w:author="Will Taylor Gough" w:date="2020-08-29T17:25:00Z">
            <w:rPr>
              <w:color w:val="000000" w:themeColor="text1"/>
              <w:sz w:val="24"/>
              <w:szCs w:val="24"/>
            </w:rPr>
          </w:rPrChange>
        </w:rPr>
        <w:t>20</w:t>
      </w:r>
      <w:r w:rsidR="00430540" w:rsidRPr="00C05B87">
        <w:rPr>
          <w:rFonts w:ascii="Times New Roman" w:hAnsi="Times New Roman" w:cs="Times New Roman"/>
          <w:color w:val="000000" w:themeColor="text1"/>
          <w:sz w:val="24"/>
          <w:szCs w:val="24"/>
          <w:rPrChange w:id="2896" w:author="Will Taylor Gough" w:date="2020-08-29T17:25:00Z">
            <w:rPr>
              <w:color w:val="000000" w:themeColor="text1"/>
              <w:sz w:val="24"/>
              <w:szCs w:val="24"/>
            </w:rPr>
          </w:rPrChange>
        </w:rPr>
        <w:t xml:space="preserve">). </w:t>
      </w:r>
      <w:r w:rsidR="00D621B9" w:rsidRPr="00C05B87">
        <w:rPr>
          <w:rFonts w:ascii="Times New Roman" w:hAnsi="Times New Roman" w:cs="Times New Roman"/>
          <w:color w:val="000000" w:themeColor="text1"/>
          <w:sz w:val="24"/>
          <w:szCs w:val="24"/>
          <w:rPrChange w:id="2897" w:author="Will Taylor Gough" w:date="2020-08-29T17:25:00Z">
            <w:rPr>
              <w:color w:val="000000" w:themeColor="text1"/>
              <w:sz w:val="24"/>
              <w:szCs w:val="24"/>
            </w:rPr>
          </w:rPrChange>
        </w:rPr>
        <w:t>Hydrodynamic theory states that thrust should increase with the square of velocity (Webb, 1975; Vogel, 1994)</w:t>
      </w:r>
      <w:r w:rsidR="00082DAB" w:rsidRPr="00C05B87">
        <w:rPr>
          <w:rFonts w:ascii="Times New Roman" w:hAnsi="Times New Roman" w:cs="Times New Roman"/>
          <w:color w:val="000000" w:themeColor="text1"/>
          <w:sz w:val="24"/>
          <w:szCs w:val="24"/>
          <w:rPrChange w:id="2898" w:author="Will Taylor Gough" w:date="2020-08-29T17:25:00Z">
            <w:rPr>
              <w:color w:val="000000" w:themeColor="text1"/>
              <w:sz w:val="24"/>
              <w:szCs w:val="24"/>
            </w:rPr>
          </w:rPrChange>
        </w:rPr>
        <w:t xml:space="preserve">. Thrust from an oscillating hydrofoil will further increase the thrust of a system by 3-to-5 times (Lighthill, 1971; Liu et al., 1997; Anderson et al., 2001; Fish et al., 2014). While this theory holds for animals of similar sizes, we found it advantageous to measure the mass-specific thrust to make comparisons between mysticetes and other cetaceans that vary across a wide range of body sizes. </w:t>
      </w:r>
    </w:p>
    <w:p w14:paraId="4BAC96BD" w14:textId="2FB2B6A0" w:rsidR="008D212D" w:rsidRPr="00C05B87" w:rsidRDefault="00D621B9" w:rsidP="00C05B87">
      <w:pPr>
        <w:spacing w:line="480" w:lineRule="auto"/>
        <w:ind w:firstLine="720"/>
        <w:rPr>
          <w:rFonts w:ascii="Times New Roman" w:hAnsi="Times New Roman" w:cs="Times New Roman"/>
          <w:color w:val="000000" w:themeColor="text1"/>
          <w:sz w:val="24"/>
          <w:szCs w:val="24"/>
          <w:rPrChange w:id="2899" w:author="Will Taylor Gough" w:date="2020-08-29T17:25:00Z">
            <w:rPr>
              <w:color w:val="000000" w:themeColor="text1"/>
              <w:sz w:val="24"/>
              <w:szCs w:val="24"/>
            </w:rPr>
          </w:rPrChange>
        </w:rPr>
        <w:pPrChange w:id="2900" w:author="Will Taylor Gough" w:date="2020-08-29T17:27:00Z">
          <w:pPr>
            <w:spacing w:line="240" w:lineRule="auto"/>
            <w:ind w:firstLine="720"/>
          </w:pPr>
        </w:pPrChange>
      </w:pPr>
      <w:r w:rsidRPr="00C05B87">
        <w:rPr>
          <w:rFonts w:ascii="Times New Roman" w:hAnsi="Times New Roman" w:cs="Times New Roman"/>
          <w:color w:val="000000" w:themeColor="text1"/>
          <w:sz w:val="24"/>
          <w:szCs w:val="24"/>
          <w:rPrChange w:id="2901" w:author="Will Taylor Gough" w:date="2020-08-29T17:25:00Z">
            <w:rPr>
              <w:color w:val="000000" w:themeColor="text1"/>
              <w:sz w:val="24"/>
              <w:szCs w:val="24"/>
            </w:rPr>
          </w:rPrChange>
        </w:rPr>
        <w:t xml:space="preserve"> </w:t>
      </w:r>
      <w:r w:rsidR="000760D4" w:rsidRPr="00C05B87">
        <w:rPr>
          <w:rFonts w:ascii="Times New Roman" w:hAnsi="Times New Roman" w:cs="Times New Roman"/>
          <w:color w:val="000000" w:themeColor="text1"/>
          <w:sz w:val="24"/>
          <w:szCs w:val="24"/>
          <w:rPrChange w:id="2902" w:author="Will Taylor Gough" w:date="2020-08-29T17:25:00Z">
            <w:rPr>
              <w:color w:val="000000" w:themeColor="text1"/>
              <w:sz w:val="24"/>
              <w:szCs w:val="24"/>
            </w:rPr>
          </w:rPrChange>
        </w:rPr>
        <w:t>For cetaceans, high mass-specific thrust allows odontocetes to capture fast-moving, individual fish (</w:t>
      </w:r>
      <w:r w:rsidR="009E1E21" w:rsidRPr="00C05B87">
        <w:rPr>
          <w:rFonts w:ascii="Times New Roman" w:hAnsi="Times New Roman" w:cs="Times New Roman"/>
          <w:color w:val="000000" w:themeColor="text1"/>
          <w:sz w:val="24"/>
          <w:szCs w:val="24"/>
          <w:rPrChange w:id="2903" w:author="Will Taylor Gough" w:date="2020-08-29T17:25:00Z">
            <w:rPr>
              <w:color w:val="000000" w:themeColor="text1"/>
              <w:sz w:val="24"/>
              <w:szCs w:val="24"/>
            </w:rPr>
          </w:rPrChange>
        </w:rPr>
        <w:t>Maresh et al., 2004</w:t>
      </w:r>
      <w:r w:rsidR="000760D4" w:rsidRPr="00C05B87">
        <w:rPr>
          <w:rFonts w:ascii="Times New Roman" w:hAnsi="Times New Roman" w:cs="Times New Roman"/>
          <w:color w:val="000000" w:themeColor="text1"/>
          <w:sz w:val="24"/>
          <w:szCs w:val="24"/>
          <w:rPrChange w:id="2904" w:author="Will Taylor Gough" w:date="2020-08-29T17:25:00Z">
            <w:rPr>
              <w:color w:val="000000" w:themeColor="text1"/>
              <w:sz w:val="24"/>
              <w:szCs w:val="24"/>
            </w:rPr>
          </w:rPrChange>
        </w:rPr>
        <w:t xml:space="preserve">) and allows mysticetes to achieve high speeds during feeding lunges to offset the deceleration during prey engulfment as well as the potential escape response of different prey types (Cade et al., </w:t>
      </w:r>
      <w:r w:rsidR="00EF422B" w:rsidRPr="00C05B87">
        <w:rPr>
          <w:rFonts w:ascii="Times New Roman" w:hAnsi="Times New Roman" w:cs="Times New Roman"/>
          <w:color w:val="000000" w:themeColor="text1"/>
          <w:sz w:val="24"/>
          <w:szCs w:val="24"/>
          <w:rPrChange w:id="2905" w:author="Will Taylor Gough" w:date="2020-08-29T17:25:00Z">
            <w:rPr>
              <w:color w:val="000000" w:themeColor="text1"/>
              <w:sz w:val="24"/>
              <w:szCs w:val="24"/>
            </w:rPr>
          </w:rPrChange>
        </w:rPr>
        <w:t xml:space="preserve">2016, </w:t>
      </w:r>
      <w:r w:rsidR="000760D4" w:rsidRPr="00C05B87">
        <w:rPr>
          <w:rFonts w:ascii="Times New Roman" w:hAnsi="Times New Roman" w:cs="Times New Roman"/>
          <w:color w:val="000000" w:themeColor="text1"/>
          <w:sz w:val="24"/>
          <w:szCs w:val="24"/>
          <w:rPrChange w:id="2906" w:author="Will Taylor Gough" w:date="2020-08-29T17:25:00Z">
            <w:rPr>
              <w:color w:val="000000" w:themeColor="text1"/>
              <w:sz w:val="24"/>
              <w:szCs w:val="24"/>
            </w:rPr>
          </w:rPrChange>
        </w:rPr>
        <w:t>20</w:t>
      </w:r>
      <w:r w:rsidR="00C65720" w:rsidRPr="00C05B87">
        <w:rPr>
          <w:rFonts w:ascii="Times New Roman" w:hAnsi="Times New Roman" w:cs="Times New Roman"/>
          <w:color w:val="000000" w:themeColor="text1"/>
          <w:sz w:val="24"/>
          <w:szCs w:val="24"/>
          <w:rPrChange w:id="2907" w:author="Will Taylor Gough" w:date="2020-08-29T17:25:00Z">
            <w:rPr>
              <w:color w:val="000000" w:themeColor="text1"/>
              <w:sz w:val="24"/>
              <w:szCs w:val="24"/>
            </w:rPr>
          </w:rPrChange>
        </w:rPr>
        <w:t>20</w:t>
      </w:r>
      <w:r w:rsidR="000760D4" w:rsidRPr="00C05B87">
        <w:rPr>
          <w:rFonts w:ascii="Times New Roman" w:hAnsi="Times New Roman" w:cs="Times New Roman"/>
          <w:color w:val="000000" w:themeColor="text1"/>
          <w:sz w:val="24"/>
          <w:szCs w:val="24"/>
          <w:rPrChange w:id="2908" w:author="Will Taylor Gough" w:date="2020-08-29T17:25:00Z">
            <w:rPr>
              <w:color w:val="000000" w:themeColor="text1"/>
              <w:sz w:val="24"/>
              <w:szCs w:val="24"/>
            </w:rPr>
          </w:rPrChange>
        </w:rPr>
        <w:t xml:space="preserve">). Fish (1998) measured the </w:t>
      </w:r>
      <w:r w:rsidR="00082DAB" w:rsidRPr="00C05B87">
        <w:rPr>
          <w:rFonts w:ascii="Times New Roman" w:hAnsi="Times New Roman" w:cs="Times New Roman"/>
          <w:color w:val="000000" w:themeColor="text1"/>
          <w:sz w:val="24"/>
          <w:szCs w:val="24"/>
          <w:rPrChange w:id="2909" w:author="Will Taylor Gough" w:date="2020-08-29T17:25:00Z">
            <w:rPr>
              <w:color w:val="000000" w:themeColor="text1"/>
              <w:sz w:val="24"/>
              <w:szCs w:val="24"/>
            </w:rPr>
          </w:rPrChange>
        </w:rPr>
        <w:t>mass-specific thrust of</w:t>
      </w:r>
      <w:r w:rsidR="000760D4" w:rsidRPr="00C05B87">
        <w:rPr>
          <w:rFonts w:ascii="Times New Roman" w:hAnsi="Times New Roman" w:cs="Times New Roman"/>
          <w:color w:val="000000" w:themeColor="text1"/>
          <w:sz w:val="24"/>
          <w:szCs w:val="24"/>
          <w:rPrChange w:id="2910" w:author="Will Taylor Gough" w:date="2020-08-29T17:25:00Z">
            <w:rPr>
              <w:color w:val="000000" w:themeColor="text1"/>
              <w:sz w:val="24"/>
              <w:szCs w:val="24"/>
            </w:rPr>
          </w:rPrChange>
        </w:rPr>
        <w:t xml:space="preserve"> </w:t>
      </w:r>
      <w:r w:rsidR="00992A8E" w:rsidRPr="00C05B87">
        <w:rPr>
          <w:rFonts w:ascii="Times New Roman" w:hAnsi="Times New Roman" w:cs="Times New Roman"/>
          <w:color w:val="000000" w:themeColor="text1"/>
          <w:sz w:val="24"/>
          <w:szCs w:val="24"/>
          <w:rPrChange w:id="2911" w:author="Will Taylor Gough" w:date="2020-08-29T17:25:00Z">
            <w:rPr>
              <w:color w:val="000000" w:themeColor="text1"/>
              <w:sz w:val="24"/>
              <w:szCs w:val="24"/>
            </w:rPr>
          </w:rPrChange>
        </w:rPr>
        <w:t xml:space="preserve">odontocete species </w:t>
      </w:r>
      <w:r w:rsidR="000760D4" w:rsidRPr="00C05B87">
        <w:rPr>
          <w:rFonts w:ascii="Times New Roman" w:hAnsi="Times New Roman" w:cs="Times New Roman"/>
          <w:color w:val="000000" w:themeColor="text1"/>
          <w:sz w:val="24"/>
          <w:szCs w:val="24"/>
          <w:rPrChange w:id="2912" w:author="Will Taylor Gough" w:date="2020-08-29T17:25:00Z">
            <w:rPr>
              <w:color w:val="000000" w:themeColor="text1"/>
              <w:sz w:val="24"/>
              <w:szCs w:val="24"/>
            </w:rPr>
          </w:rPrChange>
        </w:rPr>
        <w:t xml:space="preserve">and found </w:t>
      </w:r>
      <w:r w:rsidR="00082DAB" w:rsidRPr="00C05B87">
        <w:rPr>
          <w:rFonts w:ascii="Times New Roman" w:hAnsi="Times New Roman" w:cs="Times New Roman"/>
          <w:color w:val="000000" w:themeColor="text1"/>
          <w:sz w:val="24"/>
          <w:szCs w:val="24"/>
          <w:rPrChange w:id="2913" w:author="Will Taylor Gough" w:date="2020-08-29T17:25:00Z">
            <w:rPr>
              <w:color w:val="000000" w:themeColor="text1"/>
              <w:sz w:val="24"/>
              <w:szCs w:val="24"/>
            </w:rPr>
          </w:rPrChange>
        </w:rPr>
        <w:t>maximum mass-specific thrust values of 22.5 and 23.7 W kg</w:t>
      </w:r>
      <w:r w:rsidR="00082DAB" w:rsidRPr="00C05B87">
        <w:rPr>
          <w:rFonts w:ascii="Times New Roman" w:hAnsi="Times New Roman" w:cs="Times New Roman"/>
          <w:color w:val="000000" w:themeColor="text1"/>
          <w:sz w:val="24"/>
          <w:szCs w:val="24"/>
          <w:vertAlign w:val="superscript"/>
          <w:rPrChange w:id="2914" w:author="Will Taylor Gough" w:date="2020-08-29T17:25:00Z">
            <w:rPr>
              <w:color w:val="000000" w:themeColor="text1"/>
              <w:sz w:val="24"/>
              <w:szCs w:val="24"/>
              <w:vertAlign w:val="superscript"/>
            </w:rPr>
          </w:rPrChange>
        </w:rPr>
        <w:t>-1</w:t>
      </w:r>
      <w:r w:rsidR="00082DAB" w:rsidRPr="00C05B87">
        <w:rPr>
          <w:rFonts w:ascii="Times New Roman" w:hAnsi="Times New Roman" w:cs="Times New Roman"/>
          <w:color w:val="000000" w:themeColor="text1"/>
          <w:sz w:val="24"/>
          <w:szCs w:val="24"/>
          <w:rPrChange w:id="2915" w:author="Will Taylor Gough" w:date="2020-08-29T17:25:00Z">
            <w:rPr>
              <w:color w:val="000000" w:themeColor="text1"/>
              <w:sz w:val="24"/>
              <w:szCs w:val="24"/>
            </w:rPr>
          </w:rPrChange>
        </w:rPr>
        <w:t xml:space="preserve"> for </w:t>
      </w:r>
      <w:r w:rsidR="00082DAB" w:rsidRPr="00C05B87">
        <w:rPr>
          <w:rFonts w:ascii="Times New Roman" w:hAnsi="Times New Roman" w:cs="Times New Roman"/>
          <w:i/>
          <w:color w:val="000000" w:themeColor="text1"/>
          <w:sz w:val="24"/>
          <w:szCs w:val="24"/>
          <w:rPrChange w:id="2916" w:author="Will Taylor Gough" w:date="2020-08-29T17:25:00Z">
            <w:rPr>
              <w:i/>
              <w:color w:val="000000" w:themeColor="text1"/>
              <w:sz w:val="24"/>
              <w:szCs w:val="24"/>
            </w:rPr>
          </w:rPrChange>
        </w:rPr>
        <w:t>Pseudorca crassidens</w:t>
      </w:r>
      <w:r w:rsidR="00082DAB" w:rsidRPr="00C05B87">
        <w:rPr>
          <w:rFonts w:ascii="Times New Roman" w:hAnsi="Times New Roman" w:cs="Times New Roman"/>
          <w:color w:val="000000" w:themeColor="text1"/>
          <w:sz w:val="24"/>
          <w:szCs w:val="24"/>
          <w:rPrChange w:id="2917" w:author="Will Taylor Gough" w:date="2020-08-29T17:25:00Z">
            <w:rPr>
              <w:color w:val="000000" w:themeColor="text1"/>
              <w:sz w:val="24"/>
              <w:szCs w:val="24"/>
            </w:rPr>
          </w:rPrChange>
        </w:rPr>
        <w:t xml:space="preserve"> and </w:t>
      </w:r>
      <w:r w:rsidR="00082DAB" w:rsidRPr="00C05B87">
        <w:rPr>
          <w:rFonts w:ascii="Times New Roman" w:hAnsi="Times New Roman" w:cs="Times New Roman"/>
          <w:i/>
          <w:color w:val="000000" w:themeColor="text1"/>
          <w:sz w:val="24"/>
          <w:szCs w:val="24"/>
          <w:rPrChange w:id="2918" w:author="Will Taylor Gough" w:date="2020-08-29T17:25:00Z">
            <w:rPr>
              <w:i/>
              <w:color w:val="000000" w:themeColor="text1"/>
              <w:sz w:val="24"/>
              <w:szCs w:val="24"/>
            </w:rPr>
          </w:rPrChange>
        </w:rPr>
        <w:t>Tursiops truncatus</w:t>
      </w:r>
      <w:r w:rsidR="00082DAB" w:rsidRPr="00C05B87">
        <w:rPr>
          <w:rFonts w:ascii="Times New Roman" w:hAnsi="Times New Roman" w:cs="Times New Roman"/>
          <w:color w:val="000000" w:themeColor="text1"/>
          <w:sz w:val="24"/>
          <w:szCs w:val="24"/>
          <w:rPrChange w:id="2919" w:author="Will Taylor Gough" w:date="2020-08-29T17:25:00Z">
            <w:rPr>
              <w:color w:val="000000" w:themeColor="text1"/>
              <w:sz w:val="24"/>
              <w:szCs w:val="24"/>
            </w:rPr>
          </w:rPrChange>
        </w:rPr>
        <w:t>, respectively.</w:t>
      </w:r>
      <w:r w:rsidR="008D212D" w:rsidRPr="00C05B87">
        <w:rPr>
          <w:rFonts w:ascii="Times New Roman" w:hAnsi="Times New Roman" w:cs="Times New Roman"/>
          <w:color w:val="000000" w:themeColor="text1"/>
          <w:sz w:val="24"/>
          <w:szCs w:val="24"/>
          <w:rPrChange w:id="2920" w:author="Will Taylor Gough" w:date="2020-08-29T17:25:00Z">
            <w:rPr>
              <w:color w:val="000000" w:themeColor="text1"/>
              <w:sz w:val="24"/>
              <w:szCs w:val="24"/>
            </w:rPr>
          </w:rPrChange>
        </w:rPr>
        <w:t xml:space="preserve"> The maximum mass-specific thrust value for a mysticete</w:t>
      </w:r>
      <w:ins w:id="2921" w:author="Will Taylor Gough" w:date="2020-08-29T14:26:00Z">
        <w:r w:rsidR="00FC250A" w:rsidRPr="00C05B87">
          <w:rPr>
            <w:rFonts w:ascii="Times New Roman" w:hAnsi="Times New Roman" w:cs="Times New Roman"/>
            <w:color w:val="000000" w:themeColor="text1"/>
            <w:sz w:val="24"/>
            <w:szCs w:val="24"/>
            <w:rPrChange w:id="2922" w:author="Will Taylor Gough" w:date="2020-08-29T17:25:00Z">
              <w:rPr>
                <w:color w:val="000000" w:themeColor="text1"/>
                <w:sz w:val="24"/>
                <w:szCs w:val="24"/>
              </w:rPr>
            </w:rPrChange>
          </w:rPr>
          <w:t xml:space="preserve"> (Bryde’s)</w:t>
        </w:r>
      </w:ins>
      <w:r w:rsidR="008D212D" w:rsidRPr="00C05B87">
        <w:rPr>
          <w:rFonts w:ascii="Times New Roman" w:hAnsi="Times New Roman" w:cs="Times New Roman"/>
          <w:color w:val="000000" w:themeColor="text1"/>
          <w:sz w:val="24"/>
          <w:szCs w:val="24"/>
          <w:rPrChange w:id="2923" w:author="Will Taylor Gough" w:date="2020-08-29T17:25:00Z">
            <w:rPr>
              <w:color w:val="000000" w:themeColor="text1"/>
              <w:sz w:val="24"/>
              <w:szCs w:val="24"/>
            </w:rPr>
          </w:rPrChange>
        </w:rPr>
        <w:t xml:space="preserve"> swimming at </w:t>
      </w:r>
      <w:ins w:id="2924" w:author="Will Taylor Gough" w:date="2020-08-29T14:26:00Z">
        <w:r w:rsidR="00FC250A" w:rsidRPr="00C05B87">
          <w:rPr>
            <w:rFonts w:ascii="Times New Roman" w:hAnsi="Times New Roman" w:cs="Times New Roman"/>
            <w:color w:val="000000" w:themeColor="text1"/>
            <w:sz w:val="24"/>
            <w:szCs w:val="24"/>
            <w:rPrChange w:id="2925" w:author="Will Taylor Gough" w:date="2020-08-29T17:25:00Z">
              <w:rPr>
                <w:color w:val="000000" w:themeColor="text1"/>
                <w:sz w:val="24"/>
                <w:szCs w:val="24"/>
              </w:rPr>
            </w:rPrChange>
          </w:rPr>
          <w:t>5.7</w:t>
        </w:r>
      </w:ins>
      <w:del w:id="2926" w:author="Will Taylor Gough" w:date="2020-08-29T14:26:00Z">
        <w:r w:rsidR="008D212D" w:rsidRPr="00C05B87" w:rsidDel="00FC250A">
          <w:rPr>
            <w:rFonts w:ascii="Times New Roman" w:hAnsi="Times New Roman" w:cs="Times New Roman"/>
            <w:color w:val="000000" w:themeColor="text1"/>
            <w:sz w:val="24"/>
            <w:szCs w:val="24"/>
            <w:rPrChange w:id="2927" w:author="Will Taylor Gough" w:date="2020-08-29T17:25:00Z">
              <w:rPr>
                <w:color w:val="000000" w:themeColor="text1"/>
                <w:sz w:val="24"/>
                <w:szCs w:val="24"/>
              </w:rPr>
            </w:rPrChange>
          </w:rPr>
          <w:delText>____</w:delText>
        </w:r>
      </w:del>
      <w:r w:rsidR="008D212D" w:rsidRPr="00C05B87">
        <w:rPr>
          <w:rFonts w:ascii="Times New Roman" w:hAnsi="Times New Roman" w:cs="Times New Roman"/>
          <w:color w:val="000000" w:themeColor="text1"/>
          <w:sz w:val="24"/>
          <w:szCs w:val="24"/>
          <w:rPrChange w:id="2928" w:author="Will Taylor Gough" w:date="2020-08-29T17:25:00Z">
            <w:rPr>
              <w:color w:val="000000" w:themeColor="text1"/>
              <w:sz w:val="24"/>
              <w:szCs w:val="24"/>
            </w:rPr>
          </w:rPrChange>
        </w:rPr>
        <w:t xml:space="preserve"> m s</w:t>
      </w:r>
      <w:r w:rsidR="008D212D" w:rsidRPr="00C05B87">
        <w:rPr>
          <w:rFonts w:ascii="Times New Roman" w:hAnsi="Times New Roman" w:cs="Times New Roman"/>
          <w:color w:val="000000" w:themeColor="text1"/>
          <w:sz w:val="24"/>
          <w:szCs w:val="24"/>
          <w:vertAlign w:val="superscript"/>
          <w:rPrChange w:id="2929" w:author="Will Taylor Gough" w:date="2020-08-29T17:25:00Z">
            <w:rPr>
              <w:color w:val="000000" w:themeColor="text1"/>
              <w:sz w:val="24"/>
              <w:szCs w:val="24"/>
              <w:vertAlign w:val="superscript"/>
            </w:rPr>
          </w:rPrChange>
        </w:rPr>
        <w:t>-1</w:t>
      </w:r>
      <w:r w:rsidR="008D212D" w:rsidRPr="00C05B87">
        <w:rPr>
          <w:rFonts w:ascii="Times New Roman" w:hAnsi="Times New Roman" w:cs="Times New Roman"/>
          <w:color w:val="000000" w:themeColor="text1"/>
          <w:sz w:val="24"/>
          <w:szCs w:val="24"/>
          <w:rPrChange w:id="2930" w:author="Will Taylor Gough" w:date="2020-08-29T17:25:00Z">
            <w:rPr>
              <w:color w:val="000000" w:themeColor="text1"/>
              <w:sz w:val="24"/>
              <w:szCs w:val="24"/>
            </w:rPr>
          </w:rPrChange>
        </w:rPr>
        <w:t xml:space="preserve"> in our study was found to be</w:t>
      </w:r>
      <w:ins w:id="2931" w:author="Will Taylor Gough" w:date="2020-08-29T14:29:00Z">
        <w:r w:rsidR="001F439D" w:rsidRPr="00C05B87">
          <w:rPr>
            <w:rFonts w:ascii="Times New Roman" w:hAnsi="Times New Roman" w:cs="Times New Roman"/>
            <w:color w:val="000000" w:themeColor="text1"/>
            <w:sz w:val="24"/>
            <w:szCs w:val="24"/>
            <w:rPrChange w:id="2932" w:author="Will Taylor Gough" w:date="2020-08-29T17:25:00Z">
              <w:rPr>
                <w:color w:val="000000" w:themeColor="text1"/>
                <w:sz w:val="24"/>
                <w:szCs w:val="24"/>
              </w:rPr>
            </w:rPrChange>
          </w:rPr>
          <w:t xml:space="preserve"> </w:t>
        </w:r>
      </w:ins>
      <w:del w:id="2933" w:author="Will Taylor Gough" w:date="2020-08-29T14:29:00Z">
        <w:r w:rsidR="008D212D" w:rsidRPr="00C05B87" w:rsidDel="001F439D">
          <w:rPr>
            <w:rFonts w:ascii="Times New Roman" w:hAnsi="Times New Roman" w:cs="Times New Roman"/>
            <w:color w:val="000000" w:themeColor="text1"/>
            <w:sz w:val="24"/>
            <w:szCs w:val="24"/>
            <w:rPrChange w:id="2934" w:author="Will Taylor Gough" w:date="2020-08-29T17:25:00Z">
              <w:rPr>
                <w:color w:val="000000" w:themeColor="text1"/>
                <w:sz w:val="24"/>
                <w:szCs w:val="24"/>
              </w:rPr>
            </w:rPrChange>
          </w:rPr>
          <w:delText xml:space="preserve"> </w:delText>
        </w:r>
      </w:del>
      <w:ins w:id="2935" w:author="Will Taylor Gough" w:date="2020-08-29T14:27:00Z">
        <w:r w:rsidR="00FC250A" w:rsidRPr="00C05B87">
          <w:rPr>
            <w:rFonts w:ascii="Times New Roman" w:hAnsi="Times New Roman" w:cs="Times New Roman"/>
            <w:color w:val="000000" w:themeColor="text1"/>
            <w:sz w:val="24"/>
            <w:szCs w:val="24"/>
            <w:rPrChange w:id="2936" w:author="Will Taylor Gough" w:date="2020-08-29T17:25:00Z">
              <w:rPr>
                <w:color w:val="000000" w:themeColor="text1"/>
                <w:sz w:val="24"/>
                <w:szCs w:val="24"/>
              </w:rPr>
            </w:rPrChange>
          </w:rPr>
          <w:t>19.7</w:t>
        </w:r>
      </w:ins>
      <w:del w:id="2937" w:author="Will Taylor Gough" w:date="2020-08-29T14:27:00Z">
        <w:r w:rsidR="008D212D" w:rsidRPr="00C05B87" w:rsidDel="00FC250A">
          <w:rPr>
            <w:rFonts w:ascii="Times New Roman" w:hAnsi="Times New Roman" w:cs="Times New Roman"/>
            <w:color w:val="000000" w:themeColor="text1"/>
            <w:sz w:val="24"/>
            <w:szCs w:val="24"/>
            <w:rPrChange w:id="2938" w:author="Will Taylor Gough" w:date="2020-08-29T17:25:00Z">
              <w:rPr>
                <w:color w:val="000000" w:themeColor="text1"/>
                <w:sz w:val="24"/>
                <w:szCs w:val="24"/>
              </w:rPr>
            </w:rPrChange>
          </w:rPr>
          <w:delText>____</w:delText>
        </w:r>
      </w:del>
      <w:r w:rsidR="009F5550" w:rsidRPr="00C05B87">
        <w:rPr>
          <w:rFonts w:ascii="Times New Roman" w:hAnsi="Times New Roman" w:cs="Times New Roman"/>
          <w:color w:val="000000" w:themeColor="text1"/>
          <w:sz w:val="24"/>
          <w:szCs w:val="24"/>
          <w:rPrChange w:id="2939" w:author="Will Taylor Gough" w:date="2020-08-29T17:25:00Z">
            <w:rPr>
              <w:color w:val="000000" w:themeColor="text1"/>
              <w:sz w:val="24"/>
              <w:szCs w:val="24"/>
            </w:rPr>
          </w:rPrChange>
        </w:rPr>
        <w:t xml:space="preserve"> </w:t>
      </w:r>
      <w:r w:rsidR="008D212D" w:rsidRPr="00C05B87">
        <w:rPr>
          <w:rFonts w:ascii="Times New Roman" w:hAnsi="Times New Roman" w:cs="Times New Roman"/>
          <w:color w:val="000000" w:themeColor="text1"/>
          <w:sz w:val="24"/>
          <w:szCs w:val="24"/>
          <w:rPrChange w:id="2940" w:author="Will Taylor Gough" w:date="2020-08-29T17:25:00Z">
            <w:rPr>
              <w:color w:val="000000" w:themeColor="text1"/>
              <w:sz w:val="24"/>
              <w:szCs w:val="24"/>
            </w:rPr>
          </w:rPrChange>
        </w:rPr>
        <w:t>W kg</w:t>
      </w:r>
      <w:r w:rsidR="008D212D" w:rsidRPr="00C05B87">
        <w:rPr>
          <w:rFonts w:ascii="Times New Roman" w:hAnsi="Times New Roman" w:cs="Times New Roman"/>
          <w:color w:val="000000" w:themeColor="text1"/>
          <w:sz w:val="24"/>
          <w:szCs w:val="24"/>
          <w:vertAlign w:val="superscript"/>
          <w:rPrChange w:id="2941" w:author="Will Taylor Gough" w:date="2020-08-29T17:25:00Z">
            <w:rPr>
              <w:color w:val="000000" w:themeColor="text1"/>
              <w:sz w:val="24"/>
              <w:szCs w:val="24"/>
              <w:vertAlign w:val="superscript"/>
            </w:rPr>
          </w:rPrChange>
        </w:rPr>
        <w:t>-1</w:t>
      </w:r>
      <w:del w:id="2942" w:author="Will Taylor Gough" w:date="2020-08-29T14:29:00Z">
        <w:r w:rsidR="008D212D" w:rsidRPr="00C05B87" w:rsidDel="001F439D">
          <w:rPr>
            <w:rFonts w:ascii="Times New Roman" w:hAnsi="Times New Roman" w:cs="Times New Roman"/>
            <w:color w:val="000000" w:themeColor="text1"/>
            <w:sz w:val="24"/>
            <w:szCs w:val="24"/>
            <w:rPrChange w:id="2943" w:author="Will Taylor Gough" w:date="2020-08-29T17:25:00Z">
              <w:rPr>
                <w:color w:val="000000" w:themeColor="text1"/>
                <w:sz w:val="24"/>
                <w:szCs w:val="24"/>
              </w:rPr>
            </w:rPrChange>
          </w:rPr>
          <w:delText xml:space="preserve"> during lunge-associated swimming</w:delText>
        </w:r>
      </w:del>
      <w:r w:rsidR="008D212D" w:rsidRPr="00C05B87">
        <w:rPr>
          <w:rFonts w:ascii="Times New Roman" w:hAnsi="Times New Roman" w:cs="Times New Roman"/>
          <w:color w:val="000000" w:themeColor="text1"/>
          <w:sz w:val="24"/>
          <w:szCs w:val="24"/>
          <w:rPrChange w:id="2944" w:author="Will Taylor Gough" w:date="2020-08-29T17:25:00Z">
            <w:rPr>
              <w:color w:val="000000" w:themeColor="text1"/>
              <w:sz w:val="24"/>
              <w:szCs w:val="24"/>
            </w:rPr>
          </w:rPrChange>
        </w:rPr>
        <w:t xml:space="preserve">, </w:t>
      </w:r>
      <w:ins w:id="2945" w:author="Will Taylor Gough" w:date="2020-08-29T14:29:00Z">
        <w:r w:rsidR="001F439D" w:rsidRPr="00C05B87">
          <w:rPr>
            <w:rFonts w:ascii="Times New Roman" w:hAnsi="Times New Roman" w:cs="Times New Roman"/>
            <w:color w:val="000000" w:themeColor="text1"/>
            <w:sz w:val="24"/>
            <w:szCs w:val="24"/>
            <w:rPrChange w:id="2946" w:author="Will Taylor Gough" w:date="2020-08-29T17:25:00Z">
              <w:rPr>
                <w:color w:val="000000" w:themeColor="text1"/>
                <w:sz w:val="24"/>
                <w:szCs w:val="24"/>
              </w:rPr>
            </w:rPrChange>
          </w:rPr>
          <w:t>but mass-specific thrust</w:t>
        </w:r>
      </w:ins>
      <w:ins w:id="2947" w:author="Will Taylor Gough" w:date="2020-08-29T14:32:00Z">
        <w:r w:rsidR="001F439D" w:rsidRPr="00C05B87">
          <w:rPr>
            <w:rFonts w:ascii="Times New Roman" w:hAnsi="Times New Roman" w:cs="Times New Roman"/>
            <w:color w:val="000000" w:themeColor="text1"/>
            <w:sz w:val="24"/>
            <w:szCs w:val="24"/>
            <w:rPrChange w:id="2948" w:author="Will Taylor Gough" w:date="2020-08-29T17:25:00Z">
              <w:rPr>
                <w:color w:val="000000" w:themeColor="text1"/>
                <w:sz w:val="24"/>
                <w:szCs w:val="24"/>
              </w:rPr>
            </w:rPrChange>
          </w:rPr>
          <w:t xml:space="preserve"> values at the species-level</w:t>
        </w:r>
      </w:ins>
      <w:ins w:id="2949" w:author="Will Taylor Gough" w:date="2020-08-29T14:29:00Z">
        <w:r w:rsidR="001F439D" w:rsidRPr="00C05B87">
          <w:rPr>
            <w:rFonts w:ascii="Times New Roman" w:hAnsi="Times New Roman" w:cs="Times New Roman"/>
            <w:color w:val="000000" w:themeColor="text1"/>
            <w:sz w:val="24"/>
            <w:szCs w:val="24"/>
            <w:rPrChange w:id="2950" w:author="Will Taylor Gough" w:date="2020-08-29T17:25:00Z">
              <w:rPr>
                <w:color w:val="000000" w:themeColor="text1"/>
                <w:sz w:val="24"/>
                <w:szCs w:val="24"/>
              </w:rPr>
            </w:rPrChange>
          </w:rPr>
          <w:t xml:space="preserve"> averaged between</w:t>
        </w:r>
      </w:ins>
      <w:ins w:id="2951" w:author="Will Taylor Gough" w:date="2020-08-29T14:30:00Z">
        <w:r w:rsidR="001F439D" w:rsidRPr="00C05B87">
          <w:rPr>
            <w:rFonts w:ascii="Times New Roman" w:hAnsi="Times New Roman" w:cs="Times New Roman"/>
            <w:color w:val="000000" w:themeColor="text1"/>
            <w:sz w:val="24"/>
            <w:szCs w:val="24"/>
            <w:rPrChange w:id="2952" w:author="Will Taylor Gough" w:date="2020-08-29T17:25:00Z">
              <w:rPr>
                <w:color w:val="000000" w:themeColor="text1"/>
                <w:sz w:val="24"/>
                <w:szCs w:val="24"/>
              </w:rPr>
            </w:rPrChange>
          </w:rPr>
          <w:t xml:space="preserve"> 0.30-0.75</w:t>
        </w:r>
      </w:ins>
      <w:ins w:id="2953" w:author="Will Taylor Gough" w:date="2020-08-29T14:29:00Z">
        <w:r w:rsidR="001F439D" w:rsidRPr="00C05B87">
          <w:rPr>
            <w:rFonts w:ascii="Times New Roman" w:hAnsi="Times New Roman" w:cs="Times New Roman"/>
            <w:color w:val="000000" w:themeColor="text1"/>
            <w:sz w:val="24"/>
            <w:szCs w:val="24"/>
            <w:rPrChange w:id="2954" w:author="Will Taylor Gough" w:date="2020-08-29T17:25:00Z">
              <w:rPr>
                <w:color w:val="000000" w:themeColor="text1"/>
                <w:sz w:val="24"/>
                <w:szCs w:val="24"/>
              </w:rPr>
            </w:rPrChange>
          </w:rPr>
          <w:t xml:space="preserve"> W kg</w:t>
        </w:r>
        <w:r w:rsidR="001F439D" w:rsidRPr="00C05B87">
          <w:rPr>
            <w:rFonts w:ascii="Times New Roman" w:hAnsi="Times New Roman" w:cs="Times New Roman"/>
            <w:color w:val="000000" w:themeColor="text1"/>
            <w:sz w:val="24"/>
            <w:szCs w:val="24"/>
            <w:vertAlign w:val="superscript"/>
            <w:rPrChange w:id="2955" w:author="Will Taylor Gough" w:date="2020-08-29T17:25:00Z">
              <w:rPr>
                <w:color w:val="000000" w:themeColor="text1"/>
                <w:sz w:val="24"/>
                <w:szCs w:val="24"/>
                <w:vertAlign w:val="superscript"/>
              </w:rPr>
            </w:rPrChange>
          </w:rPr>
          <w:t>-1</w:t>
        </w:r>
        <w:r w:rsidR="001F439D" w:rsidRPr="00C05B87">
          <w:rPr>
            <w:rFonts w:ascii="Times New Roman" w:hAnsi="Times New Roman" w:cs="Times New Roman"/>
            <w:color w:val="000000" w:themeColor="text1"/>
            <w:sz w:val="24"/>
            <w:szCs w:val="24"/>
            <w:rPrChange w:id="2956" w:author="Will Taylor Gough" w:date="2020-08-29T17:25:00Z">
              <w:rPr>
                <w:color w:val="000000" w:themeColor="text1"/>
                <w:sz w:val="24"/>
                <w:szCs w:val="24"/>
              </w:rPr>
            </w:rPrChange>
          </w:rPr>
          <w:t>, w</w:t>
        </w:r>
      </w:ins>
      <w:del w:id="2957" w:author="Will Taylor Gough" w:date="2020-08-29T14:29:00Z">
        <w:r w:rsidR="008D212D" w:rsidRPr="00C05B87" w:rsidDel="001F439D">
          <w:rPr>
            <w:rFonts w:ascii="Times New Roman" w:hAnsi="Times New Roman" w:cs="Times New Roman"/>
            <w:color w:val="000000" w:themeColor="text1"/>
            <w:sz w:val="24"/>
            <w:szCs w:val="24"/>
            <w:rPrChange w:id="2958" w:author="Will Taylor Gough" w:date="2020-08-29T17:25:00Z">
              <w:rPr>
                <w:color w:val="000000" w:themeColor="text1"/>
                <w:sz w:val="24"/>
                <w:szCs w:val="24"/>
              </w:rPr>
            </w:rPrChange>
          </w:rPr>
          <w:delText>w</w:delText>
        </w:r>
      </w:del>
      <w:r w:rsidR="008D212D" w:rsidRPr="00C05B87">
        <w:rPr>
          <w:rFonts w:ascii="Times New Roman" w:hAnsi="Times New Roman" w:cs="Times New Roman"/>
          <w:color w:val="000000" w:themeColor="text1"/>
          <w:sz w:val="24"/>
          <w:szCs w:val="24"/>
          <w:rPrChange w:id="2959" w:author="Will Taylor Gough" w:date="2020-08-29T17:25:00Z">
            <w:rPr>
              <w:color w:val="000000" w:themeColor="text1"/>
              <w:sz w:val="24"/>
              <w:szCs w:val="24"/>
            </w:rPr>
          </w:rPrChange>
        </w:rPr>
        <w:t>hich was</w:t>
      </w:r>
      <w:del w:id="2960" w:author="Will Taylor Gough" w:date="2020-08-29T14:30:00Z">
        <w:r w:rsidR="008D212D" w:rsidRPr="00C05B87" w:rsidDel="001F439D">
          <w:rPr>
            <w:rFonts w:ascii="Times New Roman" w:hAnsi="Times New Roman" w:cs="Times New Roman"/>
            <w:color w:val="000000" w:themeColor="text1"/>
            <w:sz w:val="24"/>
            <w:szCs w:val="24"/>
            <w:rPrChange w:id="2961" w:author="Will Taylor Gough" w:date="2020-08-29T17:25:00Z">
              <w:rPr>
                <w:color w:val="000000" w:themeColor="text1"/>
                <w:sz w:val="24"/>
                <w:szCs w:val="24"/>
              </w:rPr>
            </w:rPrChange>
          </w:rPr>
          <w:delText xml:space="preserve"> an</w:delText>
        </w:r>
      </w:del>
      <w:r w:rsidR="008D212D" w:rsidRPr="00C05B87">
        <w:rPr>
          <w:rFonts w:ascii="Times New Roman" w:hAnsi="Times New Roman" w:cs="Times New Roman"/>
          <w:color w:val="000000" w:themeColor="text1"/>
          <w:sz w:val="24"/>
          <w:szCs w:val="24"/>
          <w:rPrChange w:id="2962" w:author="Will Taylor Gough" w:date="2020-08-29T17:25:00Z">
            <w:rPr>
              <w:color w:val="000000" w:themeColor="text1"/>
              <w:sz w:val="24"/>
              <w:szCs w:val="24"/>
            </w:rPr>
          </w:rPrChange>
        </w:rPr>
        <w:t xml:space="preserve"> </w:t>
      </w:r>
      <w:ins w:id="2963" w:author="Will Taylor Gough" w:date="2020-08-29T14:30:00Z">
        <w:r w:rsidR="001F439D" w:rsidRPr="00C05B87">
          <w:rPr>
            <w:rFonts w:ascii="Times New Roman" w:hAnsi="Times New Roman" w:cs="Times New Roman"/>
            <w:color w:val="000000" w:themeColor="text1"/>
            <w:sz w:val="24"/>
            <w:szCs w:val="24"/>
            <w:rPrChange w:id="2964" w:author="Will Taylor Gough" w:date="2020-08-29T17:25:00Z">
              <w:rPr>
                <w:color w:val="000000" w:themeColor="text1"/>
                <w:sz w:val="24"/>
                <w:szCs w:val="24"/>
              </w:rPr>
            </w:rPrChange>
          </w:rPr>
          <w:t xml:space="preserve">two </w:t>
        </w:r>
      </w:ins>
      <w:r w:rsidR="008D212D" w:rsidRPr="00C05B87">
        <w:rPr>
          <w:rFonts w:ascii="Times New Roman" w:hAnsi="Times New Roman" w:cs="Times New Roman"/>
          <w:color w:val="000000" w:themeColor="text1"/>
          <w:sz w:val="24"/>
          <w:szCs w:val="24"/>
          <w:rPrChange w:id="2965" w:author="Will Taylor Gough" w:date="2020-08-29T17:25:00Z">
            <w:rPr>
              <w:color w:val="000000" w:themeColor="text1"/>
              <w:sz w:val="24"/>
              <w:szCs w:val="24"/>
            </w:rPr>
          </w:rPrChange>
        </w:rPr>
        <w:t>order</w:t>
      </w:r>
      <w:ins w:id="2966" w:author="Will Taylor Gough" w:date="2020-08-29T14:30:00Z">
        <w:r w:rsidR="001F439D" w:rsidRPr="00C05B87">
          <w:rPr>
            <w:rFonts w:ascii="Times New Roman" w:hAnsi="Times New Roman" w:cs="Times New Roman"/>
            <w:color w:val="000000" w:themeColor="text1"/>
            <w:sz w:val="24"/>
            <w:szCs w:val="24"/>
            <w:rPrChange w:id="2967" w:author="Will Taylor Gough" w:date="2020-08-29T17:25:00Z">
              <w:rPr>
                <w:color w:val="000000" w:themeColor="text1"/>
                <w:sz w:val="24"/>
                <w:szCs w:val="24"/>
              </w:rPr>
            </w:rPrChange>
          </w:rPr>
          <w:t>s</w:t>
        </w:r>
      </w:ins>
      <w:r w:rsidR="008D212D" w:rsidRPr="00C05B87">
        <w:rPr>
          <w:rFonts w:ascii="Times New Roman" w:hAnsi="Times New Roman" w:cs="Times New Roman"/>
          <w:color w:val="000000" w:themeColor="text1"/>
          <w:sz w:val="24"/>
          <w:szCs w:val="24"/>
          <w:rPrChange w:id="2968" w:author="Will Taylor Gough" w:date="2020-08-29T17:25:00Z">
            <w:rPr>
              <w:color w:val="000000" w:themeColor="text1"/>
              <w:sz w:val="24"/>
              <w:szCs w:val="24"/>
            </w:rPr>
          </w:rPrChange>
        </w:rPr>
        <w:t xml:space="preserve"> of magnitude lower</w:t>
      </w:r>
      <w:del w:id="2969" w:author="Will Taylor Gough" w:date="2020-08-29T14:31:00Z">
        <w:r w:rsidR="008D212D" w:rsidRPr="00C05B87" w:rsidDel="001F439D">
          <w:rPr>
            <w:rFonts w:ascii="Times New Roman" w:hAnsi="Times New Roman" w:cs="Times New Roman"/>
            <w:color w:val="000000" w:themeColor="text1"/>
            <w:sz w:val="24"/>
            <w:szCs w:val="24"/>
            <w:rPrChange w:id="2970" w:author="Will Taylor Gough" w:date="2020-08-29T17:25:00Z">
              <w:rPr>
                <w:color w:val="000000" w:themeColor="text1"/>
                <w:sz w:val="24"/>
                <w:szCs w:val="24"/>
              </w:rPr>
            </w:rPrChange>
          </w:rPr>
          <w:delText xml:space="preserve"> than the odontocetes</w:delText>
        </w:r>
      </w:del>
      <w:r w:rsidR="008D212D" w:rsidRPr="00C05B87">
        <w:rPr>
          <w:rFonts w:ascii="Times New Roman" w:hAnsi="Times New Roman" w:cs="Times New Roman"/>
          <w:color w:val="000000" w:themeColor="text1"/>
          <w:sz w:val="24"/>
          <w:szCs w:val="24"/>
          <w:rPrChange w:id="2971" w:author="Will Taylor Gough" w:date="2020-08-29T17:25:00Z">
            <w:rPr>
              <w:color w:val="000000" w:themeColor="text1"/>
              <w:sz w:val="24"/>
              <w:szCs w:val="24"/>
            </w:rPr>
          </w:rPrChange>
        </w:rPr>
        <w:t xml:space="preserve"> (Fig 4A</w:t>
      </w:r>
      <w:ins w:id="2972" w:author="Will Taylor Gough" w:date="2020-08-29T18:14:00Z">
        <w:r w:rsidR="009935C4">
          <w:rPr>
            <w:rFonts w:ascii="Times New Roman" w:hAnsi="Times New Roman" w:cs="Times New Roman"/>
            <w:color w:val="000000" w:themeColor="text1"/>
            <w:sz w:val="24"/>
            <w:szCs w:val="24"/>
          </w:rPr>
          <w:t>; Table 3</w:t>
        </w:r>
      </w:ins>
      <w:r w:rsidR="008D212D" w:rsidRPr="00C05B87">
        <w:rPr>
          <w:rFonts w:ascii="Times New Roman" w:hAnsi="Times New Roman" w:cs="Times New Roman"/>
          <w:color w:val="000000" w:themeColor="text1"/>
          <w:sz w:val="24"/>
          <w:szCs w:val="24"/>
          <w:rPrChange w:id="2973" w:author="Will Taylor Gough" w:date="2020-08-29T17:25:00Z">
            <w:rPr>
              <w:color w:val="000000" w:themeColor="text1"/>
              <w:sz w:val="24"/>
              <w:szCs w:val="24"/>
            </w:rPr>
          </w:rPrChange>
        </w:rPr>
        <w:t xml:space="preserve">). </w:t>
      </w:r>
      <w:ins w:id="2974" w:author="Will Taylor Gough" w:date="2020-08-29T14:37:00Z">
        <w:r w:rsidR="001F439D" w:rsidRPr="00C05B87">
          <w:rPr>
            <w:rFonts w:ascii="Times New Roman" w:hAnsi="Times New Roman" w:cs="Times New Roman"/>
            <w:color w:val="000000" w:themeColor="text1"/>
            <w:sz w:val="24"/>
            <w:szCs w:val="24"/>
            <w:rPrChange w:id="2975" w:author="Will Taylor Gough" w:date="2020-08-29T17:25:00Z">
              <w:rPr>
                <w:color w:val="000000" w:themeColor="text1"/>
                <w:sz w:val="24"/>
                <w:szCs w:val="24"/>
              </w:rPr>
            </w:rPrChange>
          </w:rPr>
          <w:t xml:space="preserve">These </w:t>
        </w:r>
      </w:ins>
      <w:ins w:id="2976" w:author="Will Taylor Gough" w:date="2020-08-29T14:42:00Z">
        <w:r w:rsidR="00E216C4" w:rsidRPr="00C05B87">
          <w:rPr>
            <w:rFonts w:ascii="Times New Roman" w:hAnsi="Times New Roman" w:cs="Times New Roman"/>
            <w:color w:val="000000" w:themeColor="text1"/>
            <w:sz w:val="24"/>
            <w:szCs w:val="24"/>
            <w:rPrChange w:id="2977" w:author="Will Taylor Gough" w:date="2020-08-29T17:25:00Z">
              <w:rPr>
                <w:color w:val="000000" w:themeColor="text1"/>
                <w:sz w:val="24"/>
                <w:szCs w:val="24"/>
              </w:rPr>
            </w:rPrChange>
          </w:rPr>
          <w:t xml:space="preserve">results suggest that mysticetes </w:t>
        </w:r>
      </w:ins>
      <w:ins w:id="2978" w:author="Will Taylor Gough" w:date="2020-08-29T14:44:00Z">
        <w:r w:rsidR="00E216C4" w:rsidRPr="00C05B87">
          <w:rPr>
            <w:rFonts w:ascii="Times New Roman" w:hAnsi="Times New Roman" w:cs="Times New Roman"/>
            <w:color w:val="000000" w:themeColor="text1"/>
            <w:sz w:val="24"/>
            <w:szCs w:val="24"/>
            <w:rPrChange w:id="2979" w:author="Will Taylor Gough" w:date="2020-08-29T17:25:00Z">
              <w:rPr>
                <w:color w:val="000000" w:themeColor="text1"/>
                <w:sz w:val="24"/>
                <w:szCs w:val="24"/>
              </w:rPr>
            </w:rPrChange>
          </w:rPr>
          <w:t xml:space="preserve">typically </w:t>
        </w:r>
      </w:ins>
      <w:ins w:id="2980" w:author="Will Taylor Gough" w:date="2020-08-29T14:42:00Z">
        <w:r w:rsidR="00E216C4" w:rsidRPr="00C05B87">
          <w:rPr>
            <w:rFonts w:ascii="Times New Roman" w:hAnsi="Times New Roman" w:cs="Times New Roman"/>
            <w:color w:val="000000" w:themeColor="text1"/>
            <w:sz w:val="24"/>
            <w:szCs w:val="24"/>
            <w:rPrChange w:id="2981" w:author="Will Taylor Gough" w:date="2020-08-29T17:25:00Z">
              <w:rPr>
                <w:color w:val="000000" w:themeColor="text1"/>
                <w:sz w:val="24"/>
                <w:szCs w:val="24"/>
              </w:rPr>
            </w:rPrChange>
          </w:rPr>
          <w:t xml:space="preserve">maintain </w:t>
        </w:r>
      </w:ins>
      <w:ins w:id="2982" w:author="Will Taylor Gough" w:date="2020-08-29T14:37:00Z">
        <w:r w:rsidR="001F439D" w:rsidRPr="00C05B87">
          <w:rPr>
            <w:rFonts w:ascii="Times New Roman" w:hAnsi="Times New Roman" w:cs="Times New Roman"/>
            <w:color w:val="000000" w:themeColor="text1"/>
            <w:sz w:val="24"/>
            <w:szCs w:val="24"/>
            <w:rPrChange w:id="2983" w:author="Will Taylor Gough" w:date="2020-08-29T17:25:00Z">
              <w:rPr>
                <w:color w:val="000000" w:themeColor="text1"/>
                <w:sz w:val="24"/>
                <w:szCs w:val="24"/>
              </w:rPr>
            </w:rPrChange>
          </w:rPr>
          <w:t xml:space="preserve">low </w:t>
        </w:r>
      </w:ins>
      <w:ins w:id="2984" w:author="Will Taylor Gough" w:date="2020-08-29T14:39:00Z">
        <w:r w:rsidR="00E216C4" w:rsidRPr="00C05B87">
          <w:rPr>
            <w:rFonts w:ascii="Times New Roman" w:hAnsi="Times New Roman" w:cs="Times New Roman"/>
            <w:color w:val="000000" w:themeColor="text1"/>
            <w:sz w:val="24"/>
            <w:szCs w:val="24"/>
            <w:rPrChange w:id="2985" w:author="Will Taylor Gough" w:date="2020-08-29T17:25:00Z">
              <w:rPr>
                <w:color w:val="000000" w:themeColor="text1"/>
                <w:sz w:val="24"/>
                <w:szCs w:val="24"/>
              </w:rPr>
            </w:rPrChange>
          </w:rPr>
          <w:t xml:space="preserve">average </w:t>
        </w:r>
      </w:ins>
      <w:ins w:id="2986" w:author="Will Taylor Gough" w:date="2020-08-29T14:37:00Z">
        <w:r w:rsidR="001F439D" w:rsidRPr="00C05B87">
          <w:rPr>
            <w:rFonts w:ascii="Times New Roman" w:hAnsi="Times New Roman" w:cs="Times New Roman"/>
            <w:color w:val="000000" w:themeColor="text1"/>
            <w:sz w:val="24"/>
            <w:szCs w:val="24"/>
            <w:rPrChange w:id="2987" w:author="Will Taylor Gough" w:date="2020-08-29T17:25:00Z">
              <w:rPr>
                <w:color w:val="000000" w:themeColor="text1"/>
                <w:sz w:val="24"/>
                <w:szCs w:val="24"/>
              </w:rPr>
            </w:rPrChange>
          </w:rPr>
          <w:t xml:space="preserve">mass-specific thrust values </w:t>
        </w:r>
      </w:ins>
      <w:ins w:id="2988" w:author="Will Taylor Gough" w:date="2020-08-29T14:42:00Z">
        <w:r w:rsidR="00E216C4" w:rsidRPr="00C05B87">
          <w:rPr>
            <w:rFonts w:ascii="Times New Roman" w:hAnsi="Times New Roman" w:cs="Times New Roman"/>
            <w:color w:val="000000" w:themeColor="text1"/>
            <w:sz w:val="24"/>
            <w:szCs w:val="24"/>
            <w:rPrChange w:id="2989" w:author="Will Taylor Gough" w:date="2020-08-29T17:25:00Z">
              <w:rPr>
                <w:color w:val="000000" w:themeColor="text1"/>
                <w:sz w:val="24"/>
                <w:szCs w:val="24"/>
              </w:rPr>
            </w:rPrChange>
          </w:rPr>
          <w:t xml:space="preserve">in accordance with their </w:t>
        </w:r>
      </w:ins>
      <w:ins w:id="2990" w:author="Will Taylor Gough" w:date="2020-08-29T14:38:00Z">
        <w:r w:rsidR="00E216C4" w:rsidRPr="00C05B87">
          <w:rPr>
            <w:rFonts w:ascii="Times New Roman" w:hAnsi="Times New Roman" w:cs="Times New Roman"/>
            <w:color w:val="000000" w:themeColor="text1"/>
            <w:sz w:val="24"/>
            <w:szCs w:val="24"/>
            <w:rPrChange w:id="2991" w:author="Will Taylor Gough" w:date="2020-08-29T17:25:00Z">
              <w:rPr>
                <w:color w:val="000000" w:themeColor="text1"/>
                <w:sz w:val="24"/>
                <w:szCs w:val="24"/>
              </w:rPr>
            </w:rPrChange>
          </w:rPr>
          <w:t>relatively steady swimming speeds (~</w:t>
        </w:r>
      </w:ins>
      <w:ins w:id="2992" w:author="Will Taylor Gough" w:date="2020-08-29T15:08:00Z">
        <w:r w:rsidR="008068C5" w:rsidRPr="00C05B87">
          <w:rPr>
            <w:rFonts w:ascii="Times New Roman" w:hAnsi="Times New Roman" w:cs="Times New Roman"/>
            <w:color w:val="000000" w:themeColor="text1"/>
            <w:sz w:val="24"/>
            <w:szCs w:val="24"/>
            <w:rPrChange w:id="2993" w:author="Will Taylor Gough" w:date="2020-08-29T17:25:00Z">
              <w:rPr>
                <w:color w:val="000000" w:themeColor="text1"/>
                <w:sz w:val="24"/>
                <w:szCs w:val="24"/>
              </w:rPr>
            </w:rPrChange>
          </w:rPr>
          <w:t>1.5-</w:t>
        </w:r>
      </w:ins>
      <w:ins w:id="2994" w:author="Will Taylor Gough" w:date="2020-08-29T14:38:00Z">
        <w:r w:rsidR="00E216C4" w:rsidRPr="00C05B87">
          <w:rPr>
            <w:rFonts w:ascii="Times New Roman" w:hAnsi="Times New Roman" w:cs="Times New Roman"/>
            <w:color w:val="000000" w:themeColor="text1"/>
            <w:sz w:val="24"/>
            <w:szCs w:val="24"/>
            <w:rPrChange w:id="2995" w:author="Will Taylor Gough" w:date="2020-08-29T17:25:00Z">
              <w:rPr>
                <w:color w:val="000000" w:themeColor="text1"/>
                <w:sz w:val="24"/>
                <w:szCs w:val="24"/>
              </w:rPr>
            </w:rPrChange>
          </w:rPr>
          <w:t>2.5 m s</w:t>
        </w:r>
        <w:r w:rsidR="00E216C4" w:rsidRPr="00C05B87">
          <w:rPr>
            <w:rFonts w:ascii="Times New Roman" w:hAnsi="Times New Roman" w:cs="Times New Roman"/>
            <w:color w:val="000000" w:themeColor="text1"/>
            <w:sz w:val="24"/>
            <w:szCs w:val="24"/>
            <w:vertAlign w:val="superscript"/>
            <w:rPrChange w:id="2996" w:author="Will Taylor Gough" w:date="2020-08-29T17:25:00Z">
              <w:rPr>
                <w:color w:val="000000" w:themeColor="text1"/>
                <w:sz w:val="24"/>
                <w:szCs w:val="24"/>
                <w:vertAlign w:val="superscript"/>
              </w:rPr>
            </w:rPrChange>
          </w:rPr>
          <w:t>-1</w:t>
        </w:r>
        <w:r w:rsidR="00E216C4" w:rsidRPr="00C05B87">
          <w:rPr>
            <w:rFonts w:ascii="Times New Roman" w:hAnsi="Times New Roman" w:cs="Times New Roman"/>
            <w:color w:val="000000" w:themeColor="text1"/>
            <w:sz w:val="24"/>
            <w:szCs w:val="24"/>
            <w:rPrChange w:id="2997" w:author="Will Taylor Gough" w:date="2020-08-29T17:25:00Z">
              <w:rPr>
                <w:color w:val="000000" w:themeColor="text1"/>
                <w:sz w:val="24"/>
                <w:szCs w:val="24"/>
              </w:rPr>
            </w:rPrChange>
          </w:rPr>
          <w:t>)</w:t>
        </w:r>
      </w:ins>
      <w:ins w:id="2998" w:author="Will Taylor Gough" w:date="2020-08-29T14:43:00Z">
        <w:r w:rsidR="00E216C4" w:rsidRPr="00C05B87">
          <w:rPr>
            <w:rFonts w:ascii="Times New Roman" w:hAnsi="Times New Roman" w:cs="Times New Roman"/>
            <w:color w:val="000000" w:themeColor="text1"/>
            <w:sz w:val="24"/>
            <w:szCs w:val="24"/>
            <w:rPrChange w:id="2999" w:author="Will Taylor Gough" w:date="2020-08-29T17:25:00Z">
              <w:rPr>
                <w:color w:val="000000" w:themeColor="text1"/>
                <w:sz w:val="24"/>
                <w:szCs w:val="24"/>
              </w:rPr>
            </w:rPrChange>
          </w:rPr>
          <w:t xml:space="preserve">, but that they can attain extremely high </w:t>
        </w:r>
      </w:ins>
      <w:ins w:id="3000" w:author="Will Taylor Gough" w:date="2020-08-29T14:44:00Z">
        <w:r w:rsidR="00E216C4" w:rsidRPr="00C05B87">
          <w:rPr>
            <w:rFonts w:ascii="Times New Roman" w:hAnsi="Times New Roman" w:cs="Times New Roman"/>
            <w:color w:val="000000" w:themeColor="text1"/>
            <w:sz w:val="24"/>
            <w:szCs w:val="24"/>
            <w:rPrChange w:id="3001" w:author="Will Taylor Gough" w:date="2020-08-29T17:25:00Z">
              <w:rPr>
                <w:color w:val="000000" w:themeColor="text1"/>
                <w:sz w:val="24"/>
                <w:szCs w:val="24"/>
              </w:rPr>
            </w:rPrChange>
          </w:rPr>
          <w:t>mass-specif</w:t>
        </w:r>
      </w:ins>
      <w:ins w:id="3002" w:author="Will Taylor Gough" w:date="2020-08-29T14:47:00Z">
        <w:r w:rsidR="00E216C4" w:rsidRPr="00C05B87">
          <w:rPr>
            <w:rFonts w:ascii="Times New Roman" w:hAnsi="Times New Roman" w:cs="Times New Roman"/>
            <w:color w:val="000000" w:themeColor="text1"/>
            <w:sz w:val="24"/>
            <w:szCs w:val="24"/>
            <w:rPrChange w:id="3003" w:author="Will Taylor Gough" w:date="2020-08-29T17:25:00Z">
              <w:rPr>
                <w:color w:val="000000" w:themeColor="text1"/>
                <w:sz w:val="24"/>
                <w:szCs w:val="24"/>
              </w:rPr>
            </w:rPrChange>
          </w:rPr>
          <w:t>i</w:t>
        </w:r>
      </w:ins>
      <w:ins w:id="3004" w:author="Will Taylor Gough" w:date="2020-08-29T14:44:00Z">
        <w:r w:rsidR="00E216C4" w:rsidRPr="00C05B87">
          <w:rPr>
            <w:rFonts w:ascii="Times New Roman" w:hAnsi="Times New Roman" w:cs="Times New Roman"/>
            <w:color w:val="000000" w:themeColor="text1"/>
            <w:sz w:val="24"/>
            <w:szCs w:val="24"/>
            <w:rPrChange w:id="3005" w:author="Will Taylor Gough" w:date="2020-08-29T17:25:00Z">
              <w:rPr>
                <w:color w:val="000000" w:themeColor="text1"/>
                <w:sz w:val="24"/>
                <w:szCs w:val="24"/>
              </w:rPr>
            </w:rPrChange>
          </w:rPr>
          <w:t xml:space="preserve">c </w:t>
        </w:r>
      </w:ins>
      <w:ins w:id="3006" w:author="Will Taylor Gough" w:date="2020-08-29T14:43:00Z">
        <w:r w:rsidR="00E216C4" w:rsidRPr="00C05B87">
          <w:rPr>
            <w:rFonts w:ascii="Times New Roman" w:hAnsi="Times New Roman" w:cs="Times New Roman"/>
            <w:color w:val="000000" w:themeColor="text1"/>
            <w:sz w:val="24"/>
            <w:szCs w:val="24"/>
            <w:rPrChange w:id="3007" w:author="Will Taylor Gough" w:date="2020-08-29T17:25:00Z">
              <w:rPr>
                <w:color w:val="000000" w:themeColor="text1"/>
                <w:sz w:val="24"/>
                <w:szCs w:val="24"/>
              </w:rPr>
            </w:rPrChange>
          </w:rPr>
          <w:t xml:space="preserve">thrust power output </w:t>
        </w:r>
      </w:ins>
      <w:ins w:id="3008" w:author="Will Taylor Gough" w:date="2020-08-29T14:44:00Z">
        <w:r w:rsidR="00E216C4" w:rsidRPr="00C05B87">
          <w:rPr>
            <w:rFonts w:ascii="Times New Roman" w:hAnsi="Times New Roman" w:cs="Times New Roman"/>
            <w:color w:val="000000" w:themeColor="text1"/>
            <w:sz w:val="24"/>
            <w:szCs w:val="24"/>
            <w:rPrChange w:id="3009" w:author="Will Taylor Gough" w:date="2020-08-29T17:25:00Z">
              <w:rPr>
                <w:color w:val="000000" w:themeColor="text1"/>
                <w:sz w:val="24"/>
                <w:szCs w:val="24"/>
              </w:rPr>
            </w:rPrChange>
          </w:rPr>
          <w:t>when properly motivated. Swimming speeds higher than those found in our dataset have also been found for</w:t>
        </w:r>
      </w:ins>
      <w:ins w:id="3010" w:author="Will Taylor Gough" w:date="2020-08-29T14:45:00Z">
        <w:r w:rsidR="00E216C4" w:rsidRPr="00C05B87">
          <w:rPr>
            <w:rFonts w:ascii="Times New Roman" w:hAnsi="Times New Roman" w:cs="Times New Roman"/>
            <w:color w:val="000000" w:themeColor="text1"/>
            <w:sz w:val="24"/>
            <w:szCs w:val="24"/>
            <w:rPrChange w:id="3011" w:author="Will Taylor Gough" w:date="2020-08-29T17:25:00Z">
              <w:rPr>
                <w:color w:val="000000" w:themeColor="text1"/>
                <w:sz w:val="24"/>
                <w:szCs w:val="24"/>
              </w:rPr>
            </w:rPrChange>
          </w:rPr>
          <w:t xml:space="preserve"> </w:t>
        </w:r>
      </w:ins>
      <w:del w:id="3012" w:author="Will Taylor Gough" w:date="2020-08-29T14:31:00Z">
        <w:r w:rsidR="008D212D" w:rsidRPr="00C05B87" w:rsidDel="001F439D">
          <w:rPr>
            <w:rFonts w:ascii="Times New Roman" w:hAnsi="Times New Roman" w:cs="Times New Roman"/>
            <w:color w:val="000000" w:themeColor="text1"/>
            <w:sz w:val="24"/>
            <w:szCs w:val="24"/>
            <w:rPrChange w:id="3013" w:author="Will Taylor Gough" w:date="2020-08-29T17:25:00Z">
              <w:rPr>
                <w:color w:val="000000" w:themeColor="text1"/>
                <w:sz w:val="24"/>
                <w:szCs w:val="24"/>
              </w:rPr>
            </w:rPrChange>
          </w:rPr>
          <w:delText>However, h</w:delText>
        </w:r>
      </w:del>
      <w:del w:id="3014" w:author="Will Taylor Gough" w:date="2020-08-29T14:45:00Z">
        <w:r w:rsidR="008D212D" w:rsidRPr="00C05B87" w:rsidDel="00E216C4">
          <w:rPr>
            <w:rFonts w:ascii="Times New Roman" w:hAnsi="Times New Roman" w:cs="Times New Roman"/>
            <w:color w:val="000000" w:themeColor="text1"/>
            <w:sz w:val="24"/>
            <w:szCs w:val="24"/>
            <w:rPrChange w:id="3015" w:author="Will Taylor Gough" w:date="2020-08-29T17:25:00Z">
              <w:rPr>
                <w:color w:val="000000" w:themeColor="text1"/>
                <w:sz w:val="24"/>
                <w:szCs w:val="24"/>
              </w:rPr>
            </w:rPrChange>
          </w:rPr>
          <w:delText>u</w:delText>
        </w:r>
      </w:del>
      <w:ins w:id="3016" w:author="Will Taylor Gough" w:date="2020-08-29T14:45:00Z">
        <w:r w:rsidR="00E216C4" w:rsidRPr="00C05B87">
          <w:rPr>
            <w:rFonts w:ascii="Times New Roman" w:hAnsi="Times New Roman" w:cs="Times New Roman"/>
            <w:color w:val="000000" w:themeColor="text1"/>
            <w:sz w:val="24"/>
            <w:szCs w:val="24"/>
            <w:rPrChange w:id="3017" w:author="Will Taylor Gough" w:date="2020-08-29T17:25:00Z">
              <w:rPr>
                <w:color w:val="000000" w:themeColor="text1"/>
                <w:sz w:val="24"/>
                <w:szCs w:val="24"/>
              </w:rPr>
            </w:rPrChange>
          </w:rPr>
          <w:t>hu</w:t>
        </w:r>
      </w:ins>
      <w:r w:rsidR="008D212D" w:rsidRPr="00C05B87">
        <w:rPr>
          <w:rFonts w:ascii="Times New Roman" w:hAnsi="Times New Roman" w:cs="Times New Roman"/>
          <w:color w:val="000000" w:themeColor="text1"/>
          <w:sz w:val="24"/>
          <w:szCs w:val="24"/>
          <w:rPrChange w:id="3018" w:author="Will Taylor Gough" w:date="2020-08-29T17:25:00Z">
            <w:rPr>
              <w:color w:val="000000" w:themeColor="text1"/>
              <w:sz w:val="24"/>
              <w:szCs w:val="24"/>
            </w:rPr>
          </w:rPrChange>
        </w:rPr>
        <w:t xml:space="preserve">mpbacks </w:t>
      </w:r>
      <w:ins w:id="3019" w:author="Will Taylor Gough" w:date="2020-08-29T14:47:00Z">
        <w:r w:rsidR="00E216C4" w:rsidRPr="00C05B87">
          <w:rPr>
            <w:rFonts w:ascii="Times New Roman" w:hAnsi="Times New Roman" w:cs="Times New Roman"/>
            <w:color w:val="000000" w:themeColor="text1"/>
            <w:sz w:val="24"/>
            <w:szCs w:val="24"/>
            <w:rPrChange w:id="3020" w:author="Will Taylor Gough" w:date="2020-08-29T17:25:00Z">
              <w:rPr>
                <w:color w:val="000000" w:themeColor="text1"/>
                <w:sz w:val="24"/>
                <w:szCs w:val="24"/>
              </w:rPr>
            </w:rPrChange>
          </w:rPr>
          <w:t>(</w:t>
        </w:r>
      </w:ins>
      <w:del w:id="3021" w:author="Will Taylor Gough" w:date="2020-08-29T14:47:00Z">
        <w:r w:rsidR="008D212D" w:rsidRPr="00C05B87" w:rsidDel="00E216C4">
          <w:rPr>
            <w:rFonts w:ascii="Times New Roman" w:hAnsi="Times New Roman" w:cs="Times New Roman"/>
            <w:color w:val="000000" w:themeColor="text1"/>
            <w:sz w:val="24"/>
            <w:szCs w:val="24"/>
            <w:rPrChange w:id="3022" w:author="Will Taylor Gough" w:date="2020-08-29T17:25:00Z">
              <w:rPr>
                <w:color w:val="000000" w:themeColor="text1"/>
                <w:sz w:val="24"/>
                <w:szCs w:val="24"/>
              </w:rPr>
            </w:rPrChange>
          </w:rPr>
          <w:delText xml:space="preserve">have been recorded to swim at speeds </w:delText>
        </w:r>
      </w:del>
      <w:r w:rsidR="008D212D" w:rsidRPr="00C05B87">
        <w:rPr>
          <w:rFonts w:ascii="Times New Roman" w:hAnsi="Times New Roman" w:cs="Times New Roman"/>
          <w:color w:val="000000" w:themeColor="text1"/>
          <w:sz w:val="24"/>
          <w:szCs w:val="24"/>
          <w:rPrChange w:id="3023" w:author="Will Taylor Gough" w:date="2020-08-29T17:25:00Z">
            <w:rPr>
              <w:color w:val="000000" w:themeColor="text1"/>
              <w:sz w:val="24"/>
              <w:szCs w:val="24"/>
            </w:rPr>
          </w:rPrChange>
        </w:rPr>
        <w:t xml:space="preserve">up to </w:t>
      </w:r>
      <w:ins w:id="3024" w:author="Will Taylor Gough" w:date="2020-08-29T14:46:00Z">
        <w:r w:rsidR="00E216C4" w:rsidRPr="00C05B87">
          <w:rPr>
            <w:rFonts w:ascii="Times New Roman" w:hAnsi="Times New Roman" w:cs="Times New Roman"/>
            <w:color w:val="000000" w:themeColor="text1"/>
            <w:sz w:val="24"/>
            <w:szCs w:val="24"/>
            <w:rPrChange w:id="3025" w:author="Will Taylor Gough" w:date="2020-08-29T17:25:00Z">
              <w:rPr>
                <w:color w:val="000000" w:themeColor="text1"/>
                <w:sz w:val="24"/>
                <w:szCs w:val="24"/>
              </w:rPr>
            </w:rPrChange>
          </w:rPr>
          <w:t>~9</w:t>
        </w:r>
      </w:ins>
      <w:del w:id="3026" w:author="Will Taylor Gough" w:date="2020-08-29T14:46:00Z">
        <w:r w:rsidR="008D212D" w:rsidRPr="00C05B87" w:rsidDel="00E216C4">
          <w:rPr>
            <w:rFonts w:ascii="Times New Roman" w:hAnsi="Times New Roman" w:cs="Times New Roman"/>
            <w:color w:val="000000" w:themeColor="text1"/>
            <w:sz w:val="24"/>
            <w:szCs w:val="24"/>
            <w:rPrChange w:id="3027" w:author="Will Taylor Gough" w:date="2020-08-29T17:25:00Z">
              <w:rPr>
                <w:color w:val="000000" w:themeColor="text1"/>
                <w:sz w:val="24"/>
                <w:szCs w:val="24"/>
              </w:rPr>
            </w:rPrChange>
          </w:rPr>
          <w:delText>7.5</w:delText>
        </w:r>
      </w:del>
      <w:r w:rsidR="008D212D" w:rsidRPr="00C05B87">
        <w:rPr>
          <w:rFonts w:ascii="Times New Roman" w:hAnsi="Times New Roman" w:cs="Times New Roman"/>
          <w:color w:val="000000" w:themeColor="text1"/>
          <w:sz w:val="24"/>
          <w:szCs w:val="24"/>
          <w:rPrChange w:id="3028" w:author="Will Taylor Gough" w:date="2020-08-29T17:25:00Z">
            <w:rPr>
              <w:color w:val="000000" w:themeColor="text1"/>
              <w:sz w:val="24"/>
              <w:szCs w:val="24"/>
            </w:rPr>
          </w:rPrChange>
        </w:rPr>
        <w:t xml:space="preserve"> m s</w:t>
      </w:r>
      <w:r w:rsidR="008D212D" w:rsidRPr="00C05B87">
        <w:rPr>
          <w:rFonts w:ascii="Times New Roman" w:hAnsi="Times New Roman" w:cs="Times New Roman"/>
          <w:color w:val="000000" w:themeColor="text1"/>
          <w:sz w:val="24"/>
          <w:szCs w:val="24"/>
          <w:vertAlign w:val="superscript"/>
          <w:rPrChange w:id="3029" w:author="Will Taylor Gough" w:date="2020-08-29T17:25:00Z">
            <w:rPr>
              <w:color w:val="000000" w:themeColor="text1"/>
              <w:sz w:val="24"/>
              <w:szCs w:val="24"/>
              <w:vertAlign w:val="superscript"/>
            </w:rPr>
          </w:rPrChange>
        </w:rPr>
        <w:t>-1</w:t>
      </w:r>
      <w:ins w:id="3030" w:author="Will Taylor Gough" w:date="2020-08-29T14:47:00Z">
        <w:r w:rsidR="00E216C4" w:rsidRPr="00C05B87">
          <w:rPr>
            <w:rFonts w:ascii="Times New Roman" w:hAnsi="Times New Roman" w:cs="Times New Roman"/>
            <w:color w:val="000000" w:themeColor="text1"/>
            <w:sz w:val="24"/>
            <w:szCs w:val="24"/>
            <w:rPrChange w:id="3031" w:author="Will Taylor Gough" w:date="2020-08-29T17:25:00Z">
              <w:rPr>
                <w:color w:val="000000" w:themeColor="text1"/>
                <w:sz w:val="24"/>
                <w:szCs w:val="24"/>
              </w:rPr>
            </w:rPrChange>
          </w:rPr>
          <w:t xml:space="preserve">; </w:t>
        </w:r>
      </w:ins>
      <w:del w:id="3032" w:author="Will Taylor Gough" w:date="2020-08-29T14:47:00Z">
        <w:r w:rsidR="008D212D" w:rsidRPr="00C05B87" w:rsidDel="00E216C4">
          <w:rPr>
            <w:rFonts w:ascii="Times New Roman" w:hAnsi="Times New Roman" w:cs="Times New Roman"/>
            <w:color w:val="000000" w:themeColor="text1"/>
            <w:sz w:val="24"/>
            <w:szCs w:val="24"/>
            <w:rPrChange w:id="3033" w:author="Will Taylor Gough" w:date="2020-08-29T17:25:00Z">
              <w:rPr>
                <w:color w:val="000000" w:themeColor="text1"/>
                <w:sz w:val="24"/>
                <w:szCs w:val="24"/>
              </w:rPr>
            </w:rPrChange>
          </w:rPr>
          <w:delText xml:space="preserve"> (</w:delText>
        </w:r>
      </w:del>
      <w:r w:rsidR="008D212D" w:rsidRPr="00C05B87">
        <w:rPr>
          <w:rFonts w:ascii="Times New Roman" w:hAnsi="Times New Roman" w:cs="Times New Roman"/>
          <w:sz w:val="24"/>
          <w:szCs w:val="24"/>
          <w:rPrChange w:id="3034" w:author="Will Taylor Gough" w:date="2020-08-29T17:25:00Z">
            <w:rPr>
              <w:color w:val="FF0000"/>
              <w:sz w:val="24"/>
              <w:szCs w:val="24"/>
            </w:rPr>
          </w:rPrChange>
        </w:rPr>
        <w:t>Tomilin, 1957</w:t>
      </w:r>
      <w:ins w:id="3035" w:author="Will Taylor Gough" w:date="2020-08-29T14:35:00Z">
        <w:r w:rsidR="001F439D" w:rsidRPr="00C05B87">
          <w:rPr>
            <w:rFonts w:ascii="Times New Roman" w:hAnsi="Times New Roman" w:cs="Times New Roman"/>
            <w:sz w:val="24"/>
            <w:szCs w:val="24"/>
            <w:rPrChange w:id="3036" w:author="Will Taylor Gough" w:date="2020-08-29T17:25:00Z">
              <w:rPr>
                <w:color w:val="FF0000"/>
                <w:sz w:val="24"/>
                <w:szCs w:val="24"/>
              </w:rPr>
            </w:rPrChange>
          </w:rPr>
          <w:t>; Segre et al., 2020</w:t>
        </w:r>
      </w:ins>
      <w:del w:id="3037" w:author="Will Taylor Gough" w:date="2020-08-29T14:35:00Z">
        <w:r w:rsidR="008D212D" w:rsidRPr="00C05B87" w:rsidDel="001F439D">
          <w:rPr>
            <w:rFonts w:ascii="Times New Roman" w:hAnsi="Times New Roman" w:cs="Times New Roman"/>
            <w:color w:val="FF0000"/>
            <w:sz w:val="24"/>
            <w:szCs w:val="24"/>
            <w:rPrChange w:id="3038" w:author="Will Taylor Gough" w:date="2020-08-29T17:25:00Z">
              <w:rPr>
                <w:color w:val="FF0000"/>
                <w:sz w:val="24"/>
                <w:szCs w:val="24"/>
              </w:rPr>
            </w:rPrChange>
          </w:rPr>
          <w:delText xml:space="preserve"> [Tomilin, A.G. 1957. </w:delText>
        </w:r>
        <w:r w:rsidR="008D212D" w:rsidRPr="00C05B87" w:rsidDel="001F439D">
          <w:rPr>
            <w:rFonts w:ascii="Times New Roman" w:hAnsi="Times New Roman" w:cs="Times New Roman"/>
            <w:i/>
            <w:color w:val="FF0000"/>
            <w:sz w:val="24"/>
            <w:szCs w:val="24"/>
            <w:rPrChange w:id="3039" w:author="Will Taylor Gough" w:date="2020-08-29T17:25:00Z">
              <w:rPr>
                <w:i/>
                <w:color w:val="FF0000"/>
                <w:sz w:val="24"/>
                <w:szCs w:val="24"/>
              </w:rPr>
            </w:rPrChange>
          </w:rPr>
          <w:delText>Mammals of the USSR and Adjacent Countries</w:delText>
        </w:r>
        <w:r w:rsidR="008D212D" w:rsidRPr="00C05B87" w:rsidDel="001F439D">
          <w:rPr>
            <w:rFonts w:ascii="Times New Roman" w:hAnsi="Times New Roman" w:cs="Times New Roman"/>
            <w:color w:val="FF0000"/>
            <w:sz w:val="24"/>
            <w:szCs w:val="24"/>
            <w:rPrChange w:id="3040" w:author="Will Taylor Gough" w:date="2020-08-29T17:25:00Z">
              <w:rPr>
                <w:color w:val="FF0000"/>
                <w:sz w:val="24"/>
                <w:szCs w:val="24"/>
              </w:rPr>
            </w:rPrChange>
          </w:rPr>
          <w:delText>. Volume IX, Cetacea. Izdatel’stvo Akademi Nauk SSSR, Moskva (Translated from Russian]</w:delText>
        </w:r>
      </w:del>
      <w:r w:rsidR="008D212D" w:rsidRPr="00C05B87">
        <w:rPr>
          <w:rFonts w:ascii="Times New Roman" w:hAnsi="Times New Roman" w:cs="Times New Roman"/>
          <w:color w:val="000000" w:themeColor="text1"/>
          <w:sz w:val="24"/>
          <w:szCs w:val="24"/>
          <w:rPrChange w:id="3041" w:author="Will Taylor Gough" w:date="2020-08-29T17:25:00Z">
            <w:rPr>
              <w:color w:val="000000" w:themeColor="text1"/>
              <w:sz w:val="24"/>
              <w:szCs w:val="24"/>
            </w:rPr>
          </w:rPrChange>
        </w:rPr>
        <w:t xml:space="preserve">), indicating that they </w:t>
      </w:r>
      <w:del w:id="3042" w:author="Will Taylor Gough" w:date="2020-08-29T14:48:00Z">
        <w:r w:rsidR="008D212D" w:rsidRPr="00C05B87" w:rsidDel="00E216C4">
          <w:rPr>
            <w:rFonts w:ascii="Times New Roman" w:hAnsi="Times New Roman" w:cs="Times New Roman"/>
            <w:color w:val="000000" w:themeColor="text1"/>
            <w:sz w:val="24"/>
            <w:szCs w:val="24"/>
            <w:rPrChange w:id="3043" w:author="Will Taylor Gough" w:date="2020-08-29T17:25:00Z">
              <w:rPr>
                <w:color w:val="000000" w:themeColor="text1"/>
                <w:sz w:val="24"/>
                <w:szCs w:val="24"/>
              </w:rPr>
            </w:rPrChange>
          </w:rPr>
          <w:delText>can likely produce</w:delText>
        </w:r>
      </w:del>
      <w:ins w:id="3044" w:author="Will Taylor Gough" w:date="2020-08-29T14:48:00Z">
        <w:r w:rsidR="00E216C4" w:rsidRPr="00C05B87">
          <w:rPr>
            <w:rFonts w:ascii="Times New Roman" w:hAnsi="Times New Roman" w:cs="Times New Roman"/>
            <w:color w:val="000000" w:themeColor="text1"/>
            <w:sz w:val="24"/>
            <w:szCs w:val="24"/>
            <w:rPrChange w:id="3045" w:author="Will Taylor Gough" w:date="2020-08-29T17:25:00Z">
              <w:rPr>
                <w:color w:val="000000" w:themeColor="text1"/>
                <w:sz w:val="24"/>
                <w:szCs w:val="24"/>
              </w:rPr>
            </w:rPrChange>
          </w:rPr>
          <w:t>could be producing</w:t>
        </w:r>
      </w:ins>
      <w:r w:rsidR="008D212D" w:rsidRPr="00C05B87">
        <w:rPr>
          <w:rFonts w:ascii="Times New Roman" w:hAnsi="Times New Roman" w:cs="Times New Roman"/>
          <w:color w:val="000000" w:themeColor="text1"/>
          <w:sz w:val="24"/>
          <w:szCs w:val="24"/>
          <w:rPrChange w:id="3046" w:author="Will Taylor Gough" w:date="2020-08-29T17:25:00Z">
            <w:rPr>
              <w:color w:val="000000" w:themeColor="text1"/>
              <w:sz w:val="24"/>
              <w:szCs w:val="24"/>
            </w:rPr>
          </w:rPrChange>
        </w:rPr>
        <w:t xml:space="preserve"> </w:t>
      </w:r>
      <w:ins w:id="3047" w:author="Will Taylor Gough" w:date="2020-08-29T14:35:00Z">
        <w:r w:rsidR="001F439D" w:rsidRPr="00C05B87">
          <w:rPr>
            <w:rFonts w:ascii="Times New Roman" w:hAnsi="Times New Roman" w:cs="Times New Roman"/>
            <w:color w:val="000000" w:themeColor="text1"/>
            <w:sz w:val="24"/>
            <w:szCs w:val="24"/>
            <w:rPrChange w:id="3048" w:author="Will Taylor Gough" w:date="2020-08-29T17:25:00Z">
              <w:rPr>
                <w:color w:val="000000" w:themeColor="text1"/>
                <w:sz w:val="24"/>
                <w:szCs w:val="24"/>
              </w:rPr>
            </w:rPrChange>
          </w:rPr>
          <w:t>mass-specific thrust values on par with odontocetes</w:t>
        </w:r>
      </w:ins>
      <w:ins w:id="3049" w:author="Will Taylor Gough" w:date="2020-08-29T14:47:00Z">
        <w:r w:rsidR="00E216C4" w:rsidRPr="00C05B87">
          <w:rPr>
            <w:rFonts w:ascii="Times New Roman" w:hAnsi="Times New Roman" w:cs="Times New Roman"/>
            <w:color w:val="000000" w:themeColor="text1"/>
            <w:sz w:val="24"/>
            <w:szCs w:val="24"/>
            <w:rPrChange w:id="3050" w:author="Will Taylor Gough" w:date="2020-08-29T17:25:00Z">
              <w:rPr>
                <w:color w:val="000000" w:themeColor="text1"/>
                <w:sz w:val="24"/>
                <w:szCs w:val="24"/>
              </w:rPr>
            </w:rPrChange>
          </w:rPr>
          <w:t xml:space="preserve"> during fast maneuvers such as </w:t>
        </w:r>
      </w:ins>
      <w:ins w:id="3051" w:author="Will Taylor Gough" w:date="2020-08-29T18:15:00Z">
        <w:r w:rsidR="009935C4">
          <w:rPr>
            <w:rFonts w:ascii="Times New Roman" w:hAnsi="Times New Roman" w:cs="Times New Roman"/>
            <w:color w:val="000000" w:themeColor="text1"/>
            <w:sz w:val="24"/>
            <w:szCs w:val="24"/>
          </w:rPr>
          <w:t xml:space="preserve">surface </w:t>
        </w:r>
      </w:ins>
      <w:ins w:id="3052" w:author="Will Taylor Gough" w:date="2020-08-29T14:47:00Z">
        <w:r w:rsidR="00E216C4" w:rsidRPr="00C05B87">
          <w:rPr>
            <w:rFonts w:ascii="Times New Roman" w:hAnsi="Times New Roman" w:cs="Times New Roman"/>
            <w:color w:val="000000" w:themeColor="text1"/>
            <w:sz w:val="24"/>
            <w:szCs w:val="24"/>
            <w:rPrChange w:id="3053" w:author="Will Taylor Gough" w:date="2020-08-29T17:25:00Z">
              <w:rPr>
                <w:color w:val="000000" w:themeColor="text1"/>
                <w:sz w:val="24"/>
                <w:szCs w:val="24"/>
              </w:rPr>
            </w:rPrChange>
          </w:rPr>
          <w:t>breaches</w:t>
        </w:r>
      </w:ins>
      <w:del w:id="3054" w:author="Will Taylor Gough" w:date="2020-08-29T14:35:00Z">
        <w:r w:rsidR="008D212D" w:rsidRPr="00C05B87" w:rsidDel="001F439D">
          <w:rPr>
            <w:rFonts w:ascii="Times New Roman" w:hAnsi="Times New Roman" w:cs="Times New Roman"/>
            <w:color w:val="000000" w:themeColor="text1"/>
            <w:sz w:val="24"/>
            <w:szCs w:val="24"/>
            <w:rPrChange w:id="3055" w:author="Will Taylor Gough" w:date="2020-08-29T17:25:00Z">
              <w:rPr>
                <w:color w:val="000000" w:themeColor="text1"/>
                <w:sz w:val="24"/>
                <w:szCs w:val="24"/>
              </w:rPr>
            </w:rPrChange>
          </w:rPr>
          <w:delText xml:space="preserve">much higher mass-specific thrust </w:delText>
        </w:r>
      </w:del>
      <w:del w:id="3056" w:author="Will Taylor Gough" w:date="2020-08-29T14:47:00Z">
        <w:r w:rsidR="008D212D" w:rsidRPr="00C05B87" w:rsidDel="00E216C4">
          <w:rPr>
            <w:rFonts w:ascii="Times New Roman" w:hAnsi="Times New Roman" w:cs="Times New Roman"/>
            <w:color w:val="000000" w:themeColor="text1"/>
            <w:sz w:val="24"/>
            <w:szCs w:val="24"/>
            <w:rPrChange w:id="3057" w:author="Will Taylor Gough" w:date="2020-08-29T17:25:00Z">
              <w:rPr>
                <w:color w:val="000000" w:themeColor="text1"/>
                <w:sz w:val="24"/>
                <w:szCs w:val="24"/>
              </w:rPr>
            </w:rPrChange>
          </w:rPr>
          <w:delText>if motivated</w:delText>
        </w:r>
      </w:del>
      <w:r w:rsidR="008D212D" w:rsidRPr="00C05B87">
        <w:rPr>
          <w:rFonts w:ascii="Times New Roman" w:hAnsi="Times New Roman" w:cs="Times New Roman"/>
          <w:color w:val="000000" w:themeColor="text1"/>
          <w:sz w:val="24"/>
          <w:szCs w:val="24"/>
          <w:rPrChange w:id="3058" w:author="Will Taylor Gough" w:date="2020-08-29T17:25:00Z">
            <w:rPr>
              <w:color w:val="000000" w:themeColor="text1"/>
              <w:sz w:val="24"/>
              <w:szCs w:val="24"/>
            </w:rPr>
          </w:rPrChange>
        </w:rPr>
        <w:t>.</w:t>
      </w:r>
      <w:del w:id="3059" w:author="Will Taylor Gough" w:date="2020-08-29T14:37:00Z">
        <w:r w:rsidR="008D212D" w:rsidRPr="00C05B87" w:rsidDel="001F439D">
          <w:rPr>
            <w:rFonts w:ascii="Times New Roman" w:hAnsi="Times New Roman" w:cs="Times New Roman"/>
            <w:color w:val="000000" w:themeColor="text1"/>
            <w:sz w:val="24"/>
            <w:szCs w:val="24"/>
            <w:rPrChange w:id="3060" w:author="Will Taylor Gough" w:date="2020-08-29T17:25:00Z">
              <w:rPr>
                <w:color w:val="000000" w:themeColor="text1"/>
                <w:sz w:val="24"/>
                <w:szCs w:val="24"/>
              </w:rPr>
            </w:rPrChange>
          </w:rPr>
          <w:delText xml:space="preserve"> </w:delText>
        </w:r>
      </w:del>
      <w:del w:id="3061" w:author="Will Taylor Gough" w:date="2020-08-29T14:48:00Z">
        <w:r w:rsidR="008D212D" w:rsidRPr="00C05B87" w:rsidDel="00E216C4">
          <w:rPr>
            <w:rFonts w:ascii="Times New Roman" w:hAnsi="Times New Roman" w:cs="Times New Roman"/>
            <w:color w:val="000000" w:themeColor="text1"/>
            <w:sz w:val="24"/>
            <w:szCs w:val="24"/>
            <w:rPrChange w:id="3062" w:author="Will Taylor Gough" w:date="2020-08-29T17:25:00Z">
              <w:rPr>
                <w:color w:val="000000" w:themeColor="text1"/>
                <w:sz w:val="24"/>
                <w:szCs w:val="24"/>
              </w:rPr>
            </w:rPrChange>
          </w:rPr>
          <w:delText xml:space="preserve"> </w:delText>
        </w:r>
      </w:del>
    </w:p>
    <w:p w14:paraId="371FA614" w14:textId="73E80A71" w:rsidR="006779A6" w:rsidRPr="00C05B87" w:rsidRDefault="00630F76" w:rsidP="00C05B87">
      <w:pPr>
        <w:shd w:val="clear" w:color="auto" w:fill="FFFFFF"/>
        <w:spacing w:line="480" w:lineRule="auto"/>
        <w:ind w:firstLine="720"/>
        <w:rPr>
          <w:rFonts w:ascii="Times New Roman" w:hAnsi="Times New Roman" w:cs="Times New Roman"/>
          <w:color w:val="000000" w:themeColor="text1"/>
          <w:sz w:val="24"/>
          <w:szCs w:val="24"/>
          <w:rPrChange w:id="3063" w:author="Will Taylor Gough" w:date="2020-08-29T17:25:00Z">
            <w:rPr>
              <w:color w:val="000000" w:themeColor="text1"/>
              <w:sz w:val="24"/>
              <w:szCs w:val="24"/>
            </w:rPr>
          </w:rPrChange>
        </w:rPr>
        <w:pPrChange w:id="3064" w:author="Will Taylor Gough" w:date="2020-08-29T17:27:00Z">
          <w:pPr>
            <w:shd w:val="clear" w:color="auto" w:fill="FFFFFF"/>
            <w:spacing w:line="240" w:lineRule="auto"/>
            <w:ind w:firstLine="720"/>
          </w:pPr>
        </w:pPrChange>
      </w:pPr>
      <w:r w:rsidRPr="00C05B87">
        <w:rPr>
          <w:rFonts w:ascii="Times New Roman" w:hAnsi="Times New Roman" w:cs="Times New Roman"/>
          <w:color w:val="000000" w:themeColor="text1"/>
          <w:sz w:val="24"/>
          <w:szCs w:val="24"/>
          <w:rPrChange w:id="3065" w:author="Will Taylor Gough" w:date="2020-08-29T17:25:00Z">
            <w:rPr>
              <w:color w:val="000000" w:themeColor="text1"/>
              <w:sz w:val="24"/>
              <w:szCs w:val="24"/>
            </w:rPr>
          </w:rPrChange>
        </w:rPr>
        <w:t>Our</w:t>
      </w:r>
      <w:r w:rsidR="002F44C8" w:rsidRPr="00C05B87">
        <w:rPr>
          <w:rFonts w:ascii="Times New Roman" w:hAnsi="Times New Roman" w:cs="Times New Roman"/>
          <w:color w:val="000000" w:themeColor="text1"/>
          <w:sz w:val="24"/>
          <w:szCs w:val="24"/>
          <w:rPrChange w:id="3066" w:author="Will Taylor Gough" w:date="2020-08-29T17:25:00Z">
            <w:rPr>
              <w:color w:val="000000" w:themeColor="text1"/>
              <w:sz w:val="24"/>
              <w:szCs w:val="24"/>
            </w:rPr>
          </w:rPrChange>
        </w:rPr>
        <w:t xml:space="preserve"> </w:t>
      </w:r>
      <w:r w:rsidRPr="00C05B87">
        <w:rPr>
          <w:rFonts w:ascii="Times New Roman" w:hAnsi="Times New Roman" w:cs="Times New Roman"/>
          <w:color w:val="000000" w:themeColor="text1"/>
          <w:sz w:val="24"/>
          <w:szCs w:val="24"/>
          <w:rPrChange w:id="3067" w:author="Will Taylor Gough" w:date="2020-08-29T17:25:00Z">
            <w:rPr>
              <w:color w:val="000000" w:themeColor="text1"/>
              <w:sz w:val="24"/>
              <w:szCs w:val="24"/>
            </w:rPr>
          </w:rPrChange>
        </w:rPr>
        <w:t xml:space="preserve">comparisons of speed-matched </w:t>
      </w:r>
      <w:r w:rsidR="002F44C8" w:rsidRPr="00C05B87">
        <w:rPr>
          <w:rFonts w:ascii="Times New Roman" w:hAnsi="Times New Roman" w:cs="Times New Roman"/>
          <w:color w:val="000000" w:themeColor="text1"/>
          <w:sz w:val="24"/>
          <w:szCs w:val="24"/>
          <w:rPrChange w:id="3068" w:author="Will Taylor Gough" w:date="2020-08-29T17:25:00Z">
            <w:rPr>
              <w:color w:val="000000" w:themeColor="text1"/>
              <w:sz w:val="24"/>
              <w:szCs w:val="24"/>
            </w:rPr>
          </w:rPrChange>
        </w:rPr>
        <w:t xml:space="preserve">mass-specific thrust output </w:t>
      </w:r>
      <w:r w:rsidRPr="00C05B87">
        <w:rPr>
          <w:rFonts w:ascii="Times New Roman" w:hAnsi="Times New Roman" w:cs="Times New Roman"/>
          <w:color w:val="000000" w:themeColor="text1"/>
          <w:sz w:val="24"/>
          <w:szCs w:val="24"/>
          <w:rPrChange w:id="3069" w:author="Will Taylor Gough" w:date="2020-08-29T17:25:00Z">
            <w:rPr>
              <w:color w:val="000000" w:themeColor="text1"/>
              <w:sz w:val="24"/>
              <w:szCs w:val="24"/>
            </w:rPr>
          </w:rPrChange>
        </w:rPr>
        <w:t>between</w:t>
      </w:r>
      <w:r w:rsidR="002F44C8" w:rsidRPr="00C05B87">
        <w:rPr>
          <w:rFonts w:ascii="Times New Roman" w:hAnsi="Times New Roman" w:cs="Times New Roman"/>
          <w:color w:val="000000" w:themeColor="text1"/>
          <w:sz w:val="24"/>
          <w:szCs w:val="24"/>
          <w:rPrChange w:id="3070" w:author="Will Taylor Gough" w:date="2020-08-29T17:25:00Z">
            <w:rPr>
              <w:color w:val="000000" w:themeColor="text1"/>
              <w:sz w:val="24"/>
              <w:szCs w:val="24"/>
            </w:rPr>
          </w:rPrChange>
        </w:rPr>
        <w:t xml:space="preserve"> </w:t>
      </w:r>
      <w:r w:rsidR="00763C6D" w:rsidRPr="00C05B87">
        <w:rPr>
          <w:rFonts w:ascii="Times New Roman" w:hAnsi="Times New Roman" w:cs="Times New Roman"/>
          <w:color w:val="000000" w:themeColor="text1"/>
          <w:sz w:val="24"/>
          <w:szCs w:val="24"/>
          <w:rPrChange w:id="3071" w:author="Will Taylor Gough" w:date="2020-08-29T17:25:00Z">
            <w:rPr>
              <w:color w:val="000000" w:themeColor="text1"/>
              <w:sz w:val="24"/>
              <w:szCs w:val="24"/>
            </w:rPr>
          </w:rPrChange>
        </w:rPr>
        <w:t>routine</w:t>
      </w:r>
      <w:r w:rsidR="002F44C8" w:rsidRPr="00C05B87">
        <w:rPr>
          <w:rFonts w:ascii="Times New Roman" w:hAnsi="Times New Roman" w:cs="Times New Roman"/>
          <w:color w:val="000000" w:themeColor="text1"/>
          <w:sz w:val="24"/>
          <w:szCs w:val="24"/>
          <w:rPrChange w:id="3072" w:author="Will Taylor Gough" w:date="2020-08-29T17:25:00Z">
            <w:rPr>
              <w:color w:val="000000" w:themeColor="text1"/>
              <w:sz w:val="24"/>
              <w:szCs w:val="24"/>
            </w:rPr>
          </w:rPrChange>
        </w:rPr>
        <w:t xml:space="preserve"> swimming </w:t>
      </w:r>
      <w:r w:rsidRPr="00C05B87">
        <w:rPr>
          <w:rFonts w:ascii="Times New Roman" w:hAnsi="Times New Roman" w:cs="Times New Roman"/>
          <w:color w:val="000000" w:themeColor="text1"/>
          <w:sz w:val="24"/>
          <w:szCs w:val="24"/>
          <w:rPrChange w:id="3073" w:author="Will Taylor Gough" w:date="2020-08-29T17:25:00Z">
            <w:rPr>
              <w:color w:val="000000" w:themeColor="text1"/>
              <w:sz w:val="24"/>
              <w:szCs w:val="24"/>
            </w:rPr>
          </w:rPrChange>
        </w:rPr>
        <w:t>and</w:t>
      </w:r>
      <w:r w:rsidR="002F44C8" w:rsidRPr="00C05B87">
        <w:rPr>
          <w:rFonts w:ascii="Times New Roman" w:hAnsi="Times New Roman" w:cs="Times New Roman"/>
          <w:color w:val="000000" w:themeColor="text1"/>
          <w:sz w:val="24"/>
          <w:szCs w:val="24"/>
          <w:rPrChange w:id="3074" w:author="Will Taylor Gough" w:date="2020-08-29T17:25:00Z">
            <w:rPr>
              <w:color w:val="000000" w:themeColor="text1"/>
              <w:sz w:val="24"/>
              <w:szCs w:val="24"/>
            </w:rPr>
          </w:rPrChange>
        </w:rPr>
        <w:t xml:space="preserve"> </w:t>
      </w:r>
      <w:r w:rsidRPr="00C05B87">
        <w:rPr>
          <w:rFonts w:ascii="Times New Roman" w:hAnsi="Times New Roman" w:cs="Times New Roman"/>
          <w:color w:val="000000" w:themeColor="text1"/>
          <w:sz w:val="24"/>
          <w:szCs w:val="24"/>
          <w:rPrChange w:id="3075" w:author="Will Taylor Gough" w:date="2020-08-29T17:25:00Z">
            <w:rPr>
              <w:color w:val="000000" w:themeColor="text1"/>
              <w:sz w:val="24"/>
              <w:szCs w:val="24"/>
            </w:rPr>
          </w:rPrChange>
        </w:rPr>
        <w:t xml:space="preserve">lunges suggest </w:t>
      </w:r>
      <w:r w:rsidR="002F44C8" w:rsidRPr="00C05B87">
        <w:rPr>
          <w:rFonts w:ascii="Times New Roman" w:hAnsi="Times New Roman" w:cs="Times New Roman"/>
          <w:color w:val="000000" w:themeColor="text1"/>
          <w:sz w:val="24"/>
          <w:szCs w:val="24"/>
          <w:rPrChange w:id="3076" w:author="Will Taylor Gough" w:date="2020-08-29T17:25:00Z">
            <w:rPr>
              <w:color w:val="000000" w:themeColor="text1"/>
              <w:sz w:val="24"/>
              <w:szCs w:val="24"/>
            </w:rPr>
          </w:rPrChange>
        </w:rPr>
        <w:t xml:space="preserve">that </w:t>
      </w:r>
      <w:r w:rsidRPr="00C05B87">
        <w:rPr>
          <w:rFonts w:ascii="Times New Roman" w:hAnsi="Times New Roman" w:cs="Times New Roman"/>
          <w:color w:val="000000" w:themeColor="text1"/>
          <w:sz w:val="24"/>
          <w:szCs w:val="24"/>
          <w:rPrChange w:id="3077" w:author="Will Taylor Gough" w:date="2020-08-29T17:25:00Z">
            <w:rPr>
              <w:color w:val="000000" w:themeColor="text1"/>
              <w:sz w:val="24"/>
              <w:szCs w:val="24"/>
            </w:rPr>
          </w:rPrChange>
        </w:rPr>
        <w:t xml:space="preserve">whales </w:t>
      </w:r>
      <w:r w:rsidR="00140F2E" w:rsidRPr="00C05B87">
        <w:rPr>
          <w:rFonts w:ascii="Times New Roman" w:hAnsi="Times New Roman" w:cs="Times New Roman"/>
          <w:color w:val="000000" w:themeColor="text1"/>
          <w:sz w:val="24"/>
          <w:szCs w:val="24"/>
          <w:rPrChange w:id="3078" w:author="Will Taylor Gough" w:date="2020-08-29T17:25:00Z">
            <w:rPr>
              <w:color w:val="000000" w:themeColor="text1"/>
              <w:sz w:val="24"/>
              <w:szCs w:val="24"/>
            </w:rPr>
          </w:rPrChange>
        </w:rPr>
        <w:t xml:space="preserve">likely </w:t>
      </w:r>
      <w:r w:rsidR="002F44C8" w:rsidRPr="00C05B87">
        <w:rPr>
          <w:rFonts w:ascii="Times New Roman" w:hAnsi="Times New Roman" w:cs="Times New Roman"/>
          <w:color w:val="000000" w:themeColor="text1"/>
          <w:sz w:val="24"/>
          <w:szCs w:val="24"/>
          <w:rPrChange w:id="3079" w:author="Will Taylor Gough" w:date="2020-08-29T17:25:00Z">
            <w:rPr>
              <w:color w:val="000000" w:themeColor="text1"/>
              <w:sz w:val="24"/>
              <w:szCs w:val="24"/>
            </w:rPr>
          </w:rPrChange>
        </w:rPr>
        <w:t>alter</w:t>
      </w:r>
      <w:r w:rsidR="00140F2E" w:rsidRPr="00C05B87">
        <w:rPr>
          <w:rFonts w:ascii="Times New Roman" w:hAnsi="Times New Roman" w:cs="Times New Roman"/>
          <w:color w:val="000000" w:themeColor="text1"/>
          <w:sz w:val="24"/>
          <w:szCs w:val="24"/>
          <w:rPrChange w:id="3080" w:author="Will Taylor Gough" w:date="2020-08-29T17:25:00Z">
            <w:rPr>
              <w:color w:val="000000" w:themeColor="text1"/>
              <w:sz w:val="24"/>
              <w:szCs w:val="24"/>
            </w:rPr>
          </w:rPrChange>
        </w:rPr>
        <w:t xml:space="preserve"> oscillatory frequency</w:t>
      </w:r>
      <w:r w:rsidR="002F44C8" w:rsidRPr="00C05B87">
        <w:rPr>
          <w:rFonts w:ascii="Times New Roman" w:hAnsi="Times New Roman" w:cs="Times New Roman"/>
          <w:color w:val="000000" w:themeColor="text1"/>
          <w:sz w:val="24"/>
          <w:szCs w:val="24"/>
          <w:rPrChange w:id="3081" w:author="Will Taylor Gough" w:date="2020-08-29T17:25:00Z">
            <w:rPr>
              <w:color w:val="000000" w:themeColor="text1"/>
              <w:sz w:val="24"/>
              <w:szCs w:val="24"/>
            </w:rPr>
          </w:rPrChange>
        </w:rPr>
        <w:t xml:space="preserve"> in order to generate </w:t>
      </w:r>
      <w:r w:rsidRPr="00C05B87">
        <w:rPr>
          <w:rFonts w:ascii="Times New Roman" w:hAnsi="Times New Roman" w:cs="Times New Roman"/>
          <w:color w:val="000000" w:themeColor="text1"/>
          <w:sz w:val="24"/>
          <w:szCs w:val="24"/>
          <w:rPrChange w:id="3082" w:author="Will Taylor Gough" w:date="2020-08-29T17:25:00Z">
            <w:rPr>
              <w:color w:val="000000" w:themeColor="text1"/>
              <w:sz w:val="24"/>
              <w:szCs w:val="24"/>
            </w:rPr>
          </w:rPrChange>
        </w:rPr>
        <w:lastRenderedPageBreak/>
        <w:t xml:space="preserve">greater </w:t>
      </w:r>
      <w:r w:rsidR="002F44C8" w:rsidRPr="00C05B87">
        <w:rPr>
          <w:rFonts w:ascii="Times New Roman" w:hAnsi="Times New Roman" w:cs="Times New Roman"/>
          <w:color w:val="000000" w:themeColor="text1"/>
          <w:sz w:val="24"/>
          <w:szCs w:val="24"/>
          <w:rPrChange w:id="3083" w:author="Will Taylor Gough" w:date="2020-08-29T17:25:00Z">
            <w:rPr>
              <w:color w:val="000000" w:themeColor="text1"/>
              <w:sz w:val="24"/>
              <w:szCs w:val="24"/>
            </w:rPr>
          </w:rPrChange>
        </w:rPr>
        <w:t xml:space="preserve">thrust </w:t>
      </w:r>
      <w:r w:rsidRPr="00C05B87">
        <w:rPr>
          <w:rFonts w:ascii="Times New Roman" w:hAnsi="Times New Roman" w:cs="Times New Roman"/>
          <w:color w:val="000000" w:themeColor="text1"/>
          <w:sz w:val="24"/>
          <w:szCs w:val="24"/>
          <w:rPrChange w:id="3084" w:author="Will Taylor Gough" w:date="2020-08-29T17:25:00Z">
            <w:rPr>
              <w:color w:val="000000" w:themeColor="text1"/>
              <w:sz w:val="24"/>
              <w:szCs w:val="24"/>
            </w:rPr>
          </w:rPrChange>
        </w:rPr>
        <w:t>during feeding</w:t>
      </w:r>
      <w:r w:rsidR="00140F2E" w:rsidRPr="00C05B87">
        <w:rPr>
          <w:rFonts w:ascii="Times New Roman" w:hAnsi="Times New Roman" w:cs="Times New Roman"/>
          <w:color w:val="000000" w:themeColor="text1"/>
          <w:sz w:val="24"/>
          <w:szCs w:val="24"/>
          <w:rPrChange w:id="3085" w:author="Will Taylor Gough" w:date="2020-08-29T17:25:00Z">
            <w:rPr>
              <w:color w:val="000000" w:themeColor="text1"/>
              <w:sz w:val="24"/>
              <w:szCs w:val="24"/>
            </w:rPr>
          </w:rPrChange>
        </w:rPr>
        <w:t xml:space="preserve"> (Gough et al., 2019)</w:t>
      </w:r>
      <w:r w:rsidRPr="00C05B87">
        <w:rPr>
          <w:rFonts w:ascii="Times New Roman" w:hAnsi="Times New Roman" w:cs="Times New Roman"/>
          <w:color w:val="000000" w:themeColor="text1"/>
          <w:sz w:val="24"/>
          <w:szCs w:val="24"/>
          <w:rPrChange w:id="3086" w:author="Will Taylor Gough" w:date="2020-08-29T17:25:00Z">
            <w:rPr>
              <w:color w:val="000000" w:themeColor="text1"/>
              <w:sz w:val="24"/>
              <w:szCs w:val="24"/>
            </w:rPr>
          </w:rPrChange>
        </w:rPr>
        <w:t>.</w:t>
      </w:r>
      <w:r w:rsidR="002F44C8" w:rsidRPr="00C05B87">
        <w:rPr>
          <w:rFonts w:ascii="Times New Roman" w:hAnsi="Times New Roman" w:cs="Times New Roman"/>
          <w:color w:val="000000" w:themeColor="text1"/>
          <w:sz w:val="24"/>
          <w:szCs w:val="24"/>
          <w:rPrChange w:id="3087" w:author="Will Taylor Gough" w:date="2020-08-29T17:25:00Z">
            <w:rPr>
              <w:color w:val="000000" w:themeColor="text1"/>
              <w:sz w:val="24"/>
              <w:szCs w:val="24"/>
            </w:rPr>
          </w:rPrChange>
        </w:rPr>
        <w:t xml:space="preserve"> </w:t>
      </w:r>
      <w:r w:rsidR="00190DD0" w:rsidRPr="00C05B87">
        <w:rPr>
          <w:rFonts w:ascii="Times New Roman" w:hAnsi="Times New Roman" w:cs="Times New Roman"/>
          <w:color w:val="000000" w:themeColor="text1"/>
          <w:sz w:val="24"/>
          <w:szCs w:val="24"/>
          <w:rPrChange w:id="3088" w:author="Will Taylor Gough" w:date="2020-08-29T17:25:00Z">
            <w:rPr>
              <w:color w:val="000000" w:themeColor="text1"/>
              <w:sz w:val="24"/>
              <w:szCs w:val="24"/>
            </w:rPr>
          </w:rPrChange>
        </w:rPr>
        <w:t>Mass-specific t</w:t>
      </w:r>
      <w:r w:rsidR="00C65720" w:rsidRPr="00C05B87">
        <w:rPr>
          <w:rFonts w:ascii="Times New Roman" w:hAnsi="Times New Roman" w:cs="Times New Roman"/>
          <w:color w:val="000000" w:themeColor="text1"/>
          <w:sz w:val="24"/>
          <w:szCs w:val="24"/>
          <w:rPrChange w:id="3089" w:author="Will Taylor Gough" w:date="2020-08-29T17:25:00Z">
            <w:rPr>
              <w:color w:val="000000" w:themeColor="text1"/>
              <w:sz w:val="24"/>
              <w:szCs w:val="24"/>
            </w:rPr>
          </w:rPrChange>
        </w:rPr>
        <w:t>hrust</w:t>
      </w:r>
      <w:r w:rsidR="00190DD0" w:rsidRPr="00C05B87">
        <w:rPr>
          <w:rFonts w:ascii="Times New Roman" w:hAnsi="Times New Roman" w:cs="Times New Roman"/>
          <w:color w:val="000000" w:themeColor="text1"/>
          <w:sz w:val="24"/>
          <w:szCs w:val="24"/>
          <w:rPrChange w:id="3090" w:author="Will Taylor Gough" w:date="2020-08-29T17:25:00Z">
            <w:rPr>
              <w:color w:val="000000" w:themeColor="text1"/>
              <w:sz w:val="24"/>
              <w:szCs w:val="24"/>
            </w:rPr>
          </w:rPrChange>
        </w:rPr>
        <w:t xml:space="preserve"> </w:t>
      </w:r>
      <w:r w:rsidR="00140F2E" w:rsidRPr="00C05B87">
        <w:rPr>
          <w:rFonts w:ascii="Times New Roman" w:hAnsi="Times New Roman" w:cs="Times New Roman"/>
          <w:color w:val="000000" w:themeColor="text1"/>
          <w:sz w:val="24"/>
          <w:szCs w:val="24"/>
          <w:rPrChange w:id="3091" w:author="Will Taylor Gough" w:date="2020-08-29T17:25:00Z">
            <w:rPr>
              <w:color w:val="000000" w:themeColor="text1"/>
              <w:sz w:val="24"/>
              <w:szCs w:val="24"/>
            </w:rPr>
          </w:rPrChange>
        </w:rPr>
        <w:t>at a routine swimming speed (~1.5-2.5 m s</w:t>
      </w:r>
      <w:r w:rsidR="00140F2E" w:rsidRPr="00C05B87">
        <w:rPr>
          <w:rFonts w:ascii="Times New Roman" w:hAnsi="Times New Roman" w:cs="Times New Roman"/>
          <w:color w:val="000000" w:themeColor="text1"/>
          <w:sz w:val="24"/>
          <w:szCs w:val="24"/>
          <w:vertAlign w:val="superscript"/>
          <w:rPrChange w:id="3092" w:author="Will Taylor Gough" w:date="2020-08-29T17:25:00Z">
            <w:rPr>
              <w:color w:val="000000" w:themeColor="text1"/>
              <w:sz w:val="24"/>
              <w:szCs w:val="24"/>
              <w:vertAlign w:val="superscript"/>
            </w:rPr>
          </w:rPrChange>
        </w:rPr>
        <w:t>-1</w:t>
      </w:r>
      <w:r w:rsidR="00140F2E" w:rsidRPr="00C05B87">
        <w:rPr>
          <w:rFonts w:ascii="Times New Roman" w:hAnsi="Times New Roman" w:cs="Times New Roman"/>
          <w:color w:val="000000" w:themeColor="text1"/>
          <w:sz w:val="24"/>
          <w:szCs w:val="24"/>
          <w:rPrChange w:id="3093" w:author="Will Taylor Gough" w:date="2020-08-29T17:25:00Z">
            <w:rPr>
              <w:color w:val="000000" w:themeColor="text1"/>
              <w:sz w:val="24"/>
              <w:szCs w:val="24"/>
            </w:rPr>
          </w:rPrChange>
        </w:rPr>
        <w:t>) results in a low</w:t>
      </w:r>
      <w:r w:rsidR="00190DD0" w:rsidRPr="00C05B87">
        <w:rPr>
          <w:rFonts w:ascii="Times New Roman" w:hAnsi="Times New Roman" w:cs="Times New Roman"/>
          <w:color w:val="000000" w:themeColor="text1"/>
          <w:sz w:val="24"/>
          <w:szCs w:val="24"/>
          <w:rPrChange w:id="3094" w:author="Will Taylor Gough" w:date="2020-08-29T17:25:00Z">
            <w:rPr>
              <w:color w:val="000000" w:themeColor="text1"/>
              <w:sz w:val="24"/>
              <w:szCs w:val="24"/>
            </w:rPr>
          </w:rPrChange>
        </w:rPr>
        <w:t xml:space="preserve"> propulsive energy</w:t>
      </w:r>
      <w:r w:rsidR="00140F2E" w:rsidRPr="00C05B87">
        <w:rPr>
          <w:rFonts w:ascii="Times New Roman" w:hAnsi="Times New Roman" w:cs="Times New Roman"/>
          <w:color w:val="000000" w:themeColor="text1"/>
          <w:sz w:val="24"/>
          <w:szCs w:val="24"/>
          <w:rPrChange w:id="3095" w:author="Will Taylor Gough" w:date="2020-08-29T17:25:00Z">
            <w:rPr>
              <w:color w:val="000000" w:themeColor="text1"/>
              <w:sz w:val="24"/>
              <w:szCs w:val="24"/>
            </w:rPr>
          </w:rPrChange>
        </w:rPr>
        <w:t xml:space="preserve"> cost (Gough et al., 2019). </w:t>
      </w:r>
      <w:del w:id="3096" w:author="Will Taylor Gough" w:date="2020-08-29T15:09:00Z">
        <w:r w:rsidR="00DA7E22" w:rsidRPr="00C05B87" w:rsidDel="008068C5">
          <w:rPr>
            <w:rFonts w:ascii="Times New Roman" w:hAnsi="Times New Roman" w:cs="Times New Roman"/>
            <w:color w:val="000000" w:themeColor="text1"/>
            <w:sz w:val="24"/>
            <w:szCs w:val="24"/>
            <w:rPrChange w:id="3097" w:author="Will Taylor Gough" w:date="2020-08-29T17:25:00Z">
              <w:rPr>
                <w:color w:val="000000" w:themeColor="text1"/>
                <w:sz w:val="24"/>
                <w:szCs w:val="24"/>
              </w:rPr>
            </w:rPrChange>
          </w:rPr>
          <w:delText xml:space="preserve"> </w:delText>
        </w:r>
      </w:del>
      <w:r w:rsidR="002F44C8" w:rsidRPr="00C05B87">
        <w:rPr>
          <w:rFonts w:ascii="Times New Roman" w:hAnsi="Times New Roman" w:cs="Times New Roman"/>
          <w:color w:val="000000" w:themeColor="text1"/>
          <w:sz w:val="24"/>
          <w:szCs w:val="24"/>
          <w:rPrChange w:id="3098" w:author="Will Taylor Gough" w:date="2020-08-29T17:25:00Z">
            <w:rPr>
              <w:color w:val="000000" w:themeColor="text1"/>
              <w:sz w:val="24"/>
              <w:szCs w:val="24"/>
            </w:rPr>
          </w:rPrChange>
        </w:rPr>
        <w:t xml:space="preserve">The similarity of the </w:t>
      </w:r>
      <w:r w:rsidR="00190DD0" w:rsidRPr="00C05B87">
        <w:rPr>
          <w:rFonts w:ascii="Times New Roman" w:hAnsi="Times New Roman" w:cs="Times New Roman"/>
          <w:color w:val="000000" w:themeColor="text1"/>
          <w:sz w:val="24"/>
          <w:szCs w:val="24"/>
          <w:rPrChange w:id="3099" w:author="Will Taylor Gough" w:date="2020-08-29T17:25:00Z">
            <w:rPr>
              <w:color w:val="000000" w:themeColor="text1"/>
              <w:sz w:val="24"/>
              <w:szCs w:val="24"/>
            </w:rPr>
          </w:rPrChange>
        </w:rPr>
        <w:t xml:space="preserve">mass-specific thrust </w:t>
      </w:r>
      <w:r w:rsidR="002F44C8" w:rsidRPr="00C05B87">
        <w:rPr>
          <w:rFonts w:ascii="Times New Roman" w:hAnsi="Times New Roman" w:cs="Times New Roman"/>
          <w:color w:val="000000" w:themeColor="text1"/>
          <w:sz w:val="24"/>
          <w:szCs w:val="24"/>
          <w:rPrChange w:id="3100" w:author="Will Taylor Gough" w:date="2020-08-29T17:25:00Z">
            <w:rPr>
              <w:color w:val="000000" w:themeColor="text1"/>
              <w:sz w:val="24"/>
              <w:szCs w:val="24"/>
            </w:rPr>
          </w:rPrChange>
        </w:rPr>
        <w:t>increase (~</w:t>
      </w:r>
      <w:r w:rsidR="00A96169" w:rsidRPr="00C05B87">
        <w:rPr>
          <w:rFonts w:ascii="Times New Roman" w:hAnsi="Times New Roman" w:cs="Times New Roman"/>
          <w:color w:val="000000" w:themeColor="text1"/>
          <w:sz w:val="24"/>
          <w:szCs w:val="24"/>
          <w:rPrChange w:id="3101" w:author="Will Taylor Gough" w:date="2020-08-29T17:25:00Z">
            <w:rPr>
              <w:color w:val="000000" w:themeColor="text1"/>
              <w:sz w:val="24"/>
              <w:szCs w:val="24"/>
            </w:rPr>
          </w:rPrChange>
        </w:rPr>
        <w:t>two-fold</w:t>
      </w:r>
      <w:r w:rsidR="002F44C8" w:rsidRPr="00C05B87">
        <w:rPr>
          <w:rFonts w:ascii="Times New Roman" w:hAnsi="Times New Roman" w:cs="Times New Roman"/>
          <w:color w:val="000000" w:themeColor="text1"/>
          <w:sz w:val="24"/>
          <w:szCs w:val="24"/>
          <w:rPrChange w:id="3102" w:author="Will Taylor Gough" w:date="2020-08-29T17:25:00Z">
            <w:rPr>
              <w:color w:val="000000" w:themeColor="text1"/>
              <w:sz w:val="24"/>
              <w:szCs w:val="24"/>
            </w:rPr>
          </w:rPrChange>
        </w:rPr>
        <w:t xml:space="preserve">) from </w:t>
      </w:r>
      <w:r w:rsidR="00763C6D" w:rsidRPr="00C05B87">
        <w:rPr>
          <w:rFonts w:ascii="Times New Roman" w:hAnsi="Times New Roman" w:cs="Times New Roman"/>
          <w:color w:val="000000" w:themeColor="text1"/>
          <w:sz w:val="24"/>
          <w:szCs w:val="24"/>
          <w:rPrChange w:id="3103" w:author="Will Taylor Gough" w:date="2020-08-29T17:25:00Z">
            <w:rPr>
              <w:color w:val="000000" w:themeColor="text1"/>
              <w:sz w:val="24"/>
              <w:szCs w:val="24"/>
            </w:rPr>
          </w:rPrChange>
        </w:rPr>
        <w:t>routine</w:t>
      </w:r>
      <w:r w:rsidR="002F44C8" w:rsidRPr="00C05B87">
        <w:rPr>
          <w:rFonts w:ascii="Times New Roman" w:hAnsi="Times New Roman" w:cs="Times New Roman"/>
          <w:color w:val="000000" w:themeColor="text1"/>
          <w:sz w:val="24"/>
          <w:szCs w:val="24"/>
          <w:rPrChange w:id="3104" w:author="Will Taylor Gough" w:date="2020-08-29T17:25:00Z">
            <w:rPr>
              <w:color w:val="000000" w:themeColor="text1"/>
              <w:sz w:val="24"/>
              <w:szCs w:val="24"/>
            </w:rPr>
          </w:rPrChange>
        </w:rPr>
        <w:t xml:space="preserve"> to</w:t>
      </w:r>
      <w:r w:rsidR="00C65720" w:rsidRPr="00C05B87">
        <w:rPr>
          <w:rFonts w:ascii="Times New Roman" w:hAnsi="Times New Roman" w:cs="Times New Roman"/>
          <w:color w:val="000000" w:themeColor="text1"/>
          <w:sz w:val="24"/>
          <w:szCs w:val="24"/>
          <w:rPrChange w:id="3105" w:author="Will Taylor Gough" w:date="2020-08-29T17:25:00Z">
            <w:rPr>
              <w:color w:val="000000" w:themeColor="text1"/>
              <w:sz w:val="24"/>
              <w:szCs w:val="24"/>
            </w:rPr>
          </w:rPrChange>
        </w:rPr>
        <w:t xml:space="preserve"> a </w:t>
      </w:r>
      <w:r w:rsidR="003427F0" w:rsidRPr="00C05B87">
        <w:rPr>
          <w:rFonts w:ascii="Times New Roman" w:hAnsi="Times New Roman" w:cs="Times New Roman"/>
          <w:color w:val="000000" w:themeColor="text1"/>
          <w:sz w:val="24"/>
          <w:szCs w:val="24"/>
          <w:rPrChange w:id="3106" w:author="Will Taylor Gough" w:date="2020-08-29T17:25:00Z">
            <w:rPr>
              <w:color w:val="000000" w:themeColor="text1"/>
              <w:sz w:val="24"/>
              <w:szCs w:val="24"/>
            </w:rPr>
          </w:rPrChange>
        </w:rPr>
        <w:t xml:space="preserve">lunge feeding </w:t>
      </w:r>
      <w:r w:rsidR="002F44C8" w:rsidRPr="00C05B87">
        <w:rPr>
          <w:rFonts w:ascii="Times New Roman" w:hAnsi="Times New Roman" w:cs="Times New Roman"/>
          <w:color w:val="000000" w:themeColor="text1"/>
          <w:sz w:val="24"/>
          <w:szCs w:val="24"/>
          <w:rPrChange w:id="3107" w:author="Will Taylor Gough" w:date="2020-08-29T17:25:00Z">
            <w:rPr>
              <w:color w:val="000000" w:themeColor="text1"/>
              <w:sz w:val="24"/>
              <w:szCs w:val="24"/>
            </w:rPr>
          </w:rPrChange>
        </w:rPr>
        <w:t xml:space="preserve">effort across our </w:t>
      </w:r>
      <w:r w:rsidR="000F4DE0" w:rsidRPr="00C05B87">
        <w:rPr>
          <w:rFonts w:ascii="Times New Roman" w:hAnsi="Times New Roman" w:cs="Times New Roman"/>
          <w:color w:val="000000" w:themeColor="text1"/>
          <w:sz w:val="24"/>
          <w:szCs w:val="24"/>
          <w:rPrChange w:id="3108" w:author="Will Taylor Gough" w:date="2020-08-29T17:25:00Z">
            <w:rPr>
              <w:color w:val="000000" w:themeColor="text1"/>
              <w:sz w:val="24"/>
              <w:szCs w:val="24"/>
            </w:rPr>
          </w:rPrChange>
        </w:rPr>
        <w:t xml:space="preserve">range in </w:t>
      </w:r>
      <w:r w:rsidR="002F44C8" w:rsidRPr="00C05B87">
        <w:rPr>
          <w:rFonts w:ascii="Times New Roman" w:hAnsi="Times New Roman" w:cs="Times New Roman"/>
          <w:color w:val="000000" w:themeColor="text1"/>
          <w:sz w:val="24"/>
          <w:szCs w:val="24"/>
          <w:rPrChange w:id="3109" w:author="Will Taylor Gough" w:date="2020-08-29T17:25:00Z">
            <w:rPr>
              <w:color w:val="000000" w:themeColor="text1"/>
              <w:sz w:val="24"/>
              <w:szCs w:val="24"/>
            </w:rPr>
          </w:rPrChange>
        </w:rPr>
        <w:t xml:space="preserve">body size suggests that all of </w:t>
      </w:r>
      <w:r w:rsidR="000F4DE0" w:rsidRPr="00C05B87">
        <w:rPr>
          <w:rFonts w:ascii="Times New Roman" w:hAnsi="Times New Roman" w:cs="Times New Roman"/>
          <w:color w:val="000000" w:themeColor="text1"/>
          <w:sz w:val="24"/>
          <w:szCs w:val="24"/>
          <w:rPrChange w:id="3110" w:author="Will Taylor Gough" w:date="2020-08-29T17:25:00Z">
            <w:rPr>
              <w:color w:val="000000" w:themeColor="text1"/>
              <w:sz w:val="24"/>
              <w:szCs w:val="24"/>
            </w:rPr>
          </w:rPrChange>
        </w:rPr>
        <w:t xml:space="preserve">the large whales studied </w:t>
      </w:r>
      <w:r w:rsidR="002F44C8" w:rsidRPr="00C05B87">
        <w:rPr>
          <w:rFonts w:ascii="Times New Roman" w:hAnsi="Times New Roman" w:cs="Times New Roman"/>
          <w:color w:val="000000" w:themeColor="text1"/>
          <w:sz w:val="24"/>
          <w:szCs w:val="24"/>
          <w:rPrChange w:id="3111" w:author="Will Taylor Gough" w:date="2020-08-29T17:25:00Z">
            <w:rPr>
              <w:color w:val="000000" w:themeColor="text1"/>
              <w:sz w:val="24"/>
              <w:szCs w:val="24"/>
            </w:rPr>
          </w:rPrChange>
        </w:rPr>
        <w:t>are preparing for a lunge in</w:t>
      </w:r>
      <w:r w:rsidR="006779A6" w:rsidRPr="00C05B87">
        <w:rPr>
          <w:rFonts w:ascii="Times New Roman" w:hAnsi="Times New Roman" w:cs="Times New Roman"/>
          <w:color w:val="000000" w:themeColor="text1"/>
          <w:sz w:val="24"/>
          <w:szCs w:val="24"/>
          <w:rPrChange w:id="3112" w:author="Will Taylor Gough" w:date="2020-08-29T17:25:00Z">
            <w:rPr>
              <w:color w:val="000000" w:themeColor="text1"/>
              <w:sz w:val="24"/>
              <w:szCs w:val="24"/>
            </w:rPr>
          </w:rPrChange>
        </w:rPr>
        <w:t xml:space="preserve"> similar ways. </w:t>
      </w:r>
      <w:commentRangeStart w:id="3113"/>
      <w:commentRangeStart w:id="3114"/>
      <w:del w:id="3115" w:author="Will Taylor Gough" w:date="2020-08-29T14:49:00Z">
        <w:r w:rsidR="006779A6" w:rsidRPr="00C05B87" w:rsidDel="00E0181E">
          <w:rPr>
            <w:rFonts w:ascii="Times New Roman" w:hAnsi="Times New Roman" w:cs="Times New Roman"/>
            <w:color w:val="000000" w:themeColor="text1"/>
            <w:sz w:val="24"/>
            <w:szCs w:val="24"/>
            <w:rPrChange w:id="3116" w:author="Will Taylor Gough" w:date="2020-08-29T17:25:00Z">
              <w:rPr>
                <w:color w:val="000000" w:themeColor="text1"/>
                <w:sz w:val="24"/>
                <w:szCs w:val="24"/>
              </w:rPr>
            </w:rPrChange>
          </w:rPr>
          <w:delText>All of the species included in our study are lunge feeders</w:delText>
        </w:r>
        <w:r w:rsidR="000F4DE0" w:rsidRPr="00C05B87" w:rsidDel="00E0181E">
          <w:rPr>
            <w:rFonts w:ascii="Times New Roman" w:hAnsi="Times New Roman" w:cs="Times New Roman"/>
            <w:color w:val="000000" w:themeColor="text1"/>
            <w:sz w:val="24"/>
            <w:szCs w:val="24"/>
            <w:rPrChange w:id="3117" w:author="Will Taylor Gough" w:date="2020-08-29T17:25:00Z">
              <w:rPr>
                <w:color w:val="000000" w:themeColor="text1"/>
                <w:sz w:val="24"/>
                <w:szCs w:val="24"/>
              </w:rPr>
            </w:rPrChange>
          </w:rPr>
          <w:delText xml:space="preserve"> that f</w:delText>
        </w:r>
        <w:r w:rsidR="006779A6" w:rsidRPr="00C05B87" w:rsidDel="00E0181E">
          <w:rPr>
            <w:rFonts w:ascii="Times New Roman" w:hAnsi="Times New Roman" w:cs="Times New Roman"/>
            <w:color w:val="000000" w:themeColor="text1"/>
            <w:sz w:val="24"/>
            <w:szCs w:val="24"/>
            <w:rPrChange w:id="3118" w:author="Will Taylor Gough" w:date="2020-08-29T17:25:00Z">
              <w:rPr>
                <w:color w:val="000000" w:themeColor="text1"/>
                <w:sz w:val="24"/>
                <w:szCs w:val="24"/>
              </w:rPr>
            </w:rPrChange>
          </w:rPr>
          <w:delText xml:space="preserve">eed by opening their mouth </w:delText>
        </w:r>
        <w:r w:rsidR="000F4DE0" w:rsidRPr="00C05B87" w:rsidDel="00E0181E">
          <w:rPr>
            <w:rFonts w:ascii="Times New Roman" w:hAnsi="Times New Roman" w:cs="Times New Roman"/>
            <w:color w:val="000000" w:themeColor="text1"/>
            <w:sz w:val="24"/>
            <w:szCs w:val="24"/>
            <w:rPrChange w:id="3119" w:author="Will Taylor Gough" w:date="2020-08-29T17:25:00Z">
              <w:rPr>
                <w:color w:val="000000" w:themeColor="text1"/>
                <w:sz w:val="24"/>
                <w:szCs w:val="24"/>
              </w:rPr>
            </w:rPrChange>
          </w:rPr>
          <w:delText xml:space="preserve">and </w:delText>
        </w:r>
        <w:r w:rsidR="006779A6" w:rsidRPr="00C05B87" w:rsidDel="00E0181E">
          <w:rPr>
            <w:rFonts w:ascii="Times New Roman" w:hAnsi="Times New Roman" w:cs="Times New Roman"/>
            <w:color w:val="000000" w:themeColor="text1"/>
            <w:sz w:val="24"/>
            <w:szCs w:val="24"/>
            <w:rPrChange w:id="3120" w:author="Will Taylor Gough" w:date="2020-08-29T17:25:00Z">
              <w:rPr>
                <w:color w:val="000000" w:themeColor="text1"/>
                <w:sz w:val="24"/>
                <w:szCs w:val="24"/>
              </w:rPr>
            </w:rPrChange>
          </w:rPr>
          <w:delText>engulfing a large volume of water into a</w:delText>
        </w:r>
        <w:r w:rsidR="00D60D64" w:rsidRPr="00C05B87" w:rsidDel="00E0181E">
          <w:rPr>
            <w:rFonts w:ascii="Times New Roman" w:hAnsi="Times New Roman" w:cs="Times New Roman"/>
            <w:color w:val="000000" w:themeColor="text1"/>
            <w:sz w:val="24"/>
            <w:szCs w:val="24"/>
            <w:rPrChange w:id="3121" w:author="Will Taylor Gough" w:date="2020-08-29T17:25:00Z">
              <w:rPr>
                <w:color w:val="000000" w:themeColor="text1"/>
                <w:sz w:val="24"/>
                <w:szCs w:val="24"/>
              </w:rPr>
            </w:rPrChange>
          </w:rPr>
          <w:delText xml:space="preserve"> highly </w:delText>
        </w:r>
        <w:r w:rsidR="006779A6" w:rsidRPr="00C05B87" w:rsidDel="00E0181E">
          <w:rPr>
            <w:rFonts w:ascii="Times New Roman" w:hAnsi="Times New Roman" w:cs="Times New Roman"/>
            <w:color w:val="000000" w:themeColor="text1"/>
            <w:sz w:val="24"/>
            <w:szCs w:val="24"/>
            <w:rPrChange w:id="3122" w:author="Will Taylor Gough" w:date="2020-08-29T17:25:00Z">
              <w:rPr>
                <w:color w:val="000000" w:themeColor="text1"/>
                <w:sz w:val="24"/>
                <w:szCs w:val="24"/>
              </w:rPr>
            </w:rPrChange>
          </w:rPr>
          <w:delText>expansible throat pouch</w:delText>
        </w:r>
        <w:commentRangeEnd w:id="3113"/>
        <w:r w:rsidR="00CA329E" w:rsidRPr="00C05B87" w:rsidDel="00E0181E">
          <w:rPr>
            <w:rStyle w:val="CommentReference"/>
            <w:rFonts w:ascii="Times New Roman" w:hAnsi="Times New Roman" w:cs="Times New Roman"/>
            <w:rPrChange w:id="3123" w:author="Will Taylor Gough" w:date="2020-08-29T17:25:00Z">
              <w:rPr>
                <w:rStyle w:val="CommentReference"/>
              </w:rPr>
            </w:rPrChange>
          </w:rPr>
          <w:commentReference w:id="3113"/>
        </w:r>
        <w:commentRangeEnd w:id="3114"/>
        <w:r w:rsidR="00190DD0" w:rsidRPr="00C05B87" w:rsidDel="00E0181E">
          <w:rPr>
            <w:rStyle w:val="CommentReference"/>
            <w:rFonts w:ascii="Times New Roman" w:hAnsi="Times New Roman" w:cs="Times New Roman"/>
            <w:rPrChange w:id="3124" w:author="Will Taylor Gough" w:date="2020-08-29T17:25:00Z">
              <w:rPr>
                <w:rStyle w:val="CommentReference"/>
              </w:rPr>
            </w:rPrChange>
          </w:rPr>
          <w:commentReference w:id="3114"/>
        </w:r>
        <w:r w:rsidR="006779A6" w:rsidRPr="00C05B87" w:rsidDel="00E0181E">
          <w:rPr>
            <w:rFonts w:ascii="Times New Roman" w:hAnsi="Times New Roman" w:cs="Times New Roman"/>
            <w:color w:val="000000" w:themeColor="text1"/>
            <w:sz w:val="24"/>
            <w:szCs w:val="24"/>
            <w:rPrChange w:id="3125" w:author="Will Taylor Gough" w:date="2020-08-29T17:25:00Z">
              <w:rPr>
                <w:color w:val="000000" w:themeColor="text1"/>
                <w:sz w:val="24"/>
                <w:szCs w:val="24"/>
              </w:rPr>
            </w:rPrChange>
          </w:rPr>
          <w:delText xml:space="preserve">. </w:delText>
        </w:r>
      </w:del>
      <w:r w:rsidR="007E283F" w:rsidRPr="00C05B87">
        <w:rPr>
          <w:rFonts w:ascii="Times New Roman" w:hAnsi="Times New Roman" w:cs="Times New Roman"/>
          <w:color w:val="000000" w:themeColor="text1"/>
          <w:sz w:val="24"/>
          <w:szCs w:val="24"/>
          <w:rPrChange w:id="3126" w:author="Will Taylor Gough" w:date="2020-08-29T17:25:00Z">
            <w:rPr>
              <w:color w:val="000000" w:themeColor="text1"/>
              <w:sz w:val="24"/>
              <w:szCs w:val="24"/>
            </w:rPr>
          </w:rPrChange>
        </w:rPr>
        <w:t xml:space="preserve">Field </w:t>
      </w:r>
      <w:r w:rsidR="006779A6" w:rsidRPr="00C05B87">
        <w:rPr>
          <w:rFonts w:ascii="Times New Roman" w:hAnsi="Times New Roman" w:cs="Times New Roman"/>
          <w:color w:val="000000" w:themeColor="text1"/>
          <w:sz w:val="24"/>
          <w:szCs w:val="24"/>
          <w:rPrChange w:id="3127" w:author="Will Taylor Gough" w:date="2020-08-29T17:25:00Z">
            <w:rPr>
              <w:color w:val="000000" w:themeColor="text1"/>
              <w:sz w:val="24"/>
              <w:szCs w:val="24"/>
            </w:rPr>
          </w:rPrChange>
        </w:rPr>
        <w:t>data (Cade et al., 20</w:t>
      </w:r>
      <w:r w:rsidR="000904BD" w:rsidRPr="00C05B87">
        <w:rPr>
          <w:rFonts w:ascii="Times New Roman" w:hAnsi="Times New Roman" w:cs="Times New Roman"/>
          <w:color w:val="000000" w:themeColor="text1"/>
          <w:sz w:val="24"/>
          <w:szCs w:val="24"/>
          <w:rPrChange w:id="3128" w:author="Will Taylor Gough" w:date="2020-08-29T17:25:00Z">
            <w:rPr>
              <w:color w:val="000000" w:themeColor="text1"/>
              <w:sz w:val="24"/>
              <w:szCs w:val="24"/>
            </w:rPr>
          </w:rPrChange>
        </w:rPr>
        <w:t>20</w:t>
      </w:r>
      <w:r w:rsidR="006779A6" w:rsidRPr="00C05B87">
        <w:rPr>
          <w:rFonts w:ascii="Times New Roman" w:hAnsi="Times New Roman" w:cs="Times New Roman"/>
          <w:color w:val="000000" w:themeColor="text1"/>
          <w:sz w:val="24"/>
          <w:szCs w:val="24"/>
          <w:rPrChange w:id="3129" w:author="Will Taylor Gough" w:date="2020-08-29T17:25:00Z">
            <w:rPr>
              <w:color w:val="000000" w:themeColor="text1"/>
              <w:sz w:val="24"/>
              <w:szCs w:val="24"/>
            </w:rPr>
          </w:rPrChange>
        </w:rPr>
        <w:t>) and hydrodynamic models (</w:t>
      </w:r>
      <w:r w:rsidR="00A646FE" w:rsidRPr="00C05B87">
        <w:rPr>
          <w:rFonts w:ascii="Times New Roman" w:hAnsi="Times New Roman" w:cs="Times New Roman"/>
          <w:sz w:val="24"/>
          <w:szCs w:val="24"/>
          <w:rPrChange w:id="3130" w:author="Will Taylor Gough" w:date="2020-08-29T17:25:00Z">
            <w:rPr>
              <w:sz w:val="24"/>
              <w:szCs w:val="24"/>
            </w:rPr>
          </w:rPrChange>
        </w:rPr>
        <w:t>Potvin et al. 2009</w:t>
      </w:r>
      <w:r w:rsidR="006779A6" w:rsidRPr="00C05B87">
        <w:rPr>
          <w:rFonts w:ascii="Times New Roman" w:hAnsi="Times New Roman" w:cs="Times New Roman"/>
          <w:color w:val="000000" w:themeColor="text1"/>
          <w:sz w:val="24"/>
          <w:szCs w:val="24"/>
          <w:rPrChange w:id="3131" w:author="Will Taylor Gough" w:date="2020-08-29T17:25:00Z">
            <w:rPr>
              <w:color w:val="000000" w:themeColor="text1"/>
              <w:sz w:val="24"/>
              <w:szCs w:val="24"/>
            </w:rPr>
          </w:rPrChange>
        </w:rPr>
        <w:t>) suggest that</w:t>
      </w:r>
      <w:r w:rsidR="000F4DE0" w:rsidRPr="00C05B87">
        <w:rPr>
          <w:rFonts w:ascii="Times New Roman" w:hAnsi="Times New Roman" w:cs="Times New Roman"/>
          <w:color w:val="000000" w:themeColor="text1"/>
          <w:sz w:val="24"/>
          <w:szCs w:val="24"/>
          <w:rPrChange w:id="3132" w:author="Will Taylor Gough" w:date="2020-08-29T17:25:00Z">
            <w:rPr>
              <w:color w:val="000000" w:themeColor="text1"/>
              <w:sz w:val="24"/>
              <w:szCs w:val="24"/>
            </w:rPr>
          </w:rPrChange>
        </w:rPr>
        <w:t xml:space="preserve"> the whales begin</w:t>
      </w:r>
      <w:r w:rsidR="006779A6" w:rsidRPr="00C05B87">
        <w:rPr>
          <w:rFonts w:ascii="Times New Roman" w:hAnsi="Times New Roman" w:cs="Times New Roman"/>
          <w:color w:val="000000" w:themeColor="text1"/>
          <w:sz w:val="24"/>
          <w:szCs w:val="24"/>
          <w:rPrChange w:id="3133" w:author="Will Taylor Gough" w:date="2020-08-29T17:25:00Z">
            <w:rPr>
              <w:color w:val="000000" w:themeColor="text1"/>
              <w:sz w:val="24"/>
              <w:szCs w:val="24"/>
            </w:rPr>
          </w:rPrChange>
        </w:rPr>
        <w:t xml:space="preserve"> lunges at high speeds (3.5-5 m s</w:t>
      </w:r>
      <w:r w:rsidR="006779A6" w:rsidRPr="00C05B87">
        <w:rPr>
          <w:rFonts w:ascii="Times New Roman" w:hAnsi="Times New Roman" w:cs="Times New Roman"/>
          <w:color w:val="000000" w:themeColor="text1"/>
          <w:sz w:val="24"/>
          <w:szCs w:val="24"/>
          <w:vertAlign w:val="superscript"/>
          <w:rPrChange w:id="3134" w:author="Will Taylor Gough" w:date="2020-08-29T17:25:00Z">
            <w:rPr>
              <w:color w:val="000000" w:themeColor="text1"/>
              <w:sz w:val="24"/>
              <w:szCs w:val="24"/>
              <w:vertAlign w:val="superscript"/>
            </w:rPr>
          </w:rPrChange>
        </w:rPr>
        <w:t>-1</w:t>
      </w:r>
      <w:r w:rsidR="006779A6" w:rsidRPr="00C05B87">
        <w:rPr>
          <w:rFonts w:ascii="Times New Roman" w:hAnsi="Times New Roman" w:cs="Times New Roman"/>
          <w:color w:val="000000" w:themeColor="text1"/>
          <w:sz w:val="24"/>
          <w:szCs w:val="24"/>
          <w:rPrChange w:id="3135" w:author="Will Taylor Gough" w:date="2020-08-29T17:25:00Z">
            <w:rPr>
              <w:color w:val="000000" w:themeColor="text1"/>
              <w:sz w:val="24"/>
              <w:szCs w:val="24"/>
            </w:rPr>
          </w:rPrChange>
        </w:rPr>
        <w:t xml:space="preserve">) in order to overcome heightened drag </w:t>
      </w:r>
      <w:r w:rsidR="00D60D64" w:rsidRPr="00C05B87">
        <w:rPr>
          <w:rFonts w:ascii="Times New Roman" w:hAnsi="Times New Roman" w:cs="Times New Roman"/>
          <w:color w:val="000000" w:themeColor="text1"/>
          <w:sz w:val="24"/>
          <w:szCs w:val="24"/>
          <w:rPrChange w:id="3136" w:author="Will Taylor Gough" w:date="2020-08-29T17:25:00Z">
            <w:rPr>
              <w:color w:val="000000" w:themeColor="text1"/>
              <w:sz w:val="24"/>
              <w:szCs w:val="24"/>
            </w:rPr>
          </w:rPrChange>
        </w:rPr>
        <w:t xml:space="preserve">during engulfment </w:t>
      </w:r>
      <w:r w:rsidR="006779A6" w:rsidRPr="00C05B87">
        <w:rPr>
          <w:rFonts w:ascii="Times New Roman" w:hAnsi="Times New Roman" w:cs="Times New Roman"/>
          <w:color w:val="000000" w:themeColor="text1"/>
          <w:sz w:val="24"/>
          <w:szCs w:val="24"/>
          <w:rPrChange w:id="3137" w:author="Will Taylor Gough" w:date="2020-08-29T17:25:00Z">
            <w:rPr>
              <w:color w:val="000000" w:themeColor="text1"/>
              <w:sz w:val="24"/>
              <w:szCs w:val="24"/>
            </w:rPr>
          </w:rPrChange>
        </w:rPr>
        <w:t>and</w:t>
      </w:r>
      <w:r w:rsidR="00CA329E" w:rsidRPr="00C05B87">
        <w:rPr>
          <w:rFonts w:ascii="Times New Roman" w:hAnsi="Times New Roman" w:cs="Times New Roman"/>
          <w:color w:val="000000" w:themeColor="text1"/>
          <w:sz w:val="24"/>
          <w:szCs w:val="24"/>
          <w:rPrChange w:id="3138" w:author="Will Taylor Gough" w:date="2020-08-29T17:25:00Z">
            <w:rPr>
              <w:color w:val="000000" w:themeColor="text1"/>
              <w:sz w:val="24"/>
              <w:szCs w:val="24"/>
            </w:rPr>
          </w:rPrChange>
        </w:rPr>
        <w:t xml:space="preserve"> krill-feeders usually</w:t>
      </w:r>
      <w:r w:rsidR="006779A6" w:rsidRPr="00C05B87">
        <w:rPr>
          <w:rFonts w:ascii="Times New Roman" w:hAnsi="Times New Roman" w:cs="Times New Roman"/>
          <w:color w:val="000000" w:themeColor="text1"/>
          <w:sz w:val="24"/>
          <w:szCs w:val="24"/>
          <w:rPrChange w:id="3139" w:author="Will Taylor Gough" w:date="2020-08-29T17:25:00Z">
            <w:rPr>
              <w:color w:val="000000" w:themeColor="text1"/>
              <w:sz w:val="24"/>
              <w:szCs w:val="24"/>
            </w:rPr>
          </w:rPrChange>
        </w:rPr>
        <w:t xml:space="preserve"> move through the prey patch on momentum (</w:t>
      </w:r>
      <w:ins w:id="3140" w:author="Will Taylor Gough" w:date="2020-08-29T15:09:00Z">
        <w:r w:rsidR="008068C5" w:rsidRPr="00C05B87">
          <w:rPr>
            <w:rFonts w:ascii="Times New Roman" w:hAnsi="Times New Roman" w:cs="Times New Roman"/>
            <w:color w:val="000000" w:themeColor="text1"/>
            <w:sz w:val="24"/>
            <w:szCs w:val="24"/>
            <w:rPrChange w:id="3141" w:author="Will Taylor Gough" w:date="2020-08-29T17:25:00Z">
              <w:rPr>
                <w:color w:val="000000" w:themeColor="text1"/>
                <w:sz w:val="24"/>
                <w:szCs w:val="24"/>
              </w:rPr>
            </w:rPrChange>
          </w:rPr>
          <w:t>Potvin et al., 2009</w:t>
        </w:r>
      </w:ins>
      <w:r w:rsidR="006779A6" w:rsidRPr="00C05B87">
        <w:rPr>
          <w:rFonts w:ascii="Times New Roman" w:hAnsi="Times New Roman" w:cs="Times New Roman"/>
          <w:color w:val="000000" w:themeColor="text1"/>
          <w:sz w:val="24"/>
          <w:szCs w:val="24"/>
          <w:rPrChange w:id="3142" w:author="Will Taylor Gough" w:date="2020-08-29T17:25:00Z">
            <w:rPr>
              <w:color w:val="000000" w:themeColor="text1"/>
              <w:sz w:val="24"/>
              <w:szCs w:val="24"/>
            </w:rPr>
          </w:rPrChange>
        </w:rPr>
        <w:t>).</w:t>
      </w:r>
    </w:p>
    <w:p w14:paraId="543329CD" w14:textId="77777777" w:rsidR="000F4DE0" w:rsidRPr="00C05B87" w:rsidRDefault="000F4DE0" w:rsidP="00C05B87">
      <w:pPr>
        <w:spacing w:line="480" w:lineRule="auto"/>
        <w:ind w:firstLine="720"/>
        <w:rPr>
          <w:rFonts w:ascii="Times New Roman" w:hAnsi="Times New Roman" w:cs="Times New Roman"/>
          <w:color w:val="000000" w:themeColor="text1"/>
          <w:sz w:val="24"/>
          <w:szCs w:val="24"/>
          <w:rPrChange w:id="3143" w:author="Will Taylor Gough" w:date="2020-08-29T17:25:00Z">
            <w:rPr>
              <w:color w:val="000000" w:themeColor="text1"/>
              <w:sz w:val="24"/>
              <w:szCs w:val="24"/>
            </w:rPr>
          </w:rPrChange>
        </w:rPr>
        <w:pPrChange w:id="3144" w:author="Will Taylor Gough" w:date="2020-08-29T17:27:00Z">
          <w:pPr>
            <w:spacing w:line="240" w:lineRule="auto"/>
            <w:ind w:firstLine="720"/>
          </w:pPr>
        </w:pPrChange>
      </w:pPr>
      <w:r w:rsidRPr="00C05B87">
        <w:rPr>
          <w:rFonts w:ascii="Times New Roman" w:hAnsi="Times New Roman" w:cs="Times New Roman"/>
          <w:color w:val="000000" w:themeColor="text1"/>
          <w:sz w:val="24"/>
          <w:szCs w:val="24"/>
          <w:rPrChange w:id="3145" w:author="Will Taylor Gough" w:date="2020-08-29T17:25:00Z">
            <w:rPr>
              <w:color w:val="000000" w:themeColor="text1"/>
              <w:sz w:val="24"/>
              <w:szCs w:val="24"/>
            </w:rPr>
          </w:rPrChange>
        </w:rPr>
        <w:t>Focusing more heavily on the relationship between mass-specific thrust generation and body size, our results diverge slightly from previous estimates. Fish (1998) determined that mass-specific thrust and body size have no relationship. Hill (1950) considered that for similar animals, the maximum power generated during a steady effort would increase not directly with the weight (W), but rather with W</w:t>
      </w:r>
      <w:r w:rsidRPr="00C05B87">
        <w:rPr>
          <w:rFonts w:ascii="Times New Roman" w:hAnsi="Times New Roman" w:cs="Times New Roman"/>
          <w:color w:val="000000" w:themeColor="text1"/>
          <w:sz w:val="24"/>
          <w:szCs w:val="24"/>
          <w:vertAlign w:val="superscript"/>
          <w:rPrChange w:id="3146" w:author="Will Taylor Gough" w:date="2020-08-29T17:25:00Z">
            <w:rPr>
              <w:color w:val="000000" w:themeColor="text1"/>
              <w:sz w:val="24"/>
              <w:szCs w:val="24"/>
              <w:vertAlign w:val="superscript"/>
            </w:rPr>
          </w:rPrChange>
        </w:rPr>
        <w:t>0.73</w:t>
      </w:r>
      <w:r w:rsidRPr="00C05B87">
        <w:rPr>
          <w:rFonts w:ascii="Times New Roman" w:hAnsi="Times New Roman" w:cs="Times New Roman"/>
          <w:color w:val="000000" w:themeColor="text1"/>
          <w:sz w:val="24"/>
          <w:szCs w:val="24"/>
          <w:rPrChange w:id="3147" w:author="Will Taylor Gough" w:date="2020-08-29T17:25:00Z">
            <w:rPr>
              <w:color w:val="000000" w:themeColor="text1"/>
              <w:sz w:val="24"/>
              <w:szCs w:val="24"/>
            </w:rPr>
          </w:rPrChange>
        </w:rPr>
        <w:t xml:space="preserve">. </w:t>
      </w:r>
      <w:r w:rsidR="00C35623" w:rsidRPr="00C05B87">
        <w:rPr>
          <w:rFonts w:ascii="Times New Roman" w:hAnsi="Times New Roman" w:cs="Times New Roman"/>
          <w:color w:val="000000" w:themeColor="text1"/>
          <w:sz w:val="24"/>
          <w:szCs w:val="24"/>
          <w:rPrChange w:id="3148" w:author="Will Taylor Gough" w:date="2020-08-29T17:25:00Z">
            <w:rPr>
              <w:color w:val="000000" w:themeColor="text1"/>
              <w:sz w:val="24"/>
              <w:szCs w:val="24"/>
            </w:rPr>
          </w:rPrChange>
        </w:rPr>
        <w:t>As a result, we</w:t>
      </w:r>
      <w:r w:rsidRPr="00C05B87">
        <w:rPr>
          <w:rFonts w:ascii="Times New Roman" w:hAnsi="Times New Roman" w:cs="Times New Roman"/>
          <w:color w:val="000000" w:themeColor="text1"/>
          <w:sz w:val="24"/>
          <w:szCs w:val="24"/>
          <w:rPrChange w:id="3149" w:author="Will Taylor Gough" w:date="2020-08-29T17:25:00Z">
            <w:rPr>
              <w:color w:val="000000" w:themeColor="text1"/>
              <w:sz w:val="24"/>
              <w:szCs w:val="24"/>
            </w:rPr>
          </w:rPrChange>
        </w:rPr>
        <w:t xml:space="preserve"> expected that </w:t>
      </w:r>
      <w:r w:rsidR="00190DD0" w:rsidRPr="00C05B87">
        <w:rPr>
          <w:rFonts w:ascii="Times New Roman" w:hAnsi="Times New Roman" w:cs="Times New Roman"/>
          <w:color w:val="000000" w:themeColor="text1"/>
          <w:sz w:val="24"/>
          <w:szCs w:val="24"/>
          <w:rPrChange w:id="3150" w:author="Will Taylor Gough" w:date="2020-08-29T17:25:00Z">
            <w:rPr>
              <w:color w:val="000000" w:themeColor="text1"/>
              <w:sz w:val="24"/>
              <w:szCs w:val="24"/>
            </w:rPr>
          </w:rPrChange>
        </w:rPr>
        <w:t>mass-specific thrust</w:t>
      </w:r>
      <w:r w:rsidRPr="00C05B87">
        <w:rPr>
          <w:rFonts w:ascii="Times New Roman" w:hAnsi="Times New Roman" w:cs="Times New Roman"/>
          <w:color w:val="000000" w:themeColor="text1"/>
          <w:sz w:val="24"/>
          <w:szCs w:val="24"/>
          <w:rPrChange w:id="3151" w:author="Will Taylor Gough" w:date="2020-08-29T17:25:00Z">
            <w:rPr>
              <w:color w:val="000000" w:themeColor="text1"/>
              <w:sz w:val="24"/>
              <w:szCs w:val="24"/>
            </w:rPr>
          </w:rPrChange>
        </w:rPr>
        <w:t xml:space="preserve"> would decrease proportionately with increasing body size. </w:t>
      </w:r>
      <w:r w:rsidR="00C35623" w:rsidRPr="00C05B87">
        <w:rPr>
          <w:rFonts w:ascii="Times New Roman" w:hAnsi="Times New Roman" w:cs="Times New Roman"/>
          <w:color w:val="000000" w:themeColor="text1"/>
          <w:sz w:val="24"/>
          <w:szCs w:val="24"/>
          <w:rPrChange w:id="3152" w:author="Will Taylor Gough" w:date="2020-08-29T17:25:00Z">
            <w:rPr>
              <w:color w:val="000000" w:themeColor="text1"/>
              <w:sz w:val="24"/>
              <w:szCs w:val="24"/>
            </w:rPr>
          </w:rPrChange>
        </w:rPr>
        <w:t>Instead, w</w:t>
      </w:r>
      <w:r w:rsidRPr="00C05B87">
        <w:rPr>
          <w:rFonts w:ascii="Times New Roman" w:hAnsi="Times New Roman" w:cs="Times New Roman"/>
          <w:color w:val="000000" w:themeColor="text1"/>
          <w:sz w:val="24"/>
          <w:szCs w:val="24"/>
          <w:rPrChange w:id="3153" w:author="Will Taylor Gough" w:date="2020-08-29T17:25:00Z">
            <w:rPr>
              <w:color w:val="000000" w:themeColor="text1"/>
              <w:sz w:val="24"/>
              <w:szCs w:val="24"/>
            </w:rPr>
          </w:rPrChange>
        </w:rPr>
        <w:t xml:space="preserve">e found that mass-specific thrust increases as body length increases (Fig. 4). </w:t>
      </w:r>
      <w:r w:rsidR="00190DD0" w:rsidRPr="00C05B87">
        <w:rPr>
          <w:rFonts w:ascii="Times New Roman" w:hAnsi="Times New Roman" w:cs="Times New Roman"/>
          <w:color w:val="000000" w:themeColor="text1"/>
          <w:sz w:val="24"/>
          <w:szCs w:val="24"/>
          <w:rPrChange w:id="3154" w:author="Will Taylor Gough" w:date="2020-08-29T17:25:00Z">
            <w:rPr>
              <w:color w:val="000000" w:themeColor="text1"/>
              <w:sz w:val="24"/>
              <w:szCs w:val="24"/>
            </w:rPr>
          </w:rPrChange>
        </w:rPr>
        <w:t>This relationship could result from the higher oscillatory frequencies with larger body sizes that Gough et al. (2019) and our current study found</w:t>
      </w:r>
      <w:r w:rsidR="00E065EE" w:rsidRPr="00C05B87">
        <w:rPr>
          <w:rFonts w:ascii="Times New Roman" w:hAnsi="Times New Roman" w:cs="Times New Roman"/>
          <w:color w:val="000000" w:themeColor="text1"/>
          <w:sz w:val="24"/>
          <w:szCs w:val="24"/>
          <w:rPrChange w:id="3155" w:author="Will Taylor Gough" w:date="2020-08-29T17:25:00Z">
            <w:rPr>
              <w:color w:val="000000" w:themeColor="text1"/>
              <w:sz w:val="24"/>
              <w:szCs w:val="24"/>
            </w:rPr>
          </w:rPrChange>
        </w:rPr>
        <w:t xml:space="preserve"> in contrast to previous expectations of oscillatory frequency (Hill, 1950; Sato et al., 2007).</w:t>
      </w:r>
      <w:r w:rsidR="006D3020" w:rsidRPr="00C05B87">
        <w:rPr>
          <w:rFonts w:ascii="Times New Roman" w:hAnsi="Times New Roman" w:cs="Times New Roman"/>
          <w:color w:val="000000" w:themeColor="text1"/>
          <w:sz w:val="24"/>
          <w:szCs w:val="24"/>
          <w:rPrChange w:id="3156" w:author="Will Taylor Gough" w:date="2020-08-29T17:25:00Z">
            <w:rPr>
              <w:color w:val="000000" w:themeColor="text1"/>
              <w:sz w:val="24"/>
              <w:szCs w:val="24"/>
            </w:rPr>
          </w:rPrChange>
        </w:rPr>
        <w:t xml:space="preserve"> For the relationship between oscillatory frequency and body length, </w:t>
      </w:r>
      <w:r w:rsidR="00E065EE" w:rsidRPr="00C05B87">
        <w:rPr>
          <w:rFonts w:ascii="Times New Roman" w:hAnsi="Times New Roman" w:cs="Times New Roman"/>
          <w:color w:val="000000" w:themeColor="text1"/>
          <w:sz w:val="24"/>
          <w:szCs w:val="24"/>
          <w:rPrChange w:id="3157" w:author="Will Taylor Gough" w:date="2020-08-29T17:25:00Z">
            <w:rPr>
              <w:color w:val="000000" w:themeColor="text1"/>
              <w:sz w:val="24"/>
              <w:szCs w:val="24"/>
            </w:rPr>
          </w:rPrChange>
        </w:rPr>
        <w:t>Sato</w:t>
      </w:r>
      <w:r w:rsidR="006D3020" w:rsidRPr="00C05B87">
        <w:rPr>
          <w:rFonts w:ascii="Times New Roman" w:hAnsi="Times New Roman" w:cs="Times New Roman"/>
          <w:color w:val="000000" w:themeColor="text1"/>
          <w:sz w:val="24"/>
          <w:szCs w:val="24"/>
          <w:rPrChange w:id="3158" w:author="Will Taylor Gough" w:date="2020-08-29T17:25:00Z">
            <w:rPr>
              <w:color w:val="000000" w:themeColor="text1"/>
              <w:sz w:val="24"/>
              <w:szCs w:val="24"/>
            </w:rPr>
          </w:rPrChange>
        </w:rPr>
        <w:t xml:space="preserve"> et al. (2007) found a more extreme allometric scaling exponent</w:t>
      </w:r>
      <w:r w:rsidR="00E065EE" w:rsidRPr="00C05B87">
        <w:rPr>
          <w:rFonts w:ascii="Times New Roman" w:hAnsi="Times New Roman" w:cs="Times New Roman"/>
          <w:color w:val="000000" w:themeColor="text1"/>
          <w:sz w:val="24"/>
          <w:szCs w:val="24"/>
          <w:rPrChange w:id="3159" w:author="Will Taylor Gough" w:date="2020-08-29T17:25:00Z">
            <w:rPr>
              <w:color w:val="000000" w:themeColor="text1"/>
              <w:sz w:val="24"/>
              <w:szCs w:val="24"/>
            </w:rPr>
          </w:rPrChange>
        </w:rPr>
        <w:t xml:space="preserve"> </w:t>
      </w:r>
      <w:r w:rsidR="006D3020" w:rsidRPr="00C05B87">
        <w:rPr>
          <w:rFonts w:ascii="Times New Roman" w:hAnsi="Times New Roman" w:cs="Times New Roman"/>
          <w:color w:val="000000" w:themeColor="text1"/>
          <w:sz w:val="24"/>
          <w:szCs w:val="24"/>
          <w:rPrChange w:id="3160" w:author="Will Taylor Gough" w:date="2020-08-29T17:25:00Z">
            <w:rPr>
              <w:color w:val="000000" w:themeColor="text1"/>
              <w:sz w:val="24"/>
              <w:szCs w:val="24"/>
            </w:rPr>
          </w:rPrChange>
        </w:rPr>
        <w:t xml:space="preserve">(approximately </w:t>
      </w:r>
      <w:r w:rsidR="00E065EE" w:rsidRPr="00C05B87">
        <w:rPr>
          <w:rFonts w:ascii="Times New Roman" w:hAnsi="Times New Roman" w:cs="Times New Roman"/>
          <w:color w:val="000000" w:themeColor="text1"/>
          <w:sz w:val="24"/>
          <w:szCs w:val="24"/>
          <w:rPrChange w:id="3161" w:author="Will Taylor Gough" w:date="2020-08-29T17:25:00Z">
            <w:rPr>
              <w:color w:val="000000" w:themeColor="text1"/>
              <w:sz w:val="24"/>
              <w:szCs w:val="24"/>
            </w:rPr>
          </w:rPrChange>
        </w:rPr>
        <w:t>-1.0</w:t>
      </w:r>
      <w:r w:rsidR="006D3020" w:rsidRPr="00C05B87">
        <w:rPr>
          <w:rFonts w:ascii="Times New Roman" w:hAnsi="Times New Roman" w:cs="Times New Roman"/>
          <w:color w:val="000000" w:themeColor="text1"/>
          <w:sz w:val="24"/>
          <w:szCs w:val="24"/>
          <w:rPrChange w:id="3162" w:author="Will Taylor Gough" w:date="2020-08-29T17:25:00Z">
            <w:rPr>
              <w:color w:val="000000" w:themeColor="text1"/>
              <w:sz w:val="24"/>
              <w:szCs w:val="24"/>
            </w:rPr>
          </w:rPrChange>
        </w:rPr>
        <w:t>),</w:t>
      </w:r>
      <w:r w:rsidR="00E065EE" w:rsidRPr="00C05B87">
        <w:rPr>
          <w:rFonts w:ascii="Times New Roman" w:hAnsi="Times New Roman" w:cs="Times New Roman"/>
          <w:color w:val="000000" w:themeColor="text1"/>
          <w:sz w:val="24"/>
          <w:szCs w:val="24"/>
          <w:rPrChange w:id="3163" w:author="Will Taylor Gough" w:date="2020-08-29T17:25:00Z">
            <w:rPr>
              <w:color w:val="000000" w:themeColor="text1"/>
              <w:sz w:val="24"/>
              <w:szCs w:val="24"/>
            </w:rPr>
          </w:rPrChange>
        </w:rPr>
        <w:t xml:space="preserve"> </w:t>
      </w:r>
      <w:r w:rsidR="006D3020" w:rsidRPr="00C05B87">
        <w:rPr>
          <w:rFonts w:ascii="Times New Roman" w:hAnsi="Times New Roman" w:cs="Times New Roman"/>
          <w:color w:val="000000" w:themeColor="text1"/>
          <w:sz w:val="24"/>
          <w:szCs w:val="24"/>
          <w:rPrChange w:id="3164" w:author="Will Taylor Gough" w:date="2020-08-29T17:25:00Z">
            <w:rPr>
              <w:color w:val="000000" w:themeColor="text1"/>
              <w:sz w:val="24"/>
              <w:szCs w:val="24"/>
            </w:rPr>
          </w:rPrChange>
        </w:rPr>
        <w:t>whereas</w:t>
      </w:r>
      <w:r w:rsidR="00E065EE" w:rsidRPr="00C05B87">
        <w:rPr>
          <w:rFonts w:ascii="Times New Roman" w:hAnsi="Times New Roman" w:cs="Times New Roman"/>
          <w:color w:val="000000" w:themeColor="text1"/>
          <w:sz w:val="24"/>
          <w:szCs w:val="24"/>
          <w:rPrChange w:id="3165" w:author="Will Taylor Gough" w:date="2020-08-29T17:25:00Z">
            <w:rPr>
              <w:color w:val="000000" w:themeColor="text1"/>
              <w:sz w:val="24"/>
              <w:szCs w:val="24"/>
            </w:rPr>
          </w:rPrChange>
        </w:rPr>
        <w:t xml:space="preserve"> Gough et al. (2019) and our current study found </w:t>
      </w:r>
      <w:r w:rsidR="006D3020" w:rsidRPr="00C05B87">
        <w:rPr>
          <w:rFonts w:ascii="Times New Roman" w:hAnsi="Times New Roman" w:cs="Times New Roman"/>
          <w:color w:val="000000" w:themeColor="text1"/>
          <w:sz w:val="24"/>
          <w:szCs w:val="24"/>
          <w:rPrChange w:id="3166" w:author="Will Taylor Gough" w:date="2020-08-29T17:25:00Z">
            <w:rPr>
              <w:color w:val="000000" w:themeColor="text1"/>
              <w:sz w:val="24"/>
              <w:szCs w:val="24"/>
            </w:rPr>
          </w:rPrChange>
        </w:rPr>
        <w:t>an exponent of</w:t>
      </w:r>
      <w:r w:rsidR="00E065EE" w:rsidRPr="00C05B87">
        <w:rPr>
          <w:rFonts w:ascii="Times New Roman" w:hAnsi="Times New Roman" w:cs="Times New Roman"/>
          <w:color w:val="000000" w:themeColor="text1"/>
          <w:sz w:val="24"/>
          <w:szCs w:val="24"/>
          <w:rPrChange w:id="3167" w:author="Will Taylor Gough" w:date="2020-08-29T17:25:00Z">
            <w:rPr>
              <w:color w:val="000000" w:themeColor="text1"/>
              <w:sz w:val="24"/>
              <w:szCs w:val="24"/>
            </w:rPr>
          </w:rPrChange>
        </w:rPr>
        <w:t xml:space="preserve"> approximately -0.5, suggesting a less extreme decrease in oscillatory frequency with increasing body length.</w:t>
      </w:r>
    </w:p>
    <w:p w14:paraId="49D783D3" w14:textId="77777777" w:rsidR="006779A6" w:rsidRPr="00C05B87" w:rsidRDefault="006779A6" w:rsidP="00C05B87">
      <w:pPr>
        <w:spacing w:line="480" w:lineRule="auto"/>
        <w:rPr>
          <w:rFonts w:ascii="Times New Roman" w:hAnsi="Times New Roman" w:cs="Times New Roman"/>
          <w:color w:val="000000" w:themeColor="text1"/>
          <w:sz w:val="24"/>
          <w:szCs w:val="24"/>
          <w:rPrChange w:id="3168" w:author="Will Taylor Gough" w:date="2020-08-29T17:25:00Z">
            <w:rPr>
              <w:color w:val="000000" w:themeColor="text1"/>
              <w:sz w:val="24"/>
              <w:szCs w:val="24"/>
            </w:rPr>
          </w:rPrChange>
        </w:rPr>
        <w:pPrChange w:id="3169" w:author="Will Taylor Gough" w:date="2020-08-29T17:27:00Z">
          <w:pPr>
            <w:spacing w:line="240" w:lineRule="auto"/>
          </w:pPr>
        </w:pPrChange>
      </w:pPr>
    </w:p>
    <w:p w14:paraId="6BE91422" w14:textId="1E9C36FD" w:rsidR="00175DF7" w:rsidRPr="009935C4" w:rsidRDefault="006779A6" w:rsidP="00C05B87">
      <w:pPr>
        <w:shd w:val="clear" w:color="auto" w:fill="FFFFFF"/>
        <w:spacing w:line="480" w:lineRule="auto"/>
        <w:jc w:val="center"/>
        <w:rPr>
          <w:rFonts w:ascii="Times New Roman" w:hAnsi="Times New Roman" w:cs="Times New Roman"/>
          <w:i/>
          <w:color w:val="000000" w:themeColor="text1"/>
          <w:sz w:val="24"/>
          <w:szCs w:val="24"/>
          <w:u w:val="single"/>
          <w:rPrChange w:id="3170" w:author="Will Taylor Gough" w:date="2020-08-29T18:19:00Z">
            <w:rPr>
              <w:color w:val="000000" w:themeColor="text1"/>
              <w:sz w:val="24"/>
              <w:szCs w:val="24"/>
              <w:u w:val="single"/>
            </w:rPr>
          </w:rPrChange>
        </w:rPr>
        <w:pPrChange w:id="3171" w:author="Will Taylor Gough" w:date="2020-08-29T17:27:00Z">
          <w:pPr>
            <w:shd w:val="clear" w:color="auto" w:fill="FFFFFF"/>
            <w:spacing w:line="240" w:lineRule="auto"/>
            <w:jc w:val="center"/>
          </w:pPr>
        </w:pPrChange>
      </w:pPr>
      <w:r w:rsidRPr="009935C4">
        <w:rPr>
          <w:rFonts w:ascii="Times New Roman" w:hAnsi="Times New Roman" w:cs="Times New Roman"/>
          <w:i/>
          <w:color w:val="000000" w:themeColor="text1"/>
          <w:sz w:val="24"/>
          <w:szCs w:val="24"/>
          <w:u w:val="single"/>
          <w:rPrChange w:id="3172" w:author="Will Taylor Gough" w:date="2020-08-29T18:19:00Z">
            <w:rPr>
              <w:color w:val="000000" w:themeColor="text1"/>
              <w:sz w:val="24"/>
              <w:szCs w:val="24"/>
              <w:u w:val="single"/>
            </w:rPr>
          </w:rPrChange>
        </w:rPr>
        <w:t xml:space="preserve">Drag </w:t>
      </w:r>
      <w:ins w:id="3173" w:author="Will Taylor Gough" w:date="2020-08-29T18:19:00Z">
        <w:r w:rsidR="009935C4" w:rsidRPr="009935C4">
          <w:rPr>
            <w:rFonts w:ascii="Times New Roman" w:hAnsi="Times New Roman" w:cs="Times New Roman"/>
            <w:i/>
            <w:color w:val="000000" w:themeColor="text1"/>
            <w:sz w:val="24"/>
            <w:szCs w:val="24"/>
            <w:u w:val="single"/>
            <w:rPrChange w:id="3174" w:author="Will Taylor Gough" w:date="2020-08-29T18:19:00Z">
              <w:rPr>
                <w:rFonts w:ascii="Times New Roman" w:hAnsi="Times New Roman" w:cs="Times New Roman"/>
                <w:color w:val="000000" w:themeColor="text1"/>
                <w:sz w:val="24"/>
                <w:szCs w:val="24"/>
                <w:u w:val="single"/>
              </w:rPr>
            </w:rPrChange>
          </w:rPr>
          <w:t>C</w:t>
        </w:r>
      </w:ins>
      <w:del w:id="3175" w:author="Will Taylor Gough" w:date="2020-08-29T18:19:00Z">
        <w:r w:rsidRPr="009935C4" w:rsidDel="009935C4">
          <w:rPr>
            <w:rFonts w:ascii="Times New Roman" w:hAnsi="Times New Roman" w:cs="Times New Roman"/>
            <w:i/>
            <w:color w:val="000000" w:themeColor="text1"/>
            <w:sz w:val="24"/>
            <w:szCs w:val="24"/>
            <w:u w:val="single"/>
            <w:rPrChange w:id="3176" w:author="Will Taylor Gough" w:date="2020-08-29T18:19:00Z">
              <w:rPr>
                <w:color w:val="000000" w:themeColor="text1"/>
                <w:sz w:val="24"/>
                <w:szCs w:val="24"/>
                <w:u w:val="single"/>
              </w:rPr>
            </w:rPrChange>
          </w:rPr>
          <w:delText>c</w:delText>
        </w:r>
      </w:del>
      <w:r w:rsidRPr="009935C4">
        <w:rPr>
          <w:rFonts w:ascii="Times New Roman" w:hAnsi="Times New Roman" w:cs="Times New Roman"/>
          <w:i/>
          <w:color w:val="000000" w:themeColor="text1"/>
          <w:sz w:val="24"/>
          <w:szCs w:val="24"/>
          <w:u w:val="single"/>
          <w:rPrChange w:id="3177" w:author="Will Taylor Gough" w:date="2020-08-29T18:19:00Z">
            <w:rPr>
              <w:color w:val="000000" w:themeColor="text1"/>
              <w:sz w:val="24"/>
              <w:szCs w:val="24"/>
              <w:u w:val="single"/>
            </w:rPr>
          </w:rPrChange>
        </w:rPr>
        <w:t xml:space="preserve">oefficient vs. Reynolds </w:t>
      </w:r>
      <w:ins w:id="3178" w:author="Will Taylor Gough" w:date="2020-08-29T18:19:00Z">
        <w:r w:rsidR="009935C4" w:rsidRPr="009935C4">
          <w:rPr>
            <w:rFonts w:ascii="Times New Roman" w:hAnsi="Times New Roman" w:cs="Times New Roman"/>
            <w:i/>
            <w:color w:val="000000" w:themeColor="text1"/>
            <w:sz w:val="24"/>
            <w:szCs w:val="24"/>
            <w:u w:val="single"/>
            <w:rPrChange w:id="3179" w:author="Will Taylor Gough" w:date="2020-08-29T18:19:00Z">
              <w:rPr>
                <w:rFonts w:ascii="Times New Roman" w:hAnsi="Times New Roman" w:cs="Times New Roman"/>
                <w:color w:val="000000" w:themeColor="text1"/>
                <w:sz w:val="24"/>
                <w:szCs w:val="24"/>
                <w:u w:val="single"/>
              </w:rPr>
            </w:rPrChange>
          </w:rPr>
          <w:t>N</w:t>
        </w:r>
      </w:ins>
      <w:del w:id="3180" w:author="Will Taylor Gough" w:date="2020-08-29T18:19:00Z">
        <w:r w:rsidRPr="009935C4" w:rsidDel="009935C4">
          <w:rPr>
            <w:rFonts w:ascii="Times New Roman" w:hAnsi="Times New Roman" w:cs="Times New Roman"/>
            <w:i/>
            <w:color w:val="000000" w:themeColor="text1"/>
            <w:sz w:val="24"/>
            <w:szCs w:val="24"/>
            <w:u w:val="single"/>
            <w:rPrChange w:id="3181" w:author="Will Taylor Gough" w:date="2020-08-29T18:19:00Z">
              <w:rPr>
                <w:color w:val="000000" w:themeColor="text1"/>
                <w:sz w:val="24"/>
                <w:szCs w:val="24"/>
                <w:u w:val="single"/>
              </w:rPr>
            </w:rPrChange>
          </w:rPr>
          <w:delText>n</w:delText>
        </w:r>
      </w:del>
      <w:r w:rsidRPr="009935C4">
        <w:rPr>
          <w:rFonts w:ascii="Times New Roman" w:hAnsi="Times New Roman" w:cs="Times New Roman"/>
          <w:i/>
          <w:color w:val="000000" w:themeColor="text1"/>
          <w:sz w:val="24"/>
          <w:szCs w:val="24"/>
          <w:u w:val="single"/>
          <w:rPrChange w:id="3182" w:author="Will Taylor Gough" w:date="2020-08-29T18:19:00Z">
            <w:rPr>
              <w:color w:val="000000" w:themeColor="text1"/>
              <w:sz w:val="24"/>
              <w:szCs w:val="24"/>
              <w:u w:val="single"/>
            </w:rPr>
          </w:rPrChange>
        </w:rPr>
        <w:t>umber</w:t>
      </w:r>
    </w:p>
    <w:p w14:paraId="67B65E6D" w14:textId="41F45730" w:rsidR="00FE2636" w:rsidRPr="00C05B87" w:rsidRDefault="00FE2636" w:rsidP="00C05B87">
      <w:pPr>
        <w:shd w:val="clear" w:color="auto" w:fill="FFFFFF"/>
        <w:spacing w:line="480" w:lineRule="auto"/>
        <w:ind w:firstLine="720"/>
        <w:rPr>
          <w:rFonts w:ascii="Times New Roman" w:hAnsi="Times New Roman" w:cs="Times New Roman"/>
          <w:color w:val="000000" w:themeColor="text1"/>
          <w:sz w:val="24"/>
          <w:szCs w:val="24"/>
          <w:rPrChange w:id="3183" w:author="Will Taylor Gough" w:date="2020-08-29T17:25:00Z">
            <w:rPr>
              <w:color w:val="000000" w:themeColor="text1"/>
              <w:sz w:val="24"/>
              <w:szCs w:val="24"/>
            </w:rPr>
          </w:rPrChange>
        </w:rPr>
        <w:pPrChange w:id="3184" w:author="Will Taylor Gough" w:date="2020-08-29T17:27:00Z">
          <w:pPr>
            <w:shd w:val="clear" w:color="auto" w:fill="FFFFFF"/>
            <w:spacing w:line="240" w:lineRule="auto"/>
            <w:ind w:firstLine="720"/>
          </w:pPr>
        </w:pPrChange>
      </w:pPr>
      <w:r w:rsidRPr="00C05B87">
        <w:rPr>
          <w:rFonts w:ascii="Times New Roman" w:hAnsi="Times New Roman" w:cs="Times New Roman"/>
          <w:color w:val="000000" w:themeColor="text1"/>
          <w:sz w:val="24"/>
          <w:szCs w:val="24"/>
          <w:rPrChange w:id="3185" w:author="Will Taylor Gough" w:date="2020-08-29T17:25:00Z">
            <w:rPr>
              <w:color w:val="000000" w:themeColor="text1"/>
              <w:sz w:val="24"/>
              <w:szCs w:val="24"/>
            </w:rPr>
          </w:rPrChange>
        </w:rPr>
        <w:lastRenderedPageBreak/>
        <w:t>In comparison to our tagged animals,</w:t>
      </w:r>
      <w:r w:rsidR="00390F83" w:rsidRPr="00C05B87">
        <w:rPr>
          <w:rFonts w:ascii="Times New Roman" w:hAnsi="Times New Roman" w:cs="Times New Roman"/>
          <w:color w:val="000000" w:themeColor="text1"/>
          <w:sz w:val="24"/>
          <w:szCs w:val="24"/>
          <w:rPrChange w:id="3186" w:author="Will Taylor Gough" w:date="2020-08-29T17:25:00Z">
            <w:rPr>
              <w:color w:val="000000" w:themeColor="text1"/>
              <w:sz w:val="24"/>
              <w:szCs w:val="24"/>
            </w:rPr>
          </w:rPrChange>
        </w:rPr>
        <w:t xml:space="preserve"> </w:t>
      </w:r>
      <w:r w:rsidR="00247326" w:rsidRPr="00C05B87">
        <w:rPr>
          <w:rFonts w:ascii="Times New Roman" w:hAnsi="Times New Roman" w:cs="Times New Roman"/>
          <w:color w:val="000000" w:themeColor="text1"/>
          <w:sz w:val="24"/>
          <w:szCs w:val="24"/>
          <w:rPrChange w:id="3187" w:author="Will Taylor Gough" w:date="2020-08-29T17:25:00Z">
            <w:rPr>
              <w:color w:val="000000" w:themeColor="text1"/>
              <w:sz w:val="24"/>
              <w:szCs w:val="24"/>
            </w:rPr>
          </w:rPrChange>
        </w:rPr>
        <w:t>Hoerner’s</w:t>
      </w:r>
      <w:r w:rsidRPr="00C05B87">
        <w:rPr>
          <w:rFonts w:ascii="Times New Roman" w:hAnsi="Times New Roman" w:cs="Times New Roman"/>
          <w:color w:val="000000" w:themeColor="text1"/>
          <w:sz w:val="24"/>
          <w:szCs w:val="24"/>
          <w:rPrChange w:id="3188" w:author="Will Taylor Gough" w:date="2020-08-29T17:25:00Z">
            <w:rPr>
              <w:color w:val="000000" w:themeColor="text1"/>
              <w:sz w:val="24"/>
              <w:szCs w:val="24"/>
            </w:rPr>
          </w:rPrChange>
        </w:rPr>
        <w:t xml:space="preserve"> </w:t>
      </w:r>
      <w:r w:rsidR="006779A6" w:rsidRPr="00C05B87">
        <w:rPr>
          <w:rFonts w:ascii="Times New Roman" w:hAnsi="Times New Roman" w:cs="Times New Roman"/>
          <w:color w:val="000000" w:themeColor="text1"/>
          <w:sz w:val="24"/>
          <w:szCs w:val="24"/>
          <w:rPrChange w:id="3189" w:author="Will Taylor Gough" w:date="2020-08-29T17:25:00Z">
            <w:rPr>
              <w:color w:val="000000" w:themeColor="text1"/>
              <w:sz w:val="24"/>
              <w:szCs w:val="24"/>
            </w:rPr>
          </w:rPrChange>
        </w:rPr>
        <w:t xml:space="preserve">R-100 airship </w:t>
      </w:r>
      <w:r w:rsidRPr="00C05B87">
        <w:rPr>
          <w:rFonts w:ascii="Times New Roman" w:hAnsi="Times New Roman" w:cs="Times New Roman"/>
          <w:color w:val="000000" w:themeColor="text1"/>
          <w:sz w:val="24"/>
          <w:szCs w:val="24"/>
          <w:rPrChange w:id="3190" w:author="Will Taylor Gough" w:date="2020-08-29T17:25:00Z">
            <w:rPr>
              <w:color w:val="000000" w:themeColor="text1"/>
              <w:sz w:val="24"/>
              <w:szCs w:val="24"/>
            </w:rPr>
          </w:rPrChange>
        </w:rPr>
        <w:t xml:space="preserve">model used for </w:t>
      </w:r>
      <w:r w:rsidR="006779A6" w:rsidRPr="00C05B87">
        <w:rPr>
          <w:rFonts w:ascii="Times New Roman" w:hAnsi="Times New Roman" w:cs="Times New Roman"/>
          <w:color w:val="000000" w:themeColor="text1"/>
          <w:sz w:val="24"/>
          <w:szCs w:val="24"/>
          <w:rPrChange w:id="3191" w:author="Will Taylor Gough" w:date="2020-08-29T17:25:00Z">
            <w:rPr>
              <w:color w:val="000000" w:themeColor="text1"/>
              <w:sz w:val="24"/>
              <w:szCs w:val="24"/>
            </w:rPr>
          </w:rPrChange>
        </w:rPr>
        <w:t>computational</w:t>
      </w:r>
      <w:r w:rsidRPr="00C05B87">
        <w:rPr>
          <w:rFonts w:ascii="Times New Roman" w:hAnsi="Times New Roman" w:cs="Times New Roman"/>
          <w:color w:val="000000" w:themeColor="text1"/>
          <w:sz w:val="24"/>
          <w:szCs w:val="24"/>
          <w:rPrChange w:id="3192" w:author="Will Taylor Gough" w:date="2020-08-29T17:25:00Z">
            <w:rPr>
              <w:color w:val="000000" w:themeColor="text1"/>
              <w:sz w:val="24"/>
              <w:szCs w:val="24"/>
            </w:rPr>
          </w:rPrChange>
        </w:rPr>
        <w:t xml:space="preserve"> analysis did not include control surfaces (flippers or flukes). Instead, </w:t>
      </w:r>
      <w:r w:rsidR="006779A6" w:rsidRPr="00C05B87">
        <w:rPr>
          <w:rFonts w:ascii="Times New Roman" w:hAnsi="Times New Roman" w:cs="Times New Roman"/>
          <w:color w:val="000000" w:themeColor="text1"/>
          <w:sz w:val="24"/>
          <w:szCs w:val="24"/>
          <w:rPrChange w:id="3193" w:author="Will Taylor Gough" w:date="2020-08-29T17:25:00Z">
            <w:rPr>
              <w:color w:val="000000" w:themeColor="text1"/>
              <w:sz w:val="24"/>
              <w:szCs w:val="24"/>
            </w:rPr>
          </w:rPrChange>
        </w:rPr>
        <w:t>the</w:t>
      </w:r>
      <w:r w:rsidRPr="00C05B87">
        <w:rPr>
          <w:rFonts w:ascii="Times New Roman" w:hAnsi="Times New Roman" w:cs="Times New Roman"/>
          <w:color w:val="000000" w:themeColor="text1"/>
          <w:sz w:val="24"/>
          <w:szCs w:val="24"/>
          <w:rPrChange w:id="3194" w:author="Will Taylor Gough" w:date="2020-08-29T17:25:00Z">
            <w:rPr>
              <w:color w:val="000000" w:themeColor="text1"/>
              <w:sz w:val="24"/>
              <w:szCs w:val="24"/>
            </w:rPr>
          </w:rPrChange>
        </w:rPr>
        <w:t xml:space="preserve"> approximated environment around</w:t>
      </w:r>
      <w:r w:rsidR="006779A6" w:rsidRPr="00C05B87">
        <w:rPr>
          <w:rFonts w:ascii="Times New Roman" w:hAnsi="Times New Roman" w:cs="Times New Roman"/>
          <w:color w:val="000000" w:themeColor="text1"/>
          <w:sz w:val="24"/>
          <w:szCs w:val="24"/>
          <w:rPrChange w:id="3195" w:author="Will Taylor Gough" w:date="2020-08-29T17:25:00Z">
            <w:rPr>
              <w:color w:val="000000" w:themeColor="text1"/>
              <w:sz w:val="24"/>
              <w:szCs w:val="24"/>
            </w:rPr>
          </w:rPrChange>
        </w:rPr>
        <w:t xml:space="preserve"> the airship was determined using wind tunnel test data (Hoerner 196</w:t>
      </w:r>
      <w:r w:rsidR="000F4DE0" w:rsidRPr="00C05B87">
        <w:rPr>
          <w:rFonts w:ascii="Times New Roman" w:hAnsi="Times New Roman" w:cs="Times New Roman"/>
          <w:color w:val="000000" w:themeColor="text1"/>
          <w:sz w:val="24"/>
          <w:szCs w:val="24"/>
          <w:rPrChange w:id="3196" w:author="Will Taylor Gough" w:date="2020-08-29T17:25:00Z">
            <w:rPr>
              <w:color w:val="000000" w:themeColor="text1"/>
              <w:sz w:val="24"/>
              <w:szCs w:val="24"/>
            </w:rPr>
          </w:rPrChange>
        </w:rPr>
        <w:t>5</w:t>
      </w:r>
      <w:r w:rsidR="006779A6" w:rsidRPr="00C05B87">
        <w:rPr>
          <w:rFonts w:ascii="Times New Roman" w:hAnsi="Times New Roman" w:cs="Times New Roman"/>
          <w:color w:val="000000" w:themeColor="text1"/>
          <w:sz w:val="24"/>
          <w:szCs w:val="24"/>
          <w:rPrChange w:id="3197" w:author="Will Taylor Gough" w:date="2020-08-29T17:25:00Z">
            <w:rPr>
              <w:color w:val="000000" w:themeColor="text1"/>
              <w:sz w:val="24"/>
              <w:szCs w:val="24"/>
            </w:rPr>
          </w:rPrChange>
        </w:rPr>
        <w:t>; Blevins, 19</w:t>
      </w:r>
      <w:r w:rsidR="000904BD" w:rsidRPr="00C05B87">
        <w:rPr>
          <w:rFonts w:ascii="Times New Roman" w:hAnsi="Times New Roman" w:cs="Times New Roman"/>
          <w:color w:val="000000" w:themeColor="text1"/>
          <w:sz w:val="24"/>
          <w:szCs w:val="24"/>
          <w:rPrChange w:id="3198" w:author="Will Taylor Gough" w:date="2020-08-29T17:25:00Z">
            <w:rPr>
              <w:color w:val="000000" w:themeColor="text1"/>
              <w:sz w:val="24"/>
              <w:szCs w:val="24"/>
            </w:rPr>
          </w:rPrChange>
        </w:rPr>
        <w:t>8</w:t>
      </w:r>
      <w:r w:rsidR="008E198E" w:rsidRPr="00C05B87">
        <w:rPr>
          <w:rFonts w:ascii="Times New Roman" w:hAnsi="Times New Roman" w:cs="Times New Roman"/>
          <w:color w:val="000000" w:themeColor="text1"/>
          <w:sz w:val="24"/>
          <w:szCs w:val="24"/>
          <w:rPrChange w:id="3199" w:author="Will Taylor Gough" w:date="2020-08-29T17:25:00Z">
            <w:rPr>
              <w:color w:val="000000" w:themeColor="text1"/>
              <w:sz w:val="24"/>
              <w:szCs w:val="24"/>
            </w:rPr>
          </w:rPrChange>
        </w:rPr>
        <w:t>4</w:t>
      </w:r>
      <w:ins w:id="3200" w:author="Will Taylor Gough" w:date="2020-08-29T15:11:00Z">
        <w:r w:rsidR="00497139" w:rsidRPr="00C05B87">
          <w:rPr>
            <w:rFonts w:ascii="Times New Roman" w:hAnsi="Times New Roman" w:cs="Times New Roman"/>
            <w:color w:val="000000" w:themeColor="text1"/>
            <w:sz w:val="24"/>
            <w:szCs w:val="24"/>
            <w:rPrChange w:id="3201" w:author="Will Taylor Gough" w:date="2020-08-29T17:25:00Z">
              <w:rPr>
                <w:color w:val="000000" w:themeColor="text1"/>
                <w:sz w:val="24"/>
                <w:szCs w:val="24"/>
              </w:rPr>
            </w:rPrChange>
          </w:rPr>
          <w:t>)</w:t>
        </w:r>
      </w:ins>
      <w:r w:rsidRPr="00C05B87">
        <w:rPr>
          <w:rFonts w:ascii="Times New Roman" w:hAnsi="Times New Roman" w:cs="Times New Roman"/>
          <w:color w:val="000000" w:themeColor="text1"/>
          <w:sz w:val="24"/>
          <w:szCs w:val="24"/>
          <w:rPrChange w:id="3202" w:author="Will Taylor Gough" w:date="2020-08-29T17:25:00Z">
            <w:rPr>
              <w:color w:val="000000" w:themeColor="text1"/>
              <w:sz w:val="24"/>
              <w:szCs w:val="24"/>
            </w:rPr>
          </w:rPrChange>
        </w:rPr>
        <w:t xml:space="preserve">. These modeled values suggest that for </w:t>
      </w:r>
      <w:r w:rsidR="00C12D59" w:rsidRPr="00C05B87">
        <w:rPr>
          <w:rFonts w:ascii="Times New Roman" w:hAnsi="Times New Roman" w:cs="Times New Roman"/>
          <w:color w:val="000000" w:themeColor="text1"/>
          <w:sz w:val="24"/>
          <w:szCs w:val="24"/>
          <w:rPrChange w:id="3203" w:author="Will Taylor Gough" w:date="2020-08-29T17:25:00Z">
            <w:rPr>
              <w:color w:val="000000" w:themeColor="text1"/>
              <w:sz w:val="24"/>
              <w:szCs w:val="24"/>
            </w:rPr>
          </w:rPrChange>
        </w:rPr>
        <w:t>an</w:t>
      </w:r>
      <w:r w:rsidRPr="00C05B87">
        <w:rPr>
          <w:rFonts w:ascii="Times New Roman" w:hAnsi="Times New Roman" w:cs="Times New Roman"/>
          <w:color w:val="000000" w:themeColor="text1"/>
          <w:sz w:val="24"/>
          <w:szCs w:val="24"/>
          <w:rPrChange w:id="3204" w:author="Will Taylor Gough" w:date="2020-08-29T17:25:00Z">
            <w:rPr>
              <w:color w:val="000000" w:themeColor="text1"/>
              <w:sz w:val="24"/>
              <w:szCs w:val="24"/>
            </w:rPr>
          </w:rPrChange>
        </w:rPr>
        <w:t xml:space="preserve"> </w:t>
      </w:r>
      <w:r w:rsidR="002C0D3F" w:rsidRPr="00C05B87">
        <w:rPr>
          <w:rFonts w:ascii="Times New Roman" w:hAnsi="Times New Roman" w:cs="Times New Roman"/>
          <w:color w:val="000000" w:themeColor="text1"/>
          <w:sz w:val="24"/>
          <w:szCs w:val="24"/>
          <w:rPrChange w:id="3205" w:author="Will Taylor Gough" w:date="2020-08-29T17:25:00Z">
            <w:rPr>
              <w:color w:val="000000" w:themeColor="text1"/>
              <w:sz w:val="24"/>
              <w:szCs w:val="24"/>
            </w:rPr>
          </w:rPrChange>
        </w:rPr>
        <w:t>Antarctic</w:t>
      </w:r>
      <w:r w:rsidR="00C12D59" w:rsidRPr="00C05B87">
        <w:rPr>
          <w:rFonts w:ascii="Times New Roman" w:hAnsi="Times New Roman" w:cs="Times New Roman"/>
          <w:rPrChange w:id="3206" w:author="Will Taylor Gough" w:date="2020-08-29T17:25:00Z">
            <w:rPr/>
          </w:rPrChange>
        </w:rPr>
        <w:t xml:space="preserve"> </w:t>
      </w:r>
      <w:r w:rsidRPr="00C05B87">
        <w:rPr>
          <w:rFonts w:ascii="Times New Roman" w:hAnsi="Times New Roman" w:cs="Times New Roman"/>
          <w:color w:val="000000" w:themeColor="text1"/>
          <w:sz w:val="24"/>
          <w:szCs w:val="24"/>
          <w:rPrChange w:id="3207" w:author="Will Taylor Gough" w:date="2020-08-29T17:25:00Z">
            <w:rPr>
              <w:color w:val="000000" w:themeColor="text1"/>
              <w:sz w:val="24"/>
              <w:szCs w:val="24"/>
            </w:rPr>
          </w:rPrChange>
        </w:rPr>
        <w:t>minke whale (~</w:t>
      </w:r>
      <w:r w:rsidR="00A041A8" w:rsidRPr="00C05B87">
        <w:rPr>
          <w:rFonts w:ascii="Times New Roman" w:hAnsi="Times New Roman" w:cs="Times New Roman"/>
          <w:color w:val="000000" w:themeColor="text1"/>
          <w:sz w:val="24"/>
          <w:szCs w:val="24"/>
          <w:rPrChange w:id="3208" w:author="Will Taylor Gough" w:date="2020-08-29T17:25:00Z">
            <w:rPr>
              <w:color w:val="000000" w:themeColor="text1"/>
              <w:sz w:val="24"/>
              <w:szCs w:val="24"/>
            </w:rPr>
          </w:rPrChange>
        </w:rPr>
        <w:t>5</w:t>
      </w:r>
      <w:r w:rsidRPr="00C05B87">
        <w:rPr>
          <w:rFonts w:ascii="Times New Roman" w:hAnsi="Times New Roman" w:cs="Times New Roman"/>
          <w:color w:val="000000" w:themeColor="text1"/>
          <w:sz w:val="24"/>
          <w:szCs w:val="24"/>
          <w:rPrChange w:id="3209" w:author="Will Taylor Gough" w:date="2020-08-29T17:25:00Z">
            <w:rPr>
              <w:color w:val="000000" w:themeColor="text1"/>
              <w:sz w:val="24"/>
              <w:szCs w:val="24"/>
            </w:rPr>
          </w:rPrChange>
        </w:rPr>
        <w:t xml:space="preserve">m), the drag coefficients for fluking </w:t>
      </w:r>
      <w:r w:rsidR="00247326" w:rsidRPr="00C05B87">
        <w:rPr>
          <w:rFonts w:ascii="Times New Roman" w:hAnsi="Times New Roman" w:cs="Times New Roman"/>
          <w:color w:val="000000" w:themeColor="text1"/>
          <w:sz w:val="24"/>
          <w:szCs w:val="24"/>
          <w:rPrChange w:id="3210" w:author="Will Taylor Gough" w:date="2020-08-29T17:25:00Z">
            <w:rPr>
              <w:color w:val="000000" w:themeColor="text1"/>
              <w:sz w:val="24"/>
              <w:szCs w:val="24"/>
            </w:rPr>
          </w:rPrChange>
        </w:rPr>
        <w:t xml:space="preserve">should be roughly </w:t>
      </w:r>
      <w:r w:rsidR="00390F83" w:rsidRPr="00C05B87">
        <w:rPr>
          <w:rFonts w:ascii="Times New Roman" w:hAnsi="Times New Roman" w:cs="Times New Roman"/>
          <w:color w:val="000000" w:themeColor="text1"/>
          <w:sz w:val="24"/>
          <w:szCs w:val="24"/>
          <w:rPrChange w:id="3211" w:author="Will Taylor Gough" w:date="2020-08-29T17:25:00Z">
            <w:rPr>
              <w:color w:val="000000" w:themeColor="text1"/>
              <w:sz w:val="24"/>
              <w:szCs w:val="24"/>
            </w:rPr>
          </w:rPrChange>
        </w:rPr>
        <w:t>three times</w:t>
      </w:r>
      <w:r w:rsidR="00247326" w:rsidRPr="00C05B87">
        <w:rPr>
          <w:rFonts w:ascii="Times New Roman" w:hAnsi="Times New Roman" w:cs="Times New Roman"/>
          <w:color w:val="000000" w:themeColor="text1"/>
          <w:sz w:val="24"/>
          <w:szCs w:val="24"/>
          <w:rPrChange w:id="3212" w:author="Will Taylor Gough" w:date="2020-08-29T17:25:00Z">
            <w:rPr>
              <w:color w:val="000000" w:themeColor="text1"/>
              <w:sz w:val="24"/>
              <w:szCs w:val="24"/>
            </w:rPr>
          </w:rPrChange>
        </w:rPr>
        <w:t xml:space="preserve"> </w:t>
      </w:r>
      <w:del w:id="3213" w:author="Will Taylor Gough" w:date="2020-08-29T18:17:00Z">
        <w:r w:rsidR="00247326" w:rsidRPr="00C05B87" w:rsidDel="009935C4">
          <w:rPr>
            <w:rFonts w:ascii="Times New Roman" w:hAnsi="Times New Roman" w:cs="Times New Roman"/>
            <w:color w:val="000000" w:themeColor="text1"/>
            <w:sz w:val="24"/>
            <w:szCs w:val="24"/>
            <w:rPrChange w:id="3214" w:author="Will Taylor Gough" w:date="2020-08-29T17:25:00Z">
              <w:rPr>
                <w:color w:val="000000" w:themeColor="text1"/>
                <w:sz w:val="24"/>
                <w:szCs w:val="24"/>
              </w:rPr>
            </w:rPrChange>
          </w:rPr>
          <w:delText xml:space="preserve">as </w:delText>
        </w:r>
      </w:del>
      <w:r w:rsidR="00247326" w:rsidRPr="00C05B87">
        <w:rPr>
          <w:rFonts w:ascii="Times New Roman" w:hAnsi="Times New Roman" w:cs="Times New Roman"/>
          <w:color w:val="000000" w:themeColor="text1"/>
          <w:sz w:val="24"/>
          <w:szCs w:val="24"/>
          <w:rPrChange w:id="3215" w:author="Will Taylor Gough" w:date="2020-08-29T17:25:00Z">
            <w:rPr>
              <w:color w:val="000000" w:themeColor="text1"/>
              <w:sz w:val="24"/>
              <w:szCs w:val="24"/>
            </w:rPr>
          </w:rPrChange>
        </w:rPr>
        <w:t>high</w:t>
      </w:r>
      <w:ins w:id="3216" w:author="Will Taylor Gough" w:date="2020-08-29T18:17:00Z">
        <w:r w:rsidR="009935C4">
          <w:rPr>
            <w:rFonts w:ascii="Times New Roman" w:hAnsi="Times New Roman" w:cs="Times New Roman"/>
            <w:color w:val="000000" w:themeColor="text1"/>
            <w:sz w:val="24"/>
            <w:szCs w:val="24"/>
          </w:rPr>
          <w:t>er</w:t>
        </w:r>
      </w:ins>
      <w:r w:rsidR="00247326" w:rsidRPr="00C05B87">
        <w:rPr>
          <w:rFonts w:ascii="Times New Roman" w:hAnsi="Times New Roman" w:cs="Times New Roman"/>
          <w:color w:val="000000" w:themeColor="text1"/>
          <w:sz w:val="24"/>
          <w:szCs w:val="24"/>
          <w:rPrChange w:id="3217" w:author="Will Taylor Gough" w:date="2020-08-29T17:25:00Z">
            <w:rPr>
              <w:color w:val="000000" w:themeColor="text1"/>
              <w:sz w:val="24"/>
              <w:szCs w:val="24"/>
            </w:rPr>
          </w:rPrChange>
        </w:rPr>
        <w:t xml:space="preserve"> than</w:t>
      </w:r>
      <w:r w:rsidRPr="00C05B87">
        <w:rPr>
          <w:rFonts w:ascii="Times New Roman" w:hAnsi="Times New Roman" w:cs="Times New Roman"/>
          <w:color w:val="000000" w:themeColor="text1"/>
          <w:sz w:val="24"/>
          <w:szCs w:val="24"/>
          <w:rPrChange w:id="3218" w:author="Will Taylor Gough" w:date="2020-08-29T17:25:00Z">
            <w:rPr>
              <w:color w:val="000000" w:themeColor="text1"/>
              <w:sz w:val="24"/>
              <w:szCs w:val="24"/>
            </w:rPr>
          </w:rPrChange>
        </w:rPr>
        <w:t xml:space="preserve"> non-fluking </w:t>
      </w:r>
      <w:r w:rsidR="00247326" w:rsidRPr="00C05B87">
        <w:rPr>
          <w:rFonts w:ascii="Times New Roman" w:hAnsi="Times New Roman" w:cs="Times New Roman"/>
          <w:color w:val="000000" w:themeColor="text1"/>
          <w:sz w:val="24"/>
          <w:szCs w:val="24"/>
          <w:rPrChange w:id="3219" w:author="Will Taylor Gough" w:date="2020-08-29T17:25:00Z">
            <w:rPr>
              <w:color w:val="000000" w:themeColor="text1"/>
              <w:sz w:val="24"/>
              <w:szCs w:val="24"/>
            </w:rPr>
          </w:rPrChange>
        </w:rPr>
        <w:t>and gliding. B</w:t>
      </w:r>
      <w:r w:rsidRPr="00C05B87">
        <w:rPr>
          <w:rFonts w:ascii="Times New Roman" w:hAnsi="Times New Roman" w:cs="Times New Roman"/>
          <w:color w:val="000000" w:themeColor="text1"/>
          <w:sz w:val="24"/>
          <w:szCs w:val="24"/>
          <w:rPrChange w:id="3220" w:author="Will Taylor Gough" w:date="2020-08-29T17:25:00Z">
            <w:rPr>
              <w:color w:val="000000" w:themeColor="text1"/>
              <w:sz w:val="24"/>
              <w:szCs w:val="24"/>
            </w:rPr>
          </w:rPrChange>
        </w:rPr>
        <w:t>u</w:t>
      </w:r>
      <w:r w:rsidR="00390F83" w:rsidRPr="00C05B87">
        <w:rPr>
          <w:rFonts w:ascii="Times New Roman" w:hAnsi="Times New Roman" w:cs="Times New Roman"/>
          <w:color w:val="000000" w:themeColor="text1"/>
          <w:sz w:val="24"/>
          <w:szCs w:val="24"/>
          <w:rPrChange w:id="3221" w:author="Will Taylor Gough" w:date="2020-08-29T17:25:00Z">
            <w:rPr>
              <w:color w:val="000000" w:themeColor="text1"/>
              <w:sz w:val="24"/>
              <w:szCs w:val="24"/>
            </w:rPr>
          </w:rPrChange>
        </w:rPr>
        <w:t>t</w:t>
      </w:r>
      <w:r w:rsidRPr="00C05B87">
        <w:rPr>
          <w:rFonts w:ascii="Times New Roman" w:hAnsi="Times New Roman" w:cs="Times New Roman"/>
          <w:color w:val="000000" w:themeColor="text1"/>
          <w:sz w:val="24"/>
          <w:szCs w:val="24"/>
          <w:rPrChange w:id="3222" w:author="Will Taylor Gough" w:date="2020-08-29T17:25:00Z">
            <w:rPr>
              <w:color w:val="000000" w:themeColor="text1"/>
              <w:sz w:val="24"/>
              <w:szCs w:val="24"/>
            </w:rPr>
          </w:rPrChange>
        </w:rPr>
        <w:t xml:space="preserve"> the difference between these coefficients should increase for larger animals, culminating in a </w:t>
      </w:r>
      <w:r w:rsidR="00247326" w:rsidRPr="00C05B87">
        <w:rPr>
          <w:rFonts w:ascii="Times New Roman" w:hAnsi="Times New Roman" w:cs="Times New Roman"/>
          <w:color w:val="000000" w:themeColor="text1"/>
          <w:sz w:val="24"/>
          <w:szCs w:val="24"/>
          <w:rPrChange w:id="3223" w:author="Will Taylor Gough" w:date="2020-08-29T17:25:00Z">
            <w:rPr>
              <w:color w:val="000000" w:themeColor="text1"/>
              <w:sz w:val="24"/>
              <w:szCs w:val="24"/>
            </w:rPr>
          </w:rPrChange>
        </w:rPr>
        <w:t>six</w:t>
      </w:r>
      <w:r w:rsidRPr="00C05B87">
        <w:rPr>
          <w:rFonts w:ascii="Times New Roman" w:hAnsi="Times New Roman" w:cs="Times New Roman"/>
          <w:color w:val="000000" w:themeColor="text1"/>
          <w:sz w:val="24"/>
          <w:szCs w:val="24"/>
          <w:rPrChange w:id="3224" w:author="Will Taylor Gough" w:date="2020-08-29T17:25:00Z">
            <w:rPr>
              <w:color w:val="000000" w:themeColor="text1"/>
              <w:sz w:val="24"/>
              <w:szCs w:val="24"/>
            </w:rPr>
          </w:rPrChange>
        </w:rPr>
        <w:t>-fold difference for a blue whale (~22m)</w:t>
      </w:r>
      <w:r w:rsidR="008D0968" w:rsidRPr="00C05B87">
        <w:rPr>
          <w:rFonts w:ascii="Times New Roman" w:hAnsi="Times New Roman" w:cs="Times New Roman"/>
          <w:color w:val="000000" w:themeColor="text1"/>
          <w:sz w:val="24"/>
          <w:szCs w:val="24"/>
          <w:rPrChange w:id="3225" w:author="Will Taylor Gough" w:date="2020-08-29T17:25:00Z">
            <w:rPr>
              <w:color w:val="000000" w:themeColor="text1"/>
              <w:sz w:val="24"/>
              <w:szCs w:val="24"/>
            </w:rPr>
          </w:rPrChange>
        </w:rPr>
        <w:t xml:space="preserve"> (</w:t>
      </w:r>
      <w:r w:rsidR="00146B31" w:rsidRPr="00C05B87">
        <w:rPr>
          <w:rFonts w:ascii="Times New Roman" w:hAnsi="Times New Roman" w:cs="Times New Roman"/>
          <w:color w:val="000000" w:themeColor="text1"/>
          <w:sz w:val="24"/>
          <w:szCs w:val="24"/>
          <w:rPrChange w:id="3226" w:author="Will Taylor Gough" w:date="2020-08-29T17:25:00Z">
            <w:rPr>
              <w:color w:val="000000" w:themeColor="text1"/>
              <w:sz w:val="24"/>
              <w:szCs w:val="24"/>
            </w:rPr>
          </w:rPrChange>
        </w:rPr>
        <w:t>Fig.</w:t>
      </w:r>
      <w:r w:rsidR="008D0968" w:rsidRPr="00C05B87">
        <w:rPr>
          <w:rFonts w:ascii="Times New Roman" w:hAnsi="Times New Roman" w:cs="Times New Roman"/>
          <w:color w:val="000000" w:themeColor="text1"/>
          <w:sz w:val="24"/>
          <w:szCs w:val="24"/>
          <w:rPrChange w:id="3227" w:author="Will Taylor Gough" w:date="2020-08-29T17:25:00Z">
            <w:rPr>
              <w:color w:val="000000" w:themeColor="text1"/>
              <w:sz w:val="24"/>
              <w:szCs w:val="24"/>
            </w:rPr>
          </w:rPrChange>
        </w:rPr>
        <w:t xml:space="preserve"> 6</w:t>
      </w:r>
      <w:ins w:id="3228" w:author="Will Taylor Gough" w:date="2020-08-29T15:14:00Z">
        <w:r w:rsidR="00497139" w:rsidRPr="00C05B87">
          <w:rPr>
            <w:rFonts w:ascii="Times New Roman" w:hAnsi="Times New Roman" w:cs="Times New Roman"/>
            <w:color w:val="000000" w:themeColor="text1"/>
            <w:sz w:val="24"/>
            <w:szCs w:val="24"/>
            <w:rPrChange w:id="3229" w:author="Will Taylor Gough" w:date="2020-08-29T17:25:00Z">
              <w:rPr>
                <w:color w:val="000000" w:themeColor="text1"/>
                <w:sz w:val="24"/>
                <w:szCs w:val="24"/>
              </w:rPr>
            </w:rPrChange>
          </w:rPr>
          <w:t>B</w:t>
        </w:r>
      </w:ins>
      <w:r w:rsidR="008D0968" w:rsidRPr="00C05B87">
        <w:rPr>
          <w:rFonts w:ascii="Times New Roman" w:hAnsi="Times New Roman" w:cs="Times New Roman"/>
          <w:color w:val="000000" w:themeColor="text1"/>
          <w:sz w:val="24"/>
          <w:szCs w:val="24"/>
          <w:rPrChange w:id="3230" w:author="Will Taylor Gough" w:date="2020-08-29T17:25:00Z">
            <w:rPr>
              <w:color w:val="000000" w:themeColor="text1"/>
              <w:sz w:val="24"/>
              <w:szCs w:val="24"/>
            </w:rPr>
          </w:rPrChange>
        </w:rPr>
        <w:t>)</w:t>
      </w:r>
      <w:r w:rsidR="008B5613" w:rsidRPr="00C05B87">
        <w:rPr>
          <w:rFonts w:ascii="Times New Roman" w:hAnsi="Times New Roman" w:cs="Times New Roman"/>
          <w:color w:val="000000" w:themeColor="text1"/>
          <w:sz w:val="24"/>
          <w:szCs w:val="24"/>
          <w:rPrChange w:id="3231" w:author="Will Taylor Gough" w:date="2020-08-29T17:25:00Z">
            <w:rPr>
              <w:color w:val="000000" w:themeColor="text1"/>
              <w:sz w:val="24"/>
              <w:szCs w:val="24"/>
            </w:rPr>
          </w:rPrChange>
        </w:rPr>
        <w:t xml:space="preserve">. </w:t>
      </w:r>
      <w:r w:rsidR="00ED1A9D" w:rsidRPr="00C05B87">
        <w:rPr>
          <w:rFonts w:ascii="Times New Roman" w:hAnsi="Times New Roman" w:cs="Times New Roman"/>
          <w:color w:val="000000" w:themeColor="text1"/>
          <w:sz w:val="24"/>
          <w:szCs w:val="24"/>
          <w:rPrChange w:id="3232" w:author="Will Taylor Gough" w:date="2020-08-29T17:25:00Z">
            <w:rPr>
              <w:color w:val="000000" w:themeColor="text1"/>
              <w:sz w:val="24"/>
              <w:szCs w:val="24"/>
            </w:rPr>
          </w:rPrChange>
        </w:rPr>
        <w:t xml:space="preserve">Other studies predicted similar increases in the drag coefficient, </w:t>
      </w:r>
      <w:r w:rsidR="00767974" w:rsidRPr="00C05B87">
        <w:rPr>
          <w:rFonts w:ascii="Times New Roman" w:hAnsi="Times New Roman" w:cs="Times New Roman"/>
          <w:color w:val="000000" w:themeColor="text1"/>
          <w:sz w:val="24"/>
          <w:szCs w:val="24"/>
          <w:rPrChange w:id="3233" w:author="Will Taylor Gough" w:date="2020-08-29T17:25:00Z">
            <w:rPr>
              <w:color w:val="000000" w:themeColor="text1"/>
              <w:sz w:val="24"/>
              <w:szCs w:val="24"/>
            </w:rPr>
          </w:rPrChange>
        </w:rPr>
        <w:t>with Lighthill (1971) first noticing</w:t>
      </w:r>
      <w:r w:rsidR="00ED1A9D" w:rsidRPr="00C05B87">
        <w:rPr>
          <w:rFonts w:ascii="Times New Roman" w:hAnsi="Times New Roman" w:cs="Times New Roman"/>
          <w:color w:val="000000" w:themeColor="text1"/>
          <w:sz w:val="24"/>
          <w:szCs w:val="24"/>
          <w:rPrChange w:id="3234" w:author="Will Taylor Gough" w:date="2020-08-29T17:25:00Z">
            <w:rPr>
              <w:color w:val="000000" w:themeColor="text1"/>
              <w:sz w:val="24"/>
              <w:szCs w:val="24"/>
            </w:rPr>
          </w:rPrChange>
        </w:rPr>
        <w:t xml:space="preserve"> </w:t>
      </w:r>
      <w:r w:rsidR="00767974" w:rsidRPr="00C05B87">
        <w:rPr>
          <w:rFonts w:ascii="Times New Roman" w:hAnsi="Times New Roman" w:cs="Times New Roman"/>
          <w:color w:val="000000" w:themeColor="text1"/>
          <w:sz w:val="24"/>
          <w:szCs w:val="24"/>
          <w:rPrChange w:id="3235" w:author="Will Taylor Gough" w:date="2020-08-29T17:25:00Z">
            <w:rPr>
              <w:color w:val="000000" w:themeColor="text1"/>
              <w:sz w:val="24"/>
              <w:szCs w:val="24"/>
            </w:rPr>
          </w:rPrChange>
        </w:rPr>
        <w:t>a discrepancy between the expected drag coefficient based on Hoerner’s model and the observed values for swimming fish, but his conclusions did not account for changing Reynolds numbers and were based upon animals swimming at Reynolds numbers of ~10</w:t>
      </w:r>
      <w:r w:rsidR="00767974" w:rsidRPr="00C05B87">
        <w:rPr>
          <w:rFonts w:ascii="Times New Roman" w:hAnsi="Times New Roman" w:cs="Times New Roman"/>
          <w:color w:val="000000" w:themeColor="text1"/>
          <w:sz w:val="24"/>
          <w:szCs w:val="24"/>
          <w:vertAlign w:val="superscript"/>
          <w:rPrChange w:id="3236" w:author="Will Taylor Gough" w:date="2020-08-29T17:25:00Z">
            <w:rPr>
              <w:color w:val="000000" w:themeColor="text1"/>
              <w:sz w:val="24"/>
              <w:szCs w:val="24"/>
              <w:vertAlign w:val="superscript"/>
            </w:rPr>
          </w:rPrChange>
        </w:rPr>
        <w:t>5</w:t>
      </w:r>
      <w:r w:rsidR="00767974" w:rsidRPr="00C05B87">
        <w:rPr>
          <w:rFonts w:ascii="Times New Roman" w:hAnsi="Times New Roman" w:cs="Times New Roman"/>
          <w:color w:val="000000" w:themeColor="text1"/>
          <w:sz w:val="24"/>
          <w:szCs w:val="24"/>
          <w:rPrChange w:id="3237" w:author="Will Taylor Gough" w:date="2020-08-29T17:25:00Z">
            <w:rPr>
              <w:color w:val="000000" w:themeColor="text1"/>
              <w:sz w:val="24"/>
              <w:szCs w:val="24"/>
            </w:rPr>
          </w:rPrChange>
        </w:rPr>
        <w:t xml:space="preserve"> whereas large cetaceans are routinely swimming at values of ~10</w:t>
      </w:r>
      <w:r w:rsidR="00767974" w:rsidRPr="00C05B87">
        <w:rPr>
          <w:rFonts w:ascii="Times New Roman" w:hAnsi="Times New Roman" w:cs="Times New Roman"/>
          <w:color w:val="000000" w:themeColor="text1"/>
          <w:sz w:val="24"/>
          <w:szCs w:val="24"/>
          <w:vertAlign w:val="superscript"/>
          <w:rPrChange w:id="3238" w:author="Will Taylor Gough" w:date="2020-08-29T17:25:00Z">
            <w:rPr>
              <w:color w:val="000000" w:themeColor="text1"/>
              <w:sz w:val="24"/>
              <w:szCs w:val="24"/>
              <w:vertAlign w:val="superscript"/>
            </w:rPr>
          </w:rPrChange>
        </w:rPr>
        <w:t>7</w:t>
      </w:r>
      <w:r w:rsidR="00767974" w:rsidRPr="00C05B87">
        <w:rPr>
          <w:rFonts w:ascii="Times New Roman" w:hAnsi="Times New Roman" w:cs="Times New Roman"/>
          <w:color w:val="000000" w:themeColor="text1"/>
          <w:sz w:val="24"/>
          <w:szCs w:val="24"/>
          <w:rPrChange w:id="3239" w:author="Will Taylor Gough" w:date="2020-08-29T17:25:00Z">
            <w:rPr>
              <w:color w:val="000000" w:themeColor="text1"/>
              <w:sz w:val="24"/>
              <w:szCs w:val="24"/>
            </w:rPr>
          </w:rPrChange>
        </w:rPr>
        <w:t>. Fish (1993) included a variety of species and groups and found higher drag coefficient values for swimming animals as compared to model estimates, but they did not find an increase with increasing Reynolds number like we have for larger cetaceans</w:t>
      </w:r>
      <w:ins w:id="3240" w:author="Will Taylor Gough" w:date="2020-08-29T15:14:00Z">
        <w:r w:rsidR="00497139" w:rsidRPr="00C05B87">
          <w:rPr>
            <w:rFonts w:ascii="Times New Roman" w:hAnsi="Times New Roman" w:cs="Times New Roman"/>
            <w:color w:val="000000" w:themeColor="text1"/>
            <w:sz w:val="24"/>
            <w:szCs w:val="24"/>
            <w:rPrChange w:id="3241" w:author="Will Taylor Gough" w:date="2020-08-29T17:25:00Z">
              <w:rPr>
                <w:color w:val="000000" w:themeColor="text1"/>
                <w:sz w:val="24"/>
                <w:szCs w:val="24"/>
              </w:rPr>
            </w:rPrChange>
          </w:rPr>
          <w:t xml:space="preserve"> (Fig. 6C)</w:t>
        </w:r>
      </w:ins>
      <w:r w:rsidR="00767974" w:rsidRPr="00C05B87">
        <w:rPr>
          <w:rFonts w:ascii="Times New Roman" w:hAnsi="Times New Roman" w:cs="Times New Roman"/>
          <w:color w:val="000000" w:themeColor="text1"/>
          <w:sz w:val="24"/>
          <w:szCs w:val="24"/>
          <w:rPrChange w:id="3242" w:author="Will Taylor Gough" w:date="2020-08-29T17:25:00Z">
            <w:rPr>
              <w:color w:val="000000" w:themeColor="text1"/>
              <w:sz w:val="24"/>
              <w:szCs w:val="24"/>
            </w:rPr>
          </w:rPrChange>
        </w:rPr>
        <w:t>. Fish (1998) analy</w:t>
      </w:r>
      <w:r w:rsidR="006D3020" w:rsidRPr="00C05B87">
        <w:rPr>
          <w:rFonts w:ascii="Times New Roman" w:hAnsi="Times New Roman" w:cs="Times New Roman"/>
          <w:color w:val="000000" w:themeColor="text1"/>
          <w:sz w:val="24"/>
          <w:szCs w:val="24"/>
          <w:rPrChange w:id="3243" w:author="Will Taylor Gough" w:date="2020-08-29T17:25:00Z">
            <w:rPr>
              <w:color w:val="000000" w:themeColor="text1"/>
              <w:sz w:val="24"/>
              <w:szCs w:val="24"/>
            </w:rPr>
          </w:rPrChange>
        </w:rPr>
        <w:t>z</w:t>
      </w:r>
      <w:r w:rsidR="00767974" w:rsidRPr="00C05B87">
        <w:rPr>
          <w:rFonts w:ascii="Times New Roman" w:hAnsi="Times New Roman" w:cs="Times New Roman"/>
          <w:color w:val="000000" w:themeColor="text1"/>
          <w:sz w:val="24"/>
          <w:szCs w:val="24"/>
          <w:rPrChange w:id="3244" w:author="Will Taylor Gough" w:date="2020-08-29T17:25:00Z">
            <w:rPr>
              <w:color w:val="000000" w:themeColor="text1"/>
              <w:sz w:val="24"/>
              <w:szCs w:val="24"/>
            </w:rPr>
          </w:rPrChange>
        </w:rPr>
        <w:t>ed how the drag coefficient might vary with Reynolds number among four species of odontocetes and found that the drag coefficient should decrease with increasing Reynolds number.</w:t>
      </w:r>
    </w:p>
    <w:p w14:paraId="5A516206" w14:textId="2B981E6A" w:rsidR="00D02C3D" w:rsidRPr="00C05B87" w:rsidRDefault="00663911" w:rsidP="00C05B87">
      <w:pPr>
        <w:shd w:val="clear" w:color="auto" w:fill="FFFFFF"/>
        <w:spacing w:line="480" w:lineRule="auto"/>
        <w:ind w:firstLine="720"/>
        <w:rPr>
          <w:rFonts w:ascii="Times New Roman" w:hAnsi="Times New Roman" w:cs="Times New Roman"/>
          <w:color w:val="000000" w:themeColor="text1"/>
          <w:sz w:val="24"/>
          <w:szCs w:val="24"/>
          <w:rPrChange w:id="3245" w:author="Will Taylor Gough" w:date="2020-08-29T17:25:00Z">
            <w:rPr>
              <w:color w:val="000000" w:themeColor="text1"/>
              <w:sz w:val="24"/>
              <w:szCs w:val="24"/>
            </w:rPr>
          </w:rPrChange>
        </w:rPr>
        <w:pPrChange w:id="3246" w:author="Will Taylor Gough" w:date="2020-08-29T17:27:00Z">
          <w:pPr>
            <w:shd w:val="clear" w:color="auto" w:fill="FFFFFF"/>
            <w:spacing w:line="240" w:lineRule="auto"/>
            <w:ind w:firstLine="720"/>
          </w:pPr>
        </w:pPrChange>
      </w:pPr>
      <w:r w:rsidRPr="00C05B87">
        <w:rPr>
          <w:rFonts w:ascii="Times New Roman" w:hAnsi="Times New Roman" w:cs="Times New Roman"/>
          <w:color w:val="000000" w:themeColor="text1"/>
          <w:sz w:val="24"/>
          <w:szCs w:val="24"/>
          <w:rPrChange w:id="3247" w:author="Will Taylor Gough" w:date="2020-08-29T17:25:00Z">
            <w:rPr>
              <w:color w:val="000000" w:themeColor="text1"/>
              <w:sz w:val="24"/>
              <w:szCs w:val="24"/>
            </w:rPr>
          </w:rPrChange>
        </w:rPr>
        <w:t xml:space="preserve">For mysticetes, </w:t>
      </w:r>
      <w:del w:id="3248" w:author="Will Taylor Gough" w:date="2020-08-29T15:43:00Z">
        <w:r w:rsidRPr="00C05B87" w:rsidDel="00E520A8">
          <w:rPr>
            <w:rFonts w:ascii="Times New Roman" w:hAnsi="Times New Roman" w:cs="Times New Roman"/>
            <w:color w:val="000000" w:themeColor="text1"/>
            <w:sz w:val="24"/>
            <w:szCs w:val="24"/>
            <w:rPrChange w:id="3249" w:author="Will Taylor Gough" w:date="2020-08-29T17:25:00Z">
              <w:rPr>
                <w:color w:val="000000" w:themeColor="text1"/>
                <w:sz w:val="24"/>
                <w:szCs w:val="24"/>
              </w:rPr>
            </w:rPrChange>
          </w:rPr>
          <w:delText xml:space="preserve">we did not find </w:delText>
        </w:r>
      </w:del>
      <w:ins w:id="3250" w:author="Will Taylor Gough" w:date="2020-08-29T15:43:00Z">
        <w:r w:rsidR="00E520A8" w:rsidRPr="00C05B87">
          <w:rPr>
            <w:rFonts w:ascii="Times New Roman" w:hAnsi="Times New Roman" w:cs="Times New Roman"/>
            <w:color w:val="000000" w:themeColor="text1"/>
            <w:sz w:val="24"/>
            <w:szCs w:val="24"/>
            <w:rPrChange w:id="3251" w:author="Will Taylor Gough" w:date="2020-08-29T17:25:00Z">
              <w:rPr>
                <w:color w:val="000000" w:themeColor="text1"/>
                <w:sz w:val="24"/>
                <w:szCs w:val="24"/>
              </w:rPr>
            </w:rPrChange>
          </w:rPr>
          <w:t xml:space="preserve">we found </w:t>
        </w:r>
      </w:ins>
      <w:ins w:id="3252" w:author="Will Taylor Gough" w:date="2020-08-29T15:52:00Z">
        <w:r w:rsidR="00A05EAB" w:rsidRPr="00C05B87">
          <w:rPr>
            <w:rFonts w:ascii="Times New Roman" w:hAnsi="Times New Roman" w:cs="Times New Roman"/>
            <w:color w:val="000000" w:themeColor="text1"/>
            <w:sz w:val="24"/>
            <w:szCs w:val="24"/>
            <w:rPrChange w:id="3253" w:author="Will Taylor Gough" w:date="2020-08-29T17:25:00Z">
              <w:rPr>
                <w:color w:val="000000" w:themeColor="text1"/>
                <w:sz w:val="24"/>
                <w:szCs w:val="24"/>
              </w:rPr>
            </w:rPrChange>
          </w:rPr>
          <w:t xml:space="preserve">a </w:t>
        </w:r>
      </w:ins>
      <w:del w:id="3254" w:author="Will Taylor Gough" w:date="2020-08-29T15:52:00Z">
        <w:r w:rsidRPr="00C05B87" w:rsidDel="00A05EAB">
          <w:rPr>
            <w:rFonts w:ascii="Times New Roman" w:hAnsi="Times New Roman" w:cs="Times New Roman"/>
            <w:color w:val="000000" w:themeColor="text1"/>
            <w:sz w:val="24"/>
            <w:szCs w:val="24"/>
            <w:rPrChange w:id="3255" w:author="Will Taylor Gough" w:date="2020-08-29T17:25:00Z">
              <w:rPr>
                <w:color w:val="000000" w:themeColor="text1"/>
                <w:sz w:val="24"/>
                <w:szCs w:val="24"/>
              </w:rPr>
            </w:rPrChange>
          </w:rPr>
          <w:delText>a significant relationship between drag coefficient and Reynolds number</w:delText>
        </w:r>
      </w:del>
      <w:del w:id="3256" w:author="Will Taylor Gough" w:date="2020-08-29T15:43:00Z">
        <w:r w:rsidRPr="00C05B87" w:rsidDel="00E520A8">
          <w:rPr>
            <w:rFonts w:ascii="Times New Roman" w:hAnsi="Times New Roman" w:cs="Times New Roman"/>
            <w:color w:val="000000" w:themeColor="text1"/>
            <w:sz w:val="24"/>
            <w:szCs w:val="24"/>
            <w:rPrChange w:id="3257" w:author="Will Taylor Gough" w:date="2020-08-29T17:25:00Z">
              <w:rPr>
                <w:color w:val="000000" w:themeColor="text1"/>
                <w:sz w:val="24"/>
                <w:szCs w:val="24"/>
              </w:rPr>
            </w:rPrChange>
          </w:rPr>
          <w:delText>,</w:delText>
        </w:r>
      </w:del>
      <w:del w:id="3258" w:author="Will Taylor Gough" w:date="2020-08-29T15:52:00Z">
        <w:r w:rsidRPr="00C05B87" w:rsidDel="00A05EAB">
          <w:rPr>
            <w:rFonts w:ascii="Times New Roman" w:hAnsi="Times New Roman" w:cs="Times New Roman"/>
            <w:color w:val="000000" w:themeColor="text1"/>
            <w:sz w:val="24"/>
            <w:szCs w:val="24"/>
            <w:rPrChange w:id="3259" w:author="Will Taylor Gough" w:date="2020-08-29T17:25:00Z">
              <w:rPr>
                <w:color w:val="000000" w:themeColor="text1"/>
                <w:sz w:val="24"/>
                <w:szCs w:val="24"/>
              </w:rPr>
            </w:rPrChange>
          </w:rPr>
          <w:delText xml:space="preserve"> but we did find a </w:delText>
        </w:r>
      </w:del>
      <w:r w:rsidRPr="00C05B87">
        <w:rPr>
          <w:rFonts w:ascii="Times New Roman" w:hAnsi="Times New Roman" w:cs="Times New Roman"/>
          <w:color w:val="000000" w:themeColor="text1"/>
          <w:sz w:val="24"/>
          <w:szCs w:val="24"/>
          <w:rPrChange w:id="3260" w:author="Will Taylor Gough" w:date="2020-08-29T17:25:00Z">
            <w:rPr>
              <w:color w:val="000000" w:themeColor="text1"/>
              <w:sz w:val="24"/>
              <w:szCs w:val="24"/>
            </w:rPr>
          </w:rPrChange>
        </w:rPr>
        <w:t>negative relationship between the drag coefficient and the swimming speed as well as a positive relationship between the drag coefficient and body length</w:t>
      </w:r>
      <w:ins w:id="3261" w:author="Will Taylor Gough" w:date="2020-08-29T18:18:00Z">
        <w:r w:rsidR="009935C4">
          <w:rPr>
            <w:rFonts w:ascii="Times New Roman" w:hAnsi="Times New Roman" w:cs="Times New Roman"/>
            <w:color w:val="000000" w:themeColor="text1"/>
            <w:sz w:val="24"/>
            <w:szCs w:val="24"/>
          </w:rPr>
          <w:t xml:space="preserve"> (Fig. 5A-B)</w:t>
        </w:r>
      </w:ins>
      <w:r w:rsidRPr="00C05B87">
        <w:rPr>
          <w:rFonts w:ascii="Times New Roman" w:hAnsi="Times New Roman" w:cs="Times New Roman"/>
          <w:color w:val="000000" w:themeColor="text1"/>
          <w:sz w:val="24"/>
          <w:szCs w:val="24"/>
          <w:rPrChange w:id="3262" w:author="Will Taylor Gough" w:date="2020-08-29T17:25:00Z">
            <w:rPr>
              <w:color w:val="000000" w:themeColor="text1"/>
              <w:sz w:val="24"/>
              <w:szCs w:val="24"/>
            </w:rPr>
          </w:rPrChange>
        </w:rPr>
        <w:t>. Reynolds number is affected by both the swimming speed and the body length of an animal, so we believe that the</w:t>
      </w:r>
      <w:del w:id="3263" w:author="Will Taylor Gough" w:date="2020-08-29T15:54:00Z">
        <w:r w:rsidRPr="00C05B87" w:rsidDel="00A05EAB">
          <w:rPr>
            <w:rFonts w:ascii="Times New Roman" w:hAnsi="Times New Roman" w:cs="Times New Roman"/>
            <w:color w:val="000000" w:themeColor="text1"/>
            <w:sz w:val="24"/>
            <w:szCs w:val="24"/>
            <w:rPrChange w:id="3264" w:author="Will Taylor Gough" w:date="2020-08-29T17:25:00Z">
              <w:rPr>
                <w:color w:val="000000" w:themeColor="text1"/>
                <w:sz w:val="24"/>
                <w:szCs w:val="24"/>
              </w:rPr>
            </w:rPrChange>
          </w:rPr>
          <w:delText xml:space="preserve"> competing</w:delText>
        </w:r>
      </w:del>
      <w:r w:rsidRPr="00C05B87">
        <w:rPr>
          <w:rFonts w:ascii="Times New Roman" w:hAnsi="Times New Roman" w:cs="Times New Roman"/>
          <w:color w:val="000000" w:themeColor="text1"/>
          <w:sz w:val="24"/>
          <w:szCs w:val="24"/>
          <w:rPrChange w:id="3265" w:author="Will Taylor Gough" w:date="2020-08-29T17:25:00Z">
            <w:rPr>
              <w:color w:val="000000" w:themeColor="text1"/>
              <w:sz w:val="24"/>
              <w:szCs w:val="24"/>
            </w:rPr>
          </w:rPrChange>
        </w:rPr>
        <w:t xml:space="preserve"> impact</w:t>
      </w:r>
      <w:del w:id="3266" w:author="Will Taylor Gough" w:date="2020-08-29T15:54:00Z">
        <w:r w:rsidRPr="00C05B87" w:rsidDel="00A05EAB">
          <w:rPr>
            <w:rFonts w:ascii="Times New Roman" w:hAnsi="Times New Roman" w:cs="Times New Roman"/>
            <w:color w:val="000000" w:themeColor="text1"/>
            <w:sz w:val="24"/>
            <w:szCs w:val="24"/>
            <w:rPrChange w:id="3267" w:author="Will Taylor Gough" w:date="2020-08-29T17:25:00Z">
              <w:rPr>
                <w:color w:val="000000" w:themeColor="text1"/>
                <w:sz w:val="24"/>
                <w:szCs w:val="24"/>
              </w:rPr>
            </w:rPrChange>
          </w:rPr>
          <w:delText>s</w:delText>
        </w:r>
      </w:del>
      <w:r w:rsidRPr="00C05B87">
        <w:rPr>
          <w:rFonts w:ascii="Times New Roman" w:hAnsi="Times New Roman" w:cs="Times New Roman"/>
          <w:color w:val="000000" w:themeColor="text1"/>
          <w:sz w:val="24"/>
          <w:szCs w:val="24"/>
          <w:rPrChange w:id="3268" w:author="Will Taylor Gough" w:date="2020-08-29T17:25:00Z">
            <w:rPr>
              <w:color w:val="000000" w:themeColor="text1"/>
              <w:sz w:val="24"/>
              <w:szCs w:val="24"/>
            </w:rPr>
          </w:rPrChange>
        </w:rPr>
        <w:t xml:space="preserve"> of </w:t>
      </w:r>
      <w:ins w:id="3269" w:author="Will Taylor Gough" w:date="2020-08-29T15:54:00Z">
        <w:r w:rsidR="00A05EAB" w:rsidRPr="00C05B87">
          <w:rPr>
            <w:rFonts w:ascii="Times New Roman" w:hAnsi="Times New Roman" w:cs="Times New Roman"/>
            <w:color w:val="000000" w:themeColor="text1"/>
            <w:sz w:val="24"/>
            <w:szCs w:val="24"/>
            <w:rPrChange w:id="3270" w:author="Will Taylor Gough" w:date="2020-08-29T17:25:00Z">
              <w:rPr>
                <w:color w:val="000000" w:themeColor="text1"/>
                <w:sz w:val="24"/>
                <w:szCs w:val="24"/>
              </w:rPr>
            </w:rPrChange>
          </w:rPr>
          <w:t xml:space="preserve">body size between individuals is more extreme than the impact of </w:t>
        </w:r>
      </w:ins>
      <w:r w:rsidRPr="00C05B87">
        <w:rPr>
          <w:rFonts w:ascii="Times New Roman" w:hAnsi="Times New Roman" w:cs="Times New Roman"/>
          <w:color w:val="000000" w:themeColor="text1"/>
          <w:sz w:val="24"/>
          <w:szCs w:val="24"/>
          <w:rPrChange w:id="3271" w:author="Will Taylor Gough" w:date="2020-08-29T17:25:00Z">
            <w:rPr>
              <w:color w:val="000000" w:themeColor="text1"/>
              <w:sz w:val="24"/>
              <w:szCs w:val="24"/>
            </w:rPr>
          </w:rPrChange>
        </w:rPr>
        <w:t>swimming speed within individuals</w:t>
      </w:r>
      <w:ins w:id="3272" w:author="Will Taylor Gough" w:date="2020-08-29T15:55:00Z">
        <w:r w:rsidR="00A05EAB" w:rsidRPr="00C05B87">
          <w:rPr>
            <w:rFonts w:ascii="Times New Roman" w:hAnsi="Times New Roman" w:cs="Times New Roman"/>
            <w:color w:val="000000" w:themeColor="text1"/>
            <w:sz w:val="24"/>
            <w:szCs w:val="24"/>
            <w:rPrChange w:id="3273" w:author="Will Taylor Gough" w:date="2020-08-29T17:25:00Z">
              <w:rPr>
                <w:color w:val="000000" w:themeColor="text1"/>
                <w:sz w:val="24"/>
                <w:szCs w:val="24"/>
              </w:rPr>
            </w:rPrChange>
          </w:rPr>
          <w:t>,</w:t>
        </w:r>
      </w:ins>
      <w:del w:id="3274" w:author="Will Taylor Gough" w:date="2020-08-29T15:55:00Z">
        <w:r w:rsidRPr="00C05B87" w:rsidDel="00A05EAB">
          <w:rPr>
            <w:rFonts w:ascii="Times New Roman" w:hAnsi="Times New Roman" w:cs="Times New Roman"/>
            <w:color w:val="000000" w:themeColor="text1"/>
            <w:sz w:val="24"/>
            <w:szCs w:val="24"/>
            <w:rPrChange w:id="3275" w:author="Will Taylor Gough" w:date="2020-08-29T17:25:00Z">
              <w:rPr>
                <w:color w:val="000000" w:themeColor="text1"/>
                <w:sz w:val="24"/>
                <w:szCs w:val="24"/>
              </w:rPr>
            </w:rPrChange>
          </w:rPr>
          <w:delText xml:space="preserve"> and body length between individuals are</w:delText>
        </w:r>
      </w:del>
      <w:r w:rsidRPr="00C05B87">
        <w:rPr>
          <w:rFonts w:ascii="Times New Roman" w:hAnsi="Times New Roman" w:cs="Times New Roman"/>
          <w:color w:val="000000" w:themeColor="text1"/>
          <w:sz w:val="24"/>
          <w:szCs w:val="24"/>
          <w:rPrChange w:id="3276" w:author="Will Taylor Gough" w:date="2020-08-29T17:25:00Z">
            <w:rPr>
              <w:color w:val="000000" w:themeColor="text1"/>
              <w:sz w:val="24"/>
              <w:szCs w:val="24"/>
            </w:rPr>
          </w:rPrChange>
        </w:rPr>
        <w:t xml:space="preserve"> resulting in a net </w:t>
      </w:r>
      <w:ins w:id="3277" w:author="Will Taylor Gough" w:date="2020-08-29T15:53:00Z">
        <w:r w:rsidR="00A05EAB" w:rsidRPr="00C05B87">
          <w:rPr>
            <w:rFonts w:ascii="Times New Roman" w:hAnsi="Times New Roman" w:cs="Times New Roman"/>
            <w:color w:val="000000" w:themeColor="text1"/>
            <w:sz w:val="24"/>
            <w:szCs w:val="24"/>
            <w:rPrChange w:id="3278" w:author="Will Taylor Gough" w:date="2020-08-29T17:25:00Z">
              <w:rPr>
                <w:color w:val="000000" w:themeColor="text1"/>
                <w:sz w:val="24"/>
                <w:szCs w:val="24"/>
              </w:rPr>
            </w:rPrChange>
          </w:rPr>
          <w:t>positive</w:t>
        </w:r>
      </w:ins>
      <w:del w:id="3279" w:author="Will Taylor Gough" w:date="2020-08-29T15:53:00Z">
        <w:r w:rsidRPr="00C05B87" w:rsidDel="00A05EAB">
          <w:rPr>
            <w:rFonts w:ascii="Times New Roman" w:hAnsi="Times New Roman" w:cs="Times New Roman"/>
            <w:color w:val="000000" w:themeColor="text1"/>
            <w:sz w:val="24"/>
            <w:szCs w:val="24"/>
            <w:rPrChange w:id="3280" w:author="Will Taylor Gough" w:date="2020-08-29T17:25:00Z">
              <w:rPr>
                <w:color w:val="000000" w:themeColor="text1"/>
                <w:sz w:val="24"/>
                <w:szCs w:val="24"/>
              </w:rPr>
            </w:rPrChange>
          </w:rPr>
          <w:delText>neutral</w:delText>
        </w:r>
      </w:del>
      <w:r w:rsidRPr="00C05B87">
        <w:rPr>
          <w:rFonts w:ascii="Times New Roman" w:hAnsi="Times New Roman" w:cs="Times New Roman"/>
          <w:color w:val="000000" w:themeColor="text1"/>
          <w:sz w:val="24"/>
          <w:szCs w:val="24"/>
          <w:rPrChange w:id="3281" w:author="Will Taylor Gough" w:date="2020-08-29T17:25:00Z">
            <w:rPr>
              <w:color w:val="000000" w:themeColor="text1"/>
              <w:sz w:val="24"/>
              <w:szCs w:val="24"/>
            </w:rPr>
          </w:rPrChange>
        </w:rPr>
        <w:t xml:space="preserve"> impact of Reynolds number on drag coefficient</w:t>
      </w:r>
      <w:ins w:id="3282" w:author="Will Taylor Gough" w:date="2020-08-29T18:19:00Z">
        <w:r w:rsidR="009935C4">
          <w:rPr>
            <w:rFonts w:ascii="Times New Roman" w:hAnsi="Times New Roman" w:cs="Times New Roman"/>
            <w:color w:val="000000" w:themeColor="text1"/>
            <w:sz w:val="24"/>
            <w:szCs w:val="24"/>
          </w:rPr>
          <w:t xml:space="preserve"> (Fig. 5C)</w:t>
        </w:r>
      </w:ins>
      <w:r w:rsidRPr="00C05B87">
        <w:rPr>
          <w:rFonts w:ascii="Times New Roman" w:hAnsi="Times New Roman" w:cs="Times New Roman"/>
          <w:color w:val="000000" w:themeColor="text1"/>
          <w:sz w:val="24"/>
          <w:szCs w:val="24"/>
          <w:rPrChange w:id="3283" w:author="Will Taylor Gough" w:date="2020-08-29T17:25:00Z">
            <w:rPr>
              <w:color w:val="000000" w:themeColor="text1"/>
              <w:sz w:val="24"/>
              <w:szCs w:val="24"/>
            </w:rPr>
          </w:rPrChange>
        </w:rPr>
        <w:t>.</w:t>
      </w:r>
      <w:r w:rsidR="00D02C3D" w:rsidRPr="00C05B87">
        <w:rPr>
          <w:rFonts w:ascii="Times New Roman" w:hAnsi="Times New Roman" w:cs="Times New Roman"/>
          <w:color w:val="000000" w:themeColor="text1"/>
          <w:sz w:val="24"/>
          <w:szCs w:val="24"/>
          <w:rPrChange w:id="3284" w:author="Will Taylor Gough" w:date="2020-08-29T17:25:00Z">
            <w:rPr>
              <w:color w:val="000000" w:themeColor="text1"/>
              <w:sz w:val="24"/>
              <w:szCs w:val="24"/>
            </w:rPr>
          </w:rPrChange>
        </w:rPr>
        <w:t xml:space="preserve"> </w:t>
      </w:r>
      <w:r w:rsidRPr="00C05B87">
        <w:rPr>
          <w:rFonts w:ascii="Times New Roman" w:hAnsi="Times New Roman" w:cs="Times New Roman"/>
          <w:color w:val="000000" w:themeColor="text1"/>
          <w:sz w:val="24"/>
          <w:szCs w:val="24"/>
          <w:rPrChange w:id="3285" w:author="Will Taylor Gough" w:date="2020-08-29T17:25:00Z">
            <w:rPr>
              <w:color w:val="000000" w:themeColor="text1"/>
              <w:sz w:val="24"/>
              <w:szCs w:val="24"/>
            </w:rPr>
          </w:rPrChange>
        </w:rPr>
        <w:t xml:space="preserve">The effects of swimming speed on drag coefficient have </w:t>
      </w:r>
      <w:r w:rsidRPr="00C05B87">
        <w:rPr>
          <w:rFonts w:ascii="Times New Roman" w:hAnsi="Times New Roman" w:cs="Times New Roman"/>
          <w:color w:val="000000" w:themeColor="text1"/>
          <w:sz w:val="24"/>
          <w:szCs w:val="24"/>
          <w:rPrChange w:id="3286" w:author="Will Taylor Gough" w:date="2020-08-29T17:25:00Z">
            <w:rPr>
              <w:color w:val="000000" w:themeColor="text1"/>
              <w:sz w:val="24"/>
              <w:szCs w:val="24"/>
            </w:rPr>
          </w:rPrChange>
        </w:rPr>
        <w:lastRenderedPageBreak/>
        <w:t>been determined previously by Fish (1998) for a group of odontocetes, but ours is the first study that includes a large enough body size range to be able to parse out the effect of body size on both Reynolds number and drag coefficient.</w:t>
      </w:r>
      <w:del w:id="3287" w:author="Will Taylor Gough" w:date="2020-08-29T15:55:00Z">
        <w:r w:rsidRPr="00C05B87" w:rsidDel="00A05EAB">
          <w:rPr>
            <w:rFonts w:ascii="Times New Roman" w:hAnsi="Times New Roman" w:cs="Times New Roman"/>
            <w:color w:val="000000" w:themeColor="text1"/>
            <w:sz w:val="24"/>
            <w:szCs w:val="24"/>
            <w:rPrChange w:id="3288" w:author="Will Taylor Gough" w:date="2020-08-29T17:25:00Z">
              <w:rPr>
                <w:color w:val="000000" w:themeColor="text1"/>
                <w:sz w:val="24"/>
                <w:szCs w:val="24"/>
              </w:rPr>
            </w:rPrChange>
          </w:rPr>
          <w:delText xml:space="preserve"> </w:delText>
        </w:r>
      </w:del>
    </w:p>
    <w:p w14:paraId="7F2A65A1" w14:textId="77777777" w:rsidR="00FE2636" w:rsidRPr="00C05B87" w:rsidRDefault="00FE2636" w:rsidP="00C05B87">
      <w:pPr>
        <w:shd w:val="clear" w:color="auto" w:fill="FFFFFF"/>
        <w:spacing w:line="480" w:lineRule="auto"/>
        <w:rPr>
          <w:rFonts w:ascii="Times New Roman" w:hAnsi="Times New Roman" w:cs="Times New Roman"/>
          <w:color w:val="000000" w:themeColor="text1"/>
          <w:sz w:val="24"/>
          <w:szCs w:val="24"/>
          <w:rPrChange w:id="3289" w:author="Will Taylor Gough" w:date="2020-08-29T17:25:00Z">
            <w:rPr>
              <w:color w:val="000000" w:themeColor="text1"/>
              <w:sz w:val="24"/>
              <w:szCs w:val="24"/>
            </w:rPr>
          </w:rPrChange>
        </w:rPr>
        <w:pPrChange w:id="3290" w:author="Will Taylor Gough" w:date="2020-08-29T17:27:00Z">
          <w:pPr>
            <w:shd w:val="clear" w:color="auto" w:fill="FFFFFF"/>
            <w:spacing w:line="240" w:lineRule="auto"/>
          </w:pPr>
        </w:pPrChange>
      </w:pPr>
    </w:p>
    <w:p w14:paraId="1889CF72" w14:textId="209245CE" w:rsidR="00FE2636" w:rsidRPr="00C05B87" w:rsidRDefault="00A05EAB" w:rsidP="00C05B87">
      <w:pPr>
        <w:shd w:val="clear" w:color="auto" w:fill="FFFFFF"/>
        <w:spacing w:line="480" w:lineRule="auto"/>
        <w:jc w:val="center"/>
        <w:rPr>
          <w:rFonts w:ascii="Times New Roman" w:hAnsi="Times New Roman" w:cs="Times New Roman"/>
          <w:i/>
          <w:color w:val="000000" w:themeColor="text1"/>
          <w:sz w:val="24"/>
          <w:szCs w:val="24"/>
          <w:u w:val="single"/>
          <w:rPrChange w:id="3291" w:author="Will Taylor Gough" w:date="2020-08-29T17:25:00Z">
            <w:rPr>
              <w:i/>
              <w:color w:val="000000" w:themeColor="text1"/>
              <w:sz w:val="24"/>
              <w:szCs w:val="24"/>
              <w:u w:val="single"/>
            </w:rPr>
          </w:rPrChange>
        </w:rPr>
        <w:pPrChange w:id="3292" w:author="Will Taylor Gough" w:date="2020-08-29T17:27:00Z">
          <w:pPr>
            <w:shd w:val="clear" w:color="auto" w:fill="FFFFFF"/>
            <w:spacing w:line="240" w:lineRule="auto"/>
            <w:jc w:val="center"/>
          </w:pPr>
        </w:pPrChange>
      </w:pPr>
      <w:ins w:id="3293" w:author="Will Taylor Gough" w:date="2020-08-29T15:55:00Z">
        <w:r w:rsidRPr="00C05B87">
          <w:rPr>
            <w:rFonts w:ascii="Times New Roman" w:hAnsi="Times New Roman" w:cs="Times New Roman"/>
            <w:i/>
            <w:color w:val="000000" w:themeColor="text1"/>
            <w:sz w:val="24"/>
            <w:szCs w:val="24"/>
            <w:u w:val="single"/>
            <w:rPrChange w:id="3294" w:author="Will Taylor Gough" w:date="2020-08-29T17:25:00Z">
              <w:rPr>
                <w:i/>
                <w:color w:val="000000" w:themeColor="text1"/>
                <w:sz w:val="24"/>
                <w:szCs w:val="24"/>
                <w:u w:val="single"/>
              </w:rPr>
            </w:rPrChange>
          </w:rPr>
          <w:t>Froude</w:t>
        </w:r>
      </w:ins>
      <w:del w:id="3295" w:author="Will Taylor Gough" w:date="2020-08-29T15:55:00Z">
        <w:r w:rsidR="00FE2636" w:rsidRPr="00C05B87" w:rsidDel="00A05EAB">
          <w:rPr>
            <w:rFonts w:ascii="Times New Roman" w:hAnsi="Times New Roman" w:cs="Times New Roman"/>
            <w:i/>
            <w:color w:val="000000" w:themeColor="text1"/>
            <w:sz w:val="24"/>
            <w:szCs w:val="24"/>
            <w:u w:val="single"/>
            <w:rPrChange w:id="3296" w:author="Will Taylor Gough" w:date="2020-08-29T17:25:00Z">
              <w:rPr>
                <w:i/>
                <w:color w:val="000000" w:themeColor="text1"/>
                <w:sz w:val="24"/>
                <w:szCs w:val="24"/>
                <w:u w:val="single"/>
              </w:rPr>
            </w:rPrChange>
          </w:rPr>
          <w:delText>Propulsive</w:delText>
        </w:r>
      </w:del>
      <w:r w:rsidR="00FE2636" w:rsidRPr="00C05B87">
        <w:rPr>
          <w:rFonts w:ascii="Times New Roman" w:hAnsi="Times New Roman" w:cs="Times New Roman"/>
          <w:i/>
          <w:color w:val="000000" w:themeColor="text1"/>
          <w:sz w:val="24"/>
          <w:szCs w:val="24"/>
          <w:u w:val="single"/>
          <w:rPrChange w:id="3297" w:author="Will Taylor Gough" w:date="2020-08-29T17:25:00Z">
            <w:rPr>
              <w:i/>
              <w:color w:val="000000" w:themeColor="text1"/>
              <w:sz w:val="24"/>
              <w:szCs w:val="24"/>
              <w:u w:val="single"/>
            </w:rPr>
          </w:rPrChange>
        </w:rPr>
        <w:t xml:space="preserve"> </w:t>
      </w:r>
      <w:ins w:id="3298" w:author="Will Taylor Gough" w:date="2020-08-29T17:19:00Z">
        <w:r w:rsidR="00216C38" w:rsidRPr="00C05B87">
          <w:rPr>
            <w:rFonts w:ascii="Times New Roman" w:hAnsi="Times New Roman" w:cs="Times New Roman"/>
            <w:i/>
            <w:color w:val="000000" w:themeColor="text1"/>
            <w:sz w:val="24"/>
            <w:szCs w:val="24"/>
            <w:u w:val="single"/>
            <w:rPrChange w:id="3299" w:author="Will Taylor Gough" w:date="2020-08-29T17:25:00Z">
              <w:rPr>
                <w:i/>
                <w:color w:val="000000" w:themeColor="text1"/>
                <w:sz w:val="24"/>
                <w:szCs w:val="24"/>
                <w:u w:val="single"/>
              </w:rPr>
            </w:rPrChange>
          </w:rPr>
          <w:t>E</w:t>
        </w:r>
      </w:ins>
      <w:del w:id="3300" w:author="Will Taylor Gough" w:date="2020-08-29T17:19:00Z">
        <w:r w:rsidR="00FE2636" w:rsidRPr="00C05B87" w:rsidDel="00216C38">
          <w:rPr>
            <w:rFonts w:ascii="Times New Roman" w:hAnsi="Times New Roman" w:cs="Times New Roman"/>
            <w:i/>
            <w:color w:val="000000" w:themeColor="text1"/>
            <w:sz w:val="24"/>
            <w:szCs w:val="24"/>
            <w:u w:val="single"/>
            <w:rPrChange w:id="3301" w:author="Will Taylor Gough" w:date="2020-08-29T17:25:00Z">
              <w:rPr>
                <w:i/>
                <w:color w:val="000000" w:themeColor="text1"/>
                <w:sz w:val="24"/>
                <w:szCs w:val="24"/>
                <w:u w:val="single"/>
              </w:rPr>
            </w:rPrChange>
          </w:rPr>
          <w:delText>e</w:delText>
        </w:r>
      </w:del>
      <w:r w:rsidR="00FE2636" w:rsidRPr="00C05B87">
        <w:rPr>
          <w:rFonts w:ascii="Times New Roman" w:hAnsi="Times New Roman" w:cs="Times New Roman"/>
          <w:i/>
          <w:color w:val="000000" w:themeColor="text1"/>
          <w:sz w:val="24"/>
          <w:szCs w:val="24"/>
          <w:u w:val="single"/>
          <w:rPrChange w:id="3302" w:author="Will Taylor Gough" w:date="2020-08-29T17:25:00Z">
            <w:rPr>
              <w:i/>
              <w:color w:val="000000" w:themeColor="text1"/>
              <w:sz w:val="24"/>
              <w:szCs w:val="24"/>
              <w:u w:val="single"/>
            </w:rPr>
          </w:rPrChange>
        </w:rPr>
        <w:t>fficiency</w:t>
      </w:r>
      <w:r w:rsidR="00ED1A9D" w:rsidRPr="00C05B87">
        <w:rPr>
          <w:rFonts w:ascii="Times New Roman" w:hAnsi="Times New Roman" w:cs="Times New Roman"/>
          <w:i/>
          <w:color w:val="000000" w:themeColor="text1"/>
          <w:sz w:val="24"/>
          <w:szCs w:val="24"/>
          <w:u w:val="single"/>
          <w:rPrChange w:id="3303" w:author="Will Taylor Gough" w:date="2020-08-29T17:25:00Z">
            <w:rPr>
              <w:i/>
              <w:color w:val="000000" w:themeColor="text1"/>
              <w:sz w:val="24"/>
              <w:szCs w:val="24"/>
              <w:u w:val="single"/>
            </w:rPr>
          </w:rPrChange>
        </w:rPr>
        <w:t xml:space="preserve"> vs. Swimming Velocity</w:t>
      </w:r>
    </w:p>
    <w:p w14:paraId="79E808ED" w14:textId="07E0D994" w:rsidR="000F4DE0" w:rsidRPr="00C05B87" w:rsidRDefault="000F4DE0" w:rsidP="00C05B87">
      <w:pPr>
        <w:shd w:val="clear" w:color="auto" w:fill="FFFFFF"/>
        <w:spacing w:line="480" w:lineRule="auto"/>
        <w:ind w:firstLine="720"/>
        <w:rPr>
          <w:rFonts w:ascii="Times New Roman" w:hAnsi="Times New Roman" w:cs="Times New Roman"/>
          <w:color w:val="000000" w:themeColor="text1"/>
          <w:sz w:val="24"/>
          <w:szCs w:val="24"/>
          <w:rPrChange w:id="3304" w:author="Will Taylor Gough" w:date="2020-08-29T17:25:00Z">
            <w:rPr>
              <w:color w:val="000000" w:themeColor="text1"/>
              <w:sz w:val="24"/>
              <w:szCs w:val="24"/>
            </w:rPr>
          </w:rPrChange>
        </w:rPr>
        <w:pPrChange w:id="3305" w:author="Will Taylor Gough" w:date="2020-08-29T17:27:00Z">
          <w:pPr>
            <w:shd w:val="clear" w:color="auto" w:fill="FFFFFF"/>
            <w:spacing w:line="240" w:lineRule="auto"/>
            <w:ind w:firstLine="720"/>
          </w:pPr>
        </w:pPrChange>
      </w:pPr>
      <w:r w:rsidRPr="00C05B87">
        <w:rPr>
          <w:rFonts w:ascii="Times New Roman" w:hAnsi="Times New Roman" w:cs="Times New Roman"/>
          <w:color w:val="000000" w:themeColor="text1"/>
          <w:sz w:val="24"/>
          <w:szCs w:val="24"/>
          <w:rPrChange w:id="3306" w:author="Will Taylor Gough" w:date="2020-08-29T17:25:00Z">
            <w:rPr>
              <w:color w:val="000000" w:themeColor="text1"/>
              <w:sz w:val="24"/>
              <w:szCs w:val="24"/>
            </w:rPr>
          </w:rPrChange>
        </w:rPr>
        <w:t>Optimal locomotor speeds have been demonstrated for runners, flyers, and swimmers (e.g., Tucker, 1968; Webb, 1975; Hoyt and Taylor, 1981). The cost of transport (C</w:t>
      </w:r>
      <w:ins w:id="3307" w:author="Will Taylor Gough" w:date="2020-08-29T18:20:00Z">
        <w:r w:rsidR="009935C4">
          <w:rPr>
            <w:rFonts w:ascii="Times New Roman" w:hAnsi="Times New Roman" w:cs="Times New Roman"/>
            <w:color w:val="000000" w:themeColor="text1"/>
            <w:sz w:val="24"/>
            <w:szCs w:val="24"/>
          </w:rPr>
          <w:t>O</w:t>
        </w:r>
      </w:ins>
      <w:r w:rsidRPr="00C05B87">
        <w:rPr>
          <w:rFonts w:ascii="Times New Roman" w:hAnsi="Times New Roman" w:cs="Times New Roman"/>
          <w:color w:val="000000" w:themeColor="text1"/>
          <w:sz w:val="24"/>
          <w:szCs w:val="24"/>
          <w:rPrChange w:id="3308" w:author="Will Taylor Gough" w:date="2020-08-29T17:25:00Z">
            <w:rPr>
              <w:color w:val="000000" w:themeColor="text1"/>
              <w:sz w:val="24"/>
              <w:szCs w:val="24"/>
            </w:rPr>
          </w:rPrChange>
        </w:rPr>
        <w:t xml:space="preserve">T) has been used as the metabolic proxy that is inversely related to the </w:t>
      </w:r>
      <w:del w:id="3309" w:author="Will Taylor Gough" w:date="2020-08-29T17:18:00Z">
        <w:r w:rsidRPr="00C05B87" w:rsidDel="00216C38">
          <w:rPr>
            <w:rFonts w:ascii="Times New Roman" w:hAnsi="Times New Roman" w:cs="Times New Roman"/>
            <w:color w:val="000000" w:themeColor="text1"/>
            <w:sz w:val="24"/>
            <w:szCs w:val="24"/>
            <w:rPrChange w:id="3310" w:author="Will Taylor Gough" w:date="2020-08-29T17:25:00Z">
              <w:rPr>
                <w:color w:val="000000" w:themeColor="text1"/>
                <w:sz w:val="24"/>
                <w:szCs w:val="24"/>
              </w:rPr>
            </w:rPrChange>
          </w:rPr>
          <w:delText>propulsive</w:delText>
        </w:r>
      </w:del>
      <w:ins w:id="3311" w:author="Will Taylor Gough" w:date="2020-08-29T17:18:00Z">
        <w:r w:rsidR="00216C38" w:rsidRPr="00C05B87">
          <w:rPr>
            <w:rFonts w:ascii="Times New Roman" w:hAnsi="Times New Roman" w:cs="Times New Roman"/>
            <w:color w:val="000000" w:themeColor="text1"/>
            <w:sz w:val="24"/>
            <w:szCs w:val="24"/>
            <w:rPrChange w:id="3312" w:author="Will Taylor Gough" w:date="2020-08-29T17:25:00Z">
              <w:rPr>
                <w:color w:val="000000" w:themeColor="text1"/>
                <w:sz w:val="24"/>
                <w:szCs w:val="24"/>
              </w:rPr>
            </w:rPrChange>
          </w:rPr>
          <w:t>Froude</w:t>
        </w:r>
      </w:ins>
      <w:r w:rsidRPr="00C05B87">
        <w:rPr>
          <w:rFonts w:ascii="Times New Roman" w:hAnsi="Times New Roman" w:cs="Times New Roman"/>
          <w:color w:val="000000" w:themeColor="text1"/>
          <w:sz w:val="24"/>
          <w:szCs w:val="24"/>
          <w:rPrChange w:id="3313" w:author="Will Taylor Gough" w:date="2020-08-29T17:25:00Z">
            <w:rPr>
              <w:color w:val="000000" w:themeColor="text1"/>
              <w:sz w:val="24"/>
              <w:szCs w:val="24"/>
            </w:rPr>
          </w:rPrChange>
        </w:rPr>
        <w:t xml:space="preserve"> efficiency (Fish, 2000</w:t>
      </w:r>
      <w:r w:rsidR="00DE2FCD" w:rsidRPr="00C05B87">
        <w:rPr>
          <w:rFonts w:ascii="Times New Roman" w:hAnsi="Times New Roman" w:cs="Times New Roman"/>
          <w:color w:val="000000" w:themeColor="text1"/>
          <w:sz w:val="24"/>
          <w:szCs w:val="24"/>
          <w:rPrChange w:id="3314" w:author="Will Taylor Gough" w:date="2020-08-29T17:25:00Z">
            <w:rPr>
              <w:color w:val="000000" w:themeColor="text1"/>
              <w:sz w:val="24"/>
              <w:szCs w:val="24"/>
            </w:rPr>
          </w:rPrChange>
        </w:rPr>
        <w:t>;</w:t>
      </w:r>
      <w:r w:rsidRPr="00C05B87">
        <w:rPr>
          <w:rFonts w:ascii="Times New Roman" w:hAnsi="Times New Roman" w:cs="Times New Roman"/>
          <w:color w:val="000000" w:themeColor="text1"/>
          <w:sz w:val="24"/>
          <w:szCs w:val="24"/>
          <w:rPrChange w:id="3315" w:author="Will Taylor Gough" w:date="2020-08-29T17:25:00Z">
            <w:rPr>
              <w:color w:val="000000" w:themeColor="text1"/>
              <w:sz w:val="24"/>
              <w:szCs w:val="24"/>
            </w:rPr>
          </w:rPrChange>
        </w:rPr>
        <w:t xml:space="preserve"> Williams et al. 1993) and Yazdi et al. (1999) found that the minimum C</w:t>
      </w:r>
      <w:ins w:id="3316" w:author="Will Taylor Gough" w:date="2020-08-29T18:21:00Z">
        <w:r w:rsidR="009935C4">
          <w:rPr>
            <w:rFonts w:ascii="Times New Roman" w:hAnsi="Times New Roman" w:cs="Times New Roman"/>
            <w:color w:val="000000" w:themeColor="text1"/>
            <w:sz w:val="24"/>
            <w:szCs w:val="24"/>
          </w:rPr>
          <w:t>O</w:t>
        </w:r>
      </w:ins>
      <w:r w:rsidRPr="00C05B87">
        <w:rPr>
          <w:rFonts w:ascii="Times New Roman" w:hAnsi="Times New Roman" w:cs="Times New Roman"/>
          <w:color w:val="000000" w:themeColor="text1"/>
          <w:sz w:val="24"/>
          <w:szCs w:val="24"/>
          <w:rPrChange w:id="3317" w:author="Will Taylor Gough" w:date="2020-08-29T17:25:00Z">
            <w:rPr>
              <w:color w:val="000000" w:themeColor="text1"/>
              <w:sz w:val="24"/>
              <w:szCs w:val="24"/>
            </w:rPr>
          </w:rPrChange>
        </w:rPr>
        <w:t>T for the bottlenose dolphin (</w:t>
      </w:r>
      <w:r w:rsidRPr="00C05B87">
        <w:rPr>
          <w:rFonts w:ascii="Times New Roman" w:hAnsi="Times New Roman" w:cs="Times New Roman"/>
          <w:i/>
          <w:color w:val="000000" w:themeColor="text1"/>
          <w:sz w:val="24"/>
          <w:szCs w:val="24"/>
          <w:rPrChange w:id="3318" w:author="Will Taylor Gough" w:date="2020-08-29T17:25:00Z">
            <w:rPr>
              <w:i/>
              <w:color w:val="000000" w:themeColor="text1"/>
              <w:sz w:val="24"/>
              <w:szCs w:val="24"/>
            </w:rPr>
          </w:rPrChange>
        </w:rPr>
        <w:t>Tursiops truncatus</w:t>
      </w:r>
      <w:r w:rsidRPr="00C05B87">
        <w:rPr>
          <w:rFonts w:ascii="Times New Roman" w:hAnsi="Times New Roman" w:cs="Times New Roman"/>
          <w:color w:val="000000" w:themeColor="text1"/>
          <w:sz w:val="24"/>
          <w:szCs w:val="24"/>
          <w:rPrChange w:id="3319" w:author="Will Taylor Gough" w:date="2020-08-29T17:25:00Z">
            <w:rPr>
              <w:color w:val="000000" w:themeColor="text1"/>
              <w:sz w:val="24"/>
              <w:szCs w:val="24"/>
            </w:rPr>
          </w:rPrChange>
        </w:rPr>
        <w:t>) occurred at swimming speeds of 2.1 and 2.5 m s</w:t>
      </w:r>
      <w:r w:rsidRPr="00C05B87">
        <w:rPr>
          <w:rFonts w:ascii="Times New Roman" w:hAnsi="Times New Roman" w:cs="Times New Roman"/>
          <w:color w:val="000000" w:themeColor="text1"/>
          <w:sz w:val="24"/>
          <w:szCs w:val="24"/>
          <w:vertAlign w:val="superscript"/>
          <w:rPrChange w:id="3320" w:author="Will Taylor Gough" w:date="2020-08-29T17:25:00Z">
            <w:rPr>
              <w:color w:val="000000" w:themeColor="text1"/>
              <w:sz w:val="24"/>
              <w:szCs w:val="24"/>
              <w:vertAlign w:val="superscript"/>
            </w:rPr>
          </w:rPrChange>
        </w:rPr>
        <w:t>-1</w:t>
      </w:r>
      <w:r w:rsidRPr="00C05B87">
        <w:rPr>
          <w:rFonts w:ascii="Times New Roman" w:hAnsi="Times New Roman" w:cs="Times New Roman"/>
          <w:color w:val="000000" w:themeColor="text1"/>
          <w:sz w:val="24"/>
          <w:szCs w:val="24"/>
          <w:rPrChange w:id="3321" w:author="Will Taylor Gough" w:date="2020-08-29T17:25:00Z">
            <w:rPr>
              <w:color w:val="000000" w:themeColor="text1"/>
              <w:sz w:val="24"/>
              <w:szCs w:val="24"/>
            </w:rPr>
          </w:rPrChange>
        </w:rPr>
        <w:t>, respectively. These speeds coincided with the routine swimming speeds in wild populations. Similarly, gray whales (</w:t>
      </w:r>
      <w:r w:rsidRPr="00C05B87">
        <w:rPr>
          <w:rFonts w:ascii="Times New Roman" w:hAnsi="Times New Roman" w:cs="Times New Roman"/>
          <w:i/>
          <w:color w:val="000000" w:themeColor="text1"/>
          <w:sz w:val="24"/>
          <w:szCs w:val="24"/>
          <w:rPrChange w:id="3322" w:author="Will Taylor Gough" w:date="2020-08-29T17:25:00Z">
            <w:rPr>
              <w:i/>
              <w:color w:val="000000" w:themeColor="text1"/>
              <w:sz w:val="24"/>
              <w:szCs w:val="24"/>
            </w:rPr>
          </w:rPrChange>
        </w:rPr>
        <w:t>Eschrichtius robustus</w:t>
      </w:r>
      <w:r w:rsidRPr="00C05B87">
        <w:rPr>
          <w:rFonts w:ascii="Times New Roman" w:hAnsi="Times New Roman" w:cs="Times New Roman"/>
          <w:color w:val="000000" w:themeColor="text1"/>
          <w:sz w:val="24"/>
          <w:szCs w:val="24"/>
          <w:rPrChange w:id="3323" w:author="Will Taylor Gough" w:date="2020-08-29T17:25:00Z">
            <w:rPr>
              <w:color w:val="000000" w:themeColor="text1"/>
              <w:sz w:val="24"/>
              <w:szCs w:val="24"/>
            </w:rPr>
          </w:rPrChange>
        </w:rPr>
        <w:t xml:space="preserve">) and </w:t>
      </w:r>
      <w:r w:rsidR="002C0D3F" w:rsidRPr="00C05B87">
        <w:rPr>
          <w:rFonts w:ascii="Times New Roman" w:hAnsi="Times New Roman" w:cs="Times New Roman"/>
          <w:color w:val="000000" w:themeColor="text1"/>
          <w:sz w:val="24"/>
          <w:szCs w:val="24"/>
          <w:rPrChange w:id="3324" w:author="Will Taylor Gough" w:date="2020-08-29T17:25:00Z">
            <w:rPr>
              <w:color w:val="000000" w:themeColor="text1"/>
              <w:sz w:val="24"/>
              <w:szCs w:val="24"/>
            </w:rPr>
          </w:rPrChange>
        </w:rPr>
        <w:t>Antarctic</w:t>
      </w:r>
      <w:r w:rsidR="00C12D59" w:rsidRPr="00C05B87">
        <w:rPr>
          <w:rFonts w:ascii="Times New Roman" w:hAnsi="Times New Roman" w:cs="Times New Roman"/>
          <w:rPrChange w:id="3325" w:author="Will Taylor Gough" w:date="2020-08-29T17:25:00Z">
            <w:rPr/>
          </w:rPrChange>
        </w:rPr>
        <w:t xml:space="preserve"> </w:t>
      </w:r>
      <w:r w:rsidRPr="00C05B87">
        <w:rPr>
          <w:rFonts w:ascii="Times New Roman" w:hAnsi="Times New Roman" w:cs="Times New Roman"/>
          <w:color w:val="000000" w:themeColor="text1"/>
          <w:sz w:val="24"/>
          <w:szCs w:val="24"/>
          <w:rPrChange w:id="3326" w:author="Will Taylor Gough" w:date="2020-08-29T17:25:00Z">
            <w:rPr>
              <w:color w:val="000000" w:themeColor="text1"/>
              <w:sz w:val="24"/>
              <w:szCs w:val="24"/>
            </w:rPr>
          </w:rPrChange>
        </w:rPr>
        <w:t>minke whales cruise at the speed of the lowest C</w:t>
      </w:r>
      <w:ins w:id="3327" w:author="Will Taylor Gough" w:date="2020-08-29T18:21:00Z">
        <w:r w:rsidR="009935C4">
          <w:rPr>
            <w:rFonts w:ascii="Times New Roman" w:hAnsi="Times New Roman" w:cs="Times New Roman"/>
            <w:color w:val="000000" w:themeColor="text1"/>
            <w:sz w:val="24"/>
            <w:szCs w:val="24"/>
          </w:rPr>
          <w:t>O</w:t>
        </w:r>
      </w:ins>
      <w:r w:rsidRPr="00C05B87">
        <w:rPr>
          <w:rFonts w:ascii="Times New Roman" w:hAnsi="Times New Roman" w:cs="Times New Roman"/>
          <w:color w:val="000000" w:themeColor="text1"/>
          <w:sz w:val="24"/>
          <w:szCs w:val="24"/>
          <w:rPrChange w:id="3328" w:author="Will Taylor Gough" w:date="2020-08-29T17:25:00Z">
            <w:rPr>
              <w:color w:val="000000" w:themeColor="text1"/>
              <w:sz w:val="24"/>
              <w:szCs w:val="24"/>
            </w:rPr>
          </w:rPrChange>
        </w:rPr>
        <w:t>T (Sumich, 1983; Blix and Folkow, 1995). The minimum C</w:t>
      </w:r>
      <w:ins w:id="3329" w:author="Will Taylor Gough" w:date="2020-08-29T18:21:00Z">
        <w:r w:rsidR="009935C4">
          <w:rPr>
            <w:rFonts w:ascii="Times New Roman" w:hAnsi="Times New Roman" w:cs="Times New Roman"/>
            <w:color w:val="000000" w:themeColor="text1"/>
            <w:sz w:val="24"/>
            <w:szCs w:val="24"/>
          </w:rPr>
          <w:t>O</w:t>
        </w:r>
      </w:ins>
      <w:r w:rsidRPr="00C05B87">
        <w:rPr>
          <w:rFonts w:ascii="Times New Roman" w:hAnsi="Times New Roman" w:cs="Times New Roman"/>
          <w:color w:val="000000" w:themeColor="text1"/>
          <w:sz w:val="24"/>
          <w:szCs w:val="24"/>
          <w:rPrChange w:id="3330" w:author="Will Taylor Gough" w:date="2020-08-29T17:25:00Z">
            <w:rPr>
              <w:color w:val="000000" w:themeColor="text1"/>
              <w:sz w:val="24"/>
              <w:szCs w:val="24"/>
            </w:rPr>
          </w:rPrChange>
        </w:rPr>
        <w:t>T for the gray whale corresponded to the swimming velocity (2.0-2.5 m s</w:t>
      </w:r>
      <w:r w:rsidRPr="00C05B87">
        <w:rPr>
          <w:rFonts w:ascii="Times New Roman" w:hAnsi="Times New Roman" w:cs="Times New Roman"/>
          <w:color w:val="000000" w:themeColor="text1"/>
          <w:sz w:val="24"/>
          <w:szCs w:val="24"/>
          <w:vertAlign w:val="superscript"/>
          <w:rPrChange w:id="3331" w:author="Will Taylor Gough" w:date="2020-08-29T17:25:00Z">
            <w:rPr>
              <w:color w:val="000000" w:themeColor="text1"/>
              <w:sz w:val="24"/>
              <w:szCs w:val="24"/>
              <w:vertAlign w:val="superscript"/>
            </w:rPr>
          </w:rPrChange>
        </w:rPr>
        <w:t>-1</w:t>
      </w:r>
      <w:r w:rsidRPr="00C05B87">
        <w:rPr>
          <w:rFonts w:ascii="Times New Roman" w:hAnsi="Times New Roman" w:cs="Times New Roman"/>
          <w:color w:val="000000" w:themeColor="text1"/>
          <w:sz w:val="24"/>
          <w:szCs w:val="24"/>
          <w:rPrChange w:id="3332" w:author="Will Taylor Gough" w:date="2020-08-29T17:25:00Z">
            <w:rPr>
              <w:color w:val="000000" w:themeColor="text1"/>
              <w:sz w:val="24"/>
              <w:szCs w:val="24"/>
            </w:rPr>
          </w:rPrChange>
        </w:rPr>
        <w:t xml:space="preserve">) of migrations (Wyrick, 1954; Williamson, 1972; Sumich, 1983), which was similar to the velocity of maximum efficiency for whales in the present study. </w:t>
      </w:r>
      <w:r w:rsidR="002C0D3F" w:rsidRPr="00C05B87">
        <w:rPr>
          <w:rFonts w:ascii="Times New Roman" w:hAnsi="Times New Roman" w:cs="Times New Roman"/>
          <w:color w:val="000000" w:themeColor="text1"/>
          <w:sz w:val="24"/>
          <w:szCs w:val="24"/>
          <w:rPrChange w:id="3333" w:author="Will Taylor Gough" w:date="2020-08-29T17:25:00Z">
            <w:rPr>
              <w:color w:val="000000" w:themeColor="text1"/>
              <w:sz w:val="24"/>
              <w:szCs w:val="24"/>
            </w:rPr>
          </w:rPrChange>
        </w:rPr>
        <w:t>Antarctic</w:t>
      </w:r>
      <w:r w:rsidR="00C12D59" w:rsidRPr="00C05B87">
        <w:rPr>
          <w:rFonts w:ascii="Times New Roman" w:hAnsi="Times New Roman" w:cs="Times New Roman"/>
          <w:rPrChange w:id="3334" w:author="Will Taylor Gough" w:date="2020-08-29T17:25:00Z">
            <w:rPr/>
          </w:rPrChange>
        </w:rPr>
        <w:t xml:space="preserve"> </w:t>
      </w:r>
      <w:r w:rsidR="00C12D59" w:rsidRPr="00C05B87">
        <w:rPr>
          <w:rFonts w:ascii="Times New Roman" w:hAnsi="Times New Roman" w:cs="Times New Roman"/>
          <w:color w:val="000000" w:themeColor="text1"/>
          <w:sz w:val="24"/>
          <w:szCs w:val="24"/>
          <w:rPrChange w:id="3335" w:author="Will Taylor Gough" w:date="2020-08-29T17:25:00Z">
            <w:rPr>
              <w:color w:val="000000" w:themeColor="text1"/>
              <w:sz w:val="24"/>
              <w:szCs w:val="24"/>
            </w:rPr>
          </w:rPrChange>
        </w:rPr>
        <w:t>m</w:t>
      </w:r>
      <w:r w:rsidRPr="00C05B87">
        <w:rPr>
          <w:rFonts w:ascii="Times New Roman" w:hAnsi="Times New Roman" w:cs="Times New Roman"/>
          <w:color w:val="000000" w:themeColor="text1"/>
          <w:sz w:val="24"/>
          <w:szCs w:val="24"/>
          <w:rPrChange w:id="3336" w:author="Will Taylor Gough" w:date="2020-08-29T17:25:00Z">
            <w:rPr>
              <w:color w:val="000000" w:themeColor="text1"/>
              <w:sz w:val="24"/>
              <w:szCs w:val="24"/>
            </w:rPr>
          </w:rPrChange>
        </w:rPr>
        <w:t>inke whales, however, were determined to have a minimum C</w:t>
      </w:r>
      <w:ins w:id="3337" w:author="Will Taylor Gough" w:date="2020-08-29T18:21:00Z">
        <w:r w:rsidR="009935C4">
          <w:rPr>
            <w:rFonts w:ascii="Times New Roman" w:hAnsi="Times New Roman" w:cs="Times New Roman"/>
            <w:color w:val="000000" w:themeColor="text1"/>
            <w:sz w:val="24"/>
            <w:szCs w:val="24"/>
          </w:rPr>
          <w:t>O</w:t>
        </w:r>
      </w:ins>
      <w:r w:rsidRPr="00C05B87">
        <w:rPr>
          <w:rFonts w:ascii="Times New Roman" w:hAnsi="Times New Roman" w:cs="Times New Roman"/>
          <w:color w:val="000000" w:themeColor="text1"/>
          <w:sz w:val="24"/>
          <w:szCs w:val="24"/>
          <w:rPrChange w:id="3338" w:author="Will Taylor Gough" w:date="2020-08-29T17:25:00Z">
            <w:rPr>
              <w:color w:val="000000" w:themeColor="text1"/>
              <w:sz w:val="24"/>
              <w:szCs w:val="24"/>
            </w:rPr>
          </w:rPrChange>
        </w:rPr>
        <w:t>T at the maximum cruising velocity of 3.25 m s</w:t>
      </w:r>
      <w:r w:rsidRPr="00C05B87">
        <w:rPr>
          <w:rFonts w:ascii="Times New Roman" w:hAnsi="Times New Roman" w:cs="Times New Roman"/>
          <w:color w:val="000000" w:themeColor="text1"/>
          <w:sz w:val="24"/>
          <w:szCs w:val="24"/>
          <w:vertAlign w:val="superscript"/>
          <w:rPrChange w:id="3339" w:author="Will Taylor Gough" w:date="2020-08-29T17:25:00Z">
            <w:rPr>
              <w:color w:val="000000" w:themeColor="text1"/>
              <w:sz w:val="24"/>
              <w:szCs w:val="24"/>
              <w:vertAlign w:val="superscript"/>
            </w:rPr>
          </w:rPrChange>
        </w:rPr>
        <w:t>-1</w:t>
      </w:r>
      <w:r w:rsidRPr="00C05B87">
        <w:rPr>
          <w:rFonts w:ascii="Times New Roman" w:hAnsi="Times New Roman" w:cs="Times New Roman"/>
          <w:color w:val="000000" w:themeColor="text1"/>
          <w:sz w:val="24"/>
          <w:szCs w:val="24"/>
          <w:rPrChange w:id="3340" w:author="Will Taylor Gough" w:date="2020-08-29T17:25:00Z">
            <w:rPr>
              <w:color w:val="000000" w:themeColor="text1"/>
              <w:sz w:val="24"/>
              <w:szCs w:val="24"/>
            </w:rPr>
          </w:rPrChange>
        </w:rPr>
        <w:t xml:space="preserve"> (Blix and Folkow, 1995), which was 37% higher than the optimal velocity for maximum </w:t>
      </w:r>
      <w:ins w:id="3341" w:author="Will Taylor Gough" w:date="2020-08-29T18:21:00Z">
        <w:r w:rsidR="009935C4">
          <w:rPr>
            <w:rFonts w:ascii="Times New Roman" w:hAnsi="Times New Roman" w:cs="Times New Roman"/>
            <w:color w:val="000000" w:themeColor="text1"/>
            <w:sz w:val="24"/>
            <w:szCs w:val="24"/>
          </w:rPr>
          <w:t xml:space="preserve">Froude </w:t>
        </w:r>
      </w:ins>
      <w:r w:rsidRPr="00C05B87">
        <w:rPr>
          <w:rFonts w:ascii="Times New Roman" w:hAnsi="Times New Roman" w:cs="Times New Roman"/>
          <w:color w:val="000000" w:themeColor="text1"/>
          <w:sz w:val="24"/>
          <w:szCs w:val="24"/>
          <w:rPrChange w:id="3342" w:author="Will Taylor Gough" w:date="2020-08-29T17:25:00Z">
            <w:rPr>
              <w:color w:val="000000" w:themeColor="text1"/>
              <w:sz w:val="24"/>
              <w:szCs w:val="24"/>
            </w:rPr>
          </w:rPrChange>
        </w:rPr>
        <w:t xml:space="preserve">efficiency in the present study. However, the velocity of maximum </w:t>
      </w:r>
      <w:del w:id="3343" w:author="Will Taylor Gough" w:date="2020-08-29T17:18:00Z">
        <w:r w:rsidRPr="00C05B87" w:rsidDel="00216C38">
          <w:rPr>
            <w:rFonts w:ascii="Times New Roman" w:hAnsi="Times New Roman" w:cs="Times New Roman"/>
            <w:color w:val="000000" w:themeColor="text1"/>
            <w:sz w:val="24"/>
            <w:szCs w:val="24"/>
            <w:rPrChange w:id="3344" w:author="Will Taylor Gough" w:date="2020-08-29T17:25:00Z">
              <w:rPr>
                <w:color w:val="000000" w:themeColor="text1"/>
                <w:sz w:val="24"/>
                <w:szCs w:val="24"/>
              </w:rPr>
            </w:rPrChange>
          </w:rPr>
          <w:delText>propulsive</w:delText>
        </w:r>
      </w:del>
      <w:ins w:id="3345" w:author="Will Taylor Gough" w:date="2020-08-29T17:18:00Z">
        <w:r w:rsidR="00216C38" w:rsidRPr="00C05B87">
          <w:rPr>
            <w:rFonts w:ascii="Times New Roman" w:hAnsi="Times New Roman" w:cs="Times New Roman"/>
            <w:color w:val="000000" w:themeColor="text1"/>
            <w:sz w:val="24"/>
            <w:szCs w:val="24"/>
            <w:rPrChange w:id="3346" w:author="Will Taylor Gough" w:date="2020-08-29T17:25:00Z">
              <w:rPr>
                <w:color w:val="000000" w:themeColor="text1"/>
                <w:sz w:val="24"/>
                <w:szCs w:val="24"/>
              </w:rPr>
            </w:rPrChange>
          </w:rPr>
          <w:t>Froude</w:t>
        </w:r>
      </w:ins>
      <w:r w:rsidRPr="00C05B87">
        <w:rPr>
          <w:rFonts w:ascii="Times New Roman" w:hAnsi="Times New Roman" w:cs="Times New Roman"/>
          <w:color w:val="000000" w:themeColor="text1"/>
          <w:sz w:val="24"/>
          <w:szCs w:val="24"/>
          <w:rPrChange w:id="3347" w:author="Will Taylor Gough" w:date="2020-08-29T17:25:00Z">
            <w:rPr>
              <w:color w:val="000000" w:themeColor="text1"/>
              <w:sz w:val="24"/>
              <w:szCs w:val="24"/>
            </w:rPr>
          </w:rPrChange>
        </w:rPr>
        <w:t xml:space="preserve"> efficiency (2.37 m s</w:t>
      </w:r>
      <w:r w:rsidRPr="00C05B87">
        <w:rPr>
          <w:rFonts w:ascii="Times New Roman" w:hAnsi="Times New Roman" w:cs="Times New Roman"/>
          <w:color w:val="000000" w:themeColor="text1"/>
          <w:sz w:val="24"/>
          <w:szCs w:val="24"/>
          <w:vertAlign w:val="superscript"/>
          <w:rPrChange w:id="3348" w:author="Will Taylor Gough" w:date="2020-08-29T17:25:00Z">
            <w:rPr>
              <w:color w:val="000000" w:themeColor="text1"/>
              <w:sz w:val="24"/>
              <w:szCs w:val="24"/>
              <w:vertAlign w:val="superscript"/>
            </w:rPr>
          </w:rPrChange>
        </w:rPr>
        <w:t>-1</w:t>
      </w:r>
      <w:r w:rsidR="006D3020" w:rsidRPr="00C05B87">
        <w:rPr>
          <w:rFonts w:ascii="Times New Roman" w:hAnsi="Times New Roman" w:cs="Times New Roman"/>
          <w:color w:val="000000" w:themeColor="text1"/>
          <w:sz w:val="24"/>
          <w:szCs w:val="24"/>
          <w:rPrChange w:id="3349" w:author="Will Taylor Gough" w:date="2020-08-29T17:25:00Z">
            <w:rPr>
              <w:color w:val="000000" w:themeColor="text1"/>
              <w:sz w:val="24"/>
              <w:szCs w:val="24"/>
            </w:rPr>
          </w:rPrChange>
        </w:rPr>
        <w:t>; current study</w:t>
      </w:r>
      <w:r w:rsidRPr="00C05B87">
        <w:rPr>
          <w:rFonts w:ascii="Times New Roman" w:hAnsi="Times New Roman" w:cs="Times New Roman"/>
          <w:color w:val="000000" w:themeColor="text1"/>
          <w:sz w:val="24"/>
          <w:szCs w:val="24"/>
          <w:rPrChange w:id="3350" w:author="Will Taylor Gough" w:date="2020-08-29T17:25:00Z">
            <w:rPr>
              <w:color w:val="000000" w:themeColor="text1"/>
              <w:sz w:val="24"/>
              <w:szCs w:val="24"/>
            </w:rPr>
          </w:rPrChange>
        </w:rPr>
        <w:t xml:space="preserve">) was within the range of swimming </w:t>
      </w:r>
      <w:r w:rsidR="00FD11DD" w:rsidRPr="00C05B87">
        <w:rPr>
          <w:rFonts w:ascii="Times New Roman" w:hAnsi="Times New Roman" w:cs="Times New Roman"/>
          <w:color w:val="000000" w:themeColor="text1"/>
          <w:sz w:val="24"/>
          <w:szCs w:val="24"/>
          <w:rPrChange w:id="3351" w:author="Will Taylor Gough" w:date="2020-08-29T17:25:00Z">
            <w:rPr>
              <w:color w:val="000000" w:themeColor="text1"/>
              <w:sz w:val="24"/>
              <w:szCs w:val="24"/>
            </w:rPr>
          </w:rPrChange>
        </w:rPr>
        <w:t>velocities</w:t>
      </w:r>
      <w:r w:rsidRPr="00C05B87">
        <w:rPr>
          <w:rFonts w:ascii="Times New Roman" w:hAnsi="Times New Roman" w:cs="Times New Roman"/>
          <w:color w:val="000000" w:themeColor="text1"/>
          <w:sz w:val="24"/>
          <w:szCs w:val="24"/>
          <w:rPrChange w:id="3352" w:author="Will Taylor Gough" w:date="2020-08-29T17:25:00Z">
            <w:rPr>
              <w:color w:val="000000" w:themeColor="text1"/>
              <w:sz w:val="24"/>
              <w:szCs w:val="24"/>
            </w:rPr>
          </w:rPrChange>
        </w:rPr>
        <w:t xml:space="preserve"> (1.5-2.6 m s</w:t>
      </w:r>
      <w:r w:rsidRPr="00C05B87">
        <w:rPr>
          <w:rFonts w:ascii="Times New Roman" w:hAnsi="Times New Roman" w:cs="Times New Roman"/>
          <w:color w:val="000000" w:themeColor="text1"/>
          <w:sz w:val="24"/>
          <w:szCs w:val="24"/>
          <w:vertAlign w:val="superscript"/>
          <w:rPrChange w:id="3353" w:author="Will Taylor Gough" w:date="2020-08-29T17:25:00Z">
            <w:rPr>
              <w:color w:val="000000" w:themeColor="text1"/>
              <w:sz w:val="24"/>
              <w:szCs w:val="24"/>
              <w:vertAlign w:val="superscript"/>
            </w:rPr>
          </w:rPrChange>
        </w:rPr>
        <w:t>-1</w:t>
      </w:r>
      <w:r w:rsidRPr="00C05B87">
        <w:rPr>
          <w:rFonts w:ascii="Times New Roman" w:hAnsi="Times New Roman" w:cs="Times New Roman"/>
          <w:color w:val="000000" w:themeColor="text1"/>
          <w:sz w:val="24"/>
          <w:szCs w:val="24"/>
          <w:rPrChange w:id="3354" w:author="Will Taylor Gough" w:date="2020-08-29T17:25:00Z">
            <w:rPr>
              <w:color w:val="000000" w:themeColor="text1"/>
              <w:sz w:val="24"/>
              <w:szCs w:val="24"/>
            </w:rPr>
          </w:rPrChange>
        </w:rPr>
        <w:t>) for migrating</w:t>
      </w:r>
      <w:r w:rsidR="00C12D59" w:rsidRPr="00C05B87">
        <w:rPr>
          <w:rFonts w:ascii="Times New Roman" w:hAnsi="Times New Roman" w:cs="Times New Roman"/>
          <w:color w:val="000000" w:themeColor="text1"/>
          <w:sz w:val="24"/>
          <w:szCs w:val="24"/>
          <w:rPrChange w:id="3355" w:author="Will Taylor Gough" w:date="2020-08-29T17:25:00Z">
            <w:rPr>
              <w:color w:val="000000" w:themeColor="text1"/>
              <w:sz w:val="24"/>
              <w:szCs w:val="24"/>
            </w:rPr>
          </w:rPrChange>
        </w:rPr>
        <w:t xml:space="preserve"> </w:t>
      </w:r>
      <w:r w:rsidR="002C0D3F" w:rsidRPr="00C05B87">
        <w:rPr>
          <w:rFonts w:ascii="Times New Roman" w:hAnsi="Times New Roman" w:cs="Times New Roman"/>
          <w:color w:val="000000" w:themeColor="text1"/>
          <w:sz w:val="24"/>
          <w:szCs w:val="24"/>
          <w:rPrChange w:id="3356" w:author="Will Taylor Gough" w:date="2020-08-29T17:25:00Z">
            <w:rPr>
              <w:color w:val="000000" w:themeColor="text1"/>
              <w:sz w:val="24"/>
              <w:szCs w:val="24"/>
            </w:rPr>
          </w:rPrChange>
        </w:rPr>
        <w:t>Antarctic</w:t>
      </w:r>
      <w:r w:rsidRPr="00C05B87">
        <w:rPr>
          <w:rFonts w:ascii="Times New Roman" w:hAnsi="Times New Roman" w:cs="Times New Roman"/>
          <w:color w:val="000000" w:themeColor="text1"/>
          <w:sz w:val="24"/>
          <w:szCs w:val="24"/>
          <w:rPrChange w:id="3357" w:author="Will Taylor Gough" w:date="2020-08-29T17:25:00Z">
            <w:rPr>
              <w:color w:val="000000" w:themeColor="text1"/>
              <w:sz w:val="24"/>
              <w:szCs w:val="24"/>
            </w:rPr>
          </w:rPrChange>
        </w:rPr>
        <w:t xml:space="preserve"> minke whales (Williamson, 1972). Correspondingly, the swimming velocity for maximum </w:t>
      </w:r>
      <w:del w:id="3358" w:author="Will Taylor Gough" w:date="2020-08-29T17:18:00Z">
        <w:r w:rsidRPr="00C05B87" w:rsidDel="00216C38">
          <w:rPr>
            <w:rFonts w:ascii="Times New Roman" w:hAnsi="Times New Roman" w:cs="Times New Roman"/>
            <w:color w:val="000000" w:themeColor="text1"/>
            <w:sz w:val="24"/>
            <w:szCs w:val="24"/>
            <w:rPrChange w:id="3359" w:author="Will Taylor Gough" w:date="2020-08-29T17:25:00Z">
              <w:rPr>
                <w:color w:val="000000" w:themeColor="text1"/>
                <w:sz w:val="24"/>
                <w:szCs w:val="24"/>
              </w:rPr>
            </w:rPrChange>
          </w:rPr>
          <w:delText>propulsive</w:delText>
        </w:r>
      </w:del>
      <w:ins w:id="3360" w:author="Will Taylor Gough" w:date="2020-08-29T17:18:00Z">
        <w:r w:rsidR="00216C38" w:rsidRPr="00C05B87">
          <w:rPr>
            <w:rFonts w:ascii="Times New Roman" w:hAnsi="Times New Roman" w:cs="Times New Roman"/>
            <w:color w:val="000000" w:themeColor="text1"/>
            <w:sz w:val="24"/>
            <w:szCs w:val="24"/>
            <w:rPrChange w:id="3361" w:author="Will Taylor Gough" w:date="2020-08-29T17:25:00Z">
              <w:rPr>
                <w:color w:val="000000" w:themeColor="text1"/>
                <w:sz w:val="24"/>
                <w:szCs w:val="24"/>
              </w:rPr>
            </w:rPrChange>
          </w:rPr>
          <w:t>Froude</w:t>
        </w:r>
      </w:ins>
      <w:r w:rsidRPr="00C05B87">
        <w:rPr>
          <w:rFonts w:ascii="Times New Roman" w:hAnsi="Times New Roman" w:cs="Times New Roman"/>
          <w:color w:val="000000" w:themeColor="text1"/>
          <w:sz w:val="24"/>
          <w:szCs w:val="24"/>
          <w:rPrChange w:id="3362" w:author="Will Taylor Gough" w:date="2020-08-29T17:25:00Z">
            <w:rPr>
              <w:color w:val="000000" w:themeColor="text1"/>
              <w:sz w:val="24"/>
              <w:szCs w:val="24"/>
            </w:rPr>
          </w:rPrChange>
        </w:rPr>
        <w:t xml:space="preserve"> efficiency of the blue whale (2.02 m s</w:t>
      </w:r>
      <w:r w:rsidRPr="00C05B87">
        <w:rPr>
          <w:rFonts w:ascii="Times New Roman" w:hAnsi="Times New Roman" w:cs="Times New Roman"/>
          <w:color w:val="000000" w:themeColor="text1"/>
          <w:sz w:val="24"/>
          <w:szCs w:val="24"/>
          <w:vertAlign w:val="superscript"/>
          <w:rPrChange w:id="3363" w:author="Will Taylor Gough" w:date="2020-08-29T17:25:00Z">
            <w:rPr>
              <w:color w:val="000000" w:themeColor="text1"/>
              <w:sz w:val="24"/>
              <w:szCs w:val="24"/>
              <w:vertAlign w:val="superscript"/>
            </w:rPr>
          </w:rPrChange>
        </w:rPr>
        <w:t>-1</w:t>
      </w:r>
      <w:r w:rsidRPr="00C05B87">
        <w:rPr>
          <w:rFonts w:ascii="Times New Roman" w:hAnsi="Times New Roman" w:cs="Times New Roman"/>
          <w:color w:val="000000" w:themeColor="text1"/>
          <w:sz w:val="24"/>
          <w:szCs w:val="24"/>
          <w:rPrChange w:id="3364" w:author="Will Taylor Gough" w:date="2020-08-29T17:25:00Z">
            <w:rPr>
              <w:color w:val="000000" w:themeColor="text1"/>
              <w:sz w:val="24"/>
              <w:szCs w:val="24"/>
            </w:rPr>
          </w:rPrChange>
        </w:rPr>
        <w:t>) and the humpback whale (2.00 m s</w:t>
      </w:r>
      <w:r w:rsidRPr="00C05B87">
        <w:rPr>
          <w:rFonts w:ascii="Times New Roman" w:hAnsi="Times New Roman" w:cs="Times New Roman"/>
          <w:color w:val="000000" w:themeColor="text1"/>
          <w:sz w:val="24"/>
          <w:szCs w:val="24"/>
          <w:vertAlign w:val="superscript"/>
          <w:rPrChange w:id="3365" w:author="Will Taylor Gough" w:date="2020-08-29T17:25:00Z">
            <w:rPr>
              <w:color w:val="000000" w:themeColor="text1"/>
              <w:sz w:val="24"/>
              <w:szCs w:val="24"/>
              <w:vertAlign w:val="superscript"/>
            </w:rPr>
          </w:rPrChange>
        </w:rPr>
        <w:t>-1</w:t>
      </w:r>
      <w:r w:rsidRPr="00C05B87">
        <w:rPr>
          <w:rFonts w:ascii="Times New Roman" w:hAnsi="Times New Roman" w:cs="Times New Roman"/>
          <w:color w:val="000000" w:themeColor="text1"/>
          <w:sz w:val="24"/>
          <w:szCs w:val="24"/>
          <w:rPrChange w:id="3366" w:author="Will Taylor Gough" w:date="2020-08-29T17:25:00Z">
            <w:rPr>
              <w:color w:val="000000" w:themeColor="text1"/>
              <w:sz w:val="24"/>
              <w:szCs w:val="24"/>
            </w:rPr>
          </w:rPrChange>
        </w:rPr>
        <w:t xml:space="preserve">) were within the ranges of migratory velocities of </w:t>
      </w:r>
      <w:r w:rsidRPr="00C05B87">
        <w:rPr>
          <w:rFonts w:ascii="Times New Roman" w:hAnsi="Times New Roman" w:cs="Times New Roman"/>
          <w:color w:val="000000" w:themeColor="text1"/>
          <w:sz w:val="24"/>
          <w:szCs w:val="24"/>
          <w:rPrChange w:id="3367" w:author="Will Taylor Gough" w:date="2020-08-29T17:25:00Z">
            <w:rPr>
              <w:color w:val="000000" w:themeColor="text1"/>
              <w:sz w:val="24"/>
              <w:szCs w:val="24"/>
            </w:rPr>
          </w:rPrChange>
        </w:rPr>
        <w:lastRenderedPageBreak/>
        <w:t>1.5-3.1 m s</w:t>
      </w:r>
      <w:r w:rsidRPr="00C05B87">
        <w:rPr>
          <w:rFonts w:ascii="Times New Roman" w:hAnsi="Times New Roman" w:cs="Times New Roman"/>
          <w:color w:val="000000" w:themeColor="text1"/>
          <w:sz w:val="24"/>
          <w:szCs w:val="24"/>
          <w:vertAlign w:val="superscript"/>
          <w:rPrChange w:id="3368" w:author="Will Taylor Gough" w:date="2020-08-29T17:25:00Z">
            <w:rPr>
              <w:color w:val="000000" w:themeColor="text1"/>
              <w:sz w:val="24"/>
              <w:szCs w:val="24"/>
              <w:vertAlign w:val="superscript"/>
            </w:rPr>
          </w:rPrChange>
        </w:rPr>
        <w:t>-1</w:t>
      </w:r>
      <w:r w:rsidRPr="00C05B87">
        <w:rPr>
          <w:rFonts w:ascii="Times New Roman" w:hAnsi="Times New Roman" w:cs="Times New Roman"/>
          <w:color w:val="000000" w:themeColor="text1"/>
          <w:sz w:val="24"/>
          <w:szCs w:val="24"/>
          <w:rPrChange w:id="3369" w:author="Will Taylor Gough" w:date="2020-08-29T17:25:00Z">
            <w:rPr>
              <w:color w:val="000000" w:themeColor="text1"/>
              <w:sz w:val="24"/>
              <w:szCs w:val="24"/>
            </w:rPr>
          </w:rPrChange>
        </w:rPr>
        <w:t xml:space="preserve"> (Williamson, 1972) and 1.1-4.0 m s</w:t>
      </w:r>
      <w:r w:rsidRPr="00C05B87">
        <w:rPr>
          <w:rFonts w:ascii="Times New Roman" w:hAnsi="Times New Roman" w:cs="Times New Roman"/>
          <w:color w:val="000000" w:themeColor="text1"/>
          <w:sz w:val="24"/>
          <w:szCs w:val="24"/>
          <w:vertAlign w:val="superscript"/>
          <w:rPrChange w:id="3370" w:author="Will Taylor Gough" w:date="2020-08-29T17:25:00Z">
            <w:rPr>
              <w:color w:val="000000" w:themeColor="text1"/>
              <w:sz w:val="24"/>
              <w:szCs w:val="24"/>
              <w:vertAlign w:val="superscript"/>
            </w:rPr>
          </w:rPrChange>
        </w:rPr>
        <w:t>-1</w:t>
      </w:r>
      <w:r w:rsidRPr="00C05B87">
        <w:rPr>
          <w:rFonts w:ascii="Times New Roman" w:hAnsi="Times New Roman" w:cs="Times New Roman"/>
          <w:color w:val="000000" w:themeColor="text1"/>
          <w:sz w:val="24"/>
          <w:szCs w:val="24"/>
          <w:rPrChange w:id="3371" w:author="Will Taylor Gough" w:date="2020-08-29T17:25:00Z">
            <w:rPr>
              <w:color w:val="000000" w:themeColor="text1"/>
              <w:sz w:val="24"/>
              <w:szCs w:val="24"/>
            </w:rPr>
          </w:rPrChange>
        </w:rPr>
        <w:t xml:space="preserve"> (Chittleborough, 1953; Williamson, 1972), respectively.</w:t>
      </w:r>
    </w:p>
    <w:p w14:paraId="55AB54FF" w14:textId="4F8099DB" w:rsidR="002F2FFE" w:rsidRPr="00C05B87" w:rsidRDefault="00BA248B" w:rsidP="00C05B87">
      <w:pPr>
        <w:shd w:val="clear" w:color="auto" w:fill="FFFFFF"/>
        <w:spacing w:line="480" w:lineRule="auto"/>
        <w:ind w:firstLine="720"/>
        <w:rPr>
          <w:rFonts w:ascii="Times New Roman" w:hAnsi="Times New Roman" w:cs="Times New Roman"/>
          <w:color w:val="000000" w:themeColor="text1"/>
          <w:sz w:val="24"/>
          <w:szCs w:val="24"/>
          <w:rPrChange w:id="3372" w:author="Will Taylor Gough" w:date="2020-08-29T17:25:00Z">
            <w:rPr>
              <w:color w:val="000000" w:themeColor="text1"/>
              <w:sz w:val="24"/>
              <w:szCs w:val="24"/>
            </w:rPr>
          </w:rPrChange>
        </w:rPr>
        <w:pPrChange w:id="3373" w:author="Will Taylor Gough" w:date="2020-08-29T17:27:00Z">
          <w:pPr>
            <w:shd w:val="clear" w:color="auto" w:fill="FFFFFF"/>
            <w:spacing w:line="240" w:lineRule="auto"/>
            <w:ind w:firstLine="720"/>
          </w:pPr>
        </w:pPrChange>
      </w:pPr>
      <w:r w:rsidRPr="00C05B87">
        <w:rPr>
          <w:rFonts w:ascii="Times New Roman" w:hAnsi="Times New Roman" w:cs="Times New Roman"/>
          <w:color w:val="000000" w:themeColor="text1"/>
          <w:sz w:val="24"/>
          <w:szCs w:val="24"/>
          <w:rPrChange w:id="3374" w:author="Will Taylor Gough" w:date="2020-08-29T17:25:00Z">
            <w:rPr>
              <w:color w:val="000000" w:themeColor="text1"/>
              <w:sz w:val="24"/>
              <w:szCs w:val="24"/>
            </w:rPr>
          </w:rPrChange>
        </w:rPr>
        <w:t xml:space="preserve">Our results show that </w:t>
      </w:r>
      <w:del w:id="3375" w:author="Will Taylor Gough" w:date="2020-08-29T17:18:00Z">
        <w:r w:rsidRPr="00C05B87" w:rsidDel="00216C38">
          <w:rPr>
            <w:rFonts w:ascii="Times New Roman" w:hAnsi="Times New Roman" w:cs="Times New Roman"/>
            <w:color w:val="000000" w:themeColor="text1"/>
            <w:sz w:val="24"/>
            <w:szCs w:val="24"/>
            <w:rPrChange w:id="3376" w:author="Will Taylor Gough" w:date="2020-08-29T17:25:00Z">
              <w:rPr>
                <w:color w:val="000000" w:themeColor="text1"/>
                <w:sz w:val="24"/>
                <w:szCs w:val="24"/>
              </w:rPr>
            </w:rPrChange>
          </w:rPr>
          <w:delText>propulsive</w:delText>
        </w:r>
      </w:del>
      <w:ins w:id="3377" w:author="Will Taylor Gough" w:date="2020-08-29T17:18:00Z">
        <w:r w:rsidR="00216C38" w:rsidRPr="00C05B87">
          <w:rPr>
            <w:rFonts w:ascii="Times New Roman" w:hAnsi="Times New Roman" w:cs="Times New Roman"/>
            <w:color w:val="000000" w:themeColor="text1"/>
            <w:sz w:val="24"/>
            <w:szCs w:val="24"/>
            <w:rPrChange w:id="3378" w:author="Will Taylor Gough" w:date="2020-08-29T17:25:00Z">
              <w:rPr>
                <w:color w:val="000000" w:themeColor="text1"/>
                <w:sz w:val="24"/>
                <w:szCs w:val="24"/>
              </w:rPr>
            </w:rPrChange>
          </w:rPr>
          <w:t>Froude</w:t>
        </w:r>
      </w:ins>
      <w:r w:rsidRPr="00C05B87">
        <w:rPr>
          <w:rFonts w:ascii="Times New Roman" w:hAnsi="Times New Roman" w:cs="Times New Roman"/>
          <w:color w:val="000000" w:themeColor="text1"/>
          <w:sz w:val="24"/>
          <w:szCs w:val="24"/>
          <w:rPrChange w:id="3379" w:author="Will Taylor Gough" w:date="2020-08-29T17:25:00Z">
            <w:rPr>
              <w:color w:val="000000" w:themeColor="text1"/>
              <w:sz w:val="24"/>
              <w:szCs w:val="24"/>
            </w:rPr>
          </w:rPrChange>
        </w:rPr>
        <w:t xml:space="preserve"> efficiency increases </w:t>
      </w:r>
      <w:ins w:id="3380" w:author="Will Taylor Gough" w:date="2020-08-29T17:01:00Z">
        <w:r w:rsidR="006237A6" w:rsidRPr="00C05B87">
          <w:rPr>
            <w:rFonts w:ascii="Times New Roman" w:hAnsi="Times New Roman" w:cs="Times New Roman"/>
            <w:color w:val="000000" w:themeColor="text1"/>
            <w:sz w:val="24"/>
            <w:szCs w:val="24"/>
            <w:rPrChange w:id="3381" w:author="Will Taylor Gough" w:date="2020-08-29T17:25:00Z">
              <w:rPr>
                <w:color w:val="000000" w:themeColor="text1"/>
                <w:sz w:val="24"/>
                <w:szCs w:val="24"/>
              </w:rPr>
            </w:rPrChange>
          </w:rPr>
          <w:t>rapidly below ~2 m s</w:t>
        </w:r>
        <w:r w:rsidR="006237A6" w:rsidRPr="00C05B87">
          <w:rPr>
            <w:rFonts w:ascii="Times New Roman" w:hAnsi="Times New Roman" w:cs="Times New Roman"/>
            <w:color w:val="000000" w:themeColor="text1"/>
            <w:sz w:val="24"/>
            <w:szCs w:val="24"/>
            <w:vertAlign w:val="superscript"/>
            <w:rPrChange w:id="3382" w:author="Will Taylor Gough" w:date="2020-08-29T17:25:00Z">
              <w:rPr>
                <w:color w:val="000000" w:themeColor="text1"/>
                <w:sz w:val="24"/>
                <w:szCs w:val="24"/>
              </w:rPr>
            </w:rPrChange>
          </w:rPr>
          <w:t>-1</w:t>
        </w:r>
      </w:ins>
      <w:ins w:id="3383" w:author="Will Taylor Gough" w:date="2020-08-29T17:02:00Z">
        <w:r w:rsidR="001A2550" w:rsidRPr="00C05B87">
          <w:rPr>
            <w:rFonts w:ascii="Times New Roman" w:hAnsi="Times New Roman" w:cs="Times New Roman"/>
            <w:color w:val="000000" w:themeColor="text1"/>
            <w:sz w:val="24"/>
            <w:szCs w:val="24"/>
            <w:rPrChange w:id="3384" w:author="Will Taylor Gough" w:date="2020-08-29T17:25:00Z">
              <w:rPr>
                <w:color w:val="000000" w:themeColor="text1"/>
                <w:sz w:val="24"/>
                <w:szCs w:val="24"/>
              </w:rPr>
            </w:rPrChange>
          </w:rPr>
          <w:t xml:space="preserve"> and </w:t>
        </w:r>
      </w:ins>
      <w:ins w:id="3385" w:author="Will Taylor Gough" w:date="2020-08-29T18:21:00Z">
        <w:r w:rsidR="009935C4">
          <w:rPr>
            <w:rFonts w:ascii="Times New Roman" w:hAnsi="Times New Roman" w:cs="Times New Roman"/>
            <w:color w:val="000000" w:themeColor="text1"/>
            <w:sz w:val="24"/>
            <w:szCs w:val="24"/>
          </w:rPr>
          <w:t>plateaus</w:t>
        </w:r>
      </w:ins>
      <w:ins w:id="3386" w:author="Will Taylor Gough" w:date="2020-08-29T17:02:00Z">
        <w:r w:rsidR="006237A6" w:rsidRPr="00C05B87">
          <w:rPr>
            <w:rFonts w:ascii="Times New Roman" w:hAnsi="Times New Roman" w:cs="Times New Roman"/>
            <w:color w:val="000000" w:themeColor="text1"/>
            <w:sz w:val="24"/>
            <w:szCs w:val="24"/>
            <w:rPrChange w:id="3387" w:author="Will Taylor Gough" w:date="2020-08-29T17:25:00Z">
              <w:rPr>
                <w:color w:val="000000" w:themeColor="text1"/>
                <w:sz w:val="24"/>
                <w:szCs w:val="24"/>
              </w:rPr>
            </w:rPrChange>
          </w:rPr>
          <w:t>, which</w:t>
        </w:r>
      </w:ins>
      <w:del w:id="3388" w:author="Will Taylor Gough" w:date="2020-08-29T16:01:00Z">
        <w:r w:rsidRPr="00C05B87" w:rsidDel="0084467C">
          <w:rPr>
            <w:rFonts w:ascii="Times New Roman" w:hAnsi="Times New Roman" w:cs="Times New Roman"/>
            <w:color w:val="000000" w:themeColor="text1"/>
            <w:sz w:val="24"/>
            <w:szCs w:val="24"/>
            <w:rPrChange w:id="3389" w:author="Will Taylor Gough" w:date="2020-08-29T17:25:00Z">
              <w:rPr>
                <w:color w:val="000000" w:themeColor="text1"/>
                <w:sz w:val="24"/>
                <w:szCs w:val="24"/>
              </w:rPr>
            </w:rPrChange>
          </w:rPr>
          <w:delText>with incre</w:delText>
        </w:r>
        <w:r w:rsidR="002F2FFE" w:rsidRPr="00C05B87" w:rsidDel="0084467C">
          <w:rPr>
            <w:rFonts w:ascii="Times New Roman" w:hAnsi="Times New Roman" w:cs="Times New Roman"/>
            <w:color w:val="000000" w:themeColor="text1"/>
            <w:sz w:val="24"/>
            <w:szCs w:val="24"/>
            <w:rPrChange w:id="3390" w:author="Will Taylor Gough" w:date="2020-08-29T17:25:00Z">
              <w:rPr>
                <w:color w:val="000000" w:themeColor="text1"/>
                <w:sz w:val="24"/>
                <w:szCs w:val="24"/>
              </w:rPr>
            </w:rPrChange>
          </w:rPr>
          <w:delText>asing swimming speed</w:delText>
        </w:r>
      </w:del>
      <w:ins w:id="3391" w:author="Will Taylor Gough" w:date="2020-08-29T17:02:00Z">
        <w:r w:rsidR="006237A6" w:rsidRPr="00C05B87">
          <w:rPr>
            <w:rFonts w:ascii="Times New Roman" w:hAnsi="Times New Roman" w:cs="Times New Roman"/>
            <w:color w:val="000000" w:themeColor="text1"/>
            <w:sz w:val="24"/>
            <w:szCs w:val="24"/>
            <w:rPrChange w:id="3392" w:author="Will Taylor Gough" w:date="2020-08-29T17:25:00Z">
              <w:rPr>
                <w:color w:val="000000" w:themeColor="text1"/>
                <w:sz w:val="24"/>
                <w:szCs w:val="24"/>
              </w:rPr>
            </w:rPrChange>
          </w:rPr>
          <w:t xml:space="preserve"> broadly agrees </w:t>
        </w:r>
      </w:ins>
      <w:ins w:id="3393" w:author="Will Taylor Gough" w:date="2020-08-29T15:57:00Z">
        <w:r w:rsidR="002514B7" w:rsidRPr="00C05B87">
          <w:rPr>
            <w:rFonts w:ascii="Times New Roman" w:hAnsi="Times New Roman" w:cs="Times New Roman"/>
            <w:color w:val="000000" w:themeColor="text1"/>
            <w:sz w:val="24"/>
            <w:szCs w:val="24"/>
            <w:rPrChange w:id="3394" w:author="Will Taylor Gough" w:date="2020-08-29T17:25:00Z">
              <w:rPr>
                <w:color w:val="000000" w:themeColor="text1"/>
                <w:sz w:val="24"/>
                <w:szCs w:val="24"/>
              </w:rPr>
            </w:rPrChange>
          </w:rPr>
          <w:t>with</w:t>
        </w:r>
      </w:ins>
      <w:ins w:id="3395" w:author="Will Taylor Gough" w:date="2020-08-29T16:01:00Z">
        <w:r w:rsidR="0084467C" w:rsidRPr="00C05B87">
          <w:rPr>
            <w:rFonts w:ascii="Times New Roman" w:hAnsi="Times New Roman" w:cs="Times New Roman"/>
            <w:color w:val="000000" w:themeColor="text1"/>
            <w:sz w:val="24"/>
            <w:szCs w:val="24"/>
            <w:rPrChange w:id="3396" w:author="Will Taylor Gough" w:date="2020-08-29T17:25:00Z">
              <w:rPr>
                <w:color w:val="000000" w:themeColor="text1"/>
                <w:sz w:val="24"/>
                <w:szCs w:val="24"/>
              </w:rPr>
            </w:rPrChange>
          </w:rPr>
          <w:t xml:space="preserve"> </w:t>
        </w:r>
      </w:ins>
      <w:ins w:id="3397" w:author="Will Taylor Gough" w:date="2020-08-29T17:02:00Z">
        <w:r w:rsidR="006237A6" w:rsidRPr="00C05B87">
          <w:rPr>
            <w:rFonts w:ascii="Times New Roman" w:hAnsi="Times New Roman" w:cs="Times New Roman"/>
            <w:color w:val="000000" w:themeColor="text1"/>
            <w:sz w:val="24"/>
            <w:szCs w:val="24"/>
            <w:rPrChange w:id="3398" w:author="Will Taylor Gough" w:date="2020-08-29T17:25:00Z">
              <w:rPr>
                <w:color w:val="000000" w:themeColor="text1"/>
                <w:sz w:val="24"/>
                <w:szCs w:val="24"/>
              </w:rPr>
            </w:rPrChange>
          </w:rPr>
          <w:t xml:space="preserve">the results from </w:t>
        </w:r>
      </w:ins>
      <w:del w:id="3399" w:author="Will Taylor Gough" w:date="2020-08-29T15:57:00Z">
        <w:r w:rsidR="002F2FFE" w:rsidRPr="00C05B87" w:rsidDel="00A05EAB">
          <w:rPr>
            <w:rFonts w:ascii="Times New Roman" w:hAnsi="Times New Roman" w:cs="Times New Roman"/>
            <w:color w:val="000000" w:themeColor="text1"/>
            <w:sz w:val="24"/>
            <w:szCs w:val="24"/>
            <w:rPrChange w:id="3400" w:author="Will Taylor Gough" w:date="2020-08-29T17:25:00Z">
              <w:rPr>
                <w:color w:val="000000" w:themeColor="text1"/>
                <w:sz w:val="24"/>
                <w:szCs w:val="24"/>
              </w:rPr>
            </w:rPrChange>
          </w:rPr>
          <w:delText>.</w:delText>
        </w:r>
      </w:del>
      <w:del w:id="3401" w:author="Will Taylor Gough" w:date="2020-08-29T16:02:00Z">
        <w:r w:rsidR="002F2FFE" w:rsidRPr="00C05B87" w:rsidDel="0084467C">
          <w:rPr>
            <w:rFonts w:ascii="Times New Roman" w:hAnsi="Times New Roman" w:cs="Times New Roman"/>
            <w:color w:val="000000" w:themeColor="text1"/>
            <w:sz w:val="24"/>
            <w:szCs w:val="24"/>
            <w:rPrChange w:id="3402" w:author="Will Taylor Gough" w:date="2020-08-29T17:25:00Z">
              <w:rPr>
                <w:color w:val="000000" w:themeColor="text1"/>
                <w:sz w:val="24"/>
                <w:szCs w:val="24"/>
              </w:rPr>
            </w:rPrChange>
          </w:rPr>
          <w:delText xml:space="preserve"> </w:delText>
        </w:r>
      </w:del>
      <w:del w:id="3403" w:author="Will Taylor Gough" w:date="2020-08-29T15:57:00Z">
        <w:r w:rsidR="002F2FFE" w:rsidRPr="00C05B87" w:rsidDel="00A05EAB">
          <w:rPr>
            <w:rFonts w:ascii="Times New Roman" w:hAnsi="Times New Roman" w:cs="Times New Roman"/>
            <w:color w:val="000000" w:themeColor="text1"/>
            <w:sz w:val="24"/>
            <w:szCs w:val="24"/>
            <w:rPrChange w:id="3404" w:author="Will Taylor Gough" w:date="2020-08-29T17:25:00Z">
              <w:rPr>
                <w:color w:val="000000" w:themeColor="text1"/>
                <w:sz w:val="24"/>
                <w:szCs w:val="24"/>
              </w:rPr>
            </w:rPrChange>
          </w:rPr>
          <w:delText xml:space="preserve">Similar to </w:delText>
        </w:r>
      </w:del>
      <w:r w:rsidR="002F2FFE" w:rsidRPr="00C05B87">
        <w:rPr>
          <w:rFonts w:ascii="Times New Roman" w:hAnsi="Times New Roman" w:cs="Times New Roman"/>
          <w:color w:val="000000" w:themeColor="text1"/>
          <w:sz w:val="24"/>
          <w:szCs w:val="24"/>
          <w:rPrChange w:id="3405" w:author="Will Taylor Gough" w:date="2020-08-29T17:25:00Z">
            <w:rPr>
              <w:color w:val="000000" w:themeColor="text1"/>
              <w:sz w:val="24"/>
              <w:szCs w:val="24"/>
            </w:rPr>
          </w:rPrChange>
        </w:rPr>
        <w:t>Fish (1998)</w:t>
      </w:r>
      <w:ins w:id="3406" w:author="Will Taylor Gough" w:date="2020-08-29T16:26:00Z">
        <w:r w:rsidR="002514B7" w:rsidRPr="00C05B87">
          <w:rPr>
            <w:rFonts w:ascii="Times New Roman" w:hAnsi="Times New Roman" w:cs="Times New Roman"/>
            <w:color w:val="000000" w:themeColor="text1"/>
            <w:sz w:val="24"/>
            <w:szCs w:val="24"/>
            <w:rPrChange w:id="3407" w:author="Will Taylor Gough" w:date="2020-08-29T17:25:00Z">
              <w:rPr>
                <w:color w:val="000000" w:themeColor="text1"/>
                <w:sz w:val="24"/>
                <w:szCs w:val="24"/>
              </w:rPr>
            </w:rPrChange>
          </w:rPr>
          <w:t xml:space="preserve"> </w:t>
        </w:r>
      </w:ins>
      <w:ins w:id="3408" w:author="Will Taylor Gough" w:date="2020-08-29T17:02:00Z">
        <w:r w:rsidR="006237A6" w:rsidRPr="00C05B87">
          <w:rPr>
            <w:rFonts w:ascii="Times New Roman" w:hAnsi="Times New Roman" w:cs="Times New Roman"/>
            <w:color w:val="000000" w:themeColor="text1"/>
            <w:sz w:val="24"/>
            <w:szCs w:val="24"/>
            <w:rPrChange w:id="3409" w:author="Will Taylor Gough" w:date="2020-08-29T17:25:00Z">
              <w:rPr>
                <w:color w:val="000000" w:themeColor="text1"/>
                <w:sz w:val="24"/>
                <w:szCs w:val="24"/>
              </w:rPr>
            </w:rPrChange>
          </w:rPr>
          <w:t>for</w:t>
        </w:r>
      </w:ins>
      <w:del w:id="3410" w:author="Will Taylor Gough" w:date="2020-08-29T15:57:00Z">
        <w:r w:rsidR="002F2FFE" w:rsidRPr="00C05B87" w:rsidDel="0084467C">
          <w:rPr>
            <w:rFonts w:ascii="Times New Roman" w:hAnsi="Times New Roman" w:cs="Times New Roman"/>
            <w:color w:val="000000" w:themeColor="text1"/>
            <w:sz w:val="24"/>
            <w:szCs w:val="24"/>
            <w:rPrChange w:id="3411" w:author="Will Taylor Gough" w:date="2020-08-29T17:25:00Z">
              <w:rPr>
                <w:color w:val="000000" w:themeColor="text1"/>
                <w:sz w:val="24"/>
                <w:szCs w:val="24"/>
              </w:rPr>
            </w:rPrChange>
          </w:rPr>
          <w:delText>,</w:delText>
        </w:r>
      </w:del>
      <w:del w:id="3412" w:author="Will Taylor Gough" w:date="2020-08-29T17:02:00Z">
        <w:r w:rsidR="002F2FFE" w:rsidRPr="00C05B87" w:rsidDel="006237A6">
          <w:rPr>
            <w:rFonts w:ascii="Times New Roman" w:hAnsi="Times New Roman" w:cs="Times New Roman"/>
            <w:color w:val="000000" w:themeColor="text1"/>
            <w:sz w:val="24"/>
            <w:szCs w:val="24"/>
            <w:rPrChange w:id="3413" w:author="Will Taylor Gough" w:date="2020-08-29T17:25:00Z">
              <w:rPr>
                <w:color w:val="000000" w:themeColor="text1"/>
                <w:sz w:val="24"/>
                <w:szCs w:val="24"/>
              </w:rPr>
            </w:rPrChange>
          </w:rPr>
          <w:delText xml:space="preserve"> propulsive efficiency increased with swimming speed up to a plateau</w:delText>
        </w:r>
      </w:del>
      <w:ins w:id="3414" w:author="Will Taylor Gough" w:date="2020-08-29T17:02:00Z">
        <w:r w:rsidR="006237A6" w:rsidRPr="00C05B87">
          <w:rPr>
            <w:rFonts w:ascii="Times New Roman" w:hAnsi="Times New Roman" w:cs="Times New Roman"/>
            <w:color w:val="000000" w:themeColor="text1"/>
            <w:sz w:val="24"/>
            <w:szCs w:val="24"/>
            <w:rPrChange w:id="3415" w:author="Will Taylor Gough" w:date="2020-08-29T17:25:00Z">
              <w:rPr>
                <w:color w:val="000000" w:themeColor="text1"/>
                <w:sz w:val="24"/>
                <w:szCs w:val="24"/>
              </w:rPr>
            </w:rPrChange>
          </w:rPr>
          <w:t xml:space="preserve"> </w:t>
        </w:r>
      </w:ins>
      <w:ins w:id="3416" w:author="Will Taylor Gough" w:date="2020-08-29T15:57:00Z">
        <w:r w:rsidR="0084467C" w:rsidRPr="00C05B87">
          <w:rPr>
            <w:rFonts w:ascii="Times New Roman" w:hAnsi="Times New Roman" w:cs="Times New Roman"/>
            <w:color w:val="000000" w:themeColor="text1"/>
            <w:sz w:val="24"/>
            <w:szCs w:val="24"/>
            <w:rPrChange w:id="3417" w:author="Will Taylor Gough" w:date="2020-08-29T17:25:00Z">
              <w:rPr>
                <w:color w:val="000000" w:themeColor="text1"/>
                <w:sz w:val="24"/>
                <w:szCs w:val="24"/>
              </w:rPr>
            </w:rPrChange>
          </w:rPr>
          <w:t>ontocetes</w:t>
        </w:r>
      </w:ins>
      <w:ins w:id="3418" w:author="Will Taylor Gough" w:date="2020-08-29T16:02:00Z">
        <w:r w:rsidR="0084467C" w:rsidRPr="00C05B87">
          <w:rPr>
            <w:rFonts w:ascii="Times New Roman" w:hAnsi="Times New Roman" w:cs="Times New Roman"/>
            <w:color w:val="000000" w:themeColor="text1"/>
            <w:sz w:val="24"/>
            <w:szCs w:val="24"/>
            <w:rPrChange w:id="3419" w:author="Will Taylor Gough" w:date="2020-08-29T17:25:00Z">
              <w:rPr>
                <w:color w:val="000000" w:themeColor="text1"/>
                <w:sz w:val="24"/>
                <w:szCs w:val="24"/>
              </w:rPr>
            </w:rPrChange>
          </w:rPr>
          <w:t xml:space="preserve">. </w:t>
        </w:r>
      </w:ins>
      <w:ins w:id="3420" w:author="Will Taylor Gough" w:date="2020-08-29T17:03:00Z">
        <w:r w:rsidR="006237A6" w:rsidRPr="00C05B87">
          <w:rPr>
            <w:rFonts w:ascii="Times New Roman" w:hAnsi="Times New Roman" w:cs="Times New Roman"/>
            <w:color w:val="000000" w:themeColor="text1"/>
            <w:sz w:val="24"/>
            <w:szCs w:val="24"/>
            <w:rPrChange w:id="3421" w:author="Will Taylor Gough" w:date="2020-08-29T17:25:00Z">
              <w:rPr>
                <w:color w:val="000000" w:themeColor="text1"/>
                <w:sz w:val="24"/>
                <w:szCs w:val="24"/>
              </w:rPr>
            </w:rPrChange>
          </w:rPr>
          <w:t xml:space="preserve">In contrast with their data, we found that Froude efficiency tapers off above </w:t>
        </w:r>
      </w:ins>
      <w:ins w:id="3422" w:author="Will Taylor Gough" w:date="2020-08-29T17:09:00Z">
        <w:r w:rsidR="001A2550" w:rsidRPr="00C05B87">
          <w:rPr>
            <w:rFonts w:ascii="Times New Roman" w:hAnsi="Times New Roman" w:cs="Times New Roman"/>
            <w:color w:val="000000" w:themeColor="text1"/>
            <w:sz w:val="24"/>
            <w:szCs w:val="24"/>
            <w:rPrChange w:id="3423" w:author="Will Taylor Gough" w:date="2020-08-29T17:25:00Z">
              <w:rPr>
                <w:color w:val="000000" w:themeColor="text1"/>
                <w:sz w:val="24"/>
                <w:szCs w:val="24"/>
              </w:rPr>
            </w:rPrChange>
          </w:rPr>
          <w:t>~</w:t>
        </w:r>
      </w:ins>
      <w:ins w:id="3424" w:author="Will Taylor Gough" w:date="2020-08-29T17:03:00Z">
        <w:r w:rsidR="006237A6" w:rsidRPr="00C05B87">
          <w:rPr>
            <w:rFonts w:ascii="Times New Roman" w:hAnsi="Times New Roman" w:cs="Times New Roman"/>
            <w:color w:val="000000" w:themeColor="text1"/>
            <w:sz w:val="24"/>
            <w:szCs w:val="24"/>
            <w:rPrChange w:id="3425" w:author="Will Taylor Gough" w:date="2020-08-29T17:25:00Z">
              <w:rPr>
                <w:color w:val="000000" w:themeColor="text1"/>
                <w:sz w:val="24"/>
                <w:szCs w:val="24"/>
              </w:rPr>
            </w:rPrChange>
          </w:rPr>
          <w:t>5 m s</w:t>
        </w:r>
        <w:r w:rsidR="006237A6" w:rsidRPr="00C05B87">
          <w:rPr>
            <w:rFonts w:ascii="Times New Roman" w:hAnsi="Times New Roman" w:cs="Times New Roman"/>
            <w:color w:val="000000" w:themeColor="text1"/>
            <w:sz w:val="24"/>
            <w:szCs w:val="24"/>
            <w:vertAlign w:val="superscript"/>
            <w:rPrChange w:id="3426" w:author="Will Taylor Gough" w:date="2020-08-29T17:25:00Z">
              <w:rPr>
                <w:color w:val="000000" w:themeColor="text1"/>
                <w:sz w:val="24"/>
                <w:szCs w:val="24"/>
                <w:vertAlign w:val="superscript"/>
              </w:rPr>
            </w:rPrChange>
          </w:rPr>
          <w:t>-1</w:t>
        </w:r>
        <w:r w:rsidR="006237A6" w:rsidRPr="00C05B87">
          <w:rPr>
            <w:rFonts w:ascii="Times New Roman" w:hAnsi="Times New Roman" w:cs="Times New Roman"/>
            <w:color w:val="000000" w:themeColor="text1"/>
            <w:sz w:val="24"/>
            <w:szCs w:val="24"/>
            <w:rPrChange w:id="3427" w:author="Will Taylor Gough" w:date="2020-08-29T17:25:00Z">
              <w:rPr>
                <w:color w:val="000000" w:themeColor="text1"/>
                <w:sz w:val="24"/>
                <w:szCs w:val="24"/>
              </w:rPr>
            </w:rPrChange>
          </w:rPr>
          <w:t xml:space="preserve"> during lunge-associated swimming, but not routine swimming.</w:t>
        </w:r>
      </w:ins>
      <w:ins w:id="3428" w:author="Will Taylor Gough" w:date="2020-08-29T17:04:00Z">
        <w:r w:rsidR="006237A6" w:rsidRPr="00C05B87">
          <w:rPr>
            <w:rFonts w:ascii="Times New Roman" w:hAnsi="Times New Roman" w:cs="Times New Roman"/>
            <w:color w:val="000000" w:themeColor="text1"/>
            <w:sz w:val="24"/>
            <w:szCs w:val="24"/>
            <w:rPrChange w:id="3429" w:author="Will Taylor Gough" w:date="2020-08-29T17:25:00Z">
              <w:rPr>
                <w:color w:val="000000" w:themeColor="text1"/>
                <w:sz w:val="24"/>
                <w:szCs w:val="24"/>
              </w:rPr>
            </w:rPrChange>
          </w:rPr>
          <w:t xml:space="preserve"> This could be an artifact of our dataset having fewer lunge-associated tailbeats or could suggest a kinematic shift between the two swimming modes </w:t>
        </w:r>
      </w:ins>
      <w:ins w:id="3430" w:author="Will Taylor Gough" w:date="2020-08-29T17:05:00Z">
        <w:r w:rsidR="006237A6" w:rsidRPr="00C05B87">
          <w:rPr>
            <w:rFonts w:ascii="Times New Roman" w:hAnsi="Times New Roman" w:cs="Times New Roman"/>
            <w:color w:val="000000" w:themeColor="text1"/>
            <w:sz w:val="24"/>
            <w:szCs w:val="24"/>
            <w:rPrChange w:id="3431" w:author="Will Taylor Gough" w:date="2020-08-29T17:25:00Z">
              <w:rPr>
                <w:color w:val="000000" w:themeColor="text1"/>
                <w:sz w:val="24"/>
                <w:szCs w:val="24"/>
              </w:rPr>
            </w:rPrChange>
          </w:rPr>
          <w:t>–</w:t>
        </w:r>
      </w:ins>
      <w:ins w:id="3432" w:author="Will Taylor Gough" w:date="2020-08-29T17:04:00Z">
        <w:r w:rsidR="006237A6" w:rsidRPr="00C05B87">
          <w:rPr>
            <w:rFonts w:ascii="Times New Roman" w:hAnsi="Times New Roman" w:cs="Times New Roman"/>
            <w:color w:val="000000" w:themeColor="text1"/>
            <w:sz w:val="24"/>
            <w:szCs w:val="24"/>
            <w:rPrChange w:id="3433" w:author="Will Taylor Gough" w:date="2020-08-29T17:25:00Z">
              <w:rPr>
                <w:color w:val="000000" w:themeColor="text1"/>
                <w:sz w:val="24"/>
                <w:szCs w:val="24"/>
              </w:rPr>
            </w:rPrChange>
          </w:rPr>
          <w:t xml:space="preserve"> such as a change in the amplitude of heave or angle of attack of the fluke </w:t>
        </w:r>
      </w:ins>
      <w:ins w:id="3434" w:author="Will Taylor Gough" w:date="2020-08-29T17:05:00Z">
        <w:r w:rsidR="006237A6" w:rsidRPr="00C05B87">
          <w:rPr>
            <w:rFonts w:ascii="Times New Roman" w:hAnsi="Times New Roman" w:cs="Times New Roman"/>
            <w:color w:val="000000" w:themeColor="text1"/>
            <w:sz w:val="24"/>
            <w:szCs w:val="24"/>
            <w:rPrChange w:id="3435" w:author="Will Taylor Gough" w:date="2020-08-29T17:25:00Z">
              <w:rPr>
                <w:color w:val="000000" w:themeColor="text1"/>
                <w:sz w:val="24"/>
                <w:szCs w:val="24"/>
              </w:rPr>
            </w:rPrChange>
          </w:rPr>
          <w:t>–</w:t>
        </w:r>
      </w:ins>
      <w:ins w:id="3436" w:author="Will Taylor Gough" w:date="2020-08-29T17:04:00Z">
        <w:r w:rsidR="006237A6" w:rsidRPr="00C05B87">
          <w:rPr>
            <w:rFonts w:ascii="Times New Roman" w:hAnsi="Times New Roman" w:cs="Times New Roman"/>
            <w:color w:val="000000" w:themeColor="text1"/>
            <w:sz w:val="24"/>
            <w:szCs w:val="24"/>
            <w:rPrChange w:id="3437" w:author="Will Taylor Gough" w:date="2020-08-29T17:25:00Z">
              <w:rPr>
                <w:color w:val="000000" w:themeColor="text1"/>
                <w:sz w:val="24"/>
                <w:szCs w:val="24"/>
              </w:rPr>
            </w:rPrChange>
          </w:rPr>
          <w:t xml:space="preserve"> that </w:t>
        </w:r>
      </w:ins>
      <w:ins w:id="3438" w:author="Will Taylor Gough" w:date="2020-08-29T17:05:00Z">
        <w:r w:rsidR="006237A6" w:rsidRPr="00C05B87">
          <w:rPr>
            <w:rFonts w:ascii="Times New Roman" w:hAnsi="Times New Roman" w:cs="Times New Roman"/>
            <w:color w:val="000000" w:themeColor="text1"/>
            <w:sz w:val="24"/>
            <w:szCs w:val="24"/>
            <w:rPrChange w:id="3439" w:author="Will Taylor Gough" w:date="2020-08-29T17:25:00Z">
              <w:rPr>
                <w:color w:val="000000" w:themeColor="text1"/>
                <w:sz w:val="24"/>
                <w:szCs w:val="24"/>
              </w:rPr>
            </w:rPrChange>
          </w:rPr>
          <w:t>is not being accounted for in our estimations</w:t>
        </w:r>
      </w:ins>
      <w:ins w:id="3440" w:author="Will Taylor Gough" w:date="2020-08-29T16:28:00Z">
        <w:r w:rsidR="00037099" w:rsidRPr="00C05B87">
          <w:rPr>
            <w:rFonts w:ascii="Times New Roman" w:hAnsi="Times New Roman" w:cs="Times New Roman"/>
            <w:color w:val="000000" w:themeColor="text1"/>
            <w:sz w:val="24"/>
            <w:szCs w:val="24"/>
            <w:rPrChange w:id="3441" w:author="Will Taylor Gough" w:date="2020-08-29T17:25:00Z">
              <w:rPr>
                <w:color w:val="000000" w:themeColor="text1"/>
                <w:sz w:val="24"/>
                <w:szCs w:val="24"/>
              </w:rPr>
            </w:rPrChange>
          </w:rPr>
          <w:t>.</w:t>
        </w:r>
      </w:ins>
      <w:ins w:id="3442" w:author="Will Taylor Gough" w:date="2020-08-29T17:05:00Z">
        <w:r w:rsidR="001A2550" w:rsidRPr="00C05B87">
          <w:rPr>
            <w:rFonts w:ascii="Times New Roman" w:hAnsi="Times New Roman" w:cs="Times New Roman"/>
            <w:color w:val="000000" w:themeColor="text1"/>
            <w:sz w:val="24"/>
            <w:szCs w:val="24"/>
            <w:rPrChange w:id="3443" w:author="Will Taylor Gough" w:date="2020-08-29T17:25:00Z">
              <w:rPr>
                <w:color w:val="000000" w:themeColor="text1"/>
                <w:sz w:val="24"/>
                <w:szCs w:val="24"/>
              </w:rPr>
            </w:rPrChange>
          </w:rPr>
          <w:t xml:space="preserve"> If the latter is true, the whales could be optimizing for another parameter, such as prey capture efficiency or momentum generation, in exchange for </w:t>
        </w:r>
      </w:ins>
      <w:ins w:id="3444" w:author="Will Taylor Gough" w:date="2020-08-29T17:13:00Z">
        <w:r w:rsidR="001A2550" w:rsidRPr="00C05B87">
          <w:rPr>
            <w:rFonts w:ascii="Times New Roman" w:hAnsi="Times New Roman" w:cs="Times New Roman"/>
            <w:color w:val="000000" w:themeColor="text1"/>
            <w:sz w:val="24"/>
            <w:szCs w:val="24"/>
            <w:rPrChange w:id="3445" w:author="Will Taylor Gough" w:date="2020-08-29T17:25:00Z">
              <w:rPr>
                <w:color w:val="000000" w:themeColor="text1"/>
                <w:sz w:val="24"/>
                <w:szCs w:val="24"/>
              </w:rPr>
            </w:rPrChange>
          </w:rPr>
          <w:t xml:space="preserve">a lower </w:t>
        </w:r>
      </w:ins>
      <w:ins w:id="3446" w:author="Will Taylor Gough" w:date="2020-08-29T17:05:00Z">
        <w:r w:rsidR="001A2550" w:rsidRPr="00C05B87">
          <w:rPr>
            <w:rFonts w:ascii="Times New Roman" w:hAnsi="Times New Roman" w:cs="Times New Roman"/>
            <w:color w:val="000000" w:themeColor="text1"/>
            <w:sz w:val="24"/>
            <w:szCs w:val="24"/>
            <w:rPrChange w:id="3447" w:author="Will Taylor Gough" w:date="2020-08-29T17:25:00Z">
              <w:rPr>
                <w:color w:val="000000" w:themeColor="text1"/>
                <w:sz w:val="24"/>
                <w:szCs w:val="24"/>
              </w:rPr>
            </w:rPrChange>
          </w:rPr>
          <w:t>Froude efficiency</w:t>
        </w:r>
      </w:ins>
      <w:ins w:id="3448" w:author="Will Taylor Gough" w:date="2020-08-29T17:13:00Z">
        <w:r w:rsidR="001A2550" w:rsidRPr="00C05B87">
          <w:rPr>
            <w:rFonts w:ascii="Times New Roman" w:hAnsi="Times New Roman" w:cs="Times New Roman"/>
            <w:color w:val="000000" w:themeColor="text1"/>
            <w:sz w:val="24"/>
            <w:szCs w:val="24"/>
            <w:rPrChange w:id="3449" w:author="Will Taylor Gough" w:date="2020-08-29T17:25:00Z">
              <w:rPr>
                <w:color w:val="000000" w:themeColor="text1"/>
                <w:sz w:val="24"/>
                <w:szCs w:val="24"/>
              </w:rPr>
            </w:rPrChange>
          </w:rPr>
          <w:t xml:space="preserve"> at high speeds</w:t>
        </w:r>
      </w:ins>
      <w:ins w:id="3450" w:author="Will Taylor Gough" w:date="2020-08-29T17:05:00Z">
        <w:r w:rsidR="001A2550" w:rsidRPr="00C05B87">
          <w:rPr>
            <w:rFonts w:ascii="Times New Roman" w:hAnsi="Times New Roman" w:cs="Times New Roman"/>
            <w:color w:val="000000" w:themeColor="text1"/>
            <w:sz w:val="24"/>
            <w:szCs w:val="24"/>
            <w:rPrChange w:id="3451" w:author="Will Taylor Gough" w:date="2020-08-29T17:25:00Z">
              <w:rPr>
                <w:color w:val="000000" w:themeColor="text1"/>
                <w:sz w:val="24"/>
                <w:szCs w:val="24"/>
              </w:rPr>
            </w:rPrChange>
          </w:rPr>
          <w:t>.</w:t>
        </w:r>
      </w:ins>
      <w:del w:id="3452" w:author="Will Taylor Gough" w:date="2020-08-29T15:57:00Z">
        <w:r w:rsidR="002F2FFE" w:rsidRPr="00C05B87" w:rsidDel="0084467C">
          <w:rPr>
            <w:rFonts w:ascii="Times New Roman" w:hAnsi="Times New Roman" w:cs="Times New Roman"/>
            <w:color w:val="000000" w:themeColor="text1"/>
            <w:sz w:val="24"/>
            <w:szCs w:val="24"/>
            <w:rPrChange w:id="3453" w:author="Will Taylor Gough" w:date="2020-08-29T17:25:00Z">
              <w:rPr>
                <w:color w:val="000000" w:themeColor="text1"/>
                <w:sz w:val="24"/>
                <w:szCs w:val="24"/>
              </w:rPr>
            </w:rPrChange>
          </w:rPr>
          <w:delText>.</w:delText>
        </w:r>
      </w:del>
    </w:p>
    <w:p w14:paraId="28E89FDE" w14:textId="04DC03E4" w:rsidR="000F4DE0" w:rsidRPr="00C05B87" w:rsidRDefault="000F4DE0" w:rsidP="00C05B87">
      <w:pPr>
        <w:shd w:val="clear" w:color="auto" w:fill="FFFFFF"/>
        <w:spacing w:line="480" w:lineRule="auto"/>
        <w:ind w:firstLine="720"/>
        <w:rPr>
          <w:rFonts w:ascii="Times New Roman" w:hAnsi="Times New Roman" w:cs="Times New Roman"/>
          <w:color w:val="000000" w:themeColor="text1"/>
          <w:sz w:val="24"/>
          <w:szCs w:val="24"/>
          <w:rPrChange w:id="3454" w:author="Will Taylor Gough" w:date="2020-08-29T17:25:00Z">
            <w:rPr>
              <w:color w:val="000000" w:themeColor="text1"/>
              <w:sz w:val="24"/>
              <w:szCs w:val="24"/>
            </w:rPr>
          </w:rPrChange>
        </w:rPr>
        <w:pPrChange w:id="3455" w:author="Will Taylor Gough" w:date="2020-08-29T17:27:00Z">
          <w:pPr>
            <w:shd w:val="clear" w:color="auto" w:fill="FFFFFF"/>
            <w:spacing w:line="240" w:lineRule="auto"/>
            <w:ind w:firstLine="720"/>
          </w:pPr>
        </w:pPrChange>
      </w:pPr>
      <w:r w:rsidRPr="00C05B87">
        <w:rPr>
          <w:rFonts w:ascii="Times New Roman" w:hAnsi="Times New Roman" w:cs="Times New Roman"/>
          <w:color w:val="000000" w:themeColor="text1"/>
          <w:sz w:val="24"/>
          <w:szCs w:val="24"/>
          <w:rPrChange w:id="3456" w:author="Will Taylor Gough" w:date="2020-08-29T17:25:00Z">
            <w:rPr>
              <w:color w:val="000000" w:themeColor="text1"/>
              <w:sz w:val="24"/>
              <w:szCs w:val="24"/>
            </w:rPr>
          </w:rPrChange>
        </w:rPr>
        <w:t xml:space="preserve">A reduced </w:t>
      </w:r>
      <w:ins w:id="3457" w:author="Will Taylor Gough" w:date="2020-08-29T17:13:00Z">
        <w:r w:rsidR="001A2550" w:rsidRPr="00C05B87">
          <w:rPr>
            <w:rFonts w:ascii="Times New Roman" w:hAnsi="Times New Roman" w:cs="Times New Roman"/>
            <w:color w:val="000000" w:themeColor="text1"/>
            <w:sz w:val="24"/>
            <w:szCs w:val="24"/>
            <w:rPrChange w:id="3458" w:author="Will Taylor Gough" w:date="2020-08-29T17:25:00Z">
              <w:rPr>
                <w:color w:val="000000" w:themeColor="text1"/>
                <w:sz w:val="24"/>
                <w:szCs w:val="24"/>
              </w:rPr>
            </w:rPrChange>
          </w:rPr>
          <w:t>Froude</w:t>
        </w:r>
      </w:ins>
      <w:del w:id="3459" w:author="Will Taylor Gough" w:date="2020-08-29T17:13:00Z">
        <w:r w:rsidRPr="00C05B87" w:rsidDel="001A2550">
          <w:rPr>
            <w:rFonts w:ascii="Times New Roman" w:hAnsi="Times New Roman" w:cs="Times New Roman"/>
            <w:color w:val="000000" w:themeColor="text1"/>
            <w:sz w:val="24"/>
            <w:szCs w:val="24"/>
            <w:rPrChange w:id="3460" w:author="Will Taylor Gough" w:date="2020-08-29T17:25:00Z">
              <w:rPr>
                <w:color w:val="000000" w:themeColor="text1"/>
                <w:sz w:val="24"/>
                <w:szCs w:val="24"/>
              </w:rPr>
            </w:rPrChange>
          </w:rPr>
          <w:delText>propulsive</w:delText>
        </w:r>
      </w:del>
      <w:r w:rsidRPr="00C05B87">
        <w:rPr>
          <w:rFonts w:ascii="Times New Roman" w:hAnsi="Times New Roman" w:cs="Times New Roman"/>
          <w:color w:val="000000" w:themeColor="text1"/>
          <w:sz w:val="24"/>
          <w:szCs w:val="24"/>
          <w:rPrChange w:id="3461" w:author="Will Taylor Gough" w:date="2020-08-29T17:25:00Z">
            <w:rPr>
              <w:color w:val="000000" w:themeColor="text1"/>
              <w:sz w:val="24"/>
              <w:szCs w:val="24"/>
            </w:rPr>
          </w:rPrChange>
        </w:rPr>
        <w:t xml:space="preserve"> efficiency would increase the energetic expenditure when foraging. Such an increase would have consequences to the whale’s energy budget and limit dive duration and associated feeding efficiency</w:t>
      </w:r>
      <w:r w:rsidR="00F0302E" w:rsidRPr="00C05B87">
        <w:rPr>
          <w:rFonts w:ascii="Times New Roman" w:hAnsi="Times New Roman" w:cs="Times New Roman"/>
          <w:color w:val="000000" w:themeColor="text1"/>
          <w:sz w:val="24"/>
          <w:szCs w:val="24"/>
          <w:rPrChange w:id="3462" w:author="Will Taylor Gough" w:date="2020-08-29T17:25:00Z">
            <w:rPr>
              <w:color w:val="000000" w:themeColor="text1"/>
              <w:sz w:val="24"/>
              <w:szCs w:val="24"/>
            </w:rPr>
          </w:rPrChange>
        </w:rPr>
        <w:t xml:space="preserve"> (Croll et al.</w:t>
      </w:r>
      <w:r w:rsidR="00DE2FCD" w:rsidRPr="00C05B87">
        <w:rPr>
          <w:rFonts w:ascii="Times New Roman" w:hAnsi="Times New Roman" w:cs="Times New Roman"/>
          <w:color w:val="000000" w:themeColor="text1"/>
          <w:sz w:val="24"/>
          <w:szCs w:val="24"/>
          <w:rPrChange w:id="3463" w:author="Will Taylor Gough" w:date="2020-08-29T17:25:00Z">
            <w:rPr>
              <w:color w:val="000000" w:themeColor="text1"/>
              <w:sz w:val="24"/>
              <w:szCs w:val="24"/>
            </w:rPr>
          </w:rPrChange>
        </w:rPr>
        <w:t xml:space="preserve"> 2005; </w:t>
      </w:r>
      <w:r w:rsidR="00F0302E" w:rsidRPr="00C05B87">
        <w:rPr>
          <w:rFonts w:ascii="Times New Roman" w:hAnsi="Times New Roman" w:cs="Times New Roman"/>
          <w:color w:val="000000" w:themeColor="text1"/>
          <w:sz w:val="24"/>
          <w:szCs w:val="24"/>
          <w:rPrChange w:id="3464" w:author="Will Taylor Gough" w:date="2020-08-29T17:25:00Z">
            <w:rPr>
              <w:color w:val="000000" w:themeColor="text1"/>
              <w:sz w:val="24"/>
              <w:szCs w:val="24"/>
            </w:rPr>
          </w:rPrChange>
        </w:rPr>
        <w:t xml:space="preserve"> Acevedo-Guitteriez et al</w:t>
      </w:r>
      <w:r w:rsidR="009509C0" w:rsidRPr="00C05B87">
        <w:rPr>
          <w:rFonts w:ascii="Times New Roman" w:hAnsi="Times New Roman" w:cs="Times New Roman"/>
          <w:color w:val="000000" w:themeColor="text1"/>
          <w:sz w:val="24"/>
          <w:szCs w:val="24"/>
          <w:rPrChange w:id="3465" w:author="Will Taylor Gough" w:date="2020-08-29T17:25:00Z">
            <w:rPr>
              <w:color w:val="000000" w:themeColor="text1"/>
              <w:sz w:val="24"/>
              <w:szCs w:val="24"/>
            </w:rPr>
          </w:rPrChange>
        </w:rPr>
        <w:t>.</w:t>
      </w:r>
      <w:r w:rsidR="00DE2FCD" w:rsidRPr="00C05B87">
        <w:rPr>
          <w:rFonts w:ascii="Times New Roman" w:hAnsi="Times New Roman" w:cs="Times New Roman"/>
          <w:color w:val="000000" w:themeColor="text1"/>
          <w:sz w:val="24"/>
          <w:szCs w:val="24"/>
          <w:rPrChange w:id="3466" w:author="Will Taylor Gough" w:date="2020-08-29T17:25:00Z">
            <w:rPr>
              <w:color w:val="000000" w:themeColor="text1"/>
              <w:sz w:val="24"/>
              <w:szCs w:val="24"/>
            </w:rPr>
          </w:rPrChange>
        </w:rPr>
        <w:t xml:space="preserve"> 2002</w:t>
      </w:r>
      <w:r w:rsidR="00F0302E" w:rsidRPr="00C05B87">
        <w:rPr>
          <w:rFonts w:ascii="Times New Roman" w:hAnsi="Times New Roman" w:cs="Times New Roman"/>
          <w:color w:val="000000" w:themeColor="text1"/>
          <w:sz w:val="24"/>
          <w:szCs w:val="24"/>
          <w:rPrChange w:id="3467" w:author="Will Taylor Gough" w:date="2020-08-29T17:25:00Z">
            <w:rPr>
              <w:color w:val="000000" w:themeColor="text1"/>
              <w:sz w:val="24"/>
              <w:szCs w:val="24"/>
            </w:rPr>
          </w:rPrChange>
        </w:rPr>
        <w:t>)</w:t>
      </w:r>
      <w:r w:rsidRPr="00C05B87">
        <w:rPr>
          <w:rFonts w:ascii="Times New Roman" w:hAnsi="Times New Roman" w:cs="Times New Roman"/>
          <w:color w:val="000000" w:themeColor="text1"/>
          <w:sz w:val="24"/>
          <w:szCs w:val="24"/>
          <w:rPrChange w:id="3468" w:author="Will Taylor Gough" w:date="2020-08-29T17:25:00Z">
            <w:rPr>
              <w:color w:val="000000" w:themeColor="text1"/>
              <w:sz w:val="24"/>
              <w:szCs w:val="24"/>
            </w:rPr>
          </w:rPrChange>
        </w:rPr>
        <w:t xml:space="preserve">. Compared to the Balaenopteridae, the Balaenidae (i.e., right whales, bowhead whale) swim slowly through the water </w:t>
      </w:r>
      <w:r w:rsidR="002D682A" w:rsidRPr="00C05B87">
        <w:rPr>
          <w:rFonts w:ascii="Times New Roman" w:hAnsi="Times New Roman" w:cs="Times New Roman"/>
          <w:color w:val="000000" w:themeColor="text1"/>
          <w:sz w:val="24"/>
          <w:szCs w:val="24"/>
          <w:rPrChange w:id="3469" w:author="Will Taylor Gough" w:date="2020-08-29T17:25:00Z">
            <w:rPr>
              <w:color w:val="000000" w:themeColor="text1"/>
              <w:sz w:val="24"/>
              <w:szCs w:val="24"/>
            </w:rPr>
          </w:rPrChange>
        </w:rPr>
        <w:t xml:space="preserve">and </w:t>
      </w:r>
      <w:r w:rsidRPr="00C05B87">
        <w:rPr>
          <w:rFonts w:ascii="Times New Roman" w:hAnsi="Times New Roman" w:cs="Times New Roman"/>
          <w:color w:val="000000" w:themeColor="text1"/>
          <w:sz w:val="24"/>
          <w:szCs w:val="24"/>
          <w:rPrChange w:id="3470" w:author="Will Taylor Gough" w:date="2020-08-29T17:25:00Z">
            <w:rPr>
              <w:color w:val="000000" w:themeColor="text1"/>
              <w:sz w:val="24"/>
              <w:szCs w:val="24"/>
            </w:rPr>
          </w:rPrChange>
        </w:rPr>
        <w:t>maintai</w:t>
      </w:r>
      <w:r w:rsidR="00E35BC1" w:rsidRPr="00C05B87">
        <w:rPr>
          <w:rFonts w:ascii="Times New Roman" w:hAnsi="Times New Roman" w:cs="Times New Roman"/>
          <w:color w:val="000000" w:themeColor="text1"/>
          <w:sz w:val="24"/>
          <w:szCs w:val="24"/>
          <w:rPrChange w:id="3471" w:author="Will Taylor Gough" w:date="2020-08-29T17:25:00Z">
            <w:rPr>
              <w:color w:val="000000" w:themeColor="text1"/>
              <w:sz w:val="24"/>
              <w:szCs w:val="24"/>
            </w:rPr>
          </w:rPrChange>
        </w:rPr>
        <w:t>n</w:t>
      </w:r>
      <w:r w:rsidRPr="00C05B87">
        <w:rPr>
          <w:rFonts w:ascii="Times New Roman" w:hAnsi="Times New Roman" w:cs="Times New Roman"/>
          <w:color w:val="000000" w:themeColor="text1"/>
          <w:sz w:val="24"/>
          <w:szCs w:val="24"/>
          <w:rPrChange w:id="3472" w:author="Will Taylor Gough" w:date="2020-08-29T17:25:00Z">
            <w:rPr>
              <w:color w:val="000000" w:themeColor="text1"/>
              <w:sz w:val="24"/>
              <w:szCs w:val="24"/>
            </w:rPr>
          </w:rPrChange>
        </w:rPr>
        <w:t xml:space="preserve"> a steady speed</w:t>
      </w:r>
      <w:r w:rsidR="002D682A" w:rsidRPr="00C05B87">
        <w:rPr>
          <w:rFonts w:ascii="Times New Roman" w:hAnsi="Times New Roman" w:cs="Times New Roman"/>
          <w:color w:val="000000" w:themeColor="text1"/>
          <w:sz w:val="24"/>
          <w:szCs w:val="24"/>
          <w:rPrChange w:id="3473" w:author="Will Taylor Gough" w:date="2020-08-29T17:25:00Z">
            <w:rPr>
              <w:color w:val="000000" w:themeColor="text1"/>
              <w:sz w:val="24"/>
              <w:szCs w:val="24"/>
            </w:rPr>
          </w:rPrChange>
        </w:rPr>
        <w:t xml:space="preserve"> during ram filter feeding (Simon et al. 2009</w:t>
      </w:r>
      <w:r w:rsidR="009509C0" w:rsidRPr="00C05B87">
        <w:rPr>
          <w:rFonts w:ascii="Times New Roman" w:hAnsi="Times New Roman" w:cs="Times New Roman"/>
          <w:color w:val="000000" w:themeColor="text1"/>
          <w:sz w:val="24"/>
          <w:szCs w:val="24"/>
          <w:rPrChange w:id="3474" w:author="Will Taylor Gough" w:date="2020-08-29T17:25:00Z">
            <w:rPr>
              <w:color w:val="000000" w:themeColor="text1"/>
              <w:sz w:val="24"/>
              <w:szCs w:val="24"/>
            </w:rPr>
          </w:rPrChange>
        </w:rPr>
        <w:t xml:space="preserve">; </w:t>
      </w:r>
      <w:r w:rsidRPr="00C05B87">
        <w:rPr>
          <w:rFonts w:ascii="Times New Roman" w:hAnsi="Times New Roman" w:cs="Times New Roman"/>
          <w:color w:val="000000" w:themeColor="text1"/>
          <w:sz w:val="24"/>
          <w:szCs w:val="24"/>
          <w:rPrChange w:id="3475" w:author="Will Taylor Gough" w:date="2020-08-29T17:25:00Z">
            <w:rPr>
              <w:color w:val="000000" w:themeColor="text1"/>
              <w:sz w:val="24"/>
              <w:szCs w:val="24"/>
            </w:rPr>
          </w:rPrChange>
        </w:rPr>
        <w:t xml:space="preserve">Burns et al., 1993). The foraging strategy of the rorquals places greater energetic demands on </w:t>
      </w:r>
      <w:r w:rsidR="006D3020" w:rsidRPr="00C05B87">
        <w:rPr>
          <w:rFonts w:ascii="Times New Roman" w:hAnsi="Times New Roman" w:cs="Times New Roman"/>
          <w:color w:val="000000" w:themeColor="text1"/>
          <w:sz w:val="24"/>
          <w:szCs w:val="24"/>
          <w:rPrChange w:id="3476" w:author="Will Taylor Gough" w:date="2020-08-29T17:25:00Z">
            <w:rPr>
              <w:color w:val="000000" w:themeColor="text1"/>
              <w:sz w:val="24"/>
              <w:szCs w:val="24"/>
            </w:rPr>
          </w:rPrChange>
        </w:rPr>
        <w:t>balaenopteridae</w:t>
      </w:r>
      <w:r w:rsidRPr="00C05B87">
        <w:rPr>
          <w:rFonts w:ascii="Times New Roman" w:hAnsi="Times New Roman" w:cs="Times New Roman"/>
          <w:color w:val="000000" w:themeColor="text1"/>
          <w:sz w:val="24"/>
          <w:szCs w:val="24"/>
          <w:rPrChange w:id="3477" w:author="Will Taylor Gough" w:date="2020-08-29T17:25:00Z">
            <w:rPr>
              <w:color w:val="000000" w:themeColor="text1"/>
              <w:sz w:val="24"/>
              <w:szCs w:val="24"/>
            </w:rPr>
          </w:rPrChange>
        </w:rPr>
        <w:t xml:space="preserve"> than the balaenids</w:t>
      </w:r>
      <w:r w:rsidR="00DE2FCD" w:rsidRPr="00C05B87">
        <w:rPr>
          <w:rFonts w:ascii="Times New Roman" w:hAnsi="Times New Roman" w:cs="Times New Roman"/>
          <w:color w:val="000000" w:themeColor="text1"/>
          <w:sz w:val="24"/>
          <w:szCs w:val="24"/>
          <w:rPrChange w:id="3478" w:author="Will Taylor Gough" w:date="2020-08-29T17:25:00Z">
            <w:rPr>
              <w:color w:val="000000" w:themeColor="text1"/>
              <w:sz w:val="24"/>
              <w:szCs w:val="24"/>
            </w:rPr>
          </w:rPrChange>
        </w:rPr>
        <w:t xml:space="preserve"> (Potvin &amp; Werth, 2016; Potvin &amp; Werth, 2017)</w:t>
      </w:r>
      <w:r w:rsidR="009509C0" w:rsidRPr="00C05B87">
        <w:rPr>
          <w:rFonts w:ascii="Times New Roman" w:hAnsi="Times New Roman" w:cs="Times New Roman"/>
          <w:color w:val="000000" w:themeColor="text1"/>
          <w:sz w:val="24"/>
          <w:szCs w:val="24"/>
          <w:rPrChange w:id="3479" w:author="Will Taylor Gough" w:date="2020-08-29T17:25:00Z">
            <w:rPr>
              <w:color w:val="000000" w:themeColor="text1"/>
              <w:sz w:val="24"/>
              <w:szCs w:val="24"/>
            </w:rPr>
          </w:rPrChange>
        </w:rPr>
        <w:t>.</w:t>
      </w:r>
    </w:p>
    <w:p w14:paraId="7F49CA55" w14:textId="77777777" w:rsidR="00FE2636" w:rsidRPr="00C05B87" w:rsidRDefault="000F4DE0" w:rsidP="00C05B87">
      <w:pPr>
        <w:shd w:val="clear" w:color="auto" w:fill="FFFFFF"/>
        <w:spacing w:line="480" w:lineRule="auto"/>
        <w:jc w:val="center"/>
        <w:rPr>
          <w:rFonts w:ascii="Times New Roman" w:hAnsi="Times New Roman" w:cs="Times New Roman"/>
          <w:i/>
          <w:color w:val="000000" w:themeColor="text1"/>
          <w:sz w:val="24"/>
          <w:szCs w:val="24"/>
          <w:rPrChange w:id="3480" w:author="Will Taylor Gough" w:date="2020-08-29T17:25:00Z">
            <w:rPr>
              <w:i/>
              <w:color w:val="000000" w:themeColor="text1"/>
              <w:sz w:val="24"/>
              <w:szCs w:val="24"/>
            </w:rPr>
          </w:rPrChange>
        </w:rPr>
        <w:pPrChange w:id="3481" w:author="Will Taylor Gough" w:date="2020-08-29T17:27:00Z">
          <w:pPr>
            <w:shd w:val="clear" w:color="auto" w:fill="FFFFFF"/>
            <w:spacing w:line="240" w:lineRule="auto"/>
            <w:jc w:val="center"/>
          </w:pPr>
        </w:pPrChange>
      </w:pPr>
      <w:r w:rsidRPr="00C05B87">
        <w:rPr>
          <w:rFonts w:ascii="Times New Roman" w:hAnsi="Times New Roman" w:cs="Times New Roman"/>
          <w:i/>
          <w:color w:val="000000" w:themeColor="text1"/>
          <w:sz w:val="24"/>
          <w:szCs w:val="24"/>
          <w:rPrChange w:id="3482" w:author="Will Taylor Gough" w:date="2020-08-29T17:25:00Z">
            <w:rPr>
              <w:i/>
              <w:color w:val="000000" w:themeColor="text1"/>
              <w:sz w:val="24"/>
              <w:szCs w:val="24"/>
            </w:rPr>
          </w:rPrChange>
        </w:rPr>
        <w:t xml:space="preserve"> </w:t>
      </w:r>
      <w:r w:rsidR="00FE2636" w:rsidRPr="00C05B87">
        <w:rPr>
          <w:rFonts w:ascii="Times New Roman" w:hAnsi="Times New Roman" w:cs="Times New Roman"/>
          <w:i/>
          <w:color w:val="000000" w:themeColor="text1"/>
          <w:sz w:val="24"/>
          <w:szCs w:val="24"/>
          <w:rPrChange w:id="3483" w:author="Will Taylor Gough" w:date="2020-08-29T17:25:00Z">
            <w:rPr>
              <w:i/>
              <w:color w:val="000000" w:themeColor="text1"/>
              <w:sz w:val="24"/>
              <w:szCs w:val="24"/>
            </w:rPr>
          </w:rPrChange>
        </w:rPr>
        <w:t xml:space="preserve"> </w:t>
      </w:r>
    </w:p>
    <w:p w14:paraId="4CE4120B" w14:textId="7C038A01" w:rsidR="000F4DE0" w:rsidRPr="00C05B87" w:rsidRDefault="00ED1A9D" w:rsidP="00C05B87">
      <w:pPr>
        <w:shd w:val="clear" w:color="auto" w:fill="FFFFFF"/>
        <w:spacing w:line="480" w:lineRule="auto"/>
        <w:jc w:val="center"/>
        <w:rPr>
          <w:rFonts w:ascii="Times New Roman" w:hAnsi="Times New Roman" w:cs="Times New Roman"/>
          <w:i/>
          <w:color w:val="000000" w:themeColor="text1"/>
          <w:sz w:val="24"/>
          <w:szCs w:val="24"/>
          <w:u w:val="single"/>
          <w:rPrChange w:id="3484" w:author="Will Taylor Gough" w:date="2020-08-29T17:25:00Z">
            <w:rPr>
              <w:i/>
              <w:color w:val="000000" w:themeColor="text1"/>
              <w:sz w:val="24"/>
              <w:szCs w:val="24"/>
              <w:u w:val="single"/>
            </w:rPr>
          </w:rPrChange>
        </w:rPr>
        <w:pPrChange w:id="3485" w:author="Will Taylor Gough" w:date="2020-08-29T17:27:00Z">
          <w:pPr>
            <w:shd w:val="clear" w:color="auto" w:fill="FFFFFF"/>
            <w:spacing w:line="240" w:lineRule="auto"/>
            <w:jc w:val="center"/>
          </w:pPr>
        </w:pPrChange>
      </w:pPr>
      <w:del w:id="3486" w:author="Will Taylor Gough" w:date="2020-08-29T17:18:00Z">
        <w:r w:rsidRPr="00C05B87" w:rsidDel="00216C38">
          <w:rPr>
            <w:rFonts w:ascii="Times New Roman" w:hAnsi="Times New Roman" w:cs="Times New Roman"/>
            <w:i/>
            <w:color w:val="000000" w:themeColor="text1"/>
            <w:sz w:val="24"/>
            <w:szCs w:val="24"/>
            <w:u w:val="single"/>
            <w:rPrChange w:id="3487" w:author="Will Taylor Gough" w:date="2020-08-29T17:25:00Z">
              <w:rPr>
                <w:i/>
                <w:color w:val="000000" w:themeColor="text1"/>
                <w:sz w:val="24"/>
                <w:szCs w:val="24"/>
                <w:u w:val="single"/>
              </w:rPr>
            </w:rPrChange>
          </w:rPr>
          <w:delText>Propulsive</w:delText>
        </w:r>
      </w:del>
      <w:ins w:id="3488" w:author="Will Taylor Gough" w:date="2020-08-29T17:18:00Z">
        <w:r w:rsidR="00216C38" w:rsidRPr="00C05B87">
          <w:rPr>
            <w:rFonts w:ascii="Times New Roman" w:hAnsi="Times New Roman" w:cs="Times New Roman"/>
            <w:i/>
            <w:color w:val="000000" w:themeColor="text1"/>
            <w:sz w:val="24"/>
            <w:szCs w:val="24"/>
            <w:u w:val="single"/>
            <w:rPrChange w:id="3489" w:author="Will Taylor Gough" w:date="2020-08-29T17:25:00Z">
              <w:rPr>
                <w:i/>
                <w:color w:val="000000" w:themeColor="text1"/>
                <w:sz w:val="24"/>
                <w:szCs w:val="24"/>
                <w:u w:val="single"/>
              </w:rPr>
            </w:rPrChange>
          </w:rPr>
          <w:t>Froude</w:t>
        </w:r>
      </w:ins>
      <w:r w:rsidRPr="00C05B87">
        <w:rPr>
          <w:rFonts w:ascii="Times New Roman" w:hAnsi="Times New Roman" w:cs="Times New Roman"/>
          <w:i/>
          <w:color w:val="000000" w:themeColor="text1"/>
          <w:sz w:val="24"/>
          <w:szCs w:val="24"/>
          <w:u w:val="single"/>
          <w:rPrChange w:id="3490" w:author="Will Taylor Gough" w:date="2020-08-29T17:25:00Z">
            <w:rPr>
              <w:i/>
              <w:color w:val="000000" w:themeColor="text1"/>
              <w:sz w:val="24"/>
              <w:szCs w:val="24"/>
              <w:u w:val="single"/>
            </w:rPr>
          </w:rPrChange>
        </w:rPr>
        <w:t xml:space="preserve"> Efficiency vs. </w:t>
      </w:r>
      <w:r w:rsidR="000F4DE0" w:rsidRPr="00C05B87">
        <w:rPr>
          <w:rFonts w:ascii="Times New Roman" w:hAnsi="Times New Roman" w:cs="Times New Roman"/>
          <w:i/>
          <w:color w:val="000000" w:themeColor="text1"/>
          <w:sz w:val="24"/>
          <w:szCs w:val="24"/>
          <w:u w:val="single"/>
          <w:rPrChange w:id="3491" w:author="Will Taylor Gough" w:date="2020-08-29T17:25:00Z">
            <w:rPr>
              <w:i/>
              <w:color w:val="000000" w:themeColor="text1"/>
              <w:sz w:val="24"/>
              <w:szCs w:val="24"/>
              <w:u w:val="single"/>
            </w:rPr>
          </w:rPrChange>
        </w:rPr>
        <w:t xml:space="preserve">Total </w:t>
      </w:r>
      <w:ins w:id="3492" w:author="Will Taylor Gough" w:date="2020-08-29T18:22:00Z">
        <w:r w:rsidR="009935C4">
          <w:rPr>
            <w:rFonts w:ascii="Times New Roman" w:hAnsi="Times New Roman" w:cs="Times New Roman"/>
            <w:i/>
            <w:color w:val="000000" w:themeColor="text1"/>
            <w:sz w:val="24"/>
            <w:szCs w:val="24"/>
            <w:u w:val="single"/>
          </w:rPr>
          <w:t>B</w:t>
        </w:r>
      </w:ins>
      <w:del w:id="3493" w:author="Will Taylor Gough" w:date="2020-08-29T18:22:00Z">
        <w:r w:rsidR="000F4DE0" w:rsidRPr="00C05B87" w:rsidDel="009935C4">
          <w:rPr>
            <w:rFonts w:ascii="Times New Roman" w:hAnsi="Times New Roman" w:cs="Times New Roman"/>
            <w:i/>
            <w:color w:val="000000" w:themeColor="text1"/>
            <w:sz w:val="24"/>
            <w:szCs w:val="24"/>
            <w:u w:val="single"/>
            <w:rPrChange w:id="3494" w:author="Will Taylor Gough" w:date="2020-08-29T17:25:00Z">
              <w:rPr>
                <w:i/>
                <w:color w:val="000000" w:themeColor="text1"/>
                <w:sz w:val="24"/>
                <w:szCs w:val="24"/>
                <w:u w:val="single"/>
              </w:rPr>
            </w:rPrChange>
          </w:rPr>
          <w:delText>b</w:delText>
        </w:r>
      </w:del>
      <w:r w:rsidR="000F4DE0" w:rsidRPr="00C05B87">
        <w:rPr>
          <w:rFonts w:ascii="Times New Roman" w:hAnsi="Times New Roman" w:cs="Times New Roman"/>
          <w:i/>
          <w:color w:val="000000" w:themeColor="text1"/>
          <w:sz w:val="24"/>
          <w:szCs w:val="24"/>
          <w:u w:val="single"/>
          <w:rPrChange w:id="3495" w:author="Will Taylor Gough" w:date="2020-08-29T17:25:00Z">
            <w:rPr>
              <w:i/>
              <w:color w:val="000000" w:themeColor="text1"/>
              <w:sz w:val="24"/>
              <w:szCs w:val="24"/>
              <w:u w:val="single"/>
            </w:rPr>
          </w:rPrChange>
        </w:rPr>
        <w:t xml:space="preserve">ody </w:t>
      </w:r>
      <w:ins w:id="3496" w:author="Will Taylor Gough" w:date="2020-08-29T18:22:00Z">
        <w:r w:rsidR="009935C4">
          <w:rPr>
            <w:rFonts w:ascii="Times New Roman" w:hAnsi="Times New Roman" w:cs="Times New Roman"/>
            <w:i/>
            <w:color w:val="000000" w:themeColor="text1"/>
            <w:sz w:val="24"/>
            <w:szCs w:val="24"/>
            <w:u w:val="single"/>
          </w:rPr>
          <w:t>L</w:t>
        </w:r>
      </w:ins>
      <w:del w:id="3497" w:author="Will Taylor Gough" w:date="2020-08-29T18:22:00Z">
        <w:r w:rsidR="000F4DE0" w:rsidRPr="00C05B87" w:rsidDel="009935C4">
          <w:rPr>
            <w:rFonts w:ascii="Times New Roman" w:hAnsi="Times New Roman" w:cs="Times New Roman"/>
            <w:i/>
            <w:color w:val="000000" w:themeColor="text1"/>
            <w:sz w:val="24"/>
            <w:szCs w:val="24"/>
            <w:u w:val="single"/>
            <w:rPrChange w:id="3498" w:author="Will Taylor Gough" w:date="2020-08-29T17:25:00Z">
              <w:rPr>
                <w:i/>
                <w:color w:val="000000" w:themeColor="text1"/>
                <w:sz w:val="24"/>
                <w:szCs w:val="24"/>
                <w:u w:val="single"/>
              </w:rPr>
            </w:rPrChange>
          </w:rPr>
          <w:delText>l</w:delText>
        </w:r>
      </w:del>
      <w:r w:rsidR="000F4DE0" w:rsidRPr="00C05B87">
        <w:rPr>
          <w:rFonts w:ascii="Times New Roman" w:hAnsi="Times New Roman" w:cs="Times New Roman"/>
          <w:i/>
          <w:color w:val="000000" w:themeColor="text1"/>
          <w:sz w:val="24"/>
          <w:szCs w:val="24"/>
          <w:u w:val="single"/>
          <w:rPrChange w:id="3499" w:author="Will Taylor Gough" w:date="2020-08-29T17:25:00Z">
            <w:rPr>
              <w:i/>
              <w:color w:val="000000" w:themeColor="text1"/>
              <w:sz w:val="24"/>
              <w:szCs w:val="24"/>
              <w:u w:val="single"/>
            </w:rPr>
          </w:rPrChange>
        </w:rPr>
        <w:t>ength (m)</w:t>
      </w:r>
    </w:p>
    <w:p w14:paraId="649510E0" w14:textId="0FE64DCE" w:rsidR="000F4DE0" w:rsidRPr="00C05B87" w:rsidRDefault="000F4DE0" w:rsidP="00C05B87">
      <w:pPr>
        <w:shd w:val="clear" w:color="auto" w:fill="FFFFFF"/>
        <w:spacing w:line="480" w:lineRule="auto"/>
        <w:ind w:firstLine="720"/>
        <w:rPr>
          <w:rFonts w:ascii="Times New Roman" w:hAnsi="Times New Roman" w:cs="Times New Roman"/>
          <w:color w:val="000000" w:themeColor="text1"/>
          <w:sz w:val="24"/>
          <w:szCs w:val="24"/>
          <w:rPrChange w:id="3500" w:author="Will Taylor Gough" w:date="2020-08-29T17:25:00Z">
            <w:rPr>
              <w:color w:val="000000" w:themeColor="text1"/>
              <w:sz w:val="24"/>
              <w:szCs w:val="24"/>
            </w:rPr>
          </w:rPrChange>
        </w:rPr>
        <w:pPrChange w:id="3501" w:author="Will Taylor Gough" w:date="2020-08-29T17:27:00Z">
          <w:pPr>
            <w:shd w:val="clear" w:color="auto" w:fill="FFFFFF"/>
            <w:spacing w:line="240" w:lineRule="auto"/>
            <w:ind w:firstLine="720"/>
          </w:pPr>
        </w:pPrChange>
      </w:pPr>
      <w:r w:rsidRPr="00C05B87">
        <w:rPr>
          <w:rFonts w:ascii="Times New Roman" w:hAnsi="Times New Roman" w:cs="Times New Roman"/>
          <w:color w:val="000000" w:themeColor="text1"/>
          <w:sz w:val="24"/>
          <w:szCs w:val="24"/>
          <w:rPrChange w:id="3502" w:author="Will Taylor Gough" w:date="2020-08-29T17:25:00Z">
            <w:rPr>
              <w:color w:val="000000" w:themeColor="text1"/>
              <w:sz w:val="24"/>
              <w:szCs w:val="24"/>
            </w:rPr>
          </w:rPrChange>
        </w:rPr>
        <w:t xml:space="preserve">In this study, </w:t>
      </w:r>
      <w:ins w:id="3503" w:author="Will Taylor Gough" w:date="2020-08-29T17:15:00Z">
        <w:r w:rsidR="001A2550" w:rsidRPr="00C05B87">
          <w:rPr>
            <w:rFonts w:ascii="Times New Roman" w:hAnsi="Times New Roman" w:cs="Times New Roman"/>
            <w:color w:val="000000" w:themeColor="text1"/>
            <w:sz w:val="24"/>
            <w:szCs w:val="24"/>
            <w:rPrChange w:id="3504" w:author="Will Taylor Gough" w:date="2020-08-29T17:25:00Z">
              <w:rPr>
                <w:color w:val="000000" w:themeColor="text1"/>
                <w:sz w:val="24"/>
                <w:szCs w:val="24"/>
              </w:rPr>
            </w:rPrChange>
          </w:rPr>
          <w:t>Froude</w:t>
        </w:r>
      </w:ins>
      <w:del w:id="3505" w:author="Will Taylor Gough" w:date="2020-08-29T17:15:00Z">
        <w:r w:rsidRPr="00C05B87" w:rsidDel="001A2550">
          <w:rPr>
            <w:rFonts w:ascii="Times New Roman" w:hAnsi="Times New Roman" w:cs="Times New Roman"/>
            <w:color w:val="000000" w:themeColor="text1"/>
            <w:sz w:val="24"/>
            <w:szCs w:val="24"/>
            <w:rPrChange w:id="3506" w:author="Will Taylor Gough" w:date="2020-08-29T17:25:00Z">
              <w:rPr>
                <w:color w:val="000000" w:themeColor="text1"/>
                <w:sz w:val="24"/>
                <w:szCs w:val="24"/>
              </w:rPr>
            </w:rPrChange>
          </w:rPr>
          <w:delText>propulsive</w:delText>
        </w:r>
      </w:del>
      <w:r w:rsidRPr="00C05B87">
        <w:rPr>
          <w:rFonts w:ascii="Times New Roman" w:hAnsi="Times New Roman" w:cs="Times New Roman"/>
          <w:color w:val="000000" w:themeColor="text1"/>
          <w:sz w:val="24"/>
          <w:szCs w:val="24"/>
          <w:rPrChange w:id="3507" w:author="Will Taylor Gough" w:date="2020-08-29T17:25:00Z">
            <w:rPr>
              <w:color w:val="000000" w:themeColor="text1"/>
              <w:sz w:val="24"/>
              <w:szCs w:val="24"/>
            </w:rPr>
          </w:rPrChange>
        </w:rPr>
        <w:t xml:space="preserve"> efficiency </w:t>
      </w:r>
      <w:del w:id="3508" w:author="Will Taylor Gough" w:date="2020-08-29T18:22:00Z">
        <w:r w:rsidRPr="00C05B87" w:rsidDel="00420A9B">
          <w:rPr>
            <w:rFonts w:ascii="Times New Roman" w:hAnsi="Times New Roman" w:cs="Times New Roman"/>
            <w:color w:val="000000" w:themeColor="text1"/>
            <w:sz w:val="24"/>
            <w:szCs w:val="24"/>
            <w:rPrChange w:id="3509" w:author="Will Taylor Gough" w:date="2020-08-29T17:25:00Z">
              <w:rPr>
                <w:color w:val="000000" w:themeColor="text1"/>
                <w:sz w:val="24"/>
                <w:szCs w:val="24"/>
              </w:rPr>
            </w:rPrChange>
          </w:rPr>
          <w:delText xml:space="preserve">directly </w:delText>
        </w:r>
      </w:del>
      <w:r w:rsidRPr="00C05B87">
        <w:rPr>
          <w:rFonts w:ascii="Times New Roman" w:hAnsi="Times New Roman" w:cs="Times New Roman"/>
          <w:color w:val="000000" w:themeColor="text1"/>
          <w:sz w:val="24"/>
          <w:szCs w:val="24"/>
          <w:rPrChange w:id="3510" w:author="Will Taylor Gough" w:date="2020-08-29T17:25:00Z">
            <w:rPr>
              <w:color w:val="000000" w:themeColor="text1"/>
              <w:sz w:val="24"/>
              <w:szCs w:val="24"/>
            </w:rPr>
          </w:rPrChange>
        </w:rPr>
        <w:t xml:space="preserve">relates to the amount of </w:t>
      </w:r>
      <w:ins w:id="3511" w:author="Will Taylor Gough" w:date="2020-08-29T17:15:00Z">
        <w:r w:rsidR="001A2550" w:rsidRPr="00C05B87">
          <w:rPr>
            <w:rFonts w:ascii="Times New Roman" w:hAnsi="Times New Roman" w:cs="Times New Roman"/>
            <w:color w:val="000000" w:themeColor="text1"/>
            <w:sz w:val="24"/>
            <w:szCs w:val="24"/>
            <w:rPrChange w:id="3512" w:author="Will Taylor Gough" w:date="2020-08-29T17:25:00Z">
              <w:rPr>
                <w:color w:val="000000" w:themeColor="text1"/>
                <w:sz w:val="24"/>
                <w:szCs w:val="24"/>
              </w:rPr>
            </w:rPrChange>
          </w:rPr>
          <w:t xml:space="preserve">mechanical </w:t>
        </w:r>
      </w:ins>
      <w:r w:rsidRPr="00C05B87">
        <w:rPr>
          <w:rFonts w:ascii="Times New Roman" w:hAnsi="Times New Roman" w:cs="Times New Roman"/>
          <w:color w:val="000000" w:themeColor="text1"/>
          <w:sz w:val="24"/>
          <w:szCs w:val="24"/>
          <w:rPrChange w:id="3513" w:author="Will Taylor Gough" w:date="2020-08-29T17:25:00Z">
            <w:rPr>
              <w:color w:val="000000" w:themeColor="text1"/>
              <w:sz w:val="24"/>
              <w:szCs w:val="24"/>
            </w:rPr>
          </w:rPrChange>
        </w:rPr>
        <w:t xml:space="preserve">work the animal does to propel itself forward. </w:t>
      </w:r>
      <w:r w:rsidR="009009B6" w:rsidRPr="00C05B87">
        <w:rPr>
          <w:rFonts w:ascii="Times New Roman" w:hAnsi="Times New Roman" w:cs="Times New Roman"/>
          <w:color w:val="000000" w:themeColor="text1"/>
          <w:sz w:val="24"/>
          <w:szCs w:val="24"/>
          <w:rPrChange w:id="3514" w:author="Will Taylor Gough" w:date="2020-08-29T17:25:00Z">
            <w:rPr>
              <w:color w:val="000000" w:themeColor="text1"/>
              <w:sz w:val="24"/>
              <w:szCs w:val="24"/>
            </w:rPr>
          </w:rPrChange>
        </w:rPr>
        <w:t xml:space="preserve">Previous research has shown that </w:t>
      </w:r>
      <w:del w:id="3515" w:author="Will Taylor Gough" w:date="2020-08-29T17:18:00Z">
        <w:r w:rsidR="009009B6" w:rsidRPr="00C05B87" w:rsidDel="00216C38">
          <w:rPr>
            <w:rFonts w:ascii="Times New Roman" w:hAnsi="Times New Roman" w:cs="Times New Roman"/>
            <w:color w:val="000000" w:themeColor="text1"/>
            <w:sz w:val="24"/>
            <w:szCs w:val="24"/>
            <w:rPrChange w:id="3516" w:author="Will Taylor Gough" w:date="2020-08-29T17:25:00Z">
              <w:rPr>
                <w:color w:val="000000" w:themeColor="text1"/>
                <w:sz w:val="24"/>
                <w:szCs w:val="24"/>
              </w:rPr>
            </w:rPrChange>
          </w:rPr>
          <w:delText>propulsive</w:delText>
        </w:r>
      </w:del>
      <w:ins w:id="3517" w:author="Will Taylor Gough" w:date="2020-08-29T17:18:00Z">
        <w:r w:rsidR="00216C38" w:rsidRPr="00C05B87">
          <w:rPr>
            <w:rFonts w:ascii="Times New Roman" w:hAnsi="Times New Roman" w:cs="Times New Roman"/>
            <w:color w:val="000000" w:themeColor="text1"/>
            <w:sz w:val="24"/>
            <w:szCs w:val="24"/>
            <w:rPrChange w:id="3518" w:author="Will Taylor Gough" w:date="2020-08-29T17:25:00Z">
              <w:rPr>
                <w:color w:val="000000" w:themeColor="text1"/>
                <w:sz w:val="24"/>
                <w:szCs w:val="24"/>
              </w:rPr>
            </w:rPrChange>
          </w:rPr>
          <w:t>Froude</w:t>
        </w:r>
      </w:ins>
      <w:r w:rsidR="009009B6" w:rsidRPr="00C05B87">
        <w:rPr>
          <w:rFonts w:ascii="Times New Roman" w:hAnsi="Times New Roman" w:cs="Times New Roman"/>
          <w:color w:val="000000" w:themeColor="text1"/>
          <w:sz w:val="24"/>
          <w:szCs w:val="24"/>
          <w:rPrChange w:id="3519" w:author="Will Taylor Gough" w:date="2020-08-29T17:25:00Z">
            <w:rPr>
              <w:color w:val="000000" w:themeColor="text1"/>
              <w:sz w:val="24"/>
              <w:szCs w:val="24"/>
            </w:rPr>
          </w:rPrChange>
        </w:rPr>
        <w:t xml:space="preserve"> efficiency would remain constant or slightly increase with increasing body size (</w:t>
      </w:r>
      <w:r w:rsidR="00EF5054" w:rsidRPr="00C05B87">
        <w:rPr>
          <w:rFonts w:ascii="Times New Roman" w:hAnsi="Times New Roman" w:cs="Times New Roman"/>
          <w:color w:val="000000" w:themeColor="text1"/>
          <w:sz w:val="24"/>
          <w:szCs w:val="24"/>
          <w:rPrChange w:id="3520" w:author="Will Taylor Gough" w:date="2020-08-29T17:25:00Z">
            <w:rPr>
              <w:color w:val="000000" w:themeColor="text1"/>
              <w:sz w:val="24"/>
              <w:szCs w:val="24"/>
            </w:rPr>
          </w:rPrChange>
        </w:rPr>
        <w:t>Fish, 1998</w:t>
      </w:r>
      <w:r w:rsidR="009009B6" w:rsidRPr="00C05B87">
        <w:rPr>
          <w:rFonts w:ascii="Times New Roman" w:hAnsi="Times New Roman" w:cs="Times New Roman"/>
          <w:color w:val="000000" w:themeColor="text1"/>
          <w:sz w:val="24"/>
          <w:szCs w:val="24"/>
          <w:rPrChange w:id="3521" w:author="Will Taylor Gough" w:date="2020-08-29T17:25:00Z">
            <w:rPr>
              <w:color w:val="000000" w:themeColor="text1"/>
              <w:sz w:val="24"/>
              <w:szCs w:val="24"/>
            </w:rPr>
          </w:rPrChange>
        </w:rPr>
        <w:t>).</w:t>
      </w:r>
      <w:r w:rsidRPr="00C05B87">
        <w:rPr>
          <w:rFonts w:ascii="Times New Roman" w:hAnsi="Times New Roman" w:cs="Times New Roman"/>
          <w:color w:val="000000" w:themeColor="text1"/>
          <w:sz w:val="24"/>
          <w:szCs w:val="24"/>
          <w:rPrChange w:id="3522" w:author="Will Taylor Gough" w:date="2020-08-29T17:25:00Z">
            <w:rPr>
              <w:color w:val="000000" w:themeColor="text1"/>
              <w:sz w:val="24"/>
              <w:szCs w:val="24"/>
            </w:rPr>
          </w:rPrChange>
        </w:rPr>
        <w:t xml:space="preserve"> However, we found that </w:t>
      </w:r>
      <w:del w:id="3523" w:author="Will Taylor Gough" w:date="2020-08-29T17:18:00Z">
        <w:r w:rsidRPr="00C05B87" w:rsidDel="00216C38">
          <w:rPr>
            <w:rFonts w:ascii="Times New Roman" w:hAnsi="Times New Roman" w:cs="Times New Roman"/>
            <w:color w:val="000000" w:themeColor="text1"/>
            <w:sz w:val="24"/>
            <w:szCs w:val="24"/>
            <w:rPrChange w:id="3524" w:author="Will Taylor Gough" w:date="2020-08-29T17:25:00Z">
              <w:rPr>
                <w:color w:val="000000" w:themeColor="text1"/>
                <w:sz w:val="24"/>
                <w:szCs w:val="24"/>
              </w:rPr>
            </w:rPrChange>
          </w:rPr>
          <w:lastRenderedPageBreak/>
          <w:delText>propulsive</w:delText>
        </w:r>
      </w:del>
      <w:ins w:id="3525" w:author="Will Taylor Gough" w:date="2020-08-29T17:18:00Z">
        <w:r w:rsidR="00216C38" w:rsidRPr="00C05B87">
          <w:rPr>
            <w:rFonts w:ascii="Times New Roman" w:hAnsi="Times New Roman" w:cs="Times New Roman"/>
            <w:color w:val="000000" w:themeColor="text1"/>
            <w:sz w:val="24"/>
            <w:szCs w:val="24"/>
            <w:rPrChange w:id="3526" w:author="Will Taylor Gough" w:date="2020-08-29T17:25:00Z">
              <w:rPr>
                <w:color w:val="000000" w:themeColor="text1"/>
                <w:sz w:val="24"/>
                <w:szCs w:val="24"/>
              </w:rPr>
            </w:rPrChange>
          </w:rPr>
          <w:t>Froude</w:t>
        </w:r>
      </w:ins>
      <w:r w:rsidRPr="00C05B87">
        <w:rPr>
          <w:rFonts w:ascii="Times New Roman" w:hAnsi="Times New Roman" w:cs="Times New Roman"/>
          <w:color w:val="000000" w:themeColor="text1"/>
          <w:sz w:val="24"/>
          <w:szCs w:val="24"/>
          <w:rPrChange w:id="3527" w:author="Will Taylor Gough" w:date="2020-08-29T17:25:00Z">
            <w:rPr>
              <w:color w:val="000000" w:themeColor="text1"/>
              <w:sz w:val="24"/>
              <w:szCs w:val="24"/>
            </w:rPr>
          </w:rPrChange>
        </w:rPr>
        <w:t xml:space="preserve"> efficiency decreases with increasing body size among rorquals (See Fig. 7B). </w:t>
      </w:r>
      <w:r w:rsidR="00ED51B7" w:rsidRPr="00C05B87">
        <w:rPr>
          <w:rFonts w:ascii="Times New Roman" w:hAnsi="Times New Roman" w:cs="Times New Roman"/>
          <w:color w:val="000000" w:themeColor="text1"/>
          <w:sz w:val="24"/>
          <w:szCs w:val="24"/>
          <w:rPrChange w:id="3528" w:author="Will Taylor Gough" w:date="2020-08-29T17:25:00Z">
            <w:rPr>
              <w:color w:val="000000" w:themeColor="text1"/>
              <w:sz w:val="24"/>
              <w:szCs w:val="24"/>
            </w:rPr>
          </w:rPrChange>
        </w:rPr>
        <w:t xml:space="preserve">The mechanistic explanation of this finding is that larger individuals </w:t>
      </w:r>
      <w:r w:rsidRPr="00C05B87">
        <w:rPr>
          <w:rFonts w:ascii="Times New Roman" w:hAnsi="Times New Roman" w:cs="Times New Roman"/>
          <w:color w:val="000000" w:themeColor="text1"/>
          <w:sz w:val="24"/>
          <w:szCs w:val="24"/>
          <w:rPrChange w:id="3529" w:author="Will Taylor Gough" w:date="2020-08-29T17:25:00Z">
            <w:rPr>
              <w:color w:val="000000" w:themeColor="text1"/>
              <w:sz w:val="24"/>
              <w:szCs w:val="24"/>
            </w:rPr>
          </w:rPrChange>
        </w:rPr>
        <w:t>have a slightly increased thrust generation but a greatly increased drag coefficient</w:t>
      </w:r>
      <w:r w:rsidR="00ED51B7" w:rsidRPr="00C05B87">
        <w:rPr>
          <w:rFonts w:ascii="Times New Roman" w:hAnsi="Times New Roman" w:cs="Times New Roman"/>
          <w:color w:val="000000" w:themeColor="text1"/>
          <w:sz w:val="24"/>
          <w:szCs w:val="24"/>
          <w:rPrChange w:id="3530" w:author="Will Taylor Gough" w:date="2020-08-29T17:25:00Z">
            <w:rPr>
              <w:color w:val="000000" w:themeColor="text1"/>
              <w:sz w:val="24"/>
              <w:szCs w:val="24"/>
            </w:rPr>
          </w:rPrChange>
        </w:rPr>
        <w:t xml:space="preserve"> (Figs. 4 and 6)</w:t>
      </w:r>
      <w:r w:rsidRPr="00C05B87">
        <w:rPr>
          <w:rFonts w:ascii="Times New Roman" w:hAnsi="Times New Roman" w:cs="Times New Roman"/>
          <w:color w:val="000000" w:themeColor="text1"/>
          <w:sz w:val="24"/>
          <w:szCs w:val="24"/>
          <w:rPrChange w:id="3531" w:author="Will Taylor Gough" w:date="2020-08-29T17:25:00Z">
            <w:rPr>
              <w:color w:val="000000" w:themeColor="text1"/>
              <w:sz w:val="24"/>
              <w:szCs w:val="24"/>
            </w:rPr>
          </w:rPrChange>
        </w:rPr>
        <w:t xml:space="preserve">, thus resulting in a lower </w:t>
      </w:r>
      <w:del w:id="3532" w:author="Will Taylor Gough" w:date="2020-08-29T17:18:00Z">
        <w:r w:rsidRPr="00C05B87" w:rsidDel="00216C38">
          <w:rPr>
            <w:rFonts w:ascii="Times New Roman" w:hAnsi="Times New Roman" w:cs="Times New Roman"/>
            <w:color w:val="000000" w:themeColor="text1"/>
            <w:sz w:val="24"/>
            <w:szCs w:val="24"/>
            <w:rPrChange w:id="3533" w:author="Will Taylor Gough" w:date="2020-08-29T17:25:00Z">
              <w:rPr>
                <w:color w:val="000000" w:themeColor="text1"/>
                <w:sz w:val="24"/>
                <w:szCs w:val="24"/>
              </w:rPr>
            </w:rPrChange>
          </w:rPr>
          <w:delText>propulsive</w:delText>
        </w:r>
      </w:del>
      <w:ins w:id="3534" w:author="Will Taylor Gough" w:date="2020-08-29T17:18:00Z">
        <w:r w:rsidR="00216C38" w:rsidRPr="00C05B87">
          <w:rPr>
            <w:rFonts w:ascii="Times New Roman" w:hAnsi="Times New Roman" w:cs="Times New Roman"/>
            <w:color w:val="000000" w:themeColor="text1"/>
            <w:sz w:val="24"/>
            <w:szCs w:val="24"/>
            <w:rPrChange w:id="3535" w:author="Will Taylor Gough" w:date="2020-08-29T17:25:00Z">
              <w:rPr>
                <w:color w:val="000000" w:themeColor="text1"/>
                <w:sz w:val="24"/>
                <w:szCs w:val="24"/>
              </w:rPr>
            </w:rPrChange>
          </w:rPr>
          <w:t>Froude</w:t>
        </w:r>
      </w:ins>
      <w:r w:rsidRPr="00C05B87">
        <w:rPr>
          <w:rFonts w:ascii="Times New Roman" w:hAnsi="Times New Roman" w:cs="Times New Roman"/>
          <w:color w:val="000000" w:themeColor="text1"/>
          <w:sz w:val="24"/>
          <w:szCs w:val="24"/>
          <w:rPrChange w:id="3536" w:author="Will Taylor Gough" w:date="2020-08-29T17:25:00Z">
            <w:rPr>
              <w:color w:val="000000" w:themeColor="text1"/>
              <w:sz w:val="24"/>
              <w:szCs w:val="24"/>
            </w:rPr>
          </w:rPrChange>
        </w:rPr>
        <w:t xml:space="preserve"> efficiency, because more energy</w:t>
      </w:r>
      <w:r w:rsidR="00DB29A6" w:rsidRPr="00C05B87">
        <w:rPr>
          <w:rFonts w:ascii="Times New Roman" w:hAnsi="Times New Roman" w:cs="Times New Roman"/>
          <w:color w:val="000000" w:themeColor="text1"/>
          <w:sz w:val="24"/>
          <w:szCs w:val="24"/>
          <w:rPrChange w:id="3537" w:author="Will Taylor Gough" w:date="2020-08-29T17:25:00Z">
            <w:rPr>
              <w:color w:val="000000" w:themeColor="text1"/>
              <w:sz w:val="24"/>
              <w:szCs w:val="24"/>
            </w:rPr>
          </w:rPrChange>
        </w:rPr>
        <w:t xml:space="preserve"> may be required</w:t>
      </w:r>
      <w:r w:rsidRPr="00C05B87">
        <w:rPr>
          <w:rFonts w:ascii="Times New Roman" w:hAnsi="Times New Roman" w:cs="Times New Roman"/>
          <w:color w:val="000000" w:themeColor="text1"/>
          <w:sz w:val="24"/>
          <w:szCs w:val="24"/>
          <w:rPrChange w:id="3538" w:author="Will Taylor Gough" w:date="2020-08-29T17:25:00Z">
            <w:rPr>
              <w:color w:val="000000" w:themeColor="text1"/>
              <w:sz w:val="24"/>
              <w:szCs w:val="24"/>
            </w:rPr>
          </w:rPrChange>
        </w:rPr>
        <w:t xml:space="preserve"> to overcome drag and achieve equivalent locomotor performance.</w:t>
      </w:r>
    </w:p>
    <w:p w14:paraId="45B55C42" w14:textId="3618BD4F" w:rsidR="00D50BF0" w:rsidRPr="00C05B87" w:rsidRDefault="00A5342C" w:rsidP="00C05B87">
      <w:pPr>
        <w:shd w:val="clear" w:color="auto" w:fill="FFFFFF"/>
        <w:spacing w:line="480" w:lineRule="auto"/>
        <w:ind w:firstLine="720"/>
        <w:rPr>
          <w:rFonts w:ascii="Times New Roman" w:hAnsi="Times New Roman" w:cs="Times New Roman"/>
          <w:color w:val="000000" w:themeColor="text1"/>
          <w:sz w:val="24"/>
          <w:szCs w:val="24"/>
          <w:rPrChange w:id="3539" w:author="Will Taylor Gough" w:date="2020-08-29T17:25:00Z">
            <w:rPr>
              <w:color w:val="000000" w:themeColor="text1"/>
              <w:sz w:val="24"/>
              <w:szCs w:val="24"/>
            </w:rPr>
          </w:rPrChange>
        </w:rPr>
        <w:pPrChange w:id="3540" w:author="Will Taylor Gough" w:date="2020-08-29T17:27:00Z">
          <w:pPr>
            <w:shd w:val="clear" w:color="auto" w:fill="FFFFFF"/>
            <w:spacing w:line="240" w:lineRule="auto"/>
            <w:ind w:firstLine="720"/>
          </w:pPr>
        </w:pPrChange>
      </w:pPr>
      <w:r w:rsidRPr="00C05B87">
        <w:rPr>
          <w:rFonts w:ascii="Times New Roman" w:hAnsi="Times New Roman" w:cs="Times New Roman"/>
          <w:color w:val="000000" w:themeColor="text1"/>
          <w:sz w:val="24"/>
          <w:szCs w:val="24"/>
          <w:rPrChange w:id="3541" w:author="Will Taylor Gough" w:date="2020-08-29T17:25:00Z">
            <w:rPr>
              <w:color w:val="000000" w:themeColor="text1"/>
              <w:sz w:val="24"/>
              <w:szCs w:val="24"/>
            </w:rPr>
          </w:rPrChange>
        </w:rPr>
        <w:t xml:space="preserve">Our analyses suggest that size is an important determinant of swimming performance in rorquals. </w:t>
      </w:r>
      <w:r w:rsidRPr="00420A9B">
        <w:rPr>
          <w:rFonts w:ascii="Times New Roman" w:hAnsi="Times New Roman" w:cs="Times New Roman"/>
          <w:color w:val="000000" w:themeColor="text1"/>
          <w:sz w:val="24"/>
          <w:szCs w:val="24"/>
          <w:rPrChange w:id="3542" w:author="Will Taylor Gough" w:date="2020-08-29T18:24:00Z">
            <w:rPr>
              <w:color w:val="000000" w:themeColor="text1"/>
              <w:sz w:val="24"/>
              <w:szCs w:val="24"/>
            </w:rPr>
          </w:rPrChange>
        </w:rPr>
        <w:t>Balaenopteridae exhibit a size range than spans an order of magnitude in body mass, from</w:t>
      </w:r>
      <w:r w:rsidR="00C12D59" w:rsidRPr="00420A9B">
        <w:rPr>
          <w:rFonts w:ascii="Times New Roman" w:hAnsi="Times New Roman" w:cs="Times New Roman"/>
          <w:color w:val="000000" w:themeColor="text1"/>
          <w:sz w:val="24"/>
          <w:szCs w:val="24"/>
          <w:rPrChange w:id="3543" w:author="Will Taylor Gough" w:date="2020-08-29T18:24:00Z">
            <w:rPr>
              <w:color w:val="000000" w:themeColor="text1"/>
              <w:sz w:val="24"/>
              <w:szCs w:val="24"/>
            </w:rPr>
          </w:rPrChange>
        </w:rPr>
        <w:t xml:space="preserve"> </w:t>
      </w:r>
      <w:r w:rsidR="00C12D59" w:rsidRPr="00420A9B">
        <w:rPr>
          <w:rFonts w:ascii="Times New Roman" w:hAnsi="Times New Roman" w:cs="Times New Roman"/>
          <w:sz w:val="24"/>
          <w:szCs w:val="24"/>
          <w:rPrChange w:id="3544" w:author="Will Taylor Gough" w:date="2020-08-29T18:24:00Z">
            <w:rPr/>
          </w:rPrChange>
        </w:rPr>
        <w:t>Ant</w:t>
      </w:r>
      <w:r w:rsidR="002C0D3F" w:rsidRPr="00420A9B">
        <w:rPr>
          <w:rFonts w:ascii="Times New Roman" w:hAnsi="Times New Roman" w:cs="Times New Roman"/>
          <w:sz w:val="24"/>
          <w:szCs w:val="24"/>
          <w:rPrChange w:id="3545" w:author="Will Taylor Gough" w:date="2020-08-29T18:24:00Z">
            <w:rPr/>
          </w:rPrChange>
        </w:rPr>
        <w:t xml:space="preserve">arctic </w:t>
      </w:r>
      <w:r w:rsidRPr="00420A9B">
        <w:rPr>
          <w:rFonts w:ascii="Times New Roman" w:hAnsi="Times New Roman" w:cs="Times New Roman"/>
          <w:color w:val="000000" w:themeColor="text1"/>
          <w:sz w:val="24"/>
          <w:szCs w:val="24"/>
          <w:rPrChange w:id="3546" w:author="Will Taylor Gough" w:date="2020-08-29T18:24:00Z">
            <w:rPr>
              <w:color w:val="000000" w:themeColor="text1"/>
              <w:sz w:val="24"/>
              <w:szCs w:val="24"/>
            </w:rPr>
          </w:rPrChange>
        </w:rPr>
        <w:t xml:space="preserve">minke whales to blue whales (Lockyer 1976). The scale of these ocean giants necessitates the use of oscillatory lift-based swimming as an effective </w:t>
      </w:r>
      <w:del w:id="3547" w:author="Will Taylor Gough" w:date="2020-08-29T17:19:00Z">
        <w:r w:rsidRPr="00420A9B" w:rsidDel="00216C38">
          <w:rPr>
            <w:rFonts w:ascii="Times New Roman" w:hAnsi="Times New Roman" w:cs="Times New Roman"/>
            <w:color w:val="000000" w:themeColor="text1"/>
            <w:sz w:val="24"/>
            <w:szCs w:val="24"/>
            <w:rPrChange w:id="3548" w:author="Will Taylor Gough" w:date="2020-08-29T18:24:00Z">
              <w:rPr>
                <w:color w:val="000000" w:themeColor="text1"/>
                <w:sz w:val="24"/>
                <w:szCs w:val="24"/>
              </w:rPr>
            </w:rPrChange>
          </w:rPr>
          <w:delText>propulsive</w:delText>
        </w:r>
      </w:del>
      <w:ins w:id="3549" w:author="Will Taylor Gough" w:date="2020-08-29T17:19:00Z">
        <w:r w:rsidR="00420A9B">
          <w:rPr>
            <w:rFonts w:ascii="Times New Roman" w:hAnsi="Times New Roman" w:cs="Times New Roman"/>
            <w:color w:val="000000" w:themeColor="text1"/>
            <w:sz w:val="24"/>
            <w:szCs w:val="24"/>
            <w:rPrChange w:id="3550" w:author="Will Taylor Gough" w:date="2020-08-29T18:24:00Z">
              <w:rPr>
                <w:rFonts w:ascii="Times New Roman" w:hAnsi="Times New Roman" w:cs="Times New Roman"/>
                <w:color w:val="000000" w:themeColor="text1"/>
                <w:sz w:val="24"/>
                <w:szCs w:val="24"/>
              </w:rPr>
            </w:rPrChange>
          </w:rPr>
          <w:t>propulsive</w:t>
        </w:r>
      </w:ins>
      <w:r w:rsidRPr="00420A9B">
        <w:rPr>
          <w:rFonts w:ascii="Times New Roman" w:hAnsi="Times New Roman" w:cs="Times New Roman"/>
          <w:color w:val="000000" w:themeColor="text1"/>
          <w:sz w:val="24"/>
          <w:szCs w:val="24"/>
          <w:rPrChange w:id="3551" w:author="Will Taylor Gough" w:date="2020-08-29T18:24:00Z">
            <w:rPr>
              <w:color w:val="000000" w:themeColor="text1"/>
              <w:sz w:val="24"/>
              <w:szCs w:val="24"/>
            </w:rPr>
          </w:rPrChange>
        </w:rPr>
        <w:t xml:space="preserve"> mechanism for high-speed swimming at high Reynolds numbers (</w:t>
      </w:r>
      <w:r w:rsidRPr="00420A9B">
        <w:rPr>
          <w:rFonts w:ascii="Times New Roman" w:hAnsi="Times New Roman" w:cs="Times New Roman"/>
          <w:sz w:val="24"/>
          <w:szCs w:val="24"/>
          <w:rPrChange w:id="3552" w:author="Will Taylor Gough" w:date="2020-08-29T18:24:00Z">
            <w:rPr>
              <w:sz w:val="24"/>
              <w:szCs w:val="24"/>
            </w:rPr>
          </w:rPrChange>
        </w:rPr>
        <w:t>Webb and De Buffrénil, 1990; Fish, 2020</w:t>
      </w:r>
      <w:r w:rsidRPr="00420A9B">
        <w:rPr>
          <w:rFonts w:ascii="Times New Roman" w:hAnsi="Times New Roman" w:cs="Times New Roman"/>
          <w:color w:val="000000" w:themeColor="text1"/>
          <w:sz w:val="24"/>
          <w:szCs w:val="24"/>
          <w:rPrChange w:id="3553" w:author="Will Taylor Gough" w:date="2020-08-29T18:24:00Z">
            <w:rPr>
              <w:color w:val="000000" w:themeColor="text1"/>
              <w:sz w:val="24"/>
              <w:szCs w:val="24"/>
            </w:rPr>
          </w:rPrChange>
        </w:rPr>
        <w:t>). Interestingly in parallel</w:t>
      </w:r>
      <w:r w:rsidRPr="00C05B87">
        <w:rPr>
          <w:rFonts w:ascii="Times New Roman" w:hAnsi="Times New Roman" w:cs="Times New Roman"/>
          <w:color w:val="000000" w:themeColor="text1"/>
          <w:sz w:val="24"/>
          <w:szCs w:val="24"/>
          <w:rPrChange w:id="3554" w:author="Will Taylor Gough" w:date="2020-08-29T17:25:00Z">
            <w:rPr>
              <w:color w:val="000000" w:themeColor="text1"/>
              <w:sz w:val="24"/>
              <w:szCs w:val="24"/>
            </w:rPr>
          </w:rPrChange>
        </w:rPr>
        <w:t xml:space="preserve"> with the trend of maximum speed in which intermediate animals exhibited the highest performance with lower maximum speeds for small and large animals, it was found for whales that </w:t>
      </w:r>
      <w:ins w:id="3555" w:author="Will Taylor Gough" w:date="2020-08-29T17:16:00Z">
        <w:r w:rsidR="001A2550" w:rsidRPr="00C05B87">
          <w:rPr>
            <w:rFonts w:ascii="Times New Roman" w:hAnsi="Times New Roman" w:cs="Times New Roman"/>
            <w:color w:val="000000" w:themeColor="text1"/>
            <w:sz w:val="24"/>
            <w:szCs w:val="24"/>
            <w:rPrChange w:id="3556" w:author="Will Taylor Gough" w:date="2020-08-29T17:25:00Z">
              <w:rPr>
                <w:color w:val="000000" w:themeColor="text1"/>
                <w:sz w:val="24"/>
                <w:szCs w:val="24"/>
              </w:rPr>
            </w:rPrChange>
          </w:rPr>
          <w:t xml:space="preserve">Froude </w:t>
        </w:r>
      </w:ins>
      <w:r w:rsidRPr="00C05B87">
        <w:rPr>
          <w:rFonts w:ascii="Times New Roman" w:hAnsi="Times New Roman" w:cs="Times New Roman"/>
          <w:color w:val="000000" w:themeColor="text1"/>
          <w:sz w:val="24"/>
          <w:szCs w:val="24"/>
          <w:rPrChange w:id="3557" w:author="Will Taylor Gough" w:date="2020-08-29T17:25:00Z">
            <w:rPr>
              <w:color w:val="000000" w:themeColor="text1"/>
              <w:sz w:val="24"/>
              <w:szCs w:val="24"/>
            </w:rPr>
          </w:rPrChange>
        </w:rPr>
        <w:t>efficiency, another locomotor performance variable, decreased above and below an optimal size (Hirt et al., 2017)</w:t>
      </w:r>
      <w:ins w:id="3558" w:author="Will Taylor Gough" w:date="2020-08-29T18:25:00Z">
        <w:r w:rsidR="00420A9B">
          <w:rPr>
            <w:rFonts w:ascii="Times New Roman" w:hAnsi="Times New Roman" w:cs="Times New Roman"/>
            <w:color w:val="000000" w:themeColor="text1"/>
            <w:sz w:val="24"/>
            <w:szCs w:val="24"/>
          </w:rPr>
          <w:t xml:space="preserve"> (Fig. 7; Table 4)</w:t>
        </w:r>
      </w:ins>
      <w:r w:rsidRPr="00C05B87">
        <w:rPr>
          <w:rFonts w:ascii="Times New Roman" w:hAnsi="Times New Roman" w:cs="Times New Roman"/>
          <w:color w:val="000000" w:themeColor="text1"/>
          <w:sz w:val="24"/>
          <w:szCs w:val="24"/>
          <w:rPrChange w:id="3559" w:author="Will Taylor Gough" w:date="2020-08-29T17:25:00Z">
            <w:rPr>
              <w:color w:val="000000" w:themeColor="text1"/>
              <w:sz w:val="24"/>
              <w:szCs w:val="24"/>
            </w:rPr>
          </w:rPrChange>
        </w:rPr>
        <w:t xml:space="preserve">. </w:t>
      </w:r>
    </w:p>
    <w:p w14:paraId="59A1259E" w14:textId="77777777" w:rsidR="007C407F" w:rsidRPr="00C05B87" w:rsidRDefault="007C407F" w:rsidP="00C05B87">
      <w:pPr>
        <w:shd w:val="clear" w:color="auto" w:fill="FFFFFF"/>
        <w:spacing w:line="480" w:lineRule="auto"/>
        <w:ind w:firstLine="720"/>
        <w:rPr>
          <w:rFonts w:ascii="Times New Roman" w:hAnsi="Times New Roman" w:cs="Times New Roman"/>
          <w:color w:val="000000" w:themeColor="text1"/>
          <w:sz w:val="24"/>
          <w:szCs w:val="24"/>
          <w:rPrChange w:id="3560" w:author="Will Taylor Gough" w:date="2020-08-29T17:25:00Z">
            <w:rPr>
              <w:color w:val="000000" w:themeColor="text1"/>
              <w:sz w:val="24"/>
              <w:szCs w:val="24"/>
            </w:rPr>
          </w:rPrChange>
        </w:rPr>
        <w:pPrChange w:id="3561" w:author="Will Taylor Gough" w:date="2020-08-29T17:27:00Z">
          <w:pPr>
            <w:shd w:val="clear" w:color="auto" w:fill="FFFFFF"/>
            <w:spacing w:line="240" w:lineRule="auto"/>
            <w:ind w:firstLine="720"/>
          </w:pPr>
        </w:pPrChange>
      </w:pPr>
    </w:p>
    <w:p w14:paraId="162D0FD8" w14:textId="77777777" w:rsidR="00B0326F" w:rsidRPr="00C05B87" w:rsidRDefault="007C407F" w:rsidP="00C05B87">
      <w:pPr>
        <w:shd w:val="clear" w:color="auto" w:fill="FFFFFF"/>
        <w:spacing w:line="480" w:lineRule="auto"/>
        <w:ind w:firstLine="720"/>
        <w:jc w:val="center"/>
        <w:rPr>
          <w:rFonts w:ascii="Times New Roman" w:hAnsi="Times New Roman" w:cs="Times New Roman"/>
          <w:i/>
          <w:color w:val="000000" w:themeColor="text1"/>
          <w:sz w:val="24"/>
          <w:szCs w:val="24"/>
          <w:u w:val="single"/>
          <w:rPrChange w:id="3562" w:author="Will Taylor Gough" w:date="2020-08-29T17:25:00Z">
            <w:rPr>
              <w:i/>
              <w:color w:val="000000" w:themeColor="text1"/>
              <w:sz w:val="24"/>
              <w:szCs w:val="24"/>
              <w:u w:val="single"/>
            </w:rPr>
          </w:rPrChange>
        </w:rPr>
        <w:pPrChange w:id="3563" w:author="Will Taylor Gough" w:date="2020-08-29T17:27:00Z">
          <w:pPr>
            <w:shd w:val="clear" w:color="auto" w:fill="FFFFFF"/>
            <w:spacing w:line="240" w:lineRule="auto"/>
            <w:ind w:firstLine="720"/>
            <w:jc w:val="center"/>
          </w:pPr>
        </w:pPrChange>
      </w:pPr>
      <w:r w:rsidRPr="00C05B87">
        <w:rPr>
          <w:rFonts w:ascii="Times New Roman" w:hAnsi="Times New Roman" w:cs="Times New Roman"/>
          <w:i/>
          <w:color w:val="000000" w:themeColor="text1"/>
          <w:sz w:val="24"/>
          <w:szCs w:val="24"/>
          <w:u w:val="single"/>
          <w:rPrChange w:id="3564" w:author="Will Taylor Gough" w:date="2020-08-29T17:25:00Z">
            <w:rPr>
              <w:i/>
              <w:color w:val="000000" w:themeColor="text1"/>
              <w:sz w:val="24"/>
              <w:szCs w:val="24"/>
              <w:u w:val="single"/>
            </w:rPr>
          </w:rPrChange>
        </w:rPr>
        <w:t>Conclusions</w:t>
      </w:r>
    </w:p>
    <w:p w14:paraId="59C58518" w14:textId="45325D0F" w:rsidR="00A5342C" w:rsidRPr="00C05B87" w:rsidRDefault="00A5342C" w:rsidP="00C05B87">
      <w:pPr>
        <w:shd w:val="clear" w:color="auto" w:fill="FFFFFF"/>
        <w:spacing w:line="480" w:lineRule="auto"/>
        <w:ind w:firstLine="720"/>
        <w:rPr>
          <w:rFonts w:ascii="Times New Roman" w:hAnsi="Times New Roman" w:cs="Times New Roman"/>
          <w:color w:val="000000" w:themeColor="text1"/>
          <w:sz w:val="24"/>
          <w:szCs w:val="24"/>
          <w:rPrChange w:id="3565" w:author="Will Taylor Gough" w:date="2020-08-29T17:25:00Z">
            <w:rPr>
              <w:color w:val="000000" w:themeColor="text1"/>
              <w:sz w:val="24"/>
              <w:szCs w:val="24"/>
            </w:rPr>
          </w:rPrChange>
        </w:rPr>
        <w:pPrChange w:id="3566" w:author="Will Taylor Gough" w:date="2020-08-29T17:27:00Z">
          <w:pPr>
            <w:shd w:val="clear" w:color="auto" w:fill="FFFFFF"/>
            <w:spacing w:line="240" w:lineRule="auto"/>
            <w:ind w:firstLine="720"/>
          </w:pPr>
        </w:pPrChange>
      </w:pPr>
      <w:r w:rsidRPr="00C05B87">
        <w:rPr>
          <w:rFonts w:ascii="Times New Roman" w:hAnsi="Times New Roman" w:cs="Times New Roman"/>
          <w:color w:val="000000" w:themeColor="text1"/>
          <w:sz w:val="24"/>
          <w:szCs w:val="24"/>
          <w:rPrChange w:id="3567" w:author="Will Taylor Gough" w:date="2020-08-29T17:25:00Z">
            <w:rPr>
              <w:color w:val="000000" w:themeColor="text1"/>
              <w:sz w:val="24"/>
              <w:szCs w:val="24"/>
            </w:rPr>
          </w:rPrChange>
        </w:rPr>
        <w:t>Although the</w:t>
      </w:r>
      <w:ins w:id="3568" w:author="Will Taylor Gough" w:date="2020-08-29T18:26:00Z">
        <w:r w:rsidR="00420A9B">
          <w:rPr>
            <w:rFonts w:ascii="Times New Roman" w:hAnsi="Times New Roman" w:cs="Times New Roman"/>
            <w:color w:val="000000" w:themeColor="text1"/>
            <w:sz w:val="24"/>
            <w:szCs w:val="24"/>
          </w:rPr>
          <w:t xml:space="preserve"> thrust</w:t>
        </w:r>
      </w:ins>
      <w:r w:rsidRPr="00C05B87">
        <w:rPr>
          <w:rFonts w:ascii="Times New Roman" w:hAnsi="Times New Roman" w:cs="Times New Roman"/>
          <w:color w:val="000000" w:themeColor="text1"/>
          <w:sz w:val="24"/>
          <w:szCs w:val="24"/>
          <w:rPrChange w:id="3569" w:author="Will Taylor Gough" w:date="2020-08-29T17:25:00Z">
            <w:rPr>
              <w:color w:val="000000" w:themeColor="text1"/>
              <w:sz w:val="24"/>
              <w:szCs w:val="24"/>
            </w:rPr>
          </w:rPrChange>
        </w:rPr>
        <w:t xml:space="preserve"> power </w:t>
      </w:r>
      <w:del w:id="3570" w:author="Will Taylor Gough" w:date="2020-08-29T18:26:00Z">
        <w:r w:rsidRPr="00C05B87" w:rsidDel="00420A9B">
          <w:rPr>
            <w:rFonts w:ascii="Times New Roman" w:hAnsi="Times New Roman" w:cs="Times New Roman"/>
            <w:color w:val="000000" w:themeColor="text1"/>
            <w:sz w:val="24"/>
            <w:szCs w:val="24"/>
            <w:rPrChange w:id="3571" w:author="Will Taylor Gough" w:date="2020-08-29T17:25:00Z">
              <w:rPr>
                <w:color w:val="000000" w:themeColor="text1"/>
                <w:sz w:val="24"/>
                <w:szCs w:val="24"/>
              </w:rPr>
            </w:rPrChange>
          </w:rPr>
          <w:delText xml:space="preserve">requirements </w:delText>
        </w:r>
      </w:del>
      <w:r w:rsidRPr="00C05B87">
        <w:rPr>
          <w:rFonts w:ascii="Times New Roman" w:hAnsi="Times New Roman" w:cs="Times New Roman"/>
          <w:color w:val="000000" w:themeColor="text1"/>
          <w:sz w:val="24"/>
          <w:szCs w:val="24"/>
          <w:rPrChange w:id="3572" w:author="Will Taylor Gough" w:date="2020-08-29T17:25:00Z">
            <w:rPr>
              <w:color w:val="000000" w:themeColor="text1"/>
              <w:sz w:val="24"/>
              <w:szCs w:val="24"/>
            </w:rPr>
          </w:rPrChange>
        </w:rPr>
        <w:t>require</w:t>
      </w:r>
      <w:r w:rsidR="00D50BF0" w:rsidRPr="00C05B87">
        <w:rPr>
          <w:rFonts w:ascii="Times New Roman" w:hAnsi="Times New Roman" w:cs="Times New Roman"/>
          <w:color w:val="000000" w:themeColor="text1"/>
          <w:sz w:val="24"/>
          <w:szCs w:val="24"/>
          <w:rPrChange w:id="3573" w:author="Will Taylor Gough" w:date="2020-08-29T17:25:00Z">
            <w:rPr>
              <w:color w:val="000000" w:themeColor="text1"/>
              <w:sz w:val="24"/>
              <w:szCs w:val="24"/>
            </w:rPr>
          </w:rPrChange>
        </w:rPr>
        <w:t>d</w:t>
      </w:r>
      <w:r w:rsidRPr="00C05B87">
        <w:rPr>
          <w:rFonts w:ascii="Times New Roman" w:hAnsi="Times New Roman" w:cs="Times New Roman"/>
          <w:color w:val="000000" w:themeColor="text1"/>
          <w:sz w:val="24"/>
          <w:szCs w:val="24"/>
          <w:rPrChange w:id="3574" w:author="Will Taylor Gough" w:date="2020-08-29T17:25:00Z">
            <w:rPr>
              <w:color w:val="000000" w:themeColor="text1"/>
              <w:sz w:val="24"/>
              <w:szCs w:val="24"/>
            </w:rPr>
          </w:rPrChange>
        </w:rPr>
        <w:t xml:space="preserve"> to achieve maximum speed appear</w:t>
      </w:r>
      <w:ins w:id="3575" w:author="Will Taylor Gough" w:date="2020-08-29T18:26:00Z">
        <w:r w:rsidR="00420A9B">
          <w:rPr>
            <w:rFonts w:ascii="Times New Roman" w:hAnsi="Times New Roman" w:cs="Times New Roman"/>
            <w:color w:val="000000" w:themeColor="text1"/>
            <w:sz w:val="24"/>
            <w:szCs w:val="24"/>
          </w:rPr>
          <w:t>s</w:t>
        </w:r>
      </w:ins>
      <w:r w:rsidRPr="00C05B87">
        <w:rPr>
          <w:rFonts w:ascii="Times New Roman" w:hAnsi="Times New Roman" w:cs="Times New Roman"/>
          <w:color w:val="000000" w:themeColor="text1"/>
          <w:sz w:val="24"/>
          <w:szCs w:val="24"/>
          <w:rPrChange w:id="3576" w:author="Will Taylor Gough" w:date="2020-08-29T17:25:00Z">
            <w:rPr>
              <w:color w:val="000000" w:themeColor="text1"/>
              <w:sz w:val="24"/>
              <w:szCs w:val="24"/>
            </w:rPr>
          </w:rPrChange>
        </w:rPr>
        <w:t xml:space="preserve"> to be constrained at large body sizes, large rorquals may benefit from a low cost of transport (Gough et al. 2019; Williams, 1999</w:t>
      </w:r>
      <w:r w:rsidR="00FA2AFF" w:rsidRPr="00C05B87">
        <w:rPr>
          <w:rFonts w:ascii="Times New Roman" w:hAnsi="Times New Roman" w:cs="Times New Roman"/>
          <w:color w:val="000000" w:themeColor="text1"/>
          <w:sz w:val="24"/>
          <w:szCs w:val="24"/>
          <w:rPrChange w:id="3577" w:author="Will Taylor Gough" w:date="2020-08-29T17:25:00Z">
            <w:rPr>
              <w:color w:val="000000" w:themeColor="text1"/>
              <w:sz w:val="24"/>
              <w:szCs w:val="24"/>
            </w:rPr>
          </w:rPrChange>
        </w:rPr>
        <w:t xml:space="preserve">). </w:t>
      </w:r>
      <w:r w:rsidRPr="00C05B87">
        <w:rPr>
          <w:rFonts w:ascii="Times New Roman" w:hAnsi="Times New Roman" w:cs="Times New Roman"/>
          <w:color w:val="000000" w:themeColor="text1"/>
          <w:sz w:val="24"/>
          <w:szCs w:val="24"/>
          <w:rPrChange w:id="3578" w:author="Will Taylor Gough" w:date="2020-08-29T17:25:00Z">
            <w:rPr>
              <w:color w:val="000000" w:themeColor="text1"/>
              <w:sz w:val="24"/>
              <w:szCs w:val="24"/>
            </w:rPr>
          </w:rPrChange>
        </w:rPr>
        <w:t xml:space="preserve">Accordingly, the high burst velocities and accelerations attained by the whales during lunges would incur reduced </w:t>
      </w:r>
      <w:del w:id="3579" w:author="Will Taylor Gough" w:date="2020-08-29T17:16:00Z">
        <w:r w:rsidRPr="00C05B87" w:rsidDel="001A2550">
          <w:rPr>
            <w:rFonts w:ascii="Times New Roman" w:hAnsi="Times New Roman" w:cs="Times New Roman"/>
            <w:color w:val="000000" w:themeColor="text1"/>
            <w:sz w:val="24"/>
            <w:szCs w:val="24"/>
            <w:rPrChange w:id="3580" w:author="Will Taylor Gough" w:date="2020-08-29T17:25:00Z">
              <w:rPr>
                <w:color w:val="000000" w:themeColor="text1"/>
                <w:sz w:val="24"/>
                <w:szCs w:val="24"/>
              </w:rPr>
            </w:rPrChange>
          </w:rPr>
          <w:delText xml:space="preserve">propulsive </w:delText>
        </w:r>
      </w:del>
      <w:ins w:id="3581" w:author="Will Taylor Gough" w:date="2020-08-29T17:16:00Z">
        <w:r w:rsidR="001A2550" w:rsidRPr="00C05B87">
          <w:rPr>
            <w:rFonts w:ascii="Times New Roman" w:hAnsi="Times New Roman" w:cs="Times New Roman"/>
            <w:color w:val="000000" w:themeColor="text1"/>
            <w:sz w:val="24"/>
            <w:szCs w:val="24"/>
            <w:rPrChange w:id="3582" w:author="Will Taylor Gough" w:date="2020-08-29T17:25:00Z">
              <w:rPr>
                <w:color w:val="000000" w:themeColor="text1"/>
                <w:sz w:val="24"/>
                <w:szCs w:val="24"/>
              </w:rPr>
            </w:rPrChange>
          </w:rPr>
          <w:t>Froude</w:t>
        </w:r>
        <w:r w:rsidR="001A2550" w:rsidRPr="00C05B87">
          <w:rPr>
            <w:rFonts w:ascii="Times New Roman" w:hAnsi="Times New Roman" w:cs="Times New Roman"/>
            <w:color w:val="000000" w:themeColor="text1"/>
            <w:sz w:val="24"/>
            <w:szCs w:val="24"/>
            <w:rPrChange w:id="3583" w:author="Will Taylor Gough" w:date="2020-08-29T17:25:00Z">
              <w:rPr>
                <w:color w:val="000000" w:themeColor="text1"/>
                <w:sz w:val="24"/>
                <w:szCs w:val="24"/>
              </w:rPr>
            </w:rPrChange>
          </w:rPr>
          <w:t xml:space="preserve"> </w:t>
        </w:r>
      </w:ins>
      <w:r w:rsidRPr="00C05B87">
        <w:rPr>
          <w:rFonts w:ascii="Times New Roman" w:hAnsi="Times New Roman" w:cs="Times New Roman"/>
          <w:color w:val="000000" w:themeColor="text1"/>
          <w:sz w:val="24"/>
          <w:szCs w:val="24"/>
          <w:rPrChange w:id="3584" w:author="Will Taylor Gough" w:date="2020-08-29T17:25:00Z">
            <w:rPr>
              <w:color w:val="000000" w:themeColor="text1"/>
              <w:sz w:val="24"/>
              <w:szCs w:val="24"/>
            </w:rPr>
          </w:rPrChange>
        </w:rPr>
        <w:t xml:space="preserve">efficiencies compared to routine and migratory velocities. The reduced </w:t>
      </w:r>
      <w:del w:id="3585" w:author="Will Taylor Gough" w:date="2020-08-29T17:16:00Z">
        <w:r w:rsidRPr="00C05B87" w:rsidDel="001A2550">
          <w:rPr>
            <w:rFonts w:ascii="Times New Roman" w:hAnsi="Times New Roman" w:cs="Times New Roman"/>
            <w:color w:val="000000" w:themeColor="text1"/>
            <w:sz w:val="24"/>
            <w:szCs w:val="24"/>
            <w:rPrChange w:id="3586" w:author="Will Taylor Gough" w:date="2020-08-29T17:25:00Z">
              <w:rPr>
                <w:color w:val="000000" w:themeColor="text1"/>
                <w:sz w:val="24"/>
                <w:szCs w:val="24"/>
              </w:rPr>
            </w:rPrChange>
          </w:rPr>
          <w:delText xml:space="preserve">propulsive </w:delText>
        </w:r>
      </w:del>
      <w:ins w:id="3587" w:author="Will Taylor Gough" w:date="2020-08-29T17:16:00Z">
        <w:r w:rsidR="001A2550" w:rsidRPr="00C05B87">
          <w:rPr>
            <w:rFonts w:ascii="Times New Roman" w:hAnsi="Times New Roman" w:cs="Times New Roman"/>
            <w:color w:val="000000" w:themeColor="text1"/>
            <w:sz w:val="24"/>
            <w:szCs w:val="24"/>
            <w:rPrChange w:id="3588" w:author="Will Taylor Gough" w:date="2020-08-29T17:25:00Z">
              <w:rPr>
                <w:color w:val="000000" w:themeColor="text1"/>
                <w:sz w:val="24"/>
                <w:szCs w:val="24"/>
              </w:rPr>
            </w:rPrChange>
          </w:rPr>
          <w:t>Froude</w:t>
        </w:r>
        <w:r w:rsidR="001A2550" w:rsidRPr="00C05B87">
          <w:rPr>
            <w:rFonts w:ascii="Times New Roman" w:hAnsi="Times New Roman" w:cs="Times New Roman"/>
            <w:color w:val="000000" w:themeColor="text1"/>
            <w:sz w:val="24"/>
            <w:szCs w:val="24"/>
            <w:rPrChange w:id="3589" w:author="Will Taylor Gough" w:date="2020-08-29T17:25:00Z">
              <w:rPr>
                <w:color w:val="000000" w:themeColor="text1"/>
                <w:sz w:val="24"/>
                <w:szCs w:val="24"/>
              </w:rPr>
            </w:rPrChange>
          </w:rPr>
          <w:t xml:space="preserve"> </w:t>
        </w:r>
      </w:ins>
      <w:r w:rsidRPr="00C05B87">
        <w:rPr>
          <w:rFonts w:ascii="Times New Roman" w:hAnsi="Times New Roman" w:cs="Times New Roman"/>
          <w:color w:val="000000" w:themeColor="text1"/>
          <w:sz w:val="24"/>
          <w:szCs w:val="24"/>
          <w:rPrChange w:id="3590" w:author="Will Taylor Gough" w:date="2020-08-29T17:25:00Z">
            <w:rPr>
              <w:color w:val="000000" w:themeColor="text1"/>
              <w:sz w:val="24"/>
              <w:szCs w:val="24"/>
            </w:rPr>
          </w:rPrChange>
        </w:rPr>
        <w:t xml:space="preserve">efficiency would place increased energetic demands during active foraging using a lunge feeding strategy for the balaenopterids. </w:t>
      </w:r>
      <w:r w:rsidR="00CC44B7" w:rsidRPr="00C05B87">
        <w:rPr>
          <w:rFonts w:ascii="Times New Roman" w:hAnsi="Times New Roman" w:cs="Times New Roman"/>
          <w:color w:val="000000" w:themeColor="text1"/>
          <w:sz w:val="24"/>
          <w:szCs w:val="24"/>
          <w:rPrChange w:id="3591" w:author="Will Taylor Gough" w:date="2020-08-29T17:25:00Z">
            <w:rPr>
              <w:color w:val="000000" w:themeColor="text1"/>
              <w:sz w:val="24"/>
              <w:szCs w:val="24"/>
            </w:rPr>
          </w:rPrChange>
        </w:rPr>
        <w:t xml:space="preserve">Our results are some of the first to quantify the fine-scale hydrodynamics that underlie these energetic differences between routine </w:t>
      </w:r>
      <w:r w:rsidR="00CC44B7" w:rsidRPr="00C05B87">
        <w:rPr>
          <w:rFonts w:ascii="Times New Roman" w:hAnsi="Times New Roman" w:cs="Times New Roman"/>
          <w:color w:val="000000" w:themeColor="text1"/>
          <w:sz w:val="24"/>
          <w:szCs w:val="24"/>
          <w:rPrChange w:id="3592" w:author="Will Taylor Gough" w:date="2020-08-29T17:25:00Z">
            <w:rPr>
              <w:color w:val="000000" w:themeColor="text1"/>
              <w:sz w:val="24"/>
              <w:szCs w:val="24"/>
            </w:rPr>
          </w:rPrChange>
        </w:rPr>
        <w:lastRenderedPageBreak/>
        <w:t xml:space="preserve">and energetically expensive swimming modes and </w:t>
      </w:r>
      <w:r w:rsidR="00B71813" w:rsidRPr="00C05B87">
        <w:rPr>
          <w:rFonts w:ascii="Times New Roman" w:hAnsi="Times New Roman" w:cs="Times New Roman"/>
          <w:color w:val="000000" w:themeColor="text1"/>
          <w:sz w:val="24"/>
          <w:szCs w:val="24"/>
          <w:rPrChange w:id="3593" w:author="Will Taylor Gough" w:date="2020-08-29T17:25:00Z">
            <w:rPr>
              <w:color w:val="000000" w:themeColor="text1"/>
              <w:sz w:val="24"/>
              <w:szCs w:val="24"/>
            </w:rPr>
          </w:rPrChange>
        </w:rPr>
        <w:t>include some of the largest absolute body sizes as well as a larger body size range</w:t>
      </w:r>
      <w:r w:rsidR="00CC44B7" w:rsidRPr="00C05B87">
        <w:rPr>
          <w:rFonts w:ascii="Times New Roman" w:hAnsi="Times New Roman" w:cs="Times New Roman"/>
          <w:color w:val="000000" w:themeColor="text1"/>
          <w:sz w:val="24"/>
          <w:szCs w:val="24"/>
          <w:rPrChange w:id="3594" w:author="Will Taylor Gough" w:date="2020-08-29T17:25:00Z">
            <w:rPr>
              <w:color w:val="000000" w:themeColor="text1"/>
              <w:sz w:val="24"/>
              <w:szCs w:val="24"/>
            </w:rPr>
          </w:rPrChange>
        </w:rPr>
        <w:t xml:space="preserve"> than any previous study on swimming animals.</w:t>
      </w:r>
    </w:p>
    <w:p w14:paraId="098FC955" w14:textId="11C98CCF" w:rsidR="00A5342C" w:rsidRPr="00C05B87" w:rsidDel="004A4CA1" w:rsidRDefault="00A5342C" w:rsidP="00C05B87">
      <w:pPr>
        <w:shd w:val="clear" w:color="auto" w:fill="FFFFFF"/>
        <w:spacing w:line="480" w:lineRule="auto"/>
        <w:ind w:firstLine="720"/>
        <w:rPr>
          <w:del w:id="3595" w:author="Will Taylor Gough" w:date="2020-08-29T18:28:00Z"/>
          <w:rFonts w:ascii="Times New Roman" w:hAnsi="Times New Roman" w:cs="Times New Roman"/>
          <w:b/>
          <w:color w:val="000000" w:themeColor="text1"/>
          <w:sz w:val="24"/>
          <w:szCs w:val="24"/>
          <w:u w:val="single"/>
          <w:rPrChange w:id="3596" w:author="Will Taylor Gough" w:date="2020-08-29T17:25:00Z">
            <w:rPr>
              <w:del w:id="3597" w:author="Will Taylor Gough" w:date="2020-08-29T18:28:00Z"/>
              <w:b/>
              <w:color w:val="000000" w:themeColor="text1"/>
              <w:sz w:val="24"/>
              <w:szCs w:val="24"/>
              <w:u w:val="single"/>
            </w:rPr>
          </w:rPrChange>
        </w:rPr>
        <w:pPrChange w:id="3598" w:author="Will Taylor Gough" w:date="2020-08-29T17:27:00Z">
          <w:pPr>
            <w:shd w:val="clear" w:color="auto" w:fill="FFFFFF"/>
            <w:spacing w:line="240" w:lineRule="auto"/>
            <w:ind w:firstLine="720"/>
          </w:pPr>
        </w:pPrChange>
      </w:pPr>
    </w:p>
    <w:p w14:paraId="6C2B6CA9" w14:textId="77777777" w:rsidR="000F4DE0" w:rsidRPr="00C05B87" w:rsidRDefault="000F4DE0" w:rsidP="00C05B87">
      <w:pPr>
        <w:shd w:val="clear" w:color="auto" w:fill="FFFFFF"/>
        <w:spacing w:line="480" w:lineRule="auto"/>
        <w:ind w:firstLine="720"/>
        <w:rPr>
          <w:rFonts w:ascii="Times New Roman" w:hAnsi="Times New Roman" w:cs="Times New Roman"/>
          <w:b/>
          <w:color w:val="000000" w:themeColor="text1"/>
          <w:sz w:val="24"/>
          <w:szCs w:val="24"/>
          <w:u w:val="single"/>
          <w:rPrChange w:id="3599" w:author="Will Taylor Gough" w:date="2020-08-29T17:25:00Z">
            <w:rPr>
              <w:b/>
              <w:color w:val="000000" w:themeColor="text1"/>
              <w:sz w:val="24"/>
              <w:szCs w:val="24"/>
              <w:u w:val="single"/>
            </w:rPr>
          </w:rPrChange>
        </w:rPr>
        <w:pPrChange w:id="3600" w:author="Will Taylor Gough" w:date="2020-08-29T17:27:00Z">
          <w:pPr>
            <w:shd w:val="clear" w:color="auto" w:fill="FFFFFF"/>
            <w:spacing w:line="240" w:lineRule="auto"/>
            <w:ind w:firstLine="720"/>
          </w:pPr>
        </w:pPrChange>
      </w:pPr>
    </w:p>
    <w:p w14:paraId="58F484BB" w14:textId="77777777" w:rsidR="000F4DE0" w:rsidRPr="00C05B87" w:rsidRDefault="000F4DE0" w:rsidP="00C05B87">
      <w:pPr>
        <w:shd w:val="clear" w:color="auto" w:fill="FFFFFF"/>
        <w:spacing w:line="480" w:lineRule="auto"/>
        <w:rPr>
          <w:rFonts w:ascii="Times New Roman" w:hAnsi="Times New Roman" w:cs="Times New Roman"/>
          <w:b/>
          <w:color w:val="000000" w:themeColor="text1"/>
          <w:sz w:val="24"/>
          <w:szCs w:val="24"/>
          <w:u w:val="single"/>
          <w:rPrChange w:id="3601" w:author="Will Taylor Gough" w:date="2020-08-29T17:25:00Z">
            <w:rPr>
              <w:b/>
              <w:color w:val="000000" w:themeColor="text1"/>
              <w:sz w:val="24"/>
              <w:szCs w:val="24"/>
              <w:u w:val="single"/>
            </w:rPr>
          </w:rPrChange>
        </w:rPr>
        <w:pPrChange w:id="3602" w:author="Will Taylor Gough" w:date="2020-08-29T17:27:00Z">
          <w:pPr>
            <w:shd w:val="clear" w:color="auto" w:fill="FFFFFF"/>
            <w:spacing w:line="240" w:lineRule="auto"/>
          </w:pPr>
        </w:pPrChange>
      </w:pPr>
      <w:r w:rsidRPr="00C05B87">
        <w:rPr>
          <w:rFonts w:ascii="Times New Roman" w:hAnsi="Times New Roman" w:cs="Times New Roman"/>
          <w:b/>
          <w:color w:val="000000" w:themeColor="text1"/>
          <w:sz w:val="24"/>
          <w:szCs w:val="24"/>
          <w:u w:val="single"/>
          <w:rPrChange w:id="3603" w:author="Will Taylor Gough" w:date="2020-08-29T17:25:00Z">
            <w:rPr>
              <w:b/>
              <w:color w:val="000000" w:themeColor="text1"/>
              <w:sz w:val="24"/>
              <w:szCs w:val="24"/>
              <w:u w:val="single"/>
            </w:rPr>
          </w:rPrChange>
        </w:rPr>
        <w:t>Acknowledgments:</w:t>
      </w:r>
    </w:p>
    <w:p w14:paraId="3794E528" w14:textId="77777777" w:rsidR="000F4DE0" w:rsidRPr="00C05B87" w:rsidRDefault="000F4DE0" w:rsidP="00C05B87">
      <w:pPr>
        <w:shd w:val="clear" w:color="auto" w:fill="FFFFFF"/>
        <w:spacing w:line="480" w:lineRule="auto"/>
        <w:rPr>
          <w:rFonts w:ascii="Times New Roman" w:hAnsi="Times New Roman" w:cs="Times New Roman"/>
          <w:i/>
          <w:color w:val="000000" w:themeColor="text1"/>
          <w:sz w:val="24"/>
          <w:szCs w:val="24"/>
          <w:rPrChange w:id="3604" w:author="Will Taylor Gough" w:date="2020-08-29T17:25:00Z">
            <w:rPr>
              <w:i/>
              <w:color w:val="000000" w:themeColor="text1"/>
              <w:sz w:val="24"/>
              <w:szCs w:val="24"/>
            </w:rPr>
          </w:rPrChange>
        </w:rPr>
        <w:pPrChange w:id="3605" w:author="Will Taylor Gough" w:date="2020-08-29T17:27:00Z">
          <w:pPr>
            <w:shd w:val="clear" w:color="auto" w:fill="FFFFFF"/>
            <w:spacing w:line="240" w:lineRule="auto"/>
          </w:pPr>
        </w:pPrChange>
      </w:pPr>
    </w:p>
    <w:p w14:paraId="66280699" w14:textId="23094534" w:rsidR="000F4DE0" w:rsidRPr="00C05B87" w:rsidRDefault="000F4DE0" w:rsidP="004A4CA1">
      <w:pPr>
        <w:shd w:val="clear" w:color="auto" w:fill="FFFFFF"/>
        <w:spacing w:line="480" w:lineRule="auto"/>
        <w:ind w:firstLine="720"/>
        <w:rPr>
          <w:rFonts w:ascii="Times New Roman" w:hAnsi="Times New Roman" w:cs="Times New Roman"/>
          <w:color w:val="000000" w:themeColor="text1"/>
          <w:sz w:val="24"/>
          <w:szCs w:val="24"/>
          <w:rPrChange w:id="3606" w:author="Will Taylor Gough" w:date="2020-08-29T17:25:00Z">
            <w:rPr>
              <w:color w:val="000000" w:themeColor="text1"/>
              <w:sz w:val="24"/>
              <w:szCs w:val="24"/>
            </w:rPr>
          </w:rPrChange>
        </w:rPr>
        <w:pPrChange w:id="3607" w:author="Will Taylor Gough" w:date="2020-08-29T17:27:00Z">
          <w:pPr>
            <w:shd w:val="clear" w:color="auto" w:fill="FFFFFF"/>
            <w:spacing w:line="240" w:lineRule="auto"/>
            <w:ind w:firstLine="720"/>
          </w:pPr>
        </w:pPrChange>
      </w:pPr>
      <w:r w:rsidRPr="00C05B87">
        <w:rPr>
          <w:rFonts w:ascii="Times New Roman" w:hAnsi="Times New Roman" w:cs="Times New Roman"/>
          <w:color w:val="000000" w:themeColor="text1"/>
          <w:sz w:val="24"/>
          <w:szCs w:val="24"/>
          <w:rPrChange w:id="3608" w:author="Will Taylor Gough" w:date="2020-08-29T17:25:00Z">
            <w:rPr>
              <w:color w:val="000000" w:themeColor="text1"/>
              <w:sz w:val="24"/>
              <w:szCs w:val="24"/>
            </w:rPr>
          </w:rPrChange>
        </w:rPr>
        <w:t>We would like to express our sincere appreciation to the Hopkins Marine Station of Stanford University, and specifically the Goldbogen Lab for the research housing and interactions.</w:t>
      </w:r>
      <w:r w:rsidR="00621145" w:rsidRPr="00C05B87">
        <w:rPr>
          <w:rFonts w:ascii="Times New Roman" w:hAnsi="Times New Roman" w:cs="Times New Roman"/>
          <w:color w:val="000000" w:themeColor="text1"/>
          <w:sz w:val="24"/>
          <w:szCs w:val="24"/>
          <w:rPrChange w:id="3609" w:author="Will Taylor Gough" w:date="2020-08-29T17:25:00Z">
            <w:rPr>
              <w:color w:val="000000" w:themeColor="text1"/>
              <w:sz w:val="24"/>
              <w:szCs w:val="24"/>
            </w:rPr>
          </w:rPrChange>
        </w:rPr>
        <w:t xml:space="preserve"> We appreciate research collaboration with Malene Simon, Gwenith Penry, Ari Friedlaender</w:t>
      </w:r>
      <w:r w:rsidR="0031323D" w:rsidRPr="00C05B87">
        <w:rPr>
          <w:rFonts w:ascii="Times New Roman" w:hAnsi="Times New Roman" w:cs="Times New Roman"/>
          <w:color w:val="000000" w:themeColor="text1"/>
          <w:sz w:val="24"/>
          <w:szCs w:val="24"/>
          <w:rPrChange w:id="3610" w:author="Will Taylor Gough" w:date="2020-08-29T17:25:00Z">
            <w:rPr>
              <w:color w:val="000000" w:themeColor="text1"/>
              <w:sz w:val="24"/>
              <w:szCs w:val="24"/>
            </w:rPr>
          </w:rPrChange>
        </w:rPr>
        <w:t xml:space="preserve">, </w:t>
      </w:r>
      <w:r w:rsidR="0031323D" w:rsidRPr="00C05B87">
        <w:rPr>
          <w:rFonts w:ascii="Times New Roman" w:hAnsi="Times New Roman" w:cs="Times New Roman"/>
          <w:color w:val="FF0000"/>
          <w:sz w:val="24"/>
          <w:szCs w:val="24"/>
          <w:rPrChange w:id="3611" w:author="Will Taylor Gough" w:date="2020-08-29T17:25:00Z">
            <w:rPr>
              <w:color w:val="FF0000"/>
              <w:sz w:val="24"/>
              <w:szCs w:val="24"/>
            </w:rPr>
          </w:rPrChange>
        </w:rPr>
        <w:t xml:space="preserve">Dave Johnston, Julian Dale and the Duke University Marine Robotics and Remote Sensing Lab. </w:t>
      </w:r>
      <w:r w:rsidRPr="00C05B87">
        <w:rPr>
          <w:rFonts w:ascii="Times New Roman" w:hAnsi="Times New Roman" w:cs="Times New Roman"/>
          <w:color w:val="000000" w:themeColor="text1"/>
          <w:sz w:val="24"/>
          <w:szCs w:val="24"/>
          <w:rPrChange w:id="3612" w:author="Will Taylor Gough" w:date="2020-08-29T17:25:00Z">
            <w:rPr>
              <w:color w:val="000000" w:themeColor="text1"/>
              <w:sz w:val="24"/>
              <w:szCs w:val="24"/>
            </w:rPr>
          </w:rPrChange>
        </w:rPr>
        <w:t>We would also like to thank the California State University Monterey Bay Research Experiences for Undergraduates (CSUMB REU) team</w:t>
      </w:r>
      <w:r w:rsidR="00621145" w:rsidRPr="00C05B87">
        <w:rPr>
          <w:rFonts w:ascii="Times New Roman" w:hAnsi="Times New Roman" w:cs="Times New Roman"/>
          <w:color w:val="000000" w:themeColor="text1"/>
          <w:sz w:val="24"/>
          <w:szCs w:val="24"/>
          <w:rPrChange w:id="3613" w:author="Will Taylor Gough" w:date="2020-08-29T17:25:00Z">
            <w:rPr>
              <w:color w:val="000000" w:themeColor="text1"/>
              <w:sz w:val="24"/>
              <w:szCs w:val="24"/>
            </w:rPr>
          </w:rPrChange>
        </w:rPr>
        <w:t>.</w:t>
      </w:r>
      <w:r w:rsidR="00167CEC" w:rsidRPr="00C05B87">
        <w:rPr>
          <w:rFonts w:ascii="Times New Roman" w:hAnsi="Times New Roman" w:cs="Times New Roman"/>
          <w:color w:val="000000" w:themeColor="text1"/>
          <w:sz w:val="24"/>
          <w:szCs w:val="24"/>
          <w:rPrChange w:id="3614" w:author="Will Taylor Gough" w:date="2020-08-29T17:25:00Z">
            <w:rPr>
              <w:color w:val="000000" w:themeColor="text1"/>
              <w:sz w:val="24"/>
              <w:szCs w:val="24"/>
            </w:rPr>
          </w:rPrChange>
        </w:rPr>
        <w:t xml:space="preserve"> </w:t>
      </w:r>
      <w:r w:rsidRPr="00C05B87">
        <w:rPr>
          <w:rFonts w:ascii="Times New Roman" w:hAnsi="Times New Roman" w:cs="Times New Roman"/>
          <w:color w:val="000000" w:themeColor="text1"/>
          <w:sz w:val="24"/>
          <w:szCs w:val="24"/>
          <w:rPrChange w:id="3615" w:author="Will Taylor Gough" w:date="2020-08-29T17:25:00Z">
            <w:rPr>
              <w:color w:val="000000" w:themeColor="text1"/>
              <w:sz w:val="24"/>
              <w:szCs w:val="24"/>
            </w:rPr>
          </w:rPrChange>
        </w:rPr>
        <w:t>We are grateful for the cooperation of the Southwestern Physics Department</w:t>
      </w:r>
      <w:r w:rsidR="00EF5054" w:rsidRPr="00C05B87">
        <w:rPr>
          <w:rFonts w:ascii="Times New Roman" w:hAnsi="Times New Roman" w:cs="Times New Roman"/>
          <w:color w:val="000000" w:themeColor="text1"/>
          <w:sz w:val="24"/>
          <w:szCs w:val="24"/>
          <w:rPrChange w:id="3616" w:author="Will Taylor Gough" w:date="2020-08-29T17:25:00Z">
            <w:rPr>
              <w:color w:val="000000" w:themeColor="text1"/>
              <w:sz w:val="24"/>
              <w:szCs w:val="24"/>
            </w:rPr>
          </w:rPrChange>
        </w:rPr>
        <w:t xml:space="preserve">. </w:t>
      </w:r>
      <w:r w:rsidR="00C51741" w:rsidRPr="00C05B87">
        <w:rPr>
          <w:rFonts w:ascii="Times New Roman" w:hAnsi="Times New Roman" w:cs="Times New Roman"/>
          <w:color w:val="000000" w:themeColor="text1"/>
          <w:sz w:val="24"/>
          <w:szCs w:val="24"/>
          <w:rPrChange w:id="3617" w:author="Will Taylor Gough" w:date="2020-08-29T17:25:00Z">
            <w:rPr>
              <w:color w:val="000000" w:themeColor="text1"/>
              <w:sz w:val="24"/>
              <w:szCs w:val="24"/>
            </w:rPr>
          </w:rPrChange>
        </w:rPr>
        <w:t>Thanks to the Shallow Marine Surveys Group for support with boat work in the Falkland Islands.</w:t>
      </w:r>
      <w:ins w:id="3618" w:author="Will Taylor Gough" w:date="2020-08-29T18:28:00Z">
        <w:r w:rsidR="004A4CA1">
          <w:rPr>
            <w:rFonts w:ascii="Times New Roman" w:hAnsi="Times New Roman" w:cs="Times New Roman"/>
            <w:color w:val="000000" w:themeColor="text1"/>
            <w:sz w:val="24"/>
            <w:szCs w:val="24"/>
          </w:rPr>
          <w:t xml:space="preserve"> </w:t>
        </w:r>
      </w:ins>
      <w:moveToRangeStart w:id="3619" w:author="Will Taylor Gough" w:date="2020-08-29T18:28:00Z" w:name="move49618134"/>
      <w:moveTo w:id="3620" w:author="Will Taylor Gough" w:date="2020-08-29T18:28:00Z">
        <w:r w:rsidR="004A4CA1" w:rsidRPr="00A171EC">
          <w:rPr>
            <w:rFonts w:ascii="Times New Roman" w:hAnsi="Times New Roman" w:cs="Times New Roman"/>
            <w:color w:val="000000" w:themeColor="text1"/>
            <w:sz w:val="24"/>
            <w:szCs w:val="24"/>
          </w:rPr>
          <w:t>All procedures in USA and Antarctica (14809) were conducted under approval of the National Marine Fisheries Service (Permits 781-1824, 16163, 14809, 16111, 19116, 15271, 20430), Canada DFO SARA/MML 2010-01/SARA-106B, National Marine Sanctuaries (MULTI-2017-007),</w:t>
        </w:r>
      </w:moveTo>
      <w:ins w:id="3621" w:author="Will Taylor Gough" w:date="2020-08-29T18:30:00Z">
        <w:r w:rsidR="004A4CA1">
          <w:rPr>
            <w:rFonts w:ascii="Times New Roman" w:hAnsi="Times New Roman" w:cs="Times New Roman"/>
            <w:color w:val="000000" w:themeColor="text1"/>
            <w:sz w:val="24"/>
            <w:szCs w:val="24"/>
          </w:rPr>
          <w:t xml:space="preserve"> </w:t>
        </w:r>
      </w:ins>
      <w:ins w:id="3622" w:author="Will Taylor Gough" w:date="2020-08-29T18:29:00Z">
        <w:r w:rsidR="004A4CA1">
          <w:rPr>
            <w:rFonts w:ascii="Times New Roman" w:hAnsi="Times New Roman" w:cs="Times New Roman"/>
            <w:color w:val="000000" w:themeColor="text1"/>
            <w:sz w:val="24"/>
            <w:szCs w:val="24"/>
          </w:rPr>
          <w:t>R</w:t>
        </w:r>
        <w:r w:rsidR="004A4CA1" w:rsidRPr="00A171EC">
          <w:rPr>
            <w:rFonts w:ascii="Times New Roman" w:eastAsia="Times New Roman" w:hAnsi="Times New Roman" w:cs="Times New Roman"/>
            <w:sz w:val="24"/>
            <w:szCs w:val="24"/>
            <w:lang w:val="en-US"/>
          </w:rPr>
          <w:t>esearch permit R23.2018 issued by the Falkland Islands Government</w:t>
        </w:r>
        <w:r w:rsidR="004A4CA1">
          <w:rPr>
            <w:rFonts w:ascii="Times New Roman" w:eastAsia="Times New Roman" w:hAnsi="Times New Roman" w:cs="Times New Roman"/>
            <w:sz w:val="24"/>
            <w:szCs w:val="24"/>
            <w:lang w:val="en-US"/>
          </w:rPr>
          <w:t>,</w:t>
        </w:r>
      </w:ins>
      <w:moveTo w:id="3623" w:author="Will Taylor Gough" w:date="2020-08-29T18:28:00Z">
        <w:r w:rsidR="004A4CA1" w:rsidRPr="00A171EC">
          <w:rPr>
            <w:rFonts w:ascii="Times New Roman" w:hAnsi="Times New Roman" w:cs="Times New Roman"/>
            <w:color w:val="000000" w:themeColor="text1"/>
            <w:sz w:val="24"/>
            <w:szCs w:val="24"/>
          </w:rPr>
          <w:t xml:space="preserve"> ACA 2015-014</w:t>
        </w:r>
      </w:moveTo>
      <w:ins w:id="3624" w:author="Will Taylor Gough" w:date="2020-08-29T18:29:00Z">
        <w:r w:rsidR="004A4CA1">
          <w:rPr>
            <w:rFonts w:ascii="Times New Roman" w:hAnsi="Times New Roman" w:cs="Times New Roman"/>
            <w:color w:val="000000" w:themeColor="text1"/>
            <w:sz w:val="24"/>
            <w:szCs w:val="24"/>
          </w:rPr>
          <w:t>,</w:t>
        </w:r>
      </w:ins>
      <w:moveTo w:id="3625" w:author="Will Taylor Gough" w:date="2020-08-29T18:28:00Z">
        <w:r w:rsidR="004A4CA1" w:rsidRPr="00A171EC">
          <w:rPr>
            <w:rFonts w:ascii="Times New Roman" w:hAnsi="Times New Roman" w:cs="Times New Roman"/>
            <w:color w:val="000000" w:themeColor="text1"/>
            <w:sz w:val="24"/>
            <w:szCs w:val="24"/>
          </w:rPr>
          <w:t xml:space="preserve"> and institutional IACUC committees.</w:t>
        </w:r>
      </w:moveTo>
      <w:moveToRangeEnd w:id="3619"/>
    </w:p>
    <w:p w14:paraId="2891F7F8" w14:textId="77777777" w:rsidR="00FE2636" w:rsidRPr="00C05B87" w:rsidRDefault="00FE2636" w:rsidP="00C05B87">
      <w:pPr>
        <w:shd w:val="clear" w:color="auto" w:fill="FFFFFF"/>
        <w:spacing w:line="480" w:lineRule="auto"/>
        <w:rPr>
          <w:rFonts w:ascii="Times New Roman" w:hAnsi="Times New Roman" w:cs="Times New Roman"/>
          <w:color w:val="000000" w:themeColor="text1"/>
          <w:sz w:val="24"/>
          <w:szCs w:val="24"/>
          <w:rPrChange w:id="3626" w:author="Will Taylor Gough" w:date="2020-08-29T17:25:00Z">
            <w:rPr>
              <w:color w:val="000000" w:themeColor="text1"/>
              <w:sz w:val="24"/>
              <w:szCs w:val="24"/>
            </w:rPr>
          </w:rPrChange>
        </w:rPr>
        <w:pPrChange w:id="3627" w:author="Will Taylor Gough" w:date="2020-08-29T17:27:00Z">
          <w:pPr>
            <w:shd w:val="clear" w:color="auto" w:fill="FFFFFF"/>
            <w:spacing w:line="240" w:lineRule="auto"/>
          </w:pPr>
        </w:pPrChange>
      </w:pPr>
      <w:r w:rsidRPr="00C05B87">
        <w:rPr>
          <w:rFonts w:ascii="Times New Roman" w:hAnsi="Times New Roman" w:cs="Times New Roman"/>
          <w:color w:val="000000" w:themeColor="text1"/>
          <w:sz w:val="24"/>
          <w:szCs w:val="24"/>
          <w:rPrChange w:id="3628" w:author="Will Taylor Gough" w:date="2020-08-29T17:25:00Z">
            <w:rPr>
              <w:color w:val="000000" w:themeColor="text1"/>
              <w:sz w:val="24"/>
              <w:szCs w:val="24"/>
            </w:rPr>
          </w:rPrChange>
        </w:rPr>
        <w:t xml:space="preserve"> </w:t>
      </w:r>
    </w:p>
    <w:p w14:paraId="02E2BD83" w14:textId="77777777" w:rsidR="00FE2636" w:rsidRPr="00C05B87" w:rsidRDefault="00FE2636" w:rsidP="00C05B87">
      <w:pPr>
        <w:shd w:val="clear" w:color="auto" w:fill="FFFFFF"/>
        <w:spacing w:line="480" w:lineRule="auto"/>
        <w:rPr>
          <w:rFonts w:ascii="Times New Roman" w:hAnsi="Times New Roman" w:cs="Times New Roman"/>
          <w:b/>
          <w:color w:val="000000" w:themeColor="text1"/>
          <w:sz w:val="24"/>
          <w:szCs w:val="24"/>
          <w:u w:val="single"/>
          <w:rPrChange w:id="3629" w:author="Will Taylor Gough" w:date="2020-08-29T17:25:00Z">
            <w:rPr>
              <w:b/>
              <w:color w:val="000000" w:themeColor="text1"/>
              <w:sz w:val="24"/>
              <w:szCs w:val="24"/>
              <w:u w:val="single"/>
            </w:rPr>
          </w:rPrChange>
        </w:rPr>
        <w:pPrChange w:id="3630" w:author="Will Taylor Gough" w:date="2020-08-29T17:27:00Z">
          <w:pPr>
            <w:shd w:val="clear" w:color="auto" w:fill="FFFFFF"/>
            <w:spacing w:line="240" w:lineRule="auto"/>
          </w:pPr>
        </w:pPrChange>
      </w:pPr>
      <w:r w:rsidRPr="00C05B87">
        <w:rPr>
          <w:rFonts w:ascii="Times New Roman" w:hAnsi="Times New Roman" w:cs="Times New Roman"/>
          <w:b/>
          <w:color w:val="000000" w:themeColor="text1"/>
          <w:sz w:val="24"/>
          <w:szCs w:val="24"/>
          <w:u w:val="single"/>
          <w:rPrChange w:id="3631" w:author="Will Taylor Gough" w:date="2020-08-29T17:25:00Z">
            <w:rPr>
              <w:b/>
              <w:color w:val="000000" w:themeColor="text1"/>
              <w:sz w:val="24"/>
              <w:szCs w:val="24"/>
              <w:u w:val="single"/>
            </w:rPr>
          </w:rPrChange>
        </w:rPr>
        <w:t>Competing Interests:</w:t>
      </w:r>
    </w:p>
    <w:p w14:paraId="4F8D0AF4" w14:textId="77777777" w:rsidR="00DB317B" w:rsidRPr="00C05B87" w:rsidRDefault="00DB317B" w:rsidP="00C05B87">
      <w:pPr>
        <w:shd w:val="clear" w:color="auto" w:fill="FFFFFF"/>
        <w:spacing w:line="480" w:lineRule="auto"/>
        <w:rPr>
          <w:rFonts w:ascii="Times New Roman" w:hAnsi="Times New Roman" w:cs="Times New Roman"/>
          <w:b/>
          <w:i/>
          <w:color w:val="000000" w:themeColor="text1"/>
          <w:sz w:val="24"/>
          <w:szCs w:val="24"/>
          <w:u w:val="single"/>
          <w:rPrChange w:id="3632" w:author="Will Taylor Gough" w:date="2020-08-29T17:25:00Z">
            <w:rPr>
              <w:b/>
              <w:i/>
              <w:color w:val="000000" w:themeColor="text1"/>
              <w:sz w:val="24"/>
              <w:szCs w:val="24"/>
              <w:u w:val="single"/>
            </w:rPr>
          </w:rPrChange>
        </w:rPr>
        <w:pPrChange w:id="3633" w:author="Will Taylor Gough" w:date="2020-08-29T17:27:00Z">
          <w:pPr>
            <w:shd w:val="clear" w:color="auto" w:fill="FFFFFF"/>
            <w:spacing w:line="240" w:lineRule="auto"/>
          </w:pPr>
        </w:pPrChange>
      </w:pPr>
    </w:p>
    <w:p w14:paraId="70EA0D9A" w14:textId="77777777" w:rsidR="00FE2636" w:rsidRPr="00C05B87" w:rsidRDefault="00FE2636" w:rsidP="00C05B87">
      <w:pPr>
        <w:shd w:val="clear" w:color="auto" w:fill="FFFFFF"/>
        <w:spacing w:line="480" w:lineRule="auto"/>
        <w:rPr>
          <w:rFonts w:ascii="Times New Roman" w:hAnsi="Times New Roman" w:cs="Times New Roman"/>
          <w:color w:val="000000" w:themeColor="text1"/>
          <w:sz w:val="24"/>
          <w:szCs w:val="24"/>
          <w:rPrChange w:id="3634" w:author="Will Taylor Gough" w:date="2020-08-29T17:25:00Z">
            <w:rPr>
              <w:color w:val="000000" w:themeColor="text1"/>
              <w:sz w:val="24"/>
              <w:szCs w:val="24"/>
            </w:rPr>
          </w:rPrChange>
        </w:rPr>
        <w:pPrChange w:id="3635" w:author="Will Taylor Gough" w:date="2020-08-29T17:27:00Z">
          <w:pPr>
            <w:shd w:val="clear" w:color="auto" w:fill="FFFFFF"/>
            <w:spacing w:line="240" w:lineRule="auto"/>
          </w:pPr>
        </w:pPrChange>
      </w:pPr>
      <w:r w:rsidRPr="00C05B87">
        <w:rPr>
          <w:rFonts w:ascii="Times New Roman" w:hAnsi="Times New Roman" w:cs="Times New Roman"/>
          <w:color w:val="000000" w:themeColor="text1"/>
          <w:sz w:val="24"/>
          <w:szCs w:val="24"/>
          <w:rPrChange w:id="3636" w:author="Will Taylor Gough" w:date="2020-08-29T17:25:00Z">
            <w:rPr>
              <w:color w:val="000000" w:themeColor="text1"/>
              <w:sz w:val="24"/>
              <w:szCs w:val="24"/>
            </w:rPr>
          </w:rPrChange>
        </w:rPr>
        <w:t xml:space="preserve">        </w:t>
      </w:r>
      <w:r w:rsidRPr="00C05B87">
        <w:rPr>
          <w:rFonts w:ascii="Times New Roman" w:hAnsi="Times New Roman" w:cs="Times New Roman"/>
          <w:color w:val="000000" w:themeColor="text1"/>
          <w:sz w:val="24"/>
          <w:szCs w:val="24"/>
          <w:rPrChange w:id="3637" w:author="Will Taylor Gough" w:date="2020-08-29T17:25:00Z">
            <w:rPr>
              <w:color w:val="000000" w:themeColor="text1"/>
              <w:sz w:val="24"/>
              <w:szCs w:val="24"/>
            </w:rPr>
          </w:rPrChange>
        </w:rPr>
        <w:tab/>
        <w:t>We have no competing interests to report.</w:t>
      </w:r>
      <w:r w:rsidR="00596BD3" w:rsidRPr="00C05B87">
        <w:rPr>
          <w:rFonts w:ascii="Times New Roman" w:hAnsi="Times New Roman" w:cs="Times New Roman"/>
          <w:color w:val="000000" w:themeColor="text1"/>
          <w:sz w:val="24"/>
          <w:szCs w:val="24"/>
          <w:rPrChange w:id="3638" w:author="Will Taylor Gough" w:date="2020-08-29T17:25:00Z">
            <w:rPr>
              <w:color w:val="000000" w:themeColor="text1"/>
              <w:sz w:val="24"/>
              <w:szCs w:val="24"/>
            </w:rPr>
          </w:rPrChange>
        </w:rPr>
        <w:t xml:space="preserve"> </w:t>
      </w:r>
    </w:p>
    <w:p w14:paraId="5E18D16B" w14:textId="77777777" w:rsidR="00DB317B" w:rsidRPr="00C05B87" w:rsidRDefault="00DB317B" w:rsidP="00C05B87">
      <w:pPr>
        <w:shd w:val="clear" w:color="auto" w:fill="FFFFFF"/>
        <w:spacing w:line="480" w:lineRule="auto"/>
        <w:rPr>
          <w:rFonts w:ascii="Times New Roman" w:hAnsi="Times New Roman" w:cs="Times New Roman"/>
          <w:color w:val="000000" w:themeColor="text1"/>
          <w:sz w:val="24"/>
          <w:szCs w:val="24"/>
          <w:rPrChange w:id="3639" w:author="Will Taylor Gough" w:date="2020-08-29T17:25:00Z">
            <w:rPr>
              <w:color w:val="000000" w:themeColor="text1"/>
              <w:sz w:val="24"/>
              <w:szCs w:val="24"/>
            </w:rPr>
          </w:rPrChange>
        </w:rPr>
        <w:pPrChange w:id="3640" w:author="Will Taylor Gough" w:date="2020-08-29T17:27:00Z">
          <w:pPr>
            <w:shd w:val="clear" w:color="auto" w:fill="FFFFFF"/>
            <w:spacing w:line="240" w:lineRule="auto"/>
          </w:pPr>
        </w:pPrChange>
      </w:pPr>
    </w:p>
    <w:p w14:paraId="7926D51A" w14:textId="77777777" w:rsidR="00FE2636" w:rsidRPr="00C05B87" w:rsidRDefault="00FE2636" w:rsidP="00C05B87">
      <w:pPr>
        <w:shd w:val="clear" w:color="auto" w:fill="FFFFFF"/>
        <w:spacing w:line="480" w:lineRule="auto"/>
        <w:rPr>
          <w:rFonts w:ascii="Times New Roman" w:hAnsi="Times New Roman" w:cs="Times New Roman"/>
          <w:b/>
          <w:color w:val="000000" w:themeColor="text1"/>
          <w:sz w:val="24"/>
          <w:szCs w:val="24"/>
          <w:u w:val="single"/>
          <w:rPrChange w:id="3641" w:author="Will Taylor Gough" w:date="2020-08-29T17:25:00Z">
            <w:rPr>
              <w:b/>
              <w:color w:val="000000" w:themeColor="text1"/>
              <w:sz w:val="24"/>
              <w:szCs w:val="24"/>
              <w:u w:val="single"/>
            </w:rPr>
          </w:rPrChange>
        </w:rPr>
        <w:pPrChange w:id="3642" w:author="Will Taylor Gough" w:date="2020-08-29T17:27:00Z">
          <w:pPr>
            <w:shd w:val="clear" w:color="auto" w:fill="FFFFFF"/>
            <w:spacing w:line="240" w:lineRule="auto"/>
          </w:pPr>
        </w:pPrChange>
      </w:pPr>
      <w:r w:rsidRPr="00C05B87">
        <w:rPr>
          <w:rFonts w:ascii="Times New Roman" w:hAnsi="Times New Roman" w:cs="Times New Roman"/>
          <w:b/>
          <w:color w:val="000000" w:themeColor="text1"/>
          <w:sz w:val="24"/>
          <w:szCs w:val="24"/>
          <w:u w:val="single"/>
          <w:rPrChange w:id="3643" w:author="Will Taylor Gough" w:date="2020-08-29T17:25:00Z">
            <w:rPr>
              <w:b/>
              <w:color w:val="000000" w:themeColor="text1"/>
              <w:sz w:val="24"/>
              <w:szCs w:val="24"/>
              <w:u w:val="single"/>
            </w:rPr>
          </w:rPrChange>
        </w:rPr>
        <w:t>Funding:</w:t>
      </w:r>
    </w:p>
    <w:p w14:paraId="61CA417A" w14:textId="77777777" w:rsidR="00DB317B" w:rsidRPr="00C05B87" w:rsidRDefault="00DB317B" w:rsidP="00C05B87">
      <w:pPr>
        <w:shd w:val="clear" w:color="auto" w:fill="FFFFFF"/>
        <w:spacing w:line="480" w:lineRule="auto"/>
        <w:rPr>
          <w:rFonts w:ascii="Times New Roman" w:hAnsi="Times New Roman" w:cs="Times New Roman"/>
          <w:b/>
          <w:i/>
          <w:color w:val="000000" w:themeColor="text1"/>
          <w:sz w:val="24"/>
          <w:szCs w:val="24"/>
          <w:u w:val="single"/>
          <w:rPrChange w:id="3644" w:author="Will Taylor Gough" w:date="2020-08-29T17:25:00Z">
            <w:rPr>
              <w:b/>
              <w:i/>
              <w:color w:val="000000" w:themeColor="text1"/>
              <w:sz w:val="24"/>
              <w:szCs w:val="24"/>
              <w:u w:val="single"/>
            </w:rPr>
          </w:rPrChange>
        </w:rPr>
        <w:pPrChange w:id="3645" w:author="Will Taylor Gough" w:date="2020-08-29T17:27:00Z">
          <w:pPr>
            <w:shd w:val="clear" w:color="auto" w:fill="FFFFFF"/>
            <w:spacing w:line="240" w:lineRule="auto"/>
          </w:pPr>
        </w:pPrChange>
      </w:pPr>
    </w:p>
    <w:p w14:paraId="273EC90D" w14:textId="71F79258" w:rsidR="00C51741" w:rsidRPr="00C05B87" w:rsidRDefault="00FE2636" w:rsidP="00C05B87">
      <w:pPr>
        <w:spacing w:line="480" w:lineRule="auto"/>
        <w:rPr>
          <w:rFonts w:ascii="Times New Roman" w:eastAsia="Times New Roman" w:hAnsi="Times New Roman" w:cs="Times New Roman"/>
          <w:sz w:val="24"/>
          <w:szCs w:val="24"/>
          <w:lang w:val="en-US"/>
          <w:rPrChange w:id="3646" w:author="Will Taylor Gough" w:date="2020-08-29T17:25:00Z">
            <w:rPr>
              <w:rFonts w:eastAsia="Times New Roman"/>
              <w:sz w:val="24"/>
              <w:szCs w:val="24"/>
              <w:lang w:val="en-US"/>
            </w:rPr>
          </w:rPrChange>
        </w:rPr>
        <w:pPrChange w:id="3647" w:author="Will Taylor Gough" w:date="2020-08-29T17:27:00Z">
          <w:pPr>
            <w:spacing w:line="240" w:lineRule="auto"/>
          </w:pPr>
        </w:pPrChange>
      </w:pPr>
      <w:r w:rsidRPr="00C05B87">
        <w:rPr>
          <w:rFonts w:ascii="Times New Roman" w:hAnsi="Times New Roman" w:cs="Times New Roman"/>
          <w:color w:val="000000" w:themeColor="text1"/>
          <w:sz w:val="24"/>
          <w:szCs w:val="24"/>
          <w:rPrChange w:id="3648" w:author="Will Taylor Gough" w:date="2020-08-29T17:25:00Z">
            <w:rPr>
              <w:color w:val="000000" w:themeColor="text1"/>
              <w:sz w:val="24"/>
              <w:szCs w:val="24"/>
            </w:rPr>
          </w:rPrChange>
        </w:rPr>
        <w:t xml:space="preserve">        </w:t>
      </w:r>
      <w:r w:rsidRPr="00C05B87">
        <w:rPr>
          <w:rFonts w:ascii="Times New Roman" w:hAnsi="Times New Roman" w:cs="Times New Roman"/>
          <w:color w:val="000000" w:themeColor="text1"/>
          <w:sz w:val="24"/>
          <w:szCs w:val="24"/>
          <w:rPrChange w:id="3649" w:author="Will Taylor Gough" w:date="2020-08-29T17:25:00Z">
            <w:rPr>
              <w:color w:val="000000" w:themeColor="text1"/>
              <w:sz w:val="24"/>
              <w:szCs w:val="24"/>
            </w:rPr>
          </w:rPrChange>
        </w:rPr>
        <w:tab/>
        <w:t xml:space="preserve">This research was funded by the National Science Foundation in support of research experiences for undergraduates (REU). Additionally, this research was funded in part by grants from the National Science Foundation (IOS-1656691, IOS-1656676, IOS-1656656; OPP-1644209), the Office of Naval Research (N000141612477), </w:t>
      </w:r>
      <w:r w:rsidR="00D21581" w:rsidRPr="00C05B87">
        <w:rPr>
          <w:rFonts w:ascii="Times New Roman" w:hAnsi="Times New Roman" w:cs="Times New Roman"/>
          <w:color w:val="000000" w:themeColor="text1"/>
          <w:sz w:val="24"/>
          <w:szCs w:val="24"/>
          <w:rPrChange w:id="3650" w:author="Will Taylor Gough" w:date="2020-08-29T17:25:00Z">
            <w:rPr>
              <w:color w:val="000000" w:themeColor="text1"/>
              <w:sz w:val="24"/>
              <w:szCs w:val="24"/>
            </w:rPr>
          </w:rPrChange>
        </w:rPr>
        <w:t xml:space="preserve">the World Wildlife Fund, </w:t>
      </w:r>
      <w:r w:rsidRPr="00C05B87">
        <w:rPr>
          <w:rFonts w:ascii="Times New Roman" w:hAnsi="Times New Roman" w:cs="Times New Roman"/>
          <w:color w:val="000000" w:themeColor="text1"/>
          <w:sz w:val="24"/>
          <w:szCs w:val="24"/>
          <w:rPrChange w:id="3651" w:author="Will Taylor Gough" w:date="2020-08-29T17:25:00Z">
            <w:rPr>
              <w:color w:val="000000" w:themeColor="text1"/>
              <w:sz w:val="24"/>
              <w:szCs w:val="24"/>
            </w:rPr>
          </w:rPrChange>
        </w:rPr>
        <w:t>and a Terman Fellowship from Stanford University.</w:t>
      </w:r>
      <w:r w:rsidR="00DB50A9" w:rsidRPr="00C05B87">
        <w:rPr>
          <w:rFonts w:ascii="Times New Roman" w:hAnsi="Times New Roman" w:cs="Times New Roman"/>
          <w:color w:val="000000" w:themeColor="text1"/>
          <w:sz w:val="24"/>
          <w:szCs w:val="24"/>
          <w:rPrChange w:id="3652" w:author="Will Taylor Gough" w:date="2020-08-29T17:25:00Z">
            <w:rPr>
              <w:color w:val="000000" w:themeColor="text1"/>
              <w:sz w:val="24"/>
              <w:szCs w:val="24"/>
            </w:rPr>
          </w:rPrChange>
        </w:rPr>
        <w:t xml:space="preserve"> </w:t>
      </w:r>
      <w:r w:rsidR="00DB50A9" w:rsidRPr="00C05B87">
        <w:rPr>
          <w:rFonts w:ascii="Times New Roman" w:hAnsi="Times New Roman" w:cs="Times New Roman"/>
          <w:color w:val="FF0000"/>
          <w:sz w:val="24"/>
          <w:szCs w:val="24"/>
          <w:rPrChange w:id="3653" w:author="Will Taylor Gough" w:date="2020-08-29T17:25:00Z">
            <w:rPr>
              <w:color w:val="FF0000"/>
              <w:sz w:val="24"/>
              <w:szCs w:val="24"/>
            </w:rPr>
          </w:rPrChange>
        </w:rPr>
        <w:t xml:space="preserve">Fieldwork in South Africa was funded by Percy Sladen Memorial Trust, Torben og Alice Frimodts grant, PADI foundation and Society of Marine Mammalogy. </w:t>
      </w:r>
      <w:r w:rsidRPr="00C05B87">
        <w:rPr>
          <w:rFonts w:ascii="Times New Roman" w:hAnsi="Times New Roman" w:cs="Times New Roman"/>
          <w:color w:val="FF0000"/>
          <w:sz w:val="24"/>
          <w:szCs w:val="24"/>
          <w:rPrChange w:id="3654" w:author="Will Taylor Gough" w:date="2020-08-29T17:25:00Z">
            <w:rPr>
              <w:color w:val="FF0000"/>
              <w:sz w:val="24"/>
              <w:szCs w:val="24"/>
            </w:rPr>
          </w:rPrChange>
        </w:rPr>
        <w:t xml:space="preserve"> </w:t>
      </w:r>
      <w:r w:rsidRPr="00C05B87">
        <w:rPr>
          <w:rFonts w:ascii="Times New Roman" w:hAnsi="Times New Roman" w:cs="Times New Roman"/>
          <w:color w:val="000000" w:themeColor="text1"/>
          <w:sz w:val="24"/>
          <w:szCs w:val="24"/>
          <w:rPrChange w:id="3655" w:author="Will Taylor Gough" w:date="2020-08-29T17:25:00Z">
            <w:rPr>
              <w:color w:val="000000" w:themeColor="text1"/>
              <w:sz w:val="24"/>
              <w:szCs w:val="24"/>
            </w:rPr>
          </w:rPrChange>
        </w:rPr>
        <w:t xml:space="preserve">Additional Monterey Bay CATS tag deployments were funded by grants from the American Cetacean Society Monterey and San Francisco Bay chapters, and by the Meyers Trust. </w:t>
      </w:r>
      <w:moveFromRangeStart w:id="3656" w:author="Will Taylor Gough" w:date="2020-08-29T18:28:00Z" w:name="move49618134"/>
      <w:commentRangeStart w:id="3657"/>
      <w:moveFrom w:id="3658" w:author="Will Taylor Gough" w:date="2020-08-29T18:28:00Z">
        <w:r w:rsidRPr="00C05B87" w:rsidDel="004A4CA1">
          <w:rPr>
            <w:rFonts w:ascii="Times New Roman" w:hAnsi="Times New Roman" w:cs="Times New Roman"/>
            <w:color w:val="000000" w:themeColor="text1"/>
            <w:sz w:val="24"/>
            <w:szCs w:val="24"/>
            <w:rPrChange w:id="3659" w:author="Will Taylor Gough" w:date="2020-08-29T17:25:00Z">
              <w:rPr>
                <w:color w:val="000000" w:themeColor="text1"/>
                <w:sz w:val="24"/>
                <w:szCs w:val="24"/>
              </w:rPr>
            </w:rPrChange>
          </w:rPr>
          <w:t>All procedures in USA</w:t>
        </w:r>
        <w:r w:rsidR="00D21581" w:rsidRPr="00C05B87" w:rsidDel="004A4CA1">
          <w:rPr>
            <w:rFonts w:ascii="Times New Roman" w:hAnsi="Times New Roman" w:cs="Times New Roman"/>
            <w:color w:val="000000" w:themeColor="text1"/>
            <w:sz w:val="24"/>
            <w:szCs w:val="24"/>
            <w:rPrChange w:id="3660" w:author="Will Taylor Gough" w:date="2020-08-29T17:25:00Z">
              <w:rPr>
                <w:color w:val="000000" w:themeColor="text1"/>
                <w:sz w:val="24"/>
                <w:szCs w:val="24"/>
              </w:rPr>
            </w:rPrChange>
          </w:rPr>
          <w:t xml:space="preserve"> and Antarctica (14809) </w:t>
        </w:r>
        <w:r w:rsidRPr="00C05B87" w:rsidDel="004A4CA1">
          <w:rPr>
            <w:rFonts w:ascii="Times New Roman" w:hAnsi="Times New Roman" w:cs="Times New Roman"/>
            <w:color w:val="000000" w:themeColor="text1"/>
            <w:sz w:val="24"/>
            <w:szCs w:val="24"/>
            <w:rPrChange w:id="3661" w:author="Will Taylor Gough" w:date="2020-08-29T17:25:00Z">
              <w:rPr>
                <w:color w:val="000000" w:themeColor="text1"/>
                <w:sz w:val="24"/>
                <w:szCs w:val="24"/>
              </w:rPr>
            </w:rPrChange>
          </w:rPr>
          <w:t>were conducted under approval of the National Marine Fisheries Service (Permits 781-1824, 16163, 14809, 16111, 19116, 15271, 20430), Canada DFO SARA/MML 2010-01/SARA-106B, National Marine Sanctuaries (MULTI-2017-007)</w:t>
        </w:r>
        <w:r w:rsidR="00D21581" w:rsidRPr="00C05B87" w:rsidDel="004A4CA1">
          <w:rPr>
            <w:rFonts w:ascii="Times New Roman" w:hAnsi="Times New Roman" w:cs="Times New Roman"/>
            <w:color w:val="000000" w:themeColor="text1"/>
            <w:sz w:val="24"/>
            <w:szCs w:val="24"/>
            <w:rPrChange w:id="3662" w:author="Will Taylor Gough" w:date="2020-08-29T17:25:00Z">
              <w:rPr>
                <w:color w:val="000000" w:themeColor="text1"/>
                <w:sz w:val="24"/>
                <w:szCs w:val="24"/>
              </w:rPr>
            </w:rPrChange>
          </w:rPr>
          <w:t>, ACA 2015-014</w:t>
        </w:r>
        <w:r w:rsidRPr="00C05B87" w:rsidDel="004A4CA1">
          <w:rPr>
            <w:rFonts w:ascii="Times New Roman" w:hAnsi="Times New Roman" w:cs="Times New Roman"/>
            <w:color w:val="000000" w:themeColor="text1"/>
            <w:sz w:val="24"/>
            <w:szCs w:val="24"/>
            <w:rPrChange w:id="3663" w:author="Will Taylor Gough" w:date="2020-08-29T17:25:00Z">
              <w:rPr>
                <w:color w:val="000000" w:themeColor="text1"/>
                <w:sz w:val="24"/>
                <w:szCs w:val="24"/>
              </w:rPr>
            </w:rPrChange>
          </w:rPr>
          <w:t xml:space="preserve"> and institutional IACUC committees.</w:t>
        </w:r>
        <w:r w:rsidR="00C074DF" w:rsidRPr="00C05B87" w:rsidDel="004A4CA1">
          <w:rPr>
            <w:rFonts w:ascii="Times New Roman" w:hAnsi="Times New Roman" w:cs="Times New Roman"/>
            <w:color w:val="000000" w:themeColor="text1"/>
            <w:sz w:val="24"/>
            <w:szCs w:val="24"/>
            <w:rPrChange w:id="3664" w:author="Will Taylor Gough" w:date="2020-08-29T17:25:00Z">
              <w:rPr>
                <w:color w:val="000000" w:themeColor="text1"/>
                <w:sz w:val="24"/>
                <w:szCs w:val="24"/>
              </w:rPr>
            </w:rPrChange>
          </w:rPr>
          <w:t xml:space="preserve"> </w:t>
        </w:r>
      </w:moveFrom>
      <w:moveFromRangeEnd w:id="3656"/>
      <w:del w:id="3665" w:author="Will Taylor Gough" w:date="2020-08-29T18:28:00Z">
        <w:r w:rsidR="00C074DF" w:rsidRPr="00C05B87" w:rsidDel="004A4CA1">
          <w:rPr>
            <w:rFonts w:ascii="Times New Roman" w:hAnsi="Times New Roman" w:cs="Times New Roman"/>
            <w:color w:val="000000" w:themeColor="text1"/>
            <w:sz w:val="24"/>
            <w:szCs w:val="24"/>
            <w:rPrChange w:id="3666" w:author="Will Taylor Gough" w:date="2020-08-29T17:25:00Z">
              <w:rPr>
                <w:color w:val="000000" w:themeColor="text1"/>
                <w:sz w:val="24"/>
                <w:szCs w:val="24"/>
              </w:rPr>
            </w:rPrChange>
          </w:rPr>
          <w:delText>Possibly more funding info based upon our new animals.</w:delText>
        </w:r>
        <w:r w:rsidR="00C51741" w:rsidRPr="00C05B87" w:rsidDel="004A4CA1">
          <w:rPr>
            <w:rFonts w:ascii="Times New Roman" w:hAnsi="Times New Roman" w:cs="Times New Roman"/>
            <w:color w:val="000000" w:themeColor="text1"/>
            <w:sz w:val="24"/>
            <w:szCs w:val="24"/>
            <w:rPrChange w:id="3667" w:author="Will Taylor Gough" w:date="2020-08-29T17:25:00Z">
              <w:rPr>
                <w:color w:val="000000" w:themeColor="text1"/>
                <w:sz w:val="24"/>
                <w:szCs w:val="24"/>
              </w:rPr>
            </w:rPrChange>
          </w:rPr>
          <w:delText xml:space="preserve"> </w:delText>
        </w:r>
      </w:del>
      <w:r w:rsidR="00C51741" w:rsidRPr="00C05B87">
        <w:rPr>
          <w:rFonts w:ascii="Times New Roman" w:eastAsia="Times New Roman" w:hAnsi="Times New Roman" w:cs="Times New Roman"/>
          <w:sz w:val="24"/>
          <w:szCs w:val="24"/>
          <w:lang w:val="en-US"/>
          <w:rPrChange w:id="3668" w:author="Will Taylor Gough" w:date="2020-08-29T17:25:00Z">
            <w:rPr>
              <w:rFonts w:eastAsia="Times New Roman"/>
              <w:sz w:val="24"/>
              <w:szCs w:val="24"/>
              <w:lang w:val="en-US"/>
            </w:rPr>
          </w:rPrChange>
        </w:rPr>
        <w:t>Sei whale work in the Falkland Islands was funded by a Darwin Plus grant (DPLUS082)</w:t>
      </w:r>
      <w:del w:id="3669" w:author="Will Taylor Gough" w:date="2020-08-29T18:29:00Z">
        <w:r w:rsidR="00C51741" w:rsidRPr="00C05B87" w:rsidDel="004A4CA1">
          <w:rPr>
            <w:rFonts w:ascii="Times New Roman" w:eastAsia="Times New Roman" w:hAnsi="Times New Roman" w:cs="Times New Roman"/>
            <w:sz w:val="24"/>
            <w:szCs w:val="24"/>
            <w:lang w:val="en-US"/>
            <w:rPrChange w:id="3670" w:author="Will Taylor Gough" w:date="2020-08-29T17:25:00Z">
              <w:rPr>
                <w:rFonts w:eastAsia="Times New Roman"/>
                <w:sz w:val="24"/>
                <w:szCs w:val="24"/>
                <w:lang w:val="en-US"/>
              </w:rPr>
            </w:rPrChange>
          </w:rPr>
          <w:delText>, and conducted under research permit R23.2018 issued by the Falkland Islands Government</w:delText>
        </w:r>
      </w:del>
      <w:r w:rsidR="00C51741" w:rsidRPr="00C05B87">
        <w:rPr>
          <w:rFonts w:ascii="Times New Roman" w:eastAsia="Times New Roman" w:hAnsi="Times New Roman" w:cs="Times New Roman"/>
          <w:sz w:val="24"/>
          <w:szCs w:val="24"/>
          <w:lang w:val="en-US"/>
          <w:rPrChange w:id="3671" w:author="Will Taylor Gough" w:date="2020-08-29T17:25:00Z">
            <w:rPr>
              <w:rFonts w:eastAsia="Times New Roman"/>
              <w:sz w:val="24"/>
              <w:szCs w:val="24"/>
              <w:lang w:val="en-US"/>
            </w:rPr>
          </w:rPrChange>
        </w:rPr>
        <w:t>.</w:t>
      </w:r>
      <w:commentRangeEnd w:id="3657"/>
      <w:r w:rsidR="007C407F" w:rsidRPr="00C05B87">
        <w:rPr>
          <w:rStyle w:val="CommentReference"/>
          <w:rFonts w:ascii="Times New Roman" w:hAnsi="Times New Roman" w:cs="Times New Roman"/>
          <w:rPrChange w:id="3672" w:author="Will Taylor Gough" w:date="2020-08-29T17:25:00Z">
            <w:rPr>
              <w:rStyle w:val="CommentReference"/>
            </w:rPr>
          </w:rPrChange>
        </w:rPr>
        <w:commentReference w:id="3657"/>
      </w:r>
    </w:p>
    <w:p w14:paraId="2EB3C87F" w14:textId="4B721325" w:rsidR="00C51741" w:rsidRPr="00C05B87" w:rsidDel="004A4CA1" w:rsidRDefault="00C51741" w:rsidP="00C05B87">
      <w:pPr>
        <w:spacing w:line="480" w:lineRule="auto"/>
        <w:rPr>
          <w:del w:id="3673" w:author="Will Taylor Gough" w:date="2020-08-29T18:31:00Z"/>
          <w:rFonts w:ascii="Times New Roman" w:eastAsia="Times New Roman" w:hAnsi="Times New Roman" w:cs="Times New Roman"/>
          <w:sz w:val="24"/>
          <w:szCs w:val="24"/>
          <w:lang w:val="en-US"/>
          <w:rPrChange w:id="3674" w:author="Will Taylor Gough" w:date="2020-08-29T17:25:00Z">
            <w:rPr>
              <w:del w:id="3675" w:author="Will Taylor Gough" w:date="2020-08-29T18:31:00Z"/>
              <w:rFonts w:ascii="Times New Roman" w:eastAsia="Times New Roman" w:hAnsi="Times New Roman" w:cs="Times New Roman"/>
              <w:sz w:val="24"/>
              <w:szCs w:val="24"/>
              <w:lang w:val="en-US"/>
            </w:rPr>
          </w:rPrChange>
        </w:rPr>
        <w:pPrChange w:id="3676" w:author="Will Taylor Gough" w:date="2020-08-29T17:27:00Z">
          <w:pPr>
            <w:spacing w:line="240" w:lineRule="auto"/>
          </w:pPr>
        </w:pPrChange>
      </w:pPr>
      <w:r w:rsidRPr="00C05B87">
        <w:rPr>
          <w:rFonts w:ascii="Times New Roman" w:eastAsia="Times New Roman" w:hAnsi="Times New Roman" w:cs="Times New Roman"/>
          <w:sz w:val="24"/>
          <w:szCs w:val="24"/>
          <w:lang w:val="en-US"/>
          <w:rPrChange w:id="3677" w:author="Will Taylor Gough" w:date="2020-08-29T17:25:00Z">
            <w:rPr>
              <w:rFonts w:ascii="Times New Roman" w:eastAsia="Times New Roman" w:hAnsi="Times New Roman" w:cs="Times New Roman"/>
              <w:sz w:val="24"/>
              <w:szCs w:val="24"/>
              <w:lang w:val="en-US"/>
            </w:rPr>
          </w:rPrChange>
        </w:rPr>
        <w:t xml:space="preserve"> </w:t>
      </w:r>
    </w:p>
    <w:p w14:paraId="421F82A2" w14:textId="1D743347" w:rsidR="00FE2636" w:rsidRPr="00C05B87" w:rsidDel="004A4CA1" w:rsidRDefault="00FE2636" w:rsidP="004A4CA1">
      <w:pPr>
        <w:spacing w:line="480" w:lineRule="auto"/>
        <w:rPr>
          <w:del w:id="3678" w:author="Will Taylor Gough" w:date="2020-08-29T18:31:00Z"/>
          <w:rFonts w:ascii="Times New Roman" w:hAnsi="Times New Roman" w:cs="Times New Roman"/>
          <w:color w:val="000000" w:themeColor="text1"/>
          <w:sz w:val="24"/>
          <w:szCs w:val="24"/>
          <w:rPrChange w:id="3679" w:author="Will Taylor Gough" w:date="2020-08-29T17:25:00Z">
            <w:rPr>
              <w:del w:id="3680" w:author="Will Taylor Gough" w:date="2020-08-29T18:31:00Z"/>
              <w:color w:val="000000" w:themeColor="text1"/>
              <w:sz w:val="24"/>
              <w:szCs w:val="24"/>
            </w:rPr>
          </w:rPrChange>
        </w:rPr>
        <w:pPrChange w:id="3681" w:author="Will Taylor Gough" w:date="2020-08-29T18:31:00Z">
          <w:pPr>
            <w:shd w:val="clear" w:color="auto" w:fill="FFFFFF"/>
            <w:spacing w:line="240" w:lineRule="auto"/>
          </w:pPr>
        </w:pPrChange>
      </w:pPr>
    </w:p>
    <w:p w14:paraId="4DE35A2A" w14:textId="683A3909" w:rsidR="00E7217F" w:rsidRPr="00C05B87" w:rsidDel="004A4CA1" w:rsidRDefault="00E7217F" w:rsidP="00C05B87">
      <w:pPr>
        <w:spacing w:line="480" w:lineRule="auto"/>
        <w:rPr>
          <w:del w:id="3682" w:author="Will Taylor Gough" w:date="2020-08-29T18:31:00Z"/>
          <w:rFonts w:ascii="Times New Roman" w:eastAsia="Times New Roman" w:hAnsi="Times New Roman" w:cs="Times New Roman"/>
          <w:sz w:val="24"/>
          <w:szCs w:val="24"/>
          <w:lang w:val="en-US"/>
          <w:rPrChange w:id="3683" w:author="Will Taylor Gough" w:date="2020-08-29T17:25:00Z">
            <w:rPr>
              <w:del w:id="3684" w:author="Will Taylor Gough" w:date="2020-08-29T18:31:00Z"/>
              <w:rFonts w:ascii="Times New Roman" w:eastAsia="Times New Roman" w:hAnsi="Times New Roman" w:cs="Times New Roman"/>
              <w:sz w:val="24"/>
              <w:szCs w:val="24"/>
              <w:lang w:val="en-US"/>
            </w:rPr>
          </w:rPrChange>
        </w:rPr>
        <w:pPrChange w:id="3685" w:author="Will Taylor Gough" w:date="2020-08-29T17:27:00Z">
          <w:pPr>
            <w:spacing w:line="240" w:lineRule="auto"/>
          </w:pPr>
        </w:pPrChange>
      </w:pPr>
    </w:p>
    <w:p w14:paraId="2606EAE1" w14:textId="77777777" w:rsidR="00D93CBB" w:rsidRPr="00C05B87" w:rsidRDefault="00D93CBB" w:rsidP="00C05B87">
      <w:pPr>
        <w:spacing w:line="480" w:lineRule="auto"/>
        <w:rPr>
          <w:rFonts w:ascii="Times New Roman" w:eastAsia="Times New Roman" w:hAnsi="Times New Roman" w:cs="Times New Roman"/>
          <w:sz w:val="24"/>
          <w:szCs w:val="24"/>
          <w:lang w:val="en-US"/>
          <w:rPrChange w:id="3686" w:author="Will Taylor Gough" w:date="2020-08-29T17:25:00Z">
            <w:rPr>
              <w:rFonts w:ascii="Times New Roman" w:eastAsia="Times New Roman" w:hAnsi="Times New Roman" w:cs="Times New Roman"/>
              <w:sz w:val="24"/>
              <w:szCs w:val="24"/>
              <w:lang w:val="en-US"/>
            </w:rPr>
          </w:rPrChange>
        </w:rPr>
        <w:pPrChange w:id="3687" w:author="Will Taylor Gough" w:date="2020-08-29T17:27:00Z">
          <w:pPr>
            <w:spacing w:line="240" w:lineRule="auto"/>
          </w:pPr>
        </w:pPrChange>
      </w:pPr>
    </w:p>
    <w:p w14:paraId="726D899C" w14:textId="77777777" w:rsidR="000F4DE0" w:rsidRPr="00C05B87" w:rsidRDefault="000F4DE0" w:rsidP="00C05B87">
      <w:pPr>
        <w:spacing w:line="480" w:lineRule="auto"/>
        <w:rPr>
          <w:rFonts w:ascii="Times New Roman" w:eastAsia="Times New Roman" w:hAnsi="Times New Roman" w:cs="Times New Roman"/>
          <w:sz w:val="24"/>
          <w:szCs w:val="24"/>
          <w:lang w:val="en-US"/>
          <w:rPrChange w:id="3688" w:author="Will Taylor Gough" w:date="2020-08-29T17:25:00Z">
            <w:rPr>
              <w:rFonts w:ascii="Times New Roman" w:eastAsia="Times New Roman" w:hAnsi="Times New Roman" w:cs="Times New Roman"/>
              <w:sz w:val="24"/>
              <w:szCs w:val="24"/>
              <w:lang w:val="en-US"/>
            </w:rPr>
          </w:rPrChange>
        </w:rPr>
        <w:pPrChange w:id="3689" w:author="Will Taylor Gough" w:date="2020-08-29T17:27:00Z">
          <w:pPr>
            <w:spacing w:line="240" w:lineRule="auto"/>
          </w:pPr>
        </w:pPrChange>
      </w:pPr>
      <w:r w:rsidRPr="00C05B87">
        <w:rPr>
          <w:rFonts w:ascii="Times New Roman" w:eastAsia="Times New Roman" w:hAnsi="Times New Roman" w:cs="Times New Roman"/>
          <w:b/>
          <w:bCs/>
          <w:color w:val="000000"/>
          <w:sz w:val="24"/>
          <w:szCs w:val="24"/>
          <w:u w:val="single"/>
          <w:lang w:val="en-US"/>
          <w:rPrChange w:id="3690" w:author="Will Taylor Gough" w:date="2020-08-29T17:25:00Z">
            <w:rPr>
              <w:rFonts w:eastAsia="Times New Roman"/>
              <w:b/>
              <w:bCs/>
              <w:color w:val="000000"/>
              <w:sz w:val="24"/>
              <w:szCs w:val="24"/>
              <w:u w:val="single"/>
              <w:lang w:val="en-US"/>
            </w:rPr>
          </w:rPrChange>
        </w:rPr>
        <w:t>References:</w:t>
      </w:r>
    </w:p>
    <w:p w14:paraId="6F4517A3" w14:textId="77777777" w:rsidR="000F4DE0" w:rsidRPr="00C05B87" w:rsidRDefault="000F4DE0" w:rsidP="00C05B87">
      <w:pPr>
        <w:spacing w:line="480" w:lineRule="auto"/>
        <w:rPr>
          <w:rFonts w:ascii="Times New Roman" w:eastAsia="Times New Roman" w:hAnsi="Times New Roman" w:cs="Times New Roman"/>
          <w:sz w:val="24"/>
          <w:szCs w:val="24"/>
          <w:lang w:val="en-US"/>
          <w:rPrChange w:id="3691" w:author="Will Taylor Gough" w:date="2020-08-29T17:25:00Z">
            <w:rPr>
              <w:rFonts w:ascii="Times New Roman" w:eastAsia="Times New Roman" w:hAnsi="Times New Roman" w:cs="Times New Roman"/>
              <w:sz w:val="24"/>
              <w:szCs w:val="24"/>
              <w:lang w:val="en-US"/>
            </w:rPr>
          </w:rPrChange>
        </w:rPr>
        <w:pPrChange w:id="3692" w:author="Will Taylor Gough" w:date="2020-08-29T17:27:00Z">
          <w:pPr>
            <w:spacing w:line="240" w:lineRule="auto"/>
          </w:pPr>
        </w:pPrChange>
      </w:pPr>
    </w:p>
    <w:p w14:paraId="48A8ACB2" w14:textId="77777777" w:rsidR="00DE2FCD" w:rsidRPr="00C05B87" w:rsidRDefault="00DE2FCD" w:rsidP="00C05B87">
      <w:pPr>
        <w:numPr>
          <w:ilvl w:val="0"/>
          <w:numId w:val="10"/>
        </w:numPr>
        <w:spacing w:line="480" w:lineRule="auto"/>
        <w:textAlignment w:val="baseline"/>
        <w:rPr>
          <w:rFonts w:ascii="Times New Roman" w:eastAsia="Times New Roman" w:hAnsi="Times New Roman" w:cs="Times New Roman"/>
          <w:color w:val="000000"/>
          <w:sz w:val="24"/>
          <w:szCs w:val="24"/>
          <w:lang w:val="en-US"/>
          <w:rPrChange w:id="3693" w:author="Will Taylor Gough" w:date="2020-08-29T17:25:00Z">
            <w:rPr>
              <w:rFonts w:eastAsia="Times New Roman"/>
              <w:color w:val="000000"/>
              <w:sz w:val="24"/>
              <w:szCs w:val="24"/>
              <w:lang w:val="en-US"/>
            </w:rPr>
          </w:rPrChange>
        </w:rPr>
        <w:pPrChange w:id="3694" w:author="Will Taylor Gough" w:date="2020-08-29T17:27:00Z">
          <w:pPr>
            <w:numPr>
              <w:numId w:val="10"/>
            </w:numPr>
            <w:spacing w:line="240" w:lineRule="auto"/>
            <w:ind w:left="720" w:hanging="360"/>
            <w:textAlignment w:val="baseline"/>
          </w:pPr>
        </w:pPrChange>
      </w:pPr>
      <w:r w:rsidRPr="00C05B87">
        <w:rPr>
          <w:rFonts w:ascii="Times New Roman" w:eastAsia="Times New Roman" w:hAnsi="Times New Roman" w:cs="Times New Roman"/>
          <w:color w:val="000000"/>
          <w:sz w:val="24"/>
          <w:szCs w:val="24"/>
          <w:lang w:val="en-US"/>
          <w:rPrChange w:id="3695" w:author="Will Taylor Gough" w:date="2020-08-29T17:25:00Z">
            <w:rPr>
              <w:rFonts w:eastAsia="Times New Roman"/>
              <w:color w:val="000000"/>
              <w:sz w:val="24"/>
              <w:szCs w:val="24"/>
              <w:lang w:val="en-US"/>
            </w:rPr>
          </w:rPrChange>
        </w:rPr>
        <w:t xml:space="preserve">Acevedo-Gutierrez, Alejandro &amp; Croll, Donald &amp; Tershy, Bernie. (2002). High costs limit dive time in the largest whales. </w:t>
      </w:r>
      <w:r w:rsidR="00DA31F0" w:rsidRPr="00C05B87">
        <w:rPr>
          <w:rFonts w:ascii="Times New Roman" w:eastAsia="Times New Roman" w:hAnsi="Times New Roman" w:cs="Times New Roman"/>
          <w:i/>
          <w:color w:val="000000"/>
          <w:sz w:val="24"/>
          <w:szCs w:val="24"/>
          <w:lang w:val="en-US"/>
          <w:rPrChange w:id="3696" w:author="Will Taylor Gough" w:date="2020-08-29T17:25:00Z">
            <w:rPr>
              <w:rFonts w:eastAsia="Times New Roman"/>
              <w:i/>
              <w:color w:val="000000"/>
              <w:sz w:val="24"/>
              <w:szCs w:val="24"/>
              <w:lang w:val="en-US"/>
            </w:rPr>
          </w:rPrChange>
        </w:rPr>
        <w:t>J. Exp. Biol</w:t>
      </w:r>
      <w:r w:rsidR="00DA31F0" w:rsidRPr="00C05B87">
        <w:rPr>
          <w:rFonts w:ascii="Times New Roman" w:eastAsia="Times New Roman" w:hAnsi="Times New Roman" w:cs="Times New Roman"/>
          <w:color w:val="000000"/>
          <w:sz w:val="24"/>
          <w:szCs w:val="24"/>
          <w:lang w:val="en-US"/>
          <w:rPrChange w:id="3697" w:author="Will Taylor Gough" w:date="2020-08-29T17:25:00Z">
            <w:rPr>
              <w:rFonts w:eastAsia="Times New Roman"/>
              <w:color w:val="000000"/>
              <w:sz w:val="24"/>
              <w:szCs w:val="24"/>
              <w:lang w:val="en-US"/>
            </w:rPr>
          </w:rPrChange>
        </w:rPr>
        <w:t xml:space="preserve">. </w:t>
      </w:r>
      <w:r w:rsidRPr="00C05B87">
        <w:rPr>
          <w:rFonts w:ascii="Times New Roman" w:eastAsia="Times New Roman" w:hAnsi="Times New Roman" w:cs="Times New Roman"/>
          <w:color w:val="000000"/>
          <w:sz w:val="24"/>
          <w:szCs w:val="24"/>
          <w:lang w:val="en-US"/>
          <w:rPrChange w:id="3698" w:author="Will Taylor Gough" w:date="2020-08-29T17:25:00Z">
            <w:rPr>
              <w:rFonts w:eastAsia="Times New Roman"/>
              <w:color w:val="000000"/>
              <w:sz w:val="24"/>
              <w:szCs w:val="24"/>
              <w:lang w:val="en-US"/>
            </w:rPr>
          </w:rPrChange>
        </w:rPr>
        <w:t xml:space="preserve"> 205</w:t>
      </w:r>
      <w:r w:rsidR="00DA31F0" w:rsidRPr="00C05B87">
        <w:rPr>
          <w:rFonts w:ascii="Times New Roman" w:eastAsia="Times New Roman" w:hAnsi="Times New Roman" w:cs="Times New Roman"/>
          <w:color w:val="000000"/>
          <w:sz w:val="24"/>
          <w:szCs w:val="24"/>
          <w:lang w:val="en-US"/>
          <w:rPrChange w:id="3699" w:author="Will Taylor Gough" w:date="2020-08-29T17:25:00Z">
            <w:rPr>
              <w:rFonts w:eastAsia="Times New Roman"/>
              <w:color w:val="000000"/>
              <w:sz w:val="24"/>
              <w:szCs w:val="24"/>
              <w:lang w:val="en-US"/>
            </w:rPr>
          </w:rPrChange>
        </w:rPr>
        <w:t>:</w:t>
      </w:r>
      <w:r w:rsidRPr="00C05B87">
        <w:rPr>
          <w:rFonts w:ascii="Times New Roman" w:eastAsia="Times New Roman" w:hAnsi="Times New Roman" w:cs="Times New Roman"/>
          <w:color w:val="000000"/>
          <w:sz w:val="24"/>
          <w:szCs w:val="24"/>
          <w:lang w:val="en-US"/>
          <w:rPrChange w:id="3700" w:author="Will Taylor Gough" w:date="2020-08-29T17:25:00Z">
            <w:rPr>
              <w:rFonts w:eastAsia="Times New Roman"/>
              <w:color w:val="000000"/>
              <w:sz w:val="24"/>
              <w:szCs w:val="24"/>
              <w:lang w:val="en-US"/>
            </w:rPr>
          </w:rPrChange>
        </w:rPr>
        <w:t xml:space="preserve"> 1747-</w:t>
      </w:r>
      <w:r w:rsidR="00DA31F0" w:rsidRPr="00C05B87">
        <w:rPr>
          <w:rFonts w:ascii="Times New Roman" w:eastAsia="Times New Roman" w:hAnsi="Times New Roman" w:cs="Times New Roman"/>
          <w:color w:val="000000"/>
          <w:sz w:val="24"/>
          <w:szCs w:val="24"/>
          <w:lang w:val="en-US"/>
          <w:rPrChange w:id="3701" w:author="Will Taylor Gough" w:date="2020-08-29T17:25:00Z">
            <w:rPr>
              <w:rFonts w:eastAsia="Times New Roman"/>
              <w:color w:val="000000"/>
              <w:sz w:val="24"/>
              <w:szCs w:val="24"/>
              <w:lang w:val="en-US"/>
            </w:rPr>
          </w:rPrChange>
        </w:rPr>
        <w:t>17</w:t>
      </w:r>
      <w:r w:rsidRPr="00C05B87">
        <w:rPr>
          <w:rFonts w:ascii="Times New Roman" w:eastAsia="Times New Roman" w:hAnsi="Times New Roman" w:cs="Times New Roman"/>
          <w:color w:val="000000"/>
          <w:sz w:val="24"/>
          <w:szCs w:val="24"/>
          <w:lang w:val="en-US"/>
          <w:rPrChange w:id="3702" w:author="Will Taylor Gough" w:date="2020-08-29T17:25:00Z">
            <w:rPr>
              <w:rFonts w:eastAsia="Times New Roman"/>
              <w:color w:val="000000"/>
              <w:sz w:val="24"/>
              <w:szCs w:val="24"/>
              <w:lang w:val="en-US"/>
            </w:rPr>
          </w:rPrChange>
        </w:rPr>
        <w:t>53.</w:t>
      </w:r>
    </w:p>
    <w:p w14:paraId="09F5F279" w14:textId="77777777" w:rsidR="000F4DE0" w:rsidRPr="00C05B87" w:rsidRDefault="000F4DE0" w:rsidP="00C05B87">
      <w:pPr>
        <w:numPr>
          <w:ilvl w:val="0"/>
          <w:numId w:val="10"/>
        </w:numPr>
        <w:spacing w:line="480" w:lineRule="auto"/>
        <w:textAlignment w:val="baseline"/>
        <w:rPr>
          <w:rFonts w:ascii="Times New Roman" w:eastAsia="Times New Roman" w:hAnsi="Times New Roman" w:cs="Times New Roman"/>
          <w:color w:val="000000"/>
          <w:sz w:val="24"/>
          <w:szCs w:val="24"/>
          <w:lang w:val="en-US"/>
          <w:rPrChange w:id="3703" w:author="Will Taylor Gough" w:date="2020-08-29T17:25:00Z">
            <w:rPr>
              <w:rFonts w:eastAsia="Times New Roman"/>
              <w:color w:val="000000"/>
              <w:sz w:val="24"/>
              <w:szCs w:val="24"/>
              <w:lang w:val="en-US"/>
            </w:rPr>
          </w:rPrChange>
        </w:rPr>
        <w:pPrChange w:id="3704" w:author="Will Taylor Gough" w:date="2020-08-29T17:27:00Z">
          <w:pPr>
            <w:numPr>
              <w:numId w:val="10"/>
            </w:numPr>
            <w:spacing w:line="240" w:lineRule="auto"/>
            <w:ind w:left="720" w:hanging="360"/>
            <w:textAlignment w:val="baseline"/>
          </w:pPr>
        </w:pPrChange>
      </w:pPr>
      <w:r w:rsidRPr="00C05B87">
        <w:rPr>
          <w:rFonts w:ascii="Times New Roman" w:eastAsia="Times New Roman" w:hAnsi="Times New Roman" w:cs="Times New Roman"/>
          <w:color w:val="000000"/>
          <w:sz w:val="24"/>
          <w:szCs w:val="24"/>
          <w:lang w:val="en-US"/>
          <w:rPrChange w:id="3705" w:author="Will Taylor Gough" w:date="2020-08-29T17:25:00Z">
            <w:rPr>
              <w:rFonts w:eastAsia="Times New Roman"/>
              <w:color w:val="000000"/>
              <w:sz w:val="24"/>
              <w:szCs w:val="24"/>
              <w:lang w:val="en-US"/>
            </w:rPr>
          </w:rPrChange>
        </w:rPr>
        <w:t xml:space="preserve">Anderson, E. J., McGillis, W. R. and Grosenbaugh, M. A. (2001). The boundary layer of swimming fish. </w:t>
      </w:r>
      <w:r w:rsidRPr="00C05B87">
        <w:rPr>
          <w:rFonts w:ascii="Times New Roman" w:eastAsia="Times New Roman" w:hAnsi="Times New Roman" w:cs="Times New Roman"/>
          <w:i/>
          <w:color w:val="000000"/>
          <w:sz w:val="24"/>
          <w:szCs w:val="24"/>
          <w:lang w:val="en-US"/>
          <w:rPrChange w:id="3706" w:author="Will Taylor Gough" w:date="2020-08-29T17:25:00Z">
            <w:rPr>
              <w:rFonts w:eastAsia="Times New Roman"/>
              <w:i/>
              <w:color w:val="000000"/>
              <w:sz w:val="24"/>
              <w:szCs w:val="24"/>
              <w:lang w:val="en-US"/>
            </w:rPr>
          </w:rPrChange>
        </w:rPr>
        <w:t>J. Exp. Biol</w:t>
      </w:r>
      <w:r w:rsidRPr="00C05B87">
        <w:rPr>
          <w:rFonts w:ascii="Times New Roman" w:eastAsia="Times New Roman" w:hAnsi="Times New Roman" w:cs="Times New Roman"/>
          <w:color w:val="000000"/>
          <w:sz w:val="24"/>
          <w:szCs w:val="24"/>
          <w:lang w:val="en-US"/>
          <w:rPrChange w:id="3707" w:author="Will Taylor Gough" w:date="2020-08-29T17:25:00Z">
            <w:rPr>
              <w:rFonts w:eastAsia="Times New Roman"/>
              <w:color w:val="000000"/>
              <w:sz w:val="24"/>
              <w:szCs w:val="24"/>
              <w:lang w:val="en-US"/>
            </w:rPr>
          </w:rPrChange>
        </w:rPr>
        <w:t xml:space="preserve">. </w:t>
      </w:r>
      <w:r w:rsidRPr="00C05B87">
        <w:rPr>
          <w:rFonts w:ascii="Times New Roman" w:eastAsia="Times New Roman" w:hAnsi="Times New Roman" w:cs="Times New Roman"/>
          <w:b/>
          <w:color w:val="000000"/>
          <w:sz w:val="24"/>
          <w:szCs w:val="24"/>
          <w:lang w:val="en-US"/>
          <w:rPrChange w:id="3708" w:author="Will Taylor Gough" w:date="2020-08-29T17:25:00Z">
            <w:rPr>
              <w:rFonts w:eastAsia="Times New Roman"/>
              <w:b/>
              <w:color w:val="000000"/>
              <w:sz w:val="24"/>
              <w:szCs w:val="24"/>
              <w:lang w:val="en-US"/>
            </w:rPr>
          </w:rPrChange>
        </w:rPr>
        <w:t>204</w:t>
      </w:r>
      <w:r w:rsidRPr="00C05B87">
        <w:rPr>
          <w:rFonts w:ascii="Times New Roman" w:eastAsia="Times New Roman" w:hAnsi="Times New Roman" w:cs="Times New Roman"/>
          <w:color w:val="000000"/>
          <w:sz w:val="24"/>
          <w:szCs w:val="24"/>
          <w:lang w:val="en-US"/>
          <w:rPrChange w:id="3709" w:author="Will Taylor Gough" w:date="2020-08-29T17:25:00Z">
            <w:rPr>
              <w:rFonts w:eastAsia="Times New Roman"/>
              <w:color w:val="000000"/>
              <w:sz w:val="24"/>
              <w:szCs w:val="24"/>
              <w:lang w:val="en-US"/>
            </w:rPr>
          </w:rPrChange>
        </w:rPr>
        <w:t>: 81-102.</w:t>
      </w:r>
    </w:p>
    <w:p w14:paraId="3B63BC36" w14:textId="77777777" w:rsidR="000F4DE0" w:rsidRPr="00C05B87" w:rsidRDefault="000F4DE0" w:rsidP="00C05B87">
      <w:pPr>
        <w:numPr>
          <w:ilvl w:val="0"/>
          <w:numId w:val="10"/>
        </w:numPr>
        <w:spacing w:line="480" w:lineRule="auto"/>
        <w:textAlignment w:val="baseline"/>
        <w:rPr>
          <w:rFonts w:ascii="Times New Roman" w:eastAsia="Times New Roman" w:hAnsi="Times New Roman" w:cs="Times New Roman"/>
          <w:color w:val="000000"/>
          <w:sz w:val="24"/>
          <w:szCs w:val="24"/>
          <w:lang w:val="en-US"/>
          <w:rPrChange w:id="3710" w:author="Will Taylor Gough" w:date="2020-08-29T17:25:00Z">
            <w:rPr>
              <w:rFonts w:eastAsia="Times New Roman"/>
              <w:color w:val="000000"/>
              <w:sz w:val="24"/>
              <w:szCs w:val="24"/>
              <w:lang w:val="en-US"/>
            </w:rPr>
          </w:rPrChange>
        </w:rPr>
        <w:pPrChange w:id="3711" w:author="Will Taylor Gough" w:date="2020-08-29T17:27:00Z">
          <w:pPr>
            <w:numPr>
              <w:numId w:val="10"/>
            </w:numPr>
            <w:spacing w:line="240" w:lineRule="auto"/>
            <w:ind w:left="720" w:hanging="360"/>
            <w:textAlignment w:val="baseline"/>
          </w:pPr>
        </w:pPrChange>
      </w:pPr>
      <w:r w:rsidRPr="00C05B87">
        <w:rPr>
          <w:rFonts w:ascii="Times New Roman" w:eastAsia="Times New Roman" w:hAnsi="Times New Roman" w:cs="Times New Roman"/>
          <w:color w:val="000000"/>
          <w:sz w:val="24"/>
          <w:szCs w:val="24"/>
          <w:lang w:val="en-US"/>
          <w:rPrChange w:id="3712" w:author="Will Taylor Gough" w:date="2020-08-29T17:25:00Z">
            <w:rPr>
              <w:rFonts w:eastAsia="Times New Roman"/>
              <w:color w:val="000000"/>
              <w:sz w:val="24"/>
              <w:szCs w:val="24"/>
              <w:lang w:val="en-US"/>
            </w:rPr>
          </w:rPrChange>
        </w:rPr>
        <w:t xml:space="preserve">Bainbridge, R. (1958). </w:t>
      </w:r>
      <w:r w:rsidRPr="00C05B87">
        <w:rPr>
          <w:rFonts w:ascii="Times New Roman" w:eastAsia="Times New Roman" w:hAnsi="Times New Roman" w:cs="Times New Roman"/>
          <w:color w:val="000000"/>
          <w:sz w:val="24"/>
          <w:szCs w:val="24"/>
          <w:shd w:val="clear" w:color="auto" w:fill="FFFFFF"/>
          <w:lang w:val="en-US"/>
          <w:rPrChange w:id="3713" w:author="Will Taylor Gough" w:date="2020-08-29T17:25:00Z">
            <w:rPr>
              <w:rFonts w:eastAsia="Times New Roman"/>
              <w:color w:val="000000"/>
              <w:sz w:val="24"/>
              <w:szCs w:val="24"/>
              <w:shd w:val="clear" w:color="auto" w:fill="FFFFFF"/>
              <w:lang w:val="en-US"/>
            </w:rPr>
          </w:rPrChange>
        </w:rPr>
        <w:t xml:space="preserve">The speed of swimming of fish as related to size and to the frequency and amplitude of the tail beat. </w:t>
      </w:r>
      <w:r w:rsidRPr="00C05B87">
        <w:rPr>
          <w:rFonts w:ascii="Times New Roman" w:eastAsia="Times New Roman" w:hAnsi="Times New Roman" w:cs="Times New Roman"/>
          <w:i/>
          <w:iCs/>
          <w:color w:val="000000"/>
          <w:sz w:val="24"/>
          <w:szCs w:val="24"/>
          <w:lang w:val="en-US"/>
          <w:rPrChange w:id="3714" w:author="Will Taylor Gough" w:date="2020-08-29T17:25:00Z">
            <w:rPr>
              <w:rFonts w:eastAsia="Times New Roman"/>
              <w:i/>
              <w:iCs/>
              <w:color w:val="000000"/>
              <w:sz w:val="24"/>
              <w:szCs w:val="24"/>
              <w:lang w:val="en-US"/>
            </w:rPr>
          </w:rPrChange>
        </w:rPr>
        <w:t>J. Exp. Biol.</w:t>
      </w:r>
      <w:r w:rsidRPr="00C05B87">
        <w:rPr>
          <w:rFonts w:ascii="Times New Roman" w:eastAsia="Times New Roman" w:hAnsi="Times New Roman" w:cs="Times New Roman"/>
          <w:color w:val="000000"/>
          <w:sz w:val="24"/>
          <w:szCs w:val="24"/>
          <w:lang w:val="en-US"/>
          <w:rPrChange w:id="3715" w:author="Will Taylor Gough" w:date="2020-08-29T17:25:00Z">
            <w:rPr>
              <w:rFonts w:eastAsia="Times New Roman"/>
              <w:color w:val="000000"/>
              <w:sz w:val="24"/>
              <w:szCs w:val="24"/>
              <w:lang w:val="en-US"/>
            </w:rPr>
          </w:rPrChange>
        </w:rPr>
        <w:t xml:space="preserve"> </w:t>
      </w:r>
      <w:r w:rsidRPr="00C05B87">
        <w:rPr>
          <w:rFonts w:ascii="Times New Roman" w:eastAsia="Times New Roman" w:hAnsi="Times New Roman" w:cs="Times New Roman"/>
          <w:color w:val="000000"/>
          <w:sz w:val="24"/>
          <w:szCs w:val="24"/>
          <w:shd w:val="clear" w:color="auto" w:fill="FFFFFF"/>
          <w:lang w:val="en-US"/>
          <w:rPrChange w:id="3716" w:author="Will Taylor Gough" w:date="2020-08-29T17:25:00Z">
            <w:rPr>
              <w:rFonts w:eastAsia="Times New Roman"/>
              <w:color w:val="000000"/>
              <w:sz w:val="24"/>
              <w:szCs w:val="24"/>
              <w:shd w:val="clear" w:color="auto" w:fill="FFFFFF"/>
              <w:lang w:val="en-US"/>
            </w:rPr>
          </w:rPrChange>
        </w:rPr>
        <w:t xml:space="preserve"> </w:t>
      </w:r>
      <w:r w:rsidRPr="00C05B87">
        <w:rPr>
          <w:rFonts w:ascii="Times New Roman" w:eastAsia="Times New Roman" w:hAnsi="Times New Roman" w:cs="Times New Roman"/>
          <w:b/>
          <w:color w:val="000000"/>
          <w:sz w:val="24"/>
          <w:szCs w:val="24"/>
          <w:shd w:val="clear" w:color="auto" w:fill="FFFFFF"/>
          <w:lang w:val="en-US"/>
          <w:rPrChange w:id="3717" w:author="Will Taylor Gough" w:date="2020-08-29T17:25:00Z">
            <w:rPr>
              <w:rFonts w:eastAsia="Times New Roman"/>
              <w:b/>
              <w:color w:val="000000"/>
              <w:sz w:val="24"/>
              <w:szCs w:val="24"/>
              <w:shd w:val="clear" w:color="auto" w:fill="FFFFFF"/>
              <w:lang w:val="en-US"/>
            </w:rPr>
          </w:rPrChange>
        </w:rPr>
        <w:t>35</w:t>
      </w:r>
      <w:r w:rsidRPr="00C05B87">
        <w:rPr>
          <w:rFonts w:ascii="Times New Roman" w:eastAsia="Times New Roman" w:hAnsi="Times New Roman" w:cs="Times New Roman"/>
          <w:color w:val="000000"/>
          <w:sz w:val="24"/>
          <w:szCs w:val="24"/>
          <w:shd w:val="clear" w:color="auto" w:fill="FFFFFF"/>
          <w:lang w:val="en-US"/>
          <w:rPrChange w:id="3718" w:author="Will Taylor Gough" w:date="2020-08-29T17:25:00Z">
            <w:rPr>
              <w:rFonts w:eastAsia="Times New Roman"/>
              <w:color w:val="000000"/>
              <w:sz w:val="24"/>
              <w:szCs w:val="24"/>
              <w:shd w:val="clear" w:color="auto" w:fill="FFFFFF"/>
              <w:lang w:val="en-US"/>
            </w:rPr>
          </w:rPrChange>
        </w:rPr>
        <w:t>: 109-133.</w:t>
      </w:r>
    </w:p>
    <w:p w14:paraId="7C383C8E" w14:textId="178A136B" w:rsidR="006A2C99" w:rsidRPr="00C05B87" w:rsidDel="006E57A2" w:rsidRDefault="006A2C99" w:rsidP="00C05B87">
      <w:pPr>
        <w:pStyle w:val="ListParagraph"/>
        <w:numPr>
          <w:ilvl w:val="0"/>
          <w:numId w:val="10"/>
        </w:numPr>
        <w:spacing w:line="480" w:lineRule="auto"/>
        <w:rPr>
          <w:del w:id="3719" w:author="Will Taylor Gough" w:date="2020-08-29T01:30:00Z"/>
          <w:rFonts w:ascii="Times New Roman" w:eastAsia="Times New Roman" w:hAnsi="Times New Roman" w:cs="Times New Roman"/>
          <w:rPrChange w:id="3720" w:author="Will Taylor Gough" w:date="2020-08-29T17:25:00Z">
            <w:rPr>
              <w:del w:id="3721" w:author="Will Taylor Gough" w:date="2020-08-29T01:30:00Z"/>
              <w:rFonts w:ascii="Arial" w:eastAsia="Times New Roman" w:hAnsi="Arial" w:cs="Arial"/>
            </w:rPr>
          </w:rPrChange>
        </w:rPr>
        <w:pPrChange w:id="3722" w:author="Will Taylor Gough" w:date="2020-08-29T17:27:00Z">
          <w:pPr>
            <w:pStyle w:val="ListParagraph"/>
            <w:numPr>
              <w:numId w:val="10"/>
            </w:numPr>
            <w:ind w:hanging="360"/>
          </w:pPr>
        </w:pPrChange>
      </w:pPr>
      <w:del w:id="3723" w:author="Will Taylor Gough" w:date="2020-08-29T01:30:00Z">
        <w:r w:rsidRPr="00C05B87" w:rsidDel="006E57A2">
          <w:rPr>
            <w:rFonts w:ascii="Times New Roman" w:eastAsia="Times New Roman" w:hAnsi="Times New Roman" w:cs="Times New Roman"/>
            <w:color w:val="111111"/>
            <w:shd w:val="clear" w:color="auto" w:fill="FFFFFF"/>
            <w:rPrChange w:id="3724" w:author="Will Taylor Gough" w:date="2020-08-29T17:25:00Z">
              <w:rPr>
                <w:rFonts w:ascii="Arial" w:eastAsia="Times New Roman" w:hAnsi="Arial" w:cs="Arial"/>
                <w:color w:val="111111"/>
                <w:shd w:val="clear" w:color="auto" w:fill="FFFFFF"/>
              </w:rPr>
            </w:rPrChange>
          </w:rPr>
          <w:delText>Bates, D., Mächler, M., Bolker, B., &amp; Walker, S. (2015). Fitting Linear Mixed-Effects Models Using lme4. </w:delText>
        </w:r>
        <w:r w:rsidRPr="00C05B87" w:rsidDel="006E57A2">
          <w:rPr>
            <w:rFonts w:ascii="Times New Roman" w:eastAsia="Times New Roman" w:hAnsi="Times New Roman" w:cs="Times New Roman"/>
            <w:i/>
            <w:iCs/>
            <w:color w:val="111111"/>
            <w:shd w:val="clear" w:color="auto" w:fill="FFFFFF"/>
            <w:rPrChange w:id="3725" w:author="Will Taylor Gough" w:date="2020-08-29T17:25:00Z">
              <w:rPr>
                <w:rFonts w:ascii="Arial" w:eastAsia="Times New Roman" w:hAnsi="Arial" w:cs="Arial"/>
                <w:i/>
                <w:iCs/>
                <w:color w:val="111111"/>
                <w:shd w:val="clear" w:color="auto" w:fill="FFFFFF"/>
              </w:rPr>
            </w:rPrChange>
          </w:rPr>
          <w:delText>Journal of Statistical Software, 67</w:delText>
        </w:r>
        <w:r w:rsidRPr="00C05B87" w:rsidDel="006E57A2">
          <w:rPr>
            <w:rFonts w:ascii="Times New Roman" w:eastAsia="Times New Roman" w:hAnsi="Times New Roman" w:cs="Times New Roman"/>
            <w:color w:val="111111"/>
            <w:shd w:val="clear" w:color="auto" w:fill="FFFFFF"/>
            <w:rPrChange w:id="3726" w:author="Will Taylor Gough" w:date="2020-08-29T17:25:00Z">
              <w:rPr>
                <w:rFonts w:ascii="Arial" w:eastAsia="Times New Roman" w:hAnsi="Arial" w:cs="Arial"/>
                <w:color w:val="111111"/>
                <w:shd w:val="clear" w:color="auto" w:fill="FFFFFF"/>
              </w:rPr>
            </w:rPrChange>
          </w:rPr>
          <w:delText>(1), 1 - 48. </w:delText>
        </w:r>
      </w:del>
    </w:p>
    <w:p w14:paraId="147804BB" w14:textId="77777777" w:rsidR="000F4DE0" w:rsidRPr="00C05B87" w:rsidRDefault="000F4DE0" w:rsidP="00C05B87">
      <w:pPr>
        <w:numPr>
          <w:ilvl w:val="0"/>
          <w:numId w:val="10"/>
        </w:numPr>
        <w:spacing w:line="480" w:lineRule="auto"/>
        <w:textAlignment w:val="baseline"/>
        <w:rPr>
          <w:rFonts w:ascii="Times New Roman" w:eastAsia="Times New Roman" w:hAnsi="Times New Roman" w:cs="Times New Roman"/>
          <w:color w:val="000000"/>
          <w:sz w:val="24"/>
          <w:szCs w:val="24"/>
          <w:lang w:val="en-US"/>
          <w:rPrChange w:id="3727" w:author="Will Taylor Gough" w:date="2020-08-29T17:25:00Z">
            <w:rPr>
              <w:rFonts w:eastAsia="Times New Roman"/>
              <w:color w:val="000000"/>
              <w:sz w:val="24"/>
              <w:szCs w:val="24"/>
              <w:lang w:val="en-US"/>
            </w:rPr>
          </w:rPrChange>
        </w:rPr>
        <w:pPrChange w:id="3728" w:author="Will Taylor Gough" w:date="2020-08-29T17:27:00Z">
          <w:pPr>
            <w:numPr>
              <w:numId w:val="10"/>
            </w:numPr>
            <w:spacing w:line="240" w:lineRule="auto"/>
            <w:ind w:left="720" w:hanging="360"/>
            <w:textAlignment w:val="baseline"/>
          </w:pPr>
        </w:pPrChange>
      </w:pPr>
      <w:r w:rsidRPr="00C05B87">
        <w:rPr>
          <w:rFonts w:ascii="Times New Roman" w:eastAsia="Times New Roman" w:hAnsi="Times New Roman" w:cs="Times New Roman"/>
          <w:color w:val="000000"/>
          <w:sz w:val="24"/>
          <w:szCs w:val="24"/>
          <w:lang w:val="en-US"/>
          <w:rPrChange w:id="3729" w:author="Will Taylor Gough" w:date="2020-08-29T17:25:00Z">
            <w:rPr>
              <w:rFonts w:eastAsia="Times New Roman"/>
              <w:color w:val="000000"/>
              <w:sz w:val="24"/>
              <w:szCs w:val="24"/>
              <w:lang w:val="en-US"/>
            </w:rPr>
          </w:rPrChange>
        </w:rPr>
        <w:t>Blake, R. W. (1979). The mechanics of labriform locomotion I. labriform locomotion in the angelfish (</w:t>
      </w:r>
      <w:r w:rsidRPr="00C05B87">
        <w:rPr>
          <w:rFonts w:ascii="Times New Roman" w:eastAsia="Times New Roman" w:hAnsi="Times New Roman" w:cs="Times New Roman"/>
          <w:i/>
          <w:color w:val="000000"/>
          <w:sz w:val="24"/>
          <w:szCs w:val="24"/>
          <w:lang w:val="en-US"/>
          <w:rPrChange w:id="3730" w:author="Will Taylor Gough" w:date="2020-08-29T17:25:00Z">
            <w:rPr>
              <w:rFonts w:eastAsia="Times New Roman"/>
              <w:i/>
              <w:color w:val="000000"/>
              <w:sz w:val="24"/>
              <w:szCs w:val="24"/>
              <w:lang w:val="en-US"/>
            </w:rPr>
          </w:rPrChange>
        </w:rPr>
        <w:t>Pterophyllum eimekei</w:t>
      </w:r>
      <w:r w:rsidRPr="00C05B87">
        <w:rPr>
          <w:rFonts w:ascii="Times New Roman" w:eastAsia="Times New Roman" w:hAnsi="Times New Roman" w:cs="Times New Roman"/>
          <w:color w:val="000000"/>
          <w:sz w:val="24"/>
          <w:szCs w:val="24"/>
          <w:lang w:val="en-US"/>
          <w:rPrChange w:id="3731" w:author="Will Taylor Gough" w:date="2020-08-29T17:25:00Z">
            <w:rPr>
              <w:rFonts w:eastAsia="Times New Roman"/>
              <w:color w:val="000000"/>
              <w:sz w:val="24"/>
              <w:szCs w:val="24"/>
              <w:lang w:val="en-US"/>
            </w:rPr>
          </w:rPrChange>
        </w:rPr>
        <w:t xml:space="preserve">): an analysis of the power stroke. </w:t>
      </w:r>
      <w:r w:rsidRPr="00C05B87">
        <w:rPr>
          <w:rFonts w:ascii="Times New Roman" w:eastAsia="Times New Roman" w:hAnsi="Times New Roman" w:cs="Times New Roman"/>
          <w:i/>
          <w:iCs/>
          <w:color w:val="000000"/>
          <w:sz w:val="24"/>
          <w:szCs w:val="24"/>
          <w:lang w:val="en-US"/>
          <w:rPrChange w:id="3732" w:author="Will Taylor Gough" w:date="2020-08-29T17:25:00Z">
            <w:rPr>
              <w:rFonts w:eastAsia="Times New Roman"/>
              <w:i/>
              <w:iCs/>
              <w:color w:val="000000"/>
              <w:sz w:val="24"/>
              <w:szCs w:val="24"/>
              <w:lang w:val="en-US"/>
            </w:rPr>
          </w:rPrChange>
        </w:rPr>
        <w:t>J. Exp. Biol.</w:t>
      </w:r>
      <w:r w:rsidRPr="00C05B87">
        <w:rPr>
          <w:rFonts w:ascii="Times New Roman" w:eastAsia="Times New Roman" w:hAnsi="Times New Roman" w:cs="Times New Roman"/>
          <w:color w:val="000000"/>
          <w:sz w:val="24"/>
          <w:szCs w:val="24"/>
          <w:lang w:val="en-US"/>
          <w:rPrChange w:id="3733" w:author="Will Taylor Gough" w:date="2020-08-29T17:25:00Z">
            <w:rPr>
              <w:rFonts w:eastAsia="Times New Roman"/>
              <w:color w:val="000000"/>
              <w:sz w:val="24"/>
              <w:szCs w:val="24"/>
              <w:lang w:val="en-US"/>
            </w:rPr>
          </w:rPrChange>
        </w:rPr>
        <w:t xml:space="preserve"> </w:t>
      </w:r>
      <w:r w:rsidRPr="00C05B87">
        <w:rPr>
          <w:rFonts w:ascii="Times New Roman" w:eastAsia="Times New Roman" w:hAnsi="Times New Roman" w:cs="Times New Roman"/>
          <w:b/>
          <w:bCs/>
          <w:color w:val="000000"/>
          <w:sz w:val="24"/>
          <w:szCs w:val="24"/>
          <w:lang w:val="en-US"/>
          <w:rPrChange w:id="3734" w:author="Will Taylor Gough" w:date="2020-08-29T17:25:00Z">
            <w:rPr>
              <w:rFonts w:eastAsia="Times New Roman"/>
              <w:b/>
              <w:bCs/>
              <w:color w:val="000000"/>
              <w:sz w:val="24"/>
              <w:szCs w:val="24"/>
              <w:lang w:val="en-US"/>
            </w:rPr>
          </w:rPrChange>
        </w:rPr>
        <w:t>82</w:t>
      </w:r>
      <w:r w:rsidRPr="00C05B87">
        <w:rPr>
          <w:rFonts w:ascii="Times New Roman" w:eastAsia="Times New Roman" w:hAnsi="Times New Roman" w:cs="Times New Roman"/>
          <w:color w:val="000000"/>
          <w:sz w:val="24"/>
          <w:szCs w:val="24"/>
          <w:lang w:val="en-US"/>
          <w:rPrChange w:id="3735" w:author="Will Taylor Gough" w:date="2020-08-29T17:25:00Z">
            <w:rPr>
              <w:rFonts w:eastAsia="Times New Roman"/>
              <w:color w:val="000000"/>
              <w:sz w:val="24"/>
              <w:szCs w:val="24"/>
              <w:lang w:val="en-US"/>
            </w:rPr>
          </w:rPrChange>
        </w:rPr>
        <w:t>: 255–271.</w:t>
      </w:r>
    </w:p>
    <w:p w14:paraId="5B5A3833" w14:textId="77777777" w:rsidR="000F4DE0" w:rsidRPr="00C05B87" w:rsidRDefault="000F4DE0" w:rsidP="00C05B87">
      <w:pPr>
        <w:numPr>
          <w:ilvl w:val="0"/>
          <w:numId w:val="10"/>
        </w:numPr>
        <w:spacing w:line="480" w:lineRule="auto"/>
        <w:textAlignment w:val="baseline"/>
        <w:rPr>
          <w:rFonts w:ascii="Times New Roman" w:eastAsia="Times New Roman" w:hAnsi="Times New Roman" w:cs="Times New Roman"/>
          <w:color w:val="000000"/>
          <w:sz w:val="24"/>
          <w:szCs w:val="24"/>
          <w:lang w:val="en-US"/>
          <w:rPrChange w:id="3736" w:author="Will Taylor Gough" w:date="2020-08-29T17:25:00Z">
            <w:rPr>
              <w:rFonts w:eastAsia="Times New Roman"/>
              <w:color w:val="000000"/>
              <w:sz w:val="24"/>
              <w:szCs w:val="24"/>
              <w:lang w:val="en-US"/>
            </w:rPr>
          </w:rPrChange>
        </w:rPr>
        <w:pPrChange w:id="3737" w:author="Will Taylor Gough" w:date="2020-08-29T17:27:00Z">
          <w:pPr>
            <w:numPr>
              <w:numId w:val="10"/>
            </w:numPr>
            <w:spacing w:line="240" w:lineRule="auto"/>
            <w:ind w:left="720" w:hanging="360"/>
            <w:textAlignment w:val="baseline"/>
          </w:pPr>
        </w:pPrChange>
      </w:pPr>
      <w:r w:rsidRPr="00C05B87">
        <w:rPr>
          <w:rFonts w:ascii="Times New Roman" w:eastAsia="Times New Roman" w:hAnsi="Times New Roman" w:cs="Times New Roman"/>
          <w:color w:val="000000"/>
          <w:sz w:val="24"/>
          <w:szCs w:val="24"/>
          <w:lang w:val="en-US"/>
          <w:rPrChange w:id="3738" w:author="Will Taylor Gough" w:date="2020-08-29T17:25:00Z">
            <w:rPr>
              <w:rFonts w:eastAsia="Times New Roman"/>
              <w:color w:val="000000"/>
              <w:sz w:val="24"/>
              <w:szCs w:val="24"/>
              <w:lang w:val="en-US"/>
            </w:rPr>
          </w:rPrChange>
        </w:rPr>
        <w:lastRenderedPageBreak/>
        <w:t xml:space="preserve">Blake, R. W. (1980). The mechanics of labriform locomotion II. an analysis of the recovery stroke and the overall fin-beat cycle propulsive efficiency in the angelfish. </w:t>
      </w:r>
      <w:r w:rsidRPr="00C05B87">
        <w:rPr>
          <w:rFonts w:ascii="Times New Roman" w:eastAsia="Times New Roman" w:hAnsi="Times New Roman" w:cs="Times New Roman"/>
          <w:i/>
          <w:iCs/>
          <w:color w:val="000000"/>
          <w:sz w:val="24"/>
          <w:szCs w:val="24"/>
          <w:lang w:val="en-US"/>
          <w:rPrChange w:id="3739" w:author="Will Taylor Gough" w:date="2020-08-29T17:25:00Z">
            <w:rPr>
              <w:rFonts w:eastAsia="Times New Roman"/>
              <w:i/>
              <w:iCs/>
              <w:color w:val="000000"/>
              <w:sz w:val="24"/>
              <w:szCs w:val="24"/>
              <w:lang w:val="en-US"/>
            </w:rPr>
          </w:rPrChange>
        </w:rPr>
        <w:t>J. Exp. Biol.</w:t>
      </w:r>
      <w:r w:rsidRPr="00C05B87">
        <w:rPr>
          <w:rFonts w:ascii="Times New Roman" w:eastAsia="Times New Roman" w:hAnsi="Times New Roman" w:cs="Times New Roman"/>
          <w:color w:val="000000"/>
          <w:sz w:val="24"/>
          <w:szCs w:val="24"/>
          <w:lang w:val="en-US"/>
          <w:rPrChange w:id="3740" w:author="Will Taylor Gough" w:date="2020-08-29T17:25:00Z">
            <w:rPr>
              <w:rFonts w:eastAsia="Times New Roman"/>
              <w:color w:val="000000"/>
              <w:sz w:val="24"/>
              <w:szCs w:val="24"/>
              <w:lang w:val="en-US"/>
            </w:rPr>
          </w:rPrChange>
        </w:rPr>
        <w:t xml:space="preserve"> </w:t>
      </w:r>
      <w:r w:rsidRPr="00C05B87">
        <w:rPr>
          <w:rFonts w:ascii="Times New Roman" w:eastAsia="Times New Roman" w:hAnsi="Times New Roman" w:cs="Times New Roman"/>
          <w:b/>
          <w:bCs/>
          <w:color w:val="000000"/>
          <w:sz w:val="24"/>
          <w:szCs w:val="24"/>
          <w:lang w:val="en-US"/>
          <w:rPrChange w:id="3741" w:author="Will Taylor Gough" w:date="2020-08-29T17:25:00Z">
            <w:rPr>
              <w:rFonts w:eastAsia="Times New Roman"/>
              <w:b/>
              <w:bCs/>
              <w:color w:val="000000"/>
              <w:sz w:val="24"/>
              <w:szCs w:val="24"/>
              <w:lang w:val="en-US"/>
            </w:rPr>
          </w:rPrChange>
        </w:rPr>
        <w:t>85</w:t>
      </w:r>
      <w:r w:rsidRPr="00C05B87">
        <w:rPr>
          <w:rFonts w:ascii="Times New Roman" w:eastAsia="Times New Roman" w:hAnsi="Times New Roman" w:cs="Times New Roman"/>
          <w:color w:val="000000"/>
          <w:sz w:val="24"/>
          <w:szCs w:val="24"/>
          <w:lang w:val="en-US"/>
          <w:rPrChange w:id="3742" w:author="Will Taylor Gough" w:date="2020-08-29T17:25:00Z">
            <w:rPr>
              <w:rFonts w:eastAsia="Times New Roman"/>
              <w:color w:val="000000"/>
              <w:sz w:val="24"/>
              <w:szCs w:val="24"/>
              <w:lang w:val="en-US"/>
            </w:rPr>
          </w:rPrChange>
        </w:rPr>
        <w:t>: 337–342.</w:t>
      </w:r>
    </w:p>
    <w:p w14:paraId="2F2AD432" w14:textId="77777777" w:rsidR="008E198E" w:rsidRPr="00C05B87" w:rsidRDefault="008E198E" w:rsidP="00C05B87">
      <w:pPr>
        <w:pStyle w:val="ListParagraph"/>
        <w:numPr>
          <w:ilvl w:val="0"/>
          <w:numId w:val="10"/>
        </w:numPr>
        <w:spacing w:line="480" w:lineRule="auto"/>
        <w:rPr>
          <w:rFonts w:ascii="Times New Roman" w:eastAsia="Times New Roman" w:hAnsi="Times New Roman" w:cs="Times New Roman"/>
          <w:rPrChange w:id="3743" w:author="Will Taylor Gough" w:date="2020-08-29T17:25:00Z">
            <w:rPr>
              <w:rFonts w:ascii="Arial" w:eastAsia="Times New Roman" w:hAnsi="Arial" w:cs="Arial"/>
            </w:rPr>
          </w:rPrChange>
        </w:rPr>
        <w:pPrChange w:id="3744" w:author="Will Taylor Gough" w:date="2020-08-29T17:27:00Z">
          <w:pPr>
            <w:pStyle w:val="ListParagraph"/>
            <w:numPr>
              <w:numId w:val="10"/>
            </w:numPr>
            <w:ind w:hanging="360"/>
          </w:pPr>
        </w:pPrChange>
      </w:pPr>
      <w:r w:rsidRPr="00C05B87">
        <w:rPr>
          <w:rFonts w:ascii="Times New Roman" w:eastAsia="Arial Unicode MS" w:hAnsi="Times New Roman" w:cs="Times New Roman"/>
          <w:color w:val="000000"/>
          <w:shd w:val="clear" w:color="auto" w:fill="FFFFFF"/>
          <w:rPrChange w:id="3745" w:author="Will Taylor Gough" w:date="2020-08-29T17:25:00Z">
            <w:rPr>
              <w:rFonts w:ascii="Arial" w:eastAsia="Arial Unicode MS" w:hAnsi="Arial" w:cs="Arial"/>
              <w:color w:val="000000"/>
              <w:shd w:val="clear" w:color="auto" w:fill="FFFFFF"/>
            </w:rPr>
          </w:rPrChange>
        </w:rPr>
        <w:t>Blevins, R. D. (1984). </w:t>
      </w:r>
      <w:r w:rsidRPr="00C05B87">
        <w:rPr>
          <w:rFonts w:ascii="Times New Roman" w:eastAsia="Arial Unicode MS" w:hAnsi="Times New Roman" w:cs="Times New Roman"/>
          <w:i/>
          <w:iCs/>
          <w:color w:val="000000"/>
          <w:shd w:val="clear" w:color="auto" w:fill="FFFFFF"/>
          <w:rPrChange w:id="3746" w:author="Will Taylor Gough" w:date="2020-08-29T17:25:00Z">
            <w:rPr>
              <w:rFonts w:ascii="Arial" w:eastAsia="Arial Unicode MS" w:hAnsi="Arial" w:cs="Arial"/>
              <w:i/>
              <w:iCs/>
              <w:color w:val="000000"/>
              <w:shd w:val="clear" w:color="auto" w:fill="FFFFFF"/>
            </w:rPr>
          </w:rPrChange>
        </w:rPr>
        <w:t>Applied fluid dynamics handbook</w:t>
      </w:r>
      <w:r w:rsidRPr="00C05B87">
        <w:rPr>
          <w:rFonts w:ascii="Times New Roman" w:eastAsia="Arial Unicode MS" w:hAnsi="Times New Roman" w:cs="Times New Roman"/>
          <w:color w:val="000000"/>
          <w:shd w:val="clear" w:color="auto" w:fill="FFFFFF"/>
          <w:rPrChange w:id="3747" w:author="Will Taylor Gough" w:date="2020-08-29T17:25:00Z">
            <w:rPr>
              <w:rFonts w:ascii="Arial" w:eastAsia="Arial Unicode MS" w:hAnsi="Arial" w:cs="Arial"/>
              <w:color w:val="000000"/>
              <w:shd w:val="clear" w:color="auto" w:fill="FFFFFF"/>
            </w:rPr>
          </w:rPrChange>
        </w:rPr>
        <w:t>. New York, N.Y: Van Nostrand Reinhold Co.</w:t>
      </w:r>
    </w:p>
    <w:p w14:paraId="191B4993" w14:textId="77777777" w:rsidR="000F4DE0" w:rsidRPr="00C05B87" w:rsidRDefault="000F4DE0" w:rsidP="00C05B87">
      <w:pPr>
        <w:numPr>
          <w:ilvl w:val="0"/>
          <w:numId w:val="10"/>
        </w:numPr>
        <w:spacing w:line="480" w:lineRule="auto"/>
        <w:textAlignment w:val="baseline"/>
        <w:rPr>
          <w:rFonts w:ascii="Times New Roman" w:eastAsia="Times New Roman" w:hAnsi="Times New Roman" w:cs="Times New Roman"/>
          <w:color w:val="000000"/>
          <w:sz w:val="24"/>
          <w:szCs w:val="24"/>
          <w:lang w:val="en-US"/>
          <w:rPrChange w:id="3748" w:author="Will Taylor Gough" w:date="2020-08-29T17:25:00Z">
            <w:rPr>
              <w:rFonts w:eastAsia="Times New Roman"/>
              <w:color w:val="000000"/>
              <w:sz w:val="24"/>
              <w:szCs w:val="24"/>
              <w:lang w:val="en-US"/>
            </w:rPr>
          </w:rPrChange>
        </w:rPr>
        <w:pPrChange w:id="3749" w:author="Will Taylor Gough" w:date="2020-08-29T17:27:00Z">
          <w:pPr>
            <w:numPr>
              <w:numId w:val="10"/>
            </w:numPr>
            <w:spacing w:line="240" w:lineRule="auto"/>
            <w:ind w:left="720" w:hanging="360"/>
            <w:textAlignment w:val="baseline"/>
          </w:pPr>
        </w:pPrChange>
      </w:pPr>
      <w:r w:rsidRPr="00C05B87">
        <w:rPr>
          <w:rFonts w:ascii="Times New Roman" w:eastAsia="Times New Roman" w:hAnsi="Times New Roman" w:cs="Times New Roman"/>
          <w:color w:val="000000"/>
          <w:sz w:val="24"/>
          <w:szCs w:val="24"/>
          <w:lang w:val="en-US"/>
          <w:rPrChange w:id="3750" w:author="Will Taylor Gough" w:date="2020-08-29T17:25:00Z">
            <w:rPr>
              <w:rFonts w:eastAsia="Times New Roman"/>
              <w:color w:val="000000"/>
              <w:sz w:val="24"/>
              <w:szCs w:val="24"/>
              <w:lang w:val="en-US"/>
            </w:rPr>
          </w:rPrChange>
        </w:rPr>
        <w:t xml:space="preserve">Blickhan, R. and Cheng, J-Y (1994). Energy storage by elastic mechanisms in the tail of large swimmers – a re-evaluation. </w:t>
      </w:r>
      <w:r w:rsidRPr="00C05B87">
        <w:rPr>
          <w:rFonts w:ascii="Times New Roman" w:eastAsia="Times New Roman" w:hAnsi="Times New Roman" w:cs="Times New Roman"/>
          <w:i/>
          <w:iCs/>
          <w:color w:val="000000"/>
          <w:sz w:val="24"/>
          <w:szCs w:val="24"/>
          <w:lang w:val="en-US"/>
          <w:rPrChange w:id="3751" w:author="Will Taylor Gough" w:date="2020-08-29T17:25:00Z">
            <w:rPr>
              <w:rFonts w:eastAsia="Times New Roman"/>
              <w:i/>
              <w:iCs/>
              <w:color w:val="000000"/>
              <w:sz w:val="24"/>
              <w:szCs w:val="24"/>
              <w:lang w:val="en-US"/>
            </w:rPr>
          </w:rPrChange>
        </w:rPr>
        <w:t>J. Theor. Biol.</w:t>
      </w:r>
      <w:r w:rsidRPr="00C05B87">
        <w:rPr>
          <w:rFonts w:ascii="Times New Roman" w:eastAsia="Times New Roman" w:hAnsi="Times New Roman" w:cs="Times New Roman"/>
          <w:color w:val="000000"/>
          <w:sz w:val="24"/>
          <w:szCs w:val="24"/>
          <w:lang w:val="en-US"/>
          <w:rPrChange w:id="3752" w:author="Will Taylor Gough" w:date="2020-08-29T17:25:00Z">
            <w:rPr>
              <w:rFonts w:eastAsia="Times New Roman"/>
              <w:color w:val="000000"/>
              <w:sz w:val="24"/>
              <w:szCs w:val="24"/>
              <w:lang w:val="en-US"/>
            </w:rPr>
          </w:rPrChange>
        </w:rPr>
        <w:t xml:space="preserve"> </w:t>
      </w:r>
      <w:r w:rsidRPr="00C05B87">
        <w:rPr>
          <w:rFonts w:ascii="Times New Roman" w:eastAsia="Times New Roman" w:hAnsi="Times New Roman" w:cs="Times New Roman"/>
          <w:b/>
          <w:bCs/>
          <w:color w:val="000000"/>
          <w:sz w:val="24"/>
          <w:szCs w:val="24"/>
          <w:lang w:val="en-US"/>
          <w:rPrChange w:id="3753" w:author="Will Taylor Gough" w:date="2020-08-29T17:25:00Z">
            <w:rPr>
              <w:rFonts w:eastAsia="Times New Roman"/>
              <w:b/>
              <w:bCs/>
              <w:color w:val="000000"/>
              <w:sz w:val="24"/>
              <w:szCs w:val="24"/>
              <w:lang w:val="en-US"/>
            </w:rPr>
          </w:rPrChange>
        </w:rPr>
        <w:t>168</w:t>
      </w:r>
      <w:r w:rsidRPr="00C05B87">
        <w:rPr>
          <w:rFonts w:ascii="Times New Roman" w:eastAsia="Times New Roman" w:hAnsi="Times New Roman" w:cs="Times New Roman"/>
          <w:color w:val="000000"/>
          <w:sz w:val="24"/>
          <w:szCs w:val="24"/>
          <w:lang w:val="en-US"/>
          <w:rPrChange w:id="3754" w:author="Will Taylor Gough" w:date="2020-08-29T17:25:00Z">
            <w:rPr>
              <w:rFonts w:eastAsia="Times New Roman"/>
              <w:color w:val="000000"/>
              <w:sz w:val="24"/>
              <w:szCs w:val="24"/>
              <w:lang w:val="en-US"/>
            </w:rPr>
          </w:rPrChange>
        </w:rPr>
        <w:t>: 315-321.</w:t>
      </w:r>
    </w:p>
    <w:p w14:paraId="46E243D9" w14:textId="77777777" w:rsidR="000F4DE0" w:rsidRPr="00C05B87" w:rsidRDefault="000F4DE0" w:rsidP="00C05B87">
      <w:pPr>
        <w:numPr>
          <w:ilvl w:val="0"/>
          <w:numId w:val="10"/>
        </w:numPr>
        <w:spacing w:line="480" w:lineRule="auto"/>
        <w:textAlignment w:val="baseline"/>
        <w:rPr>
          <w:rFonts w:ascii="Times New Roman" w:eastAsia="Times New Roman" w:hAnsi="Times New Roman" w:cs="Times New Roman"/>
          <w:color w:val="000000"/>
          <w:sz w:val="24"/>
          <w:szCs w:val="24"/>
          <w:lang w:val="en-US"/>
          <w:rPrChange w:id="3755" w:author="Will Taylor Gough" w:date="2020-08-29T17:25:00Z">
            <w:rPr>
              <w:rFonts w:eastAsia="Times New Roman"/>
              <w:color w:val="000000"/>
              <w:sz w:val="24"/>
              <w:szCs w:val="24"/>
              <w:lang w:val="en-US"/>
            </w:rPr>
          </w:rPrChange>
        </w:rPr>
        <w:pPrChange w:id="3756" w:author="Will Taylor Gough" w:date="2020-08-29T17:27:00Z">
          <w:pPr>
            <w:numPr>
              <w:numId w:val="10"/>
            </w:numPr>
            <w:spacing w:line="240" w:lineRule="auto"/>
            <w:ind w:left="720" w:hanging="360"/>
            <w:textAlignment w:val="baseline"/>
          </w:pPr>
        </w:pPrChange>
      </w:pPr>
      <w:r w:rsidRPr="00C05B87">
        <w:rPr>
          <w:rFonts w:ascii="Times New Roman" w:eastAsia="Times New Roman" w:hAnsi="Times New Roman" w:cs="Times New Roman"/>
          <w:color w:val="000000"/>
          <w:sz w:val="24"/>
          <w:szCs w:val="24"/>
          <w:lang w:val="en-US"/>
          <w:rPrChange w:id="3757" w:author="Will Taylor Gough" w:date="2020-08-29T17:25:00Z">
            <w:rPr>
              <w:rFonts w:eastAsia="Times New Roman"/>
              <w:color w:val="000000"/>
              <w:sz w:val="24"/>
              <w:szCs w:val="24"/>
              <w:lang w:val="en-US"/>
            </w:rPr>
          </w:rPrChange>
        </w:rPr>
        <w:t xml:space="preserve">Blix, A. S. and Folkow, L. P. (1995). Daily energy expenditure in free living minke whales. </w:t>
      </w:r>
      <w:r w:rsidRPr="00C05B87">
        <w:rPr>
          <w:rFonts w:ascii="Times New Roman" w:eastAsia="Times New Roman" w:hAnsi="Times New Roman" w:cs="Times New Roman"/>
          <w:i/>
          <w:color w:val="000000"/>
          <w:sz w:val="24"/>
          <w:szCs w:val="24"/>
          <w:lang w:val="en-US"/>
          <w:rPrChange w:id="3758" w:author="Will Taylor Gough" w:date="2020-08-29T17:25:00Z">
            <w:rPr>
              <w:rFonts w:eastAsia="Times New Roman"/>
              <w:i/>
              <w:color w:val="000000"/>
              <w:sz w:val="24"/>
              <w:szCs w:val="24"/>
              <w:lang w:val="en-US"/>
            </w:rPr>
          </w:rPrChange>
        </w:rPr>
        <w:t>Acta Physiol. Scand</w:t>
      </w:r>
      <w:r w:rsidRPr="00C05B87">
        <w:rPr>
          <w:rFonts w:ascii="Times New Roman" w:eastAsia="Times New Roman" w:hAnsi="Times New Roman" w:cs="Times New Roman"/>
          <w:color w:val="000000"/>
          <w:sz w:val="24"/>
          <w:szCs w:val="24"/>
          <w:lang w:val="en-US"/>
          <w:rPrChange w:id="3759" w:author="Will Taylor Gough" w:date="2020-08-29T17:25:00Z">
            <w:rPr>
              <w:rFonts w:eastAsia="Times New Roman"/>
              <w:color w:val="000000"/>
              <w:sz w:val="24"/>
              <w:szCs w:val="24"/>
              <w:lang w:val="en-US"/>
            </w:rPr>
          </w:rPrChange>
        </w:rPr>
        <w:t xml:space="preserve">. </w:t>
      </w:r>
      <w:r w:rsidRPr="00C05B87">
        <w:rPr>
          <w:rFonts w:ascii="Times New Roman" w:eastAsia="Times New Roman" w:hAnsi="Times New Roman" w:cs="Times New Roman"/>
          <w:b/>
          <w:color w:val="000000"/>
          <w:sz w:val="24"/>
          <w:szCs w:val="24"/>
          <w:lang w:val="en-US"/>
          <w:rPrChange w:id="3760" w:author="Will Taylor Gough" w:date="2020-08-29T17:25:00Z">
            <w:rPr>
              <w:rFonts w:eastAsia="Times New Roman"/>
              <w:b/>
              <w:color w:val="000000"/>
              <w:sz w:val="24"/>
              <w:szCs w:val="24"/>
              <w:lang w:val="en-US"/>
            </w:rPr>
          </w:rPrChange>
        </w:rPr>
        <w:t>153</w:t>
      </w:r>
      <w:r w:rsidRPr="00C05B87">
        <w:rPr>
          <w:rFonts w:ascii="Times New Roman" w:eastAsia="Times New Roman" w:hAnsi="Times New Roman" w:cs="Times New Roman"/>
          <w:color w:val="000000"/>
          <w:sz w:val="24"/>
          <w:szCs w:val="24"/>
          <w:lang w:val="en-US"/>
          <w:rPrChange w:id="3761" w:author="Will Taylor Gough" w:date="2020-08-29T17:25:00Z">
            <w:rPr>
              <w:rFonts w:eastAsia="Times New Roman"/>
              <w:color w:val="000000"/>
              <w:sz w:val="24"/>
              <w:szCs w:val="24"/>
              <w:lang w:val="en-US"/>
            </w:rPr>
          </w:rPrChange>
        </w:rPr>
        <w:t>: 61-66.</w:t>
      </w:r>
    </w:p>
    <w:p w14:paraId="7151C58E" w14:textId="77777777" w:rsidR="000F4DE0" w:rsidRPr="00C05B87" w:rsidRDefault="000F4DE0" w:rsidP="00C05B87">
      <w:pPr>
        <w:numPr>
          <w:ilvl w:val="0"/>
          <w:numId w:val="10"/>
        </w:numPr>
        <w:spacing w:line="480" w:lineRule="auto"/>
        <w:textAlignment w:val="baseline"/>
        <w:rPr>
          <w:rFonts w:ascii="Times New Roman" w:eastAsia="Times New Roman" w:hAnsi="Times New Roman" w:cs="Times New Roman"/>
          <w:color w:val="000000"/>
          <w:sz w:val="24"/>
          <w:szCs w:val="24"/>
          <w:lang w:val="en-US"/>
          <w:rPrChange w:id="3762" w:author="Will Taylor Gough" w:date="2020-08-29T17:25:00Z">
            <w:rPr>
              <w:rFonts w:eastAsia="Times New Roman"/>
              <w:color w:val="000000"/>
              <w:sz w:val="24"/>
              <w:szCs w:val="24"/>
              <w:lang w:val="en-US"/>
            </w:rPr>
          </w:rPrChange>
        </w:rPr>
        <w:pPrChange w:id="3763" w:author="Will Taylor Gough" w:date="2020-08-29T17:27:00Z">
          <w:pPr>
            <w:numPr>
              <w:numId w:val="10"/>
            </w:numPr>
            <w:spacing w:line="240" w:lineRule="auto"/>
            <w:ind w:left="720" w:hanging="360"/>
            <w:textAlignment w:val="baseline"/>
          </w:pPr>
        </w:pPrChange>
      </w:pPr>
      <w:r w:rsidRPr="00C05B87">
        <w:rPr>
          <w:rFonts w:ascii="Times New Roman" w:eastAsia="Times New Roman" w:hAnsi="Times New Roman" w:cs="Times New Roman"/>
          <w:color w:val="000000"/>
          <w:sz w:val="24"/>
          <w:szCs w:val="24"/>
          <w:lang w:val="en-US"/>
          <w:rPrChange w:id="3764" w:author="Will Taylor Gough" w:date="2020-08-29T17:25:00Z">
            <w:rPr>
              <w:rFonts w:eastAsia="Times New Roman"/>
              <w:color w:val="000000"/>
              <w:sz w:val="24"/>
              <w:szCs w:val="24"/>
              <w:lang w:val="en-US"/>
            </w:rPr>
          </w:rPrChange>
        </w:rPr>
        <w:t>Bose, N. and Lien, J. (1989). Propulsion of a fin whale (</w:t>
      </w:r>
      <w:r w:rsidRPr="00C05B87">
        <w:rPr>
          <w:rFonts w:ascii="Times New Roman" w:eastAsia="Times New Roman" w:hAnsi="Times New Roman" w:cs="Times New Roman"/>
          <w:i/>
          <w:color w:val="000000"/>
          <w:sz w:val="24"/>
          <w:szCs w:val="24"/>
          <w:lang w:val="en-US"/>
          <w:rPrChange w:id="3765" w:author="Will Taylor Gough" w:date="2020-08-29T17:25:00Z">
            <w:rPr>
              <w:rFonts w:eastAsia="Times New Roman"/>
              <w:i/>
              <w:color w:val="000000"/>
              <w:sz w:val="24"/>
              <w:szCs w:val="24"/>
              <w:lang w:val="en-US"/>
            </w:rPr>
          </w:rPrChange>
        </w:rPr>
        <w:t>Balaenoptera physalus</w:t>
      </w:r>
      <w:r w:rsidRPr="00C05B87">
        <w:rPr>
          <w:rFonts w:ascii="Times New Roman" w:eastAsia="Times New Roman" w:hAnsi="Times New Roman" w:cs="Times New Roman"/>
          <w:color w:val="000000"/>
          <w:sz w:val="24"/>
          <w:szCs w:val="24"/>
          <w:lang w:val="en-US"/>
          <w:rPrChange w:id="3766" w:author="Will Taylor Gough" w:date="2020-08-29T17:25:00Z">
            <w:rPr>
              <w:rFonts w:eastAsia="Times New Roman"/>
              <w:color w:val="000000"/>
              <w:sz w:val="24"/>
              <w:szCs w:val="24"/>
              <w:lang w:val="en-US"/>
            </w:rPr>
          </w:rPrChange>
        </w:rPr>
        <w:t xml:space="preserve">): Why the fin whale is a fast swimmer. </w:t>
      </w:r>
      <w:r w:rsidRPr="00C05B87">
        <w:rPr>
          <w:rFonts w:ascii="Times New Roman" w:eastAsia="Times New Roman" w:hAnsi="Times New Roman" w:cs="Times New Roman"/>
          <w:i/>
          <w:iCs/>
          <w:color w:val="000000"/>
          <w:sz w:val="24"/>
          <w:szCs w:val="24"/>
          <w:lang w:val="en-US"/>
          <w:rPrChange w:id="3767" w:author="Will Taylor Gough" w:date="2020-08-29T17:25:00Z">
            <w:rPr>
              <w:rFonts w:eastAsia="Times New Roman"/>
              <w:i/>
              <w:iCs/>
              <w:color w:val="000000"/>
              <w:sz w:val="24"/>
              <w:szCs w:val="24"/>
              <w:lang w:val="en-US"/>
            </w:rPr>
          </w:rPrChange>
        </w:rPr>
        <w:t>P. Roy. Soc. B-Biol. Sci.</w:t>
      </w:r>
      <w:r w:rsidRPr="00C05B87">
        <w:rPr>
          <w:rFonts w:ascii="Times New Roman" w:eastAsia="Times New Roman" w:hAnsi="Times New Roman" w:cs="Times New Roman"/>
          <w:color w:val="000000"/>
          <w:sz w:val="24"/>
          <w:szCs w:val="24"/>
          <w:lang w:val="en-US"/>
          <w:rPrChange w:id="3768" w:author="Will Taylor Gough" w:date="2020-08-29T17:25:00Z">
            <w:rPr>
              <w:rFonts w:eastAsia="Times New Roman"/>
              <w:color w:val="000000"/>
              <w:sz w:val="24"/>
              <w:szCs w:val="24"/>
              <w:lang w:val="en-US"/>
            </w:rPr>
          </w:rPrChange>
        </w:rPr>
        <w:t xml:space="preserve"> </w:t>
      </w:r>
      <w:r w:rsidRPr="00C05B87">
        <w:rPr>
          <w:rFonts w:ascii="Times New Roman" w:eastAsia="Times New Roman" w:hAnsi="Times New Roman" w:cs="Times New Roman"/>
          <w:b/>
          <w:bCs/>
          <w:color w:val="000000"/>
          <w:sz w:val="24"/>
          <w:szCs w:val="24"/>
          <w:lang w:val="en-US"/>
          <w:rPrChange w:id="3769" w:author="Will Taylor Gough" w:date="2020-08-29T17:25:00Z">
            <w:rPr>
              <w:rFonts w:eastAsia="Times New Roman"/>
              <w:b/>
              <w:bCs/>
              <w:color w:val="000000"/>
              <w:sz w:val="24"/>
              <w:szCs w:val="24"/>
              <w:lang w:val="en-US"/>
            </w:rPr>
          </w:rPrChange>
        </w:rPr>
        <w:t>237</w:t>
      </w:r>
      <w:r w:rsidRPr="00C05B87">
        <w:rPr>
          <w:rFonts w:ascii="Times New Roman" w:eastAsia="Times New Roman" w:hAnsi="Times New Roman" w:cs="Times New Roman"/>
          <w:color w:val="000000"/>
          <w:sz w:val="24"/>
          <w:szCs w:val="24"/>
          <w:lang w:val="en-US"/>
          <w:rPrChange w:id="3770" w:author="Will Taylor Gough" w:date="2020-08-29T17:25:00Z">
            <w:rPr>
              <w:rFonts w:eastAsia="Times New Roman"/>
              <w:color w:val="000000"/>
              <w:sz w:val="24"/>
              <w:szCs w:val="24"/>
              <w:lang w:val="en-US"/>
            </w:rPr>
          </w:rPrChange>
        </w:rPr>
        <w:t>: 175–200.</w:t>
      </w:r>
    </w:p>
    <w:p w14:paraId="6914BDBD" w14:textId="77777777" w:rsidR="000F4DE0" w:rsidRPr="00C05B87" w:rsidRDefault="000F4DE0" w:rsidP="00C05B87">
      <w:pPr>
        <w:numPr>
          <w:ilvl w:val="0"/>
          <w:numId w:val="10"/>
        </w:numPr>
        <w:spacing w:line="480" w:lineRule="auto"/>
        <w:textAlignment w:val="baseline"/>
        <w:rPr>
          <w:rFonts w:ascii="Times New Roman" w:eastAsia="Times New Roman" w:hAnsi="Times New Roman" w:cs="Times New Roman"/>
          <w:color w:val="000000"/>
          <w:sz w:val="24"/>
          <w:szCs w:val="24"/>
          <w:lang w:val="en-US"/>
          <w:rPrChange w:id="3771" w:author="Will Taylor Gough" w:date="2020-08-29T17:25:00Z">
            <w:rPr>
              <w:rFonts w:eastAsia="Times New Roman"/>
              <w:color w:val="000000"/>
              <w:sz w:val="24"/>
              <w:szCs w:val="24"/>
              <w:lang w:val="en-US"/>
            </w:rPr>
          </w:rPrChange>
        </w:rPr>
        <w:pPrChange w:id="3772" w:author="Will Taylor Gough" w:date="2020-08-29T17:27:00Z">
          <w:pPr>
            <w:numPr>
              <w:numId w:val="10"/>
            </w:numPr>
            <w:spacing w:line="240" w:lineRule="auto"/>
            <w:ind w:left="720" w:hanging="360"/>
            <w:textAlignment w:val="baseline"/>
          </w:pPr>
        </w:pPrChange>
      </w:pPr>
      <w:r w:rsidRPr="00C05B87">
        <w:rPr>
          <w:rFonts w:ascii="Times New Roman" w:eastAsia="Times New Roman" w:hAnsi="Times New Roman" w:cs="Times New Roman"/>
          <w:color w:val="000000"/>
          <w:sz w:val="24"/>
          <w:szCs w:val="24"/>
          <w:lang w:val="en-US"/>
          <w:rPrChange w:id="3773" w:author="Will Taylor Gough" w:date="2020-08-29T17:25:00Z">
            <w:rPr>
              <w:rFonts w:eastAsia="Times New Roman"/>
              <w:color w:val="000000"/>
              <w:sz w:val="24"/>
              <w:szCs w:val="24"/>
              <w:lang w:val="en-US"/>
            </w:rPr>
          </w:rPrChange>
        </w:rPr>
        <w:t xml:space="preserve">Burns, J. J., Montague, J. J. and Cowles, C. J. (1993). </w:t>
      </w:r>
      <w:r w:rsidRPr="00C05B87">
        <w:rPr>
          <w:rFonts w:ascii="Times New Roman" w:eastAsia="Times New Roman" w:hAnsi="Times New Roman" w:cs="Times New Roman"/>
          <w:i/>
          <w:color w:val="000000"/>
          <w:sz w:val="24"/>
          <w:szCs w:val="24"/>
          <w:lang w:val="en-US"/>
          <w:rPrChange w:id="3774" w:author="Will Taylor Gough" w:date="2020-08-29T17:25:00Z">
            <w:rPr>
              <w:rFonts w:eastAsia="Times New Roman"/>
              <w:i/>
              <w:color w:val="000000"/>
              <w:sz w:val="24"/>
              <w:szCs w:val="24"/>
              <w:lang w:val="en-US"/>
            </w:rPr>
          </w:rPrChange>
        </w:rPr>
        <w:t>The bowhead whale</w:t>
      </w:r>
      <w:r w:rsidRPr="00C05B87">
        <w:rPr>
          <w:rFonts w:ascii="Times New Roman" w:eastAsia="Times New Roman" w:hAnsi="Times New Roman" w:cs="Times New Roman"/>
          <w:color w:val="000000"/>
          <w:sz w:val="24"/>
          <w:szCs w:val="24"/>
          <w:lang w:val="en-US"/>
          <w:rPrChange w:id="3775" w:author="Will Taylor Gough" w:date="2020-08-29T17:25:00Z">
            <w:rPr>
              <w:rFonts w:eastAsia="Times New Roman"/>
              <w:color w:val="000000"/>
              <w:sz w:val="24"/>
              <w:szCs w:val="24"/>
              <w:lang w:val="en-US"/>
            </w:rPr>
          </w:rPrChange>
        </w:rPr>
        <w:t>. Spec. Publ. No. 2. The Society for Marine Mammalogy.</w:t>
      </w:r>
    </w:p>
    <w:p w14:paraId="5BBFDDE4" w14:textId="77777777" w:rsidR="000F4DE0" w:rsidRPr="00C05B87" w:rsidRDefault="000F4DE0" w:rsidP="00C05B87">
      <w:pPr>
        <w:numPr>
          <w:ilvl w:val="0"/>
          <w:numId w:val="10"/>
        </w:numPr>
        <w:spacing w:line="480" w:lineRule="auto"/>
        <w:textAlignment w:val="baseline"/>
        <w:rPr>
          <w:rFonts w:ascii="Times New Roman" w:eastAsia="Times New Roman" w:hAnsi="Times New Roman" w:cs="Times New Roman"/>
          <w:color w:val="000000"/>
          <w:sz w:val="24"/>
          <w:szCs w:val="24"/>
          <w:lang w:val="en-US"/>
          <w:rPrChange w:id="3776" w:author="Will Taylor Gough" w:date="2020-08-29T17:25:00Z">
            <w:rPr>
              <w:rFonts w:eastAsia="Times New Roman"/>
              <w:color w:val="000000"/>
              <w:sz w:val="24"/>
              <w:szCs w:val="24"/>
              <w:lang w:val="en-US"/>
            </w:rPr>
          </w:rPrChange>
        </w:rPr>
        <w:pPrChange w:id="3777" w:author="Will Taylor Gough" w:date="2020-08-29T17:27:00Z">
          <w:pPr>
            <w:numPr>
              <w:numId w:val="10"/>
            </w:numPr>
            <w:spacing w:line="240" w:lineRule="auto"/>
            <w:ind w:left="720" w:hanging="360"/>
            <w:textAlignment w:val="baseline"/>
          </w:pPr>
        </w:pPrChange>
      </w:pPr>
      <w:r w:rsidRPr="00C05B87">
        <w:rPr>
          <w:rFonts w:ascii="Times New Roman" w:eastAsia="Times New Roman" w:hAnsi="Times New Roman" w:cs="Times New Roman"/>
          <w:color w:val="000000"/>
          <w:sz w:val="24"/>
          <w:szCs w:val="24"/>
          <w:lang w:val="en-US"/>
          <w:rPrChange w:id="3778" w:author="Will Taylor Gough" w:date="2020-08-29T17:25:00Z">
            <w:rPr>
              <w:rFonts w:eastAsia="Times New Roman"/>
              <w:color w:val="000000"/>
              <w:sz w:val="24"/>
              <w:szCs w:val="24"/>
              <w:lang w:val="en-US"/>
            </w:rPr>
          </w:rPrChange>
        </w:rPr>
        <w:t xml:space="preserve">Cade, D. E., Friedlaender, A. S., Calambokidis, J., Goldbogen, J. A. (2016). Kinematic diversity in rorqual whale feeding mechanisms. </w:t>
      </w:r>
      <w:r w:rsidRPr="00C05B87">
        <w:rPr>
          <w:rFonts w:ascii="Times New Roman" w:eastAsia="Times New Roman" w:hAnsi="Times New Roman" w:cs="Times New Roman"/>
          <w:i/>
          <w:iCs/>
          <w:color w:val="000000"/>
          <w:sz w:val="24"/>
          <w:szCs w:val="24"/>
          <w:lang w:val="en-US"/>
          <w:rPrChange w:id="3779" w:author="Will Taylor Gough" w:date="2020-08-29T17:25:00Z">
            <w:rPr>
              <w:rFonts w:eastAsia="Times New Roman"/>
              <w:i/>
              <w:iCs/>
              <w:color w:val="000000"/>
              <w:sz w:val="24"/>
              <w:szCs w:val="24"/>
              <w:lang w:val="en-US"/>
            </w:rPr>
          </w:rPrChange>
        </w:rPr>
        <w:t>Curr. Biol.</w:t>
      </w:r>
      <w:r w:rsidRPr="00C05B87">
        <w:rPr>
          <w:rFonts w:ascii="Times New Roman" w:eastAsia="Times New Roman" w:hAnsi="Times New Roman" w:cs="Times New Roman"/>
          <w:color w:val="000000"/>
          <w:sz w:val="24"/>
          <w:szCs w:val="24"/>
          <w:lang w:val="en-US"/>
          <w:rPrChange w:id="3780" w:author="Will Taylor Gough" w:date="2020-08-29T17:25:00Z">
            <w:rPr>
              <w:rFonts w:eastAsia="Times New Roman"/>
              <w:color w:val="000000"/>
              <w:sz w:val="24"/>
              <w:szCs w:val="24"/>
              <w:lang w:val="en-US"/>
            </w:rPr>
          </w:rPrChange>
        </w:rPr>
        <w:t xml:space="preserve"> </w:t>
      </w:r>
      <w:r w:rsidRPr="00C05B87">
        <w:rPr>
          <w:rFonts w:ascii="Times New Roman" w:eastAsia="Times New Roman" w:hAnsi="Times New Roman" w:cs="Times New Roman"/>
          <w:b/>
          <w:bCs/>
          <w:color w:val="000000"/>
          <w:sz w:val="24"/>
          <w:szCs w:val="24"/>
          <w:lang w:val="en-US"/>
          <w:rPrChange w:id="3781" w:author="Will Taylor Gough" w:date="2020-08-29T17:25:00Z">
            <w:rPr>
              <w:rFonts w:eastAsia="Times New Roman"/>
              <w:b/>
              <w:bCs/>
              <w:color w:val="000000"/>
              <w:sz w:val="24"/>
              <w:szCs w:val="24"/>
              <w:lang w:val="en-US"/>
            </w:rPr>
          </w:rPrChange>
        </w:rPr>
        <w:t>26</w:t>
      </w:r>
      <w:r w:rsidRPr="00C05B87">
        <w:rPr>
          <w:rFonts w:ascii="Times New Roman" w:eastAsia="Times New Roman" w:hAnsi="Times New Roman" w:cs="Times New Roman"/>
          <w:color w:val="000000"/>
          <w:sz w:val="24"/>
          <w:szCs w:val="24"/>
          <w:lang w:val="en-US"/>
          <w:rPrChange w:id="3782" w:author="Will Taylor Gough" w:date="2020-08-29T17:25:00Z">
            <w:rPr>
              <w:rFonts w:eastAsia="Times New Roman"/>
              <w:color w:val="000000"/>
              <w:sz w:val="24"/>
              <w:szCs w:val="24"/>
              <w:lang w:val="en-US"/>
            </w:rPr>
          </w:rPrChange>
        </w:rPr>
        <w:t>: 2617-2624.</w:t>
      </w:r>
    </w:p>
    <w:p w14:paraId="6AB052AF" w14:textId="77777777" w:rsidR="000F4DE0" w:rsidRPr="00C05B87" w:rsidRDefault="000F4DE0" w:rsidP="00C05B87">
      <w:pPr>
        <w:numPr>
          <w:ilvl w:val="0"/>
          <w:numId w:val="10"/>
        </w:numPr>
        <w:spacing w:line="480" w:lineRule="auto"/>
        <w:textAlignment w:val="baseline"/>
        <w:rPr>
          <w:rFonts w:ascii="Times New Roman" w:eastAsia="Times New Roman" w:hAnsi="Times New Roman" w:cs="Times New Roman"/>
          <w:color w:val="000000"/>
          <w:sz w:val="24"/>
          <w:szCs w:val="24"/>
          <w:lang w:val="en-US"/>
          <w:rPrChange w:id="3783" w:author="Will Taylor Gough" w:date="2020-08-29T17:25:00Z">
            <w:rPr>
              <w:rFonts w:eastAsia="Times New Roman"/>
              <w:color w:val="000000"/>
              <w:sz w:val="24"/>
              <w:szCs w:val="24"/>
              <w:lang w:val="en-US"/>
            </w:rPr>
          </w:rPrChange>
        </w:rPr>
        <w:pPrChange w:id="3784" w:author="Will Taylor Gough" w:date="2020-08-29T17:27:00Z">
          <w:pPr>
            <w:numPr>
              <w:numId w:val="10"/>
            </w:numPr>
            <w:spacing w:line="240" w:lineRule="auto"/>
            <w:ind w:left="720" w:hanging="360"/>
            <w:textAlignment w:val="baseline"/>
          </w:pPr>
        </w:pPrChange>
      </w:pPr>
      <w:r w:rsidRPr="00C05B87">
        <w:rPr>
          <w:rFonts w:ascii="Times New Roman" w:eastAsia="Times New Roman" w:hAnsi="Times New Roman" w:cs="Times New Roman"/>
          <w:color w:val="000000"/>
          <w:sz w:val="24"/>
          <w:szCs w:val="24"/>
          <w:lang w:val="en-US"/>
          <w:rPrChange w:id="3785" w:author="Will Taylor Gough" w:date="2020-08-29T17:25:00Z">
            <w:rPr>
              <w:rFonts w:eastAsia="Times New Roman"/>
              <w:color w:val="000000"/>
              <w:sz w:val="24"/>
              <w:szCs w:val="24"/>
              <w:lang w:val="en-US"/>
            </w:rPr>
          </w:rPrChange>
        </w:rPr>
        <w:t xml:space="preserve">Cade, D. E., Carey, N., Domenici, P., Potvin, J., and Goldbogen, J. A. (2020) Predator-informed looming stimulus experiments reveal how large filter feeding whales capture highly maneuverable forage fish. </w:t>
      </w:r>
      <w:r w:rsidRPr="00C05B87">
        <w:rPr>
          <w:rFonts w:ascii="Times New Roman" w:eastAsia="Times New Roman" w:hAnsi="Times New Roman" w:cs="Times New Roman"/>
          <w:i/>
          <w:color w:val="000000"/>
          <w:sz w:val="24"/>
          <w:szCs w:val="24"/>
          <w:lang w:val="en-US"/>
          <w:rPrChange w:id="3786" w:author="Will Taylor Gough" w:date="2020-08-29T17:25:00Z">
            <w:rPr>
              <w:rFonts w:eastAsia="Times New Roman"/>
              <w:i/>
              <w:color w:val="000000"/>
              <w:sz w:val="24"/>
              <w:szCs w:val="24"/>
              <w:lang w:val="en-US"/>
            </w:rPr>
          </w:rPrChange>
        </w:rPr>
        <w:t>Proc. Nat. Acad. Sci.</w:t>
      </w:r>
      <w:r w:rsidRPr="00C05B87">
        <w:rPr>
          <w:rFonts w:ascii="Times New Roman" w:eastAsia="Times New Roman" w:hAnsi="Times New Roman" w:cs="Times New Roman"/>
          <w:color w:val="000000"/>
          <w:sz w:val="24"/>
          <w:szCs w:val="24"/>
          <w:lang w:val="en-US"/>
          <w:rPrChange w:id="3787" w:author="Will Taylor Gough" w:date="2020-08-29T17:25:00Z">
            <w:rPr>
              <w:rFonts w:eastAsia="Times New Roman"/>
              <w:color w:val="000000"/>
              <w:sz w:val="24"/>
              <w:szCs w:val="24"/>
              <w:lang w:val="en-US"/>
            </w:rPr>
          </w:rPrChange>
        </w:rPr>
        <w:t xml:space="preserve"> </w:t>
      </w:r>
      <w:r w:rsidRPr="00C05B87">
        <w:rPr>
          <w:rFonts w:ascii="Times New Roman" w:eastAsia="Times New Roman" w:hAnsi="Times New Roman" w:cs="Times New Roman"/>
          <w:b/>
          <w:color w:val="000000"/>
          <w:sz w:val="24"/>
          <w:szCs w:val="24"/>
          <w:lang w:val="en-US"/>
          <w:rPrChange w:id="3788" w:author="Will Taylor Gough" w:date="2020-08-29T17:25:00Z">
            <w:rPr>
              <w:rFonts w:eastAsia="Times New Roman"/>
              <w:b/>
              <w:color w:val="000000"/>
              <w:sz w:val="24"/>
              <w:szCs w:val="24"/>
              <w:lang w:val="en-US"/>
            </w:rPr>
          </w:rPrChange>
        </w:rPr>
        <w:t>117</w:t>
      </w:r>
      <w:r w:rsidRPr="00C05B87">
        <w:rPr>
          <w:rFonts w:ascii="Times New Roman" w:eastAsia="Times New Roman" w:hAnsi="Times New Roman" w:cs="Times New Roman"/>
          <w:color w:val="000000"/>
          <w:sz w:val="24"/>
          <w:szCs w:val="24"/>
          <w:lang w:val="en-US"/>
          <w:rPrChange w:id="3789" w:author="Will Taylor Gough" w:date="2020-08-29T17:25:00Z">
            <w:rPr>
              <w:rFonts w:eastAsia="Times New Roman"/>
              <w:color w:val="000000"/>
              <w:sz w:val="24"/>
              <w:szCs w:val="24"/>
              <w:lang w:val="en-US"/>
            </w:rPr>
          </w:rPrChange>
        </w:rPr>
        <w:t>: 472-478.</w:t>
      </w:r>
    </w:p>
    <w:p w14:paraId="09610222" w14:textId="77777777" w:rsidR="000F4DE0" w:rsidRPr="00C05B87" w:rsidRDefault="000F4DE0" w:rsidP="00C05B87">
      <w:pPr>
        <w:numPr>
          <w:ilvl w:val="0"/>
          <w:numId w:val="10"/>
        </w:numPr>
        <w:shd w:val="clear" w:color="auto" w:fill="FFFFFF"/>
        <w:spacing w:line="480" w:lineRule="auto"/>
        <w:textAlignment w:val="baseline"/>
        <w:rPr>
          <w:rFonts w:ascii="Times New Roman" w:eastAsia="Times New Roman" w:hAnsi="Times New Roman" w:cs="Times New Roman"/>
          <w:color w:val="000000"/>
          <w:sz w:val="24"/>
          <w:szCs w:val="24"/>
          <w:lang w:val="en-US"/>
          <w:rPrChange w:id="3790" w:author="Will Taylor Gough" w:date="2020-08-29T17:25:00Z">
            <w:rPr>
              <w:rFonts w:eastAsia="Times New Roman"/>
              <w:color w:val="000000"/>
              <w:sz w:val="24"/>
              <w:szCs w:val="24"/>
              <w:lang w:val="en-US"/>
            </w:rPr>
          </w:rPrChange>
        </w:rPr>
        <w:pPrChange w:id="3791" w:author="Will Taylor Gough" w:date="2020-08-29T17:27:00Z">
          <w:pPr>
            <w:numPr>
              <w:numId w:val="10"/>
            </w:numPr>
            <w:shd w:val="clear" w:color="auto" w:fill="FFFFFF"/>
            <w:spacing w:line="240" w:lineRule="auto"/>
            <w:ind w:left="720" w:hanging="360"/>
            <w:textAlignment w:val="baseline"/>
          </w:pPr>
        </w:pPrChange>
      </w:pPr>
      <w:r w:rsidRPr="00C05B87">
        <w:rPr>
          <w:rFonts w:ascii="Times New Roman" w:eastAsia="Times New Roman" w:hAnsi="Times New Roman" w:cs="Times New Roman"/>
          <w:color w:val="000000"/>
          <w:sz w:val="24"/>
          <w:szCs w:val="24"/>
          <w:lang w:val="en-US"/>
          <w:rPrChange w:id="3792" w:author="Will Taylor Gough" w:date="2020-08-29T17:25:00Z">
            <w:rPr>
              <w:rFonts w:eastAsia="Times New Roman"/>
              <w:color w:val="000000"/>
              <w:sz w:val="24"/>
              <w:szCs w:val="24"/>
              <w:lang w:val="en-US"/>
            </w:rPr>
          </w:rPrChange>
        </w:rPr>
        <w:t xml:space="preserve">Chittleborough, R. G. (1953). Aerial observations on the humpback whales, </w:t>
      </w:r>
      <w:r w:rsidRPr="00C05B87">
        <w:rPr>
          <w:rFonts w:ascii="Times New Roman" w:eastAsia="Times New Roman" w:hAnsi="Times New Roman" w:cs="Times New Roman"/>
          <w:i/>
          <w:color w:val="000000"/>
          <w:sz w:val="24"/>
          <w:szCs w:val="24"/>
          <w:lang w:val="en-US"/>
          <w:rPrChange w:id="3793" w:author="Will Taylor Gough" w:date="2020-08-29T17:25:00Z">
            <w:rPr>
              <w:rFonts w:eastAsia="Times New Roman"/>
              <w:i/>
              <w:color w:val="000000"/>
              <w:sz w:val="24"/>
              <w:szCs w:val="24"/>
              <w:lang w:val="en-US"/>
            </w:rPr>
          </w:rPrChange>
        </w:rPr>
        <w:t>Megaptera nodosa</w:t>
      </w:r>
      <w:r w:rsidRPr="00C05B87">
        <w:rPr>
          <w:rFonts w:ascii="Times New Roman" w:eastAsia="Times New Roman" w:hAnsi="Times New Roman" w:cs="Times New Roman"/>
          <w:color w:val="000000"/>
          <w:sz w:val="24"/>
          <w:szCs w:val="24"/>
          <w:lang w:val="en-US"/>
          <w:rPrChange w:id="3794" w:author="Will Taylor Gough" w:date="2020-08-29T17:25:00Z">
            <w:rPr>
              <w:rFonts w:eastAsia="Times New Roman"/>
              <w:color w:val="000000"/>
              <w:sz w:val="24"/>
              <w:szCs w:val="24"/>
              <w:lang w:val="en-US"/>
            </w:rPr>
          </w:rPrChange>
        </w:rPr>
        <w:t xml:space="preserve"> (Bonnaterre), with notes on other species. </w:t>
      </w:r>
      <w:r w:rsidRPr="00C05B87">
        <w:rPr>
          <w:rFonts w:ascii="Times New Roman" w:eastAsia="Times New Roman" w:hAnsi="Times New Roman" w:cs="Times New Roman"/>
          <w:i/>
          <w:color w:val="000000"/>
          <w:sz w:val="24"/>
          <w:szCs w:val="24"/>
          <w:lang w:val="en-US"/>
          <w:rPrChange w:id="3795" w:author="Will Taylor Gough" w:date="2020-08-29T17:25:00Z">
            <w:rPr>
              <w:rFonts w:eastAsia="Times New Roman"/>
              <w:i/>
              <w:color w:val="000000"/>
              <w:sz w:val="24"/>
              <w:szCs w:val="24"/>
              <w:lang w:val="en-US"/>
            </w:rPr>
          </w:rPrChange>
        </w:rPr>
        <w:t>Aust. J. Mar.Freshwater Res.</w:t>
      </w:r>
      <w:r w:rsidRPr="00C05B87">
        <w:rPr>
          <w:rFonts w:ascii="Times New Roman" w:eastAsia="Times New Roman" w:hAnsi="Times New Roman" w:cs="Times New Roman"/>
          <w:color w:val="000000"/>
          <w:sz w:val="24"/>
          <w:szCs w:val="24"/>
          <w:lang w:val="en-US"/>
          <w:rPrChange w:id="3796" w:author="Will Taylor Gough" w:date="2020-08-29T17:25:00Z">
            <w:rPr>
              <w:rFonts w:eastAsia="Times New Roman"/>
              <w:color w:val="000000"/>
              <w:sz w:val="24"/>
              <w:szCs w:val="24"/>
              <w:lang w:val="en-US"/>
            </w:rPr>
          </w:rPrChange>
        </w:rPr>
        <w:t xml:space="preserve"> </w:t>
      </w:r>
      <w:r w:rsidRPr="00C05B87">
        <w:rPr>
          <w:rFonts w:ascii="Times New Roman" w:eastAsia="Times New Roman" w:hAnsi="Times New Roman" w:cs="Times New Roman"/>
          <w:b/>
          <w:color w:val="000000"/>
          <w:sz w:val="24"/>
          <w:szCs w:val="24"/>
          <w:lang w:val="en-US"/>
          <w:rPrChange w:id="3797" w:author="Will Taylor Gough" w:date="2020-08-29T17:25:00Z">
            <w:rPr>
              <w:rFonts w:eastAsia="Times New Roman"/>
              <w:b/>
              <w:color w:val="000000"/>
              <w:sz w:val="24"/>
              <w:szCs w:val="24"/>
              <w:lang w:val="en-US"/>
            </w:rPr>
          </w:rPrChange>
        </w:rPr>
        <w:t>4</w:t>
      </w:r>
      <w:r w:rsidRPr="00C05B87">
        <w:rPr>
          <w:rFonts w:ascii="Times New Roman" w:eastAsia="Times New Roman" w:hAnsi="Times New Roman" w:cs="Times New Roman"/>
          <w:color w:val="000000"/>
          <w:sz w:val="24"/>
          <w:szCs w:val="24"/>
          <w:lang w:val="en-US"/>
          <w:rPrChange w:id="3798" w:author="Will Taylor Gough" w:date="2020-08-29T17:25:00Z">
            <w:rPr>
              <w:rFonts w:eastAsia="Times New Roman"/>
              <w:color w:val="000000"/>
              <w:sz w:val="24"/>
              <w:szCs w:val="24"/>
              <w:lang w:val="en-US"/>
            </w:rPr>
          </w:rPrChange>
        </w:rPr>
        <w:t>: 219-226.</w:t>
      </w:r>
    </w:p>
    <w:p w14:paraId="699B7DCF" w14:textId="77777777" w:rsidR="000F4DE0" w:rsidRPr="00C05B87" w:rsidRDefault="000F4DE0" w:rsidP="00C05B87">
      <w:pPr>
        <w:numPr>
          <w:ilvl w:val="0"/>
          <w:numId w:val="10"/>
        </w:numPr>
        <w:spacing w:line="480" w:lineRule="auto"/>
        <w:textAlignment w:val="baseline"/>
        <w:rPr>
          <w:rFonts w:ascii="Times New Roman" w:eastAsia="Times New Roman" w:hAnsi="Times New Roman" w:cs="Times New Roman"/>
          <w:color w:val="000000"/>
          <w:sz w:val="24"/>
          <w:szCs w:val="24"/>
          <w:lang w:val="en-US"/>
          <w:rPrChange w:id="3799" w:author="Will Taylor Gough" w:date="2020-08-29T17:25:00Z">
            <w:rPr>
              <w:rFonts w:eastAsia="Times New Roman"/>
              <w:color w:val="000000"/>
              <w:sz w:val="24"/>
              <w:szCs w:val="24"/>
              <w:lang w:val="en-US"/>
            </w:rPr>
          </w:rPrChange>
        </w:rPr>
        <w:pPrChange w:id="3800" w:author="Will Taylor Gough" w:date="2020-08-29T17:27:00Z">
          <w:pPr>
            <w:numPr>
              <w:numId w:val="10"/>
            </w:numPr>
            <w:spacing w:line="240" w:lineRule="auto"/>
            <w:ind w:left="720" w:hanging="360"/>
            <w:textAlignment w:val="baseline"/>
          </w:pPr>
        </w:pPrChange>
      </w:pPr>
      <w:r w:rsidRPr="00C05B87">
        <w:rPr>
          <w:rFonts w:ascii="Times New Roman" w:eastAsia="Times New Roman" w:hAnsi="Times New Roman" w:cs="Times New Roman"/>
          <w:color w:val="000000"/>
          <w:sz w:val="24"/>
          <w:szCs w:val="24"/>
          <w:shd w:val="clear" w:color="auto" w:fill="FFFFFF"/>
          <w:lang w:val="en-US"/>
          <w:rPrChange w:id="3801" w:author="Will Taylor Gough" w:date="2020-08-29T17:25:00Z">
            <w:rPr>
              <w:rFonts w:eastAsia="Times New Roman"/>
              <w:color w:val="000000"/>
              <w:sz w:val="24"/>
              <w:szCs w:val="24"/>
              <w:shd w:val="clear" w:color="auto" w:fill="FFFFFF"/>
              <w:lang w:val="en-US"/>
            </w:rPr>
          </w:rPrChange>
        </w:rPr>
        <w:t>Chopra, M. G. and Kambe, T. (1977). Hydromechanics of lunate-tail swimming propulsion. Part 2. </w:t>
      </w:r>
      <w:r w:rsidRPr="00C05B87">
        <w:rPr>
          <w:rFonts w:ascii="Times New Roman" w:eastAsia="Times New Roman" w:hAnsi="Times New Roman" w:cs="Times New Roman"/>
          <w:i/>
          <w:iCs/>
          <w:color w:val="000000"/>
          <w:sz w:val="24"/>
          <w:szCs w:val="24"/>
          <w:shd w:val="clear" w:color="auto" w:fill="FFFFFF"/>
          <w:lang w:val="en-US"/>
          <w:rPrChange w:id="3802" w:author="Will Taylor Gough" w:date="2020-08-29T17:25:00Z">
            <w:rPr>
              <w:rFonts w:eastAsia="Times New Roman"/>
              <w:i/>
              <w:iCs/>
              <w:color w:val="000000"/>
              <w:sz w:val="24"/>
              <w:szCs w:val="24"/>
              <w:shd w:val="clear" w:color="auto" w:fill="FFFFFF"/>
              <w:lang w:val="en-US"/>
            </w:rPr>
          </w:rPrChange>
        </w:rPr>
        <w:t>J. Fluid Mech</w:t>
      </w:r>
      <w:r w:rsidRPr="00C05B87">
        <w:rPr>
          <w:rFonts w:ascii="Times New Roman" w:eastAsia="Times New Roman" w:hAnsi="Times New Roman" w:cs="Times New Roman"/>
          <w:color w:val="000000"/>
          <w:sz w:val="24"/>
          <w:szCs w:val="24"/>
          <w:shd w:val="clear" w:color="auto" w:fill="FFFFFF"/>
          <w:lang w:val="en-US"/>
          <w:rPrChange w:id="3803" w:author="Will Taylor Gough" w:date="2020-08-29T17:25:00Z">
            <w:rPr>
              <w:rFonts w:eastAsia="Times New Roman"/>
              <w:color w:val="000000"/>
              <w:sz w:val="24"/>
              <w:szCs w:val="24"/>
              <w:shd w:val="clear" w:color="auto" w:fill="FFFFFF"/>
              <w:lang w:val="en-US"/>
            </w:rPr>
          </w:rPrChange>
        </w:rPr>
        <w:t>. </w:t>
      </w:r>
      <w:r w:rsidRPr="00C05B87">
        <w:rPr>
          <w:rFonts w:ascii="Times New Roman" w:eastAsia="Times New Roman" w:hAnsi="Times New Roman" w:cs="Times New Roman"/>
          <w:b/>
          <w:i/>
          <w:iCs/>
          <w:color w:val="000000"/>
          <w:sz w:val="24"/>
          <w:szCs w:val="24"/>
          <w:shd w:val="clear" w:color="auto" w:fill="FFFFFF"/>
          <w:lang w:val="en-US"/>
          <w:rPrChange w:id="3804" w:author="Will Taylor Gough" w:date="2020-08-29T17:25:00Z">
            <w:rPr>
              <w:rFonts w:eastAsia="Times New Roman"/>
              <w:b/>
              <w:i/>
              <w:iCs/>
              <w:color w:val="000000"/>
              <w:sz w:val="24"/>
              <w:szCs w:val="24"/>
              <w:shd w:val="clear" w:color="auto" w:fill="FFFFFF"/>
              <w:lang w:val="en-US"/>
            </w:rPr>
          </w:rPrChange>
        </w:rPr>
        <w:t>79</w:t>
      </w:r>
      <w:r w:rsidRPr="00C05B87">
        <w:rPr>
          <w:rFonts w:ascii="Times New Roman" w:eastAsia="Times New Roman" w:hAnsi="Times New Roman" w:cs="Times New Roman"/>
          <w:color w:val="000000"/>
          <w:sz w:val="24"/>
          <w:szCs w:val="24"/>
          <w:shd w:val="clear" w:color="auto" w:fill="FFFFFF"/>
          <w:lang w:val="en-US"/>
          <w:rPrChange w:id="3805" w:author="Will Taylor Gough" w:date="2020-08-29T17:25:00Z">
            <w:rPr>
              <w:rFonts w:eastAsia="Times New Roman"/>
              <w:color w:val="000000"/>
              <w:sz w:val="24"/>
              <w:szCs w:val="24"/>
              <w:shd w:val="clear" w:color="auto" w:fill="FFFFFF"/>
              <w:lang w:val="en-US"/>
            </w:rPr>
          </w:rPrChange>
        </w:rPr>
        <w:t>(1): 49-69.</w:t>
      </w:r>
    </w:p>
    <w:p w14:paraId="0D365587" w14:textId="77777777" w:rsidR="00DE2FCD" w:rsidRPr="00C05B87" w:rsidRDefault="00DE2FCD" w:rsidP="00C05B87">
      <w:pPr>
        <w:numPr>
          <w:ilvl w:val="0"/>
          <w:numId w:val="10"/>
        </w:numPr>
        <w:spacing w:line="480" w:lineRule="auto"/>
        <w:textAlignment w:val="baseline"/>
        <w:rPr>
          <w:rFonts w:ascii="Times New Roman" w:eastAsia="Times New Roman" w:hAnsi="Times New Roman" w:cs="Times New Roman"/>
          <w:color w:val="000000"/>
          <w:sz w:val="24"/>
          <w:szCs w:val="24"/>
          <w:lang w:val="en-US"/>
          <w:rPrChange w:id="3806" w:author="Will Taylor Gough" w:date="2020-08-29T17:25:00Z">
            <w:rPr>
              <w:rFonts w:eastAsia="Times New Roman"/>
              <w:color w:val="000000"/>
              <w:sz w:val="24"/>
              <w:szCs w:val="24"/>
              <w:lang w:val="en-US"/>
            </w:rPr>
          </w:rPrChange>
        </w:rPr>
        <w:pPrChange w:id="3807" w:author="Will Taylor Gough" w:date="2020-08-29T17:27:00Z">
          <w:pPr>
            <w:numPr>
              <w:numId w:val="10"/>
            </w:numPr>
            <w:spacing w:line="240" w:lineRule="auto"/>
            <w:ind w:left="720" w:hanging="360"/>
            <w:textAlignment w:val="baseline"/>
          </w:pPr>
        </w:pPrChange>
      </w:pPr>
      <w:r w:rsidRPr="00C05B87">
        <w:rPr>
          <w:rFonts w:ascii="Times New Roman" w:eastAsia="Times New Roman" w:hAnsi="Times New Roman" w:cs="Times New Roman"/>
          <w:color w:val="000000"/>
          <w:sz w:val="24"/>
          <w:szCs w:val="24"/>
          <w:lang w:val="en-US"/>
          <w:rPrChange w:id="3808" w:author="Will Taylor Gough" w:date="2020-08-29T17:25:00Z">
            <w:rPr>
              <w:rFonts w:eastAsia="Times New Roman"/>
              <w:color w:val="000000"/>
              <w:sz w:val="24"/>
              <w:szCs w:val="24"/>
              <w:lang w:val="en-US"/>
            </w:rPr>
          </w:rPrChange>
        </w:rPr>
        <w:lastRenderedPageBreak/>
        <w:t>Croll, Donald &amp; Marinovic, Baldo &amp; Benson, Scott &amp; Chavez, Francisco &amp; Black, Nancy &amp; Ternullo, Richard &amp; Tershy, Bernie. (2005). From wind to whales: Trophic links in a coastal upwelling system. Marine Ecology-progress Series - MAR ECOL-PROGR SER. 289. 117-130.</w:t>
      </w:r>
    </w:p>
    <w:p w14:paraId="787BE206" w14:textId="77777777" w:rsidR="000F4DE0" w:rsidRPr="00C05B87" w:rsidRDefault="000F4DE0" w:rsidP="00C05B87">
      <w:pPr>
        <w:numPr>
          <w:ilvl w:val="0"/>
          <w:numId w:val="10"/>
        </w:numPr>
        <w:spacing w:line="480" w:lineRule="auto"/>
        <w:textAlignment w:val="baseline"/>
        <w:rPr>
          <w:rFonts w:ascii="Times New Roman" w:eastAsia="Times New Roman" w:hAnsi="Times New Roman" w:cs="Times New Roman"/>
          <w:color w:val="000000"/>
          <w:sz w:val="24"/>
          <w:szCs w:val="24"/>
          <w:lang w:val="en-US"/>
          <w:rPrChange w:id="3809" w:author="Will Taylor Gough" w:date="2020-08-29T17:25:00Z">
            <w:rPr>
              <w:rFonts w:eastAsia="Times New Roman"/>
              <w:color w:val="000000"/>
              <w:sz w:val="24"/>
              <w:szCs w:val="24"/>
              <w:lang w:val="en-US"/>
            </w:rPr>
          </w:rPrChange>
        </w:rPr>
        <w:pPrChange w:id="3810" w:author="Will Taylor Gough" w:date="2020-08-29T17:27:00Z">
          <w:pPr>
            <w:numPr>
              <w:numId w:val="10"/>
            </w:numPr>
            <w:spacing w:line="240" w:lineRule="auto"/>
            <w:ind w:left="720" w:hanging="360"/>
            <w:textAlignment w:val="baseline"/>
          </w:pPr>
        </w:pPrChange>
      </w:pPr>
      <w:r w:rsidRPr="00C05B87">
        <w:rPr>
          <w:rFonts w:ascii="Times New Roman" w:eastAsia="Times New Roman" w:hAnsi="Times New Roman" w:cs="Times New Roman"/>
          <w:color w:val="000000"/>
          <w:sz w:val="24"/>
          <w:szCs w:val="24"/>
          <w:lang w:val="en-US"/>
          <w:rPrChange w:id="3811" w:author="Will Taylor Gough" w:date="2020-08-29T17:25:00Z">
            <w:rPr>
              <w:rFonts w:eastAsia="Times New Roman"/>
              <w:color w:val="000000"/>
              <w:sz w:val="24"/>
              <w:szCs w:val="24"/>
              <w:lang w:val="en-US"/>
            </w:rPr>
          </w:rPrChange>
        </w:rPr>
        <w:t>Curren, K. C., Bose, N., and Lien, J. (1994). Swimming kinematics of a harbor porpoise (</w:t>
      </w:r>
      <w:r w:rsidRPr="00C05B87">
        <w:rPr>
          <w:rFonts w:ascii="Times New Roman" w:eastAsia="Times New Roman" w:hAnsi="Times New Roman" w:cs="Times New Roman"/>
          <w:i/>
          <w:iCs/>
          <w:color w:val="000000"/>
          <w:sz w:val="24"/>
          <w:szCs w:val="24"/>
          <w:lang w:val="en-US"/>
          <w:rPrChange w:id="3812" w:author="Will Taylor Gough" w:date="2020-08-29T17:25:00Z">
            <w:rPr>
              <w:rFonts w:eastAsia="Times New Roman"/>
              <w:i/>
              <w:iCs/>
              <w:color w:val="000000"/>
              <w:sz w:val="24"/>
              <w:szCs w:val="24"/>
              <w:lang w:val="en-US"/>
            </w:rPr>
          </w:rPrChange>
        </w:rPr>
        <w:t>Phocoena phocoena</w:t>
      </w:r>
      <w:r w:rsidRPr="00C05B87">
        <w:rPr>
          <w:rFonts w:ascii="Times New Roman" w:eastAsia="Times New Roman" w:hAnsi="Times New Roman" w:cs="Times New Roman"/>
          <w:color w:val="000000"/>
          <w:sz w:val="24"/>
          <w:szCs w:val="24"/>
          <w:lang w:val="en-US"/>
          <w:rPrChange w:id="3813" w:author="Will Taylor Gough" w:date="2020-08-29T17:25:00Z">
            <w:rPr>
              <w:rFonts w:eastAsia="Times New Roman"/>
              <w:color w:val="000000"/>
              <w:sz w:val="24"/>
              <w:szCs w:val="24"/>
              <w:lang w:val="en-US"/>
            </w:rPr>
          </w:rPrChange>
        </w:rPr>
        <w:t>) and an Atlantic white- sided dolphin (</w:t>
      </w:r>
      <w:r w:rsidRPr="00C05B87">
        <w:rPr>
          <w:rFonts w:ascii="Times New Roman" w:eastAsia="Times New Roman" w:hAnsi="Times New Roman" w:cs="Times New Roman"/>
          <w:i/>
          <w:iCs/>
          <w:color w:val="000000"/>
          <w:sz w:val="24"/>
          <w:szCs w:val="24"/>
          <w:lang w:val="en-US"/>
          <w:rPrChange w:id="3814" w:author="Will Taylor Gough" w:date="2020-08-29T17:25:00Z">
            <w:rPr>
              <w:rFonts w:eastAsia="Times New Roman"/>
              <w:i/>
              <w:iCs/>
              <w:color w:val="000000"/>
              <w:sz w:val="24"/>
              <w:szCs w:val="24"/>
              <w:lang w:val="en-US"/>
            </w:rPr>
          </w:rPrChange>
        </w:rPr>
        <w:t>Lagenorhynchus acutus</w:t>
      </w:r>
      <w:r w:rsidRPr="00C05B87">
        <w:rPr>
          <w:rFonts w:ascii="Times New Roman" w:eastAsia="Times New Roman" w:hAnsi="Times New Roman" w:cs="Times New Roman"/>
          <w:color w:val="000000"/>
          <w:sz w:val="24"/>
          <w:szCs w:val="24"/>
          <w:lang w:val="en-US"/>
          <w:rPrChange w:id="3815" w:author="Will Taylor Gough" w:date="2020-08-29T17:25:00Z">
            <w:rPr>
              <w:rFonts w:eastAsia="Times New Roman"/>
              <w:color w:val="000000"/>
              <w:sz w:val="24"/>
              <w:szCs w:val="24"/>
              <w:lang w:val="en-US"/>
            </w:rPr>
          </w:rPrChange>
        </w:rPr>
        <w:t xml:space="preserve">). </w:t>
      </w:r>
      <w:r w:rsidRPr="00C05B87">
        <w:rPr>
          <w:rFonts w:ascii="Times New Roman" w:eastAsia="Times New Roman" w:hAnsi="Times New Roman" w:cs="Times New Roman"/>
          <w:i/>
          <w:iCs/>
          <w:color w:val="000000"/>
          <w:sz w:val="24"/>
          <w:szCs w:val="24"/>
          <w:lang w:val="en-US"/>
          <w:rPrChange w:id="3816" w:author="Will Taylor Gough" w:date="2020-08-29T17:25:00Z">
            <w:rPr>
              <w:rFonts w:eastAsia="Times New Roman"/>
              <w:i/>
              <w:iCs/>
              <w:color w:val="000000"/>
              <w:sz w:val="24"/>
              <w:szCs w:val="24"/>
              <w:lang w:val="en-US"/>
            </w:rPr>
          </w:rPrChange>
        </w:rPr>
        <w:t xml:space="preserve">Mar. Mamm. Sci. </w:t>
      </w:r>
      <w:r w:rsidRPr="00C05B87">
        <w:rPr>
          <w:rFonts w:ascii="Times New Roman" w:eastAsia="Times New Roman" w:hAnsi="Times New Roman" w:cs="Times New Roman"/>
          <w:b/>
          <w:bCs/>
          <w:color w:val="000000"/>
          <w:sz w:val="24"/>
          <w:szCs w:val="24"/>
          <w:lang w:val="en-US"/>
          <w:rPrChange w:id="3817" w:author="Will Taylor Gough" w:date="2020-08-29T17:25:00Z">
            <w:rPr>
              <w:rFonts w:eastAsia="Times New Roman"/>
              <w:b/>
              <w:bCs/>
              <w:color w:val="000000"/>
              <w:sz w:val="24"/>
              <w:szCs w:val="24"/>
              <w:lang w:val="en-US"/>
            </w:rPr>
          </w:rPrChange>
        </w:rPr>
        <w:t>10</w:t>
      </w:r>
      <w:r w:rsidRPr="00C05B87">
        <w:rPr>
          <w:rFonts w:ascii="Times New Roman" w:eastAsia="Times New Roman" w:hAnsi="Times New Roman" w:cs="Times New Roman"/>
          <w:color w:val="000000"/>
          <w:sz w:val="24"/>
          <w:szCs w:val="24"/>
          <w:lang w:val="en-US"/>
          <w:rPrChange w:id="3818" w:author="Will Taylor Gough" w:date="2020-08-29T17:25:00Z">
            <w:rPr>
              <w:rFonts w:eastAsia="Times New Roman"/>
              <w:color w:val="000000"/>
              <w:sz w:val="24"/>
              <w:szCs w:val="24"/>
              <w:lang w:val="en-US"/>
            </w:rPr>
          </w:rPrChange>
        </w:rPr>
        <w:t>: 485–492.</w:t>
      </w:r>
    </w:p>
    <w:p w14:paraId="439AF30B" w14:textId="77777777" w:rsidR="000F4DE0" w:rsidRPr="00C05B87" w:rsidRDefault="000F4DE0" w:rsidP="00C05B87">
      <w:pPr>
        <w:numPr>
          <w:ilvl w:val="0"/>
          <w:numId w:val="10"/>
        </w:numPr>
        <w:spacing w:line="480" w:lineRule="auto"/>
        <w:textAlignment w:val="baseline"/>
        <w:rPr>
          <w:rFonts w:ascii="Times New Roman" w:eastAsia="Times New Roman" w:hAnsi="Times New Roman" w:cs="Times New Roman"/>
          <w:color w:val="000000"/>
          <w:sz w:val="24"/>
          <w:szCs w:val="24"/>
          <w:lang w:val="en-US"/>
          <w:rPrChange w:id="3819" w:author="Will Taylor Gough" w:date="2020-08-29T17:25:00Z">
            <w:rPr>
              <w:rFonts w:eastAsia="Times New Roman"/>
              <w:color w:val="000000"/>
              <w:sz w:val="24"/>
              <w:szCs w:val="24"/>
              <w:lang w:val="en-US"/>
            </w:rPr>
          </w:rPrChange>
        </w:rPr>
        <w:pPrChange w:id="3820" w:author="Will Taylor Gough" w:date="2020-08-29T17:27:00Z">
          <w:pPr>
            <w:numPr>
              <w:numId w:val="10"/>
            </w:numPr>
            <w:spacing w:line="240" w:lineRule="auto"/>
            <w:ind w:left="720" w:hanging="360"/>
            <w:textAlignment w:val="baseline"/>
          </w:pPr>
        </w:pPrChange>
      </w:pPr>
      <w:r w:rsidRPr="00C05B87">
        <w:rPr>
          <w:rFonts w:ascii="Times New Roman" w:eastAsia="Times New Roman" w:hAnsi="Times New Roman" w:cs="Times New Roman"/>
          <w:color w:val="000000"/>
          <w:sz w:val="24"/>
          <w:szCs w:val="24"/>
          <w:lang w:val="en-US"/>
          <w:rPrChange w:id="3821" w:author="Will Taylor Gough" w:date="2020-08-29T17:25:00Z">
            <w:rPr>
              <w:rFonts w:eastAsia="Times New Roman"/>
              <w:color w:val="000000"/>
              <w:sz w:val="24"/>
              <w:szCs w:val="24"/>
              <w:lang w:val="en-US"/>
            </w:rPr>
          </w:rPrChange>
        </w:rPr>
        <w:t xml:space="preserve">Donley, J. M., Sepulveda, C. A., Konstantinidis, P., Gemballa, S. and Shadwick, R. E. (2004). Convergent evolution in mechanical design of lamnid sharks and tunas. </w:t>
      </w:r>
      <w:r w:rsidRPr="00C05B87">
        <w:rPr>
          <w:rFonts w:ascii="Times New Roman" w:eastAsia="Times New Roman" w:hAnsi="Times New Roman" w:cs="Times New Roman"/>
          <w:i/>
          <w:iCs/>
          <w:color w:val="000000"/>
          <w:sz w:val="24"/>
          <w:szCs w:val="24"/>
          <w:lang w:val="en-US"/>
          <w:rPrChange w:id="3822" w:author="Will Taylor Gough" w:date="2020-08-29T17:25:00Z">
            <w:rPr>
              <w:rFonts w:eastAsia="Times New Roman"/>
              <w:i/>
              <w:iCs/>
              <w:color w:val="000000"/>
              <w:sz w:val="24"/>
              <w:szCs w:val="24"/>
              <w:lang w:val="en-US"/>
            </w:rPr>
          </w:rPrChange>
        </w:rPr>
        <w:t>Nature.</w:t>
      </w:r>
      <w:r w:rsidRPr="00C05B87">
        <w:rPr>
          <w:rFonts w:ascii="Times New Roman" w:eastAsia="Times New Roman" w:hAnsi="Times New Roman" w:cs="Times New Roman"/>
          <w:color w:val="000000"/>
          <w:sz w:val="24"/>
          <w:szCs w:val="24"/>
          <w:lang w:val="en-US"/>
          <w:rPrChange w:id="3823" w:author="Will Taylor Gough" w:date="2020-08-29T17:25:00Z">
            <w:rPr>
              <w:rFonts w:eastAsia="Times New Roman"/>
              <w:color w:val="000000"/>
              <w:sz w:val="24"/>
              <w:szCs w:val="24"/>
              <w:lang w:val="en-US"/>
            </w:rPr>
          </w:rPrChange>
        </w:rPr>
        <w:t xml:space="preserve"> </w:t>
      </w:r>
      <w:r w:rsidRPr="00C05B87">
        <w:rPr>
          <w:rFonts w:ascii="Times New Roman" w:eastAsia="Times New Roman" w:hAnsi="Times New Roman" w:cs="Times New Roman"/>
          <w:b/>
          <w:bCs/>
          <w:color w:val="000000"/>
          <w:sz w:val="24"/>
          <w:szCs w:val="24"/>
          <w:lang w:val="en-US"/>
          <w:rPrChange w:id="3824" w:author="Will Taylor Gough" w:date="2020-08-29T17:25:00Z">
            <w:rPr>
              <w:rFonts w:eastAsia="Times New Roman"/>
              <w:b/>
              <w:bCs/>
              <w:color w:val="000000"/>
              <w:sz w:val="24"/>
              <w:szCs w:val="24"/>
              <w:lang w:val="en-US"/>
            </w:rPr>
          </w:rPrChange>
        </w:rPr>
        <w:t>429</w:t>
      </w:r>
      <w:r w:rsidRPr="00C05B87">
        <w:rPr>
          <w:rFonts w:ascii="Times New Roman" w:eastAsia="Times New Roman" w:hAnsi="Times New Roman" w:cs="Times New Roman"/>
          <w:color w:val="000000"/>
          <w:sz w:val="24"/>
          <w:szCs w:val="24"/>
          <w:lang w:val="en-US"/>
          <w:rPrChange w:id="3825" w:author="Will Taylor Gough" w:date="2020-08-29T17:25:00Z">
            <w:rPr>
              <w:rFonts w:eastAsia="Times New Roman"/>
              <w:color w:val="000000"/>
              <w:sz w:val="24"/>
              <w:szCs w:val="24"/>
              <w:lang w:val="en-US"/>
            </w:rPr>
          </w:rPrChange>
        </w:rPr>
        <w:t>, 61-65.</w:t>
      </w:r>
    </w:p>
    <w:p w14:paraId="2A6AD85F" w14:textId="77777777" w:rsidR="000F4DE0" w:rsidRPr="00C05B87" w:rsidRDefault="000F4DE0" w:rsidP="00C05B87">
      <w:pPr>
        <w:numPr>
          <w:ilvl w:val="0"/>
          <w:numId w:val="10"/>
        </w:numPr>
        <w:spacing w:line="480" w:lineRule="auto"/>
        <w:textAlignment w:val="baseline"/>
        <w:rPr>
          <w:rFonts w:ascii="Times New Roman" w:eastAsia="Times New Roman" w:hAnsi="Times New Roman" w:cs="Times New Roman"/>
          <w:color w:val="000000"/>
          <w:sz w:val="24"/>
          <w:szCs w:val="24"/>
          <w:lang w:val="en-US"/>
          <w:rPrChange w:id="3826" w:author="Will Taylor Gough" w:date="2020-08-29T17:25:00Z">
            <w:rPr>
              <w:rFonts w:eastAsia="Times New Roman"/>
              <w:color w:val="000000"/>
              <w:sz w:val="24"/>
              <w:szCs w:val="24"/>
              <w:lang w:val="en-US"/>
            </w:rPr>
          </w:rPrChange>
        </w:rPr>
        <w:pPrChange w:id="3827" w:author="Will Taylor Gough" w:date="2020-08-29T17:27:00Z">
          <w:pPr>
            <w:numPr>
              <w:numId w:val="10"/>
            </w:numPr>
            <w:spacing w:line="240" w:lineRule="auto"/>
            <w:ind w:left="720" w:hanging="360"/>
            <w:textAlignment w:val="baseline"/>
          </w:pPr>
        </w:pPrChange>
      </w:pPr>
      <w:r w:rsidRPr="00C05B87">
        <w:rPr>
          <w:rFonts w:ascii="Times New Roman" w:eastAsia="Times New Roman" w:hAnsi="Times New Roman" w:cs="Times New Roman"/>
          <w:color w:val="000000"/>
          <w:sz w:val="24"/>
          <w:szCs w:val="24"/>
          <w:shd w:val="clear" w:color="auto" w:fill="FFFFFF"/>
          <w:lang w:val="en-US"/>
          <w:rPrChange w:id="3828" w:author="Will Taylor Gough" w:date="2020-08-29T17:25:00Z">
            <w:rPr>
              <w:rFonts w:eastAsia="Times New Roman"/>
              <w:color w:val="000000"/>
              <w:sz w:val="24"/>
              <w:szCs w:val="24"/>
              <w:shd w:val="clear" w:color="auto" w:fill="FFFFFF"/>
              <w:lang w:val="en-US"/>
            </w:rPr>
          </w:rPrChange>
        </w:rPr>
        <w:t>Fearnbach, H., Durban, J., Parsons, K., and Claridge, D. (2012). Photographic mark–recapture analysis of local dynamics within an open population of dolphins. </w:t>
      </w:r>
      <w:r w:rsidRPr="00C05B87">
        <w:rPr>
          <w:rFonts w:ascii="Times New Roman" w:eastAsia="Times New Roman" w:hAnsi="Times New Roman" w:cs="Times New Roman"/>
          <w:i/>
          <w:iCs/>
          <w:color w:val="000000"/>
          <w:sz w:val="24"/>
          <w:szCs w:val="24"/>
          <w:shd w:val="clear" w:color="auto" w:fill="FFFFFF"/>
          <w:lang w:val="en-US"/>
          <w:rPrChange w:id="3829" w:author="Will Taylor Gough" w:date="2020-08-29T17:25:00Z">
            <w:rPr>
              <w:rFonts w:eastAsia="Times New Roman"/>
              <w:i/>
              <w:iCs/>
              <w:color w:val="000000"/>
              <w:sz w:val="24"/>
              <w:szCs w:val="24"/>
              <w:shd w:val="clear" w:color="auto" w:fill="FFFFFF"/>
              <w:lang w:val="en-US"/>
            </w:rPr>
          </w:rPrChange>
        </w:rPr>
        <w:t xml:space="preserve">Ecol. Appl. </w:t>
      </w:r>
      <w:r w:rsidRPr="00C05B87">
        <w:rPr>
          <w:rFonts w:ascii="Times New Roman" w:eastAsia="Times New Roman" w:hAnsi="Times New Roman" w:cs="Times New Roman"/>
          <w:b/>
          <w:i/>
          <w:iCs/>
          <w:color w:val="000000"/>
          <w:sz w:val="24"/>
          <w:szCs w:val="24"/>
          <w:shd w:val="clear" w:color="auto" w:fill="FFFFFF"/>
          <w:lang w:val="en-US"/>
          <w:rPrChange w:id="3830" w:author="Will Taylor Gough" w:date="2020-08-29T17:25:00Z">
            <w:rPr>
              <w:rFonts w:eastAsia="Times New Roman"/>
              <w:b/>
              <w:i/>
              <w:iCs/>
              <w:color w:val="000000"/>
              <w:sz w:val="24"/>
              <w:szCs w:val="24"/>
              <w:shd w:val="clear" w:color="auto" w:fill="FFFFFF"/>
              <w:lang w:val="en-US"/>
            </w:rPr>
          </w:rPrChange>
        </w:rPr>
        <w:t>22</w:t>
      </w:r>
      <w:r w:rsidRPr="00C05B87">
        <w:rPr>
          <w:rFonts w:ascii="Times New Roman" w:eastAsia="Times New Roman" w:hAnsi="Times New Roman" w:cs="Times New Roman"/>
          <w:color w:val="000000"/>
          <w:sz w:val="24"/>
          <w:szCs w:val="24"/>
          <w:shd w:val="clear" w:color="auto" w:fill="FFFFFF"/>
          <w:lang w:val="en-US"/>
          <w:rPrChange w:id="3831" w:author="Will Taylor Gough" w:date="2020-08-29T17:25:00Z">
            <w:rPr>
              <w:rFonts w:eastAsia="Times New Roman"/>
              <w:color w:val="000000"/>
              <w:sz w:val="24"/>
              <w:szCs w:val="24"/>
              <w:shd w:val="clear" w:color="auto" w:fill="FFFFFF"/>
              <w:lang w:val="en-US"/>
            </w:rPr>
          </w:rPrChange>
        </w:rPr>
        <w:t>(5): 1689-1700.</w:t>
      </w:r>
    </w:p>
    <w:p w14:paraId="5FFB7326" w14:textId="77777777" w:rsidR="000F4DE0" w:rsidRPr="00C05B87" w:rsidRDefault="000F4DE0" w:rsidP="00C05B87">
      <w:pPr>
        <w:numPr>
          <w:ilvl w:val="0"/>
          <w:numId w:val="10"/>
        </w:numPr>
        <w:spacing w:line="480" w:lineRule="auto"/>
        <w:textAlignment w:val="baseline"/>
        <w:rPr>
          <w:rFonts w:ascii="Times New Roman" w:eastAsia="Times New Roman" w:hAnsi="Times New Roman" w:cs="Times New Roman"/>
          <w:color w:val="000000"/>
          <w:sz w:val="24"/>
          <w:szCs w:val="24"/>
          <w:lang w:val="en-US"/>
          <w:rPrChange w:id="3832" w:author="Will Taylor Gough" w:date="2020-08-29T17:25:00Z">
            <w:rPr>
              <w:rFonts w:eastAsia="Times New Roman"/>
              <w:color w:val="000000"/>
              <w:sz w:val="24"/>
              <w:szCs w:val="24"/>
              <w:lang w:val="en-US"/>
            </w:rPr>
          </w:rPrChange>
        </w:rPr>
        <w:pPrChange w:id="3833" w:author="Will Taylor Gough" w:date="2020-08-29T17:27:00Z">
          <w:pPr>
            <w:numPr>
              <w:numId w:val="10"/>
            </w:numPr>
            <w:spacing w:line="240" w:lineRule="auto"/>
            <w:ind w:left="720" w:hanging="360"/>
            <w:textAlignment w:val="baseline"/>
          </w:pPr>
        </w:pPrChange>
      </w:pPr>
      <w:r w:rsidRPr="00C05B87">
        <w:rPr>
          <w:rFonts w:ascii="Times New Roman" w:eastAsia="Times New Roman" w:hAnsi="Times New Roman" w:cs="Times New Roman"/>
          <w:color w:val="000000"/>
          <w:sz w:val="24"/>
          <w:szCs w:val="24"/>
          <w:lang w:val="en-US"/>
          <w:rPrChange w:id="3834" w:author="Will Taylor Gough" w:date="2020-08-29T17:25:00Z">
            <w:rPr>
              <w:rFonts w:eastAsia="Times New Roman"/>
              <w:color w:val="000000"/>
              <w:sz w:val="24"/>
              <w:szCs w:val="24"/>
              <w:lang w:val="en-US"/>
            </w:rPr>
          </w:rPrChange>
        </w:rPr>
        <w:t>Fish, F. E. (1984). Mechanics, power output and efficiency of the swimming muskrat (</w:t>
      </w:r>
      <w:r w:rsidRPr="00C05B87">
        <w:rPr>
          <w:rFonts w:ascii="Times New Roman" w:eastAsia="Times New Roman" w:hAnsi="Times New Roman" w:cs="Times New Roman"/>
          <w:i/>
          <w:iCs/>
          <w:color w:val="000000"/>
          <w:sz w:val="24"/>
          <w:szCs w:val="24"/>
          <w:lang w:val="en-US"/>
          <w:rPrChange w:id="3835" w:author="Will Taylor Gough" w:date="2020-08-29T17:25:00Z">
            <w:rPr>
              <w:rFonts w:eastAsia="Times New Roman"/>
              <w:i/>
              <w:iCs/>
              <w:color w:val="000000"/>
              <w:sz w:val="24"/>
              <w:szCs w:val="24"/>
              <w:lang w:val="en-US"/>
            </w:rPr>
          </w:rPrChange>
        </w:rPr>
        <w:t>Ondatra zibethicus</w:t>
      </w:r>
      <w:r w:rsidRPr="00C05B87">
        <w:rPr>
          <w:rFonts w:ascii="Times New Roman" w:eastAsia="Times New Roman" w:hAnsi="Times New Roman" w:cs="Times New Roman"/>
          <w:color w:val="000000"/>
          <w:sz w:val="24"/>
          <w:szCs w:val="24"/>
          <w:lang w:val="en-US"/>
          <w:rPrChange w:id="3836" w:author="Will Taylor Gough" w:date="2020-08-29T17:25:00Z">
            <w:rPr>
              <w:rFonts w:eastAsia="Times New Roman"/>
              <w:color w:val="000000"/>
              <w:sz w:val="24"/>
              <w:szCs w:val="24"/>
              <w:lang w:val="en-US"/>
            </w:rPr>
          </w:rPrChange>
        </w:rPr>
        <w:t xml:space="preserve">). </w:t>
      </w:r>
      <w:r w:rsidRPr="00C05B87">
        <w:rPr>
          <w:rFonts w:ascii="Times New Roman" w:eastAsia="Times New Roman" w:hAnsi="Times New Roman" w:cs="Times New Roman"/>
          <w:i/>
          <w:iCs/>
          <w:color w:val="000000"/>
          <w:sz w:val="24"/>
          <w:szCs w:val="24"/>
          <w:lang w:val="en-US"/>
          <w:rPrChange w:id="3837" w:author="Will Taylor Gough" w:date="2020-08-29T17:25:00Z">
            <w:rPr>
              <w:rFonts w:eastAsia="Times New Roman"/>
              <w:i/>
              <w:iCs/>
              <w:color w:val="000000"/>
              <w:sz w:val="24"/>
              <w:szCs w:val="24"/>
              <w:lang w:val="en-US"/>
            </w:rPr>
          </w:rPrChange>
        </w:rPr>
        <w:t>J. Exp. Biol.</w:t>
      </w:r>
      <w:r w:rsidRPr="00C05B87">
        <w:rPr>
          <w:rFonts w:ascii="Times New Roman" w:eastAsia="Times New Roman" w:hAnsi="Times New Roman" w:cs="Times New Roman"/>
          <w:color w:val="000000"/>
          <w:sz w:val="24"/>
          <w:szCs w:val="24"/>
          <w:lang w:val="en-US"/>
          <w:rPrChange w:id="3838" w:author="Will Taylor Gough" w:date="2020-08-29T17:25:00Z">
            <w:rPr>
              <w:rFonts w:eastAsia="Times New Roman"/>
              <w:color w:val="000000"/>
              <w:sz w:val="24"/>
              <w:szCs w:val="24"/>
              <w:lang w:val="en-US"/>
            </w:rPr>
          </w:rPrChange>
        </w:rPr>
        <w:t xml:space="preserve"> </w:t>
      </w:r>
      <w:r w:rsidRPr="00C05B87">
        <w:rPr>
          <w:rFonts w:ascii="Times New Roman" w:eastAsia="Times New Roman" w:hAnsi="Times New Roman" w:cs="Times New Roman"/>
          <w:b/>
          <w:bCs/>
          <w:color w:val="000000"/>
          <w:sz w:val="24"/>
          <w:szCs w:val="24"/>
          <w:lang w:val="en-US"/>
          <w:rPrChange w:id="3839" w:author="Will Taylor Gough" w:date="2020-08-29T17:25:00Z">
            <w:rPr>
              <w:rFonts w:eastAsia="Times New Roman"/>
              <w:b/>
              <w:bCs/>
              <w:color w:val="000000"/>
              <w:sz w:val="24"/>
              <w:szCs w:val="24"/>
              <w:lang w:val="en-US"/>
            </w:rPr>
          </w:rPrChange>
        </w:rPr>
        <w:t>110</w:t>
      </w:r>
      <w:r w:rsidRPr="00C05B87">
        <w:rPr>
          <w:rFonts w:ascii="Times New Roman" w:eastAsia="Times New Roman" w:hAnsi="Times New Roman" w:cs="Times New Roman"/>
          <w:color w:val="000000"/>
          <w:sz w:val="24"/>
          <w:szCs w:val="24"/>
          <w:lang w:val="en-US"/>
          <w:rPrChange w:id="3840" w:author="Will Taylor Gough" w:date="2020-08-29T17:25:00Z">
            <w:rPr>
              <w:rFonts w:eastAsia="Times New Roman"/>
              <w:color w:val="000000"/>
              <w:sz w:val="24"/>
              <w:szCs w:val="24"/>
              <w:lang w:val="en-US"/>
            </w:rPr>
          </w:rPrChange>
        </w:rPr>
        <w:t>: 183-201.</w:t>
      </w:r>
    </w:p>
    <w:p w14:paraId="4C7D7350" w14:textId="77777777" w:rsidR="000F4DE0" w:rsidRPr="00C05B87" w:rsidRDefault="000F4DE0" w:rsidP="00C05B87">
      <w:pPr>
        <w:numPr>
          <w:ilvl w:val="0"/>
          <w:numId w:val="10"/>
        </w:numPr>
        <w:shd w:val="clear" w:color="auto" w:fill="FFFFFF"/>
        <w:spacing w:line="480" w:lineRule="auto"/>
        <w:textAlignment w:val="baseline"/>
        <w:rPr>
          <w:rFonts w:ascii="Times New Roman" w:eastAsia="Times New Roman" w:hAnsi="Times New Roman" w:cs="Times New Roman"/>
          <w:color w:val="000000"/>
          <w:sz w:val="24"/>
          <w:szCs w:val="24"/>
          <w:lang w:val="en-US"/>
          <w:rPrChange w:id="3841" w:author="Will Taylor Gough" w:date="2020-08-29T17:25:00Z">
            <w:rPr>
              <w:rFonts w:eastAsia="Times New Roman"/>
              <w:color w:val="000000"/>
              <w:sz w:val="24"/>
              <w:szCs w:val="24"/>
              <w:lang w:val="en-US"/>
            </w:rPr>
          </w:rPrChange>
        </w:rPr>
        <w:pPrChange w:id="3842" w:author="Will Taylor Gough" w:date="2020-08-29T17:27:00Z">
          <w:pPr>
            <w:numPr>
              <w:numId w:val="10"/>
            </w:numPr>
            <w:shd w:val="clear" w:color="auto" w:fill="FFFFFF"/>
            <w:spacing w:line="240" w:lineRule="auto"/>
            <w:ind w:left="720" w:hanging="360"/>
            <w:textAlignment w:val="baseline"/>
          </w:pPr>
        </w:pPrChange>
      </w:pPr>
      <w:r w:rsidRPr="00C05B87">
        <w:rPr>
          <w:rFonts w:ascii="Times New Roman" w:eastAsia="Times New Roman" w:hAnsi="Times New Roman" w:cs="Times New Roman"/>
          <w:color w:val="000000"/>
          <w:sz w:val="24"/>
          <w:szCs w:val="24"/>
          <w:lang w:val="en-US"/>
          <w:rPrChange w:id="3843" w:author="Will Taylor Gough" w:date="2020-08-29T17:25:00Z">
            <w:rPr>
              <w:rFonts w:eastAsia="Times New Roman"/>
              <w:color w:val="000000"/>
              <w:sz w:val="24"/>
              <w:szCs w:val="24"/>
              <w:lang w:val="en-US"/>
            </w:rPr>
          </w:rPrChange>
        </w:rPr>
        <w:t>Fish, F. E. (1993). Power output and propulsive efficiency of swimming bottlenose dolphins (</w:t>
      </w:r>
      <w:r w:rsidRPr="00C05B87">
        <w:rPr>
          <w:rFonts w:ascii="Times New Roman" w:eastAsia="Times New Roman" w:hAnsi="Times New Roman" w:cs="Times New Roman"/>
          <w:i/>
          <w:iCs/>
          <w:color w:val="000000"/>
          <w:sz w:val="24"/>
          <w:szCs w:val="24"/>
          <w:lang w:val="en-US"/>
          <w:rPrChange w:id="3844" w:author="Will Taylor Gough" w:date="2020-08-29T17:25:00Z">
            <w:rPr>
              <w:rFonts w:eastAsia="Times New Roman"/>
              <w:i/>
              <w:iCs/>
              <w:color w:val="000000"/>
              <w:sz w:val="24"/>
              <w:szCs w:val="24"/>
              <w:lang w:val="en-US"/>
            </w:rPr>
          </w:rPrChange>
        </w:rPr>
        <w:t>Tursiops truncatus</w:t>
      </w:r>
      <w:r w:rsidRPr="00C05B87">
        <w:rPr>
          <w:rFonts w:ascii="Times New Roman" w:eastAsia="Times New Roman" w:hAnsi="Times New Roman" w:cs="Times New Roman"/>
          <w:color w:val="000000"/>
          <w:sz w:val="24"/>
          <w:szCs w:val="24"/>
          <w:lang w:val="en-US"/>
          <w:rPrChange w:id="3845" w:author="Will Taylor Gough" w:date="2020-08-29T17:25:00Z">
            <w:rPr>
              <w:rFonts w:eastAsia="Times New Roman"/>
              <w:color w:val="000000"/>
              <w:sz w:val="24"/>
              <w:szCs w:val="24"/>
              <w:lang w:val="en-US"/>
            </w:rPr>
          </w:rPrChange>
        </w:rPr>
        <w:t xml:space="preserve">). </w:t>
      </w:r>
      <w:r w:rsidRPr="00C05B87">
        <w:rPr>
          <w:rFonts w:ascii="Times New Roman" w:eastAsia="Times New Roman" w:hAnsi="Times New Roman" w:cs="Times New Roman"/>
          <w:i/>
          <w:iCs/>
          <w:color w:val="000000"/>
          <w:sz w:val="24"/>
          <w:szCs w:val="24"/>
          <w:lang w:val="en-US"/>
          <w:rPrChange w:id="3846" w:author="Will Taylor Gough" w:date="2020-08-29T17:25:00Z">
            <w:rPr>
              <w:rFonts w:eastAsia="Times New Roman"/>
              <w:i/>
              <w:iCs/>
              <w:color w:val="000000"/>
              <w:sz w:val="24"/>
              <w:szCs w:val="24"/>
              <w:lang w:val="en-US"/>
            </w:rPr>
          </w:rPrChange>
        </w:rPr>
        <w:t>J. Exp. Biol.</w:t>
      </w:r>
      <w:r w:rsidRPr="00C05B87">
        <w:rPr>
          <w:rFonts w:ascii="Times New Roman" w:eastAsia="Times New Roman" w:hAnsi="Times New Roman" w:cs="Times New Roman"/>
          <w:color w:val="000000"/>
          <w:sz w:val="24"/>
          <w:szCs w:val="24"/>
          <w:lang w:val="en-US"/>
          <w:rPrChange w:id="3847" w:author="Will Taylor Gough" w:date="2020-08-29T17:25:00Z">
            <w:rPr>
              <w:rFonts w:eastAsia="Times New Roman"/>
              <w:color w:val="000000"/>
              <w:sz w:val="24"/>
              <w:szCs w:val="24"/>
              <w:lang w:val="en-US"/>
            </w:rPr>
          </w:rPrChange>
        </w:rPr>
        <w:t xml:space="preserve"> </w:t>
      </w:r>
      <w:r w:rsidRPr="00C05B87">
        <w:rPr>
          <w:rFonts w:ascii="Times New Roman" w:eastAsia="Times New Roman" w:hAnsi="Times New Roman" w:cs="Times New Roman"/>
          <w:b/>
          <w:bCs/>
          <w:color w:val="000000"/>
          <w:sz w:val="24"/>
          <w:szCs w:val="24"/>
          <w:lang w:val="en-US"/>
          <w:rPrChange w:id="3848" w:author="Will Taylor Gough" w:date="2020-08-29T17:25:00Z">
            <w:rPr>
              <w:rFonts w:eastAsia="Times New Roman"/>
              <w:b/>
              <w:bCs/>
              <w:color w:val="000000"/>
              <w:sz w:val="24"/>
              <w:szCs w:val="24"/>
              <w:lang w:val="en-US"/>
            </w:rPr>
          </w:rPrChange>
        </w:rPr>
        <w:t>185</w:t>
      </w:r>
      <w:r w:rsidRPr="00C05B87">
        <w:rPr>
          <w:rFonts w:ascii="Times New Roman" w:eastAsia="Times New Roman" w:hAnsi="Times New Roman" w:cs="Times New Roman"/>
          <w:color w:val="000000"/>
          <w:sz w:val="24"/>
          <w:szCs w:val="24"/>
          <w:lang w:val="en-US"/>
          <w:rPrChange w:id="3849" w:author="Will Taylor Gough" w:date="2020-08-29T17:25:00Z">
            <w:rPr>
              <w:rFonts w:eastAsia="Times New Roman"/>
              <w:color w:val="000000"/>
              <w:sz w:val="24"/>
              <w:szCs w:val="24"/>
              <w:lang w:val="en-US"/>
            </w:rPr>
          </w:rPrChange>
        </w:rPr>
        <w:t>: 179-193.</w:t>
      </w:r>
    </w:p>
    <w:p w14:paraId="03BD9D3B" w14:textId="77777777" w:rsidR="000F4DE0" w:rsidRPr="00C05B87" w:rsidRDefault="000F4DE0" w:rsidP="00C05B87">
      <w:pPr>
        <w:numPr>
          <w:ilvl w:val="0"/>
          <w:numId w:val="10"/>
        </w:numPr>
        <w:shd w:val="clear" w:color="auto" w:fill="FFFFFF"/>
        <w:spacing w:line="480" w:lineRule="auto"/>
        <w:textAlignment w:val="baseline"/>
        <w:rPr>
          <w:rFonts w:ascii="Times New Roman" w:eastAsia="Times New Roman" w:hAnsi="Times New Roman" w:cs="Times New Roman"/>
          <w:color w:val="000000" w:themeColor="text1"/>
          <w:sz w:val="24"/>
          <w:szCs w:val="24"/>
          <w:lang w:val="en-US"/>
          <w:rPrChange w:id="3850" w:author="Will Taylor Gough" w:date="2020-08-29T17:25:00Z">
            <w:rPr>
              <w:rFonts w:eastAsia="Times New Roman"/>
              <w:color w:val="000000" w:themeColor="text1"/>
              <w:sz w:val="24"/>
              <w:szCs w:val="24"/>
              <w:lang w:val="en-US"/>
            </w:rPr>
          </w:rPrChange>
        </w:rPr>
        <w:pPrChange w:id="3851" w:author="Will Taylor Gough" w:date="2020-08-29T17:27:00Z">
          <w:pPr>
            <w:numPr>
              <w:numId w:val="10"/>
            </w:numPr>
            <w:shd w:val="clear" w:color="auto" w:fill="FFFFFF"/>
            <w:spacing w:line="240" w:lineRule="auto"/>
            <w:ind w:left="720" w:hanging="360"/>
            <w:textAlignment w:val="baseline"/>
          </w:pPr>
        </w:pPrChange>
      </w:pPr>
      <w:r w:rsidRPr="00C05B87">
        <w:rPr>
          <w:rFonts w:ascii="Times New Roman" w:eastAsia="Times New Roman" w:hAnsi="Times New Roman" w:cs="Times New Roman"/>
          <w:color w:val="000000"/>
          <w:sz w:val="24"/>
          <w:szCs w:val="24"/>
          <w:lang w:val="en-US"/>
          <w:rPrChange w:id="3852" w:author="Will Taylor Gough" w:date="2020-08-29T17:25:00Z">
            <w:rPr>
              <w:rFonts w:eastAsia="Times New Roman"/>
              <w:color w:val="000000"/>
              <w:sz w:val="24"/>
              <w:szCs w:val="24"/>
              <w:lang w:val="en-US"/>
            </w:rPr>
          </w:rPrChange>
        </w:rPr>
        <w:t xml:space="preserve">Fish, F. E. (1998). Comparative kinematics and hydrodynamics of odontocete </w:t>
      </w:r>
      <w:r w:rsidRPr="00C05B87">
        <w:rPr>
          <w:rFonts w:ascii="Times New Roman" w:eastAsia="Times New Roman" w:hAnsi="Times New Roman" w:cs="Times New Roman"/>
          <w:color w:val="000000" w:themeColor="text1"/>
          <w:sz w:val="24"/>
          <w:szCs w:val="24"/>
          <w:lang w:val="en-US"/>
          <w:rPrChange w:id="3853" w:author="Will Taylor Gough" w:date="2020-08-29T17:25:00Z">
            <w:rPr>
              <w:rFonts w:eastAsia="Times New Roman"/>
              <w:color w:val="000000" w:themeColor="text1"/>
              <w:sz w:val="24"/>
              <w:szCs w:val="24"/>
              <w:lang w:val="en-US"/>
            </w:rPr>
          </w:rPrChange>
        </w:rPr>
        <w:t xml:space="preserve">cetaceans: morphological and ecological correlates with swimming performance. </w:t>
      </w:r>
      <w:r w:rsidRPr="00C05B87">
        <w:rPr>
          <w:rFonts w:ascii="Times New Roman" w:eastAsia="Times New Roman" w:hAnsi="Times New Roman" w:cs="Times New Roman"/>
          <w:i/>
          <w:iCs/>
          <w:color w:val="000000" w:themeColor="text1"/>
          <w:sz w:val="24"/>
          <w:szCs w:val="24"/>
          <w:lang w:val="en-US"/>
          <w:rPrChange w:id="3854" w:author="Will Taylor Gough" w:date="2020-08-29T17:25:00Z">
            <w:rPr>
              <w:rFonts w:eastAsia="Times New Roman"/>
              <w:i/>
              <w:iCs/>
              <w:color w:val="000000" w:themeColor="text1"/>
              <w:sz w:val="24"/>
              <w:szCs w:val="24"/>
              <w:lang w:val="en-US"/>
            </w:rPr>
          </w:rPrChange>
        </w:rPr>
        <w:t>J. Exp. Biol.</w:t>
      </w:r>
      <w:r w:rsidRPr="00C05B87">
        <w:rPr>
          <w:rFonts w:ascii="Times New Roman" w:eastAsia="Times New Roman" w:hAnsi="Times New Roman" w:cs="Times New Roman"/>
          <w:color w:val="000000" w:themeColor="text1"/>
          <w:sz w:val="24"/>
          <w:szCs w:val="24"/>
          <w:lang w:val="en-US"/>
          <w:rPrChange w:id="3855" w:author="Will Taylor Gough" w:date="2020-08-29T17:25:00Z">
            <w:rPr>
              <w:rFonts w:eastAsia="Times New Roman"/>
              <w:color w:val="000000" w:themeColor="text1"/>
              <w:sz w:val="24"/>
              <w:szCs w:val="24"/>
              <w:lang w:val="en-US"/>
            </w:rPr>
          </w:rPrChange>
        </w:rPr>
        <w:t xml:space="preserve"> </w:t>
      </w:r>
      <w:r w:rsidRPr="00C05B87">
        <w:rPr>
          <w:rFonts w:ascii="Times New Roman" w:eastAsia="Times New Roman" w:hAnsi="Times New Roman" w:cs="Times New Roman"/>
          <w:b/>
          <w:bCs/>
          <w:color w:val="000000" w:themeColor="text1"/>
          <w:sz w:val="24"/>
          <w:szCs w:val="24"/>
          <w:lang w:val="en-US"/>
          <w:rPrChange w:id="3856" w:author="Will Taylor Gough" w:date="2020-08-29T17:25:00Z">
            <w:rPr>
              <w:rFonts w:eastAsia="Times New Roman"/>
              <w:b/>
              <w:bCs/>
              <w:color w:val="000000" w:themeColor="text1"/>
              <w:sz w:val="24"/>
              <w:szCs w:val="24"/>
              <w:lang w:val="en-US"/>
            </w:rPr>
          </w:rPrChange>
        </w:rPr>
        <w:t>201</w:t>
      </w:r>
      <w:r w:rsidRPr="00C05B87">
        <w:rPr>
          <w:rFonts w:ascii="Times New Roman" w:eastAsia="Times New Roman" w:hAnsi="Times New Roman" w:cs="Times New Roman"/>
          <w:color w:val="000000" w:themeColor="text1"/>
          <w:sz w:val="24"/>
          <w:szCs w:val="24"/>
          <w:lang w:val="en-US"/>
          <w:rPrChange w:id="3857" w:author="Will Taylor Gough" w:date="2020-08-29T17:25:00Z">
            <w:rPr>
              <w:rFonts w:eastAsia="Times New Roman"/>
              <w:color w:val="000000" w:themeColor="text1"/>
              <w:sz w:val="24"/>
              <w:szCs w:val="24"/>
              <w:lang w:val="en-US"/>
            </w:rPr>
          </w:rPrChange>
        </w:rPr>
        <w:t>: 2867-2877.</w:t>
      </w:r>
    </w:p>
    <w:p w14:paraId="1C4599C2" w14:textId="77777777" w:rsidR="000904BD" w:rsidRPr="00C05B87" w:rsidRDefault="000904BD" w:rsidP="00C05B87">
      <w:pPr>
        <w:pStyle w:val="ListParagraph"/>
        <w:numPr>
          <w:ilvl w:val="0"/>
          <w:numId w:val="10"/>
        </w:numPr>
        <w:spacing w:line="480" w:lineRule="auto"/>
        <w:rPr>
          <w:rFonts w:ascii="Times New Roman" w:eastAsia="Times New Roman" w:hAnsi="Times New Roman" w:cs="Times New Roman"/>
          <w:color w:val="000000" w:themeColor="text1"/>
          <w:rPrChange w:id="3858" w:author="Will Taylor Gough" w:date="2020-08-29T17:25:00Z">
            <w:rPr>
              <w:rFonts w:ascii="Arial" w:eastAsia="Times New Roman" w:hAnsi="Arial" w:cs="Arial"/>
              <w:color w:val="000000" w:themeColor="text1"/>
            </w:rPr>
          </w:rPrChange>
        </w:rPr>
        <w:pPrChange w:id="3859" w:author="Will Taylor Gough" w:date="2020-08-29T17:27:00Z">
          <w:pPr>
            <w:pStyle w:val="ListParagraph"/>
            <w:numPr>
              <w:numId w:val="10"/>
            </w:numPr>
            <w:ind w:hanging="360"/>
          </w:pPr>
        </w:pPrChange>
      </w:pPr>
      <w:r w:rsidRPr="00C05B87">
        <w:rPr>
          <w:rFonts w:ascii="Times New Roman" w:eastAsia="Times New Roman" w:hAnsi="Times New Roman" w:cs="Times New Roman"/>
          <w:color w:val="000000" w:themeColor="text1"/>
          <w:rPrChange w:id="3860" w:author="Will Taylor Gough" w:date="2020-08-29T17:25:00Z">
            <w:rPr>
              <w:rFonts w:ascii="Arial" w:eastAsia="Times New Roman" w:hAnsi="Arial" w:cs="Arial"/>
              <w:color w:val="000000" w:themeColor="text1"/>
            </w:rPr>
          </w:rPrChange>
        </w:rPr>
        <w:t xml:space="preserve">Fish, F. E. (2000). Biomechanics and </w:t>
      </w:r>
      <w:r w:rsidR="00FD44DB" w:rsidRPr="00C05B87">
        <w:rPr>
          <w:rFonts w:ascii="Times New Roman" w:eastAsia="Times New Roman" w:hAnsi="Times New Roman" w:cs="Times New Roman"/>
          <w:color w:val="000000" w:themeColor="text1"/>
          <w:rPrChange w:id="3861" w:author="Will Taylor Gough" w:date="2020-08-29T17:25:00Z">
            <w:rPr>
              <w:rFonts w:ascii="Arial" w:eastAsia="Times New Roman" w:hAnsi="Arial" w:cs="Arial"/>
              <w:color w:val="000000" w:themeColor="text1"/>
            </w:rPr>
          </w:rPrChange>
        </w:rPr>
        <w:t xml:space="preserve">energetics </w:t>
      </w:r>
      <w:r w:rsidRPr="00C05B87">
        <w:rPr>
          <w:rFonts w:ascii="Times New Roman" w:eastAsia="Times New Roman" w:hAnsi="Times New Roman" w:cs="Times New Roman"/>
          <w:color w:val="000000" w:themeColor="text1"/>
          <w:rPrChange w:id="3862" w:author="Will Taylor Gough" w:date="2020-08-29T17:25:00Z">
            <w:rPr>
              <w:rFonts w:ascii="Arial" w:eastAsia="Times New Roman" w:hAnsi="Arial" w:cs="Arial"/>
              <w:color w:val="000000" w:themeColor="text1"/>
            </w:rPr>
          </w:rPrChange>
        </w:rPr>
        <w:t xml:space="preserve">in </w:t>
      </w:r>
      <w:r w:rsidR="00FD44DB" w:rsidRPr="00C05B87">
        <w:rPr>
          <w:rFonts w:ascii="Times New Roman" w:eastAsia="Times New Roman" w:hAnsi="Times New Roman" w:cs="Times New Roman"/>
          <w:color w:val="000000" w:themeColor="text1"/>
          <w:rPrChange w:id="3863" w:author="Will Taylor Gough" w:date="2020-08-29T17:25:00Z">
            <w:rPr>
              <w:rFonts w:ascii="Arial" w:eastAsia="Times New Roman" w:hAnsi="Arial" w:cs="Arial"/>
              <w:color w:val="000000" w:themeColor="text1"/>
            </w:rPr>
          </w:rPrChange>
        </w:rPr>
        <w:t xml:space="preserve">aquatic </w:t>
      </w:r>
      <w:r w:rsidRPr="00C05B87">
        <w:rPr>
          <w:rFonts w:ascii="Times New Roman" w:eastAsia="Times New Roman" w:hAnsi="Times New Roman" w:cs="Times New Roman"/>
          <w:color w:val="000000" w:themeColor="text1"/>
          <w:rPrChange w:id="3864" w:author="Will Taylor Gough" w:date="2020-08-29T17:25:00Z">
            <w:rPr>
              <w:rFonts w:ascii="Arial" w:eastAsia="Times New Roman" w:hAnsi="Arial" w:cs="Arial"/>
              <w:color w:val="000000" w:themeColor="text1"/>
            </w:rPr>
          </w:rPrChange>
        </w:rPr>
        <w:t xml:space="preserve">and </w:t>
      </w:r>
      <w:r w:rsidR="00FD44DB" w:rsidRPr="00C05B87">
        <w:rPr>
          <w:rFonts w:ascii="Times New Roman" w:eastAsia="Times New Roman" w:hAnsi="Times New Roman" w:cs="Times New Roman"/>
          <w:color w:val="000000" w:themeColor="text1"/>
          <w:rPrChange w:id="3865" w:author="Will Taylor Gough" w:date="2020-08-29T17:25:00Z">
            <w:rPr>
              <w:rFonts w:ascii="Arial" w:eastAsia="Times New Roman" w:hAnsi="Arial" w:cs="Arial"/>
              <w:color w:val="000000" w:themeColor="text1"/>
            </w:rPr>
          </w:rPrChange>
        </w:rPr>
        <w:t>semiaquatic mammals</w:t>
      </w:r>
      <w:r w:rsidRPr="00C05B87">
        <w:rPr>
          <w:rFonts w:ascii="Times New Roman" w:eastAsia="Times New Roman" w:hAnsi="Times New Roman" w:cs="Times New Roman"/>
          <w:color w:val="000000" w:themeColor="text1"/>
          <w:rPrChange w:id="3866" w:author="Will Taylor Gough" w:date="2020-08-29T17:25:00Z">
            <w:rPr>
              <w:rFonts w:ascii="Arial" w:eastAsia="Times New Roman" w:hAnsi="Arial" w:cs="Arial"/>
              <w:color w:val="000000" w:themeColor="text1"/>
            </w:rPr>
          </w:rPrChange>
        </w:rPr>
        <w:t xml:space="preserve">: Platypus to </w:t>
      </w:r>
      <w:r w:rsidR="00FD44DB" w:rsidRPr="00C05B87">
        <w:rPr>
          <w:rFonts w:ascii="Times New Roman" w:eastAsia="Times New Roman" w:hAnsi="Times New Roman" w:cs="Times New Roman"/>
          <w:color w:val="000000" w:themeColor="text1"/>
          <w:rPrChange w:id="3867" w:author="Will Taylor Gough" w:date="2020-08-29T17:25:00Z">
            <w:rPr>
              <w:rFonts w:ascii="Arial" w:eastAsia="Times New Roman" w:hAnsi="Arial" w:cs="Arial"/>
              <w:color w:val="000000" w:themeColor="text1"/>
            </w:rPr>
          </w:rPrChange>
        </w:rPr>
        <w:t>whale</w:t>
      </w:r>
      <w:r w:rsidRPr="00C05B87">
        <w:rPr>
          <w:rFonts w:ascii="Times New Roman" w:eastAsia="Times New Roman" w:hAnsi="Times New Roman" w:cs="Times New Roman"/>
          <w:color w:val="000000" w:themeColor="text1"/>
          <w:rPrChange w:id="3868" w:author="Will Taylor Gough" w:date="2020-08-29T17:25:00Z">
            <w:rPr>
              <w:rFonts w:ascii="Arial" w:eastAsia="Times New Roman" w:hAnsi="Arial" w:cs="Arial"/>
              <w:color w:val="000000" w:themeColor="text1"/>
            </w:rPr>
          </w:rPrChange>
        </w:rPr>
        <w:t xml:space="preserve">. </w:t>
      </w:r>
      <w:r w:rsidR="00FD44DB" w:rsidRPr="00C05B87">
        <w:rPr>
          <w:rFonts w:ascii="Times New Roman" w:eastAsia="Times New Roman" w:hAnsi="Times New Roman" w:cs="Times New Roman"/>
          <w:i/>
          <w:color w:val="000000" w:themeColor="text1"/>
          <w:rPrChange w:id="3869" w:author="Will Taylor Gough" w:date="2020-08-29T17:25:00Z">
            <w:rPr>
              <w:rFonts w:ascii="Arial" w:eastAsia="Times New Roman" w:hAnsi="Arial" w:cs="Arial"/>
              <w:i/>
              <w:color w:val="000000" w:themeColor="text1"/>
            </w:rPr>
          </w:rPrChange>
        </w:rPr>
        <w:t xml:space="preserve">Physiol. </w:t>
      </w:r>
      <w:r w:rsidRPr="00C05B87">
        <w:rPr>
          <w:rFonts w:ascii="Times New Roman" w:hAnsi="Times New Roman" w:cs="Times New Roman"/>
          <w:i/>
          <w:color w:val="000000" w:themeColor="text1"/>
          <w:rPrChange w:id="3870" w:author="Will Taylor Gough" w:date="2020-08-29T17:25:00Z">
            <w:rPr>
              <w:rFonts w:ascii="Arial" w:hAnsi="Arial"/>
              <w:i/>
              <w:color w:val="000000" w:themeColor="text1"/>
            </w:rPr>
          </w:rPrChange>
        </w:rPr>
        <w:t>Biochem</w:t>
      </w:r>
      <w:r w:rsidR="00FD44DB" w:rsidRPr="00C05B87">
        <w:rPr>
          <w:rFonts w:ascii="Times New Roman" w:eastAsia="Times New Roman" w:hAnsi="Times New Roman" w:cs="Times New Roman"/>
          <w:i/>
          <w:color w:val="000000" w:themeColor="text1"/>
          <w:rPrChange w:id="3871" w:author="Will Taylor Gough" w:date="2020-08-29T17:25:00Z">
            <w:rPr>
              <w:rFonts w:ascii="Arial" w:eastAsia="Times New Roman" w:hAnsi="Arial" w:cs="Arial"/>
              <w:i/>
              <w:color w:val="000000" w:themeColor="text1"/>
            </w:rPr>
          </w:rPrChange>
        </w:rPr>
        <w:t>.</w:t>
      </w:r>
      <w:r w:rsidRPr="00C05B87">
        <w:rPr>
          <w:rFonts w:ascii="Times New Roman" w:hAnsi="Times New Roman" w:cs="Times New Roman"/>
          <w:i/>
          <w:color w:val="000000" w:themeColor="text1"/>
          <w:rPrChange w:id="3872" w:author="Will Taylor Gough" w:date="2020-08-29T17:25:00Z">
            <w:rPr>
              <w:rFonts w:ascii="Arial" w:hAnsi="Arial"/>
              <w:i/>
              <w:color w:val="000000" w:themeColor="text1"/>
            </w:rPr>
          </w:rPrChange>
        </w:rPr>
        <w:t xml:space="preserve"> Zool</w:t>
      </w:r>
      <w:r w:rsidR="00FD44DB" w:rsidRPr="00C05B87">
        <w:rPr>
          <w:rFonts w:ascii="Times New Roman" w:eastAsia="Times New Roman" w:hAnsi="Times New Roman" w:cs="Times New Roman"/>
          <w:color w:val="000000" w:themeColor="text1"/>
          <w:rPrChange w:id="3873" w:author="Will Taylor Gough" w:date="2020-08-29T17:25:00Z">
            <w:rPr>
              <w:rFonts w:ascii="Arial" w:eastAsia="Times New Roman" w:hAnsi="Arial" w:cs="Arial"/>
              <w:color w:val="000000" w:themeColor="text1"/>
            </w:rPr>
          </w:rPrChange>
        </w:rPr>
        <w:t xml:space="preserve">. </w:t>
      </w:r>
      <w:r w:rsidRPr="00C05B87">
        <w:rPr>
          <w:rFonts w:ascii="Times New Roman" w:hAnsi="Times New Roman" w:cs="Times New Roman"/>
          <w:b/>
          <w:color w:val="000000" w:themeColor="text1"/>
          <w:rPrChange w:id="3874" w:author="Will Taylor Gough" w:date="2020-08-29T17:25:00Z">
            <w:rPr>
              <w:rFonts w:ascii="Arial" w:hAnsi="Arial"/>
              <w:b/>
              <w:color w:val="000000" w:themeColor="text1"/>
            </w:rPr>
          </w:rPrChange>
        </w:rPr>
        <w:t>73</w:t>
      </w:r>
      <w:r w:rsidR="00FD44DB" w:rsidRPr="00C05B87">
        <w:rPr>
          <w:rFonts w:ascii="Times New Roman" w:eastAsia="Times New Roman" w:hAnsi="Times New Roman" w:cs="Times New Roman"/>
          <w:color w:val="000000" w:themeColor="text1"/>
          <w:rPrChange w:id="3875" w:author="Will Taylor Gough" w:date="2020-08-29T17:25:00Z">
            <w:rPr>
              <w:rFonts w:ascii="Arial" w:eastAsia="Times New Roman" w:hAnsi="Arial" w:cs="Arial"/>
              <w:color w:val="000000" w:themeColor="text1"/>
            </w:rPr>
          </w:rPrChange>
        </w:rPr>
        <w:t>:</w:t>
      </w:r>
      <w:r w:rsidRPr="00C05B87">
        <w:rPr>
          <w:rFonts w:ascii="Times New Roman" w:eastAsia="Times New Roman" w:hAnsi="Times New Roman" w:cs="Times New Roman"/>
          <w:color w:val="000000" w:themeColor="text1"/>
          <w:rPrChange w:id="3876" w:author="Will Taylor Gough" w:date="2020-08-29T17:25:00Z">
            <w:rPr>
              <w:rFonts w:ascii="Arial" w:eastAsia="Times New Roman" w:hAnsi="Arial" w:cs="Arial"/>
              <w:color w:val="000000" w:themeColor="text1"/>
            </w:rPr>
          </w:rPrChange>
        </w:rPr>
        <w:t xml:space="preserve"> 683-698.</w:t>
      </w:r>
    </w:p>
    <w:p w14:paraId="3528593B" w14:textId="77777777" w:rsidR="000F4DE0" w:rsidRPr="00C05B87" w:rsidRDefault="000F4DE0" w:rsidP="00C05B87">
      <w:pPr>
        <w:numPr>
          <w:ilvl w:val="0"/>
          <w:numId w:val="10"/>
        </w:numPr>
        <w:spacing w:line="480" w:lineRule="auto"/>
        <w:textAlignment w:val="baseline"/>
        <w:rPr>
          <w:rFonts w:ascii="Times New Roman" w:eastAsia="Times New Roman" w:hAnsi="Times New Roman" w:cs="Times New Roman"/>
          <w:color w:val="000000" w:themeColor="text1"/>
          <w:sz w:val="24"/>
          <w:szCs w:val="24"/>
          <w:lang w:val="en-US"/>
          <w:rPrChange w:id="3877" w:author="Will Taylor Gough" w:date="2020-08-29T17:25:00Z">
            <w:rPr>
              <w:rFonts w:eastAsia="Times New Roman"/>
              <w:color w:val="000000" w:themeColor="text1"/>
              <w:sz w:val="24"/>
              <w:szCs w:val="24"/>
              <w:lang w:val="en-US"/>
            </w:rPr>
          </w:rPrChange>
        </w:rPr>
        <w:pPrChange w:id="3878" w:author="Will Taylor Gough" w:date="2020-08-29T17:27:00Z">
          <w:pPr>
            <w:numPr>
              <w:numId w:val="10"/>
            </w:numPr>
            <w:spacing w:line="240" w:lineRule="auto"/>
            <w:ind w:left="720" w:hanging="360"/>
            <w:textAlignment w:val="baseline"/>
          </w:pPr>
        </w:pPrChange>
      </w:pPr>
      <w:r w:rsidRPr="00C05B87">
        <w:rPr>
          <w:rFonts w:ascii="Times New Roman" w:eastAsia="Times New Roman" w:hAnsi="Times New Roman" w:cs="Times New Roman"/>
          <w:color w:val="000000"/>
          <w:sz w:val="24"/>
          <w:szCs w:val="24"/>
          <w:lang w:val="en-US"/>
          <w:rPrChange w:id="3879" w:author="Will Taylor Gough" w:date="2020-08-29T17:25:00Z">
            <w:rPr>
              <w:rFonts w:eastAsia="Times New Roman"/>
              <w:color w:val="000000"/>
              <w:sz w:val="24"/>
              <w:szCs w:val="24"/>
              <w:lang w:val="en-US"/>
            </w:rPr>
          </w:rPrChange>
        </w:rPr>
        <w:lastRenderedPageBreak/>
        <w:t>Fish, F. E. (2020). Aquatic animals operating at high Reynolds numbers: Biomimetic opportunities for AUV applications. P.p. In press. In:</w:t>
      </w:r>
      <w:r w:rsidR="00FD44DB" w:rsidRPr="00C05B87">
        <w:rPr>
          <w:rFonts w:ascii="Times New Roman" w:eastAsia="Times New Roman" w:hAnsi="Times New Roman" w:cs="Times New Roman"/>
          <w:color w:val="000000"/>
          <w:sz w:val="24"/>
          <w:szCs w:val="24"/>
          <w:lang w:val="en-US"/>
          <w:rPrChange w:id="3880" w:author="Will Taylor Gough" w:date="2020-08-29T17:25:00Z">
            <w:rPr>
              <w:rFonts w:eastAsia="Times New Roman"/>
              <w:color w:val="000000"/>
              <w:sz w:val="24"/>
              <w:szCs w:val="24"/>
              <w:lang w:val="en-US"/>
            </w:rPr>
          </w:rPrChange>
        </w:rPr>
        <w:t xml:space="preserve"> </w:t>
      </w:r>
      <w:r w:rsidRPr="00C05B87">
        <w:rPr>
          <w:rFonts w:ascii="Times New Roman" w:eastAsia="Times New Roman" w:hAnsi="Times New Roman" w:cs="Times New Roman"/>
          <w:color w:val="000000"/>
          <w:sz w:val="24"/>
          <w:szCs w:val="24"/>
          <w:lang w:val="en-US"/>
          <w:rPrChange w:id="3881" w:author="Will Taylor Gough" w:date="2020-08-29T17:25:00Z">
            <w:rPr>
              <w:rFonts w:eastAsia="Times New Roman"/>
              <w:color w:val="000000"/>
              <w:sz w:val="24"/>
              <w:szCs w:val="24"/>
              <w:lang w:val="en-US"/>
            </w:rPr>
          </w:rPrChange>
        </w:rPr>
        <w:t xml:space="preserve">Bioinspired Design (W. </w:t>
      </w:r>
      <w:r w:rsidRPr="00C05B87">
        <w:rPr>
          <w:rFonts w:ascii="Times New Roman" w:eastAsia="Times New Roman" w:hAnsi="Times New Roman" w:cs="Times New Roman"/>
          <w:color w:val="000000" w:themeColor="text1"/>
          <w:sz w:val="24"/>
          <w:szCs w:val="24"/>
          <w:lang w:val="en-US"/>
          <w:rPrChange w:id="3882" w:author="Will Taylor Gough" w:date="2020-08-29T17:25:00Z">
            <w:rPr>
              <w:rFonts w:eastAsia="Times New Roman"/>
              <w:color w:val="000000" w:themeColor="text1"/>
              <w:sz w:val="24"/>
              <w:szCs w:val="24"/>
              <w:lang w:val="en-US"/>
            </w:rPr>
          </w:rPrChange>
        </w:rPr>
        <w:t>Soboyejp, ed.), Cambridge University Press, Cambridge.</w:t>
      </w:r>
    </w:p>
    <w:p w14:paraId="67F3F749" w14:textId="77777777" w:rsidR="000F4DE0" w:rsidRPr="00C05B87" w:rsidRDefault="000F4DE0" w:rsidP="00C05B87">
      <w:pPr>
        <w:numPr>
          <w:ilvl w:val="0"/>
          <w:numId w:val="10"/>
        </w:numPr>
        <w:spacing w:line="480" w:lineRule="auto"/>
        <w:textAlignment w:val="baseline"/>
        <w:rPr>
          <w:rFonts w:ascii="Times New Roman" w:eastAsia="Times New Roman" w:hAnsi="Times New Roman" w:cs="Times New Roman"/>
          <w:color w:val="000000" w:themeColor="text1"/>
          <w:sz w:val="24"/>
          <w:szCs w:val="24"/>
          <w:lang w:val="en-US"/>
          <w:rPrChange w:id="3883" w:author="Will Taylor Gough" w:date="2020-08-29T17:25:00Z">
            <w:rPr>
              <w:rFonts w:eastAsia="Times New Roman"/>
              <w:color w:val="000000" w:themeColor="text1"/>
              <w:sz w:val="24"/>
              <w:szCs w:val="24"/>
              <w:lang w:val="en-US"/>
            </w:rPr>
          </w:rPrChange>
        </w:rPr>
        <w:pPrChange w:id="3884" w:author="Will Taylor Gough" w:date="2020-08-29T17:27:00Z">
          <w:pPr>
            <w:numPr>
              <w:numId w:val="10"/>
            </w:numPr>
            <w:spacing w:line="240" w:lineRule="auto"/>
            <w:ind w:left="720" w:hanging="360"/>
            <w:textAlignment w:val="baseline"/>
          </w:pPr>
        </w:pPrChange>
      </w:pPr>
      <w:r w:rsidRPr="00C05B87">
        <w:rPr>
          <w:rFonts w:ascii="Times New Roman" w:eastAsia="Times New Roman" w:hAnsi="Times New Roman" w:cs="Times New Roman"/>
          <w:color w:val="000000" w:themeColor="text1"/>
          <w:sz w:val="24"/>
          <w:szCs w:val="24"/>
          <w:lang w:val="en-US"/>
          <w:rPrChange w:id="3885" w:author="Will Taylor Gough" w:date="2020-08-29T17:25:00Z">
            <w:rPr>
              <w:rFonts w:eastAsia="Times New Roman"/>
              <w:color w:val="000000" w:themeColor="text1"/>
              <w:sz w:val="24"/>
              <w:szCs w:val="24"/>
              <w:lang w:val="en-US"/>
            </w:rPr>
          </w:rPrChange>
        </w:rPr>
        <w:t xml:space="preserve">Fish, F. E. and Battle, J. M. (1995). Hydrodynamic design of the humpback whale flipper. </w:t>
      </w:r>
      <w:r w:rsidRPr="00C05B87">
        <w:rPr>
          <w:rFonts w:ascii="Times New Roman" w:eastAsia="Times New Roman" w:hAnsi="Times New Roman" w:cs="Times New Roman"/>
          <w:i/>
          <w:iCs/>
          <w:color w:val="000000" w:themeColor="text1"/>
          <w:sz w:val="24"/>
          <w:szCs w:val="24"/>
          <w:lang w:val="en-US"/>
          <w:rPrChange w:id="3886" w:author="Will Taylor Gough" w:date="2020-08-29T17:25:00Z">
            <w:rPr>
              <w:rFonts w:eastAsia="Times New Roman"/>
              <w:i/>
              <w:iCs/>
              <w:color w:val="000000" w:themeColor="text1"/>
              <w:sz w:val="24"/>
              <w:szCs w:val="24"/>
              <w:lang w:val="en-US"/>
            </w:rPr>
          </w:rPrChange>
        </w:rPr>
        <w:t>J. Morph.</w:t>
      </w:r>
      <w:r w:rsidRPr="00C05B87">
        <w:rPr>
          <w:rFonts w:ascii="Times New Roman" w:eastAsia="Times New Roman" w:hAnsi="Times New Roman" w:cs="Times New Roman"/>
          <w:color w:val="000000" w:themeColor="text1"/>
          <w:sz w:val="24"/>
          <w:szCs w:val="24"/>
          <w:lang w:val="en-US"/>
          <w:rPrChange w:id="3887" w:author="Will Taylor Gough" w:date="2020-08-29T17:25:00Z">
            <w:rPr>
              <w:rFonts w:eastAsia="Times New Roman"/>
              <w:color w:val="000000" w:themeColor="text1"/>
              <w:sz w:val="24"/>
              <w:szCs w:val="24"/>
              <w:lang w:val="en-US"/>
            </w:rPr>
          </w:rPrChange>
        </w:rPr>
        <w:t xml:space="preserve"> </w:t>
      </w:r>
      <w:r w:rsidRPr="00C05B87">
        <w:rPr>
          <w:rFonts w:ascii="Times New Roman" w:eastAsia="Times New Roman" w:hAnsi="Times New Roman" w:cs="Times New Roman"/>
          <w:b/>
          <w:bCs/>
          <w:color w:val="000000" w:themeColor="text1"/>
          <w:sz w:val="24"/>
          <w:szCs w:val="24"/>
          <w:lang w:val="en-US"/>
          <w:rPrChange w:id="3888" w:author="Will Taylor Gough" w:date="2020-08-29T17:25:00Z">
            <w:rPr>
              <w:rFonts w:eastAsia="Times New Roman"/>
              <w:b/>
              <w:bCs/>
              <w:color w:val="000000" w:themeColor="text1"/>
              <w:sz w:val="24"/>
              <w:szCs w:val="24"/>
              <w:lang w:val="en-US"/>
            </w:rPr>
          </w:rPrChange>
        </w:rPr>
        <w:t>225</w:t>
      </w:r>
      <w:r w:rsidRPr="00C05B87">
        <w:rPr>
          <w:rFonts w:ascii="Times New Roman" w:eastAsia="Times New Roman" w:hAnsi="Times New Roman" w:cs="Times New Roman"/>
          <w:color w:val="000000" w:themeColor="text1"/>
          <w:sz w:val="24"/>
          <w:szCs w:val="24"/>
          <w:lang w:val="en-US"/>
          <w:rPrChange w:id="3889" w:author="Will Taylor Gough" w:date="2020-08-29T17:25:00Z">
            <w:rPr>
              <w:rFonts w:eastAsia="Times New Roman"/>
              <w:color w:val="000000" w:themeColor="text1"/>
              <w:sz w:val="24"/>
              <w:szCs w:val="24"/>
              <w:lang w:val="en-US"/>
            </w:rPr>
          </w:rPrChange>
        </w:rPr>
        <w:t>, 51-60.</w:t>
      </w:r>
    </w:p>
    <w:p w14:paraId="156296F8" w14:textId="77777777" w:rsidR="000D2005" w:rsidRPr="00C05B87" w:rsidRDefault="00D50BF0" w:rsidP="00C05B87">
      <w:pPr>
        <w:pStyle w:val="ListParagraph"/>
        <w:numPr>
          <w:ilvl w:val="0"/>
          <w:numId w:val="10"/>
        </w:numPr>
        <w:spacing w:line="480" w:lineRule="auto"/>
        <w:rPr>
          <w:rFonts w:ascii="Times New Roman" w:eastAsia="Times New Roman" w:hAnsi="Times New Roman" w:cs="Times New Roman"/>
          <w:color w:val="000000" w:themeColor="text1"/>
          <w:rPrChange w:id="3890" w:author="Will Taylor Gough" w:date="2020-08-29T17:25:00Z">
            <w:rPr>
              <w:rFonts w:ascii="Arial" w:eastAsia="Times New Roman" w:hAnsi="Arial" w:cs="Arial"/>
              <w:color w:val="000000" w:themeColor="text1"/>
            </w:rPr>
          </w:rPrChange>
        </w:rPr>
        <w:pPrChange w:id="3891" w:author="Will Taylor Gough" w:date="2020-08-29T17:27:00Z">
          <w:pPr>
            <w:pStyle w:val="ListParagraph"/>
            <w:numPr>
              <w:numId w:val="10"/>
            </w:numPr>
            <w:ind w:hanging="360"/>
          </w:pPr>
        </w:pPrChange>
      </w:pPr>
      <w:r w:rsidRPr="00C05B87">
        <w:rPr>
          <w:rFonts w:ascii="Times New Roman" w:eastAsia="Times New Roman" w:hAnsi="Times New Roman" w:cs="Times New Roman"/>
          <w:color w:val="000000" w:themeColor="text1"/>
          <w:sz w:val="23"/>
          <w:szCs w:val="23"/>
          <w:shd w:val="clear" w:color="auto" w:fill="FFFFFF"/>
          <w:rPrChange w:id="3892" w:author="Will Taylor Gough" w:date="2020-08-29T17:25:00Z">
            <w:rPr>
              <w:rFonts w:ascii="Arial" w:eastAsia="Times New Roman" w:hAnsi="Arial" w:cs="Arial"/>
              <w:color w:val="000000" w:themeColor="text1"/>
              <w:sz w:val="23"/>
              <w:szCs w:val="23"/>
              <w:shd w:val="clear" w:color="auto" w:fill="FFFFFF"/>
            </w:rPr>
          </w:rPrChange>
        </w:rPr>
        <w:t>Fish F</w:t>
      </w:r>
      <w:r w:rsidR="000D2005" w:rsidRPr="00C05B87">
        <w:rPr>
          <w:rFonts w:ascii="Times New Roman" w:eastAsia="Times New Roman" w:hAnsi="Times New Roman" w:cs="Times New Roman"/>
          <w:color w:val="000000" w:themeColor="text1"/>
          <w:sz w:val="23"/>
          <w:szCs w:val="23"/>
          <w:shd w:val="clear" w:color="auto" w:fill="FFFFFF"/>
          <w:rPrChange w:id="3893" w:author="Will Taylor Gough" w:date="2020-08-29T17:25:00Z">
            <w:rPr>
              <w:rFonts w:ascii="Arial" w:eastAsia="Times New Roman" w:hAnsi="Arial" w:cs="Arial"/>
              <w:color w:val="000000" w:themeColor="text1"/>
              <w:sz w:val="23"/>
              <w:szCs w:val="23"/>
              <w:shd w:val="clear" w:color="auto" w:fill="FFFFFF"/>
            </w:rPr>
          </w:rPrChange>
        </w:rPr>
        <w:t xml:space="preserve">. </w:t>
      </w:r>
      <w:r w:rsidRPr="00C05B87">
        <w:rPr>
          <w:rFonts w:ascii="Times New Roman" w:eastAsia="Times New Roman" w:hAnsi="Times New Roman" w:cs="Times New Roman"/>
          <w:color w:val="000000" w:themeColor="text1"/>
          <w:sz w:val="23"/>
          <w:szCs w:val="23"/>
          <w:shd w:val="clear" w:color="auto" w:fill="FFFFFF"/>
          <w:rPrChange w:id="3894" w:author="Will Taylor Gough" w:date="2020-08-29T17:25:00Z">
            <w:rPr>
              <w:rFonts w:ascii="Arial" w:eastAsia="Times New Roman" w:hAnsi="Arial" w:cs="Arial"/>
              <w:color w:val="000000" w:themeColor="text1"/>
              <w:sz w:val="23"/>
              <w:szCs w:val="23"/>
              <w:shd w:val="clear" w:color="auto" w:fill="FFFFFF"/>
            </w:rPr>
          </w:rPrChange>
        </w:rPr>
        <w:t>E</w:t>
      </w:r>
      <w:r w:rsidR="000D2005" w:rsidRPr="00C05B87">
        <w:rPr>
          <w:rFonts w:ascii="Times New Roman" w:eastAsia="Times New Roman" w:hAnsi="Times New Roman" w:cs="Times New Roman"/>
          <w:color w:val="000000" w:themeColor="text1"/>
          <w:sz w:val="23"/>
          <w:szCs w:val="23"/>
          <w:shd w:val="clear" w:color="auto" w:fill="FFFFFF"/>
          <w:rPrChange w:id="3895" w:author="Will Taylor Gough" w:date="2020-08-29T17:25:00Z">
            <w:rPr>
              <w:rFonts w:ascii="Arial" w:eastAsia="Times New Roman" w:hAnsi="Arial" w:cs="Arial"/>
              <w:color w:val="000000" w:themeColor="text1"/>
              <w:sz w:val="23"/>
              <w:szCs w:val="23"/>
              <w:shd w:val="clear" w:color="auto" w:fill="FFFFFF"/>
            </w:rPr>
          </w:rPrChange>
        </w:rPr>
        <w:t xml:space="preserve">., Howle, E. L., Murray, M. M. </w:t>
      </w:r>
      <w:r w:rsidRPr="00C05B87">
        <w:rPr>
          <w:rFonts w:ascii="Times New Roman" w:eastAsia="Times New Roman" w:hAnsi="Times New Roman" w:cs="Times New Roman"/>
          <w:color w:val="000000" w:themeColor="text1"/>
          <w:sz w:val="23"/>
          <w:szCs w:val="23"/>
          <w:shd w:val="clear" w:color="auto" w:fill="FFFFFF"/>
          <w:rPrChange w:id="3896" w:author="Will Taylor Gough" w:date="2020-08-29T17:25:00Z">
            <w:rPr>
              <w:rFonts w:ascii="Arial" w:eastAsia="Times New Roman" w:hAnsi="Arial" w:cs="Arial"/>
              <w:color w:val="000000" w:themeColor="text1"/>
              <w:sz w:val="23"/>
              <w:szCs w:val="23"/>
              <w:shd w:val="clear" w:color="auto" w:fill="FFFFFF"/>
            </w:rPr>
          </w:rPrChange>
        </w:rPr>
        <w:t xml:space="preserve">(2008). </w:t>
      </w:r>
      <w:r w:rsidR="000D2005" w:rsidRPr="00C05B87">
        <w:rPr>
          <w:rFonts w:ascii="Times New Roman" w:eastAsia="Times New Roman" w:hAnsi="Times New Roman" w:cs="Times New Roman"/>
          <w:color w:val="000000" w:themeColor="text1"/>
          <w:sz w:val="23"/>
          <w:szCs w:val="23"/>
          <w:shd w:val="clear" w:color="auto" w:fill="FFFFFF"/>
          <w:rPrChange w:id="3897" w:author="Will Taylor Gough" w:date="2020-08-29T17:25:00Z">
            <w:rPr>
              <w:rFonts w:ascii="Arial" w:eastAsia="Times New Roman" w:hAnsi="Arial" w:cs="Arial"/>
              <w:color w:val="000000" w:themeColor="text1"/>
              <w:sz w:val="23"/>
              <w:szCs w:val="23"/>
              <w:shd w:val="clear" w:color="auto" w:fill="FFFFFF"/>
            </w:rPr>
          </w:rPrChange>
        </w:rPr>
        <w:t>Hydrodynamic flow control in marine mammals, </w:t>
      </w:r>
      <w:r w:rsidR="000D2005" w:rsidRPr="00C05B87">
        <w:rPr>
          <w:rFonts w:ascii="Times New Roman" w:eastAsia="Times New Roman" w:hAnsi="Times New Roman" w:cs="Times New Roman"/>
          <w:i/>
          <w:iCs/>
          <w:color w:val="000000" w:themeColor="text1"/>
          <w:sz w:val="23"/>
          <w:szCs w:val="23"/>
          <w:bdr w:val="none" w:sz="0" w:space="0" w:color="auto" w:frame="1"/>
          <w:shd w:val="clear" w:color="auto" w:fill="FFFFFF"/>
          <w:rPrChange w:id="3898" w:author="Will Taylor Gough" w:date="2020-08-29T17:25:00Z">
            <w:rPr>
              <w:rFonts w:ascii="Arial" w:eastAsia="Times New Roman" w:hAnsi="Arial" w:cs="Arial"/>
              <w:i/>
              <w:iCs/>
              <w:color w:val="000000" w:themeColor="text1"/>
              <w:sz w:val="23"/>
              <w:szCs w:val="23"/>
              <w:bdr w:val="none" w:sz="0" w:space="0" w:color="auto" w:frame="1"/>
              <w:shd w:val="clear" w:color="auto" w:fill="FFFFFF"/>
            </w:rPr>
          </w:rPrChange>
        </w:rPr>
        <w:t>Integr</w:t>
      </w:r>
      <w:r w:rsidRPr="00C05B87">
        <w:rPr>
          <w:rFonts w:ascii="Times New Roman" w:eastAsia="Times New Roman" w:hAnsi="Times New Roman" w:cs="Times New Roman"/>
          <w:i/>
          <w:iCs/>
          <w:color w:val="000000" w:themeColor="text1"/>
          <w:sz w:val="23"/>
          <w:szCs w:val="23"/>
          <w:bdr w:val="none" w:sz="0" w:space="0" w:color="auto" w:frame="1"/>
          <w:shd w:val="clear" w:color="auto" w:fill="FFFFFF"/>
          <w:rPrChange w:id="3899" w:author="Will Taylor Gough" w:date="2020-08-29T17:25:00Z">
            <w:rPr>
              <w:rFonts w:ascii="Arial" w:eastAsia="Times New Roman" w:hAnsi="Arial" w:cs="Arial"/>
              <w:i/>
              <w:iCs/>
              <w:color w:val="000000" w:themeColor="text1"/>
              <w:sz w:val="23"/>
              <w:szCs w:val="23"/>
              <w:bdr w:val="none" w:sz="0" w:space="0" w:color="auto" w:frame="1"/>
              <w:shd w:val="clear" w:color="auto" w:fill="FFFFFF"/>
            </w:rPr>
          </w:rPrChange>
        </w:rPr>
        <w:t>.</w:t>
      </w:r>
      <w:r w:rsidR="00DA31F0" w:rsidRPr="00C05B87">
        <w:rPr>
          <w:rFonts w:ascii="Times New Roman" w:eastAsia="Times New Roman" w:hAnsi="Times New Roman" w:cs="Times New Roman"/>
          <w:i/>
          <w:iCs/>
          <w:color w:val="000000" w:themeColor="text1"/>
          <w:sz w:val="23"/>
          <w:szCs w:val="23"/>
          <w:bdr w:val="none" w:sz="0" w:space="0" w:color="auto" w:frame="1"/>
          <w:shd w:val="clear" w:color="auto" w:fill="FFFFFF"/>
          <w:rPrChange w:id="3900" w:author="Will Taylor Gough" w:date="2020-08-29T17:25:00Z">
            <w:rPr>
              <w:rFonts w:ascii="Arial" w:eastAsia="Times New Roman" w:hAnsi="Arial" w:cs="Arial"/>
              <w:i/>
              <w:iCs/>
              <w:color w:val="000000" w:themeColor="text1"/>
              <w:sz w:val="23"/>
              <w:szCs w:val="23"/>
              <w:bdr w:val="none" w:sz="0" w:space="0" w:color="auto" w:frame="1"/>
              <w:shd w:val="clear" w:color="auto" w:fill="FFFFFF"/>
            </w:rPr>
          </w:rPrChange>
        </w:rPr>
        <w:t xml:space="preserve"> </w:t>
      </w:r>
      <w:r w:rsidRPr="00C05B87">
        <w:rPr>
          <w:rFonts w:ascii="Times New Roman" w:eastAsia="Times New Roman" w:hAnsi="Times New Roman" w:cs="Times New Roman"/>
          <w:i/>
          <w:iCs/>
          <w:color w:val="000000" w:themeColor="text1"/>
          <w:sz w:val="23"/>
          <w:szCs w:val="23"/>
          <w:bdr w:val="none" w:sz="0" w:space="0" w:color="auto" w:frame="1"/>
          <w:shd w:val="clear" w:color="auto" w:fill="FFFFFF"/>
          <w:rPrChange w:id="3901" w:author="Will Taylor Gough" w:date="2020-08-29T17:25:00Z">
            <w:rPr>
              <w:rFonts w:ascii="Arial" w:eastAsia="Times New Roman" w:hAnsi="Arial" w:cs="Arial"/>
              <w:i/>
              <w:iCs/>
              <w:color w:val="000000" w:themeColor="text1"/>
              <w:sz w:val="23"/>
              <w:szCs w:val="23"/>
              <w:bdr w:val="none" w:sz="0" w:space="0" w:color="auto" w:frame="1"/>
              <w:shd w:val="clear" w:color="auto" w:fill="FFFFFF"/>
            </w:rPr>
          </w:rPrChange>
        </w:rPr>
        <w:t xml:space="preserve">Comp. </w:t>
      </w:r>
      <w:r w:rsidR="000D2005" w:rsidRPr="00C05B87">
        <w:rPr>
          <w:rFonts w:ascii="Times New Roman" w:eastAsia="Times New Roman" w:hAnsi="Times New Roman" w:cs="Times New Roman"/>
          <w:i/>
          <w:iCs/>
          <w:color w:val="000000" w:themeColor="text1"/>
          <w:sz w:val="23"/>
          <w:szCs w:val="23"/>
          <w:bdr w:val="none" w:sz="0" w:space="0" w:color="auto" w:frame="1"/>
          <w:shd w:val="clear" w:color="auto" w:fill="FFFFFF"/>
          <w:rPrChange w:id="3902" w:author="Will Taylor Gough" w:date="2020-08-29T17:25:00Z">
            <w:rPr>
              <w:rFonts w:ascii="Arial" w:eastAsia="Times New Roman" w:hAnsi="Arial" w:cs="Arial"/>
              <w:i/>
              <w:iCs/>
              <w:color w:val="000000" w:themeColor="text1"/>
              <w:sz w:val="23"/>
              <w:szCs w:val="23"/>
              <w:bdr w:val="none" w:sz="0" w:space="0" w:color="auto" w:frame="1"/>
              <w:shd w:val="clear" w:color="auto" w:fill="FFFFFF"/>
            </w:rPr>
          </w:rPrChange>
        </w:rPr>
        <w:t>Biol</w:t>
      </w:r>
      <w:r w:rsidRPr="00C05B87">
        <w:rPr>
          <w:rFonts w:ascii="Times New Roman" w:eastAsia="Times New Roman" w:hAnsi="Times New Roman" w:cs="Times New Roman"/>
          <w:i/>
          <w:iCs/>
          <w:color w:val="000000" w:themeColor="text1"/>
          <w:sz w:val="23"/>
          <w:szCs w:val="23"/>
          <w:bdr w:val="none" w:sz="0" w:space="0" w:color="auto" w:frame="1"/>
          <w:shd w:val="clear" w:color="auto" w:fill="FFFFFF"/>
          <w:rPrChange w:id="3903" w:author="Will Taylor Gough" w:date="2020-08-29T17:25:00Z">
            <w:rPr>
              <w:rFonts w:ascii="Arial" w:eastAsia="Times New Roman" w:hAnsi="Arial" w:cs="Arial"/>
              <w:i/>
              <w:iCs/>
              <w:color w:val="000000" w:themeColor="text1"/>
              <w:sz w:val="23"/>
              <w:szCs w:val="23"/>
              <w:bdr w:val="none" w:sz="0" w:space="0" w:color="auto" w:frame="1"/>
              <w:shd w:val="clear" w:color="auto" w:fill="FFFFFF"/>
            </w:rPr>
          </w:rPrChange>
        </w:rPr>
        <w:t>.</w:t>
      </w:r>
      <w:r w:rsidR="000D2005" w:rsidRPr="00C05B87">
        <w:rPr>
          <w:rFonts w:ascii="Times New Roman" w:eastAsia="Times New Roman" w:hAnsi="Times New Roman" w:cs="Times New Roman"/>
          <w:color w:val="000000" w:themeColor="text1"/>
          <w:sz w:val="23"/>
          <w:szCs w:val="23"/>
          <w:shd w:val="clear" w:color="auto" w:fill="FFFFFF"/>
          <w:rPrChange w:id="3904" w:author="Will Taylor Gough" w:date="2020-08-29T17:25:00Z">
            <w:rPr>
              <w:rFonts w:ascii="Arial" w:eastAsia="Times New Roman" w:hAnsi="Arial" w:cs="Arial"/>
              <w:color w:val="000000" w:themeColor="text1"/>
              <w:sz w:val="23"/>
              <w:szCs w:val="23"/>
              <w:shd w:val="clear" w:color="auto" w:fill="FFFFFF"/>
            </w:rPr>
          </w:rPrChange>
        </w:rPr>
        <w:t xml:space="preserve"> </w:t>
      </w:r>
      <w:r w:rsidR="000D2005" w:rsidRPr="00C05B87">
        <w:rPr>
          <w:rFonts w:ascii="Times New Roman" w:hAnsi="Times New Roman" w:cs="Times New Roman"/>
          <w:b/>
          <w:color w:val="000000" w:themeColor="text1"/>
          <w:sz w:val="23"/>
          <w:shd w:val="clear" w:color="auto" w:fill="FFFFFF"/>
          <w:rPrChange w:id="3905" w:author="Will Taylor Gough" w:date="2020-08-29T17:25:00Z">
            <w:rPr>
              <w:rFonts w:ascii="Arial" w:hAnsi="Arial"/>
              <w:b/>
              <w:color w:val="000000" w:themeColor="text1"/>
              <w:sz w:val="23"/>
              <w:shd w:val="clear" w:color="auto" w:fill="FFFFFF"/>
            </w:rPr>
          </w:rPrChange>
        </w:rPr>
        <w:t>48</w:t>
      </w:r>
      <w:r w:rsidRPr="00C05B87">
        <w:rPr>
          <w:rFonts w:ascii="Times New Roman" w:eastAsia="Times New Roman" w:hAnsi="Times New Roman" w:cs="Times New Roman"/>
          <w:color w:val="000000" w:themeColor="text1"/>
          <w:sz w:val="23"/>
          <w:szCs w:val="23"/>
          <w:shd w:val="clear" w:color="auto" w:fill="FFFFFF"/>
          <w:rPrChange w:id="3906" w:author="Will Taylor Gough" w:date="2020-08-29T17:25:00Z">
            <w:rPr>
              <w:rFonts w:ascii="Arial" w:eastAsia="Times New Roman" w:hAnsi="Arial" w:cs="Arial"/>
              <w:color w:val="000000" w:themeColor="text1"/>
              <w:sz w:val="23"/>
              <w:szCs w:val="23"/>
              <w:shd w:val="clear" w:color="auto" w:fill="FFFFFF"/>
            </w:rPr>
          </w:rPrChange>
        </w:rPr>
        <w:t>:</w:t>
      </w:r>
      <w:r w:rsidR="000D2005" w:rsidRPr="00C05B87">
        <w:rPr>
          <w:rFonts w:ascii="Times New Roman" w:eastAsia="Times New Roman" w:hAnsi="Times New Roman" w:cs="Times New Roman"/>
          <w:color w:val="000000" w:themeColor="text1"/>
          <w:sz w:val="23"/>
          <w:szCs w:val="23"/>
          <w:shd w:val="clear" w:color="auto" w:fill="FFFFFF"/>
          <w:rPrChange w:id="3907" w:author="Will Taylor Gough" w:date="2020-08-29T17:25:00Z">
            <w:rPr>
              <w:rFonts w:ascii="Arial" w:eastAsia="Times New Roman" w:hAnsi="Arial" w:cs="Arial"/>
              <w:color w:val="000000" w:themeColor="text1"/>
              <w:sz w:val="23"/>
              <w:szCs w:val="23"/>
              <w:shd w:val="clear" w:color="auto" w:fill="FFFFFF"/>
            </w:rPr>
          </w:rPrChange>
        </w:rPr>
        <w:t xml:space="preserve"> 788–800.</w:t>
      </w:r>
    </w:p>
    <w:p w14:paraId="02466DB5" w14:textId="77777777" w:rsidR="000F4DE0" w:rsidRPr="00C05B87" w:rsidRDefault="000F4DE0" w:rsidP="00C05B87">
      <w:pPr>
        <w:numPr>
          <w:ilvl w:val="0"/>
          <w:numId w:val="10"/>
        </w:numPr>
        <w:spacing w:line="480" w:lineRule="auto"/>
        <w:textAlignment w:val="baseline"/>
        <w:rPr>
          <w:rFonts w:ascii="Times New Roman" w:eastAsia="Times New Roman" w:hAnsi="Times New Roman" w:cs="Times New Roman"/>
          <w:color w:val="000000"/>
          <w:sz w:val="24"/>
          <w:szCs w:val="24"/>
          <w:lang w:val="en-US"/>
          <w:rPrChange w:id="3908" w:author="Will Taylor Gough" w:date="2020-08-29T17:25:00Z">
            <w:rPr>
              <w:rFonts w:eastAsia="Times New Roman"/>
              <w:color w:val="000000"/>
              <w:sz w:val="24"/>
              <w:szCs w:val="24"/>
              <w:lang w:val="en-US"/>
            </w:rPr>
          </w:rPrChange>
        </w:rPr>
        <w:pPrChange w:id="3909" w:author="Will Taylor Gough" w:date="2020-08-29T17:27:00Z">
          <w:pPr>
            <w:numPr>
              <w:numId w:val="10"/>
            </w:numPr>
            <w:spacing w:line="240" w:lineRule="auto"/>
            <w:ind w:left="720" w:hanging="360"/>
            <w:textAlignment w:val="baseline"/>
          </w:pPr>
        </w:pPrChange>
      </w:pPr>
      <w:r w:rsidRPr="00C05B87">
        <w:rPr>
          <w:rFonts w:ascii="Times New Roman" w:eastAsia="Times New Roman" w:hAnsi="Times New Roman" w:cs="Times New Roman"/>
          <w:color w:val="000000" w:themeColor="text1"/>
          <w:sz w:val="24"/>
          <w:szCs w:val="24"/>
          <w:lang w:val="en-US"/>
          <w:rPrChange w:id="3910" w:author="Will Taylor Gough" w:date="2020-08-29T17:25:00Z">
            <w:rPr>
              <w:rFonts w:eastAsia="Times New Roman"/>
              <w:color w:val="000000" w:themeColor="text1"/>
              <w:sz w:val="24"/>
              <w:szCs w:val="24"/>
              <w:lang w:val="en-US"/>
            </w:rPr>
          </w:rPrChange>
        </w:rPr>
        <w:t xml:space="preserve">Fish, F. E., </w:t>
      </w:r>
      <w:r w:rsidRPr="00C05B87">
        <w:rPr>
          <w:rFonts w:ascii="Times New Roman" w:eastAsia="Times New Roman" w:hAnsi="Times New Roman" w:cs="Times New Roman"/>
          <w:color w:val="000000"/>
          <w:sz w:val="24"/>
          <w:szCs w:val="24"/>
          <w:lang w:val="en-US"/>
          <w:rPrChange w:id="3911" w:author="Will Taylor Gough" w:date="2020-08-29T17:25:00Z">
            <w:rPr>
              <w:rFonts w:eastAsia="Times New Roman"/>
              <w:color w:val="000000"/>
              <w:sz w:val="24"/>
              <w:szCs w:val="24"/>
              <w:lang w:val="en-US"/>
            </w:rPr>
          </w:rPrChange>
        </w:rPr>
        <w:t xml:space="preserve">Innes, S. and Ronald, K. (1988). Kinematics and estimated thrust production of swimming harp and ringed seals. </w:t>
      </w:r>
      <w:r w:rsidRPr="00C05B87">
        <w:rPr>
          <w:rFonts w:ascii="Times New Roman" w:eastAsia="Times New Roman" w:hAnsi="Times New Roman" w:cs="Times New Roman"/>
          <w:i/>
          <w:iCs/>
          <w:color w:val="000000"/>
          <w:sz w:val="24"/>
          <w:szCs w:val="24"/>
          <w:lang w:val="en-US"/>
          <w:rPrChange w:id="3912" w:author="Will Taylor Gough" w:date="2020-08-29T17:25:00Z">
            <w:rPr>
              <w:rFonts w:eastAsia="Times New Roman"/>
              <w:i/>
              <w:iCs/>
              <w:color w:val="000000"/>
              <w:sz w:val="24"/>
              <w:szCs w:val="24"/>
              <w:lang w:val="en-US"/>
            </w:rPr>
          </w:rPrChange>
        </w:rPr>
        <w:t>J. Exp. Biol.</w:t>
      </w:r>
      <w:r w:rsidRPr="00C05B87">
        <w:rPr>
          <w:rFonts w:ascii="Times New Roman" w:eastAsia="Times New Roman" w:hAnsi="Times New Roman" w:cs="Times New Roman"/>
          <w:color w:val="000000"/>
          <w:sz w:val="24"/>
          <w:szCs w:val="24"/>
          <w:lang w:val="en-US"/>
          <w:rPrChange w:id="3913" w:author="Will Taylor Gough" w:date="2020-08-29T17:25:00Z">
            <w:rPr>
              <w:rFonts w:eastAsia="Times New Roman"/>
              <w:color w:val="000000"/>
              <w:sz w:val="24"/>
              <w:szCs w:val="24"/>
              <w:lang w:val="en-US"/>
            </w:rPr>
          </w:rPrChange>
        </w:rPr>
        <w:t xml:space="preserve"> </w:t>
      </w:r>
      <w:r w:rsidRPr="00C05B87">
        <w:rPr>
          <w:rFonts w:ascii="Times New Roman" w:eastAsia="Times New Roman" w:hAnsi="Times New Roman" w:cs="Times New Roman"/>
          <w:b/>
          <w:bCs/>
          <w:color w:val="000000"/>
          <w:sz w:val="24"/>
          <w:szCs w:val="24"/>
          <w:lang w:val="en-US"/>
          <w:rPrChange w:id="3914" w:author="Will Taylor Gough" w:date="2020-08-29T17:25:00Z">
            <w:rPr>
              <w:rFonts w:eastAsia="Times New Roman"/>
              <w:b/>
              <w:bCs/>
              <w:color w:val="000000"/>
              <w:sz w:val="24"/>
              <w:szCs w:val="24"/>
              <w:lang w:val="en-US"/>
            </w:rPr>
          </w:rPrChange>
        </w:rPr>
        <w:t>137</w:t>
      </w:r>
      <w:r w:rsidRPr="00C05B87">
        <w:rPr>
          <w:rFonts w:ascii="Times New Roman" w:eastAsia="Times New Roman" w:hAnsi="Times New Roman" w:cs="Times New Roman"/>
          <w:color w:val="000000"/>
          <w:sz w:val="24"/>
          <w:szCs w:val="24"/>
          <w:lang w:val="en-US"/>
          <w:rPrChange w:id="3915" w:author="Will Taylor Gough" w:date="2020-08-29T17:25:00Z">
            <w:rPr>
              <w:rFonts w:eastAsia="Times New Roman"/>
              <w:color w:val="000000"/>
              <w:sz w:val="24"/>
              <w:szCs w:val="24"/>
              <w:lang w:val="en-US"/>
            </w:rPr>
          </w:rPrChange>
        </w:rPr>
        <w:t>: 157–173.</w:t>
      </w:r>
    </w:p>
    <w:p w14:paraId="62EB626A" w14:textId="77777777" w:rsidR="000F4DE0" w:rsidRPr="00C05B87" w:rsidRDefault="000F4DE0" w:rsidP="00C05B87">
      <w:pPr>
        <w:numPr>
          <w:ilvl w:val="0"/>
          <w:numId w:val="10"/>
        </w:numPr>
        <w:spacing w:line="480" w:lineRule="auto"/>
        <w:textAlignment w:val="baseline"/>
        <w:rPr>
          <w:rFonts w:ascii="Times New Roman" w:eastAsia="Times New Roman" w:hAnsi="Times New Roman" w:cs="Times New Roman"/>
          <w:color w:val="000000"/>
          <w:sz w:val="24"/>
          <w:szCs w:val="24"/>
          <w:lang w:val="en-US"/>
          <w:rPrChange w:id="3916" w:author="Will Taylor Gough" w:date="2020-08-29T17:25:00Z">
            <w:rPr>
              <w:rFonts w:eastAsia="Times New Roman"/>
              <w:color w:val="000000"/>
              <w:sz w:val="24"/>
              <w:szCs w:val="24"/>
              <w:lang w:val="en-US"/>
            </w:rPr>
          </w:rPrChange>
        </w:rPr>
        <w:pPrChange w:id="3917" w:author="Will Taylor Gough" w:date="2020-08-29T17:27:00Z">
          <w:pPr>
            <w:numPr>
              <w:numId w:val="10"/>
            </w:numPr>
            <w:spacing w:line="240" w:lineRule="auto"/>
            <w:ind w:left="720" w:hanging="360"/>
            <w:textAlignment w:val="baseline"/>
          </w:pPr>
        </w:pPrChange>
      </w:pPr>
      <w:r w:rsidRPr="00C05B87">
        <w:rPr>
          <w:rFonts w:ascii="Times New Roman" w:eastAsia="Times New Roman" w:hAnsi="Times New Roman" w:cs="Times New Roman"/>
          <w:color w:val="000000"/>
          <w:sz w:val="24"/>
          <w:szCs w:val="24"/>
          <w:lang w:val="en-US"/>
          <w:rPrChange w:id="3918" w:author="Will Taylor Gough" w:date="2020-08-29T17:25:00Z">
            <w:rPr>
              <w:rFonts w:eastAsia="Times New Roman"/>
              <w:color w:val="000000"/>
              <w:sz w:val="24"/>
              <w:szCs w:val="24"/>
              <w:lang w:val="en-US"/>
            </w:rPr>
          </w:rPrChange>
        </w:rPr>
        <w:t xml:space="preserve">Fish, F. E., Legac, P., Williams, T. M. and Wei, T. (2014). Measurement of hydrodynamic force generation by swimming dolphins using bubble DPIV. </w:t>
      </w:r>
      <w:r w:rsidRPr="00C05B87">
        <w:rPr>
          <w:rFonts w:ascii="Times New Roman" w:eastAsia="Times New Roman" w:hAnsi="Times New Roman" w:cs="Times New Roman"/>
          <w:i/>
          <w:color w:val="000000"/>
          <w:sz w:val="24"/>
          <w:szCs w:val="24"/>
          <w:lang w:val="en-US"/>
          <w:rPrChange w:id="3919" w:author="Will Taylor Gough" w:date="2020-08-29T17:25:00Z">
            <w:rPr>
              <w:rFonts w:eastAsia="Times New Roman"/>
              <w:i/>
              <w:color w:val="000000"/>
              <w:sz w:val="24"/>
              <w:szCs w:val="24"/>
              <w:lang w:val="en-US"/>
            </w:rPr>
          </w:rPrChange>
        </w:rPr>
        <w:t>J. Exp. Biol.</w:t>
      </w:r>
      <w:r w:rsidRPr="00C05B87">
        <w:rPr>
          <w:rFonts w:ascii="Times New Roman" w:eastAsia="Times New Roman" w:hAnsi="Times New Roman" w:cs="Times New Roman"/>
          <w:color w:val="000000"/>
          <w:sz w:val="24"/>
          <w:szCs w:val="24"/>
          <w:lang w:val="en-US"/>
          <w:rPrChange w:id="3920" w:author="Will Taylor Gough" w:date="2020-08-29T17:25:00Z">
            <w:rPr>
              <w:rFonts w:eastAsia="Times New Roman"/>
              <w:color w:val="000000"/>
              <w:sz w:val="24"/>
              <w:szCs w:val="24"/>
              <w:lang w:val="en-US"/>
            </w:rPr>
          </w:rPrChange>
        </w:rPr>
        <w:t xml:space="preserve"> </w:t>
      </w:r>
      <w:r w:rsidRPr="00C05B87">
        <w:rPr>
          <w:rFonts w:ascii="Times New Roman" w:eastAsia="Times New Roman" w:hAnsi="Times New Roman" w:cs="Times New Roman"/>
          <w:b/>
          <w:color w:val="000000"/>
          <w:sz w:val="24"/>
          <w:szCs w:val="24"/>
          <w:lang w:val="en-US"/>
          <w:rPrChange w:id="3921" w:author="Will Taylor Gough" w:date="2020-08-29T17:25:00Z">
            <w:rPr>
              <w:rFonts w:eastAsia="Times New Roman"/>
              <w:b/>
              <w:color w:val="000000"/>
              <w:sz w:val="24"/>
              <w:szCs w:val="24"/>
              <w:lang w:val="en-US"/>
            </w:rPr>
          </w:rPrChange>
        </w:rPr>
        <w:t>217</w:t>
      </w:r>
      <w:r w:rsidRPr="00C05B87">
        <w:rPr>
          <w:rFonts w:ascii="Times New Roman" w:eastAsia="Times New Roman" w:hAnsi="Times New Roman" w:cs="Times New Roman"/>
          <w:color w:val="000000"/>
          <w:sz w:val="24"/>
          <w:szCs w:val="24"/>
          <w:lang w:val="en-US"/>
          <w:rPrChange w:id="3922" w:author="Will Taylor Gough" w:date="2020-08-29T17:25:00Z">
            <w:rPr>
              <w:rFonts w:eastAsia="Times New Roman"/>
              <w:color w:val="000000"/>
              <w:sz w:val="24"/>
              <w:szCs w:val="24"/>
              <w:lang w:val="en-US"/>
            </w:rPr>
          </w:rPrChange>
        </w:rPr>
        <w:t>: 252-260.</w:t>
      </w:r>
    </w:p>
    <w:p w14:paraId="7B2B560C" w14:textId="77777777" w:rsidR="00D868E2" w:rsidRPr="00C05B87" w:rsidRDefault="00D868E2" w:rsidP="00C05B87">
      <w:pPr>
        <w:numPr>
          <w:ilvl w:val="0"/>
          <w:numId w:val="10"/>
        </w:numPr>
        <w:spacing w:line="480" w:lineRule="auto"/>
        <w:textAlignment w:val="baseline"/>
        <w:rPr>
          <w:rFonts w:ascii="Times New Roman" w:eastAsia="Times New Roman" w:hAnsi="Times New Roman" w:cs="Times New Roman"/>
          <w:color w:val="000000"/>
          <w:sz w:val="24"/>
          <w:szCs w:val="24"/>
          <w:lang w:val="en-US"/>
          <w:rPrChange w:id="3923" w:author="Will Taylor Gough" w:date="2020-08-29T17:25:00Z">
            <w:rPr>
              <w:rFonts w:eastAsia="Times New Roman"/>
              <w:color w:val="000000"/>
              <w:sz w:val="24"/>
              <w:szCs w:val="24"/>
              <w:lang w:val="en-US"/>
            </w:rPr>
          </w:rPrChange>
        </w:rPr>
        <w:pPrChange w:id="3924" w:author="Will Taylor Gough" w:date="2020-08-29T17:27:00Z">
          <w:pPr>
            <w:numPr>
              <w:numId w:val="10"/>
            </w:numPr>
            <w:spacing w:line="240" w:lineRule="auto"/>
            <w:ind w:left="720" w:hanging="360"/>
            <w:textAlignment w:val="baseline"/>
          </w:pPr>
        </w:pPrChange>
      </w:pPr>
      <w:r w:rsidRPr="00C05B87">
        <w:rPr>
          <w:rFonts w:ascii="Times New Roman" w:eastAsia="Times New Roman" w:hAnsi="Times New Roman" w:cs="Times New Roman"/>
          <w:color w:val="000000"/>
          <w:sz w:val="24"/>
          <w:szCs w:val="24"/>
          <w:lang w:val="en-US"/>
          <w:rPrChange w:id="3925" w:author="Will Taylor Gough" w:date="2020-08-29T17:25:00Z">
            <w:rPr>
              <w:rFonts w:eastAsia="Times New Roman"/>
              <w:color w:val="000000"/>
              <w:sz w:val="24"/>
              <w:szCs w:val="24"/>
              <w:lang w:val="en-US"/>
            </w:rPr>
          </w:rPrChange>
        </w:rPr>
        <w:t xml:space="preserve">Fish, F.E. and Rohr, J.J. (1999). </w:t>
      </w:r>
      <w:r w:rsidRPr="00C05B87">
        <w:rPr>
          <w:rFonts w:ascii="Times New Roman" w:eastAsia="Times New Roman" w:hAnsi="Times New Roman" w:cs="Times New Roman"/>
          <w:i/>
          <w:color w:val="000000"/>
          <w:sz w:val="24"/>
          <w:szCs w:val="24"/>
          <w:lang w:val="en-US"/>
          <w:rPrChange w:id="3926" w:author="Will Taylor Gough" w:date="2020-08-29T17:25:00Z">
            <w:rPr>
              <w:rFonts w:eastAsia="Times New Roman"/>
              <w:i/>
              <w:color w:val="000000"/>
              <w:sz w:val="24"/>
              <w:szCs w:val="24"/>
              <w:lang w:val="en-US"/>
            </w:rPr>
          </w:rPrChange>
        </w:rPr>
        <w:t>Review of dolphin hydrodynamics and swimming performance</w:t>
      </w:r>
      <w:r w:rsidRPr="00C05B87">
        <w:rPr>
          <w:rFonts w:ascii="Times New Roman" w:eastAsia="Times New Roman" w:hAnsi="Times New Roman" w:cs="Times New Roman"/>
          <w:color w:val="000000"/>
          <w:sz w:val="24"/>
          <w:szCs w:val="24"/>
          <w:lang w:val="en-US"/>
          <w:rPrChange w:id="3927" w:author="Will Taylor Gough" w:date="2020-08-29T17:25:00Z">
            <w:rPr>
              <w:rFonts w:eastAsia="Times New Roman"/>
              <w:color w:val="000000"/>
              <w:sz w:val="24"/>
              <w:szCs w:val="24"/>
              <w:lang w:val="en-US"/>
            </w:rPr>
          </w:rPrChange>
        </w:rPr>
        <w:t>.</w:t>
      </w:r>
      <w:r w:rsidR="002C5573" w:rsidRPr="00C05B87">
        <w:rPr>
          <w:rFonts w:ascii="Times New Roman" w:eastAsia="Times New Roman" w:hAnsi="Times New Roman" w:cs="Times New Roman"/>
          <w:color w:val="000000"/>
          <w:sz w:val="24"/>
          <w:szCs w:val="24"/>
          <w:lang w:val="en-US"/>
          <w:rPrChange w:id="3928" w:author="Will Taylor Gough" w:date="2020-08-29T17:25:00Z">
            <w:rPr>
              <w:rFonts w:eastAsia="Times New Roman"/>
              <w:color w:val="000000"/>
              <w:sz w:val="24"/>
              <w:szCs w:val="24"/>
              <w:lang w:val="en-US"/>
            </w:rPr>
          </w:rPrChange>
        </w:rPr>
        <w:t xml:space="preserve"> </w:t>
      </w:r>
      <w:r w:rsidR="00AD67F9" w:rsidRPr="00C05B87">
        <w:rPr>
          <w:rFonts w:ascii="Times New Roman" w:hAnsi="Times New Roman" w:cs="Times New Roman"/>
          <w:i/>
          <w:sz w:val="24"/>
          <w:szCs w:val="24"/>
          <w:rPrChange w:id="3929" w:author="Will Taylor Gough" w:date="2020-08-29T17:25:00Z">
            <w:rPr>
              <w:i/>
              <w:sz w:val="24"/>
              <w:szCs w:val="24"/>
            </w:rPr>
          </w:rPrChange>
        </w:rPr>
        <w:t>SPAWARS System Center Technical Report</w:t>
      </w:r>
      <w:r w:rsidR="00AD67F9" w:rsidRPr="00C05B87">
        <w:rPr>
          <w:rFonts w:ascii="Times New Roman" w:hAnsi="Times New Roman" w:cs="Times New Roman"/>
          <w:sz w:val="24"/>
          <w:szCs w:val="24"/>
          <w:rPrChange w:id="3930" w:author="Will Taylor Gough" w:date="2020-08-29T17:25:00Z">
            <w:rPr>
              <w:sz w:val="24"/>
              <w:szCs w:val="24"/>
            </w:rPr>
          </w:rPrChange>
        </w:rPr>
        <w:t xml:space="preserve"> 1801, San Diego, CA.</w:t>
      </w:r>
      <w:r w:rsidRPr="00C05B87">
        <w:rPr>
          <w:rFonts w:ascii="Times New Roman" w:eastAsia="Times New Roman" w:hAnsi="Times New Roman" w:cs="Times New Roman"/>
          <w:color w:val="000000"/>
          <w:sz w:val="24"/>
          <w:szCs w:val="24"/>
          <w:lang w:val="en-US"/>
          <w:rPrChange w:id="3931" w:author="Will Taylor Gough" w:date="2020-08-29T17:25:00Z">
            <w:rPr>
              <w:rFonts w:eastAsia="Times New Roman"/>
              <w:color w:val="000000"/>
              <w:sz w:val="24"/>
              <w:szCs w:val="24"/>
              <w:lang w:val="en-US"/>
            </w:rPr>
          </w:rPrChange>
        </w:rPr>
        <w:t xml:space="preserve"> </w:t>
      </w:r>
    </w:p>
    <w:p w14:paraId="4890FD86" w14:textId="77777777" w:rsidR="000F4DE0" w:rsidRPr="00C05B87" w:rsidRDefault="000F4DE0" w:rsidP="00C05B87">
      <w:pPr>
        <w:numPr>
          <w:ilvl w:val="0"/>
          <w:numId w:val="10"/>
        </w:numPr>
        <w:spacing w:line="480" w:lineRule="auto"/>
        <w:textAlignment w:val="baseline"/>
        <w:rPr>
          <w:rFonts w:ascii="Times New Roman" w:eastAsia="Times New Roman" w:hAnsi="Times New Roman" w:cs="Times New Roman"/>
          <w:color w:val="000000"/>
          <w:sz w:val="24"/>
          <w:szCs w:val="24"/>
          <w:lang w:val="en-US"/>
          <w:rPrChange w:id="3932" w:author="Will Taylor Gough" w:date="2020-08-29T17:25:00Z">
            <w:rPr>
              <w:rFonts w:eastAsia="Times New Roman"/>
              <w:color w:val="000000"/>
              <w:sz w:val="24"/>
              <w:szCs w:val="24"/>
              <w:lang w:val="en-US"/>
            </w:rPr>
          </w:rPrChange>
        </w:rPr>
        <w:pPrChange w:id="3933" w:author="Will Taylor Gough" w:date="2020-08-29T17:27:00Z">
          <w:pPr>
            <w:numPr>
              <w:numId w:val="10"/>
            </w:numPr>
            <w:spacing w:line="240" w:lineRule="auto"/>
            <w:ind w:left="720" w:hanging="360"/>
            <w:textAlignment w:val="baseline"/>
          </w:pPr>
        </w:pPrChange>
      </w:pPr>
      <w:r w:rsidRPr="00C05B87">
        <w:rPr>
          <w:rFonts w:ascii="Times New Roman" w:eastAsia="Times New Roman" w:hAnsi="Times New Roman" w:cs="Times New Roman"/>
          <w:color w:val="000000"/>
          <w:sz w:val="24"/>
          <w:szCs w:val="24"/>
          <w:lang w:val="en-US"/>
          <w:rPrChange w:id="3934" w:author="Will Taylor Gough" w:date="2020-08-29T17:25:00Z">
            <w:rPr>
              <w:rFonts w:eastAsia="Times New Roman"/>
              <w:color w:val="000000"/>
              <w:sz w:val="24"/>
              <w:szCs w:val="24"/>
              <w:lang w:val="en-US"/>
            </w:rPr>
          </w:rPrChange>
        </w:rPr>
        <w:t xml:space="preserve">Gleiss, A. C., Jorgensen, S. J., Liebsch, N., Sala, J. E., Norman, B., Hays, G.C., Quintana, F., Grundy, E., Campagna, C., Trites, A.W., Block, B.A. and Wilson, R.P. (2011). Convergent evolution in locomotory patterns of flying and swimming animals. </w:t>
      </w:r>
      <w:r w:rsidRPr="00C05B87">
        <w:rPr>
          <w:rFonts w:ascii="Times New Roman" w:eastAsia="Times New Roman" w:hAnsi="Times New Roman" w:cs="Times New Roman"/>
          <w:i/>
          <w:iCs/>
          <w:color w:val="000000"/>
          <w:sz w:val="24"/>
          <w:szCs w:val="24"/>
          <w:lang w:val="en-US"/>
          <w:rPrChange w:id="3935" w:author="Will Taylor Gough" w:date="2020-08-29T17:25:00Z">
            <w:rPr>
              <w:rFonts w:eastAsia="Times New Roman"/>
              <w:i/>
              <w:iCs/>
              <w:color w:val="000000"/>
              <w:sz w:val="24"/>
              <w:szCs w:val="24"/>
              <w:lang w:val="en-US"/>
            </w:rPr>
          </w:rPrChange>
        </w:rPr>
        <w:t>Nature Comms.</w:t>
      </w:r>
      <w:r w:rsidRPr="00C05B87">
        <w:rPr>
          <w:rFonts w:ascii="Times New Roman" w:eastAsia="Times New Roman" w:hAnsi="Times New Roman" w:cs="Times New Roman"/>
          <w:color w:val="000000"/>
          <w:sz w:val="24"/>
          <w:szCs w:val="24"/>
          <w:lang w:val="en-US"/>
          <w:rPrChange w:id="3936" w:author="Will Taylor Gough" w:date="2020-08-29T17:25:00Z">
            <w:rPr>
              <w:rFonts w:eastAsia="Times New Roman"/>
              <w:color w:val="000000"/>
              <w:sz w:val="24"/>
              <w:szCs w:val="24"/>
              <w:lang w:val="en-US"/>
            </w:rPr>
          </w:rPrChange>
        </w:rPr>
        <w:t xml:space="preserve"> </w:t>
      </w:r>
      <w:r w:rsidRPr="00C05B87">
        <w:rPr>
          <w:rFonts w:ascii="Times New Roman" w:eastAsia="Times New Roman" w:hAnsi="Times New Roman" w:cs="Times New Roman"/>
          <w:b/>
          <w:bCs/>
          <w:color w:val="000000"/>
          <w:sz w:val="24"/>
          <w:szCs w:val="24"/>
          <w:lang w:val="en-US"/>
          <w:rPrChange w:id="3937" w:author="Will Taylor Gough" w:date="2020-08-29T17:25:00Z">
            <w:rPr>
              <w:rFonts w:eastAsia="Times New Roman"/>
              <w:b/>
              <w:bCs/>
              <w:color w:val="000000"/>
              <w:sz w:val="24"/>
              <w:szCs w:val="24"/>
              <w:lang w:val="en-US"/>
            </w:rPr>
          </w:rPrChange>
        </w:rPr>
        <w:t>2</w:t>
      </w:r>
      <w:r w:rsidRPr="00C05B87">
        <w:rPr>
          <w:rFonts w:ascii="Times New Roman" w:eastAsia="Times New Roman" w:hAnsi="Times New Roman" w:cs="Times New Roman"/>
          <w:color w:val="000000"/>
          <w:sz w:val="24"/>
          <w:szCs w:val="24"/>
          <w:lang w:val="en-US"/>
          <w:rPrChange w:id="3938" w:author="Will Taylor Gough" w:date="2020-08-29T17:25:00Z">
            <w:rPr>
              <w:rFonts w:eastAsia="Times New Roman"/>
              <w:color w:val="000000"/>
              <w:sz w:val="24"/>
              <w:szCs w:val="24"/>
              <w:lang w:val="en-US"/>
            </w:rPr>
          </w:rPrChange>
        </w:rPr>
        <w:t>: 1-7.</w:t>
      </w:r>
    </w:p>
    <w:p w14:paraId="7D5ADE8F" w14:textId="6864B544" w:rsidR="000F4DE0" w:rsidRPr="00C05B87" w:rsidRDefault="000F4DE0" w:rsidP="00C05B87">
      <w:pPr>
        <w:numPr>
          <w:ilvl w:val="0"/>
          <w:numId w:val="10"/>
        </w:numPr>
        <w:shd w:val="clear" w:color="auto" w:fill="FFFFFF"/>
        <w:spacing w:line="480" w:lineRule="auto"/>
        <w:textAlignment w:val="baseline"/>
        <w:rPr>
          <w:ins w:id="3939" w:author="Will Taylor Gough" w:date="2020-08-29T14:56:00Z"/>
          <w:rFonts w:ascii="Times New Roman" w:eastAsia="Times New Roman" w:hAnsi="Times New Roman" w:cs="Times New Roman"/>
          <w:color w:val="000000"/>
          <w:sz w:val="24"/>
          <w:szCs w:val="24"/>
          <w:lang w:val="en-US"/>
          <w:rPrChange w:id="3940" w:author="Will Taylor Gough" w:date="2020-08-29T17:25:00Z">
            <w:rPr>
              <w:ins w:id="3941" w:author="Will Taylor Gough" w:date="2020-08-29T14:56:00Z"/>
              <w:rFonts w:eastAsia="Times New Roman"/>
              <w:color w:val="000000"/>
              <w:sz w:val="24"/>
              <w:szCs w:val="24"/>
              <w:lang w:val="en-US"/>
            </w:rPr>
          </w:rPrChange>
        </w:rPr>
        <w:pPrChange w:id="3942" w:author="Will Taylor Gough" w:date="2020-08-29T17:27:00Z">
          <w:pPr>
            <w:numPr>
              <w:numId w:val="10"/>
            </w:numPr>
            <w:shd w:val="clear" w:color="auto" w:fill="FFFFFF"/>
            <w:spacing w:line="240" w:lineRule="auto"/>
            <w:ind w:left="720" w:hanging="360"/>
            <w:textAlignment w:val="baseline"/>
          </w:pPr>
        </w:pPrChange>
      </w:pPr>
      <w:r w:rsidRPr="00C05B87">
        <w:rPr>
          <w:rFonts w:ascii="Times New Roman" w:eastAsia="Times New Roman" w:hAnsi="Times New Roman" w:cs="Times New Roman"/>
          <w:color w:val="000000"/>
          <w:sz w:val="24"/>
          <w:szCs w:val="24"/>
          <w:lang w:val="en-US"/>
          <w:rPrChange w:id="3943" w:author="Will Taylor Gough" w:date="2020-08-29T17:25:00Z">
            <w:rPr>
              <w:rFonts w:eastAsia="Times New Roman"/>
              <w:color w:val="000000"/>
              <w:sz w:val="24"/>
              <w:szCs w:val="24"/>
              <w:lang w:val="en-US"/>
            </w:rPr>
          </w:rPrChange>
        </w:rPr>
        <w:t>Goldbogen, J. A., Cade, D. E., Boersma, A. T., Calambokidis, J., Kahane-Rapport, S. R., Segre, P. S., Stimpert, A. K. and Friedlaender, A. S. (2017</w:t>
      </w:r>
      <w:ins w:id="3944" w:author="Will Taylor Gough" w:date="2020-08-29T14:56:00Z">
        <w:r w:rsidR="00E0181E" w:rsidRPr="00C05B87">
          <w:rPr>
            <w:rFonts w:ascii="Times New Roman" w:eastAsia="Times New Roman" w:hAnsi="Times New Roman" w:cs="Times New Roman"/>
            <w:color w:val="000000"/>
            <w:sz w:val="24"/>
            <w:szCs w:val="24"/>
            <w:lang w:val="en-US"/>
            <w:rPrChange w:id="3945" w:author="Will Taylor Gough" w:date="2020-08-29T17:25:00Z">
              <w:rPr>
                <w:rFonts w:eastAsia="Times New Roman"/>
                <w:color w:val="000000"/>
                <w:sz w:val="24"/>
                <w:szCs w:val="24"/>
                <w:lang w:val="en-US"/>
              </w:rPr>
            </w:rPrChange>
          </w:rPr>
          <w:t>a</w:t>
        </w:r>
      </w:ins>
      <w:r w:rsidRPr="00C05B87">
        <w:rPr>
          <w:rFonts w:ascii="Times New Roman" w:eastAsia="Times New Roman" w:hAnsi="Times New Roman" w:cs="Times New Roman"/>
          <w:color w:val="000000"/>
          <w:sz w:val="24"/>
          <w:szCs w:val="24"/>
          <w:lang w:val="en-US"/>
          <w:rPrChange w:id="3946" w:author="Will Taylor Gough" w:date="2020-08-29T17:25:00Z">
            <w:rPr>
              <w:rFonts w:eastAsia="Times New Roman"/>
              <w:color w:val="000000"/>
              <w:sz w:val="24"/>
              <w:szCs w:val="24"/>
              <w:lang w:val="en-US"/>
            </w:rPr>
          </w:rPrChange>
        </w:rPr>
        <w:t xml:space="preserve">). Using digital tags with integrated video and inertial sensors to study moving morphology and associated function in large aquatic vertebrates. </w:t>
      </w:r>
      <w:r w:rsidRPr="00C05B87">
        <w:rPr>
          <w:rFonts w:ascii="Times New Roman" w:eastAsia="Times New Roman" w:hAnsi="Times New Roman" w:cs="Times New Roman"/>
          <w:i/>
          <w:iCs/>
          <w:color w:val="000000"/>
          <w:sz w:val="24"/>
          <w:szCs w:val="24"/>
          <w:lang w:val="en-US"/>
          <w:rPrChange w:id="3947" w:author="Will Taylor Gough" w:date="2020-08-29T17:25:00Z">
            <w:rPr>
              <w:rFonts w:eastAsia="Times New Roman"/>
              <w:i/>
              <w:iCs/>
              <w:color w:val="000000"/>
              <w:sz w:val="24"/>
              <w:szCs w:val="24"/>
              <w:lang w:val="en-US"/>
            </w:rPr>
          </w:rPrChange>
        </w:rPr>
        <w:t>Anat. Rec.</w:t>
      </w:r>
      <w:r w:rsidRPr="00C05B87">
        <w:rPr>
          <w:rFonts w:ascii="Times New Roman" w:eastAsia="Times New Roman" w:hAnsi="Times New Roman" w:cs="Times New Roman"/>
          <w:color w:val="000000"/>
          <w:sz w:val="24"/>
          <w:szCs w:val="24"/>
          <w:lang w:val="en-US"/>
          <w:rPrChange w:id="3948" w:author="Will Taylor Gough" w:date="2020-08-29T17:25:00Z">
            <w:rPr>
              <w:rFonts w:eastAsia="Times New Roman"/>
              <w:color w:val="000000"/>
              <w:sz w:val="24"/>
              <w:szCs w:val="24"/>
              <w:lang w:val="en-US"/>
            </w:rPr>
          </w:rPrChange>
        </w:rPr>
        <w:t xml:space="preserve"> </w:t>
      </w:r>
      <w:r w:rsidRPr="00C05B87">
        <w:rPr>
          <w:rFonts w:ascii="Times New Roman" w:eastAsia="Times New Roman" w:hAnsi="Times New Roman" w:cs="Times New Roman"/>
          <w:b/>
          <w:bCs/>
          <w:color w:val="000000"/>
          <w:sz w:val="24"/>
          <w:szCs w:val="24"/>
          <w:lang w:val="en-US"/>
          <w:rPrChange w:id="3949" w:author="Will Taylor Gough" w:date="2020-08-29T17:25:00Z">
            <w:rPr>
              <w:rFonts w:eastAsia="Times New Roman"/>
              <w:b/>
              <w:bCs/>
              <w:color w:val="000000"/>
              <w:sz w:val="24"/>
              <w:szCs w:val="24"/>
              <w:lang w:val="en-US"/>
            </w:rPr>
          </w:rPrChange>
        </w:rPr>
        <w:t>300</w:t>
      </w:r>
      <w:r w:rsidRPr="00C05B87">
        <w:rPr>
          <w:rFonts w:ascii="Times New Roman" w:eastAsia="Times New Roman" w:hAnsi="Times New Roman" w:cs="Times New Roman"/>
          <w:color w:val="000000"/>
          <w:sz w:val="24"/>
          <w:szCs w:val="24"/>
          <w:lang w:val="en-US"/>
          <w:rPrChange w:id="3950" w:author="Will Taylor Gough" w:date="2020-08-29T17:25:00Z">
            <w:rPr>
              <w:rFonts w:eastAsia="Times New Roman"/>
              <w:color w:val="000000"/>
              <w:sz w:val="24"/>
              <w:szCs w:val="24"/>
              <w:lang w:val="en-US"/>
            </w:rPr>
          </w:rPrChange>
        </w:rPr>
        <w:t>: 1935-1941.</w:t>
      </w:r>
    </w:p>
    <w:p w14:paraId="65B6A0B8" w14:textId="106406C7" w:rsidR="00E0181E" w:rsidRPr="00C05B87" w:rsidDel="00E0181E" w:rsidRDefault="00E0181E" w:rsidP="00C05B87">
      <w:pPr>
        <w:numPr>
          <w:ilvl w:val="0"/>
          <w:numId w:val="10"/>
        </w:numPr>
        <w:shd w:val="clear" w:color="auto" w:fill="FFFFFF"/>
        <w:spacing w:line="480" w:lineRule="auto"/>
        <w:textAlignment w:val="baseline"/>
        <w:rPr>
          <w:del w:id="3951" w:author="Will Taylor Gough" w:date="2020-08-29T14:56:00Z"/>
          <w:rFonts w:ascii="Times New Roman" w:eastAsia="Times New Roman" w:hAnsi="Times New Roman" w:cs="Times New Roman"/>
          <w:color w:val="000000"/>
          <w:sz w:val="24"/>
          <w:szCs w:val="24"/>
          <w:lang w:val="en-US"/>
          <w:rPrChange w:id="3952" w:author="Will Taylor Gough" w:date="2020-08-29T17:25:00Z">
            <w:rPr>
              <w:del w:id="3953" w:author="Will Taylor Gough" w:date="2020-08-29T14:56:00Z"/>
              <w:rFonts w:eastAsia="Times New Roman"/>
              <w:color w:val="000000"/>
              <w:sz w:val="24"/>
              <w:szCs w:val="24"/>
              <w:lang w:val="en-US"/>
            </w:rPr>
          </w:rPrChange>
        </w:rPr>
        <w:pPrChange w:id="3954" w:author="Will Taylor Gough" w:date="2020-08-29T17:27:00Z">
          <w:pPr>
            <w:numPr>
              <w:numId w:val="10"/>
            </w:numPr>
            <w:shd w:val="clear" w:color="auto" w:fill="FFFFFF"/>
            <w:spacing w:line="240" w:lineRule="auto"/>
            <w:ind w:left="720" w:hanging="360"/>
            <w:textAlignment w:val="baseline"/>
          </w:pPr>
        </w:pPrChange>
      </w:pPr>
      <w:ins w:id="3955" w:author="Will Taylor Gough" w:date="2020-08-29T14:56:00Z">
        <w:r w:rsidRPr="00C05B87">
          <w:rPr>
            <w:rFonts w:ascii="Times New Roman" w:eastAsiaTheme="minorHAnsi" w:hAnsi="Times New Roman" w:cs="Times New Roman"/>
            <w:sz w:val="24"/>
            <w:szCs w:val="24"/>
            <w:lang w:val="en-US"/>
            <w:rPrChange w:id="3956" w:author="Will Taylor Gough" w:date="2020-08-29T17:25:00Z">
              <w:rPr>
                <w:rFonts w:ascii="Segoe UI" w:eastAsiaTheme="minorHAnsi" w:hAnsi="Segoe UI" w:cs="Segoe UI"/>
                <w:sz w:val="18"/>
                <w:szCs w:val="18"/>
                <w:lang w:val="en-US"/>
              </w:rPr>
            </w:rPrChange>
          </w:rPr>
          <w:t>Goldbogen, J.A., Cade, D.E., Calambokidis, J., Friedlaender, A.S., Potvin, J., Segre, P.S. &amp; Werth, A.J. (2017</w:t>
        </w:r>
        <w:r w:rsidRPr="00C05B87">
          <w:rPr>
            <w:rFonts w:ascii="Times New Roman" w:eastAsiaTheme="minorHAnsi" w:hAnsi="Times New Roman" w:cs="Times New Roman"/>
            <w:sz w:val="24"/>
            <w:szCs w:val="24"/>
            <w:lang w:val="en-US"/>
            <w:rPrChange w:id="3957" w:author="Will Taylor Gough" w:date="2020-08-29T17:25:00Z">
              <w:rPr>
                <w:rFonts w:eastAsiaTheme="minorHAnsi"/>
                <w:sz w:val="24"/>
                <w:szCs w:val="24"/>
                <w:lang w:val="en-US"/>
              </w:rPr>
            </w:rPrChange>
          </w:rPr>
          <w:t xml:space="preserve">b) How Baleen Whales Feed: The Biomechanics of Engulfment and </w:t>
        </w:r>
        <w:r w:rsidRPr="00C05B87">
          <w:rPr>
            <w:rFonts w:ascii="Times New Roman" w:eastAsiaTheme="minorHAnsi" w:hAnsi="Times New Roman" w:cs="Times New Roman"/>
            <w:sz w:val="24"/>
            <w:szCs w:val="24"/>
            <w:lang w:val="en-US"/>
            <w:rPrChange w:id="3958" w:author="Will Taylor Gough" w:date="2020-08-29T17:25:00Z">
              <w:rPr>
                <w:rFonts w:ascii="Segoe UI" w:eastAsiaTheme="minorHAnsi" w:hAnsi="Segoe UI" w:cs="Segoe UI"/>
                <w:sz w:val="18"/>
                <w:szCs w:val="18"/>
                <w:lang w:val="en-US"/>
              </w:rPr>
            </w:rPrChange>
          </w:rPr>
          <w:lastRenderedPageBreak/>
          <w:t xml:space="preserve">Filtration. </w:t>
        </w:r>
        <w:r w:rsidRPr="00C05B87">
          <w:rPr>
            <w:rFonts w:ascii="Times New Roman" w:eastAsiaTheme="minorHAnsi" w:hAnsi="Times New Roman" w:cs="Times New Roman"/>
            <w:i/>
            <w:iCs/>
            <w:sz w:val="24"/>
            <w:szCs w:val="24"/>
            <w:lang w:val="en-US"/>
            <w:rPrChange w:id="3959" w:author="Will Taylor Gough" w:date="2020-08-29T17:25:00Z">
              <w:rPr>
                <w:rFonts w:ascii="Segoe UI" w:eastAsiaTheme="minorHAnsi" w:hAnsi="Segoe UI" w:cs="Segoe UI"/>
                <w:i/>
                <w:iCs/>
                <w:sz w:val="18"/>
                <w:szCs w:val="18"/>
                <w:lang w:val="en-US"/>
              </w:rPr>
            </w:rPrChange>
          </w:rPr>
          <w:t>Annual review of marine science,</w:t>
        </w:r>
        <w:r w:rsidRPr="00C05B87">
          <w:rPr>
            <w:rFonts w:ascii="Times New Roman" w:eastAsiaTheme="minorHAnsi" w:hAnsi="Times New Roman" w:cs="Times New Roman"/>
            <w:sz w:val="24"/>
            <w:szCs w:val="24"/>
            <w:lang w:val="en-US"/>
            <w:rPrChange w:id="3960" w:author="Will Taylor Gough" w:date="2020-08-29T17:25:00Z">
              <w:rPr>
                <w:rFonts w:ascii="Segoe UI" w:eastAsiaTheme="minorHAnsi" w:hAnsi="Segoe UI" w:cs="Segoe UI"/>
                <w:sz w:val="18"/>
                <w:szCs w:val="18"/>
                <w:lang w:val="en-US"/>
              </w:rPr>
            </w:rPrChange>
          </w:rPr>
          <w:t xml:space="preserve"> </w:t>
        </w:r>
        <w:r w:rsidRPr="00C05B87">
          <w:rPr>
            <w:rFonts w:ascii="Times New Roman" w:eastAsiaTheme="minorHAnsi" w:hAnsi="Times New Roman" w:cs="Times New Roman"/>
            <w:b/>
            <w:bCs/>
            <w:sz w:val="24"/>
            <w:szCs w:val="24"/>
            <w:lang w:val="en-US"/>
            <w:rPrChange w:id="3961" w:author="Will Taylor Gough" w:date="2020-08-29T17:25:00Z">
              <w:rPr>
                <w:rFonts w:ascii="Segoe UI" w:eastAsiaTheme="minorHAnsi" w:hAnsi="Segoe UI" w:cs="Segoe UI"/>
                <w:b/>
                <w:bCs/>
                <w:sz w:val="18"/>
                <w:szCs w:val="18"/>
                <w:lang w:val="en-US"/>
              </w:rPr>
            </w:rPrChange>
          </w:rPr>
          <w:t>9,</w:t>
        </w:r>
        <w:r w:rsidRPr="00C05B87">
          <w:rPr>
            <w:rFonts w:ascii="Times New Roman" w:eastAsiaTheme="minorHAnsi" w:hAnsi="Times New Roman" w:cs="Times New Roman"/>
            <w:sz w:val="24"/>
            <w:szCs w:val="24"/>
            <w:lang w:val="en-US"/>
            <w:rPrChange w:id="3962" w:author="Will Taylor Gough" w:date="2020-08-29T17:25:00Z">
              <w:rPr>
                <w:rFonts w:ascii="Segoe UI" w:eastAsiaTheme="minorHAnsi" w:hAnsi="Segoe UI" w:cs="Segoe UI"/>
                <w:sz w:val="18"/>
                <w:szCs w:val="18"/>
                <w:lang w:val="en-US"/>
              </w:rPr>
            </w:rPrChange>
          </w:rPr>
          <w:t xml:space="preserve"> 1-20.</w:t>
        </w:r>
      </w:ins>
    </w:p>
    <w:p w14:paraId="22190ED5" w14:textId="77777777" w:rsidR="000F4DE0" w:rsidRPr="00C05B87" w:rsidRDefault="000F4DE0" w:rsidP="00C05B87">
      <w:pPr>
        <w:numPr>
          <w:ilvl w:val="0"/>
          <w:numId w:val="10"/>
        </w:numPr>
        <w:shd w:val="clear" w:color="auto" w:fill="FFFFFF"/>
        <w:spacing w:line="480" w:lineRule="auto"/>
        <w:textAlignment w:val="baseline"/>
        <w:rPr>
          <w:rFonts w:ascii="Times New Roman" w:eastAsia="Times New Roman" w:hAnsi="Times New Roman" w:cs="Times New Roman"/>
          <w:color w:val="000000"/>
          <w:sz w:val="24"/>
          <w:szCs w:val="24"/>
          <w:lang w:val="en-US"/>
          <w:rPrChange w:id="3963" w:author="Will Taylor Gough" w:date="2020-08-29T17:25:00Z">
            <w:rPr>
              <w:rFonts w:eastAsia="Times New Roman"/>
              <w:color w:val="000000"/>
              <w:sz w:val="24"/>
              <w:szCs w:val="24"/>
              <w:lang w:val="en-US"/>
            </w:rPr>
          </w:rPrChange>
        </w:rPr>
        <w:pPrChange w:id="3964" w:author="Will Taylor Gough" w:date="2020-08-29T17:27:00Z">
          <w:pPr>
            <w:numPr>
              <w:numId w:val="10"/>
            </w:numPr>
            <w:shd w:val="clear" w:color="auto" w:fill="FFFFFF"/>
            <w:spacing w:line="240" w:lineRule="auto"/>
            <w:ind w:left="720" w:hanging="360"/>
            <w:textAlignment w:val="baseline"/>
          </w:pPr>
        </w:pPrChange>
      </w:pPr>
      <w:r w:rsidRPr="00C05B87">
        <w:rPr>
          <w:rFonts w:ascii="Times New Roman" w:eastAsia="Times New Roman" w:hAnsi="Times New Roman" w:cs="Times New Roman"/>
          <w:color w:val="000000"/>
          <w:sz w:val="24"/>
          <w:szCs w:val="24"/>
          <w:shd w:val="clear" w:color="auto" w:fill="FFFFFF"/>
          <w:lang w:val="en-US"/>
          <w:rPrChange w:id="3965" w:author="Will Taylor Gough" w:date="2020-08-29T17:25:00Z">
            <w:rPr>
              <w:rFonts w:eastAsia="Times New Roman"/>
              <w:color w:val="000000"/>
              <w:sz w:val="24"/>
              <w:szCs w:val="24"/>
              <w:shd w:val="clear" w:color="auto" w:fill="FFFFFF"/>
              <w:lang w:val="en-US"/>
            </w:rPr>
          </w:rPrChange>
        </w:rPr>
        <w:t>Goldbogen, J. A., Cade, D. E., Wisniewska, D. M., Potvin, J., Segre, P. S., Savoca, M. S., Hazen, E. L., Czapanskiy, M. F., Kahane-Rapport, S. R., DeRuiter, S. L., Gero, S., Tønnesen, P., Gough, W. T., Hanson, M. B., Holt, M. M., Jensen, F. H., Simon, M., Stimpert, A. K., Arranz, P., Johnston, D. W., Nowacek, D. P., Parks, S. E., Visser, F., Friedlaender, A. S., Tyack, P. L., Madsen, P. T. and Pyenson, N. D. (2019). Why whales are big but not bigger: Physiological drivers and ecological limits in the age of ocean giants</w:t>
      </w:r>
      <w:r w:rsidRPr="00C05B87">
        <w:rPr>
          <w:rFonts w:ascii="Times New Roman" w:eastAsia="Times New Roman" w:hAnsi="Times New Roman" w:cs="Times New Roman"/>
          <w:color w:val="000000"/>
          <w:sz w:val="24"/>
          <w:szCs w:val="24"/>
          <w:lang w:val="en-US"/>
          <w:rPrChange w:id="3966" w:author="Will Taylor Gough" w:date="2020-08-29T17:25:00Z">
            <w:rPr>
              <w:rFonts w:eastAsia="Times New Roman"/>
              <w:color w:val="000000"/>
              <w:sz w:val="24"/>
              <w:szCs w:val="24"/>
              <w:lang w:val="en-US"/>
            </w:rPr>
          </w:rPrChange>
        </w:rPr>
        <w:t xml:space="preserve">. </w:t>
      </w:r>
      <w:r w:rsidRPr="00C05B87">
        <w:rPr>
          <w:rFonts w:ascii="Times New Roman" w:eastAsia="Times New Roman" w:hAnsi="Times New Roman" w:cs="Times New Roman"/>
          <w:i/>
          <w:color w:val="000000"/>
          <w:sz w:val="24"/>
          <w:szCs w:val="24"/>
          <w:lang w:val="en-US"/>
          <w:rPrChange w:id="3967" w:author="Will Taylor Gough" w:date="2020-08-29T17:25:00Z">
            <w:rPr>
              <w:rFonts w:eastAsia="Times New Roman"/>
              <w:i/>
              <w:color w:val="000000"/>
              <w:sz w:val="24"/>
              <w:szCs w:val="24"/>
              <w:lang w:val="en-US"/>
            </w:rPr>
          </w:rPrChange>
        </w:rPr>
        <w:t>Science</w:t>
      </w:r>
      <w:r w:rsidRPr="00C05B87">
        <w:rPr>
          <w:rFonts w:ascii="Times New Roman" w:eastAsia="Times New Roman" w:hAnsi="Times New Roman" w:cs="Times New Roman"/>
          <w:color w:val="000000"/>
          <w:sz w:val="24"/>
          <w:szCs w:val="24"/>
          <w:lang w:val="en-US"/>
          <w:rPrChange w:id="3968" w:author="Will Taylor Gough" w:date="2020-08-29T17:25:00Z">
            <w:rPr>
              <w:rFonts w:eastAsia="Times New Roman"/>
              <w:color w:val="000000"/>
              <w:sz w:val="24"/>
              <w:szCs w:val="24"/>
              <w:lang w:val="en-US"/>
            </w:rPr>
          </w:rPrChange>
        </w:rPr>
        <w:t xml:space="preserve"> </w:t>
      </w:r>
      <w:r w:rsidRPr="00C05B87">
        <w:rPr>
          <w:rFonts w:ascii="Times New Roman" w:hAnsi="Times New Roman" w:cs="Times New Roman"/>
          <w:b/>
          <w:color w:val="000000"/>
          <w:sz w:val="24"/>
          <w:lang w:val="en-US"/>
          <w:rPrChange w:id="3969" w:author="Will Taylor Gough" w:date="2020-08-29T17:25:00Z">
            <w:rPr>
              <w:b/>
              <w:color w:val="000000"/>
              <w:sz w:val="24"/>
              <w:lang w:val="en-US"/>
            </w:rPr>
          </w:rPrChange>
        </w:rPr>
        <w:t>366</w:t>
      </w:r>
      <w:r w:rsidRPr="00C05B87">
        <w:rPr>
          <w:rFonts w:ascii="Times New Roman" w:eastAsia="Times New Roman" w:hAnsi="Times New Roman" w:cs="Times New Roman"/>
          <w:color w:val="000000"/>
          <w:sz w:val="24"/>
          <w:szCs w:val="24"/>
          <w:lang w:val="en-US"/>
          <w:rPrChange w:id="3970" w:author="Will Taylor Gough" w:date="2020-08-29T17:25:00Z">
            <w:rPr>
              <w:rFonts w:eastAsia="Times New Roman"/>
              <w:color w:val="000000"/>
              <w:sz w:val="24"/>
              <w:szCs w:val="24"/>
              <w:lang w:val="en-US"/>
            </w:rPr>
          </w:rPrChange>
        </w:rPr>
        <w:t>: 1367-1372.</w:t>
      </w:r>
    </w:p>
    <w:p w14:paraId="365AD706" w14:textId="662BDCE5" w:rsidR="000D2005" w:rsidRPr="00C05B87" w:rsidRDefault="000D2005" w:rsidP="00C05B87">
      <w:pPr>
        <w:numPr>
          <w:ilvl w:val="0"/>
          <w:numId w:val="10"/>
        </w:numPr>
        <w:shd w:val="clear" w:color="auto" w:fill="FFFFFF"/>
        <w:spacing w:line="480" w:lineRule="auto"/>
        <w:textAlignment w:val="baseline"/>
        <w:rPr>
          <w:rFonts w:ascii="Times New Roman" w:eastAsia="Times New Roman" w:hAnsi="Times New Roman" w:cs="Times New Roman"/>
          <w:color w:val="000000"/>
          <w:sz w:val="24"/>
          <w:szCs w:val="24"/>
          <w:lang w:val="en-US"/>
          <w:rPrChange w:id="3971" w:author="Will Taylor Gough" w:date="2020-08-29T17:25:00Z">
            <w:rPr>
              <w:rFonts w:eastAsia="Times New Roman"/>
              <w:color w:val="000000"/>
              <w:sz w:val="24"/>
              <w:szCs w:val="24"/>
              <w:lang w:val="en-US"/>
            </w:rPr>
          </w:rPrChange>
        </w:rPr>
        <w:pPrChange w:id="3972" w:author="Will Taylor Gough" w:date="2020-08-29T17:27:00Z">
          <w:pPr>
            <w:numPr>
              <w:numId w:val="10"/>
            </w:numPr>
            <w:shd w:val="clear" w:color="auto" w:fill="FFFFFF"/>
            <w:spacing w:line="240" w:lineRule="auto"/>
            <w:ind w:left="720" w:hanging="360"/>
            <w:textAlignment w:val="baseline"/>
          </w:pPr>
        </w:pPrChange>
      </w:pPr>
      <w:r w:rsidRPr="00C05B87">
        <w:rPr>
          <w:rFonts w:ascii="Times New Roman" w:eastAsia="Times New Roman" w:hAnsi="Times New Roman" w:cs="Times New Roman"/>
          <w:color w:val="000000"/>
          <w:sz w:val="24"/>
          <w:szCs w:val="24"/>
          <w:lang w:val="en-US"/>
          <w:rPrChange w:id="3973" w:author="Will Taylor Gough" w:date="2020-08-29T17:25:00Z">
            <w:rPr>
              <w:rFonts w:eastAsia="Times New Roman"/>
              <w:color w:val="000000"/>
              <w:sz w:val="24"/>
              <w:szCs w:val="24"/>
              <w:lang w:val="en-US"/>
            </w:rPr>
          </w:rPrChange>
        </w:rPr>
        <w:t xml:space="preserve">Goldbogen, J. A., Calambokidis, J., Oleson, E., Potvin, J., Pyenson, N. D., Schorr, G., &amp; Shadwick, R. E. (2011). </w:t>
      </w:r>
      <w:ins w:id="3974" w:author="Will Taylor Gough" w:date="2020-08-29T01:16:00Z">
        <w:r w:rsidR="006E2A23" w:rsidRPr="00C05B87">
          <w:rPr>
            <w:rFonts w:ascii="Times New Roman" w:eastAsia="Times New Roman" w:hAnsi="Times New Roman" w:cs="Times New Roman"/>
            <w:color w:val="000000"/>
            <w:sz w:val="24"/>
            <w:szCs w:val="24"/>
            <w:lang w:val="en-US"/>
            <w:rPrChange w:id="3975" w:author="Will Taylor Gough" w:date="2020-08-29T17:25:00Z">
              <w:rPr>
                <w:rFonts w:eastAsia="Times New Roman"/>
                <w:color w:val="000000"/>
                <w:sz w:val="24"/>
                <w:szCs w:val="24"/>
                <w:lang w:val="en-US"/>
              </w:rPr>
            </w:rPrChange>
          </w:rPr>
          <w:t xml:space="preserve">Mechanics, hydrodynamics and energetics of blue whale lunge feeding: efficiency dependence on krill density. </w:t>
        </w:r>
      </w:ins>
      <w:r w:rsidR="00FD44DB" w:rsidRPr="00C05B87">
        <w:rPr>
          <w:rFonts w:ascii="Times New Roman" w:eastAsia="Times New Roman" w:hAnsi="Times New Roman" w:cs="Times New Roman"/>
          <w:i/>
          <w:color w:val="000000"/>
          <w:sz w:val="24"/>
          <w:szCs w:val="24"/>
          <w:lang w:val="en-US"/>
          <w:rPrChange w:id="3976" w:author="Will Taylor Gough" w:date="2020-08-29T17:25:00Z">
            <w:rPr>
              <w:rFonts w:eastAsia="Times New Roman"/>
              <w:i/>
              <w:color w:val="000000"/>
              <w:sz w:val="24"/>
              <w:szCs w:val="24"/>
              <w:lang w:val="en-US"/>
            </w:rPr>
          </w:rPrChange>
        </w:rPr>
        <w:t>J. Exp. Biol.</w:t>
      </w:r>
      <w:r w:rsidRPr="00C05B87">
        <w:rPr>
          <w:rFonts w:ascii="Times New Roman" w:eastAsia="Times New Roman" w:hAnsi="Times New Roman" w:cs="Times New Roman"/>
          <w:color w:val="000000"/>
          <w:sz w:val="24"/>
          <w:szCs w:val="24"/>
          <w:lang w:val="en-US"/>
          <w:rPrChange w:id="3977" w:author="Will Taylor Gough" w:date="2020-08-29T17:25:00Z">
            <w:rPr>
              <w:rFonts w:eastAsia="Times New Roman"/>
              <w:color w:val="000000"/>
              <w:sz w:val="24"/>
              <w:szCs w:val="24"/>
              <w:lang w:val="en-US"/>
            </w:rPr>
          </w:rPrChange>
        </w:rPr>
        <w:t xml:space="preserve"> </w:t>
      </w:r>
      <w:r w:rsidRPr="00C05B87">
        <w:rPr>
          <w:rFonts w:ascii="Times New Roman" w:hAnsi="Times New Roman" w:cs="Times New Roman"/>
          <w:b/>
          <w:color w:val="000000"/>
          <w:sz w:val="24"/>
          <w:lang w:val="en-US"/>
          <w:rPrChange w:id="3978" w:author="Will Taylor Gough" w:date="2020-08-29T17:25:00Z">
            <w:rPr>
              <w:b/>
              <w:color w:val="000000"/>
              <w:sz w:val="24"/>
              <w:lang w:val="en-US"/>
            </w:rPr>
          </w:rPrChange>
        </w:rPr>
        <w:t>214</w:t>
      </w:r>
      <w:r w:rsidRPr="00C05B87">
        <w:rPr>
          <w:rFonts w:ascii="Times New Roman" w:eastAsia="Times New Roman" w:hAnsi="Times New Roman" w:cs="Times New Roman"/>
          <w:color w:val="000000"/>
          <w:sz w:val="24"/>
          <w:szCs w:val="24"/>
          <w:lang w:val="en-US"/>
          <w:rPrChange w:id="3979" w:author="Will Taylor Gough" w:date="2020-08-29T17:25:00Z">
            <w:rPr>
              <w:rFonts w:eastAsia="Times New Roman"/>
              <w:color w:val="000000"/>
              <w:sz w:val="24"/>
              <w:szCs w:val="24"/>
              <w:lang w:val="en-US"/>
            </w:rPr>
          </w:rPrChange>
        </w:rPr>
        <w:t>: 121-146.</w:t>
      </w:r>
    </w:p>
    <w:p w14:paraId="55F7CC42" w14:textId="77777777" w:rsidR="000F4DE0" w:rsidRPr="00C05B87" w:rsidRDefault="000F4DE0" w:rsidP="00C05B87">
      <w:pPr>
        <w:numPr>
          <w:ilvl w:val="0"/>
          <w:numId w:val="10"/>
        </w:numPr>
        <w:spacing w:line="480" w:lineRule="auto"/>
        <w:textAlignment w:val="baseline"/>
        <w:rPr>
          <w:rFonts w:ascii="Times New Roman" w:eastAsia="Times New Roman" w:hAnsi="Times New Roman" w:cs="Times New Roman"/>
          <w:color w:val="000000"/>
          <w:sz w:val="24"/>
          <w:szCs w:val="24"/>
          <w:lang w:val="en-US"/>
          <w:rPrChange w:id="3980" w:author="Will Taylor Gough" w:date="2020-08-29T17:25:00Z">
            <w:rPr>
              <w:rFonts w:eastAsia="Times New Roman"/>
              <w:color w:val="000000"/>
              <w:sz w:val="24"/>
              <w:szCs w:val="24"/>
              <w:lang w:val="en-US"/>
            </w:rPr>
          </w:rPrChange>
        </w:rPr>
        <w:pPrChange w:id="3981" w:author="Will Taylor Gough" w:date="2020-08-29T17:27:00Z">
          <w:pPr>
            <w:numPr>
              <w:numId w:val="10"/>
            </w:numPr>
            <w:spacing w:line="240" w:lineRule="auto"/>
            <w:ind w:left="720" w:hanging="360"/>
            <w:textAlignment w:val="baseline"/>
          </w:pPr>
        </w:pPrChange>
      </w:pPr>
      <w:r w:rsidRPr="00C05B87">
        <w:rPr>
          <w:rFonts w:ascii="Times New Roman" w:eastAsia="Times New Roman" w:hAnsi="Times New Roman" w:cs="Times New Roman"/>
          <w:color w:val="000000"/>
          <w:sz w:val="24"/>
          <w:szCs w:val="24"/>
          <w:shd w:val="clear" w:color="auto" w:fill="FFFFFF"/>
          <w:lang w:val="en-US"/>
          <w:rPrChange w:id="3982" w:author="Will Taylor Gough" w:date="2020-08-29T17:25:00Z">
            <w:rPr>
              <w:rFonts w:eastAsia="Times New Roman"/>
              <w:color w:val="000000"/>
              <w:sz w:val="24"/>
              <w:szCs w:val="24"/>
              <w:shd w:val="clear" w:color="auto" w:fill="FFFFFF"/>
              <w:lang w:val="en-US"/>
            </w:rPr>
          </w:rPrChange>
        </w:rPr>
        <w:t>Gough, W. T., Segre, P. S., Bierlich, K. C., Cade, D. E., Potvin, J., Fish, F. E., Dale, J., di Clemente, J., Friedlaender A. S., Johnston D. W., Kahane-Rapport, S. R., Kennedy, J., Long J. H., Oudejans, M., Penry, G., Savoca, M. S., Simon, M., Videsen, S. K. A., Visser, F., Wiley, D. N. and Goldbogen, J. A. (2019)</w:t>
      </w:r>
      <w:r w:rsidR="00FD44DB" w:rsidRPr="00C05B87">
        <w:rPr>
          <w:rFonts w:ascii="Times New Roman" w:eastAsia="Times New Roman" w:hAnsi="Times New Roman" w:cs="Times New Roman"/>
          <w:color w:val="000000"/>
          <w:sz w:val="24"/>
          <w:szCs w:val="24"/>
          <w:shd w:val="clear" w:color="auto" w:fill="FFFFFF"/>
          <w:lang w:val="en-US"/>
          <w:rPrChange w:id="3983" w:author="Will Taylor Gough" w:date="2020-08-29T17:25:00Z">
            <w:rPr>
              <w:rFonts w:eastAsia="Times New Roman"/>
              <w:color w:val="000000"/>
              <w:sz w:val="24"/>
              <w:szCs w:val="24"/>
              <w:shd w:val="clear" w:color="auto" w:fill="FFFFFF"/>
              <w:lang w:val="en-US"/>
            </w:rPr>
          </w:rPrChange>
        </w:rPr>
        <w:t>.</w:t>
      </w:r>
      <w:r w:rsidRPr="00C05B87">
        <w:rPr>
          <w:rFonts w:ascii="Times New Roman" w:eastAsia="Times New Roman" w:hAnsi="Times New Roman" w:cs="Times New Roman"/>
          <w:i/>
          <w:iCs/>
          <w:color w:val="000000"/>
          <w:sz w:val="24"/>
          <w:szCs w:val="24"/>
          <w:shd w:val="clear" w:color="auto" w:fill="FFFFFF"/>
          <w:lang w:val="en-US"/>
          <w:rPrChange w:id="3984" w:author="Will Taylor Gough" w:date="2020-08-29T17:25:00Z">
            <w:rPr>
              <w:rFonts w:eastAsia="Times New Roman"/>
              <w:i/>
              <w:iCs/>
              <w:color w:val="000000"/>
              <w:sz w:val="24"/>
              <w:szCs w:val="24"/>
              <w:shd w:val="clear" w:color="auto" w:fill="FFFFFF"/>
              <w:lang w:val="en-US"/>
            </w:rPr>
          </w:rPrChange>
        </w:rPr>
        <w:t> </w:t>
      </w:r>
      <w:r w:rsidRPr="00C05B87">
        <w:rPr>
          <w:rFonts w:ascii="Times New Roman" w:eastAsia="Times New Roman" w:hAnsi="Times New Roman" w:cs="Times New Roman"/>
          <w:color w:val="000000"/>
          <w:sz w:val="24"/>
          <w:szCs w:val="24"/>
          <w:shd w:val="clear" w:color="auto" w:fill="FFFFFF"/>
          <w:lang w:val="en-US"/>
          <w:rPrChange w:id="3985" w:author="Will Taylor Gough" w:date="2020-08-29T17:25:00Z">
            <w:rPr>
              <w:rFonts w:eastAsia="Times New Roman"/>
              <w:color w:val="000000"/>
              <w:sz w:val="24"/>
              <w:szCs w:val="24"/>
              <w:shd w:val="clear" w:color="auto" w:fill="FFFFFF"/>
              <w:lang w:val="en-US"/>
            </w:rPr>
          </w:rPrChange>
        </w:rPr>
        <w:t>Scaling of swimming performance in the largest animals. </w:t>
      </w:r>
      <w:r w:rsidRPr="00C05B87">
        <w:rPr>
          <w:rFonts w:ascii="Times New Roman" w:eastAsia="Times New Roman" w:hAnsi="Times New Roman" w:cs="Times New Roman"/>
          <w:i/>
          <w:iCs/>
          <w:color w:val="000000"/>
          <w:sz w:val="24"/>
          <w:szCs w:val="24"/>
          <w:shd w:val="clear" w:color="auto" w:fill="FFFFFF"/>
          <w:lang w:val="en-US"/>
          <w:rPrChange w:id="3986" w:author="Will Taylor Gough" w:date="2020-08-29T17:25:00Z">
            <w:rPr>
              <w:rFonts w:eastAsia="Times New Roman"/>
              <w:i/>
              <w:iCs/>
              <w:color w:val="000000"/>
              <w:sz w:val="24"/>
              <w:szCs w:val="24"/>
              <w:shd w:val="clear" w:color="auto" w:fill="FFFFFF"/>
              <w:lang w:val="en-US"/>
            </w:rPr>
          </w:rPrChange>
        </w:rPr>
        <w:t>J. Exp. Biol.</w:t>
      </w:r>
      <w:r w:rsidRPr="00C05B87">
        <w:rPr>
          <w:rFonts w:ascii="Times New Roman" w:eastAsia="Times New Roman" w:hAnsi="Times New Roman" w:cs="Times New Roman"/>
          <w:color w:val="000000"/>
          <w:sz w:val="24"/>
          <w:szCs w:val="24"/>
          <w:shd w:val="clear" w:color="auto" w:fill="FFFFFF"/>
          <w:lang w:val="en-US"/>
          <w:rPrChange w:id="3987" w:author="Will Taylor Gough" w:date="2020-08-29T17:25:00Z">
            <w:rPr>
              <w:rFonts w:eastAsia="Times New Roman"/>
              <w:color w:val="000000"/>
              <w:sz w:val="24"/>
              <w:szCs w:val="24"/>
              <w:shd w:val="clear" w:color="auto" w:fill="FFFFFF"/>
              <w:lang w:val="en-US"/>
            </w:rPr>
          </w:rPrChange>
        </w:rPr>
        <w:t xml:space="preserve"> </w:t>
      </w:r>
      <w:r w:rsidRPr="00C05B87">
        <w:rPr>
          <w:rFonts w:ascii="Times New Roman" w:eastAsia="Times New Roman" w:hAnsi="Times New Roman" w:cs="Times New Roman"/>
          <w:b/>
          <w:bCs/>
          <w:color w:val="000000"/>
          <w:sz w:val="24"/>
          <w:szCs w:val="24"/>
          <w:shd w:val="clear" w:color="auto" w:fill="FFFFFF"/>
          <w:lang w:val="en-US"/>
          <w:rPrChange w:id="3988" w:author="Will Taylor Gough" w:date="2020-08-29T17:25:00Z">
            <w:rPr>
              <w:rFonts w:eastAsia="Times New Roman"/>
              <w:b/>
              <w:bCs/>
              <w:color w:val="000000"/>
              <w:sz w:val="24"/>
              <w:szCs w:val="24"/>
              <w:shd w:val="clear" w:color="auto" w:fill="FFFFFF"/>
              <w:lang w:val="en-US"/>
            </w:rPr>
          </w:rPrChange>
        </w:rPr>
        <w:t>222</w:t>
      </w:r>
      <w:r w:rsidRPr="00C05B87">
        <w:rPr>
          <w:rFonts w:ascii="Times New Roman" w:eastAsia="Times New Roman" w:hAnsi="Times New Roman" w:cs="Times New Roman"/>
          <w:color w:val="000000"/>
          <w:sz w:val="24"/>
          <w:szCs w:val="24"/>
          <w:shd w:val="clear" w:color="auto" w:fill="FFFFFF"/>
          <w:lang w:val="en-US"/>
          <w:rPrChange w:id="3989" w:author="Will Taylor Gough" w:date="2020-08-29T17:25:00Z">
            <w:rPr>
              <w:rFonts w:eastAsia="Times New Roman"/>
              <w:color w:val="000000"/>
              <w:sz w:val="24"/>
              <w:szCs w:val="24"/>
              <w:shd w:val="clear" w:color="auto" w:fill="FFFFFF"/>
              <w:lang w:val="en-US"/>
            </w:rPr>
          </w:rPrChange>
        </w:rPr>
        <w:t>: jeb204172.</w:t>
      </w:r>
    </w:p>
    <w:p w14:paraId="1E63D9F8" w14:textId="77777777" w:rsidR="000F4DE0" w:rsidRPr="00C05B87" w:rsidRDefault="000F4DE0" w:rsidP="00C05B87">
      <w:pPr>
        <w:numPr>
          <w:ilvl w:val="0"/>
          <w:numId w:val="10"/>
        </w:numPr>
        <w:spacing w:line="480" w:lineRule="auto"/>
        <w:textAlignment w:val="baseline"/>
        <w:rPr>
          <w:rFonts w:ascii="Times New Roman" w:eastAsia="Times New Roman" w:hAnsi="Times New Roman" w:cs="Times New Roman"/>
          <w:color w:val="000000"/>
          <w:sz w:val="24"/>
          <w:szCs w:val="24"/>
          <w:lang w:val="en-US"/>
          <w:rPrChange w:id="3990" w:author="Will Taylor Gough" w:date="2020-08-29T17:25:00Z">
            <w:rPr>
              <w:rFonts w:eastAsia="Times New Roman"/>
              <w:color w:val="000000"/>
              <w:sz w:val="24"/>
              <w:szCs w:val="24"/>
              <w:lang w:val="en-US"/>
            </w:rPr>
          </w:rPrChange>
        </w:rPr>
        <w:pPrChange w:id="3991" w:author="Will Taylor Gough" w:date="2020-08-29T17:27:00Z">
          <w:pPr>
            <w:numPr>
              <w:numId w:val="10"/>
            </w:numPr>
            <w:spacing w:line="240" w:lineRule="auto"/>
            <w:ind w:left="720" w:hanging="360"/>
            <w:textAlignment w:val="baseline"/>
          </w:pPr>
        </w:pPrChange>
      </w:pPr>
      <w:r w:rsidRPr="00C05B87">
        <w:rPr>
          <w:rFonts w:ascii="Times New Roman" w:eastAsia="Times New Roman" w:hAnsi="Times New Roman" w:cs="Times New Roman"/>
          <w:color w:val="000000"/>
          <w:sz w:val="24"/>
          <w:szCs w:val="24"/>
          <w:shd w:val="clear" w:color="auto" w:fill="FFFFFF"/>
          <w:lang w:val="en-US"/>
          <w:rPrChange w:id="3992" w:author="Will Taylor Gough" w:date="2020-08-29T17:25:00Z">
            <w:rPr>
              <w:rFonts w:eastAsia="Times New Roman"/>
              <w:color w:val="000000"/>
              <w:sz w:val="24"/>
              <w:szCs w:val="24"/>
              <w:shd w:val="clear" w:color="auto" w:fill="FFFFFF"/>
              <w:lang w:val="en-US"/>
            </w:rPr>
          </w:rPrChange>
        </w:rPr>
        <w:t xml:space="preserve">Hill, A. V. (1950). The dimensions of animals and their muscular dynamics. </w:t>
      </w:r>
      <w:r w:rsidRPr="00C05B87">
        <w:rPr>
          <w:rFonts w:ascii="Times New Roman" w:eastAsia="Times New Roman" w:hAnsi="Times New Roman" w:cs="Times New Roman"/>
          <w:i/>
          <w:color w:val="000000"/>
          <w:sz w:val="24"/>
          <w:szCs w:val="24"/>
          <w:shd w:val="clear" w:color="auto" w:fill="FFFFFF"/>
          <w:lang w:val="en-US"/>
          <w:rPrChange w:id="3993" w:author="Will Taylor Gough" w:date="2020-08-29T17:25:00Z">
            <w:rPr>
              <w:rFonts w:eastAsia="Times New Roman"/>
              <w:i/>
              <w:color w:val="000000"/>
              <w:sz w:val="24"/>
              <w:szCs w:val="24"/>
              <w:shd w:val="clear" w:color="auto" w:fill="FFFFFF"/>
              <w:lang w:val="en-US"/>
            </w:rPr>
          </w:rPrChange>
        </w:rPr>
        <w:t>Sci. Prog</w:t>
      </w:r>
      <w:r w:rsidRPr="00C05B87">
        <w:rPr>
          <w:rFonts w:ascii="Times New Roman" w:eastAsia="Times New Roman" w:hAnsi="Times New Roman" w:cs="Times New Roman"/>
          <w:color w:val="000000"/>
          <w:sz w:val="24"/>
          <w:szCs w:val="24"/>
          <w:shd w:val="clear" w:color="auto" w:fill="FFFFFF"/>
          <w:lang w:val="en-US"/>
          <w:rPrChange w:id="3994" w:author="Will Taylor Gough" w:date="2020-08-29T17:25:00Z">
            <w:rPr>
              <w:rFonts w:eastAsia="Times New Roman"/>
              <w:color w:val="000000"/>
              <w:sz w:val="24"/>
              <w:szCs w:val="24"/>
              <w:shd w:val="clear" w:color="auto" w:fill="FFFFFF"/>
              <w:lang w:val="en-US"/>
            </w:rPr>
          </w:rPrChange>
        </w:rPr>
        <w:t xml:space="preserve">. </w:t>
      </w:r>
      <w:r w:rsidRPr="00C05B87">
        <w:rPr>
          <w:rFonts w:ascii="Times New Roman" w:eastAsia="Times New Roman" w:hAnsi="Times New Roman" w:cs="Times New Roman"/>
          <w:b/>
          <w:color w:val="000000"/>
          <w:sz w:val="24"/>
          <w:szCs w:val="24"/>
          <w:shd w:val="clear" w:color="auto" w:fill="FFFFFF"/>
          <w:lang w:val="en-US"/>
          <w:rPrChange w:id="3995" w:author="Will Taylor Gough" w:date="2020-08-29T17:25:00Z">
            <w:rPr>
              <w:rFonts w:eastAsia="Times New Roman"/>
              <w:b/>
              <w:color w:val="000000"/>
              <w:sz w:val="24"/>
              <w:szCs w:val="24"/>
              <w:shd w:val="clear" w:color="auto" w:fill="FFFFFF"/>
              <w:lang w:val="en-US"/>
            </w:rPr>
          </w:rPrChange>
        </w:rPr>
        <w:t>38</w:t>
      </w:r>
      <w:r w:rsidRPr="00C05B87">
        <w:rPr>
          <w:rFonts w:ascii="Times New Roman" w:eastAsia="Times New Roman" w:hAnsi="Times New Roman" w:cs="Times New Roman"/>
          <w:color w:val="000000"/>
          <w:sz w:val="24"/>
          <w:szCs w:val="24"/>
          <w:shd w:val="clear" w:color="auto" w:fill="FFFFFF"/>
          <w:lang w:val="en-US"/>
          <w:rPrChange w:id="3996" w:author="Will Taylor Gough" w:date="2020-08-29T17:25:00Z">
            <w:rPr>
              <w:rFonts w:eastAsia="Times New Roman"/>
              <w:color w:val="000000"/>
              <w:sz w:val="24"/>
              <w:szCs w:val="24"/>
              <w:shd w:val="clear" w:color="auto" w:fill="FFFFFF"/>
              <w:lang w:val="en-US"/>
            </w:rPr>
          </w:rPrChange>
        </w:rPr>
        <w:t xml:space="preserve">: 209-230. </w:t>
      </w:r>
    </w:p>
    <w:p w14:paraId="77ADB856" w14:textId="77777777" w:rsidR="000F4DE0" w:rsidRPr="00C05B87" w:rsidRDefault="000F4DE0" w:rsidP="00C05B87">
      <w:pPr>
        <w:numPr>
          <w:ilvl w:val="0"/>
          <w:numId w:val="10"/>
        </w:numPr>
        <w:spacing w:line="480" w:lineRule="auto"/>
        <w:textAlignment w:val="baseline"/>
        <w:rPr>
          <w:rFonts w:ascii="Times New Roman" w:eastAsia="Times New Roman" w:hAnsi="Times New Roman" w:cs="Times New Roman"/>
          <w:color w:val="000000"/>
          <w:sz w:val="24"/>
          <w:szCs w:val="24"/>
          <w:lang w:val="en-US"/>
          <w:rPrChange w:id="3997" w:author="Will Taylor Gough" w:date="2020-08-29T17:25:00Z">
            <w:rPr>
              <w:rFonts w:eastAsia="Times New Roman"/>
              <w:color w:val="000000"/>
              <w:sz w:val="24"/>
              <w:szCs w:val="24"/>
              <w:lang w:val="en-US"/>
            </w:rPr>
          </w:rPrChange>
        </w:rPr>
        <w:pPrChange w:id="3998" w:author="Will Taylor Gough" w:date="2020-08-29T17:27:00Z">
          <w:pPr>
            <w:numPr>
              <w:numId w:val="10"/>
            </w:numPr>
            <w:spacing w:line="240" w:lineRule="auto"/>
            <w:ind w:left="720" w:hanging="360"/>
            <w:textAlignment w:val="baseline"/>
          </w:pPr>
        </w:pPrChange>
      </w:pPr>
      <w:r w:rsidRPr="00C05B87">
        <w:rPr>
          <w:rFonts w:ascii="Times New Roman" w:eastAsia="Times New Roman" w:hAnsi="Times New Roman" w:cs="Times New Roman"/>
          <w:color w:val="000000"/>
          <w:sz w:val="24"/>
          <w:szCs w:val="24"/>
          <w:shd w:val="clear" w:color="auto" w:fill="FFFFFF"/>
          <w:lang w:val="en-US"/>
          <w:rPrChange w:id="3999" w:author="Will Taylor Gough" w:date="2020-08-29T17:25:00Z">
            <w:rPr>
              <w:rFonts w:eastAsia="Times New Roman"/>
              <w:color w:val="000000"/>
              <w:sz w:val="24"/>
              <w:szCs w:val="24"/>
              <w:shd w:val="clear" w:color="auto" w:fill="FFFFFF"/>
              <w:lang w:val="en-US"/>
            </w:rPr>
          </w:rPrChange>
        </w:rPr>
        <w:t xml:space="preserve">Hirt, M. R., Jetz, W., Rall, B. C. and Brose, U. (2017). A general scaling law reveals why largest animals are not the fastest. </w:t>
      </w:r>
      <w:r w:rsidRPr="00C05B87">
        <w:rPr>
          <w:rFonts w:ascii="Times New Roman" w:eastAsia="Times New Roman" w:hAnsi="Times New Roman" w:cs="Times New Roman"/>
          <w:i/>
          <w:color w:val="000000"/>
          <w:sz w:val="24"/>
          <w:szCs w:val="24"/>
          <w:shd w:val="clear" w:color="auto" w:fill="FFFFFF"/>
          <w:lang w:val="en-US"/>
          <w:rPrChange w:id="4000" w:author="Will Taylor Gough" w:date="2020-08-29T17:25:00Z">
            <w:rPr>
              <w:rFonts w:eastAsia="Times New Roman"/>
              <w:i/>
              <w:color w:val="000000"/>
              <w:sz w:val="24"/>
              <w:szCs w:val="24"/>
              <w:shd w:val="clear" w:color="auto" w:fill="FFFFFF"/>
              <w:lang w:val="en-US"/>
            </w:rPr>
          </w:rPrChange>
        </w:rPr>
        <w:t>Nat. Ecol. Evol</w:t>
      </w:r>
      <w:r w:rsidRPr="00C05B87">
        <w:rPr>
          <w:rFonts w:ascii="Times New Roman" w:eastAsia="Times New Roman" w:hAnsi="Times New Roman" w:cs="Times New Roman"/>
          <w:color w:val="000000"/>
          <w:sz w:val="24"/>
          <w:szCs w:val="24"/>
          <w:shd w:val="clear" w:color="auto" w:fill="FFFFFF"/>
          <w:lang w:val="en-US"/>
          <w:rPrChange w:id="4001" w:author="Will Taylor Gough" w:date="2020-08-29T17:25:00Z">
            <w:rPr>
              <w:rFonts w:eastAsia="Times New Roman"/>
              <w:color w:val="000000"/>
              <w:sz w:val="24"/>
              <w:szCs w:val="24"/>
              <w:shd w:val="clear" w:color="auto" w:fill="FFFFFF"/>
              <w:lang w:val="en-US"/>
            </w:rPr>
          </w:rPrChange>
        </w:rPr>
        <w:t xml:space="preserve">. </w:t>
      </w:r>
      <w:r w:rsidRPr="00C05B87">
        <w:rPr>
          <w:rFonts w:ascii="Times New Roman" w:eastAsia="Times New Roman" w:hAnsi="Times New Roman" w:cs="Times New Roman"/>
          <w:b/>
          <w:color w:val="000000"/>
          <w:sz w:val="24"/>
          <w:szCs w:val="24"/>
          <w:shd w:val="clear" w:color="auto" w:fill="FFFFFF"/>
          <w:lang w:val="en-US"/>
          <w:rPrChange w:id="4002" w:author="Will Taylor Gough" w:date="2020-08-29T17:25:00Z">
            <w:rPr>
              <w:rFonts w:eastAsia="Times New Roman"/>
              <w:b/>
              <w:color w:val="000000"/>
              <w:sz w:val="24"/>
              <w:szCs w:val="24"/>
              <w:shd w:val="clear" w:color="auto" w:fill="FFFFFF"/>
              <w:lang w:val="en-US"/>
            </w:rPr>
          </w:rPrChange>
        </w:rPr>
        <w:t>1</w:t>
      </w:r>
      <w:r w:rsidRPr="00C05B87">
        <w:rPr>
          <w:rFonts w:ascii="Times New Roman" w:eastAsia="Times New Roman" w:hAnsi="Times New Roman" w:cs="Times New Roman"/>
          <w:color w:val="000000"/>
          <w:sz w:val="24"/>
          <w:szCs w:val="24"/>
          <w:shd w:val="clear" w:color="auto" w:fill="FFFFFF"/>
          <w:lang w:val="en-US"/>
          <w:rPrChange w:id="4003" w:author="Will Taylor Gough" w:date="2020-08-29T17:25:00Z">
            <w:rPr>
              <w:rFonts w:eastAsia="Times New Roman"/>
              <w:color w:val="000000"/>
              <w:sz w:val="24"/>
              <w:szCs w:val="24"/>
              <w:shd w:val="clear" w:color="auto" w:fill="FFFFFF"/>
              <w:lang w:val="en-US"/>
            </w:rPr>
          </w:rPrChange>
        </w:rPr>
        <w:t xml:space="preserve">: 1116-1122. </w:t>
      </w:r>
    </w:p>
    <w:p w14:paraId="5E85B2C0" w14:textId="77777777" w:rsidR="000F4DE0" w:rsidRPr="00C05B87" w:rsidRDefault="000F4DE0" w:rsidP="00C05B87">
      <w:pPr>
        <w:numPr>
          <w:ilvl w:val="0"/>
          <w:numId w:val="10"/>
        </w:numPr>
        <w:spacing w:line="480" w:lineRule="auto"/>
        <w:textAlignment w:val="baseline"/>
        <w:rPr>
          <w:rFonts w:ascii="Times New Roman" w:eastAsia="Times New Roman" w:hAnsi="Times New Roman" w:cs="Times New Roman"/>
          <w:color w:val="000000"/>
          <w:sz w:val="24"/>
          <w:szCs w:val="24"/>
          <w:lang w:val="en-US"/>
          <w:rPrChange w:id="4004" w:author="Will Taylor Gough" w:date="2020-08-29T17:25:00Z">
            <w:rPr>
              <w:rFonts w:eastAsia="Times New Roman"/>
              <w:color w:val="000000"/>
              <w:sz w:val="24"/>
              <w:szCs w:val="24"/>
              <w:lang w:val="en-US"/>
            </w:rPr>
          </w:rPrChange>
        </w:rPr>
        <w:pPrChange w:id="4005" w:author="Will Taylor Gough" w:date="2020-08-29T17:27:00Z">
          <w:pPr>
            <w:numPr>
              <w:numId w:val="10"/>
            </w:numPr>
            <w:spacing w:line="240" w:lineRule="auto"/>
            <w:ind w:left="720" w:hanging="360"/>
            <w:textAlignment w:val="baseline"/>
          </w:pPr>
        </w:pPrChange>
      </w:pPr>
      <w:r w:rsidRPr="00C05B87">
        <w:rPr>
          <w:rFonts w:ascii="Times New Roman" w:eastAsia="Times New Roman" w:hAnsi="Times New Roman" w:cs="Times New Roman"/>
          <w:color w:val="000000"/>
          <w:sz w:val="24"/>
          <w:szCs w:val="24"/>
          <w:shd w:val="clear" w:color="auto" w:fill="FFFFFF"/>
          <w:lang w:val="en-US"/>
          <w:rPrChange w:id="4006" w:author="Will Taylor Gough" w:date="2020-08-29T17:25:00Z">
            <w:rPr>
              <w:rFonts w:eastAsia="Times New Roman"/>
              <w:color w:val="000000"/>
              <w:sz w:val="24"/>
              <w:szCs w:val="24"/>
              <w:shd w:val="clear" w:color="auto" w:fill="FFFFFF"/>
              <w:lang w:val="en-US"/>
            </w:rPr>
          </w:rPrChange>
        </w:rPr>
        <w:t>Hoerner, S. F. (1965). Fluid dynamic drag. Published by author, Midland Park, NJ.</w:t>
      </w:r>
    </w:p>
    <w:p w14:paraId="4A27652A" w14:textId="77777777" w:rsidR="000F4DE0" w:rsidRPr="00C05B87" w:rsidRDefault="000F4DE0" w:rsidP="00C05B87">
      <w:pPr>
        <w:numPr>
          <w:ilvl w:val="0"/>
          <w:numId w:val="10"/>
        </w:numPr>
        <w:spacing w:line="480" w:lineRule="auto"/>
        <w:textAlignment w:val="baseline"/>
        <w:rPr>
          <w:rFonts w:ascii="Times New Roman" w:eastAsia="Times New Roman" w:hAnsi="Times New Roman" w:cs="Times New Roman"/>
          <w:color w:val="000000"/>
          <w:sz w:val="24"/>
          <w:szCs w:val="24"/>
          <w:lang w:val="en-US"/>
          <w:rPrChange w:id="4007" w:author="Will Taylor Gough" w:date="2020-08-29T17:25:00Z">
            <w:rPr>
              <w:rFonts w:eastAsia="Times New Roman"/>
              <w:color w:val="000000"/>
              <w:sz w:val="24"/>
              <w:szCs w:val="24"/>
              <w:lang w:val="en-US"/>
            </w:rPr>
          </w:rPrChange>
        </w:rPr>
        <w:pPrChange w:id="4008" w:author="Will Taylor Gough" w:date="2020-08-29T17:27:00Z">
          <w:pPr>
            <w:numPr>
              <w:numId w:val="10"/>
            </w:numPr>
            <w:spacing w:line="240" w:lineRule="auto"/>
            <w:ind w:left="720" w:hanging="360"/>
            <w:textAlignment w:val="baseline"/>
          </w:pPr>
        </w:pPrChange>
      </w:pPr>
      <w:r w:rsidRPr="00C05B87">
        <w:rPr>
          <w:rFonts w:ascii="Times New Roman" w:eastAsia="Times New Roman" w:hAnsi="Times New Roman" w:cs="Times New Roman"/>
          <w:color w:val="000000"/>
          <w:sz w:val="24"/>
          <w:szCs w:val="24"/>
          <w:shd w:val="clear" w:color="auto" w:fill="FFFFFF"/>
          <w:lang w:val="en-US"/>
          <w:rPrChange w:id="4009" w:author="Will Taylor Gough" w:date="2020-08-29T17:25:00Z">
            <w:rPr>
              <w:rFonts w:eastAsia="Times New Roman"/>
              <w:color w:val="000000"/>
              <w:sz w:val="24"/>
              <w:szCs w:val="24"/>
              <w:shd w:val="clear" w:color="auto" w:fill="FFFFFF"/>
              <w:lang w:val="en-US"/>
            </w:rPr>
          </w:rPrChange>
        </w:rPr>
        <w:t>Hoyt, D. F. and Taylor, C. R. (1981). Gait and the energetics of locomotion in horses</w:t>
      </w:r>
      <w:r w:rsidR="00FD44DB" w:rsidRPr="00C05B87">
        <w:rPr>
          <w:rFonts w:ascii="Times New Roman" w:eastAsia="Times New Roman" w:hAnsi="Times New Roman" w:cs="Times New Roman"/>
          <w:color w:val="000000"/>
          <w:sz w:val="24"/>
          <w:szCs w:val="24"/>
          <w:shd w:val="clear" w:color="auto" w:fill="FFFFFF"/>
          <w:lang w:val="en-US"/>
          <w:rPrChange w:id="4010" w:author="Will Taylor Gough" w:date="2020-08-29T17:25:00Z">
            <w:rPr>
              <w:rFonts w:eastAsia="Times New Roman"/>
              <w:color w:val="000000"/>
              <w:sz w:val="24"/>
              <w:szCs w:val="24"/>
              <w:shd w:val="clear" w:color="auto" w:fill="FFFFFF"/>
              <w:lang w:val="en-US"/>
            </w:rPr>
          </w:rPrChange>
        </w:rPr>
        <w:t>.</w:t>
      </w:r>
      <w:r w:rsidRPr="00C05B87">
        <w:rPr>
          <w:rFonts w:ascii="Times New Roman" w:eastAsia="Times New Roman" w:hAnsi="Times New Roman" w:cs="Times New Roman"/>
          <w:color w:val="000000"/>
          <w:sz w:val="24"/>
          <w:szCs w:val="24"/>
          <w:shd w:val="clear" w:color="auto" w:fill="FFFFFF"/>
          <w:lang w:val="en-US"/>
          <w:rPrChange w:id="4011" w:author="Will Taylor Gough" w:date="2020-08-29T17:25:00Z">
            <w:rPr>
              <w:rFonts w:eastAsia="Times New Roman"/>
              <w:color w:val="000000"/>
              <w:sz w:val="24"/>
              <w:szCs w:val="24"/>
              <w:shd w:val="clear" w:color="auto" w:fill="FFFFFF"/>
              <w:lang w:val="en-US"/>
            </w:rPr>
          </w:rPrChange>
        </w:rPr>
        <w:t xml:space="preserve"> </w:t>
      </w:r>
      <w:r w:rsidRPr="00C05B87">
        <w:rPr>
          <w:rFonts w:ascii="Times New Roman" w:hAnsi="Times New Roman" w:cs="Times New Roman"/>
          <w:i/>
          <w:color w:val="000000"/>
          <w:sz w:val="24"/>
          <w:szCs w:val="24"/>
          <w:shd w:val="clear" w:color="auto" w:fill="FFFFFF"/>
          <w:lang w:val="en-US"/>
          <w:rPrChange w:id="4012" w:author="Will Taylor Gough" w:date="2020-08-29T17:25:00Z">
            <w:rPr>
              <w:i/>
              <w:color w:val="000000"/>
              <w:sz w:val="24"/>
              <w:shd w:val="clear" w:color="auto" w:fill="FFFFFF"/>
              <w:lang w:val="en-US"/>
            </w:rPr>
          </w:rPrChange>
        </w:rPr>
        <w:t>Nature</w:t>
      </w:r>
      <w:r w:rsidRPr="00C05B87">
        <w:rPr>
          <w:rFonts w:ascii="Times New Roman" w:eastAsia="Times New Roman" w:hAnsi="Times New Roman" w:cs="Times New Roman"/>
          <w:color w:val="000000"/>
          <w:sz w:val="24"/>
          <w:szCs w:val="24"/>
          <w:shd w:val="clear" w:color="auto" w:fill="FFFFFF"/>
          <w:lang w:val="en-US"/>
          <w:rPrChange w:id="4013" w:author="Will Taylor Gough" w:date="2020-08-29T17:25:00Z">
            <w:rPr>
              <w:rFonts w:eastAsia="Times New Roman"/>
              <w:color w:val="000000"/>
              <w:sz w:val="24"/>
              <w:szCs w:val="24"/>
              <w:shd w:val="clear" w:color="auto" w:fill="FFFFFF"/>
              <w:lang w:val="en-US"/>
            </w:rPr>
          </w:rPrChange>
        </w:rPr>
        <w:t xml:space="preserve"> </w:t>
      </w:r>
      <w:r w:rsidRPr="00C05B87">
        <w:rPr>
          <w:rFonts w:ascii="Times New Roman" w:hAnsi="Times New Roman" w:cs="Times New Roman"/>
          <w:b/>
          <w:color w:val="000000"/>
          <w:sz w:val="24"/>
          <w:szCs w:val="24"/>
          <w:shd w:val="clear" w:color="auto" w:fill="FFFFFF"/>
          <w:lang w:val="en-US"/>
          <w:rPrChange w:id="4014" w:author="Will Taylor Gough" w:date="2020-08-29T17:25:00Z">
            <w:rPr>
              <w:b/>
              <w:color w:val="000000"/>
              <w:sz w:val="24"/>
              <w:shd w:val="clear" w:color="auto" w:fill="FFFFFF"/>
              <w:lang w:val="en-US"/>
            </w:rPr>
          </w:rPrChange>
        </w:rPr>
        <w:t>292</w:t>
      </w:r>
      <w:r w:rsidRPr="00C05B87">
        <w:rPr>
          <w:rFonts w:ascii="Times New Roman" w:eastAsia="Times New Roman" w:hAnsi="Times New Roman" w:cs="Times New Roman"/>
          <w:color w:val="000000"/>
          <w:sz w:val="24"/>
          <w:szCs w:val="24"/>
          <w:shd w:val="clear" w:color="auto" w:fill="FFFFFF"/>
          <w:lang w:val="en-US"/>
          <w:rPrChange w:id="4015" w:author="Will Taylor Gough" w:date="2020-08-29T17:25:00Z">
            <w:rPr>
              <w:rFonts w:eastAsia="Times New Roman"/>
              <w:color w:val="000000"/>
              <w:sz w:val="24"/>
              <w:szCs w:val="24"/>
              <w:shd w:val="clear" w:color="auto" w:fill="FFFFFF"/>
              <w:lang w:val="en-US"/>
            </w:rPr>
          </w:rPrChange>
        </w:rPr>
        <w:t>: 239-240.</w:t>
      </w:r>
    </w:p>
    <w:p w14:paraId="30D6F853" w14:textId="77777777" w:rsidR="00420F1B" w:rsidRPr="00C05B87" w:rsidRDefault="00420F1B" w:rsidP="00C05B87">
      <w:pPr>
        <w:pStyle w:val="CommentText"/>
        <w:numPr>
          <w:ilvl w:val="0"/>
          <w:numId w:val="10"/>
        </w:numPr>
        <w:spacing w:line="480" w:lineRule="auto"/>
        <w:rPr>
          <w:ins w:id="4016" w:author="Will Taylor Gough" w:date="2020-08-29T15:00:00Z"/>
          <w:rFonts w:ascii="Times New Roman" w:hAnsi="Times New Roman" w:cs="Times New Roman"/>
          <w:sz w:val="24"/>
          <w:szCs w:val="24"/>
          <w:rPrChange w:id="4017" w:author="Will Taylor Gough" w:date="2020-08-29T17:25:00Z">
            <w:rPr>
              <w:ins w:id="4018" w:author="Will Taylor Gough" w:date="2020-08-29T15:00:00Z"/>
            </w:rPr>
          </w:rPrChange>
        </w:rPr>
        <w:pPrChange w:id="4019" w:author="Will Taylor Gough" w:date="2020-08-29T17:27:00Z">
          <w:pPr>
            <w:pStyle w:val="CommentText"/>
            <w:numPr>
              <w:numId w:val="10"/>
            </w:numPr>
            <w:ind w:left="720" w:hanging="360"/>
          </w:pPr>
        </w:pPrChange>
      </w:pPr>
      <w:ins w:id="4020" w:author="Will Taylor Gough" w:date="2020-08-29T15:00:00Z">
        <w:r w:rsidRPr="00C05B87">
          <w:rPr>
            <w:rFonts w:ascii="Times New Roman" w:eastAsiaTheme="minorHAnsi" w:hAnsi="Times New Roman" w:cs="Times New Roman"/>
            <w:sz w:val="24"/>
            <w:szCs w:val="24"/>
            <w:lang w:val="en-US"/>
            <w:rPrChange w:id="4021" w:author="Will Taylor Gough" w:date="2020-08-29T17:25:00Z">
              <w:rPr>
                <w:rFonts w:ascii="Segoe UI" w:eastAsiaTheme="minorHAnsi" w:hAnsi="Segoe UI" w:cs="Segoe UI"/>
                <w:sz w:val="18"/>
                <w:szCs w:val="18"/>
                <w:lang w:val="en-US"/>
              </w:rPr>
            </w:rPrChange>
          </w:rPr>
          <w:lastRenderedPageBreak/>
          <w:t xml:space="preserve">Johnson, M.P. &amp; Tyack, P.L. (2003) A digital acoustic recording tag for measuring the response of wild marine mammals to sound. </w:t>
        </w:r>
        <w:r w:rsidRPr="00C05B87">
          <w:rPr>
            <w:rFonts w:ascii="Times New Roman" w:eastAsiaTheme="minorHAnsi" w:hAnsi="Times New Roman" w:cs="Times New Roman"/>
            <w:i/>
            <w:iCs/>
            <w:sz w:val="24"/>
            <w:szCs w:val="24"/>
            <w:lang w:val="en-US"/>
            <w:rPrChange w:id="4022" w:author="Will Taylor Gough" w:date="2020-08-29T17:25:00Z">
              <w:rPr>
                <w:rFonts w:ascii="Segoe UI" w:eastAsiaTheme="minorHAnsi" w:hAnsi="Segoe UI" w:cs="Segoe UI"/>
                <w:i/>
                <w:iCs/>
                <w:sz w:val="18"/>
                <w:szCs w:val="18"/>
                <w:lang w:val="en-US"/>
              </w:rPr>
            </w:rPrChange>
          </w:rPr>
          <w:t>IEEE Journal of Oceanic Engineering,</w:t>
        </w:r>
        <w:r w:rsidRPr="00C05B87">
          <w:rPr>
            <w:rFonts w:ascii="Times New Roman" w:eastAsiaTheme="minorHAnsi" w:hAnsi="Times New Roman" w:cs="Times New Roman"/>
            <w:sz w:val="24"/>
            <w:szCs w:val="24"/>
            <w:lang w:val="en-US"/>
            <w:rPrChange w:id="4023" w:author="Will Taylor Gough" w:date="2020-08-29T17:25:00Z">
              <w:rPr>
                <w:rFonts w:ascii="Segoe UI" w:eastAsiaTheme="minorHAnsi" w:hAnsi="Segoe UI" w:cs="Segoe UI"/>
                <w:sz w:val="18"/>
                <w:szCs w:val="18"/>
                <w:lang w:val="en-US"/>
              </w:rPr>
            </w:rPrChange>
          </w:rPr>
          <w:t xml:space="preserve"> </w:t>
        </w:r>
        <w:r w:rsidRPr="00C05B87">
          <w:rPr>
            <w:rFonts w:ascii="Times New Roman" w:eastAsiaTheme="minorHAnsi" w:hAnsi="Times New Roman" w:cs="Times New Roman"/>
            <w:b/>
            <w:bCs/>
            <w:sz w:val="24"/>
            <w:szCs w:val="24"/>
            <w:lang w:val="en-US"/>
            <w:rPrChange w:id="4024" w:author="Will Taylor Gough" w:date="2020-08-29T17:25:00Z">
              <w:rPr>
                <w:rFonts w:ascii="Segoe UI" w:eastAsiaTheme="minorHAnsi" w:hAnsi="Segoe UI" w:cs="Segoe UI"/>
                <w:b/>
                <w:bCs/>
                <w:sz w:val="18"/>
                <w:szCs w:val="18"/>
                <w:lang w:val="en-US"/>
              </w:rPr>
            </w:rPrChange>
          </w:rPr>
          <w:t>28,</w:t>
        </w:r>
        <w:r w:rsidRPr="00C05B87">
          <w:rPr>
            <w:rFonts w:ascii="Times New Roman" w:eastAsiaTheme="minorHAnsi" w:hAnsi="Times New Roman" w:cs="Times New Roman"/>
            <w:sz w:val="24"/>
            <w:szCs w:val="24"/>
            <w:lang w:val="en-US"/>
            <w:rPrChange w:id="4025" w:author="Will Taylor Gough" w:date="2020-08-29T17:25:00Z">
              <w:rPr>
                <w:rFonts w:ascii="Segoe UI" w:eastAsiaTheme="minorHAnsi" w:hAnsi="Segoe UI" w:cs="Segoe UI"/>
                <w:sz w:val="18"/>
                <w:szCs w:val="18"/>
                <w:lang w:val="en-US"/>
              </w:rPr>
            </w:rPrChange>
          </w:rPr>
          <w:t xml:space="preserve"> 3-12.</w:t>
        </w:r>
      </w:ins>
    </w:p>
    <w:p w14:paraId="6460C7EF" w14:textId="1AB51AEF" w:rsidR="000F4DE0" w:rsidRPr="00C05B87" w:rsidDel="00420F1B" w:rsidRDefault="000F4DE0" w:rsidP="00C05B87">
      <w:pPr>
        <w:numPr>
          <w:ilvl w:val="0"/>
          <w:numId w:val="10"/>
        </w:numPr>
        <w:shd w:val="clear" w:color="auto" w:fill="FFFFFF"/>
        <w:spacing w:line="480" w:lineRule="auto"/>
        <w:textAlignment w:val="baseline"/>
        <w:rPr>
          <w:del w:id="4026" w:author="Will Taylor Gough" w:date="2020-08-29T15:00:00Z"/>
          <w:rFonts w:ascii="Times New Roman" w:eastAsia="Times New Roman" w:hAnsi="Times New Roman" w:cs="Times New Roman"/>
          <w:color w:val="000000"/>
          <w:sz w:val="24"/>
          <w:szCs w:val="24"/>
          <w:lang w:val="en-US"/>
          <w:rPrChange w:id="4027" w:author="Will Taylor Gough" w:date="2020-08-29T17:25:00Z">
            <w:rPr>
              <w:del w:id="4028" w:author="Will Taylor Gough" w:date="2020-08-29T15:00:00Z"/>
              <w:rFonts w:eastAsia="Times New Roman"/>
              <w:color w:val="000000"/>
              <w:sz w:val="24"/>
              <w:szCs w:val="24"/>
              <w:lang w:val="en-US"/>
            </w:rPr>
          </w:rPrChange>
        </w:rPr>
        <w:pPrChange w:id="4029" w:author="Will Taylor Gough" w:date="2020-08-29T17:27:00Z">
          <w:pPr>
            <w:numPr>
              <w:numId w:val="10"/>
            </w:numPr>
            <w:shd w:val="clear" w:color="auto" w:fill="FFFFFF"/>
            <w:spacing w:line="240" w:lineRule="auto"/>
            <w:ind w:left="720" w:hanging="360"/>
            <w:textAlignment w:val="baseline"/>
          </w:pPr>
        </w:pPrChange>
      </w:pPr>
      <w:del w:id="4030" w:author="Will Taylor Gough" w:date="2020-08-29T15:00:00Z">
        <w:r w:rsidRPr="00C05B87" w:rsidDel="00420F1B">
          <w:rPr>
            <w:rFonts w:ascii="Times New Roman" w:eastAsia="Times New Roman" w:hAnsi="Times New Roman" w:cs="Times New Roman"/>
            <w:color w:val="000000"/>
            <w:sz w:val="24"/>
            <w:szCs w:val="24"/>
            <w:lang w:val="en-US"/>
            <w:rPrChange w:id="4031" w:author="Will Taylor Gough" w:date="2020-08-29T17:25:00Z">
              <w:rPr>
                <w:rFonts w:eastAsia="Times New Roman"/>
                <w:color w:val="000000"/>
                <w:sz w:val="24"/>
                <w:szCs w:val="24"/>
                <w:lang w:val="en-US"/>
              </w:rPr>
            </w:rPrChange>
          </w:rPr>
          <w:delText>Johnson, M. (2011). Measuring the orientation and movement of marine animals using inertial and magnetic sensors – a tutorial. Fine-scale animal movement workshop, Hobart, March 2011. </w:delText>
        </w:r>
      </w:del>
    </w:p>
    <w:p w14:paraId="6FE30732" w14:textId="77777777" w:rsidR="000F4DE0" w:rsidRPr="00C05B87" w:rsidRDefault="000F4DE0" w:rsidP="00C05B87">
      <w:pPr>
        <w:numPr>
          <w:ilvl w:val="0"/>
          <w:numId w:val="10"/>
        </w:numPr>
        <w:spacing w:line="480" w:lineRule="auto"/>
        <w:textAlignment w:val="baseline"/>
        <w:rPr>
          <w:rFonts w:ascii="Times New Roman" w:eastAsia="Times New Roman" w:hAnsi="Times New Roman" w:cs="Times New Roman"/>
          <w:color w:val="000000"/>
          <w:sz w:val="24"/>
          <w:szCs w:val="24"/>
          <w:lang w:val="en-US"/>
          <w:rPrChange w:id="4032" w:author="Will Taylor Gough" w:date="2020-08-29T17:25:00Z">
            <w:rPr>
              <w:rFonts w:eastAsia="Times New Roman"/>
              <w:color w:val="000000"/>
              <w:sz w:val="24"/>
              <w:szCs w:val="24"/>
              <w:lang w:val="en-US"/>
            </w:rPr>
          </w:rPrChange>
        </w:rPr>
        <w:pPrChange w:id="4033" w:author="Will Taylor Gough" w:date="2020-08-29T17:27:00Z">
          <w:pPr>
            <w:numPr>
              <w:numId w:val="10"/>
            </w:numPr>
            <w:spacing w:line="240" w:lineRule="auto"/>
            <w:ind w:left="720" w:hanging="360"/>
            <w:textAlignment w:val="baseline"/>
          </w:pPr>
        </w:pPrChange>
      </w:pPr>
      <w:r w:rsidRPr="00C05B87">
        <w:rPr>
          <w:rFonts w:ascii="Times New Roman" w:eastAsia="Times New Roman" w:hAnsi="Times New Roman" w:cs="Times New Roman"/>
          <w:color w:val="000000"/>
          <w:sz w:val="24"/>
          <w:szCs w:val="24"/>
          <w:shd w:val="clear" w:color="auto" w:fill="FFFFFF"/>
          <w:lang w:val="en-US"/>
          <w:rPrChange w:id="4034" w:author="Will Taylor Gough" w:date="2020-08-29T17:25:00Z">
            <w:rPr>
              <w:rFonts w:eastAsia="Times New Roman"/>
              <w:color w:val="000000"/>
              <w:sz w:val="24"/>
              <w:szCs w:val="24"/>
              <w:shd w:val="clear" w:color="auto" w:fill="FFFFFF"/>
              <w:lang w:val="en-US"/>
            </w:rPr>
          </w:rPrChange>
        </w:rPr>
        <w:t>Kahane</w:t>
      </w:r>
      <w:r w:rsidRPr="00C05B87">
        <w:rPr>
          <w:rFonts w:ascii="Times New Roman" w:eastAsia="Times New Roman" w:hAnsi="Times New Roman" w:cs="Times New Roman"/>
          <w:color w:val="000000"/>
          <w:sz w:val="24"/>
          <w:szCs w:val="24"/>
          <w:shd w:val="clear" w:color="auto" w:fill="FFFFFF"/>
          <w:lang w:val="en-US"/>
          <w:rPrChange w:id="4035" w:author="Will Taylor Gough" w:date="2020-08-29T17:25:00Z">
            <w:rPr>
              <w:rFonts w:ascii="Cambria Math" w:eastAsia="Times New Roman" w:hAnsi="Cambria Math"/>
              <w:color w:val="000000"/>
              <w:sz w:val="24"/>
              <w:szCs w:val="24"/>
              <w:shd w:val="clear" w:color="auto" w:fill="FFFFFF"/>
              <w:lang w:val="en-US"/>
            </w:rPr>
          </w:rPrChange>
        </w:rPr>
        <w:t>‐</w:t>
      </w:r>
      <w:r w:rsidRPr="00C05B87">
        <w:rPr>
          <w:rFonts w:ascii="Times New Roman" w:eastAsia="Times New Roman" w:hAnsi="Times New Roman" w:cs="Times New Roman"/>
          <w:color w:val="000000"/>
          <w:sz w:val="24"/>
          <w:szCs w:val="24"/>
          <w:shd w:val="clear" w:color="auto" w:fill="FFFFFF"/>
          <w:lang w:val="en-US"/>
          <w:rPrChange w:id="4036" w:author="Will Taylor Gough" w:date="2020-08-29T17:25:00Z">
            <w:rPr>
              <w:rFonts w:eastAsia="Times New Roman"/>
              <w:color w:val="000000"/>
              <w:sz w:val="24"/>
              <w:szCs w:val="24"/>
              <w:shd w:val="clear" w:color="auto" w:fill="FFFFFF"/>
              <w:lang w:val="en-US"/>
            </w:rPr>
          </w:rPrChange>
        </w:rPr>
        <w:t xml:space="preserve">Rapport, S. R. </w:t>
      </w:r>
      <w:r w:rsidR="00FD44DB" w:rsidRPr="00C05B87">
        <w:rPr>
          <w:rFonts w:ascii="Times New Roman" w:eastAsia="Times New Roman" w:hAnsi="Times New Roman" w:cs="Times New Roman"/>
          <w:color w:val="000000"/>
          <w:sz w:val="24"/>
          <w:szCs w:val="24"/>
          <w:shd w:val="clear" w:color="auto" w:fill="FFFFFF"/>
          <w:lang w:val="en-US"/>
          <w:rPrChange w:id="4037" w:author="Will Taylor Gough" w:date="2020-08-29T17:25:00Z">
            <w:rPr>
              <w:rFonts w:eastAsia="Times New Roman"/>
              <w:color w:val="000000"/>
              <w:sz w:val="24"/>
              <w:szCs w:val="24"/>
              <w:shd w:val="clear" w:color="auto" w:fill="FFFFFF"/>
              <w:lang w:val="en-US"/>
            </w:rPr>
          </w:rPrChange>
        </w:rPr>
        <w:t>and</w:t>
      </w:r>
      <w:r w:rsidRPr="00C05B87">
        <w:rPr>
          <w:rFonts w:ascii="Times New Roman" w:eastAsia="Times New Roman" w:hAnsi="Times New Roman" w:cs="Times New Roman"/>
          <w:color w:val="000000"/>
          <w:sz w:val="24"/>
          <w:szCs w:val="24"/>
          <w:shd w:val="clear" w:color="auto" w:fill="FFFFFF"/>
          <w:lang w:val="en-US"/>
          <w:rPrChange w:id="4038" w:author="Will Taylor Gough" w:date="2020-08-29T17:25:00Z">
            <w:rPr>
              <w:rFonts w:eastAsia="Times New Roman"/>
              <w:color w:val="000000"/>
              <w:sz w:val="24"/>
              <w:szCs w:val="24"/>
              <w:shd w:val="clear" w:color="auto" w:fill="FFFFFF"/>
              <w:lang w:val="en-US"/>
            </w:rPr>
          </w:rPrChange>
        </w:rPr>
        <w:t xml:space="preserve"> Goldbogen, J. A. (2018). Allometric scaling of morphology and engulfment capacity in rorqual whales. </w:t>
      </w:r>
      <w:r w:rsidRPr="00C05B87">
        <w:rPr>
          <w:rFonts w:ascii="Times New Roman" w:hAnsi="Times New Roman" w:cs="Times New Roman"/>
          <w:i/>
          <w:color w:val="000000"/>
          <w:sz w:val="24"/>
          <w:szCs w:val="24"/>
          <w:shd w:val="clear" w:color="auto" w:fill="FFFFFF"/>
          <w:lang w:val="en-US"/>
          <w:rPrChange w:id="4039" w:author="Will Taylor Gough" w:date="2020-08-29T17:25:00Z">
            <w:rPr>
              <w:i/>
              <w:color w:val="000000"/>
              <w:sz w:val="24"/>
              <w:shd w:val="clear" w:color="auto" w:fill="FFFFFF"/>
              <w:lang w:val="en-US"/>
            </w:rPr>
          </w:rPrChange>
        </w:rPr>
        <w:t>J. Morph</w:t>
      </w:r>
      <w:r w:rsidRPr="00C05B87">
        <w:rPr>
          <w:rFonts w:ascii="Times New Roman" w:eastAsia="Times New Roman" w:hAnsi="Times New Roman" w:cs="Times New Roman"/>
          <w:color w:val="000000"/>
          <w:sz w:val="24"/>
          <w:szCs w:val="24"/>
          <w:shd w:val="clear" w:color="auto" w:fill="FFFFFF"/>
          <w:lang w:val="en-US"/>
          <w:rPrChange w:id="4040" w:author="Will Taylor Gough" w:date="2020-08-29T17:25:00Z">
            <w:rPr>
              <w:rFonts w:eastAsia="Times New Roman"/>
              <w:color w:val="000000"/>
              <w:sz w:val="24"/>
              <w:szCs w:val="24"/>
              <w:shd w:val="clear" w:color="auto" w:fill="FFFFFF"/>
              <w:lang w:val="en-US"/>
            </w:rPr>
          </w:rPrChange>
        </w:rPr>
        <w:t xml:space="preserve">. </w:t>
      </w:r>
      <w:r w:rsidRPr="00C05B87">
        <w:rPr>
          <w:rFonts w:ascii="Times New Roman" w:hAnsi="Times New Roman" w:cs="Times New Roman"/>
          <w:b/>
          <w:color w:val="000000"/>
          <w:sz w:val="24"/>
          <w:szCs w:val="24"/>
          <w:shd w:val="clear" w:color="auto" w:fill="FFFFFF"/>
          <w:lang w:val="en-US"/>
          <w:rPrChange w:id="4041" w:author="Will Taylor Gough" w:date="2020-08-29T17:25:00Z">
            <w:rPr>
              <w:b/>
              <w:color w:val="000000"/>
              <w:sz w:val="24"/>
              <w:shd w:val="clear" w:color="auto" w:fill="FFFFFF"/>
              <w:lang w:val="en-US"/>
            </w:rPr>
          </w:rPrChange>
        </w:rPr>
        <w:t>279</w:t>
      </w:r>
      <w:r w:rsidRPr="00C05B87">
        <w:rPr>
          <w:rFonts w:ascii="Times New Roman" w:eastAsia="Times New Roman" w:hAnsi="Times New Roman" w:cs="Times New Roman"/>
          <w:color w:val="000000"/>
          <w:sz w:val="24"/>
          <w:szCs w:val="24"/>
          <w:shd w:val="clear" w:color="auto" w:fill="FFFFFF"/>
          <w:lang w:val="en-US"/>
          <w:rPrChange w:id="4042" w:author="Will Taylor Gough" w:date="2020-08-29T17:25:00Z">
            <w:rPr>
              <w:rFonts w:eastAsia="Times New Roman"/>
              <w:color w:val="000000"/>
              <w:sz w:val="24"/>
              <w:szCs w:val="24"/>
              <w:shd w:val="clear" w:color="auto" w:fill="FFFFFF"/>
              <w:lang w:val="en-US"/>
            </w:rPr>
          </w:rPrChange>
        </w:rPr>
        <w:t>: 1256-1268.</w:t>
      </w:r>
    </w:p>
    <w:p w14:paraId="7397EE2A" w14:textId="77777777" w:rsidR="00974FD0" w:rsidRPr="00C05B87" w:rsidRDefault="00974FD0" w:rsidP="00C05B87">
      <w:pPr>
        <w:numPr>
          <w:ilvl w:val="0"/>
          <w:numId w:val="10"/>
        </w:numPr>
        <w:spacing w:line="480" w:lineRule="auto"/>
        <w:textAlignment w:val="baseline"/>
        <w:rPr>
          <w:rFonts w:ascii="Times New Roman" w:eastAsia="Times New Roman" w:hAnsi="Times New Roman" w:cs="Times New Roman"/>
          <w:sz w:val="24"/>
          <w:szCs w:val="24"/>
          <w:lang w:val="en-US"/>
          <w:rPrChange w:id="4043" w:author="Will Taylor Gough" w:date="2020-08-29T17:25:00Z">
            <w:rPr>
              <w:rFonts w:eastAsia="Times New Roman"/>
              <w:color w:val="000000"/>
              <w:sz w:val="24"/>
              <w:szCs w:val="24"/>
              <w:lang w:val="en-US"/>
            </w:rPr>
          </w:rPrChange>
        </w:rPr>
        <w:pPrChange w:id="4044" w:author="Will Taylor Gough" w:date="2020-08-29T17:27:00Z">
          <w:pPr>
            <w:numPr>
              <w:numId w:val="10"/>
            </w:numPr>
            <w:spacing w:line="240" w:lineRule="auto"/>
            <w:ind w:left="720" w:hanging="360"/>
            <w:textAlignment w:val="baseline"/>
          </w:pPr>
        </w:pPrChange>
      </w:pPr>
      <w:r w:rsidRPr="00C05B87">
        <w:rPr>
          <w:rFonts w:ascii="Times New Roman" w:eastAsia="Times New Roman" w:hAnsi="Times New Roman" w:cs="Times New Roman"/>
          <w:sz w:val="24"/>
          <w:szCs w:val="24"/>
          <w:lang w:val="en-US"/>
          <w:rPrChange w:id="4045" w:author="Will Taylor Gough" w:date="2020-08-29T17:25:00Z">
            <w:rPr>
              <w:rFonts w:eastAsia="Times New Roman"/>
              <w:color w:val="000000"/>
              <w:sz w:val="24"/>
              <w:szCs w:val="24"/>
              <w:lang w:val="en-US"/>
            </w:rPr>
          </w:rPrChange>
        </w:rPr>
        <w:t>Kassambara, A. (2020). ggpubr: ‘ggplot2’ Based Publication Ready Plots. Cran.R-Projects. Version 0.4.0.</w:t>
      </w:r>
    </w:p>
    <w:p w14:paraId="2698BBC4" w14:textId="77777777" w:rsidR="000D2005" w:rsidRPr="00C05B87" w:rsidRDefault="000D2005" w:rsidP="00C05B87">
      <w:pPr>
        <w:numPr>
          <w:ilvl w:val="0"/>
          <w:numId w:val="10"/>
        </w:numPr>
        <w:spacing w:line="480" w:lineRule="auto"/>
        <w:textAlignment w:val="baseline"/>
        <w:rPr>
          <w:rFonts w:ascii="Times New Roman" w:eastAsia="Times New Roman" w:hAnsi="Times New Roman" w:cs="Times New Roman"/>
          <w:color w:val="000000"/>
          <w:sz w:val="24"/>
          <w:szCs w:val="24"/>
          <w:lang w:val="en-US"/>
          <w:rPrChange w:id="4046" w:author="Will Taylor Gough" w:date="2020-08-29T17:25:00Z">
            <w:rPr>
              <w:rFonts w:eastAsia="Times New Roman"/>
              <w:color w:val="000000"/>
              <w:sz w:val="24"/>
              <w:szCs w:val="24"/>
              <w:lang w:val="en-US"/>
            </w:rPr>
          </w:rPrChange>
        </w:rPr>
        <w:pPrChange w:id="4047" w:author="Will Taylor Gough" w:date="2020-08-29T17:27:00Z">
          <w:pPr>
            <w:numPr>
              <w:numId w:val="10"/>
            </w:numPr>
            <w:spacing w:line="240" w:lineRule="auto"/>
            <w:ind w:left="720" w:hanging="360"/>
            <w:textAlignment w:val="baseline"/>
          </w:pPr>
        </w:pPrChange>
      </w:pPr>
      <w:r w:rsidRPr="00C05B87">
        <w:rPr>
          <w:rFonts w:ascii="Times New Roman" w:eastAsia="Times New Roman" w:hAnsi="Times New Roman" w:cs="Times New Roman"/>
          <w:color w:val="000000"/>
          <w:sz w:val="24"/>
          <w:szCs w:val="24"/>
          <w:lang w:val="en-US"/>
          <w:rPrChange w:id="4048" w:author="Will Taylor Gough" w:date="2020-08-29T17:25:00Z">
            <w:rPr>
              <w:rFonts w:eastAsia="Times New Roman"/>
              <w:color w:val="000000"/>
              <w:sz w:val="24"/>
              <w:szCs w:val="24"/>
              <w:lang w:val="en-US"/>
            </w:rPr>
          </w:rPrChange>
        </w:rPr>
        <w:t xml:space="preserve">Kelley, N. and Pyenson, N. (2015). Vertebrate evolution. Evolutionary innovation and ecology in marine tetrapods from the Triassic to the Anthropocene. </w:t>
      </w:r>
      <w:r w:rsidRPr="00C05B87">
        <w:rPr>
          <w:rFonts w:ascii="Times New Roman" w:hAnsi="Times New Roman" w:cs="Times New Roman"/>
          <w:i/>
          <w:color w:val="000000"/>
          <w:sz w:val="24"/>
          <w:lang w:val="en-US"/>
          <w:rPrChange w:id="4049" w:author="Will Taylor Gough" w:date="2020-08-29T17:25:00Z">
            <w:rPr>
              <w:i/>
              <w:color w:val="000000"/>
              <w:sz w:val="24"/>
              <w:lang w:val="en-US"/>
            </w:rPr>
          </w:rPrChange>
        </w:rPr>
        <w:t>Science</w:t>
      </w:r>
      <w:r w:rsidRPr="00C05B87">
        <w:rPr>
          <w:rFonts w:ascii="Times New Roman" w:eastAsia="Times New Roman" w:hAnsi="Times New Roman" w:cs="Times New Roman"/>
          <w:color w:val="000000"/>
          <w:sz w:val="24"/>
          <w:szCs w:val="24"/>
          <w:lang w:val="en-US"/>
          <w:rPrChange w:id="4050" w:author="Will Taylor Gough" w:date="2020-08-29T17:25:00Z">
            <w:rPr>
              <w:rFonts w:eastAsia="Times New Roman"/>
              <w:color w:val="000000"/>
              <w:sz w:val="24"/>
              <w:szCs w:val="24"/>
              <w:lang w:val="en-US"/>
            </w:rPr>
          </w:rPrChange>
        </w:rPr>
        <w:t xml:space="preserve"> </w:t>
      </w:r>
      <w:r w:rsidRPr="00C05B87">
        <w:rPr>
          <w:rFonts w:ascii="Times New Roman" w:hAnsi="Times New Roman" w:cs="Times New Roman"/>
          <w:b/>
          <w:color w:val="000000"/>
          <w:sz w:val="24"/>
          <w:lang w:val="en-US"/>
          <w:rPrChange w:id="4051" w:author="Will Taylor Gough" w:date="2020-08-29T17:25:00Z">
            <w:rPr>
              <w:b/>
              <w:color w:val="000000"/>
              <w:sz w:val="24"/>
              <w:lang w:val="en-US"/>
            </w:rPr>
          </w:rPrChange>
        </w:rPr>
        <w:t>348</w:t>
      </w:r>
      <w:r w:rsidR="001A5A69" w:rsidRPr="00C05B87">
        <w:rPr>
          <w:rFonts w:ascii="Times New Roman" w:eastAsia="Times New Roman" w:hAnsi="Times New Roman" w:cs="Times New Roman"/>
          <w:color w:val="000000"/>
          <w:sz w:val="24"/>
          <w:szCs w:val="24"/>
          <w:lang w:val="en-US"/>
          <w:rPrChange w:id="4052" w:author="Will Taylor Gough" w:date="2020-08-29T17:25:00Z">
            <w:rPr>
              <w:rFonts w:eastAsia="Times New Roman"/>
              <w:color w:val="000000"/>
              <w:sz w:val="24"/>
              <w:szCs w:val="24"/>
              <w:lang w:val="en-US"/>
            </w:rPr>
          </w:rPrChange>
        </w:rPr>
        <w:t>: 301-308</w:t>
      </w:r>
      <w:r w:rsidRPr="00C05B87">
        <w:rPr>
          <w:rFonts w:ascii="Times New Roman" w:eastAsia="Times New Roman" w:hAnsi="Times New Roman" w:cs="Times New Roman"/>
          <w:color w:val="000000"/>
          <w:sz w:val="24"/>
          <w:szCs w:val="24"/>
          <w:lang w:val="en-US"/>
          <w:rPrChange w:id="4053" w:author="Will Taylor Gough" w:date="2020-08-29T17:25:00Z">
            <w:rPr>
              <w:rFonts w:eastAsia="Times New Roman"/>
              <w:color w:val="000000"/>
              <w:sz w:val="24"/>
              <w:szCs w:val="24"/>
              <w:lang w:val="en-US"/>
            </w:rPr>
          </w:rPrChange>
        </w:rPr>
        <w:t>.</w:t>
      </w:r>
    </w:p>
    <w:p w14:paraId="4C682771" w14:textId="77777777" w:rsidR="000D2005" w:rsidRPr="00C05B87" w:rsidRDefault="000D2005" w:rsidP="00C05B87">
      <w:pPr>
        <w:numPr>
          <w:ilvl w:val="0"/>
          <w:numId w:val="10"/>
        </w:numPr>
        <w:spacing w:line="480" w:lineRule="auto"/>
        <w:textAlignment w:val="baseline"/>
        <w:rPr>
          <w:rFonts w:ascii="Times New Roman" w:eastAsia="Times New Roman" w:hAnsi="Times New Roman" w:cs="Times New Roman"/>
          <w:color w:val="000000" w:themeColor="text1"/>
          <w:sz w:val="24"/>
          <w:szCs w:val="24"/>
          <w:lang w:val="en-US"/>
          <w:rPrChange w:id="4054" w:author="Will Taylor Gough" w:date="2020-08-29T17:25:00Z">
            <w:rPr>
              <w:rFonts w:eastAsia="Times New Roman"/>
              <w:color w:val="000000" w:themeColor="text1"/>
              <w:sz w:val="24"/>
              <w:szCs w:val="24"/>
              <w:lang w:val="en-US"/>
            </w:rPr>
          </w:rPrChange>
        </w:rPr>
        <w:pPrChange w:id="4055" w:author="Will Taylor Gough" w:date="2020-08-29T17:27:00Z">
          <w:pPr>
            <w:numPr>
              <w:numId w:val="10"/>
            </w:numPr>
            <w:spacing w:line="240" w:lineRule="auto"/>
            <w:ind w:left="720" w:hanging="360"/>
            <w:textAlignment w:val="baseline"/>
          </w:pPr>
        </w:pPrChange>
      </w:pPr>
      <w:r w:rsidRPr="00C05B87">
        <w:rPr>
          <w:rFonts w:ascii="Times New Roman" w:eastAsia="Times New Roman" w:hAnsi="Times New Roman" w:cs="Times New Roman"/>
          <w:bCs/>
          <w:color w:val="000000" w:themeColor="text1"/>
          <w:sz w:val="24"/>
          <w:szCs w:val="24"/>
          <w:rPrChange w:id="4056" w:author="Will Taylor Gough" w:date="2020-08-29T17:25:00Z">
            <w:rPr>
              <w:rFonts w:eastAsia="Times New Roman"/>
              <w:bCs/>
              <w:color w:val="000000" w:themeColor="text1"/>
              <w:sz w:val="24"/>
              <w:szCs w:val="24"/>
            </w:rPr>
          </w:rPrChange>
        </w:rPr>
        <w:t xml:space="preserve">Kermack, A. K. (1948). The </w:t>
      </w:r>
      <w:r w:rsidR="00FD44DB" w:rsidRPr="00C05B87">
        <w:rPr>
          <w:rFonts w:ascii="Times New Roman" w:eastAsia="Times New Roman" w:hAnsi="Times New Roman" w:cs="Times New Roman"/>
          <w:bCs/>
          <w:color w:val="000000" w:themeColor="text1"/>
          <w:sz w:val="24"/>
          <w:szCs w:val="24"/>
          <w:rPrChange w:id="4057" w:author="Will Taylor Gough" w:date="2020-08-29T17:25:00Z">
            <w:rPr>
              <w:rFonts w:eastAsia="Times New Roman"/>
              <w:bCs/>
              <w:color w:val="000000" w:themeColor="text1"/>
              <w:sz w:val="24"/>
              <w:szCs w:val="24"/>
            </w:rPr>
          </w:rPrChange>
        </w:rPr>
        <w:t>p</w:t>
      </w:r>
      <w:r w:rsidRPr="00C05B87">
        <w:rPr>
          <w:rFonts w:ascii="Times New Roman" w:eastAsia="Times New Roman" w:hAnsi="Times New Roman" w:cs="Times New Roman"/>
          <w:bCs/>
          <w:color w:val="000000" w:themeColor="text1"/>
          <w:sz w:val="24"/>
          <w:szCs w:val="24"/>
          <w:rPrChange w:id="4058" w:author="Will Taylor Gough" w:date="2020-08-29T17:25:00Z">
            <w:rPr>
              <w:rFonts w:eastAsia="Times New Roman"/>
              <w:bCs/>
              <w:color w:val="000000" w:themeColor="text1"/>
              <w:sz w:val="24"/>
              <w:szCs w:val="24"/>
            </w:rPr>
          </w:rPrChange>
        </w:rPr>
        <w:t xml:space="preserve">ropulsive </w:t>
      </w:r>
      <w:r w:rsidR="00FD44DB" w:rsidRPr="00C05B87">
        <w:rPr>
          <w:rFonts w:ascii="Times New Roman" w:eastAsia="Times New Roman" w:hAnsi="Times New Roman" w:cs="Times New Roman"/>
          <w:bCs/>
          <w:color w:val="000000" w:themeColor="text1"/>
          <w:sz w:val="24"/>
          <w:szCs w:val="24"/>
          <w:rPrChange w:id="4059" w:author="Will Taylor Gough" w:date="2020-08-29T17:25:00Z">
            <w:rPr>
              <w:rFonts w:eastAsia="Times New Roman"/>
              <w:bCs/>
              <w:color w:val="000000" w:themeColor="text1"/>
              <w:sz w:val="24"/>
              <w:szCs w:val="24"/>
            </w:rPr>
          </w:rPrChange>
        </w:rPr>
        <w:t>p</w:t>
      </w:r>
      <w:r w:rsidRPr="00C05B87">
        <w:rPr>
          <w:rFonts w:ascii="Times New Roman" w:eastAsia="Times New Roman" w:hAnsi="Times New Roman" w:cs="Times New Roman"/>
          <w:bCs/>
          <w:color w:val="000000" w:themeColor="text1"/>
          <w:sz w:val="24"/>
          <w:szCs w:val="24"/>
          <w:rPrChange w:id="4060" w:author="Will Taylor Gough" w:date="2020-08-29T17:25:00Z">
            <w:rPr>
              <w:rFonts w:eastAsia="Times New Roman"/>
              <w:bCs/>
              <w:color w:val="000000" w:themeColor="text1"/>
              <w:sz w:val="24"/>
              <w:szCs w:val="24"/>
            </w:rPr>
          </w:rPrChange>
        </w:rPr>
        <w:t xml:space="preserve">owers of </w:t>
      </w:r>
      <w:r w:rsidR="00FD44DB" w:rsidRPr="00C05B87">
        <w:rPr>
          <w:rFonts w:ascii="Times New Roman" w:eastAsia="Times New Roman" w:hAnsi="Times New Roman" w:cs="Times New Roman"/>
          <w:bCs/>
          <w:color w:val="000000" w:themeColor="text1"/>
          <w:sz w:val="24"/>
          <w:szCs w:val="24"/>
          <w:rPrChange w:id="4061" w:author="Will Taylor Gough" w:date="2020-08-29T17:25:00Z">
            <w:rPr>
              <w:rFonts w:eastAsia="Times New Roman"/>
              <w:bCs/>
              <w:color w:val="000000" w:themeColor="text1"/>
              <w:sz w:val="24"/>
              <w:szCs w:val="24"/>
            </w:rPr>
          </w:rPrChange>
        </w:rPr>
        <w:t>b</w:t>
      </w:r>
      <w:r w:rsidRPr="00C05B87">
        <w:rPr>
          <w:rFonts w:ascii="Times New Roman" w:eastAsia="Times New Roman" w:hAnsi="Times New Roman" w:cs="Times New Roman"/>
          <w:bCs/>
          <w:color w:val="000000" w:themeColor="text1"/>
          <w:sz w:val="24"/>
          <w:szCs w:val="24"/>
          <w:rPrChange w:id="4062" w:author="Will Taylor Gough" w:date="2020-08-29T17:25:00Z">
            <w:rPr>
              <w:rFonts w:eastAsia="Times New Roman"/>
              <w:bCs/>
              <w:color w:val="000000" w:themeColor="text1"/>
              <w:sz w:val="24"/>
              <w:szCs w:val="24"/>
            </w:rPr>
          </w:rPrChange>
        </w:rPr>
        <w:t xml:space="preserve">lue and </w:t>
      </w:r>
      <w:r w:rsidR="00FD44DB" w:rsidRPr="00C05B87">
        <w:rPr>
          <w:rFonts w:ascii="Times New Roman" w:eastAsia="Times New Roman" w:hAnsi="Times New Roman" w:cs="Times New Roman"/>
          <w:bCs/>
          <w:color w:val="000000" w:themeColor="text1"/>
          <w:sz w:val="24"/>
          <w:szCs w:val="24"/>
          <w:rPrChange w:id="4063" w:author="Will Taylor Gough" w:date="2020-08-29T17:25:00Z">
            <w:rPr>
              <w:rFonts w:eastAsia="Times New Roman"/>
              <w:bCs/>
              <w:color w:val="000000" w:themeColor="text1"/>
              <w:sz w:val="24"/>
              <w:szCs w:val="24"/>
            </w:rPr>
          </w:rPrChange>
        </w:rPr>
        <w:t>f</w:t>
      </w:r>
      <w:r w:rsidRPr="00C05B87">
        <w:rPr>
          <w:rFonts w:ascii="Times New Roman" w:eastAsia="Times New Roman" w:hAnsi="Times New Roman" w:cs="Times New Roman"/>
          <w:bCs/>
          <w:color w:val="000000" w:themeColor="text1"/>
          <w:sz w:val="24"/>
          <w:szCs w:val="24"/>
          <w:rPrChange w:id="4064" w:author="Will Taylor Gough" w:date="2020-08-29T17:25:00Z">
            <w:rPr>
              <w:rFonts w:eastAsia="Times New Roman"/>
              <w:bCs/>
              <w:color w:val="000000" w:themeColor="text1"/>
              <w:sz w:val="24"/>
              <w:szCs w:val="24"/>
            </w:rPr>
          </w:rPrChange>
        </w:rPr>
        <w:t xml:space="preserve">in </w:t>
      </w:r>
      <w:r w:rsidR="00FD44DB" w:rsidRPr="00C05B87">
        <w:rPr>
          <w:rFonts w:ascii="Times New Roman" w:eastAsia="Times New Roman" w:hAnsi="Times New Roman" w:cs="Times New Roman"/>
          <w:bCs/>
          <w:color w:val="000000" w:themeColor="text1"/>
          <w:sz w:val="24"/>
          <w:szCs w:val="24"/>
          <w:rPrChange w:id="4065" w:author="Will Taylor Gough" w:date="2020-08-29T17:25:00Z">
            <w:rPr>
              <w:rFonts w:eastAsia="Times New Roman"/>
              <w:bCs/>
              <w:color w:val="000000" w:themeColor="text1"/>
              <w:sz w:val="24"/>
              <w:szCs w:val="24"/>
            </w:rPr>
          </w:rPrChange>
        </w:rPr>
        <w:t>w</w:t>
      </w:r>
      <w:r w:rsidRPr="00C05B87">
        <w:rPr>
          <w:rFonts w:ascii="Times New Roman" w:eastAsia="Times New Roman" w:hAnsi="Times New Roman" w:cs="Times New Roman"/>
          <w:bCs/>
          <w:color w:val="000000" w:themeColor="text1"/>
          <w:sz w:val="24"/>
          <w:szCs w:val="24"/>
          <w:rPrChange w:id="4066" w:author="Will Taylor Gough" w:date="2020-08-29T17:25:00Z">
            <w:rPr>
              <w:rFonts w:eastAsia="Times New Roman"/>
              <w:bCs/>
              <w:color w:val="000000" w:themeColor="text1"/>
              <w:sz w:val="24"/>
              <w:szCs w:val="24"/>
            </w:rPr>
          </w:rPrChange>
        </w:rPr>
        <w:t xml:space="preserve">hales. </w:t>
      </w:r>
      <w:r w:rsidR="00FD44DB" w:rsidRPr="00C05B87">
        <w:rPr>
          <w:rFonts w:ascii="Times New Roman" w:eastAsia="Times New Roman" w:hAnsi="Times New Roman" w:cs="Times New Roman"/>
          <w:i/>
          <w:color w:val="000000"/>
          <w:sz w:val="24"/>
          <w:szCs w:val="24"/>
          <w:lang w:val="en-US"/>
          <w:rPrChange w:id="4067" w:author="Will Taylor Gough" w:date="2020-08-29T17:25:00Z">
            <w:rPr>
              <w:rFonts w:eastAsia="Times New Roman"/>
              <w:i/>
              <w:color w:val="000000"/>
              <w:sz w:val="24"/>
              <w:szCs w:val="24"/>
              <w:lang w:val="en-US"/>
            </w:rPr>
          </w:rPrChange>
        </w:rPr>
        <w:t>J. Exp. Biol.</w:t>
      </w:r>
      <w:r w:rsidRPr="00C05B87">
        <w:rPr>
          <w:rFonts w:ascii="Times New Roman" w:eastAsia="Times New Roman" w:hAnsi="Times New Roman" w:cs="Times New Roman"/>
          <w:color w:val="000000" w:themeColor="text1"/>
          <w:sz w:val="24"/>
          <w:szCs w:val="24"/>
          <w:bdr w:val="none" w:sz="0" w:space="0" w:color="auto" w:frame="1"/>
          <w:rPrChange w:id="4068" w:author="Will Taylor Gough" w:date="2020-08-29T17:25:00Z">
            <w:rPr>
              <w:rFonts w:eastAsia="Times New Roman"/>
              <w:color w:val="000000" w:themeColor="text1"/>
              <w:sz w:val="24"/>
              <w:szCs w:val="24"/>
              <w:bdr w:val="none" w:sz="0" w:space="0" w:color="auto" w:frame="1"/>
            </w:rPr>
          </w:rPrChange>
        </w:rPr>
        <w:t>1948 25: 237-240.</w:t>
      </w:r>
    </w:p>
    <w:p w14:paraId="52BE00B4" w14:textId="77777777" w:rsidR="000F4DE0" w:rsidRPr="00C05B87" w:rsidRDefault="000F4DE0" w:rsidP="00C05B87">
      <w:pPr>
        <w:numPr>
          <w:ilvl w:val="0"/>
          <w:numId w:val="10"/>
        </w:numPr>
        <w:spacing w:line="480" w:lineRule="auto"/>
        <w:textAlignment w:val="baseline"/>
        <w:rPr>
          <w:rFonts w:ascii="Times New Roman" w:eastAsia="Times New Roman" w:hAnsi="Times New Roman" w:cs="Times New Roman"/>
          <w:color w:val="000000" w:themeColor="text1"/>
          <w:sz w:val="24"/>
          <w:szCs w:val="24"/>
          <w:lang w:val="en-US"/>
          <w:rPrChange w:id="4069" w:author="Will Taylor Gough" w:date="2020-08-29T17:25:00Z">
            <w:rPr>
              <w:rFonts w:eastAsia="Times New Roman"/>
              <w:color w:val="000000" w:themeColor="text1"/>
              <w:sz w:val="24"/>
              <w:szCs w:val="24"/>
              <w:lang w:val="en-US"/>
            </w:rPr>
          </w:rPrChange>
        </w:rPr>
        <w:pPrChange w:id="4070" w:author="Will Taylor Gough" w:date="2020-08-29T17:27:00Z">
          <w:pPr>
            <w:numPr>
              <w:numId w:val="10"/>
            </w:numPr>
            <w:spacing w:line="240" w:lineRule="auto"/>
            <w:ind w:left="720" w:hanging="360"/>
            <w:textAlignment w:val="baseline"/>
          </w:pPr>
        </w:pPrChange>
      </w:pPr>
      <w:r w:rsidRPr="00C05B87">
        <w:rPr>
          <w:rFonts w:ascii="Times New Roman" w:eastAsia="Times New Roman" w:hAnsi="Times New Roman" w:cs="Times New Roman"/>
          <w:color w:val="000000"/>
          <w:sz w:val="24"/>
          <w:szCs w:val="24"/>
          <w:lang w:val="en-US"/>
          <w:rPrChange w:id="4071" w:author="Will Taylor Gough" w:date="2020-08-29T17:25:00Z">
            <w:rPr>
              <w:rFonts w:eastAsia="Times New Roman"/>
              <w:color w:val="000000"/>
              <w:sz w:val="24"/>
              <w:szCs w:val="24"/>
              <w:lang w:val="en-US"/>
            </w:rPr>
          </w:rPrChange>
        </w:rPr>
        <w:t>Kojeszewski, T. and Fish, F.E. (2007). Swimming kinematics of the Florida manatee (</w:t>
      </w:r>
      <w:r w:rsidRPr="00C05B87">
        <w:rPr>
          <w:rFonts w:ascii="Times New Roman" w:eastAsia="Times New Roman" w:hAnsi="Times New Roman" w:cs="Times New Roman"/>
          <w:i/>
          <w:color w:val="000000"/>
          <w:sz w:val="24"/>
          <w:szCs w:val="24"/>
          <w:lang w:val="en-US"/>
          <w:rPrChange w:id="4072" w:author="Will Taylor Gough" w:date="2020-08-29T17:25:00Z">
            <w:rPr>
              <w:rFonts w:eastAsia="Times New Roman"/>
              <w:i/>
              <w:color w:val="000000"/>
              <w:sz w:val="24"/>
              <w:szCs w:val="24"/>
              <w:lang w:val="en-US"/>
            </w:rPr>
          </w:rPrChange>
        </w:rPr>
        <w:t>Trichechus manatus latirostris</w:t>
      </w:r>
      <w:r w:rsidRPr="00C05B87">
        <w:rPr>
          <w:rFonts w:ascii="Times New Roman" w:eastAsia="Times New Roman" w:hAnsi="Times New Roman" w:cs="Times New Roman"/>
          <w:color w:val="000000"/>
          <w:sz w:val="24"/>
          <w:szCs w:val="24"/>
          <w:lang w:val="en-US"/>
          <w:rPrChange w:id="4073" w:author="Will Taylor Gough" w:date="2020-08-29T17:25:00Z">
            <w:rPr>
              <w:rFonts w:eastAsia="Times New Roman"/>
              <w:color w:val="000000"/>
              <w:sz w:val="24"/>
              <w:szCs w:val="24"/>
              <w:lang w:val="en-US"/>
            </w:rPr>
          </w:rPrChange>
        </w:rPr>
        <w:t xml:space="preserve">): hydrodynamic analysis of an undulatory mammalian swimmer. </w:t>
      </w:r>
      <w:r w:rsidRPr="00C05B87">
        <w:rPr>
          <w:rFonts w:ascii="Times New Roman" w:eastAsia="Times New Roman" w:hAnsi="Times New Roman" w:cs="Times New Roman"/>
          <w:i/>
          <w:iCs/>
          <w:color w:val="000000"/>
          <w:sz w:val="24"/>
          <w:szCs w:val="24"/>
          <w:lang w:val="en-US"/>
          <w:rPrChange w:id="4074" w:author="Will Taylor Gough" w:date="2020-08-29T17:25:00Z">
            <w:rPr>
              <w:rFonts w:eastAsia="Times New Roman"/>
              <w:i/>
              <w:iCs/>
              <w:color w:val="000000"/>
              <w:sz w:val="24"/>
              <w:szCs w:val="24"/>
              <w:lang w:val="en-US"/>
            </w:rPr>
          </w:rPrChange>
        </w:rPr>
        <w:t>J. Exp. Biol.</w:t>
      </w:r>
      <w:r w:rsidRPr="00C05B87">
        <w:rPr>
          <w:rFonts w:ascii="Times New Roman" w:eastAsia="Times New Roman" w:hAnsi="Times New Roman" w:cs="Times New Roman"/>
          <w:color w:val="000000"/>
          <w:sz w:val="24"/>
          <w:szCs w:val="24"/>
          <w:lang w:val="en-US"/>
          <w:rPrChange w:id="4075" w:author="Will Taylor Gough" w:date="2020-08-29T17:25:00Z">
            <w:rPr>
              <w:rFonts w:eastAsia="Times New Roman"/>
              <w:color w:val="000000"/>
              <w:sz w:val="24"/>
              <w:szCs w:val="24"/>
              <w:lang w:val="en-US"/>
            </w:rPr>
          </w:rPrChange>
        </w:rPr>
        <w:t xml:space="preserve"> </w:t>
      </w:r>
      <w:r w:rsidRPr="00C05B87">
        <w:rPr>
          <w:rFonts w:ascii="Times New Roman" w:eastAsia="Times New Roman" w:hAnsi="Times New Roman" w:cs="Times New Roman"/>
          <w:b/>
          <w:bCs/>
          <w:color w:val="000000"/>
          <w:sz w:val="24"/>
          <w:szCs w:val="24"/>
          <w:lang w:val="en-US"/>
          <w:rPrChange w:id="4076" w:author="Will Taylor Gough" w:date="2020-08-29T17:25:00Z">
            <w:rPr>
              <w:rFonts w:eastAsia="Times New Roman"/>
              <w:b/>
              <w:bCs/>
              <w:color w:val="000000"/>
              <w:sz w:val="24"/>
              <w:szCs w:val="24"/>
              <w:lang w:val="en-US"/>
            </w:rPr>
          </w:rPrChange>
        </w:rPr>
        <w:t>210</w:t>
      </w:r>
      <w:r w:rsidRPr="00C05B87">
        <w:rPr>
          <w:rFonts w:ascii="Times New Roman" w:eastAsia="Times New Roman" w:hAnsi="Times New Roman" w:cs="Times New Roman"/>
          <w:color w:val="000000"/>
          <w:sz w:val="24"/>
          <w:szCs w:val="24"/>
          <w:lang w:val="en-US"/>
          <w:rPrChange w:id="4077" w:author="Will Taylor Gough" w:date="2020-08-29T17:25:00Z">
            <w:rPr>
              <w:rFonts w:eastAsia="Times New Roman"/>
              <w:color w:val="000000"/>
              <w:sz w:val="24"/>
              <w:szCs w:val="24"/>
              <w:lang w:val="en-US"/>
            </w:rPr>
          </w:rPrChange>
        </w:rPr>
        <w:t>: 2411–2418.</w:t>
      </w:r>
    </w:p>
    <w:p w14:paraId="5E2DCD62" w14:textId="77777777" w:rsidR="008E198E" w:rsidRPr="00C05B87" w:rsidRDefault="008E198E" w:rsidP="00C05B87">
      <w:pPr>
        <w:numPr>
          <w:ilvl w:val="0"/>
          <w:numId w:val="10"/>
        </w:numPr>
        <w:spacing w:line="480" w:lineRule="auto"/>
        <w:textAlignment w:val="baseline"/>
        <w:rPr>
          <w:rFonts w:ascii="Times New Roman" w:eastAsia="Times New Roman" w:hAnsi="Times New Roman" w:cs="Times New Roman"/>
          <w:color w:val="000000" w:themeColor="text1"/>
          <w:sz w:val="24"/>
          <w:szCs w:val="24"/>
          <w:lang w:val="en-US"/>
          <w:rPrChange w:id="4078" w:author="Will Taylor Gough" w:date="2020-08-29T17:25:00Z">
            <w:rPr>
              <w:rFonts w:eastAsia="Times New Roman"/>
              <w:color w:val="000000" w:themeColor="text1"/>
              <w:sz w:val="24"/>
              <w:szCs w:val="24"/>
              <w:lang w:val="en-US"/>
            </w:rPr>
          </w:rPrChange>
        </w:rPr>
        <w:pPrChange w:id="4079" w:author="Will Taylor Gough" w:date="2020-08-29T17:27:00Z">
          <w:pPr>
            <w:numPr>
              <w:numId w:val="10"/>
            </w:numPr>
            <w:spacing w:line="240" w:lineRule="auto"/>
            <w:ind w:left="720" w:hanging="360"/>
            <w:textAlignment w:val="baseline"/>
          </w:pPr>
        </w:pPrChange>
      </w:pPr>
      <w:r w:rsidRPr="00C05B87">
        <w:rPr>
          <w:rFonts w:ascii="Times New Roman" w:eastAsia="Times New Roman" w:hAnsi="Times New Roman" w:cs="Times New Roman"/>
          <w:color w:val="000000" w:themeColor="text1"/>
          <w:sz w:val="24"/>
          <w:szCs w:val="24"/>
          <w:lang w:val="en-US"/>
          <w:rPrChange w:id="4080" w:author="Will Taylor Gough" w:date="2020-08-29T17:25:00Z">
            <w:rPr>
              <w:rFonts w:eastAsia="Times New Roman"/>
              <w:color w:val="000000" w:themeColor="text1"/>
              <w:sz w:val="24"/>
              <w:szCs w:val="24"/>
              <w:lang w:val="en-US"/>
            </w:rPr>
          </w:rPrChange>
        </w:rPr>
        <w:t xml:space="preserve">Kooyman, </w:t>
      </w:r>
      <w:r w:rsidR="00FD44DB" w:rsidRPr="00C05B87">
        <w:rPr>
          <w:rFonts w:ascii="Times New Roman" w:eastAsia="Times New Roman" w:hAnsi="Times New Roman" w:cs="Times New Roman"/>
          <w:color w:val="000000" w:themeColor="text1"/>
          <w:sz w:val="24"/>
          <w:szCs w:val="24"/>
          <w:lang w:val="en-US"/>
          <w:rPrChange w:id="4081" w:author="Will Taylor Gough" w:date="2020-08-29T17:25:00Z">
            <w:rPr>
              <w:rFonts w:eastAsia="Times New Roman"/>
              <w:color w:val="000000" w:themeColor="text1"/>
              <w:sz w:val="24"/>
              <w:szCs w:val="24"/>
              <w:lang w:val="en-US"/>
            </w:rPr>
          </w:rPrChange>
        </w:rPr>
        <w:t xml:space="preserve">G. </w:t>
      </w:r>
      <w:r w:rsidRPr="00C05B87">
        <w:rPr>
          <w:rFonts w:ascii="Times New Roman" w:eastAsia="Times New Roman" w:hAnsi="Times New Roman" w:cs="Times New Roman"/>
          <w:color w:val="000000" w:themeColor="text1"/>
          <w:sz w:val="24"/>
          <w:szCs w:val="24"/>
          <w:lang w:val="en-US"/>
          <w:rPrChange w:id="4082" w:author="Will Taylor Gough" w:date="2020-08-29T17:25:00Z">
            <w:rPr>
              <w:rFonts w:eastAsia="Times New Roman"/>
              <w:color w:val="000000" w:themeColor="text1"/>
              <w:sz w:val="24"/>
              <w:szCs w:val="24"/>
              <w:lang w:val="en-US"/>
            </w:rPr>
          </w:rPrChange>
        </w:rPr>
        <w:t>L. (1989). Diverse divers: physiology and behavior. Berlin: Springer-Verlag.</w:t>
      </w:r>
    </w:p>
    <w:p w14:paraId="1E2D1A32" w14:textId="77777777" w:rsidR="000D2005" w:rsidRPr="00C05B87" w:rsidRDefault="000D2005" w:rsidP="00C05B87">
      <w:pPr>
        <w:numPr>
          <w:ilvl w:val="0"/>
          <w:numId w:val="10"/>
        </w:numPr>
        <w:spacing w:line="480" w:lineRule="auto"/>
        <w:textAlignment w:val="baseline"/>
        <w:rPr>
          <w:rFonts w:ascii="Times New Roman" w:eastAsia="Times New Roman" w:hAnsi="Times New Roman" w:cs="Times New Roman"/>
          <w:color w:val="000000"/>
          <w:sz w:val="24"/>
          <w:szCs w:val="24"/>
          <w:lang w:val="en-US"/>
          <w:rPrChange w:id="4083" w:author="Will Taylor Gough" w:date="2020-08-29T17:25:00Z">
            <w:rPr>
              <w:rFonts w:eastAsia="Times New Roman"/>
              <w:color w:val="000000"/>
              <w:sz w:val="24"/>
              <w:szCs w:val="24"/>
              <w:lang w:val="en-US"/>
            </w:rPr>
          </w:rPrChange>
        </w:rPr>
        <w:pPrChange w:id="4084" w:author="Will Taylor Gough" w:date="2020-08-29T17:27:00Z">
          <w:pPr>
            <w:numPr>
              <w:numId w:val="10"/>
            </w:numPr>
            <w:spacing w:line="240" w:lineRule="auto"/>
            <w:ind w:left="720" w:hanging="360"/>
            <w:textAlignment w:val="baseline"/>
          </w:pPr>
        </w:pPrChange>
      </w:pPr>
      <w:r w:rsidRPr="00C05B87">
        <w:rPr>
          <w:rFonts w:ascii="Times New Roman" w:eastAsia="Times New Roman" w:hAnsi="Times New Roman" w:cs="Times New Roman"/>
          <w:color w:val="000000"/>
          <w:sz w:val="24"/>
          <w:szCs w:val="24"/>
          <w:lang w:val="en-US"/>
          <w:rPrChange w:id="4085" w:author="Will Taylor Gough" w:date="2020-08-29T17:25:00Z">
            <w:rPr>
              <w:rFonts w:eastAsia="Times New Roman"/>
              <w:color w:val="000000"/>
              <w:sz w:val="24"/>
              <w:szCs w:val="24"/>
              <w:lang w:val="en-US"/>
            </w:rPr>
          </w:rPrChange>
        </w:rPr>
        <w:t xml:space="preserve">Krogh, A. (1934). Conditions of </w:t>
      </w:r>
      <w:r w:rsidR="003C30C1" w:rsidRPr="00C05B87">
        <w:rPr>
          <w:rFonts w:ascii="Times New Roman" w:eastAsia="Times New Roman" w:hAnsi="Times New Roman" w:cs="Times New Roman"/>
          <w:color w:val="000000"/>
          <w:sz w:val="24"/>
          <w:szCs w:val="24"/>
          <w:lang w:val="en-US"/>
          <w:rPrChange w:id="4086" w:author="Will Taylor Gough" w:date="2020-08-29T17:25:00Z">
            <w:rPr>
              <w:rFonts w:eastAsia="Times New Roman"/>
              <w:color w:val="000000"/>
              <w:sz w:val="24"/>
              <w:szCs w:val="24"/>
              <w:lang w:val="en-US"/>
            </w:rPr>
          </w:rPrChange>
        </w:rPr>
        <w:t>l</w:t>
      </w:r>
      <w:r w:rsidRPr="00C05B87">
        <w:rPr>
          <w:rFonts w:ascii="Times New Roman" w:eastAsia="Times New Roman" w:hAnsi="Times New Roman" w:cs="Times New Roman"/>
          <w:color w:val="000000"/>
          <w:sz w:val="24"/>
          <w:szCs w:val="24"/>
          <w:lang w:val="en-US"/>
          <w:rPrChange w:id="4087" w:author="Will Taylor Gough" w:date="2020-08-29T17:25:00Z">
            <w:rPr>
              <w:rFonts w:eastAsia="Times New Roman"/>
              <w:color w:val="000000"/>
              <w:sz w:val="24"/>
              <w:szCs w:val="24"/>
              <w:lang w:val="en-US"/>
            </w:rPr>
          </w:rPrChange>
        </w:rPr>
        <w:t xml:space="preserve">ife at </w:t>
      </w:r>
      <w:r w:rsidR="003C30C1" w:rsidRPr="00C05B87">
        <w:rPr>
          <w:rFonts w:ascii="Times New Roman" w:eastAsia="Times New Roman" w:hAnsi="Times New Roman" w:cs="Times New Roman"/>
          <w:color w:val="000000"/>
          <w:sz w:val="24"/>
          <w:szCs w:val="24"/>
          <w:lang w:val="en-US"/>
          <w:rPrChange w:id="4088" w:author="Will Taylor Gough" w:date="2020-08-29T17:25:00Z">
            <w:rPr>
              <w:rFonts w:eastAsia="Times New Roman"/>
              <w:color w:val="000000"/>
              <w:sz w:val="24"/>
              <w:szCs w:val="24"/>
              <w:lang w:val="en-US"/>
            </w:rPr>
          </w:rPrChange>
        </w:rPr>
        <w:t>g</w:t>
      </w:r>
      <w:r w:rsidRPr="00C05B87">
        <w:rPr>
          <w:rFonts w:ascii="Times New Roman" w:eastAsia="Times New Roman" w:hAnsi="Times New Roman" w:cs="Times New Roman"/>
          <w:color w:val="000000"/>
          <w:sz w:val="24"/>
          <w:szCs w:val="24"/>
          <w:lang w:val="en-US"/>
          <w:rPrChange w:id="4089" w:author="Will Taylor Gough" w:date="2020-08-29T17:25:00Z">
            <w:rPr>
              <w:rFonts w:eastAsia="Times New Roman"/>
              <w:color w:val="000000"/>
              <w:sz w:val="24"/>
              <w:szCs w:val="24"/>
              <w:lang w:val="en-US"/>
            </w:rPr>
          </w:rPrChange>
        </w:rPr>
        <w:t xml:space="preserve">reat </w:t>
      </w:r>
      <w:r w:rsidR="003C30C1" w:rsidRPr="00C05B87">
        <w:rPr>
          <w:rFonts w:ascii="Times New Roman" w:eastAsia="Times New Roman" w:hAnsi="Times New Roman" w:cs="Times New Roman"/>
          <w:color w:val="000000"/>
          <w:sz w:val="24"/>
          <w:szCs w:val="24"/>
          <w:lang w:val="en-US"/>
          <w:rPrChange w:id="4090" w:author="Will Taylor Gough" w:date="2020-08-29T17:25:00Z">
            <w:rPr>
              <w:rFonts w:eastAsia="Times New Roman"/>
              <w:color w:val="000000"/>
              <w:sz w:val="24"/>
              <w:szCs w:val="24"/>
              <w:lang w:val="en-US"/>
            </w:rPr>
          </w:rPrChange>
        </w:rPr>
        <w:t>d</w:t>
      </w:r>
      <w:r w:rsidRPr="00C05B87">
        <w:rPr>
          <w:rFonts w:ascii="Times New Roman" w:eastAsia="Times New Roman" w:hAnsi="Times New Roman" w:cs="Times New Roman"/>
          <w:color w:val="000000"/>
          <w:sz w:val="24"/>
          <w:szCs w:val="24"/>
          <w:lang w:val="en-US"/>
          <w:rPrChange w:id="4091" w:author="Will Taylor Gough" w:date="2020-08-29T17:25:00Z">
            <w:rPr>
              <w:rFonts w:eastAsia="Times New Roman"/>
              <w:color w:val="000000"/>
              <w:sz w:val="24"/>
              <w:szCs w:val="24"/>
              <w:lang w:val="en-US"/>
            </w:rPr>
          </w:rPrChange>
        </w:rPr>
        <w:t xml:space="preserve">epths in the </w:t>
      </w:r>
      <w:r w:rsidR="003C30C1" w:rsidRPr="00C05B87">
        <w:rPr>
          <w:rFonts w:ascii="Times New Roman" w:eastAsia="Times New Roman" w:hAnsi="Times New Roman" w:cs="Times New Roman"/>
          <w:color w:val="000000"/>
          <w:sz w:val="24"/>
          <w:szCs w:val="24"/>
          <w:lang w:val="en-US"/>
          <w:rPrChange w:id="4092" w:author="Will Taylor Gough" w:date="2020-08-29T17:25:00Z">
            <w:rPr>
              <w:rFonts w:eastAsia="Times New Roman"/>
              <w:color w:val="000000"/>
              <w:sz w:val="24"/>
              <w:szCs w:val="24"/>
              <w:lang w:val="en-US"/>
            </w:rPr>
          </w:rPrChange>
        </w:rPr>
        <w:t>o</w:t>
      </w:r>
      <w:r w:rsidRPr="00C05B87">
        <w:rPr>
          <w:rFonts w:ascii="Times New Roman" w:eastAsia="Times New Roman" w:hAnsi="Times New Roman" w:cs="Times New Roman"/>
          <w:color w:val="000000"/>
          <w:sz w:val="24"/>
          <w:szCs w:val="24"/>
          <w:lang w:val="en-US"/>
          <w:rPrChange w:id="4093" w:author="Will Taylor Gough" w:date="2020-08-29T17:25:00Z">
            <w:rPr>
              <w:rFonts w:eastAsia="Times New Roman"/>
              <w:color w:val="000000"/>
              <w:sz w:val="24"/>
              <w:szCs w:val="24"/>
              <w:lang w:val="en-US"/>
            </w:rPr>
          </w:rPrChange>
        </w:rPr>
        <w:t xml:space="preserve">cean. </w:t>
      </w:r>
      <w:r w:rsidR="003C30C1" w:rsidRPr="00C05B87">
        <w:rPr>
          <w:rFonts w:ascii="Times New Roman" w:eastAsia="Times New Roman" w:hAnsi="Times New Roman" w:cs="Times New Roman"/>
          <w:color w:val="000000"/>
          <w:sz w:val="24"/>
          <w:szCs w:val="24"/>
          <w:lang w:val="en-US"/>
          <w:rPrChange w:id="4094" w:author="Will Taylor Gough" w:date="2020-08-29T17:25:00Z">
            <w:rPr>
              <w:rFonts w:eastAsia="Times New Roman"/>
              <w:color w:val="000000"/>
              <w:sz w:val="24"/>
              <w:szCs w:val="24"/>
              <w:lang w:val="en-US"/>
            </w:rPr>
          </w:rPrChange>
        </w:rPr>
        <w:t>Ecol. Mongraphs</w:t>
      </w:r>
      <w:r w:rsidRPr="00C05B87">
        <w:rPr>
          <w:rFonts w:ascii="Times New Roman" w:eastAsia="Times New Roman" w:hAnsi="Times New Roman" w:cs="Times New Roman"/>
          <w:color w:val="000000"/>
          <w:sz w:val="24"/>
          <w:szCs w:val="24"/>
          <w:lang w:val="en-US"/>
          <w:rPrChange w:id="4095" w:author="Will Taylor Gough" w:date="2020-08-29T17:25:00Z">
            <w:rPr>
              <w:rFonts w:eastAsia="Times New Roman"/>
              <w:color w:val="000000"/>
              <w:sz w:val="24"/>
              <w:szCs w:val="24"/>
              <w:lang w:val="en-US"/>
            </w:rPr>
          </w:rPrChange>
        </w:rPr>
        <w:t xml:space="preserve"> 4</w:t>
      </w:r>
      <w:r w:rsidR="003C30C1" w:rsidRPr="00C05B87">
        <w:rPr>
          <w:rFonts w:ascii="Times New Roman" w:eastAsia="Times New Roman" w:hAnsi="Times New Roman" w:cs="Times New Roman"/>
          <w:color w:val="000000"/>
          <w:sz w:val="24"/>
          <w:szCs w:val="24"/>
          <w:lang w:val="en-US"/>
          <w:rPrChange w:id="4096" w:author="Will Taylor Gough" w:date="2020-08-29T17:25:00Z">
            <w:rPr>
              <w:rFonts w:eastAsia="Times New Roman"/>
              <w:color w:val="000000"/>
              <w:sz w:val="24"/>
              <w:szCs w:val="24"/>
              <w:lang w:val="en-US"/>
            </w:rPr>
          </w:rPrChange>
        </w:rPr>
        <w:t>: 430-439.</w:t>
      </w:r>
    </w:p>
    <w:p w14:paraId="4352B1BA" w14:textId="77777777" w:rsidR="000F4DE0" w:rsidRPr="00C05B87" w:rsidRDefault="000F4DE0" w:rsidP="00C05B87">
      <w:pPr>
        <w:numPr>
          <w:ilvl w:val="0"/>
          <w:numId w:val="10"/>
        </w:numPr>
        <w:spacing w:line="480" w:lineRule="auto"/>
        <w:textAlignment w:val="baseline"/>
        <w:rPr>
          <w:rFonts w:ascii="Times New Roman" w:eastAsia="Times New Roman" w:hAnsi="Times New Roman" w:cs="Times New Roman"/>
          <w:color w:val="000000"/>
          <w:sz w:val="24"/>
          <w:szCs w:val="24"/>
          <w:lang w:val="en-US"/>
          <w:rPrChange w:id="4097" w:author="Will Taylor Gough" w:date="2020-08-29T17:25:00Z">
            <w:rPr>
              <w:rFonts w:eastAsia="Times New Roman"/>
              <w:color w:val="000000"/>
              <w:sz w:val="24"/>
              <w:szCs w:val="24"/>
              <w:lang w:val="en-US"/>
            </w:rPr>
          </w:rPrChange>
        </w:rPr>
        <w:pPrChange w:id="4098" w:author="Will Taylor Gough" w:date="2020-08-29T17:27:00Z">
          <w:pPr>
            <w:numPr>
              <w:numId w:val="10"/>
            </w:numPr>
            <w:spacing w:line="240" w:lineRule="auto"/>
            <w:ind w:left="720" w:hanging="360"/>
            <w:textAlignment w:val="baseline"/>
          </w:pPr>
        </w:pPrChange>
      </w:pPr>
      <w:r w:rsidRPr="00C05B87">
        <w:rPr>
          <w:rFonts w:ascii="Times New Roman" w:eastAsia="Times New Roman" w:hAnsi="Times New Roman" w:cs="Times New Roman"/>
          <w:color w:val="000000"/>
          <w:sz w:val="24"/>
          <w:szCs w:val="24"/>
          <w:lang w:val="en-US"/>
          <w:rPrChange w:id="4099" w:author="Will Taylor Gough" w:date="2020-08-29T17:25:00Z">
            <w:rPr>
              <w:rFonts w:eastAsia="Times New Roman"/>
              <w:color w:val="000000"/>
              <w:sz w:val="24"/>
              <w:szCs w:val="24"/>
              <w:lang w:val="en-US"/>
            </w:rPr>
          </w:rPrChange>
        </w:rPr>
        <w:t xml:space="preserve">Lighthill, J. (1971). Large-amplitude elongate-body theory of fish locomotion. </w:t>
      </w:r>
      <w:r w:rsidRPr="00C05B87">
        <w:rPr>
          <w:rFonts w:ascii="Times New Roman" w:eastAsia="Times New Roman" w:hAnsi="Times New Roman" w:cs="Times New Roman"/>
          <w:i/>
          <w:color w:val="000000"/>
          <w:sz w:val="24"/>
          <w:szCs w:val="24"/>
          <w:lang w:val="en-US"/>
          <w:rPrChange w:id="4100" w:author="Will Taylor Gough" w:date="2020-08-29T17:25:00Z">
            <w:rPr>
              <w:rFonts w:eastAsia="Times New Roman"/>
              <w:i/>
              <w:color w:val="000000"/>
              <w:sz w:val="24"/>
              <w:szCs w:val="24"/>
              <w:lang w:val="en-US"/>
            </w:rPr>
          </w:rPrChange>
        </w:rPr>
        <w:t>Proc. R. Soc. B</w:t>
      </w:r>
      <w:r w:rsidRPr="00C05B87">
        <w:rPr>
          <w:rFonts w:ascii="Times New Roman" w:eastAsia="Times New Roman" w:hAnsi="Times New Roman" w:cs="Times New Roman"/>
          <w:color w:val="000000"/>
          <w:sz w:val="24"/>
          <w:szCs w:val="24"/>
          <w:lang w:val="en-US"/>
          <w:rPrChange w:id="4101" w:author="Will Taylor Gough" w:date="2020-08-29T17:25:00Z">
            <w:rPr>
              <w:rFonts w:eastAsia="Times New Roman"/>
              <w:color w:val="000000"/>
              <w:sz w:val="24"/>
              <w:szCs w:val="24"/>
              <w:lang w:val="en-US"/>
            </w:rPr>
          </w:rPrChange>
        </w:rPr>
        <w:t xml:space="preserve"> </w:t>
      </w:r>
      <w:r w:rsidRPr="00C05B87">
        <w:rPr>
          <w:rFonts w:ascii="Times New Roman" w:eastAsia="Times New Roman" w:hAnsi="Times New Roman" w:cs="Times New Roman"/>
          <w:b/>
          <w:color w:val="000000"/>
          <w:sz w:val="24"/>
          <w:szCs w:val="24"/>
          <w:lang w:val="en-US"/>
          <w:rPrChange w:id="4102" w:author="Will Taylor Gough" w:date="2020-08-29T17:25:00Z">
            <w:rPr>
              <w:rFonts w:eastAsia="Times New Roman"/>
              <w:b/>
              <w:color w:val="000000"/>
              <w:sz w:val="24"/>
              <w:szCs w:val="24"/>
              <w:lang w:val="en-US"/>
            </w:rPr>
          </w:rPrChange>
        </w:rPr>
        <w:t>179</w:t>
      </w:r>
      <w:r w:rsidRPr="00C05B87">
        <w:rPr>
          <w:rFonts w:ascii="Times New Roman" w:eastAsia="Times New Roman" w:hAnsi="Times New Roman" w:cs="Times New Roman"/>
          <w:color w:val="000000"/>
          <w:sz w:val="24"/>
          <w:szCs w:val="24"/>
          <w:lang w:val="en-US"/>
          <w:rPrChange w:id="4103" w:author="Will Taylor Gough" w:date="2020-08-29T17:25:00Z">
            <w:rPr>
              <w:rFonts w:eastAsia="Times New Roman"/>
              <w:color w:val="000000"/>
              <w:sz w:val="24"/>
              <w:szCs w:val="24"/>
              <w:lang w:val="en-US"/>
            </w:rPr>
          </w:rPrChange>
        </w:rPr>
        <w:t>: 125-138.</w:t>
      </w:r>
    </w:p>
    <w:p w14:paraId="567903F0" w14:textId="77777777" w:rsidR="000F4DE0" w:rsidRPr="00C05B87" w:rsidRDefault="000F4DE0" w:rsidP="00C05B87">
      <w:pPr>
        <w:numPr>
          <w:ilvl w:val="0"/>
          <w:numId w:val="10"/>
        </w:numPr>
        <w:spacing w:line="480" w:lineRule="auto"/>
        <w:textAlignment w:val="baseline"/>
        <w:rPr>
          <w:rFonts w:ascii="Times New Roman" w:eastAsia="Times New Roman" w:hAnsi="Times New Roman" w:cs="Times New Roman"/>
          <w:color w:val="000000"/>
          <w:sz w:val="24"/>
          <w:szCs w:val="24"/>
          <w:lang w:val="en-US"/>
          <w:rPrChange w:id="4104" w:author="Will Taylor Gough" w:date="2020-08-29T17:25:00Z">
            <w:rPr>
              <w:rFonts w:eastAsia="Times New Roman"/>
              <w:color w:val="000000"/>
              <w:sz w:val="24"/>
              <w:szCs w:val="24"/>
              <w:lang w:val="en-US"/>
            </w:rPr>
          </w:rPrChange>
        </w:rPr>
        <w:pPrChange w:id="4105" w:author="Will Taylor Gough" w:date="2020-08-29T17:27:00Z">
          <w:pPr>
            <w:numPr>
              <w:numId w:val="10"/>
            </w:numPr>
            <w:spacing w:line="240" w:lineRule="auto"/>
            <w:ind w:left="720" w:hanging="360"/>
            <w:textAlignment w:val="baseline"/>
          </w:pPr>
        </w:pPrChange>
      </w:pPr>
      <w:r w:rsidRPr="00C05B87">
        <w:rPr>
          <w:rFonts w:ascii="Times New Roman" w:eastAsia="Times New Roman" w:hAnsi="Times New Roman" w:cs="Times New Roman"/>
          <w:color w:val="000000"/>
          <w:sz w:val="24"/>
          <w:szCs w:val="24"/>
          <w:lang w:val="en-US"/>
          <w:rPrChange w:id="4106" w:author="Will Taylor Gough" w:date="2020-08-29T17:25:00Z">
            <w:rPr>
              <w:rFonts w:eastAsia="Times New Roman"/>
              <w:color w:val="000000"/>
              <w:sz w:val="24"/>
              <w:szCs w:val="24"/>
              <w:lang w:val="en-US"/>
            </w:rPr>
          </w:rPrChange>
        </w:rPr>
        <w:t xml:space="preserve">Liu, H., Wassersug, R. J. and Kawachi, K. (1997). The three-dimensional hydrodynamics of tadpole locomotion. </w:t>
      </w:r>
      <w:r w:rsidRPr="00C05B87">
        <w:rPr>
          <w:rFonts w:ascii="Times New Roman" w:eastAsia="Times New Roman" w:hAnsi="Times New Roman" w:cs="Times New Roman"/>
          <w:i/>
          <w:color w:val="000000"/>
          <w:sz w:val="24"/>
          <w:szCs w:val="24"/>
          <w:lang w:val="en-US"/>
          <w:rPrChange w:id="4107" w:author="Will Taylor Gough" w:date="2020-08-29T17:25:00Z">
            <w:rPr>
              <w:rFonts w:eastAsia="Times New Roman"/>
              <w:i/>
              <w:color w:val="000000"/>
              <w:sz w:val="24"/>
              <w:szCs w:val="24"/>
              <w:lang w:val="en-US"/>
            </w:rPr>
          </w:rPrChange>
        </w:rPr>
        <w:t>J. Exp. Biol</w:t>
      </w:r>
      <w:r w:rsidRPr="00C05B87">
        <w:rPr>
          <w:rFonts w:ascii="Times New Roman" w:eastAsia="Times New Roman" w:hAnsi="Times New Roman" w:cs="Times New Roman"/>
          <w:color w:val="000000"/>
          <w:sz w:val="24"/>
          <w:szCs w:val="24"/>
          <w:lang w:val="en-US"/>
          <w:rPrChange w:id="4108" w:author="Will Taylor Gough" w:date="2020-08-29T17:25:00Z">
            <w:rPr>
              <w:rFonts w:eastAsia="Times New Roman"/>
              <w:color w:val="000000"/>
              <w:sz w:val="24"/>
              <w:szCs w:val="24"/>
              <w:lang w:val="en-US"/>
            </w:rPr>
          </w:rPrChange>
        </w:rPr>
        <w:t xml:space="preserve">. </w:t>
      </w:r>
      <w:r w:rsidRPr="00C05B87">
        <w:rPr>
          <w:rFonts w:ascii="Times New Roman" w:eastAsia="Times New Roman" w:hAnsi="Times New Roman" w:cs="Times New Roman"/>
          <w:b/>
          <w:color w:val="000000"/>
          <w:sz w:val="24"/>
          <w:szCs w:val="24"/>
          <w:lang w:val="en-US"/>
          <w:rPrChange w:id="4109" w:author="Will Taylor Gough" w:date="2020-08-29T17:25:00Z">
            <w:rPr>
              <w:rFonts w:eastAsia="Times New Roman"/>
              <w:b/>
              <w:color w:val="000000"/>
              <w:sz w:val="24"/>
              <w:szCs w:val="24"/>
              <w:lang w:val="en-US"/>
            </w:rPr>
          </w:rPrChange>
        </w:rPr>
        <w:t>200</w:t>
      </w:r>
      <w:r w:rsidRPr="00C05B87">
        <w:rPr>
          <w:rFonts w:ascii="Times New Roman" w:eastAsia="Times New Roman" w:hAnsi="Times New Roman" w:cs="Times New Roman"/>
          <w:color w:val="000000"/>
          <w:sz w:val="24"/>
          <w:szCs w:val="24"/>
          <w:lang w:val="en-US"/>
          <w:rPrChange w:id="4110" w:author="Will Taylor Gough" w:date="2020-08-29T17:25:00Z">
            <w:rPr>
              <w:rFonts w:eastAsia="Times New Roman"/>
              <w:color w:val="000000"/>
              <w:sz w:val="24"/>
              <w:szCs w:val="24"/>
              <w:lang w:val="en-US"/>
            </w:rPr>
          </w:rPrChange>
        </w:rPr>
        <w:t xml:space="preserve">: 2807-2819. </w:t>
      </w:r>
    </w:p>
    <w:p w14:paraId="7B98E015" w14:textId="77777777" w:rsidR="00D868E2" w:rsidRPr="00C05B87" w:rsidRDefault="00D868E2" w:rsidP="00C05B87">
      <w:pPr>
        <w:numPr>
          <w:ilvl w:val="0"/>
          <w:numId w:val="10"/>
        </w:numPr>
        <w:spacing w:line="480" w:lineRule="auto"/>
        <w:textAlignment w:val="baseline"/>
        <w:rPr>
          <w:rFonts w:ascii="Times New Roman" w:eastAsia="Times New Roman" w:hAnsi="Times New Roman" w:cs="Times New Roman"/>
          <w:color w:val="000000"/>
          <w:sz w:val="24"/>
          <w:szCs w:val="24"/>
          <w:lang w:val="en-US"/>
          <w:rPrChange w:id="4111" w:author="Will Taylor Gough" w:date="2020-08-29T17:25:00Z">
            <w:rPr>
              <w:rFonts w:eastAsia="Times New Roman"/>
              <w:color w:val="000000"/>
              <w:sz w:val="24"/>
              <w:szCs w:val="24"/>
              <w:lang w:val="en-US"/>
            </w:rPr>
          </w:rPrChange>
        </w:rPr>
        <w:pPrChange w:id="4112" w:author="Will Taylor Gough" w:date="2020-08-29T17:27:00Z">
          <w:pPr>
            <w:numPr>
              <w:numId w:val="10"/>
            </w:numPr>
            <w:spacing w:line="240" w:lineRule="auto"/>
            <w:ind w:left="720" w:hanging="360"/>
            <w:textAlignment w:val="baseline"/>
          </w:pPr>
        </w:pPrChange>
      </w:pPr>
      <w:r w:rsidRPr="00C05B87">
        <w:rPr>
          <w:rFonts w:ascii="Times New Roman" w:eastAsia="Times New Roman" w:hAnsi="Times New Roman" w:cs="Times New Roman"/>
          <w:color w:val="000000"/>
          <w:sz w:val="24"/>
          <w:szCs w:val="24"/>
          <w:lang w:val="en-US"/>
          <w:rPrChange w:id="4113" w:author="Will Taylor Gough" w:date="2020-08-29T17:25:00Z">
            <w:rPr>
              <w:rFonts w:eastAsia="Times New Roman"/>
              <w:color w:val="000000"/>
              <w:sz w:val="24"/>
              <w:szCs w:val="24"/>
              <w:lang w:val="en-US"/>
            </w:rPr>
          </w:rPrChange>
        </w:rPr>
        <w:lastRenderedPageBreak/>
        <w:t xml:space="preserve">Lockyer, C. (1976). Body weights of some species of large whales. </w:t>
      </w:r>
      <w:r w:rsidRPr="00C05B87">
        <w:rPr>
          <w:rFonts w:ascii="Times New Roman" w:eastAsia="Times New Roman" w:hAnsi="Times New Roman" w:cs="Times New Roman"/>
          <w:i/>
          <w:color w:val="000000"/>
          <w:sz w:val="24"/>
          <w:szCs w:val="24"/>
          <w:lang w:val="en-US"/>
          <w:rPrChange w:id="4114" w:author="Will Taylor Gough" w:date="2020-08-29T17:25:00Z">
            <w:rPr>
              <w:rFonts w:eastAsia="Times New Roman"/>
              <w:i/>
              <w:color w:val="000000"/>
              <w:sz w:val="24"/>
              <w:szCs w:val="24"/>
              <w:lang w:val="en-US"/>
            </w:rPr>
          </w:rPrChange>
        </w:rPr>
        <w:t>ICES J. Mar. Sci.</w:t>
      </w:r>
      <w:r w:rsidRPr="00C05B87">
        <w:rPr>
          <w:rFonts w:ascii="Times New Roman" w:eastAsia="Times New Roman" w:hAnsi="Times New Roman" w:cs="Times New Roman"/>
          <w:color w:val="000000"/>
          <w:sz w:val="24"/>
          <w:szCs w:val="24"/>
          <w:lang w:val="en-US"/>
          <w:rPrChange w:id="4115" w:author="Will Taylor Gough" w:date="2020-08-29T17:25:00Z">
            <w:rPr>
              <w:rFonts w:eastAsia="Times New Roman"/>
              <w:color w:val="000000"/>
              <w:sz w:val="24"/>
              <w:szCs w:val="24"/>
              <w:lang w:val="en-US"/>
            </w:rPr>
          </w:rPrChange>
        </w:rPr>
        <w:t xml:space="preserve"> </w:t>
      </w:r>
      <w:r w:rsidRPr="00C05B87">
        <w:rPr>
          <w:rFonts w:ascii="Times New Roman" w:eastAsia="Times New Roman" w:hAnsi="Times New Roman" w:cs="Times New Roman"/>
          <w:b/>
          <w:color w:val="000000"/>
          <w:sz w:val="24"/>
          <w:szCs w:val="24"/>
          <w:lang w:val="en-US"/>
          <w:rPrChange w:id="4116" w:author="Will Taylor Gough" w:date="2020-08-29T17:25:00Z">
            <w:rPr>
              <w:rFonts w:eastAsia="Times New Roman"/>
              <w:b/>
              <w:color w:val="000000"/>
              <w:sz w:val="24"/>
              <w:szCs w:val="24"/>
              <w:lang w:val="en-US"/>
            </w:rPr>
          </w:rPrChange>
        </w:rPr>
        <w:t>36</w:t>
      </w:r>
      <w:r w:rsidRPr="00C05B87">
        <w:rPr>
          <w:rFonts w:ascii="Times New Roman" w:eastAsia="Times New Roman" w:hAnsi="Times New Roman" w:cs="Times New Roman"/>
          <w:color w:val="000000"/>
          <w:sz w:val="24"/>
          <w:szCs w:val="24"/>
          <w:lang w:val="en-US"/>
          <w:rPrChange w:id="4117" w:author="Will Taylor Gough" w:date="2020-08-29T17:25:00Z">
            <w:rPr>
              <w:rFonts w:eastAsia="Times New Roman"/>
              <w:color w:val="000000"/>
              <w:sz w:val="24"/>
              <w:szCs w:val="24"/>
              <w:lang w:val="en-US"/>
            </w:rPr>
          </w:rPrChange>
        </w:rPr>
        <w:t>: 259-273.</w:t>
      </w:r>
    </w:p>
    <w:p w14:paraId="32D973ED" w14:textId="77777777" w:rsidR="000F4DE0" w:rsidRPr="00C05B87" w:rsidRDefault="000F4DE0" w:rsidP="00C05B87">
      <w:pPr>
        <w:numPr>
          <w:ilvl w:val="0"/>
          <w:numId w:val="10"/>
        </w:numPr>
        <w:spacing w:line="480" w:lineRule="auto"/>
        <w:textAlignment w:val="baseline"/>
        <w:rPr>
          <w:rFonts w:ascii="Times New Roman" w:eastAsia="Times New Roman" w:hAnsi="Times New Roman" w:cs="Times New Roman"/>
          <w:color w:val="000000"/>
          <w:sz w:val="24"/>
          <w:szCs w:val="24"/>
          <w:lang w:val="en-US"/>
          <w:rPrChange w:id="4118" w:author="Will Taylor Gough" w:date="2020-08-29T17:25:00Z">
            <w:rPr>
              <w:rFonts w:eastAsia="Times New Roman"/>
              <w:color w:val="000000"/>
              <w:sz w:val="24"/>
              <w:szCs w:val="24"/>
              <w:lang w:val="en-US"/>
            </w:rPr>
          </w:rPrChange>
        </w:rPr>
        <w:pPrChange w:id="4119" w:author="Will Taylor Gough" w:date="2020-08-29T17:27:00Z">
          <w:pPr>
            <w:numPr>
              <w:numId w:val="10"/>
            </w:numPr>
            <w:spacing w:line="240" w:lineRule="auto"/>
            <w:ind w:left="720" w:hanging="360"/>
            <w:textAlignment w:val="baseline"/>
          </w:pPr>
        </w:pPrChange>
      </w:pPr>
      <w:r w:rsidRPr="00C05B87">
        <w:rPr>
          <w:rFonts w:ascii="Times New Roman" w:eastAsia="Times New Roman" w:hAnsi="Times New Roman" w:cs="Times New Roman"/>
          <w:color w:val="000000"/>
          <w:sz w:val="24"/>
          <w:szCs w:val="24"/>
          <w:lang w:val="en-US"/>
          <w:rPrChange w:id="4120" w:author="Will Taylor Gough" w:date="2020-08-29T17:25:00Z">
            <w:rPr>
              <w:rFonts w:eastAsia="Times New Roman"/>
              <w:color w:val="000000"/>
              <w:sz w:val="24"/>
              <w:szCs w:val="24"/>
              <w:lang w:val="en-US"/>
            </w:rPr>
          </w:rPrChange>
        </w:rPr>
        <w:t xml:space="preserve">Magnuson, J. J. (1978). Locomotion by Scombrid Fishes: Hydromechanics, Morphology, and Behavior. In </w:t>
      </w:r>
      <w:r w:rsidRPr="00C05B87">
        <w:rPr>
          <w:rFonts w:ascii="Times New Roman" w:eastAsia="Times New Roman" w:hAnsi="Times New Roman" w:cs="Times New Roman"/>
          <w:i/>
          <w:iCs/>
          <w:color w:val="000000"/>
          <w:sz w:val="24"/>
          <w:szCs w:val="24"/>
          <w:lang w:val="en-US"/>
          <w:rPrChange w:id="4121" w:author="Will Taylor Gough" w:date="2020-08-29T17:25:00Z">
            <w:rPr>
              <w:rFonts w:eastAsia="Times New Roman"/>
              <w:i/>
              <w:iCs/>
              <w:color w:val="000000"/>
              <w:sz w:val="24"/>
              <w:szCs w:val="24"/>
              <w:lang w:val="en-US"/>
            </w:rPr>
          </w:rPrChange>
        </w:rPr>
        <w:t>Fish Physiology</w:t>
      </w:r>
      <w:r w:rsidRPr="00C05B87">
        <w:rPr>
          <w:rFonts w:ascii="Times New Roman" w:eastAsia="Times New Roman" w:hAnsi="Times New Roman" w:cs="Times New Roman"/>
          <w:color w:val="000000"/>
          <w:sz w:val="24"/>
          <w:szCs w:val="24"/>
          <w:lang w:val="en-US"/>
          <w:rPrChange w:id="4122" w:author="Will Taylor Gough" w:date="2020-08-29T17:25:00Z">
            <w:rPr>
              <w:rFonts w:eastAsia="Times New Roman"/>
              <w:color w:val="000000"/>
              <w:sz w:val="24"/>
              <w:szCs w:val="24"/>
              <w:lang w:val="en-US"/>
            </w:rPr>
          </w:rPrChange>
        </w:rPr>
        <w:t>. 239–313. Elsevier.</w:t>
      </w:r>
    </w:p>
    <w:p w14:paraId="5B410CF5" w14:textId="77777777" w:rsidR="000F4DE0" w:rsidRPr="00C05B87" w:rsidRDefault="000F4DE0" w:rsidP="00C05B87">
      <w:pPr>
        <w:numPr>
          <w:ilvl w:val="0"/>
          <w:numId w:val="10"/>
        </w:numPr>
        <w:spacing w:line="480" w:lineRule="auto"/>
        <w:textAlignment w:val="baseline"/>
        <w:rPr>
          <w:rFonts w:ascii="Times New Roman" w:eastAsia="Times New Roman" w:hAnsi="Times New Roman" w:cs="Times New Roman"/>
          <w:color w:val="000000" w:themeColor="text1"/>
          <w:sz w:val="24"/>
          <w:szCs w:val="24"/>
          <w:lang w:val="en-US"/>
          <w:rPrChange w:id="4123" w:author="Will Taylor Gough" w:date="2020-08-29T17:25:00Z">
            <w:rPr>
              <w:rFonts w:eastAsia="Times New Roman"/>
              <w:color w:val="000000" w:themeColor="text1"/>
              <w:sz w:val="24"/>
              <w:szCs w:val="24"/>
              <w:lang w:val="en-US"/>
            </w:rPr>
          </w:rPrChange>
        </w:rPr>
        <w:pPrChange w:id="4124" w:author="Will Taylor Gough" w:date="2020-08-29T17:27:00Z">
          <w:pPr>
            <w:numPr>
              <w:numId w:val="10"/>
            </w:numPr>
            <w:spacing w:line="240" w:lineRule="auto"/>
            <w:ind w:left="720" w:hanging="360"/>
            <w:textAlignment w:val="baseline"/>
          </w:pPr>
        </w:pPrChange>
      </w:pPr>
      <w:r w:rsidRPr="00C05B87">
        <w:rPr>
          <w:rFonts w:ascii="Times New Roman" w:eastAsia="Times New Roman" w:hAnsi="Times New Roman" w:cs="Times New Roman"/>
          <w:color w:val="000000"/>
          <w:sz w:val="24"/>
          <w:szCs w:val="24"/>
          <w:lang w:val="en-US"/>
          <w:rPrChange w:id="4125" w:author="Will Taylor Gough" w:date="2020-08-29T17:25:00Z">
            <w:rPr>
              <w:rFonts w:eastAsia="Times New Roman"/>
              <w:color w:val="000000"/>
              <w:sz w:val="24"/>
              <w:szCs w:val="24"/>
              <w:lang w:val="en-US"/>
            </w:rPr>
          </w:rPrChange>
        </w:rPr>
        <w:t>Maresh, J. L., Fish, F. E., Nowacek, D. P., Nowacek, S. M. and Wells, R. S. (2004). High performance turning capabilities during foraging by bottlenose dolphins (</w:t>
      </w:r>
      <w:r w:rsidRPr="00C05B87">
        <w:rPr>
          <w:rFonts w:ascii="Times New Roman" w:eastAsia="Times New Roman" w:hAnsi="Times New Roman" w:cs="Times New Roman"/>
          <w:i/>
          <w:color w:val="000000" w:themeColor="text1"/>
          <w:sz w:val="24"/>
          <w:szCs w:val="24"/>
          <w:lang w:val="en-US"/>
          <w:rPrChange w:id="4126" w:author="Will Taylor Gough" w:date="2020-08-29T17:25:00Z">
            <w:rPr>
              <w:rFonts w:eastAsia="Times New Roman"/>
              <w:i/>
              <w:color w:val="000000" w:themeColor="text1"/>
              <w:sz w:val="24"/>
              <w:szCs w:val="24"/>
              <w:lang w:val="en-US"/>
            </w:rPr>
          </w:rPrChange>
        </w:rPr>
        <w:t>Tursiops truncatus</w:t>
      </w:r>
      <w:r w:rsidRPr="00C05B87">
        <w:rPr>
          <w:rFonts w:ascii="Times New Roman" w:eastAsia="Times New Roman" w:hAnsi="Times New Roman" w:cs="Times New Roman"/>
          <w:color w:val="000000" w:themeColor="text1"/>
          <w:sz w:val="24"/>
          <w:szCs w:val="24"/>
          <w:lang w:val="en-US"/>
          <w:rPrChange w:id="4127" w:author="Will Taylor Gough" w:date="2020-08-29T17:25:00Z">
            <w:rPr>
              <w:rFonts w:eastAsia="Times New Roman"/>
              <w:color w:val="000000" w:themeColor="text1"/>
              <w:sz w:val="24"/>
              <w:szCs w:val="24"/>
              <w:lang w:val="en-US"/>
            </w:rPr>
          </w:rPrChange>
        </w:rPr>
        <w:t xml:space="preserve">). </w:t>
      </w:r>
      <w:r w:rsidRPr="00C05B87">
        <w:rPr>
          <w:rFonts w:ascii="Times New Roman" w:eastAsia="Times New Roman" w:hAnsi="Times New Roman" w:cs="Times New Roman"/>
          <w:i/>
          <w:color w:val="000000" w:themeColor="text1"/>
          <w:sz w:val="24"/>
          <w:szCs w:val="24"/>
          <w:lang w:val="en-US"/>
          <w:rPrChange w:id="4128" w:author="Will Taylor Gough" w:date="2020-08-29T17:25:00Z">
            <w:rPr>
              <w:rFonts w:eastAsia="Times New Roman"/>
              <w:i/>
              <w:color w:val="000000" w:themeColor="text1"/>
              <w:sz w:val="24"/>
              <w:szCs w:val="24"/>
              <w:lang w:val="en-US"/>
            </w:rPr>
          </w:rPrChange>
        </w:rPr>
        <w:t>Mar. Mamm. Sci</w:t>
      </w:r>
      <w:r w:rsidRPr="00C05B87">
        <w:rPr>
          <w:rFonts w:ascii="Times New Roman" w:eastAsia="Times New Roman" w:hAnsi="Times New Roman" w:cs="Times New Roman"/>
          <w:color w:val="000000" w:themeColor="text1"/>
          <w:sz w:val="24"/>
          <w:szCs w:val="24"/>
          <w:lang w:val="en-US"/>
          <w:rPrChange w:id="4129" w:author="Will Taylor Gough" w:date="2020-08-29T17:25:00Z">
            <w:rPr>
              <w:rFonts w:eastAsia="Times New Roman"/>
              <w:color w:val="000000" w:themeColor="text1"/>
              <w:sz w:val="24"/>
              <w:szCs w:val="24"/>
              <w:lang w:val="en-US"/>
            </w:rPr>
          </w:rPrChange>
        </w:rPr>
        <w:t xml:space="preserve">. </w:t>
      </w:r>
      <w:r w:rsidRPr="00C05B87">
        <w:rPr>
          <w:rFonts w:ascii="Times New Roman" w:eastAsia="Times New Roman" w:hAnsi="Times New Roman" w:cs="Times New Roman"/>
          <w:b/>
          <w:color w:val="000000" w:themeColor="text1"/>
          <w:sz w:val="24"/>
          <w:szCs w:val="24"/>
          <w:lang w:val="en-US"/>
          <w:rPrChange w:id="4130" w:author="Will Taylor Gough" w:date="2020-08-29T17:25:00Z">
            <w:rPr>
              <w:rFonts w:eastAsia="Times New Roman"/>
              <w:b/>
              <w:color w:val="000000" w:themeColor="text1"/>
              <w:sz w:val="24"/>
              <w:szCs w:val="24"/>
              <w:lang w:val="en-US"/>
            </w:rPr>
          </w:rPrChange>
        </w:rPr>
        <w:t>20</w:t>
      </w:r>
      <w:r w:rsidRPr="00C05B87">
        <w:rPr>
          <w:rFonts w:ascii="Times New Roman" w:eastAsia="Times New Roman" w:hAnsi="Times New Roman" w:cs="Times New Roman"/>
          <w:color w:val="000000" w:themeColor="text1"/>
          <w:sz w:val="24"/>
          <w:szCs w:val="24"/>
          <w:lang w:val="en-US"/>
          <w:rPrChange w:id="4131" w:author="Will Taylor Gough" w:date="2020-08-29T17:25:00Z">
            <w:rPr>
              <w:rFonts w:eastAsia="Times New Roman"/>
              <w:color w:val="000000" w:themeColor="text1"/>
              <w:sz w:val="24"/>
              <w:szCs w:val="24"/>
              <w:lang w:val="en-US"/>
            </w:rPr>
          </w:rPrChange>
        </w:rPr>
        <w:t>: 498-509.</w:t>
      </w:r>
    </w:p>
    <w:p w14:paraId="699B063E" w14:textId="77777777" w:rsidR="000F4DE0" w:rsidRPr="00C05B87" w:rsidRDefault="000F4DE0" w:rsidP="00C05B87">
      <w:pPr>
        <w:numPr>
          <w:ilvl w:val="0"/>
          <w:numId w:val="10"/>
        </w:numPr>
        <w:spacing w:line="480" w:lineRule="auto"/>
        <w:textAlignment w:val="baseline"/>
        <w:rPr>
          <w:rFonts w:ascii="Times New Roman" w:eastAsia="Times New Roman" w:hAnsi="Times New Roman" w:cs="Times New Roman"/>
          <w:color w:val="000000" w:themeColor="text1"/>
          <w:sz w:val="24"/>
          <w:szCs w:val="24"/>
          <w:lang w:val="en-US"/>
          <w:rPrChange w:id="4132" w:author="Will Taylor Gough" w:date="2020-08-29T17:25:00Z">
            <w:rPr>
              <w:rFonts w:eastAsia="Times New Roman"/>
              <w:color w:val="000000" w:themeColor="text1"/>
              <w:sz w:val="24"/>
              <w:szCs w:val="24"/>
              <w:lang w:val="en-US"/>
            </w:rPr>
          </w:rPrChange>
        </w:rPr>
        <w:pPrChange w:id="4133" w:author="Will Taylor Gough" w:date="2020-08-29T17:27:00Z">
          <w:pPr>
            <w:numPr>
              <w:numId w:val="10"/>
            </w:numPr>
            <w:spacing w:line="240" w:lineRule="auto"/>
            <w:ind w:left="720" w:hanging="360"/>
            <w:textAlignment w:val="baseline"/>
          </w:pPr>
        </w:pPrChange>
      </w:pPr>
      <w:r w:rsidRPr="00C05B87">
        <w:rPr>
          <w:rFonts w:ascii="Times New Roman" w:eastAsia="Times New Roman" w:hAnsi="Times New Roman" w:cs="Times New Roman"/>
          <w:color w:val="000000" w:themeColor="text1"/>
          <w:sz w:val="24"/>
          <w:szCs w:val="24"/>
          <w:shd w:val="clear" w:color="auto" w:fill="FFFFFF"/>
          <w:lang w:val="en-US"/>
          <w:rPrChange w:id="4134" w:author="Will Taylor Gough" w:date="2020-08-29T17:25:00Z">
            <w:rPr>
              <w:rFonts w:eastAsia="Times New Roman"/>
              <w:color w:val="000000" w:themeColor="text1"/>
              <w:sz w:val="24"/>
              <w:szCs w:val="24"/>
              <w:shd w:val="clear" w:color="auto" w:fill="FFFFFF"/>
              <w:lang w:val="en-US"/>
            </w:rPr>
          </w:rPrChange>
        </w:rPr>
        <w:t>McCutchen, C. W. (197</w:t>
      </w:r>
      <w:r w:rsidR="002C3CBD" w:rsidRPr="00C05B87">
        <w:rPr>
          <w:rFonts w:ascii="Times New Roman" w:eastAsia="Times New Roman" w:hAnsi="Times New Roman" w:cs="Times New Roman"/>
          <w:color w:val="000000" w:themeColor="text1"/>
          <w:sz w:val="24"/>
          <w:szCs w:val="24"/>
          <w:shd w:val="clear" w:color="auto" w:fill="FFFFFF"/>
          <w:lang w:val="en-US"/>
          <w:rPrChange w:id="4135" w:author="Will Taylor Gough" w:date="2020-08-29T17:25:00Z">
            <w:rPr>
              <w:rFonts w:eastAsia="Times New Roman"/>
              <w:color w:val="000000" w:themeColor="text1"/>
              <w:sz w:val="24"/>
              <w:szCs w:val="24"/>
              <w:shd w:val="clear" w:color="auto" w:fill="FFFFFF"/>
              <w:lang w:val="en-US"/>
            </w:rPr>
          </w:rPrChange>
        </w:rPr>
        <w:t>5</w:t>
      </w:r>
      <w:r w:rsidRPr="00C05B87">
        <w:rPr>
          <w:rFonts w:ascii="Times New Roman" w:eastAsia="Times New Roman" w:hAnsi="Times New Roman" w:cs="Times New Roman"/>
          <w:color w:val="000000" w:themeColor="text1"/>
          <w:sz w:val="24"/>
          <w:szCs w:val="24"/>
          <w:shd w:val="clear" w:color="auto" w:fill="FFFFFF"/>
          <w:lang w:val="en-US"/>
          <w:rPrChange w:id="4136" w:author="Will Taylor Gough" w:date="2020-08-29T17:25:00Z">
            <w:rPr>
              <w:rFonts w:eastAsia="Times New Roman"/>
              <w:color w:val="000000" w:themeColor="text1"/>
              <w:sz w:val="24"/>
              <w:szCs w:val="24"/>
              <w:shd w:val="clear" w:color="auto" w:fill="FFFFFF"/>
              <w:lang w:val="en-US"/>
            </w:rPr>
          </w:rPrChange>
        </w:rPr>
        <w:t>). Froude propulsive efficiency of a small fish, measured by wake visualization. </w:t>
      </w:r>
      <w:r w:rsidRPr="00C05B87">
        <w:rPr>
          <w:rFonts w:ascii="Times New Roman" w:eastAsia="Times New Roman" w:hAnsi="Times New Roman" w:cs="Times New Roman"/>
          <w:i/>
          <w:iCs/>
          <w:color w:val="000000" w:themeColor="text1"/>
          <w:sz w:val="24"/>
          <w:szCs w:val="24"/>
          <w:shd w:val="clear" w:color="auto" w:fill="FFFFFF"/>
          <w:lang w:val="en-US"/>
          <w:rPrChange w:id="4137" w:author="Will Taylor Gough" w:date="2020-08-29T17:25:00Z">
            <w:rPr>
              <w:rFonts w:eastAsia="Times New Roman"/>
              <w:i/>
              <w:iCs/>
              <w:color w:val="000000" w:themeColor="text1"/>
              <w:sz w:val="24"/>
              <w:szCs w:val="24"/>
              <w:shd w:val="clear" w:color="auto" w:fill="FFFFFF"/>
              <w:lang w:val="en-US"/>
            </w:rPr>
          </w:rPrChange>
        </w:rPr>
        <w:t>Scale effects in animal locomotion.</w:t>
      </w:r>
      <w:r w:rsidRPr="00C05B87">
        <w:rPr>
          <w:rFonts w:ascii="Times New Roman" w:eastAsia="Times New Roman" w:hAnsi="Times New Roman" w:cs="Times New Roman"/>
          <w:color w:val="000000" w:themeColor="text1"/>
          <w:sz w:val="24"/>
          <w:szCs w:val="24"/>
          <w:shd w:val="clear" w:color="auto" w:fill="FFFFFF"/>
          <w:lang w:val="en-US"/>
          <w:rPrChange w:id="4138" w:author="Will Taylor Gough" w:date="2020-08-29T17:25:00Z">
            <w:rPr>
              <w:rFonts w:eastAsia="Times New Roman"/>
              <w:color w:val="000000" w:themeColor="text1"/>
              <w:sz w:val="24"/>
              <w:szCs w:val="24"/>
              <w:shd w:val="clear" w:color="auto" w:fill="FFFFFF"/>
              <w:lang w:val="en-US"/>
            </w:rPr>
          </w:rPrChange>
        </w:rPr>
        <w:t xml:space="preserve"> 339-363. Academic Press London, New York.</w:t>
      </w:r>
    </w:p>
    <w:p w14:paraId="7B4B604C" w14:textId="77777777" w:rsidR="00D42383" w:rsidRPr="00C05B87" w:rsidRDefault="00D42383" w:rsidP="00C05B87">
      <w:pPr>
        <w:pStyle w:val="ListParagraph"/>
        <w:numPr>
          <w:ilvl w:val="0"/>
          <w:numId w:val="10"/>
        </w:numPr>
        <w:spacing w:line="480" w:lineRule="auto"/>
        <w:rPr>
          <w:rFonts w:ascii="Times New Roman" w:eastAsia="Times New Roman" w:hAnsi="Times New Roman" w:cs="Times New Roman"/>
          <w:rPrChange w:id="4139" w:author="Will Taylor Gough" w:date="2020-08-29T17:25:00Z">
            <w:rPr>
              <w:rFonts w:eastAsia="Times New Roman"/>
            </w:rPr>
          </w:rPrChange>
        </w:rPr>
        <w:pPrChange w:id="4140" w:author="Will Taylor Gough" w:date="2020-08-29T17:27:00Z">
          <w:pPr>
            <w:pStyle w:val="ListParagraph"/>
            <w:numPr>
              <w:numId w:val="10"/>
            </w:numPr>
            <w:ind w:hanging="360"/>
          </w:pPr>
        </w:pPrChange>
      </w:pPr>
      <w:r w:rsidRPr="00C05B87">
        <w:rPr>
          <w:rFonts w:ascii="Times New Roman" w:eastAsia="Times New Roman" w:hAnsi="Times New Roman" w:cs="Times New Roman"/>
          <w:color w:val="222222"/>
          <w:shd w:val="clear" w:color="auto" w:fill="FFFFFF"/>
          <w:rPrChange w:id="4141" w:author="Will Taylor Gough" w:date="2020-08-29T17:25:00Z">
            <w:rPr>
              <w:rFonts w:ascii="Arial" w:eastAsia="Times New Roman" w:hAnsi="Arial" w:cs="Arial"/>
              <w:color w:val="222222"/>
              <w:shd w:val="clear" w:color="auto" w:fill="FFFFFF"/>
            </w:rPr>
          </w:rPrChange>
        </w:rPr>
        <w:t>Motani, R. (2002). Scaling effects in caudal fin propulsion and the speed of ichthyosaurs. </w:t>
      </w:r>
      <w:r w:rsidRPr="00C05B87">
        <w:rPr>
          <w:rFonts w:ascii="Times New Roman" w:eastAsia="Times New Roman" w:hAnsi="Times New Roman" w:cs="Times New Roman"/>
          <w:i/>
          <w:iCs/>
          <w:color w:val="222222"/>
          <w:shd w:val="clear" w:color="auto" w:fill="FFFFFF"/>
          <w:rPrChange w:id="4142" w:author="Will Taylor Gough" w:date="2020-08-29T17:25:00Z">
            <w:rPr>
              <w:rFonts w:ascii="Arial" w:eastAsia="Times New Roman" w:hAnsi="Arial" w:cs="Arial"/>
              <w:i/>
              <w:iCs/>
              <w:color w:val="222222"/>
              <w:shd w:val="clear" w:color="auto" w:fill="FFFFFF"/>
            </w:rPr>
          </w:rPrChange>
        </w:rPr>
        <w:t>Nature</w:t>
      </w:r>
      <w:r w:rsidRPr="00C05B87">
        <w:rPr>
          <w:rFonts w:ascii="Times New Roman" w:eastAsia="Times New Roman" w:hAnsi="Times New Roman" w:cs="Times New Roman"/>
          <w:color w:val="222222"/>
          <w:shd w:val="clear" w:color="auto" w:fill="FFFFFF"/>
          <w:rPrChange w:id="4143" w:author="Will Taylor Gough" w:date="2020-08-29T17:25:00Z">
            <w:rPr>
              <w:rFonts w:ascii="Arial" w:eastAsia="Times New Roman" w:hAnsi="Arial" w:cs="Arial"/>
              <w:color w:val="222222"/>
              <w:shd w:val="clear" w:color="auto" w:fill="FFFFFF"/>
            </w:rPr>
          </w:rPrChange>
        </w:rPr>
        <w:t> </w:t>
      </w:r>
      <w:r w:rsidRPr="00C05B87">
        <w:rPr>
          <w:rFonts w:ascii="Times New Roman" w:hAnsi="Times New Roman" w:cs="Times New Roman"/>
          <w:b/>
          <w:color w:val="222222"/>
          <w:shd w:val="clear" w:color="auto" w:fill="FFFFFF"/>
          <w:rPrChange w:id="4144" w:author="Will Taylor Gough" w:date="2020-08-29T17:25:00Z">
            <w:rPr>
              <w:rFonts w:ascii="Arial" w:hAnsi="Arial"/>
              <w:b/>
              <w:color w:val="222222"/>
              <w:shd w:val="clear" w:color="auto" w:fill="FFFFFF"/>
            </w:rPr>
          </w:rPrChange>
        </w:rPr>
        <w:t>415</w:t>
      </w:r>
      <w:r w:rsidR="00FD44DB" w:rsidRPr="00C05B87">
        <w:rPr>
          <w:rFonts w:ascii="Times New Roman" w:eastAsia="Times New Roman" w:hAnsi="Times New Roman" w:cs="Times New Roman"/>
          <w:color w:val="222222"/>
          <w:shd w:val="clear" w:color="auto" w:fill="FFFFFF"/>
          <w:rPrChange w:id="4145" w:author="Will Taylor Gough" w:date="2020-08-29T17:25:00Z">
            <w:rPr>
              <w:rFonts w:ascii="Arial" w:eastAsia="Times New Roman" w:hAnsi="Arial" w:cs="Arial"/>
              <w:color w:val="222222"/>
              <w:shd w:val="clear" w:color="auto" w:fill="FFFFFF"/>
            </w:rPr>
          </w:rPrChange>
        </w:rPr>
        <w:t>:</w:t>
      </w:r>
      <w:r w:rsidRPr="00C05B87">
        <w:rPr>
          <w:rFonts w:ascii="Times New Roman" w:eastAsia="Times New Roman" w:hAnsi="Times New Roman" w:cs="Times New Roman"/>
          <w:color w:val="222222"/>
          <w:shd w:val="clear" w:color="auto" w:fill="FFFFFF"/>
          <w:rPrChange w:id="4146" w:author="Will Taylor Gough" w:date="2020-08-29T17:25:00Z">
            <w:rPr>
              <w:rFonts w:ascii="Arial" w:eastAsia="Times New Roman" w:hAnsi="Arial" w:cs="Arial"/>
              <w:color w:val="222222"/>
              <w:shd w:val="clear" w:color="auto" w:fill="FFFFFF"/>
            </w:rPr>
          </w:rPrChange>
        </w:rPr>
        <w:t xml:space="preserve"> 309-312.</w:t>
      </w:r>
    </w:p>
    <w:p w14:paraId="15BA3368" w14:textId="77777777" w:rsidR="00D868E2" w:rsidRPr="00C05B87" w:rsidRDefault="00D868E2" w:rsidP="00C05B87">
      <w:pPr>
        <w:numPr>
          <w:ilvl w:val="0"/>
          <w:numId w:val="10"/>
        </w:numPr>
        <w:spacing w:line="480" w:lineRule="auto"/>
        <w:textAlignment w:val="baseline"/>
        <w:rPr>
          <w:rFonts w:ascii="Times New Roman" w:eastAsia="Times New Roman" w:hAnsi="Times New Roman" w:cs="Times New Roman"/>
          <w:color w:val="000000"/>
          <w:sz w:val="24"/>
          <w:szCs w:val="24"/>
          <w:lang w:val="en-US"/>
          <w:rPrChange w:id="4147" w:author="Will Taylor Gough" w:date="2020-08-29T17:25:00Z">
            <w:rPr>
              <w:rFonts w:eastAsia="Times New Roman"/>
              <w:color w:val="000000"/>
              <w:sz w:val="24"/>
              <w:szCs w:val="24"/>
              <w:lang w:val="en-US"/>
            </w:rPr>
          </w:rPrChange>
        </w:rPr>
        <w:pPrChange w:id="4148" w:author="Will Taylor Gough" w:date="2020-08-29T17:27:00Z">
          <w:pPr>
            <w:numPr>
              <w:numId w:val="10"/>
            </w:numPr>
            <w:spacing w:line="240" w:lineRule="auto"/>
            <w:ind w:left="720" w:hanging="360"/>
            <w:textAlignment w:val="baseline"/>
          </w:pPr>
        </w:pPrChange>
      </w:pPr>
      <w:r w:rsidRPr="00C05B87">
        <w:rPr>
          <w:rFonts w:ascii="Times New Roman" w:eastAsia="Times New Roman" w:hAnsi="Times New Roman" w:cs="Times New Roman"/>
          <w:color w:val="000000"/>
          <w:sz w:val="24"/>
          <w:szCs w:val="24"/>
          <w:lang w:val="en-US"/>
          <w:rPrChange w:id="4149" w:author="Will Taylor Gough" w:date="2020-08-29T17:25:00Z">
            <w:rPr>
              <w:rFonts w:eastAsia="Times New Roman"/>
              <w:color w:val="000000"/>
              <w:sz w:val="24"/>
              <w:szCs w:val="24"/>
              <w:lang w:val="en-US"/>
            </w:rPr>
          </w:rPrChange>
        </w:rPr>
        <w:t xml:space="preserve">Parry, D.A. (1949). The swimming of whales and a discussion of </w:t>
      </w:r>
      <w:r w:rsidR="00FD44DB" w:rsidRPr="00C05B87">
        <w:rPr>
          <w:rFonts w:ascii="Times New Roman" w:eastAsia="Times New Roman" w:hAnsi="Times New Roman" w:cs="Times New Roman"/>
          <w:color w:val="000000"/>
          <w:sz w:val="24"/>
          <w:szCs w:val="24"/>
          <w:lang w:val="en-US"/>
          <w:rPrChange w:id="4150" w:author="Will Taylor Gough" w:date="2020-08-29T17:25:00Z">
            <w:rPr>
              <w:rFonts w:eastAsia="Times New Roman"/>
              <w:color w:val="000000"/>
              <w:sz w:val="24"/>
              <w:szCs w:val="24"/>
              <w:lang w:val="en-US"/>
            </w:rPr>
          </w:rPrChange>
        </w:rPr>
        <w:t xml:space="preserve">Gray’s </w:t>
      </w:r>
      <w:r w:rsidRPr="00C05B87">
        <w:rPr>
          <w:rFonts w:ascii="Times New Roman" w:eastAsia="Times New Roman" w:hAnsi="Times New Roman" w:cs="Times New Roman"/>
          <w:color w:val="000000"/>
          <w:sz w:val="24"/>
          <w:szCs w:val="24"/>
          <w:lang w:val="en-US"/>
          <w:rPrChange w:id="4151" w:author="Will Taylor Gough" w:date="2020-08-29T17:25:00Z">
            <w:rPr>
              <w:rFonts w:eastAsia="Times New Roman"/>
              <w:color w:val="000000"/>
              <w:sz w:val="24"/>
              <w:szCs w:val="24"/>
              <w:lang w:val="en-US"/>
            </w:rPr>
          </w:rPrChange>
        </w:rPr>
        <w:t xml:space="preserve">paradox. </w:t>
      </w:r>
      <w:r w:rsidRPr="00C05B87">
        <w:rPr>
          <w:rFonts w:ascii="Times New Roman" w:eastAsia="Times New Roman" w:hAnsi="Times New Roman" w:cs="Times New Roman"/>
          <w:i/>
          <w:color w:val="000000"/>
          <w:sz w:val="24"/>
          <w:szCs w:val="24"/>
          <w:lang w:val="en-US"/>
          <w:rPrChange w:id="4152" w:author="Will Taylor Gough" w:date="2020-08-29T17:25:00Z">
            <w:rPr>
              <w:rFonts w:eastAsia="Times New Roman"/>
              <w:i/>
              <w:color w:val="000000"/>
              <w:sz w:val="24"/>
              <w:szCs w:val="24"/>
              <w:lang w:val="en-US"/>
            </w:rPr>
          </w:rPrChange>
        </w:rPr>
        <w:t>J. Exp. Biol.</w:t>
      </w:r>
      <w:r w:rsidRPr="00C05B87">
        <w:rPr>
          <w:rFonts w:ascii="Times New Roman" w:eastAsia="Times New Roman" w:hAnsi="Times New Roman" w:cs="Times New Roman"/>
          <w:color w:val="000000"/>
          <w:sz w:val="24"/>
          <w:szCs w:val="24"/>
          <w:lang w:val="en-US"/>
          <w:rPrChange w:id="4153" w:author="Will Taylor Gough" w:date="2020-08-29T17:25:00Z">
            <w:rPr>
              <w:rFonts w:eastAsia="Times New Roman"/>
              <w:color w:val="000000"/>
              <w:sz w:val="24"/>
              <w:szCs w:val="24"/>
              <w:lang w:val="en-US"/>
            </w:rPr>
          </w:rPrChange>
        </w:rPr>
        <w:t xml:space="preserve"> </w:t>
      </w:r>
      <w:r w:rsidRPr="00C05B87">
        <w:rPr>
          <w:rFonts w:ascii="Times New Roman" w:eastAsia="Times New Roman" w:hAnsi="Times New Roman" w:cs="Times New Roman"/>
          <w:b/>
          <w:color w:val="000000"/>
          <w:sz w:val="24"/>
          <w:szCs w:val="24"/>
          <w:lang w:val="en-US"/>
          <w:rPrChange w:id="4154" w:author="Will Taylor Gough" w:date="2020-08-29T17:25:00Z">
            <w:rPr>
              <w:rFonts w:eastAsia="Times New Roman"/>
              <w:b/>
              <w:color w:val="000000"/>
              <w:sz w:val="24"/>
              <w:szCs w:val="24"/>
              <w:lang w:val="en-US"/>
            </w:rPr>
          </w:rPrChange>
        </w:rPr>
        <w:t>26</w:t>
      </w:r>
      <w:r w:rsidRPr="00C05B87">
        <w:rPr>
          <w:rFonts w:ascii="Times New Roman" w:eastAsia="Times New Roman" w:hAnsi="Times New Roman" w:cs="Times New Roman"/>
          <w:color w:val="000000"/>
          <w:sz w:val="24"/>
          <w:szCs w:val="24"/>
          <w:lang w:val="en-US"/>
          <w:rPrChange w:id="4155" w:author="Will Taylor Gough" w:date="2020-08-29T17:25:00Z">
            <w:rPr>
              <w:rFonts w:eastAsia="Times New Roman"/>
              <w:color w:val="000000"/>
              <w:sz w:val="24"/>
              <w:szCs w:val="24"/>
              <w:lang w:val="en-US"/>
            </w:rPr>
          </w:rPrChange>
        </w:rPr>
        <w:t>: 24-28.</w:t>
      </w:r>
    </w:p>
    <w:p w14:paraId="2352D08F" w14:textId="77777777" w:rsidR="000F4DE0" w:rsidRPr="00C05B87" w:rsidRDefault="000F4DE0" w:rsidP="00C05B87">
      <w:pPr>
        <w:numPr>
          <w:ilvl w:val="0"/>
          <w:numId w:val="10"/>
        </w:numPr>
        <w:spacing w:line="480" w:lineRule="auto"/>
        <w:textAlignment w:val="baseline"/>
        <w:rPr>
          <w:rFonts w:ascii="Times New Roman" w:eastAsia="Times New Roman" w:hAnsi="Times New Roman" w:cs="Times New Roman"/>
          <w:color w:val="000000"/>
          <w:sz w:val="24"/>
          <w:szCs w:val="24"/>
          <w:lang w:val="en-US"/>
          <w:rPrChange w:id="4156" w:author="Will Taylor Gough" w:date="2020-08-29T17:25:00Z">
            <w:rPr>
              <w:rFonts w:eastAsia="Times New Roman"/>
              <w:color w:val="000000"/>
              <w:sz w:val="24"/>
              <w:szCs w:val="24"/>
              <w:lang w:val="en-US"/>
            </w:rPr>
          </w:rPrChange>
        </w:rPr>
        <w:pPrChange w:id="4157" w:author="Will Taylor Gough" w:date="2020-08-29T17:27:00Z">
          <w:pPr>
            <w:numPr>
              <w:numId w:val="10"/>
            </w:numPr>
            <w:spacing w:line="240" w:lineRule="auto"/>
            <w:ind w:left="720" w:hanging="360"/>
            <w:textAlignment w:val="baseline"/>
          </w:pPr>
        </w:pPrChange>
      </w:pPr>
      <w:r w:rsidRPr="00C05B87">
        <w:rPr>
          <w:rFonts w:ascii="Times New Roman" w:eastAsia="Times New Roman" w:hAnsi="Times New Roman" w:cs="Times New Roman"/>
          <w:color w:val="000000"/>
          <w:sz w:val="24"/>
          <w:szCs w:val="24"/>
          <w:shd w:val="clear" w:color="auto" w:fill="FFFFFF"/>
          <w:lang w:val="en-US"/>
          <w:rPrChange w:id="4158" w:author="Will Taylor Gough" w:date="2020-08-29T17:25:00Z">
            <w:rPr>
              <w:rFonts w:eastAsia="Times New Roman"/>
              <w:color w:val="000000"/>
              <w:sz w:val="24"/>
              <w:szCs w:val="24"/>
              <w:shd w:val="clear" w:color="auto" w:fill="FFFFFF"/>
              <w:lang w:val="en-US"/>
            </w:rPr>
          </w:rPrChange>
        </w:rPr>
        <w:t>Potvin, J., Goldbogen, J. A. and Shadwick, R. E. (2009). Passive versus active engulfment: verdict from trajectory simulations of lunge-feeding fin whales Balaenoptera physalus. </w:t>
      </w:r>
      <w:r w:rsidRPr="00C05B87">
        <w:rPr>
          <w:rFonts w:ascii="Times New Roman" w:eastAsia="Times New Roman" w:hAnsi="Times New Roman" w:cs="Times New Roman"/>
          <w:i/>
          <w:color w:val="000000"/>
          <w:sz w:val="24"/>
          <w:szCs w:val="24"/>
          <w:shd w:val="clear" w:color="auto" w:fill="FFFFFF"/>
          <w:lang w:val="en-US"/>
          <w:rPrChange w:id="4159" w:author="Will Taylor Gough" w:date="2020-08-29T17:25:00Z">
            <w:rPr>
              <w:rFonts w:eastAsia="Times New Roman"/>
              <w:i/>
              <w:color w:val="000000"/>
              <w:sz w:val="24"/>
              <w:szCs w:val="24"/>
              <w:shd w:val="clear" w:color="auto" w:fill="FFFFFF"/>
              <w:lang w:val="en-US"/>
            </w:rPr>
          </w:rPrChange>
        </w:rPr>
        <w:t>J. Roy. Soc. Interf</w:t>
      </w:r>
      <w:r w:rsidRPr="00C05B87">
        <w:rPr>
          <w:rFonts w:ascii="Times New Roman" w:eastAsia="Times New Roman" w:hAnsi="Times New Roman" w:cs="Times New Roman"/>
          <w:color w:val="000000"/>
          <w:sz w:val="24"/>
          <w:szCs w:val="24"/>
          <w:shd w:val="clear" w:color="auto" w:fill="FFFFFF"/>
          <w:lang w:val="en-US"/>
          <w:rPrChange w:id="4160" w:author="Will Taylor Gough" w:date="2020-08-29T17:25:00Z">
            <w:rPr>
              <w:rFonts w:eastAsia="Times New Roman"/>
              <w:color w:val="000000"/>
              <w:sz w:val="24"/>
              <w:szCs w:val="24"/>
              <w:shd w:val="clear" w:color="auto" w:fill="FFFFFF"/>
              <w:lang w:val="en-US"/>
            </w:rPr>
          </w:rPrChange>
        </w:rPr>
        <w:t>ace </w:t>
      </w:r>
      <w:r w:rsidRPr="00C05B87">
        <w:rPr>
          <w:rFonts w:ascii="Times New Roman" w:eastAsia="Times New Roman" w:hAnsi="Times New Roman" w:cs="Times New Roman"/>
          <w:b/>
          <w:color w:val="000000"/>
          <w:sz w:val="24"/>
          <w:szCs w:val="24"/>
          <w:shd w:val="clear" w:color="auto" w:fill="FFFFFF"/>
          <w:lang w:val="en-US"/>
          <w:rPrChange w:id="4161" w:author="Will Taylor Gough" w:date="2020-08-29T17:25:00Z">
            <w:rPr>
              <w:rFonts w:eastAsia="Times New Roman"/>
              <w:b/>
              <w:color w:val="000000"/>
              <w:sz w:val="24"/>
              <w:szCs w:val="24"/>
              <w:shd w:val="clear" w:color="auto" w:fill="FFFFFF"/>
              <w:lang w:val="en-US"/>
            </w:rPr>
          </w:rPrChange>
        </w:rPr>
        <w:t>6</w:t>
      </w:r>
      <w:r w:rsidRPr="00C05B87">
        <w:rPr>
          <w:rFonts w:ascii="Times New Roman" w:eastAsia="Times New Roman" w:hAnsi="Times New Roman" w:cs="Times New Roman"/>
          <w:color w:val="000000"/>
          <w:sz w:val="24"/>
          <w:szCs w:val="24"/>
          <w:shd w:val="clear" w:color="auto" w:fill="FFFFFF"/>
          <w:lang w:val="en-US"/>
          <w:rPrChange w:id="4162" w:author="Will Taylor Gough" w:date="2020-08-29T17:25:00Z">
            <w:rPr>
              <w:rFonts w:eastAsia="Times New Roman"/>
              <w:color w:val="000000"/>
              <w:sz w:val="24"/>
              <w:szCs w:val="24"/>
              <w:shd w:val="clear" w:color="auto" w:fill="FFFFFF"/>
              <w:lang w:val="en-US"/>
            </w:rPr>
          </w:rPrChange>
        </w:rPr>
        <w:t>: 1005-1025.</w:t>
      </w:r>
    </w:p>
    <w:p w14:paraId="3B17C522" w14:textId="77777777" w:rsidR="00DE2FCD" w:rsidRPr="00C05B87" w:rsidRDefault="00DE2FCD" w:rsidP="00C05B87">
      <w:pPr>
        <w:numPr>
          <w:ilvl w:val="0"/>
          <w:numId w:val="10"/>
        </w:numPr>
        <w:spacing w:line="480" w:lineRule="auto"/>
        <w:textAlignment w:val="baseline"/>
        <w:rPr>
          <w:rFonts w:ascii="Times New Roman" w:eastAsia="Times New Roman" w:hAnsi="Times New Roman" w:cs="Times New Roman"/>
          <w:color w:val="000000"/>
          <w:sz w:val="24"/>
          <w:szCs w:val="24"/>
          <w:lang w:val="en-US"/>
          <w:rPrChange w:id="4163" w:author="Will Taylor Gough" w:date="2020-08-29T17:25:00Z">
            <w:rPr>
              <w:rFonts w:eastAsia="Times New Roman"/>
              <w:color w:val="000000"/>
              <w:sz w:val="24"/>
              <w:szCs w:val="24"/>
              <w:lang w:val="en-US"/>
            </w:rPr>
          </w:rPrChange>
        </w:rPr>
        <w:pPrChange w:id="4164" w:author="Will Taylor Gough" w:date="2020-08-29T17:27:00Z">
          <w:pPr>
            <w:numPr>
              <w:numId w:val="10"/>
            </w:numPr>
            <w:spacing w:line="240" w:lineRule="auto"/>
            <w:ind w:left="720" w:hanging="360"/>
            <w:textAlignment w:val="baseline"/>
          </w:pPr>
        </w:pPrChange>
      </w:pPr>
      <w:r w:rsidRPr="00C05B87">
        <w:rPr>
          <w:rFonts w:ascii="Times New Roman" w:eastAsia="Times New Roman" w:hAnsi="Times New Roman" w:cs="Times New Roman"/>
          <w:color w:val="202020"/>
          <w:sz w:val="24"/>
          <w:szCs w:val="24"/>
          <w:shd w:val="clear" w:color="auto" w:fill="FFFFFF"/>
          <w:lang w:val="en-US"/>
          <w:rPrChange w:id="4165" w:author="Will Taylor Gough" w:date="2020-08-29T17:25:00Z">
            <w:rPr>
              <w:rFonts w:eastAsia="Times New Roman"/>
              <w:color w:val="202020"/>
              <w:sz w:val="24"/>
              <w:szCs w:val="24"/>
              <w:shd w:val="clear" w:color="auto" w:fill="FFFFFF"/>
              <w:lang w:val="en-US"/>
            </w:rPr>
          </w:rPrChange>
        </w:rPr>
        <w:t xml:space="preserve">Potvin. J. and Werth, A.J. (2016). Baleen hydrodynamics and morphology of cross-flow filtration in balaenid whale suspension feeding. </w:t>
      </w:r>
      <w:r w:rsidRPr="00C05B87">
        <w:rPr>
          <w:rFonts w:ascii="Times New Roman" w:hAnsi="Times New Roman" w:cs="Times New Roman"/>
          <w:i/>
          <w:color w:val="202020"/>
          <w:sz w:val="24"/>
          <w:shd w:val="clear" w:color="auto" w:fill="FFFFFF"/>
          <w:lang w:val="en-US"/>
          <w:rPrChange w:id="4166" w:author="Will Taylor Gough" w:date="2020-08-29T17:25:00Z">
            <w:rPr>
              <w:i/>
              <w:color w:val="202020"/>
              <w:sz w:val="24"/>
              <w:shd w:val="clear" w:color="auto" w:fill="FFFFFF"/>
              <w:lang w:val="en-US"/>
            </w:rPr>
          </w:rPrChange>
        </w:rPr>
        <w:t>PLoS ONE</w:t>
      </w:r>
      <w:r w:rsidRPr="00C05B87">
        <w:rPr>
          <w:rFonts w:ascii="Times New Roman" w:eastAsia="Times New Roman" w:hAnsi="Times New Roman" w:cs="Times New Roman"/>
          <w:color w:val="202020"/>
          <w:sz w:val="24"/>
          <w:szCs w:val="24"/>
          <w:shd w:val="clear" w:color="auto" w:fill="FFFFFF"/>
          <w:lang w:val="en-US"/>
          <w:rPrChange w:id="4167" w:author="Will Taylor Gough" w:date="2020-08-29T17:25:00Z">
            <w:rPr>
              <w:rFonts w:eastAsia="Times New Roman"/>
              <w:color w:val="202020"/>
              <w:sz w:val="24"/>
              <w:szCs w:val="24"/>
              <w:shd w:val="clear" w:color="auto" w:fill="FFFFFF"/>
              <w:lang w:val="en-US"/>
            </w:rPr>
          </w:rPrChange>
        </w:rPr>
        <w:t xml:space="preserve"> </w:t>
      </w:r>
      <w:r w:rsidRPr="00C05B87">
        <w:rPr>
          <w:rFonts w:ascii="Times New Roman" w:hAnsi="Times New Roman" w:cs="Times New Roman"/>
          <w:b/>
          <w:color w:val="202020"/>
          <w:sz w:val="24"/>
          <w:shd w:val="clear" w:color="auto" w:fill="FFFFFF"/>
          <w:lang w:val="en-US"/>
          <w:rPrChange w:id="4168" w:author="Will Taylor Gough" w:date="2020-08-29T17:25:00Z">
            <w:rPr>
              <w:b/>
              <w:color w:val="202020"/>
              <w:sz w:val="24"/>
              <w:shd w:val="clear" w:color="auto" w:fill="FFFFFF"/>
              <w:lang w:val="en-US"/>
            </w:rPr>
          </w:rPrChange>
        </w:rPr>
        <w:t>11</w:t>
      </w:r>
      <w:r w:rsidR="00FD44DB" w:rsidRPr="00C05B87">
        <w:rPr>
          <w:rFonts w:ascii="Times New Roman" w:eastAsia="Times New Roman" w:hAnsi="Times New Roman" w:cs="Times New Roman"/>
          <w:color w:val="202020"/>
          <w:sz w:val="24"/>
          <w:szCs w:val="24"/>
          <w:shd w:val="clear" w:color="auto" w:fill="FFFFFF"/>
          <w:lang w:val="en-US"/>
          <w:rPrChange w:id="4169" w:author="Will Taylor Gough" w:date="2020-08-29T17:25:00Z">
            <w:rPr>
              <w:rFonts w:eastAsia="Times New Roman"/>
              <w:color w:val="202020"/>
              <w:sz w:val="24"/>
              <w:szCs w:val="24"/>
              <w:shd w:val="clear" w:color="auto" w:fill="FFFFFF"/>
              <w:lang w:val="en-US"/>
            </w:rPr>
          </w:rPrChange>
        </w:rPr>
        <w:t>:</w:t>
      </w:r>
      <w:r w:rsidRPr="00C05B87">
        <w:rPr>
          <w:rFonts w:ascii="Times New Roman" w:eastAsia="Times New Roman" w:hAnsi="Times New Roman" w:cs="Times New Roman"/>
          <w:color w:val="202020"/>
          <w:sz w:val="24"/>
          <w:szCs w:val="24"/>
          <w:shd w:val="clear" w:color="auto" w:fill="FFFFFF"/>
          <w:lang w:val="en-US"/>
          <w:rPrChange w:id="4170" w:author="Will Taylor Gough" w:date="2020-08-29T17:25:00Z">
            <w:rPr>
              <w:rFonts w:eastAsia="Times New Roman"/>
              <w:color w:val="202020"/>
              <w:sz w:val="24"/>
              <w:szCs w:val="24"/>
              <w:shd w:val="clear" w:color="auto" w:fill="FFFFFF"/>
              <w:lang w:val="en-US"/>
            </w:rPr>
          </w:rPrChange>
        </w:rPr>
        <w:t xml:space="preserve"> E0150106.</w:t>
      </w:r>
    </w:p>
    <w:p w14:paraId="19F27242" w14:textId="2A43208D" w:rsidR="00DE2FCD" w:rsidRPr="00C05B87" w:rsidDel="006E57A2" w:rsidRDefault="00DE2FCD" w:rsidP="00C05B87">
      <w:pPr>
        <w:numPr>
          <w:ilvl w:val="0"/>
          <w:numId w:val="10"/>
        </w:numPr>
        <w:spacing w:line="480" w:lineRule="auto"/>
        <w:textAlignment w:val="baseline"/>
        <w:rPr>
          <w:del w:id="4171" w:author="Will Taylor Gough" w:date="2020-08-29T01:31:00Z"/>
          <w:rFonts w:ascii="Times New Roman" w:eastAsia="Times New Roman" w:hAnsi="Times New Roman" w:cs="Times New Roman"/>
          <w:color w:val="000000"/>
          <w:sz w:val="24"/>
          <w:szCs w:val="24"/>
          <w:lang w:val="en-US"/>
          <w:rPrChange w:id="4172" w:author="Will Taylor Gough" w:date="2020-08-29T17:25:00Z">
            <w:rPr>
              <w:del w:id="4173" w:author="Will Taylor Gough" w:date="2020-08-29T01:31:00Z"/>
              <w:color w:val="202020"/>
              <w:sz w:val="24"/>
              <w:szCs w:val="24"/>
              <w:shd w:val="clear" w:color="auto" w:fill="FFFFFF"/>
            </w:rPr>
          </w:rPrChange>
        </w:rPr>
        <w:pPrChange w:id="4174" w:author="Will Taylor Gough" w:date="2020-08-29T17:27:00Z">
          <w:pPr>
            <w:pStyle w:val="HTMLPreformatted"/>
            <w:numPr>
              <w:numId w:val="10"/>
            </w:numPr>
            <w:ind w:left="720" w:hanging="360"/>
          </w:pPr>
        </w:pPrChange>
      </w:pPr>
      <w:r w:rsidRPr="00C05B87">
        <w:rPr>
          <w:rFonts w:ascii="Times New Roman" w:eastAsia="Times New Roman" w:hAnsi="Times New Roman" w:cs="Times New Roman"/>
          <w:color w:val="202020"/>
          <w:sz w:val="24"/>
          <w:szCs w:val="24"/>
          <w:shd w:val="clear" w:color="auto" w:fill="FFFFFF"/>
          <w:lang w:val="en-US"/>
          <w:rPrChange w:id="4175" w:author="Will Taylor Gough" w:date="2020-08-29T17:25:00Z">
            <w:rPr>
              <w:color w:val="202020"/>
              <w:sz w:val="24"/>
              <w:szCs w:val="24"/>
              <w:shd w:val="clear" w:color="auto" w:fill="FFFFFF"/>
            </w:rPr>
          </w:rPrChange>
        </w:rPr>
        <w:t xml:space="preserve">Potvin J, Werth AJ (2017) Oral cavity hydrodynamics and drag production in Balaenid whale suspension feeding. </w:t>
      </w:r>
      <w:r w:rsidRPr="00C05B87">
        <w:rPr>
          <w:rFonts w:ascii="Times New Roman" w:hAnsi="Times New Roman" w:cs="Times New Roman"/>
          <w:i/>
          <w:color w:val="202020"/>
          <w:sz w:val="24"/>
          <w:szCs w:val="24"/>
          <w:shd w:val="clear" w:color="auto" w:fill="FFFFFF"/>
          <w:lang w:val="en-US"/>
          <w:rPrChange w:id="4176" w:author="Will Taylor Gough" w:date="2020-08-29T17:25:00Z">
            <w:rPr>
              <w:i/>
              <w:color w:val="202020"/>
              <w:sz w:val="24"/>
              <w:shd w:val="clear" w:color="auto" w:fill="FFFFFF"/>
            </w:rPr>
          </w:rPrChange>
        </w:rPr>
        <w:t>PLoS ONE</w:t>
      </w:r>
      <w:r w:rsidRPr="00C05B87">
        <w:rPr>
          <w:rFonts w:ascii="Times New Roman" w:eastAsia="Times New Roman" w:hAnsi="Times New Roman" w:cs="Times New Roman"/>
          <w:color w:val="202020"/>
          <w:sz w:val="24"/>
          <w:szCs w:val="24"/>
          <w:shd w:val="clear" w:color="auto" w:fill="FFFFFF"/>
          <w:lang w:val="en-US"/>
          <w:rPrChange w:id="4177" w:author="Will Taylor Gough" w:date="2020-08-29T17:25:00Z">
            <w:rPr>
              <w:color w:val="202020"/>
              <w:sz w:val="24"/>
              <w:szCs w:val="24"/>
              <w:shd w:val="clear" w:color="auto" w:fill="FFFFFF"/>
            </w:rPr>
          </w:rPrChange>
        </w:rPr>
        <w:t xml:space="preserve"> 12: e0175220.</w:t>
      </w:r>
    </w:p>
    <w:p w14:paraId="407F0B0A" w14:textId="77777777" w:rsidR="006E57A2" w:rsidRPr="00C05B87" w:rsidRDefault="006E57A2" w:rsidP="00C05B87">
      <w:pPr>
        <w:numPr>
          <w:ilvl w:val="0"/>
          <w:numId w:val="10"/>
        </w:numPr>
        <w:spacing w:line="480" w:lineRule="auto"/>
        <w:textAlignment w:val="baseline"/>
        <w:rPr>
          <w:ins w:id="4178" w:author="Will Taylor Gough" w:date="2020-08-29T01:31:00Z"/>
          <w:rFonts w:ascii="Times New Roman" w:eastAsia="Times New Roman" w:hAnsi="Times New Roman" w:cs="Times New Roman"/>
          <w:color w:val="000000"/>
          <w:sz w:val="24"/>
          <w:szCs w:val="24"/>
          <w:lang w:val="en-US"/>
          <w:rPrChange w:id="4179" w:author="Will Taylor Gough" w:date="2020-08-29T17:25:00Z">
            <w:rPr>
              <w:ins w:id="4180" w:author="Will Taylor Gough" w:date="2020-08-29T01:31:00Z"/>
              <w:color w:val="000000"/>
              <w:sz w:val="24"/>
              <w:szCs w:val="24"/>
            </w:rPr>
          </w:rPrChange>
        </w:rPr>
        <w:pPrChange w:id="4181" w:author="Will Taylor Gough" w:date="2020-08-29T17:27:00Z">
          <w:pPr>
            <w:pStyle w:val="HTMLPreformatted"/>
            <w:numPr>
              <w:numId w:val="10"/>
            </w:numPr>
            <w:ind w:left="720" w:hanging="360"/>
          </w:pPr>
        </w:pPrChange>
      </w:pPr>
    </w:p>
    <w:p w14:paraId="170CEEC5" w14:textId="7A0F1C7C" w:rsidR="006E57A2" w:rsidRPr="00C05B87" w:rsidRDefault="006E57A2" w:rsidP="00C05B87">
      <w:pPr>
        <w:numPr>
          <w:ilvl w:val="0"/>
          <w:numId w:val="10"/>
        </w:numPr>
        <w:spacing w:line="480" w:lineRule="auto"/>
        <w:textAlignment w:val="baseline"/>
        <w:rPr>
          <w:ins w:id="4182" w:author="Will Taylor Gough" w:date="2020-08-29T01:31:00Z"/>
          <w:rFonts w:ascii="Times New Roman" w:eastAsia="Times New Roman" w:hAnsi="Times New Roman" w:cs="Times New Roman"/>
          <w:color w:val="000000"/>
          <w:sz w:val="24"/>
          <w:szCs w:val="24"/>
          <w:lang w:val="en-US"/>
          <w:rPrChange w:id="4183" w:author="Will Taylor Gough" w:date="2020-08-29T17:25:00Z">
            <w:rPr>
              <w:ins w:id="4184" w:author="Will Taylor Gough" w:date="2020-08-29T01:31:00Z"/>
              <w:color w:val="000000"/>
            </w:rPr>
          </w:rPrChange>
        </w:rPr>
        <w:pPrChange w:id="4185" w:author="Will Taylor Gough" w:date="2020-08-29T17:27:00Z">
          <w:pPr>
            <w:pStyle w:val="HTMLPreformatted"/>
            <w:numPr>
              <w:numId w:val="10"/>
            </w:numPr>
            <w:ind w:left="720" w:hanging="360"/>
          </w:pPr>
        </w:pPrChange>
      </w:pPr>
      <w:ins w:id="4186" w:author="Will Taylor Gough" w:date="2020-08-29T01:31:00Z">
        <w:r w:rsidRPr="00C05B87">
          <w:rPr>
            <w:rFonts w:ascii="Times New Roman" w:hAnsi="Times New Roman" w:cs="Times New Roman"/>
            <w:color w:val="000000"/>
            <w:sz w:val="24"/>
            <w:szCs w:val="24"/>
            <w:rPrChange w:id="4187" w:author="Will Taylor Gough" w:date="2020-08-29T17:25:00Z">
              <w:rPr/>
            </w:rPrChange>
          </w:rPr>
          <w:t>R Core Team (2014). R: A language and environment for statistical</w:t>
        </w:r>
        <w:r w:rsidRPr="00C05B87">
          <w:rPr>
            <w:rFonts w:ascii="Times New Roman" w:hAnsi="Times New Roman" w:cs="Times New Roman"/>
            <w:color w:val="000000"/>
            <w:sz w:val="24"/>
            <w:szCs w:val="24"/>
            <w:rPrChange w:id="4188" w:author="Will Taylor Gough" w:date="2020-08-29T17:25:00Z">
              <w:rPr>
                <w:color w:val="000000"/>
              </w:rPr>
            </w:rPrChange>
          </w:rPr>
          <w:t xml:space="preserve"> computing. R Foundation for Statistical Computing, Vienna, Austria.</w:t>
        </w:r>
      </w:ins>
      <w:ins w:id="4189" w:author="Will Taylor Gough" w:date="2020-08-29T01:32:00Z">
        <w:r w:rsidRPr="00C05B87">
          <w:rPr>
            <w:rFonts w:ascii="Times New Roman" w:eastAsia="Times New Roman" w:hAnsi="Times New Roman" w:cs="Times New Roman"/>
            <w:color w:val="000000"/>
            <w:sz w:val="24"/>
            <w:szCs w:val="24"/>
            <w:lang w:val="en-US"/>
            <w:rPrChange w:id="4190" w:author="Will Taylor Gough" w:date="2020-08-29T17:25:00Z">
              <w:rPr>
                <w:color w:val="000000"/>
                <w:sz w:val="24"/>
                <w:szCs w:val="24"/>
              </w:rPr>
            </w:rPrChange>
          </w:rPr>
          <w:t xml:space="preserve"> </w:t>
        </w:r>
      </w:ins>
      <w:ins w:id="4191" w:author="Will Taylor Gough" w:date="2020-08-29T01:31:00Z">
        <w:r w:rsidRPr="00C05B87">
          <w:rPr>
            <w:rFonts w:ascii="Times New Roman" w:hAnsi="Times New Roman" w:cs="Times New Roman"/>
            <w:color w:val="000000"/>
            <w:sz w:val="24"/>
            <w:szCs w:val="24"/>
            <w:rPrChange w:id="4192" w:author="Will Taylor Gough" w:date="2020-08-29T17:25:00Z">
              <w:rPr>
                <w:color w:val="000000"/>
              </w:rPr>
            </w:rPrChange>
          </w:rPr>
          <w:t xml:space="preserve">URL </w:t>
        </w:r>
        <w:r w:rsidRPr="00C05B87">
          <w:rPr>
            <w:rFonts w:ascii="Times New Roman" w:hAnsi="Times New Roman" w:cs="Times New Roman"/>
            <w:color w:val="000000"/>
            <w:sz w:val="24"/>
            <w:szCs w:val="24"/>
            <w:rPrChange w:id="4193" w:author="Will Taylor Gough" w:date="2020-08-29T17:25:00Z">
              <w:rPr>
                <w:color w:val="000000"/>
              </w:rPr>
            </w:rPrChange>
          </w:rPr>
          <w:fldChar w:fldCharType="begin"/>
        </w:r>
        <w:r w:rsidRPr="00C05B87">
          <w:rPr>
            <w:rFonts w:ascii="Times New Roman" w:hAnsi="Times New Roman" w:cs="Times New Roman"/>
            <w:color w:val="000000"/>
            <w:sz w:val="24"/>
            <w:szCs w:val="24"/>
            <w:rPrChange w:id="4194" w:author="Will Taylor Gough" w:date="2020-08-29T17:25:00Z">
              <w:rPr>
                <w:color w:val="000000"/>
              </w:rPr>
            </w:rPrChange>
          </w:rPr>
          <w:instrText xml:space="preserve"> HYPERLINK "http://www.r-project.org/" </w:instrText>
        </w:r>
        <w:r w:rsidRPr="00C05B87">
          <w:rPr>
            <w:rFonts w:ascii="Times New Roman" w:hAnsi="Times New Roman" w:cs="Times New Roman"/>
            <w:color w:val="000000"/>
            <w:sz w:val="24"/>
            <w:szCs w:val="24"/>
            <w:rPrChange w:id="4195" w:author="Will Taylor Gough" w:date="2020-08-29T17:25:00Z">
              <w:rPr>
                <w:color w:val="000000"/>
              </w:rPr>
            </w:rPrChange>
          </w:rPr>
          <w:fldChar w:fldCharType="separate"/>
        </w:r>
        <w:r w:rsidRPr="00C05B87">
          <w:rPr>
            <w:rStyle w:val="Hyperlink"/>
            <w:rFonts w:ascii="Times New Roman" w:hAnsi="Times New Roman" w:cs="Times New Roman"/>
            <w:sz w:val="24"/>
            <w:szCs w:val="24"/>
            <w:rPrChange w:id="4196" w:author="Will Taylor Gough" w:date="2020-08-29T17:25:00Z">
              <w:rPr>
                <w:rStyle w:val="Hyperlink"/>
              </w:rPr>
            </w:rPrChange>
          </w:rPr>
          <w:t>http://www.R-project.org/.</w:t>
        </w:r>
        <w:r w:rsidRPr="00C05B87">
          <w:rPr>
            <w:rFonts w:ascii="Times New Roman" w:hAnsi="Times New Roman" w:cs="Times New Roman"/>
            <w:color w:val="000000"/>
            <w:sz w:val="24"/>
            <w:szCs w:val="24"/>
            <w:rPrChange w:id="4197" w:author="Will Taylor Gough" w:date="2020-08-29T17:25:00Z">
              <w:rPr>
                <w:color w:val="000000"/>
              </w:rPr>
            </w:rPrChange>
          </w:rPr>
          <w:fldChar w:fldCharType="end"/>
        </w:r>
      </w:ins>
    </w:p>
    <w:p w14:paraId="05161DB4" w14:textId="77777777" w:rsidR="000F4DE0" w:rsidRPr="00C05B87" w:rsidRDefault="000F4DE0" w:rsidP="00C05B87">
      <w:pPr>
        <w:numPr>
          <w:ilvl w:val="0"/>
          <w:numId w:val="10"/>
        </w:numPr>
        <w:spacing w:line="480" w:lineRule="auto"/>
        <w:textAlignment w:val="baseline"/>
        <w:rPr>
          <w:rFonts w:ascii="Times New Roman" w:eastAsia="Times New Roman" w:hAnsi="Times New Roman" w:cs="Times New Roman"/>
          <w:color w:val="000000"/>
          <w:sz w:val="24"/>
          <w:szCs w:val="24"/>
          <w:lang w:val="en-US"/>
          <w:rPrChange w:id="4198" w:author="Will Taylor Gough" w:date="2020-08-29T17:25:00Z">
            <w:rPr>
              <w:rFonts w:eastAsia="Times New Roman"/>
              <w:color w:val="000000"/>
              <w:sz w:val="24"/>
              <w:szCs w:val="24"/>
              <w:lang w:val="en-US"/>
            </w:rPr>
          </w:rPrChange>
        </w:rPr>
        <w:pPrChange w:id="4199" w:author="Will Taylor Gough" w:date="2020-08-29T17:27:00Z">
          <w:pPr>
            <w:numPr>
              <w:numId w:val="10"/>
            </w:numPr>
            <w:spacing w:line="240" w:lineRule="auto"/>
            <w:ind w:left="720" w:hanging="360"/>
            <w:textAlignment w:val="baseline"/>
          </w:pPr>
        </w:pPrChange>
      </w:pPr>
      <w:r w:rsidRPr="00C05B87">
        <w:rPr>
          <w:rFonts w:ascii="Times New Roman" w:eastAsia="Times New Roman" w:hAnsi="Times New Roman" w:cs="Times New Roman"/>
          <w:color w:val="000000"/>
          <w:sz w:val="24"/>
          <w:szCs w:val="24"/>
          <w:lang w:val="en-US"/>
          <w:rPrChange w:id="4200" w:author="Will Taylor Gough" w:date="2020-08-29T17:25:00Z">
            <w:rPr>
              <w:rFonts w:eastAsia="Times New Roman"/>
              <w:color w:val="000000"/>
              <w:sz w:val="24"/>
              <w:szCs w:val="24"/>
              <w:lang w:val="en-US"/>
            </w:rPr>
          </w:rPrChange>
        </w:rPr>
        <w:lastRenderedPageBreak/>
        <w:t xml:space="preserve">Rohr, J. and Fish, F. E. (2004). Strouhal numbers and optimization of swimming by odontocete cetaceans. </w:t>
      </w:r>
      <w:r w:rsidRPr="00C05B87">
        <w:rPr>
          <w:rFonts w:ascii="Times New Roman" w:eastAsia="Times New Roman" w:hAnsi="Times New Roman" w:cs="Times New Roman"/>
          <w:i/>
          <w:color w:val="000000"/>
          <w:sz w:val="24"/>
          <w:szCs w:val="24"/>
          <w:lang w:val="en-US"/>
          <w:rPrChange w:id="4201" w:author="Will Taylor Gough" w:date="2020-08-29T17:25:00Z">
            <w:rPr>
              <w:rFonts w:eastAsia="Times New Roman"/>
              <w:i/>
              <w:color w:val="000000"/>
              <w:sz w:val="24"/>
              <w:szCs w:val="24"/>
              <w:lang w:val="en-US"/>
            </w:rPr>
          </w:rPrChange>
        </w:rPr>
        <w:t>J. Exp. Biol</w:t>
      </w:r>
      <w:r w:rsidRPr="00C05B87">
        <w:rPr>
          <w:rFonts w:ascii="Times New Roman" w:eastAsia="Times New Roman" w:hAnsi="Times New Roman" w:cs="Times New Roman"/>
          <w:color w:val="000000"/>
          <w:sz w:val="24"/>
          <w:szCs w:val="24"/>
          <w:lang w:val="en-US"/>
          <w:rPrChange w:id="4202" w:author="Will Taylor Gough" w:date="2020-08-29T17:25:00Z">
            <w:rPr>
              <w:rFonts w:eastAsia="Times New Roman"/>
              <w:color w:val="000000"/>
              <w:sz w:val="24"/>
              <w:szCs w:val="24"/>
              <w:lang w:val="en-US"/>
            </w:rPr>
          </w:rPrChange>
        </w:rPr>
        <w:t xml:space="preserve">. </w:t>
      </w:r>
      <w:r w:rsidRPr="00C05B87">
        <w:rPr>
          <w:rFonts w:ascii="Times New Roman" w:hAnsi="Times New Roman" w:cs="Times New Roman"/>
          <w:b/>
          <w:color w:val="000000"/>
          <w:sz w:val="24"/>
          <w:lang w:val="en-US"/>
          <w:rPrChange w:id="4203" w:author="Will Taylor Gough" w:date="2020-08-29T17:25:00Z">
            <w:rPr>
              <w:b/>
              <w:color w:val="000000"/>
              <w:sz w:val="24"/>
              <w:lang w:val="en-US"/>
            </w:rPr>
          </w:rPrChange>
        </w:rPr>
        <w:t>207</w:t>
      </w:r>
      <w:r w:rsidRPr="00C05B87">
        <w:rPr>
          <w:rFonts w:ascii="Times New Roman" w:eastAsia="Times New Roman" w:hAnsi="Times New Roman" w:cs="Times New Roman"/>
          <w:color w:val="000000"/>
          <w:sz w:val="24"/>
          <w:szCs w:val="24"/>
          <w:lang w:val="en-US"/>
          <w:rPrChange w:id="4204" w:author="Will Taylor Gough" w:date="2020-08-29T17:25:00Z">
            <w:rPr>
              <w:rFonts w:eastAsia="Times New Roman"/>
              <w:color w:val="000000"/>
              <w:sz w:val="24"/>
              <w:szCs w:val="24"/>
              <w:lang w:val="en-US"/>
            </w:rPr>
          </w:rPrChange>
        </w:rPr>
        <w:t>: 1633-1642.</w:t>
      </w:r>
    </w:p>
    <w:p w14:paraId="3C7E400F" w14:textId="77777777" w:rsidR="000F4DE0" w:rsidRPr="00C05B87" w:rsidRDefault="000F4DE0" w:rsidP="00C05B87">
      <w:pPr>
        <w:numPr>
          <w:ilvl w:val="0"/>
          <w:numId w:val="10"/>
        </w:numPr>
        <w:spacing w:line="480" w:lineRule="auto"/>
        <w:textAlignment w:val="baseline"/>
        <w:rPr>
          <w:rFonts w:ascii="Times New Roman" w:eastAsia="Times New Roman" w:hAnsi="Times New Roman" w:cs="Times New Roman"/>
          <w:color w:val="000000"/>
          <w:sz w:val="24"/>
          <w:szCs w:val="24"/>
          <w:lang w:val="en-US"/>
          <w:rPrChange w:id="4205" w:author="Will Taylor Gough" w:date="2020-08-29T17:25:00Z">
            <w:rPr>
              <w:rFonts w:eastAsia="Times New Roman"/>
              <w:color w:val="000000"/>
              <w:sz w:val="24"/>
              <w:szCs w:val="24"/>
              <w:lang w:val="en-US"/>
            </w:rPr>
          </w:rPrChange>
        </w:rPr>
        <w:pPrChange w:id="4206" w:author="Will Taylor Gough" w:date="2020-08-29T17:27:00Z">
          <w:pPr>
            <w:numPr>
              <w:numId w:val="10"/>
            </w:numPr>
            <w:spacing w:line="240" w:lineRule="auto"/>
            <w:ind w:left="720" w:hanging="360"/>
            <w:textAlignment w:val="baseline"/>
          </w:pPr>
        </w:pPrChange>
      </w:pPr>
      <w:r w:rsidRPr="00C05B87">
        <w:rPr>
          <w:rFonts w:ascii="Times New Roman" w:hAnsi="Times New Roman" w:cs="Times New Roman"/>
          <w:sz w:val="24"/>
          <w:szCs w:val="24"/>
          <w:rPrChange w:id="4207" w:author="Will Taylor Gough" w:date="2020-08-29T17:25:00Z">
            <w:rPr>
              <w:sz w:val="24"/>
              <w:szCs w:val="24"/>
            </w:rPr>
          </w:rPrChange>
        </w:rPr>
        <w:t xml:space="preserve">Schindelin, J., Arganda-Carreras, I., Frise, E., Kaynig, V., Longair, M., Pietzsch, T., Preibisch, S., Rueden, C., Saalfeld, S., Schmid, B. et al. (2012). Fiji: an open-source platform for biological-image analysis. </w:t>
      </w:r>
      <w:r w:rsidRPr="00C05B87">
        <w:rPr>
          <w:rFonts w:ascii="Times New Roman" w:hAnsi="Times New Roman" w:cs="Times New Roman"/>
          <w:i/>
          <w:sz w:val="24"/>
          <w:rPrChange w:id="4208" w:author="Will Taylor Gough" w:date="2020-08-29T17:25:00Z">
            <w:rPr>
              <w:i/>
              <w:sz w:val="24"/>
            </w:rPr>
          </w:rPrChange>
        </w:rPr>
        <w:t>Nat. Methods</w:t>
      </w:r>
      <w:r w:rsidRPr="00C05B87">
        <w:rPr>
          <w:rFonts w:ascii="Times New Roman" w:hAnsi="Times New Roman" w:cs="Times New Roman"/>
          <w:sz w:val="24"/>
          <w:szCs w:val="24"/>
          <w:rPrChange w:id="4209" w:author="Will Taylor Gough" w:date="2020-08-29T17:25:00Z">
            <w:rPr>
              <w:sz w:val="24"/>
              <w:szCs w:val="24"/>
            </w:rPr>
          </w:rPrChange>
        </w:rPr>
        <w:t xml:space="preserve"> </w:t>
      </w:r>
      <w:r w:rsidRPr="00C05B87">
        <w:rPr>
          <w:rFonts w:ascii="Times New Roman" w:hAnsi="Times New Roman" w:cs="Times New Roman"/>
          <w:b/>
          <w:sz w:val="24"/>
          <w:rPrChange w:id="4210" w:author="Will Taylor Gough" w:date="2020-08-29T17:25:00Z">
            <w:rPr>
              <w:b/>
              <w:sz w:val="24"/>
            </w:rPr>
          </w:rPrChange>
        </w:rPr>
        <w:t>9</w:t>
      </w:r>
      <w:r w:rsidR="00FD44DB" w:rsidRPr="00C05B87">
        <w:rPr>
          <w:rFonts w:ascii="Times New Roman" w:hAnsi="Times New Roman" w:cs="Times New Roman"/>
          <w:sz w:val="24"/>
          <w:szCs w:val="24"/>
          <w:rPrChange w:id="4211" w:author="Will Taylor Gough" w:date="2020-08-29T17:25:00Z">
            <w:rPr>
              <w:sz w:val="24"/>
              <w:szCs w:val="24"/>
            </w:rPr>
          </w:rPrChange>
        </w:rPr>
        <w:t>:</w:t>
      </w:r>
      <w:r w:rsidRPr="00C05B87">
        <w:rPr>
          <w:rFonts w:ascii="Times New Roman" w:hAnsi="Times New Roman" w:cs="Times New Roman"/>
          <w:sz w:val="24"/>
          <w:szCs w:val="24"/>
          <w:rPrChange w:id="4212" w:author="Will Taylor Gough" w:date="2020-08-29T17:25:00Z">
            <w:rPr>
              <w:sz w:val="24"/>
              <w:szCs w:val="24"/>
            </w:rPr>
          </w:rPrChange>
        </w:rPr>
        <w:t xml:space="preserve"> 676-682. </w:t>
      </w:r>
    </w:p>
    <w:p w14:paraId="526C45BB" w14:textId="77777777" w:rsidR="002C5573" w:rsidRPr="00C05B87" w:rsidRDefault="002C5573" w:rsidP="00C05B87">
      <w:pPr>
        <w:numPr>
          <w:ilvl w:val="0"/>
          <w:numId w:val="10"/>
        </w:numPr>
        <w:spacing w:line="480" w:lineRule="auto"/>
        <w:textAlignment w:val="baseline"/>
        <w:rPr>
          <w:rFonts w:ascii="Times New Roman" w:eastAsia="Times New Roman" w:hAnsi="Times New Roman" w:cs="Times New Roman"/>
          <w:color w:val="000000"/>
          <w:sz w:val="24"/>
          <w:szCs w:val="24"/>
          <w:lang w:val="en-US"/>
          <w:rPrChange w:id="4213" w:author="Will Taylor Gough" w:date="2020-08-29T17:25:00Z">
            <w:rPr>
              <w:rFonts w:eastAsia="Times New Roman"/>
              <w:color w:val="000000"/>
              <w:sz w:val="24"/>
              <w:szCs w:val="24"/>
              <w:lang w:val="en-US"/>
            </w:rPr>
          </w:rPrChange>
        </w:rPr>
        <w:pPrChange w:id="4214" w:author="Will Taylor Gough" w:date="2020-08-29T17:27:00Z">
          <w:pPr>
            <w:numPr>
              <w:numId w:val="10"/>
            </w:numPr>
            <w:spacing w:line="240" w:lineRule="auto"/>
            <w:ind w:left="720" w:hanging="360"/>
            <w:textAlignment w:val="baseline"/>
          </w:pPr>
        </w:pPrChange>
      </w:pPr>
      <w:r w:rsidRPr="00C05B87">
        <w:rPr>
          <w:rFonts w:ascii="Times New Roman" w:eastAsia="Times New Roman" w:hAnsi="Times New Roman" w:cs="Times New Roman"/>
          <w:color w:val="000000"/>
          <w:sz w:val="24"/>
          <w:szCs w:val="24"/>
          <w:lang w:val="en-US"/>
          <w:rPrChange w:id="4215" w:author="Will Taylor Gough" w:date="2020-08-29T17:25:00Z">
            <w:rPr>
              <w:rFonts w:eastAsia="Times New Roman"/>
              <w:color w:val="000000"/>
              <w:sz w:val="24"/>
              <w:szCs w:val="24"/>
              <w:lang w:val="en-US"/>
            </w:rPr>
          </w:rPrChange>
        </w:rPr>
        <w:t xml:space="preserve">Segre, P.S., Potvin, J., Cade, D.E., Calambokidis, J., Di Clemente, J., Fish, F.E., Friedlaender, A.S., Gough, W.T., Kahane-Rapport, S.R., Oliveira, C., Parks, S.E., Penry, G.S., Simon, M., Stimpert, A.K., Wiley, D.N., Bierlich, K.C., Madsen, P.T. and Goldbogen, J.A. (2020). Energetic and physical limitations on the breaching performance of large whales. </w:t>
      </w:r>
      <w:r w:rsidRPr="00C05B87">
        <w:rPr>
          <w:rFonts w:ascii="Times New Roman" w:eastAsia="Times New Roman" w:hAnsi="Times New Roman" w:cs="Times New Roman"/>
          <w:i/>
          <w:color w:val="000000"/>
          <w:sz w:val="24"/>
          <w:szCs w:val="24"/>
          <w:lang w:val="en-US"/>
          <w:rPrChange w:id="4216" w:author="Will Taylor Gough" w:date="2020-08-29T17:25:00Z">
            <w:rPr>
              <w:rFonts w:eastAsia="Times New Roman"/>
              <w:i/>
              <w:color w:val="000000"/>
              <w:sz w:val="24"/>
              <w:szCs w:val="24"/>
              <w:lang w:val="en-US"/>
            </w:rPr>
          </w:rPrChange>
        </w:rPr>
        <w:t>eLife</w:t>
      </w:r>
      <w:r w:rsidRPr="00C05B87">
        <w:rPr>
          <w:rFonts w:ascii="Times New Roman" w:eastAsia="Times New Roman" w:hAnsi="Times New Roman" w:cs="Times New Roman"/>
          <w:color w:val="000000"/>
          <w:sz w:val="24"/>
          <w:szCs w:val="24"/>
          <w:lang w:val="en-US"/>
          <w:rPrChange w:id="4217" w:author="Will Taylor Gough" w:date="2020-08-29T17:25:00Z">
            <w:rPr>
              <w:rFonts w:eastAsia="Times New Roman"/>
              <w:color w:val="000000"/>
              <w:sz w:val="24"/>
              <w:szCs w:val="24"/>
              <w:lang w:val="en-US"/>
            </w:rPr>
          </w:rPrChange>
        </w:rPr>
        <w:t xml:space="preserve">. </w:t>
      </w:r>
      <w:r w:rsidRPr="00C05B87">
        <w:rPr>
          <w:rFonts w:ascii="Times New Roman" w:eastAsia="Times New Roman" w:hAnsi="Times New Roman" w:cs="Times New Roman"/>
          <w:b/>
          <w:color w:val="000000"/>
          <w:sz w:val="24"/>
          <w:szCs w:val="24"/>
          <w:lang w:val="en-US"/>
          <w:rPrChange w:id="4218" w:author="Will Taylor Gough" w:date="2020-08-29T17:25:00Z">
            <w:rPr>
              <w:rFonts w:eastAsia="Times New Roman"/>
              <w:b/>
              <w:color w:val="000000"/>
              <w:sz w:val="24"/>
              <w:szCs w:val="24"/>
              <w:lang w:val="en-US"/>
            </w:rPr>
          </w:rPrChange>
        </w:rPr>
        <w:t>9</w:t>
      </w:r>
      <w:r w:rsidRPr="00C05B87">
        <w:rPr>
          <w:rFonts w:ascii="Times New Roman" w:eastAsia="Times New Roman" w:hAnsi="Times New Roman" w:cs="Times New Roman"/>
          <w:color w:val="000000"/>
          <w:sz w:val="24"/>
          <w:szCs w:val="24"/>
          <w:lang w:val="en-US"/>
          <w:rPrChange w:id="4219" w:author="Will Taylor Gough" w:date="2020-08-29T17:25:00Z">
            <w:rPr>
              <w:rFonts w:eastAsia="Times New Roman"/>
              <w:color w:val="000000"/>
              <w:sz w:val="24"/>
              <w:szCs w:val="24"/>
              <w:lang w:val="en-US"/>
            </w:rPr>
          </w:rPrChange>
        </w:rPr>
        <w:t>: e51760.</w:t>
      </w:r>
    </w:p>
    <w:p w14:paraId="1EBBFF50" w14:textId="77777777" w:rsidR="009509C0" w:rsidRPr="00C05B87" w:rsidRDefault="009509C0" w:rsidP="00C05B87">
      <w:pPr>
        <w:numPr>
          <w:ilvl w:val="0"/>
          <w:numId w:val="10"/>
        </w:numPr>
        <w:spacing w:before="100" w:beforeAutospacing="1" w:after="100" w:afterAutospacing="1" w:line="480" w:lineRule="auto"/>
        <w:rPr>
          <w:rFonts w:ascii="Times New Roman" w:eastAsia="Times New Roman" w:hAnsi="Times New Roman" w:cs="Times New Roman"/>
          <w:color w:val="000000" w:themeColor="text1"/>
          <w:sz w:val="24"/>
          <w:szCs w:val="24"/>
          <w:shd w:val="clear" w:color="auto" w:fill="FFFFFF"/>
          <w:lang w:val="en-US"/>
          <w:rPrChange w:id="4220" w:author="Will Taylor Gough" w:date="2020-08-29T17:25:00Z">
            <w:rPr>
              <w:rFonts w:eastAsia="Times New Roman"/>
              <w:color w:val="000000" w:themeColor="text1"/>
              <w:sz w:val="24"/>
              <w:szCs w:val="24"/>
              <w:shd w:val="clear" w:color="auto" w:fill="FFFFFF"/>
              <w:lang w:val="en-US"/>
            </w:rPr>
          </w:rPrChange>
        </w:rPr>
        <w:pPrChange w:id="4221" w:author="Will Taylor Gough" w:date="2020-08-29T17:27:00Z">
          <w:pPr>
            <w:numPr>
              <w:numId w:val="10"/>
            </w:numPr>
            <w:spacing w:before="100" w:beforeAutospacing="1" w:after="100" w:afterAutospacing="1" w:line="240" w:lineRule="auto"/>
            <w:ind w:left="720" w:hanging="360"/>
          </w:pPr>
        </w:pPrChange>
      </w:pPr>
      <w:r w:rsidRPr="00C05B87">
        <w:rPr>
          <w:rStyle w:val="hlfld-contribauthor"/>
          <w:rFonts w:ascii="Times New Roman" w:hAnsi="Times New Roman" w:cs="Times New Roman"/>
          <w:color w:val="000000" w:themeColor="text1"/>
          <w:sz w:val="24"/>
          <w:szCs w:val="24"/>
          <w:shd w:val="clear" w:color="auto" w:fill="FFFFFF"/>
          <w:rPrChange w:id="4222" w:author="Will Taylor Gough" w:date="2020-08-29T17:25:00Z">
            <w:rPr>
              <w:rStyle w:val="hlfld-contribauthor"/>
              <w:color w:val="000000" w:themeColor="text1"/>
              <w:sz w:val="24"/>
              <w:szCs w:val="24"/>
              <w:shd w:val="clear" w:color="auto" w:fill="FFFFFF"/>
            </w:rPr>
          </w:rPrChange>
        </w:rPr>
        <w:t>Simon, M., Johnson, M., Tyack, P., &amp; Peter, M. T.</w:t>
      </w:r>
      <w:r w:rsidRPr="00C05B87">
        <w:rPr>
          <w:rStyle w:val="earliestdate"/>
          <w:rFonts w:ascii="Times New Roman" w:hAnsi="Times New Roman" w:cs="Times New Roman"/>
          <w:color w:val="000000" w:themeColor="text1"/>
          <w:sz w:val="24"/>
          <w:szCs w:val="24"/>
          <w:shd w:val="clear" w:color="auto" w:fill="FFFFFF"/>
          <w:rPrChange w:id="4223" w:author="Will Taylor Gough" w:date="2020-08-29T17:25:00Z">
            <w:rPr>
              <w:rStyle w:val="earliestdate"/>
              <w:color w:val="000000" w:themeColor="text1"/>
              <w:sz w:val="24"/>
              <w:szCs w:val="24"/>
              <w:shd w:val="clear" w:color="auto" w:fill="FFFFFF"/>
            </w:rPr>
          </w:rPrChange>
        </w:rPr>
        <w:t xml:space="preserve"> (2009). </w:t>
      </w:r>
      <w:r w:rsidRPr="00C05B87">
        <w:rPr>
          <w:rStyle w:val="article-title"/>
          <w:rFonts w:ascii="Times New Roman" w:hAnsi="Times New Roman" w:cs="Times New Roman"/>
          <w:color w:val="000000" w:themeColor="text1"/>
          <w:sz w:val="24"/>
          <w:szCs w:val="24"/>
          <w:shd w:val="clear" w:color="auto" w:fill="FFFFFF"/>
          <w:rPrChange w:id="4224" w:author="Will Taylor Gough" w:date="2020-08-29T17:25:00Z">
            <w:rPr>
              <w:rStyle w:val="article-title"/>
              <w:color w:val="000000" w:themeColor="text1"/>
              <w:sz w:val="24"/>
              <w:szCs w:val="24"/>
              <w:shd w:val="clear" w:color="auto" w:fill="FFFFFF"/>
            </w:rPr>
          </w:rPrChange>
        </w:rPr>
        <w:t>Behaviour and kinematics of continuous ram filtration in bowhead whales (</w:t>
      </w:r>
      <w:r w:rsidRPr="00C05B87">
        <w:rPr>
          <w:rStyle w:val="article-title"/>
          <w:rFonts w:ascii="Times New Roman" w:hAnsi="Times New Roman" w:cs="Times New Roman"/>
          <w:i/>
          <w:iCs/>
          <w:color w:val="000000" w:themeColor="text1"/>
          <w:sz w:val="24"/>
          <w:szCs w:val="24"/>
          <w:shd w:val="clear" w:color="auto" w:fill="FFFFFF"/>
          <w:rPrChange w:id="4225" w:author="Will Taylor Gough" w:date="2020-08-29T17:25:00Z">
            <w:rPr>
              <w:rStyle w:val="article-title"/>
              <w:i/>
              <w:iCs/>
              <w:color w:val="000000" w:themeColor="text1"/>
              <w:sz w:val="24"/>
              <w:szCs w:val="24"/>
              <w:shd w:val="clear" w:color="auto" w:fill="FFFFFF"/>
            </w:rPr>
          </w:rPrChange>
        </w:rPr>
        <w:t>Balaena mysticetus</w:t>
      </w:r>
      <w:r w:rsidRPr="00C05B87">
        <w:rPr>
          <w:rStyle w:val="article-title"/>
          <w:rFonts w:ascii="Times New Roman" w:hAnsi="Times New Roman" w:cs="Times New Roman"/>
          <w:color w:val="000000" w:themeColor="text1"/>
          <w:sz w:val="24"/>
          <w:szCs w:val="24"/>
          <w:shd w:val="clear" w:color="auto" w:fill="FFFFFF"/>
          <w:rPrChange w:id="4226" w:author="Will Taylor Gough" w:date="2020-08-29T17:25:00Z">
            <w:rPr>
              <w:rStyle w:val="article-title"/>
              <w:color w:val="000000" w:themeColor="text1"/>
              <w:sz w:val="24"/>
              <w:szCs w:val="24"/>
              <w:shd w:val="clear" w:color="auto" w:fill="FFFFFF"/>
            </w:rPr>
          </w:rPrChange>
        </w:rPr>
        <w:t>)</w:t>
      </w:r>
      <w:r w:rsidR="00FD44DB" w:rsidRPr="00C05B87">
        <w:rPr>
          <w:rStyle w:val="article-title"/>
          <w:rFonts w:ascii="Times New Roman" w:hAnsi="Times New Roman" w:cs="Times New Roman"/>
          <w:color w:val="000000" w:themeColor="text1"/>
          <w:sz w:val="24"/>
          <w:szCs w:val="24"/>
          <w:shd w:val="clear" w:color="auto" w:fill="FFFFFF"/>
          <w:rPrChange w:id="4227" w:author="Will Taylor Gough" w:date="2020-08-29T17:25:00Z">
            <w:rPr>
              <w:rStyle w:val="article-title"/>
              <w:color w:val="000000" w:themeColor="text1"/>
              <w:sz w:val="24"/>
              <w:szCs w:val="24"/>
              <w:shd w:val="clear" w:color="auto" w:fill="FFFFFF"/>
            </w:rPr>
          </w:rPrChange>
        </w:rPr>
        <w:t xml:space="preserve">. </w:t>
      </w:r>
      <w:r w:rsidRPr="00C05B87">
        <w:rPr>
          <w:rStyle w:val="abbrevtitle"/>
          <w:rFonts w:ascii="Times New Roman" w:hAnsi="Times New Roman" w:cs="Times New Roman"/>
          <w:i/>
          <w:iCs/>
          <w:color w:val="000000" w:themeColor="text1"/>
          <w:sz w:val="24"/>
          <w:szCs w:val="24"/>
          <w:shd w:val="clear" w:color="auto" w:fill="FFFFFF"/>
          <w:rPrChange w:id="4228" w:author="Will Taylor Gough" w:date="2020-08-29T17:25:00Z">
            <w:rPr>
              <w:rStyle w:val="abbrevtitle"/>
              <w:i/>
              <w:iCs/>
              <w:color w:val="000000" w:themeColor="text1"/>
              <w:sz w:val="24"/>
              <w:szCs w:val="24"/>
              <w:shd w:val="clear" w:color="auto" w:fill="FFFFFF"/>
            </w:rPr>
          </w:rPrChange>
        </w:rPr>
        <w:t>Proc. R. Soc. B.</w:t>
      </w:r>
      <w:r w:rsidRPr="00C05B87">
        <w:rPr>
          <w:rStyle w:val="volume"/>
          <w:rFonts w:ascii="Times New Roman" w:hAnsi="Times New Roman" w:cs="Times New Roman"/>
          <w:b/>
          <w:bCs/>
          <w:color w:val="000000" w:themeColor="text1"/>
          <w:sz w:val="24"/>
          <w:szCs w:val="24"/>
          <w:shd w:val="clear" w:color="auto" w:fill="FFFFFF"/>
          <w:rPrChange w:id="4229" w:author="Will Taylor Gough" w:date="2020-08-29T17:25:00Z">
            <w:rPr>
              <w:rStyle w:val="volume"/>
              <w:b/>
              <w:bCs/>
              <w:color w:val="000000" w:themeColor="text1"/>
              <w:sz w:val="24"/>
              <w:szCs w:val="24"/>
              <w:shd w:val="clear" w:color="auto" w:fill="FFFFFF"/>
            </w:rPr>
          </w:rPrChange>
        </w:rPr>
        <w:t>276</w:t>
      </w:r>
      <w:r w:rsidRPr="00C05B87">
        <w:rPr>
          <w:rStyle w:val="pagerange"/>
          <w:rFonts w:ascii="Times New Roman" w:hAnsi="Times New Roman" w:cs="Times New Roman"/>
          <w:color w:val="000000" w:themeColor="text1"/>
          <w:sz w:val="24"/>
          <w:szCs w:val="24"/>
          <w:shd w:val="clear" w:color="auto" w:fill="FFFFFF"/>
          <w:rPrChange w:id="4230" w:author="Will Taylor Gough" w:date="2020-08-29T17:25:00Z">
            <w:rPr>
              <w:rStyle w:val="pagerange"/>
              <w:color w:val="000000" w:themeColor="text1"/>
              <w:sz w:val="24"/>
              <w:szCs w:val="24"/>
              <w:shd w:val="clear" w:color="auto" w:fill="FFFFFF"/>
            </w:rPr>
          </w:rPrChange>
        </w:rPr>
        <w:t>3819–3828</w:t>
      </w:r>
    </w:p>
    <w:p w14:paraId="2D3E5484" w14:textId="77777777" w:rsidR="000F4DE0" w:rsidRPr="00C05B87" w:rsidRDefault="000F4DE0" w:rsidP="00C05B87">
      <w:pPr>
        <w:numPr>
          <w:ilvl w:val="0"/>
          <w:numId w:val="10"/>
        </w:numPr>
        <w:spacing w:line="480" w:lineRule="auto"/>
        <w:textAlignment w:val="baseline"/>
        <w:rPr>
          <w:rFonts w:ascii="Times New Roman" w:eastAsia="Times New Roman" w:hAnsi="Times New Roman" w:cs="Times New Roman"/>
          <w:color w:val="000000"/>
          <w:sz w:val="24"/>
          <w:szCs w:val="24"/>
          <w:lang w:val="en-US"/>
          <w:rPrChange w:id="4231" w:author="Will Taylor Gough" w:date="2020-08-29T17:25:00Z">
            <w:rPr>
              <w:rFonts w:eastAsia="Times New Roman"/>
              <w:color w:val="000000"/>
              <w:sz w:val="24"/>
              <w:szCs w:val="24"/>
              <w:lang w:val="en-US"/>
            </w:rPr>
          </w:rPrChange>
        </w:rPr>
        <w:pPrChange w:id="4232" w:author="Will Taylor Gough" w:date="2020-08-29T17:27:00Z">
          <w:pPr>
            <w:numPr>
              <w:numId w:val="10"/>
            </w:numPr>
            <w:spacing w:line="240" w:lineRule="auto"/>
            <w:ind w:left="720" w:hanging="360"/>
            <w:textAlignment w:val="baseline"/>
          </w:pPr>
        </w:pPrChange>
      </w:pPr>
      <w:r w:rsidRPr="00C05B87">
        <w:rPr>
          <w:rFonts w:ascii="Times New Roman" w:eastAsia="Times New Roman" w:hAnsi="Times New Roman" w:cs="Times New Roman"/>
          <w:color w:val="000000"/>
          <w:sz w:val="24"/>
          <w:szCs w:val="24"/>
          <w:lang w:val="en-US"/>
          <w:rPrChange w:id="4233" w:author="Will Taylor Gough" w:date="2020-08-29T17:25:00Z">
            <w:rPr>
              <w:rFonts w:eastAsia="Times New Roman"/>
              <w:color w:val="000000"/>
              <w:sz w:val="24"/>
              <w:szCs w:val="24"/>
              <w:lang w:val="en-US"/>
            </w:rPr>
          </w:rPrChange>
        </w:rPr>
        <w:t xml:space="preserve">Slater G. J., Goldbogen J. A. and  Pyenson N. D. (2017). Independent evolution of baleen whale gigantism linked to PlioPleistocene ocean dynamics. </w:t>
      </w:r>
      <w:r w:rsidRPr="00C05B87">
        <w:rPr>
          <w:rFonts w:ascii="Times New Roman" w:eastAsia="Times New Roman" w:hAnsi="Times New Roman" w:cs="Times New Roman"/>
          <w:i/>
          <w:color w:val="000000"/>
          <w:sz w:val="24"/>
          <w:szCs w:val="24"/>
          <w:lang w:val="en-US"/>
          <w:rPrChange w:id="4234" w:author="Will Taylor Gough" w:date="2020-08-29T17:25:00Z">
            <w:rPr>
              <w:rFonts w:eastAsia="Times New Roman"/>
              <w:i/>
              <w:color w:val="000000"/>
              <w:sz w:val="24"/>
              <w:szCs w:val="24"/>
              <w:lang w:val="en-US"/>
            </w:rPr>
          </w:rPrChange>
        </w:rPr>
        <w:t>Proc. R. Soc. B</w:t>
      </w:r>
      <w:r w:rsidRPr="00C05B87">
        <w:rPr>
          <w:rFonts w:ascii="Times New Roman" w:eastAsia="Times New Roman" w:hAnsi="Times New Roman" w:cs="Times New Roman"/>
          <w:color w:val="000000"/>
          <w:sz w:val="24"/>
          <w:szCs w:val="24"/>
          <w:lang w:val="en-US"/>
          <w:rPrChange w:id="4235" w:author="Will Taylor Gough" w:date="2020-08-29T17:25:00Z">
            <w:rPr>
              <w:rFonts w:eastAsia="Times New Roman"/>
              <w:color w:val="000000"/>
              <w:sz w:val="24"/>
              <w:szCs w:val="24"/>
              <w:lang w:val="en-US"/>
            </w:rPr>
          </w:rPrChange>
        </w:rPr>
        <w:t xml:space="preserve"> </w:t>
      </w:r>
      <w:r w:rsidRPr="00C05B87">
        <w:rPr>
          <w:rFonts w:ascii="Times New Roman" w:eastAsia="Times New Roman" w:hAnsi="Times New Roman" w:cs="Times New Roman"/>
          <w:b/>
          <w:color w:val="000000"/>
          <w:sz w:val="24"/>
          <w:szCs w:val="24"/>
          <w:lang w:val="en-US"/>
          <w:rPrChange w:id="4236" w:author="Will Taylor Gough" w:date="2020-08-29T17:25:00Z">
            <w:rPr>
              <w:rFonts w:eastAsia="Times New Roman"/>
              <w:b/>
              <w:color w:val="000000"/>
              <w:sz w:val="24"/>
              <w:szCs w:val="24"/>
              <w:lang w:val="en-US"/>
            </w:rPr>
          </w:rPrChange>
        </w:rPr>
        <w:t>284</w:t>
      </w:r>
      <w:r w:rsidRPr="00C05B87">
        <w:rPr>
          <w:rFonts w:ascii="Times New Roman" w:eastAsia="Times New Roman" w:hAnsi="Times New Roman" w:cs="Times New Roman"/>
          <w:color w:val="000000"/>
          <w:sz w:val="24"/>
          <w:szCs w:val="24"/>
          <w:lang w:val="en-US"/>
          <w:rPrChange w:id="4237" w:author="Will Taylor Gough" w:date="2020-08-29T17:25:00Z">
            <w:rPr>
              <w:rFonts w:eastAsia="Times New Roman"/>
              <w:color w:val="000000"/>
              <w:sz w:val="24"/>
              <w:szCs w:val="24"/>
              <w:lang w:val="en-US"/>
            </w:rPr>
          </w:rPrChange>
        </w:rPr>
        <w:t>: 20170546.</w:t>
      </w:r>
    </w:p>
    <w:p w14:paraId="4B3D0520" w14:textId="77777777" w:rsidR="000F4DE0" w:rsidRPr="00C05B87" w:rsidRDefault="000F4DE0" w:rsidP="00C05B87">
      <w:pPr>
        <w:numPr>
          <w:ilvl w:val="0"/>
          <w:numId w:val="10"/>
        </w:numPr>
        <w:spacing w:line="480" w:lineRule="auto"/>
        <w:textAlignment w:val="baseline"/>
        <w:rPr>
          <w:rFonts w:ascii="Times New Roman" w:eastAsia="Times New Roman" w:hAnsi="Times New Roman" w:cs="Times New Roman"/>
          <w:color w:val="000000"/>
          <w:sz w:val="24"/>
          <w:szCs w:val="24"/>
          <w:lang w:val="en-US"/>
          <w:rPrChange w:id="4238" w:author="Will Taylor Gough" w:date="2020-08-29T17:25:00Z">
            <w:rPr>
              <w:rFonts w:eastAsia="Times New Roman"/>
              <w:color w:val="000000"/>
              <w:sz w:val="24"/>
              <w:szCs w:val="24"/>
              <w:lang w:val="en-US"/>
            </w:rPr>
          </w:rPrChange>
        </w:rPr>
        <w:pPrChange w:id="4239" w:author="Will Taylor Gough" w:date="2020-08-29T17:27:00Z">
          <w:pPr>
            <w:numPr>
              <w:numId w:val="10"/>
            </w:numPr>
            <w:spacing w:line="240" w:lineRule="auto"/>
            <w:ind w:left="720" w:hanging="360"/>
            <w:textAlignment w:val="baseline"/>
          </w:pPr>
        </w:pPrChange>
      </w:pPr>
      <w:r w:rsidRPr="00C05B87">
        <w:rPr>
          <w:rFonts w:ascii="Times New Roman" w:eastAsia="Times New Roman" w:hAnsi="Times New Roman" w:cs="Times New Roman"/>
          <w:color w:val="000000"/>
          <w:sz w:val="24"/>
          <w:szCs w:val="24"/>
          <w:lang w:val="en-US"/>
          <w:rPrChange w:id="4240" w:author="Will Taylor Gough" w:date="2020-08-29T17:25:00Z">
            <w:rPr>
              <w:rFonts w:eastAsia="Times New Roman"/>
              <w:color w:val="000000"/>
              <w:sz w:val="24"/>
              <w:szCs w:val="24"/>
              <w:lang w:val="en-US"/>
            </w:rPr>
          </w:rPrChange>
        </w:rPr>
        <w:t xml:space="preserve">Sumich, J. L. (1983). Swimming velocities, breathing patterns, and estimated costs of locomotion in migrating gray whales, </w:t>
      </w:r>
      <w:r w:rsidRPr="00C05B87">
        <w:rPr>
          <w:rFonts w:ascii="Times New Roman" w:eastAsia="Times New Roman" w:hAnsi="Times New Roman" w:cs="Times New Roman"/>
          <w:i/>
          <w:color w:val="000000"/>
          <w:sz w:val="24"/>
          <w:szCs w:val="24"/>
          <w:lang w:val="en-US"/>
          <w:rPrChange w:id="4241" w:author="Will Taylor Gough" w:date="2020-08-29T17:25:00Z">
            <w:rPr>
              <w:rFonts w:eastAsia="Times New Roman"/>
              <w:i/>
              <w:color w:val="000000"/>
              <w:sz w:val="24"/>
              <w:szCs w:val="24"/>
              <w:lang w:val="en-US"/>
            </w:rPr>
          </w:rPrChange>
        </w:rPr>
        <w:t>Eschrichtius robustus</w:t>
      </w:r>
      <w:r w:rsidRPr="00C05B87">
        <w:rPr>
          <w:rFonts w:ascii="Times New Roman" w:eastAsia="Times New Roman" w:hAnsi="Times New Roman" w:cs="Times New Roman"/>
          <w:color w:val="000000"/>
          <w:sz w:val="24"/>
          <w:szCs w:val="24"/>
          <w:lang w:val="en-US"/>
          <w:rPrChange w:id="4242" w:author="Will Taylor Gough" w:date="2020-08-29T17:25:00Z">
            <w:rPr>
              <w:rFonts w:eastAsia="Times New Roman"/>
              <w:color w:val="000000"/>
              <w:sz w:val="24"/>
              <w:szCs w:val="24"/>
              <w:lang w:val="en-US"/>
            </w:rPr>
          </w:rPrChange>
        </w:rPr>
        <w:t xml:space="preserve">. </w:t>
      </w:r>
      <w:r w:rsidRPr="00C05B87">
        <w:rPr>
          <w:rFonts w:ascii="Times New Roman" w:eastAsia="Times New Roman" w:hAnsi="Times New Roman" w:cs="Times New Roman"/>
          <w:i/>
          <w:color w:val="000000"/>
          <w:sz w:val="24"/>
          <w:szCs w:val="24"/>
          <w:lang w:val="en-US"/>
          <w:rPrChange w:id="4243" w:author="Will Taylor Gough" w:date="2020-08-29T17:25:00Z">
            <w:rPr>
              <w:rFonts w:eastAsia="Times New Roman"/>
              <w:i/>
              <w:color w:val="000000"/>
              <w:sz w:val="24"/>
              <w:szCs w:val="24"/>
              <w:lang w:val="en-US"/>
            </w:rPr>
          </w:rPrChange>
        </w:rPr>
        <w:t>Can. J. Zool</w:t>
      </w:r>
      <w:r w:rsidRPr="00C05B87">
        <w:rPr>
          <w:rFonts w:ascii="Times New Roman" w:eastAsia="Times New Roman" w:hAnsi="Times New Roman" w:cs="Times New Roman"/>
          <w:color w:val="000000"/>
          <w:sz w:val="24"/>
          <w:szCs w:val="24"/>
          <w:lang w:val="en-US"/>
          <w:rPrChange w:id="4244" w:author="Will Taylor Gough" w:date="2020-08-29T17:25:00Z">
            <w:rPr>
              <w:rFonts w:eastAsia="Times New Roman"/>
              <w:color w:val="000000"/>
              <w:sz w:val="24"/>
              <w:szCs w:val="24"/>
              <w:lang w:val="en-US"/>
            </w:rPr>
          </w:rPrChange>
        </w:rPr>
        <w:t xml:space="preserve">. </w:t>
      </w:r>
      <w:r w:rsidRPr="00C05B87">
        <w:rPr>
          <w:rFonts w:ascii="Times New Roman" w:eastAsia="Times New Roman" w:hAnsi="Times New Roman" w:cs="Times New Roman"/>
          <w:b/>
          <w:color w:val="000000"/>
          <w:sz w:val="24"/>
          <w:szCs w:val="24"/>
          <w:lang w:val="en-US"/>
          <w:rPrChange w:id="4245" w:author="Will Taylor Gough" w:date="2020-08-29T17:25:00Z">
            <w:rPr>
              <w:rFonts w:eastAsia="Times New Roman"/>
              <w:b/>
              <w:color w:val="000000"/>
              <w:sz w:val="24"/>
              <w:szCs w:val="24"/>
              <w:lang w:val="en-US"/>
            </w:rPr>
          </w:rPrChange>
        </w:rPr>
        <w:t>61</w:t>
      </w:r>
      <w:r w:rsidRPr="00C05B87">
        <w:rPr>
          <w:rFonts w:ascii="Times New Roman" w:eastAsia="Times New Roman" w:hAnsi="Times New Roman" w:cs="Times New Roman"/>
          <w:color w:val="000000"/>
          <w:sz w:val="24"/>
          <w:szCs w:val="24"/>
          <w:lang w:val="en-US"/>
          <w:rPrChange w:id="4246" w:author="Will Taylor Gough" w:date="2020-08-29T17:25:00Z">
            <w:rPr>
              <w:rFonts w:eastAsia="Times New Roman"/>
              <w:color w:val="000000"/>
              <w:sz w:val="24"/>
              <w:szCs w:val="24"/>
              <w:lang w:val="en-US"/>
            </w:rPr>
          </w:rPrChange>
        </w:rPr>
        <w:t>: 647-652.</w:t>
      </w:r>
    </w:p>
    <w:p w14:paraId="7EFA66CD" w14:textId="77777777" w:rsidR="002C5573" w:rsidRPr="004A4CA1" w:rsidRDefault="002C5573" w:rsidP="00C05B87">
      <w:pPr>
        <w:numPr>
          <w:ilvl w:val="0"/>
          <w:numId w:val="10"/>
        </w:numPr>
        <w:spacing w:line="480" w:lineRule="auto"/>
        <w:textAlignment w:val="baseline"/>
        <w:rPr>
          <w:rFonts w:ascii="Times New Roman" w:eastAsia="Times New Roman" w:hAnsi="Times New Roman" w:cs="Times New Roman"/>
          <w:sz w:val="24"/>
          <w:szCs w:val="24"/>
          <w:lang w:val="en-US"/>
          <w:rPrChange w:id="4247" w:author="Will Taylor Gough" w:date="2020-08-29T18:31:00Z">
            <w:rPr>
              <w:rFonts w:eastAsia="Times New Roman"/>
              <w:color w:val="000000"/>
              <w:sz w:val="24"/>
              <w:szCs w:val="24"/>
              <w:lang w:val="en-US"/>
            </w:rPr>
          </w:rPrChange>
        </w:rPr>
        <w:pPrChange w:id="4248" w:author="Will Taylor Gough" w:date="2020-08-29T17:27:00Z">
          <w:pPr>
            <w:numPr>
              <w:numId w:val="10"/>
            </w:numPr>
            <w:spacing w:line="240" w:lineRule="auto"/>
            <w:ind w:left="720" w:hanging="360"/>
            <w:textAlignment w:val="baseline"/>
          </w:pPr>
        </w:pPrChange>
      </w:pPr>
      <w:r w:rsidRPr="00C05B87">
        <w:rPr>
          <w:rFonts w:ascii="Times New Roman" w:eastAsia="Times New Roman" w:hAnsi="Times New Roman" w:cs="Times New Roman"/>
          <w:color w:val="000000"/>
          <w:sz w:val="24"/>
          <w:szCs w:val="24"/>
          <w:lang w:val="en-US"/>
          <w:rPrChange w:id="4249" w:author="Will Taylor Gough" w:date="2020-08-29T17:25:00Z">
            <w:rPr>
              <w:rFonts w:eastAsia="Times New Roman"/>
              <w:color w:val="000000"/>
              <w:sz w:val="24"/>
              <w:szCs w:val="24"/>
              <w:lang w:val="en-US"/>
            </w:rPr>
          </w:rPrChange>
        </w:rPr>
        <w:t xml:space="preserve">Taylor, G.K., Nudds, R.L. and Thomas, A.L.R. (2003). Flying and swimming animals cruise at a </w:t>
      </w:r>
      <w:r w:rsidRPr="004A4CA1">
        <w:rPr>
          <w:rFonts w:ascii="Times New Roman" w:eastAsia="Times New Roman" w:hAnsi="Times New Roman" w:cs="Times New Roman"/>
          <w:sz w:val="24"/>
          <w:szCs w:val="24"/>
          <w:lang w:val="en-US"/>
          <w:rPrChange w:id="4250" w:author="Will Taylor Gough" w:date="2020-08-29T18:31:00Z">
            <w:rPr>
              <w:rFonts w:eastAsia="Times New Roman"/>
              <w:color w:val="000000"/>
              <w:sz w:val="24"/>
              <w:szCs w:val="24"/>
              <w:lang w:val="en-US"/>
            </w:rPr>
          </w:rPrChange>
        </w:rPr>
        <w:t xml:space="preserve">Strouhal number tuned for high power efficiency. </w:t>
      </w:r>
      <w:r w:rsidRPr="004A4CA1">
        <w:rPr>
          <w:rFonts w:ascii="Times New Roman" w:eastAsia="Times New Roman" w:hAnsi="Times New Roman" w:cs="Times New Roman"/>
          <w:i/>
          <w:sz w:val="24"/>
          <w:szCs w:val="24"/>
          <w:lang w:val="en-US"/>
          <w:rPrChange w:id="4251" w:author="Will Taylor Gough" w:date="2020-08-29T18:31:00Z">
            <w:rPr>
              <w:rFonts w:eastAsia="Times New Roman"/>
              <w:i/>
              <w:color w:val="000000"/>
              <w:sz w:val="24"/>
              <w:szCs w:val="24"/>
              <w:lang w:val="en-US"/>
            </w:rPr>
          </w:rPrChange>
        </w:rPr>
        <w:t>Nature.</w:t>
      </w:r>
      <w:r w:rsidRPr="004A4CA1">
        <w:rPr>
          <w:rFonts w:ascii="Times New Roman" w:eastAsia="Times New Roman" w:hAnsi="Times New Roman" w:cs="Times New Roman"/>
          <w:sz w:val="24"/>
          <w:szCs w:val="24"/>
          <w:lang w:val="en-US"/>
          <w:rPrChange w:id="4252" w:author="Will Taylor Gough" w:date="2020-08-29T18:31:00Z">
            <w:rPr>
              <w:rFonts w:eastAsia="Times New Roman"/>
              <w:color w:val="000000"/>
              <w:sz w:val="24"/>
              <w:szCs w:val="24"/>
              <w:lang w:val="en-US"/>
            </w:rPr>
          </w:rPrChange>
        </w:rPr>
        <w:t xml:space="preserve"> </w:t>
      </w:r>
      <w:r w:rsidRPr="004A4CA1">
        <w:rPr>
          <w:rFonts w:ascii="Times New Roman" w:eastAsia="Times New Roman" w:hAnsi="Times New Roman" w:cs="Times New Roman"/>
          <w:b/>
          <w:sz w:val="24"/>
          <w:szCs w:val="24"/>
          <w:lang w:val="en-US"/>
          <w:rPrChange w:id="4253" w:author="Will Taylor Gough" w:date="2020-08-29T18:31:00Z">
            <w:rPr>
              <w:rFonts w:eastAsia="Times New Roman"/>
              <w:b/>
              <w:color w:val="000000"/>
              <w:sz w:val="24"/>
              <w:szCs w:val="24"/>
              <w:lang w:val="en-US"/>
            </w:rPr>
          </w:rPrChange>
        </w:rPr>
        <w:t>425</w:t>
      </w:r>
      <w:r w:rsidRPr="004A4CA1">
        <w:rPr>
          <w:rFonts w:ascii="Times New Roman" w:eastAsia="Times New Roman" w:hAnsi="Times New Roman" w:cs="Times New Roman"/>
          <w:sz w:val="24"/>
          <w:szCs w:val="24"/>
          <w:lang w:val="en-US"/>
          <w:rPrChange w:id="4254" w:author="Will Taylor Gough" w:date="2020-08-29T18:31:00Z">
            <w:rPr>
              <w:rFonts w:eastAsia="Times New Roman"/>
              <w:color w:val="000000"/>
              <w:sz w:val="24"/>
              <w:szCs w:val="24"/>
              <w:lang w:val="en-US"/>
            </w:rPr>
          </w:rPrChange>
        </w:rPr>
        <w:t>: 707-711.</w:t>
      </w:r>
    </w:p>
    <w:p w14:paraId="6D0BB9BA" w14:textId="7EF91D6D" w:rsidR="001F439D" w:rsidRPr="004A4CA1" w:rsidRDefault="001F439D" w:rsidP="00C05B87">
      <w:pPr>
        <w:numPr>
          <w:ilvl w:val="0"/>
          <w:numId w:val="10"/>
        </w:numPr>
        <w:spacing w:line="480" w:lineRule="auto"/>
        <w:textAlignment w:val="baseline"/>
        <w:rPr>
          <w:ins w:id="4255" w:author="Will Taylor Gough" w:date="2020-08-29T14:36:00Z"/>
          <w:rFonts w:ascii="Times New Roman" w:eastAsia="Times New Roman" w:hAnsi="Times New Roman" w:cs="Times New Roman"/>
          <w:sz w:val="24"/>
          <w:szCs w:val="24"/>
          <w:lang w:val="en-US"/>
          <w:rPrChange w:id="4256" w:author="Will Taylor Gough" w:date="2020-08-29T18:31:00Z">
            <w:rPr>
              <w:ins w:id="4257" w:author="Will Taylor Gough" w:date="2020-08-29T14:36:00Z"/>
              <w:color w:val="FF0000"/>
              <w:sz w:val="24"/>
              <w:szCs w:val="24"/>
            </w:rPr>
          </w:rPrChange>
        </w:rPr>
        <w:pPrChange w:id="4258" w:author="Will Taylor Gough" w:date="2020-08-29T17:27:00Z">
          <w:pPr>
            <w:numPr>
              <w:numId w:val="10"/>
            </w:numPr>
            <w:spacing w:line="240" w:lineRule="auto"/>
            <w:ind w:left="720" w:hanging="360"/>
            <w:textAlignment w:val="baseline"/>
          </w:pPr>
        </w:pPrChange>
      </w:pPr>
      <w:ins w:id="4259" w:author="Will Taylor Gough" w:date="2020-08-29T14:36:00Z">
        <w:r w:rsidRPr="004A4CA1">
          <w:rPr>
            <w:rFonts w:ascii="Times New Roman" w:hAnsi="Times New Roman" w:cs="Times New Roman"/>
            <w:sz w:val="24"/>
            <w:szCs w:val="24"/>
            <w:rPrChange w:id="4260" w:author="Will Taylor Gough" w:date="2020-08-29T18:31:00Z">
              <w:rPr>
                <w:color w:val="FF0000"/>
                <w:sz w:val="24"/>
                <w:szCs w:val="24"/>
              </w:rPr>
            </w:rPrChange>
          </w:rPr>
          <w:t xml:space="preserve">Tomilin, A.G. (1957). </w:t>
        </w:r>
        <w:r w:rsidRPr="004A4CA1">
          <w:rPr>
            <w:rFonts w:ascii="Times New Roman" w:hAnsi="Times New Roman" w:cs="Times New Roman"/>
            <w:i/>
            <w:sz w:val="24"/>
            <w:szCs w:val="24"/>
            <w:rPrChange w:id="4261" w:author="Will Taylor Gough" w:date="2020-08-29T18:31:00Z">
              <w:rPr>
                <w:i/>
                <w:color w:val="FF0000"/>
                <w:sz w:val="24"/>
                <w:szCs w:val="24"/>
              </w:rPr>
            </w:rPrChange>
          </w:rPr>
          <w:t>Mammals of the USSR and Adjacent Countries</w:t>
        </w:r>
        <w:r w:rsidRPr="004A4CA1">
          <w:rPr>
            <w:rFonts w:ascii="Times New Roman" w:hAnsi="Times New Roman" w:cs="Times New Roman"/>
            <w:sz w:val="24"/>
            <w:szCs w:val="24"/>
            <w:rPrChange w:id="4262" w:author="Will Taylor Gough" w:date="2020-08-29T18:31:00Z">
              <w:rPr>
                <w:color w:val="FF0000"/>
                <w:sz w:val="24"/>
                <w:szCs w:val="24"/>
              </w:rPr>
            </w:rPrChange>
          </w:rPr>
          <w:t>. Volume IX, Cetacea. Izdatel’stvo Akademi Nauk SSSR, Moskva (Translated from Russian).</w:t>
        </w:r>
      </w:ins>
    </w:p>
    <w:p w14:paraId="6746BFEE" w14:textId="64DC2887" w:rsidR="002C5573" w:rsidRPr="004A4CA1" w:rsidRDefault="002C5573" w:rsidP="00C05B87">
      <w:pPr>
        <w:numPr>
          <w:ilvl w:val="0"/>
          <w:numId w:val="10"/>
        </w:numPr>
        <w:spacing w:line="480" w:lineRule="auto"/>
        <w:textAlignment w:val="baseline"/>
        <w:rPr>
          <w:rFonts w:ascii="Times New Roman" w:eastAsia="Times New Roman" w:hAnsi="Times New Roman" w:cs="Times New Roman"/>
          <w:sz w:val="24"/>
          <w:szCs w:val="24"/>
          <w:lang w:val="en-US"/>
          <w:rPrChange w:id="4263" w:author="Will Taylor Gough" w:date="2020-08-29T18:31:00Z">
            <w:rPr>
              <w:rFonts w:eastAsia="Times New Roman"/>
              <w:color w:val="000000"/>
              <w:sz w:val="24"/>
              <w:szCs w:val="24"/>
              <w:lang w:val="en-US"/>
            </w:rPr>
          </w:rPrChange>
        </w:rPr>
        <w:pPrChange w:id="4264" w:author="Will Taylor Gough" w:date="2020-08-29T17:27:00Z">
          <w:pPr>
            <w:numPr>
              <w:numId w:val="10"/>
            </w:numPr>
            <w:spacing w:line="240" w:lineRule="auto"/>
            <w:ind w:left="720" w:hanging="360"/>
            <w:textAlignment w:val="baseline"/>
          </w:pPr>
        </w:pPrChange>
      </w:pPr>
      <w:r w:rsidRPr="004A4CA1">
        <w:rPr>
          <w:rFonts w:ascii="Times New Roman" w:eastAsia="Times New Roman" w:hAnsi="Times New Roman" w:cs="Times New Roman"/>
          <w:sz w:val="24"/>
          <w:szCs w:val="24"/>
          <w:lang w:val="en-US"/>
          <w:rPrChange w:id="4265" w:author="Will Taylor Gough" w:date="2020-08-29T18:31:00Z">
            <w:rPr>
              <w:rFonts w:eastAsia="Times New Roman"/>
              <w:color w:val="000000"/>
              <w:sz w:val="24"/>
              <w:szCs w:val="24"/>
              <w:lang w:val="en-US"/>
            </w:rPr>
          </w:rPrChange>
        </w:rPr>
        <w:lastRenderedPageBreak/>
        <w:t xml:space="preserve">Triantafyllou, M.S., Triantafyllou, G.S. and Gopalkrishnan, R. (1991). Wake mechanics for thrust generation in oscillating foils. </w:t>
      </w:r>
      <w:r w:rsidRPr="004A4CA1">
        <w:rPr>
          <w:rFonts w:ascii="Times New Roman" w:eastAsia="Times New Roman" w:hAnsi="Times New Roman" w:cs="Times New Roman"/>
          <w:i/>
          <w:sz w:val="24"/>
          <w:szCs w:val="24"/>
          <w:lang w:val="en-US"/>
          <w:rPrChange w:id="4266" w:author="Will Taylor Gough" w:date="2020-08-29T18:31:00Z">
            <w:rPr>
              <w:rFonts w:eastAsia="Times New Roman"/>
              <w:i/>
              <w:color w:val="000000"/>
              <w:sz w:val="24"/>
              <w:szCs w:val="24"/>
              <w:lang w:val="en-US"/>
            </w:rPr>
          </w:rPrChange>
        </w:rPr>
        <w:t>Phys. Fluids.</w:t>
      </w:r>
      <w:r w:rsidRPr="004A4CA1">
        <w:rPr>
          <w:rFonts w:ascii="Times New Roman" w:eastAsia="Times New Roman" w:hAnsi="Times New Roman" w:cs="Times New Roman"/>
          <w:sz w:val="24"/>
          <w:szCs w:val="24"/>
          <w:lang w:val="en-US"/>
          <w:rPrChange w:id="4267" w:author="Will Taylor Gough" w:date="2020-08-29T18:31:00Z">
            <w:rPr>
              <w:rFonts w:eastAsia="Times New Roman"/>
              <w:color w:val="000000"/>
              <w:sz w:val="24"/>
              <w:szCs w:val="24"/>
              <w:lang w:val="en-US"/>
            </w:rPr>
          </w:rPrChange>
        </w:rPr>
        <w:t xml:space="preserve"> </w:t>
      </w:r>
      <w:r w:rsidR="00BC7457" w:rsidRPr="004A4CA1">
        <w:rPr>
          <w:rFonts w:ascii="Times New Roman" w:eastAsia="Times New Roman" w:hAnsi="Times New Roman" w:cs="Times New Roman"/>
          <w:b/>
          <w:sz w:val="24"/>
          <w:szCs w:val="24"/>
          <w:lang w:val="en-US"/>
          <w:rPrChange w:id="4268" w:author="Will Taylor Gough" w:date="2020-08-29T18:31:00Z">
            <w:rPr>
              <w:rFonts w:eastAsia="Times New Roman"/>
              <w:b/>
              <w:color w:val="000000"/>
              <w:sz w:val="24"/>
              <w:szCs w:val="24"/>
              <w:lang w:val="en-US"/>
            </w:rPr>
          </w:rPrChange>
        </w:rPr>
        <w:t>3</w:t>
      </w:r>
      <w:r w:rsidR="00BC7457" w:rsidRPr="004A4CA1">
        <w:rPr>
          <w:rFonts w:ascii="Times New Roman" w:eastAsia="Times New Roman" w:hAnsi="Times New Roman" w:cs="Times New Roman"/>
          <w:sz w:val="24"/>
          <w:szCs w:val="24"/>
          <w:lang w:val="en-US"/>
          <w:rPrChange w:id="4269" w:author="Will Taylor Gough" w:date="2020-08-29T18:31:00Z">
            <w:rPr>
              <w:rFonts w:eastAsia="Times New Roman"/>
              <w:color w:val="000000"/>
              <w:sz w:val="24"/>
              <w:szCs w:val="24"/>
              <w:lang w:val="en-US"/>
            </w:rPr>
          </w:rPrChange>
        </w:rPr>
        <w:t>: 2835-2837.</w:t>
      </w:r>
    </w:p>
    <w:p w14:paraId="203DF83C" w14:textId="77777777" w:rsidR="000F4DE0" w:rsidRPr="004A4CA1" w:rsidRDefault="000F4DE0" w:rsidP="00C05B87">
      <w:pPr>
        <w:numPr>
          <w:ilvl w:val="0"/>
          <w:numId w:val="10"/>
        </w:numPr>
        <w:spacing w:line="480" w:lineRule="auto"/>
        <w:textAlignment w:val="baseline"/>
        <w:rPr>
          <w:rFonts w:ascii="Times New Roman" w:eastAsia="Times New Roman" w:hAnsi="Times New Roman" w:cs="Times New Roman"/>
          <w:sz w:val="24"/>
          <w:szCs w:val="24"/>
          <w:lang w:val="en-US"/>
          <w:rPrChange w:id="4270" w:author="Will Taylor Gough" w:date="2020-08-29T18:31:00Z">
            <w:rPr>
              <w:rFonts w:eastAsia="Times New Roman"/>
              <w:color w:val="000000"/>
              <w:sz w:val="24"/>
              <w:szCs w:val="24"/>
              <w:lang w:val="en-US"/>
            </w:rPr>
          </w:rPrChange>
        </w:rPr>
        <w:pPrChange w:id="4271" w:author="Will Taylor Gough" w:date="2020-08-29T17:27:00Z">
          <w:pPr>
            <w:numPr>
              <w:numId w:val="10"/>
            </w:numPr>
            <w:spacing w:line="240" w:lineRule="auto"/>
            <w:ind w:left="720" w:hanging="360"/>
            <w:textAlignment w:val="baseline"/>
          </w:pPr>
        </w:pPrChange>
      </w:pPr>
      <w:r w:rsidRPr="004A4CA1">
        <w:rPr>
          <w:rFonts w:ascii="Times New Roman" w:eastAsia="Times New Roman" w:hAnsi="Times New Roman" w:cs="Times New Roman"/>
          <w:sz w:val="24"/>
          <w:szCs w:val="24"/>
          <w:lang w:val="en-US"/>
          <w:rPrChange w:id="4272" w:author="Will Taylor Gough" w:date="2020-08-29T18:31:00Z">
            <w:rPr>
              <w:rFonts w:eastAsia="Times New Roman"/>
              <w:color w:val="000000"/>
              <w:sz w:val="24"/>
              <w:szCs w:val="24"/>
              <w:lang w:val="en-US"/>
            </w:rPr>
          </w:rPrChange>
        </w:rPr>
        <w:t xml:space="preserve">Tucker, V. A. (1968). Respiratory exchange and evaporative water loss in the flying budgerigar. </w:t>
      </w:r>
      <w:r w:rsidRPr="004A4CA1">
        <w:rPr>
          <w:rFonts w:ascii="Times New Roman" w:eastAsia="Times New Roman" w:hAnsi="Times New Roman" w:cs="Times New Roman"/>
          <w:i/>
          <w:sz w:val="24"/>
          <w:szCs w:val="24"/>
          <w:lang w:val="en-US"/>
          <w:rPrChange w:id="4273" w:author="Will Taylor Gough" w:date="2020-08-29T18:31:00Z">
            <w:rPr>
              <w:rFonts w:eastAsia="Times New Roman"/>
              <w:i/>
              <w:color w:val="000000"/>
              <w:sz w:val="24"/>
              <w:szCs w:val="24"/>
              <w:lang w:val="en-US"/>
            </w:rPr>
          </w:rPrChange>
        </w:rPr>
        <w:t>J. Exp. Biol</w:t>
      </w:r>
      <w:r w:rsidRPr="004A4CA1">
        <w:rPr>
          <w:rFonts w:ascii="Times New Roman" w:eastAsia="Times New Roman" w:hAnsi="Times New Roman" w:cs="Times New Roman"/>
          <w:sz w:val="24"/>
          <w:szCs w:val="24"/>
          <w:lang w:val="en-US"/>
          <w:rPrChange w:id="4274" w:author="Will Taylor Gough" w:date="2020-08-29T18:31:00Z">
            <w:rPr>
              <w:rFonts w:eastAsia="Times New Roman"/>
              <w:color w:val="000000"/>
              <w:sz w:val="24"/>
              <w:szCs w:val="24"/>
              <w:lang w:val="en-US"/>
            </w:rPr>
          </w:rPrChange>
        </w:rPr>
        <w:t xml:space="preserve">. </w:t>
      </w:r>
      <w:r w:rsidRPr="004A4CA1">
        <w:rPr>
          <w:rFonts w:ascii="Times New Roman" w:eastAsia="Times New Roman" w:hAnsi="Times New Roman" w:cs="Times New Roman"/>
          <w:b/>
          <w:sz w:val="24"/>
          <w:szCs w:val="24"/>
          <w:lang w:val="en-US"/>
          <w:rPrChange w:id="4275" w:author="Will Taylor Gough" w:date="2020-08-29T18:31:00Z">
            <w:rPr>
              <w:rFonts w:eastAsia="Times New Roman"/>
              <w:b/>
              <w:color w:val="000000"/>
              <w:sz w:val="24"/>
              <w:szCs w:val="24"/>
              <w:lang w:val="en-US"/>
            </w:rPr>
          </w:rPrChange>
        </w:rPr>
        <w:t>48</w:t>
      </w:r>
      <w:r w:rsidRPr="004A4CA1">
        <w:rPr>
          <w:rFonts w:ascii="Times New Roman" w:eastAsia="Times New Roman" w:hAnsi="Times New Roman" w:cs="Times New Roman"/>
          <w:sz w:val="24"/>
          <w:szCs w:val="24"/>
          <w:lang w:val="en-US"/>
          <w:rPrChange w:id="4276" w:author="Will Taylor Gough" w:date="2020-08-29T18:31:00Z">
            <w:rPr>
              <w:rFonts w:eastAsia="Times New Roman"/>
              <w:color w:val="000000"/>
              <w:sz w:val="24"/>
              <w:szCs w:val="24"/>
              <w:lang w:val="en-US"/>
            </w:rPr>
          </w:rPrChange>
        </w:rPr>
        <w:t>: 67-87.</w:t>
      </w:r>
    </w:p>
    <w:p w14:paraId="0468E96C" w14:textId="77777777" w:rsidR="000F4DE0" w:rsidRPr="004A4CA1" w:rsidRDefault="000F4DE0" w:rsidP="00C05B87">
      <w:pPr>
        <w:numPr>
          <w:ilvl w:val="0"/>
          <w:numId w:val="10"/>
        </w:numPr>
        <w:spacing w:line="480" w:lineRule="auto"/>
        <w:textAlignment w:val="baseline"/>
        <w:rPr>
          <w:rFonts w:ascii="Times New Roman" w:eastAsia="Times New Roman" w:hAnsi="Times New Roman" w:cs="Times New Roman"/>
          <w:sz w:val="24"/>
          <w:szCs w:val="24"/>
          <w:lang w:val="en-US"/>
          <w:rPrChange w:id="4277" w:author="Will Taylor Gough" w:date="2020-08-29T18:31:00Z">
            <w:rPr>
              <w:rFonts w:eastAsia="Times New Roman"/>
              <w:color w:val="000000"/>
              <w:sz w:val="24"/>
              <w:szCs w:val="24"/>
              <w:lang w:val="en-US"/>
            </w:rPr>
          </w:rPrChange>
        </w:rPr>
        <w:pPrChange w:id="4278" w:author="Will Taylor Gough" w:date="2020-08-29T17:27:00Z">
          <w:pPr>
            <w:numPr>
              <w:numId w:val="10"/>
            </w:numPr>
            <w:spacing w:line="240" w:lineRule="auto"/>
            <w:ind w:left="720" w:hanging="360"/>
            <w:textAlignment w:val="baseline"/>
          </w:pPr>
        </w:pPrChange>
      </w:pPr>
      <w:r w:rsidRPr="004A4CA1">
        <w:rPr>
          <w:rFonts w:ascii="Times New Roman" w:eastAsia="Times New Roman" w:hAnsi="Times New Roman" w:cs="Times New Roman"/>
          <w:sz w:val="24"/>
          <w:szCs w:val="24"/>
          <w:lang w:val="en-US"/>
          <w:rPrChange w:id="4279" w:author="Will Taylor Gough" w:date="2020-08-29T18:31:00Z">
            <w:rPr>
              <w:rFonts w:eastAsia="Times New Roman"/>
              <w:color w:val="000000"/>
              <w:sz w:val="24"/>
              <w:szCs w:val="24"/>
              <w:lang w:val="en-US"/>
            </w:rPr>
          </w:rPrChange>
        </w:rPr>
        <w:t xml:space="preserve">Vogel, S. (1994). </w:t>
      </w:r>
      <w:r w:rsidRPr="004A4CA1">
        <w:rPr>
          <w:rFonts w:ascii="Times New Roman" w:eastAsia="Times New Roman" w:hAnsi="Times New Roman" w:cs="Times New Roman"/>
          <w:i/>
          <w:sz w:val="24"/>
          <w:szCs w:val="24"/>
          <w:lang w:val="en-US"/>
          <w:rPrChange w:id="4280" w:author="Will Taylor Gough" w:date="2020-08-29T18:31:00Z">
            <w:rPr>
              <w:rFonts w:eastAsia="Times New Roman"/>
              <w:i/>
              <w:color w:val="000000"/>
              <w:sz w:val="24"/>
              <w:szCs w:val="24"/>
              <w:lang w:val="en-US"/>
            </w:rPr>
          </w:rPrChange>
        </w:rPr>
        <w:t>Life in Moving Fluids</w:t>
      </w:r>
      <w:r w:rsidRPr="004A4CA1">
        <w:rPr>
          <w:rFonts w:ascii="Times New Roman" w:eastAsia="Times New Roman" w:hAnsi="Times New Roman" w:cs="Times New Roman"/>
          <w:sz w:val="24"/>
          <w:szCs w:val="24"/>
          <w:lang w:val="en-US"/>
          <w:rPrChange w:id="4281" w:author="Will Taylor Gough" w:date="2020-08-29T18:31:00Z">
            <w:rPr>
              <w:rFonts w:eastAsia="Times New Roman"/>
              <w:color w:val="000000"/>
              <w:sz w:val="24"/>
              <w:szCs w:val="24"/>
              <w:lang w:val="en-US"/>
            </w:rPr>
          </w:rPrChange>
        </w:rPr>
        <w:t>. Princeton, NJ: Princeton University Press.</w:t>
      </w:r>
    </w:p>
    <w:p w14:paraId="47CF7C9F" w14:textId="77777777" w:rsidR="000F4DE0" w:rsidRPr="004A4CA1" w:rsidRDefault="002C3CBD" w:rsidP="00C05B87">
      <w:pPr>
        <w:numPr>
          <w:ilvl w:val="0"/>
          <w:numId w:val="10"/>
        </w:numPr>
        <w:spacing w:line="480" w:lineRule="auto"/>
        <w:textAlignment w:val="baseline"/>
        <w:rPr>
          <w:rFonts w:ascii="Times New Roman" w:eastAsia="Times New Roman" w:hAnsi="Times New Roman" w:cs="Times New Roman"/>
          <w:sz w:val="24"/>
          <w:szCs w:val="24"/>
          <w:lang w:val="en-US"/>
          <w:rPrChange w:id="4282" w:author="Will Taylor Gough" w:date="2020-08-29T18:31:00Z">
            <w:rPr>
              <w:rFonts w:eastAsia="Times New Roman"/>
              <w:color w:val="000000"/>
              <w:sz w:val="24"/>
              <w:szCs w:val="24"/>
              <w:lang w:val="en-US"/>
            </w:rPr>
          </w:rPrChange>
        </w:rPr>
        <w:pPrChange w:id="4283" w:author="Will Taylor Gough" w:date="2020-08-29T17:27:00Z">
          <w:pPr>
            <w:numPr>
              <w:numId w:val="10"/>
            </w:numPr>
            <w:spacing w:line="240" w:lineRule="auto"/>
            <w:ind w:left="720" w:hanging="360"/>
            <w:textAlignment w:val="baseline"/>
          </w:pPr>
        </w:pPrChange>
      </w:pPr>
      <w:r w:rsidRPr="004A4CA1">
        <w:rPr>
          <w:rFonts w:ascii="Times New Roman" w:eastAsia="Times New Roman" w:hAnsi="Times New Roman" w:cs="Times New Roman"/>
          <w:sz w:val="24"/>
          <w:szCs w:val="24"/>
          <w:lang w:val="en-US"/>
          <w:rPrChange w:id="4284" w:author="Will Taylor Gough" w:date="2020-08-29T18:31:00Z">
            <w:rPr>
              <w:rFonts w:eastAsia="Times New Roman"/>
              <w:color w:val="000000"/>
              <w:sz w:val="24"/>
              <w:szCs w:val="24"/>
              <w:lang w:val="en-US"/>
            </w:rPr>
          </w:rPrChange>
        </w:rPr>
        <w:t>V</w:t>
      </w:r>
      <w:r w:rsidR="000F4DE0" w:rsidRPr="004A4CA1">
        <w:rPr>
          <w:rFonts w:ascii="Times New Roman" w:eastAsia="Times New Roman" w:hAnsi="Times New Roman" w:cs="Times New Roman"/>
          <w:sz w:val="24"/>
          <w:szCs w:val="24"/>
          <w:lang w:val="en-US"/>
          <w:rPrChange w:id="4285" w:author="Will Taylor Gough" w:date="2020-08-29T18:31:00Z">
            <w:rPr>
              <w:rFonts w:eastAsia="Times New Roman"/>
              <w:color w:val="000000"/>
              <w:sz w:val="24"/>
              <w:szCs w:val="24"/>
              <w:lang w:val="en-US"/>
            </w:rPr>
          </w:rPrChange>
        </w:rPr>
        <w:t xml:space="preserve">on Loebbecke, A., Mittal, R., Fish, F. and Mark, R. (2009). Propulsive efficiency of the underwater dolphin kick in humans. </w:t>
      </w:r>
      <w:r w:rsidR="000F4DE0" w:rsidRPr="004A4CA1">
        <w:rPr>
          <w:rFonts w:ascii="Times New Roman" w:eastAsia="Times New Roman" w:hAnsi="Times New Roman" w:cs="Times New Roman"/>
          <w:i/>
          <w:iCs/>
          <w:sz w:val="24"/>
          <w:szCs w:val="24"/>
          <w:lang w:val="en-US"/>
          <w:rPrChange w:id="4286" w:author="Will Taylor Gough" w:date="2020-08-29T18:31:00Z">
            <w:rPr>
              <w:rFonts w:eastAsia="Times New Roman"/>
              <w:i/>
              <w:iCs/>
              <w:color w:val="000000"/>
              <w:sz w:val="24"/>
              <w:szCs w:val="24"/>
              <w:lang w:val="en-US"/>
            </w:rPr>
          </w:rPrChange>
        </w:rPr>
        <w:t>J. Biomech. Eng.</w:t>
      </w:r>
      <w:r w:rsidR="000F4DE0" w:rsidRPr="004A4CA1">
        <w:rPr>
          <w:rFonts w:ascii="Times New Roman" w:eastAsia="Times New Roman" w:hAnsi="Times New Roman" w:cs="Times New Roman"/>
          <w:sz w:val="24"/>
          <w:szCs w:val="24"/>
          <w:lang w:val="en-US"/>
          <w:rPrChange w:id="4287" w:author="Will Taylor Gough" w:date="2020-08-29T18:31:00Z">
            <w:rPr>
              <w:rFonts w:eastAsia="Times New Roman"/>
              <w:color w:val="000000"/>
              <w:sz w:val="24"/>
              <w:szCs w:val="24"/>
              <w:lang w:val="en-US"/>
            </w:rPr>
          </w:rPrChange>
        </w:rPr>
        <w:t xml:space="preserve"> </w:t>
      </w:r>
      <w:r w:rsidR="000F4DE0" w:rsidRPr="004A4CA1">
        <w:rPr>
          <w:rFonts w:ascii="Times New Roman" w:eastAsia="Times New Roman" w:hAnsi="Times New Roman" w:cs="Times New Roman"/>
          <w:b/>
          <w:bCs/>
          <w:sz w:val="24"/>
          <w:szCs w:val="24"/>
          <w:lang w:val="en-US"/>
          <w:rPrChange w:id="4288" w:author="Will Taylor Gough" w:date="2020-08-29T18:31:00Z">
            <w:rPr>
              <w:rFonts w:eastAsia="Times New Roman"/>
              <w:b/>
              <w:bCs/>
              <w:color w:val="000000"/>
              <w:sz w:val="24"/>
              <w:szCs w:val="24"/>
              <w:lang w:val="en-US"/>
            </w:rPr>
          </w:rPrChange>
        </w:rPr>
        <w:t>131</w:t>
      </w:r>
      <w:r w:rsidR="000F4DE0" w:rsidRPr="004A4CA1">
        <w:rPr>
          <w:rFonts w:ascii="Times New Roman" w:eastAsia="Times New Roman" w:hAnsi="Times New Roman" w:cs="Times New Roman"/>
          <w:sz w:val="24"/>
          <w:szCs w:val="24"/>
          <w:lang w:val="en-US"/>
          <w:rPrChange w:id="4289" w:author="Will Taylor Gough" w:date="2020-08-29T18:31:00Z">
            <w:rPr>
              <w:rFonts w:eastAsia="Times New Roman"/>
              <w:color w:val="000000"/>
              <w:sz w:val="24"/>
              <w:szCs w:val="24"/>
              <w:lang w:val="en-US"/>
            </w:rPr>
          </w:rPrChange>
        </w:rPr>
        <w:t>: 054504-1-054504-4.</w:t>
      </w:r>
    </w:p>
    <w:p w14:paraId="7DECB5ED" w14:textId="77777777" w:rsidR="000F4DE0" w:rsidRPr="004A4CA1" w:rsidRDefault="000F4DE0" w:rsidP="00C05B87">
      <w:pPr>
        <w:numPr>
          <w:ilvl w:val="0"/>
          <w:numId w:val="10"/>
        </w:numPr>
        <w:spacing w:line="480" w:lineRule="auto"/>
        <w:textAlignment w:val="baseline"/>
        <w:rPr>
          <w:rFonts w:ascii="Times New Roman" w:eastAsia="Times New Roman" w:hAnsi="Times New Roman" w:cs="Times New Roman"/>
          <w:sz w:val="24"/>
          <w:szCs w:val="24"/>
          <w:lang w:val="en-US"/>
          <w:rPrChange w:id="4290" w:author="Will Taylor Gough" w:date="2020-08-29T18:31:00Z">
            <w:rPr>
              <w:rFonts w:eastAsia="Times New Roman"/>
              <w:color w:val="000000"/>
              <w:sz w:val="24"/>
              <w:szCs w:val="24"/>
              <w:lang w:val="en-US"/>
            </w:rPr>
          </w:rPrChange>
        </w:rPr>
        <w:pPrChange w:id="4291" w:author="Will Taylor Gough" w:date="2020-08-29T17:27:00Z">
          <w:pPr>
            <w:numPr>
              <w:numId w:val="10"/>
            </w:numPr>
            <w:spacing w:line="240" w:lineRule="auto"/>
            <w:ind w:left="720" w:hanging="360"/>
            <w:textAlignment w:val="baseline"/>
          </w:pPr>
        </w:pPrChange>
      </w:pPr>
      <w:r w:rsidRPr="004A4CA1">
        <w:rPr>
          <w:rFonts w:ascii="Times New Roman" w:eastAsia="Times New Roman" w:hAnsi="Times New Roman" w:cs="Times New Roman"/>
          <w:sz w:val="24"/>
          <w:szCs w:val="24"/>
          <w:lang w:val="en-US"/>
          <w:rPrChange w:id="4292" w:author="Will Taylor Gough" w:date="2020-08-29T18:31:00Z">
            <w:rPr>
              <w:rFonts w:eastAsia="Times New Roman"/>
              <w:color w:val="000000"/>
              <w:sz w:val="24"/>
              <w:szCs w:val="24"/>
              <w:lang w:val="en-US"/>
            </w:rPr>
          </w:rPrChange>
        </w:rPr>
        <w:t xml:space="preserve">Webb, P. W. (1975). Hydrodynamics and energetics of fish propulsion. </w:t>
      </w:r>
      <w:r w:rsidRPr="004A4CA1">
        <w:rPr>
          <w:rFonts w:ascii="Times New Roman" w:eastAsia="Times New Roman" w:hAnsi="Times New Roman" w:cs="Times New Roman"/>
          <w:i/>
          <w:iCs/>
          <w:sz w:val="24"/>
          <w:szCs w:val="24"/>
          <w:lang w:val="en-US"/>
          <w:rPrChange w:id="4293" w:author="Will Taylor Gough" w:date="2020-08-29T18:31:00Z">
            <w:rPr>
              <w:rFonts w:eastAsia="Times New Roman"/>
              <w:i/>
              <w:iCs/>
              <w:color w:val="000000"/>
              <w:sz w:val="24"/>
              <w:szCs w:val="24"/>
              <w:lang w:val="en-US"/>
            </w:rPr>
          </w:rPrChange>
        </w:rPr>
        <w:t>Bull. Fish. Res. Board Can.</w:t>
      </w:r>
      <w:r w:rsidRPr="004A4CA1">
        <w:rPr>
          <w:rFonts w:ascii="Times New Roman" w:eastAsia="Times New Roman" w:hAnsi="Times New Roman" w:cs="Times New Roman"/>
          <w:sz w:val="24"/>
          <w:szCs w:val="24"/>
          <w:lang w:val="en-US"/>
          <w:rPrChange w:id="4294" w:author="Will Taylor Gough" w:date="2020-08-29T18:31:00Z">
            <w:rPr>
              <w:rFonts w:eastAsia="Times New Roman"/>
              <w:color w:val="000000"/>
              <w:sz w:val="24"/>
              <w:szCs w:val="24"/>
              <w:lang w:val="en-US"/>
            </w:rPr>
          </w:rPrChange>
        </w:rPr>
        <w:t xml:space="preserve"> </w:t>
      </w:r>
      <w:r w:rsidRPr="004A4CA1">
        <w:rPr>
          <w:rFonts w:ascii="Times New Roman" w:eastAsia="Times New Roman" w:hAnsi="Times New Roman" w:cs="Times New Roman"/>
          <w:b/>
          <w:bCs/>
          <w:sz w:val="24"/>
          <w:szCs w:val="24"/>
          <w:lang w:val="en-US"/>
          <w:rPrChange w:id="4295" w:author="Will Taylor Gough" w:date="2020-08-29T18:31:00Z">
            <w:rPr>
              <w:rFonts w:eastAsia="Times New Roman"/>
              <w:b/>
              <w:bCs/>
              <w:color w:val="000000"/>
              <w:sz w:val="24"/>
              <w:szCs w:val="24"/>
              <w:lang w:val="en-US"/>
            </w:rPr>
          </w:rPrChange>
        </w:rPr>
        <w:t>190</w:t>
      </w:r>
      <w:r w:rsidRPr="004A4CA1">
        <w:rPr>
          <w:rFonts w:ascii="Times New Roman" w:eastAsia="Times New Roman" w:hAnsi="Times New Roman" w:cs="Times New Roman"/>
          <w:sz w:val="24"/>
          <w:szCs w:val="24"/>
          <w:lang w:val="en-US"/>
          <w:rPrChange w:id="4296" w:author="Will Taylor Gough" w:date="2020-08-29T18:31:00Z">
            <w:rPr>
              <w:rFonts w:eastAsia="Times New Roman"/>
              <w:color w:val="000000"/>
              <w:sz w:val="24"/>
              <w:szCs w:val="24"/>
              <w:lang w:val="en-US"/>
            </w:rPr>
          </w:rPrChange>
        </w:rPr>
        <w:t>: 1–159.</w:t>
      </w:r>
    </w:p>
    <w:p w14:paraId="7D0C40F3" w14:textId="77777777" w:rsidR="000F4DE0" w:rsidRPr="004A4CA1" w:rsidRDefault="000F4DE0" w:rsidP="00C05B87">
      <w:pPr>
        <w:numPr>
          <w:ilvl w:val="0"/>
          <w:numId w:val="10"/>
        </w:numPr>
        <w:spacing w:line="480" w:lineRule="auto"/>
        <w:textAlignment w:val="baseline"/>
        <w:rPr>
          <w:rFonts w:ascii="Times New Roman" w:eastAsia="Times New Roman" w:hAnsi="Times New Roman" w:cs="Times New Roman"/>
          <w:sz w:val="24"/>
          <w:szCs w:val="24"/>
          <w:lang w:val="en-US"/>
          <w:rPrChange w:id="4297" w:author="Will Taylor Gough" w:date="2020-08-29T18:31:00Z">
            <w:rPr>
              <w:rFonts w:eastAsia="Times New Roman"/>
              <w:color w:val="000000"/>
              <w:sz w:val="24"/>
              <w:szCs w:val="24"/>
              <w:lang w:val="en-US"/>
            </w:rPr>
          </w:rPrChange>
        </w:rPr>
        <w:pPrChange w:id="4298" w:author="Will Taylor Gough" w:date="2020-08-29T17:27:00Z">
          <w:pPr>
            <w:numPr>
              <w:numId w:val="10"/>
            </w:numPr>
            <w:spacing w:line="240" w:lineRule="auto"/>
            <w:ind w:left="720" w:hanging="360"/>
            <w:textAlignment w:val="baseline"/>
          </w:pPr>
        </w:pPrChange>
      </w:pPr>
      <w:r w:rsidRPr="004A4CA1">
        <w:rPr>
          <w:rFonts w:ascii="Times New Roman" w:eastAsia="Times New Roman" w:hAnsi="Times New Roman" w:cs="Times New Roman"/>
          <w:sz w:val="24"/>
          <w:szCs w:val="24"/>
          <w:lang w:val="en-US"/>
          <w:rPrChange w:id="4299" w:author="Will Taylor Gough" w:date="2020-08-29T18:31:00Z">
            <w:rPr>
              <w:rFonts w:eastAsia="Times New Roman"/>
              <w:color w:val="000000"/>
              <w:sz w:val="24"/>
              <w:szCs w:val="24"/>
              <w:lang w:val="en-US"/>
            </w:rPr>
          </w:rPrChange>
        </w:rPr>
        <w:t xml:space="preserve">Webb, P. W. and De Buffrénil, V. (1990). Locomotion in the biology of large aquatic vertebrates. </w:t>
      </w:r>
      <w:r w:rsidRPr="004A4CA1">
        <w:rPr>
          <w:rFonts w:ascii="Times New Roman" w:eastAsia="Times New Roman" w:hAnsi="Times New Roman" w:cs="Times New Roman"/>
          <w:i/>
          <w:sz w:val="24"/>
          <w:szCs w:val="24"/>
          <w:lang w:val="en-US"/>
          <w:rPrChange w:id="4300" w:author="Will Taylor Gough" w:date="2020-08-29T18:31:00Z">
            <w:rPr>
              <w:rFonts w:eastAsia="Times New Roman"/>
              <w:i/>
              <w:color w:val="000000"/>
              <w:sz w:val="24"/>
              <w:szCs w:val="24"/>
              <w:lang w:val="en-US"/>
            </w:rPr>
          </w:rPrChange>
        </w:rPr>
        <w:t>Trans. Am. Fish. Soc</w:t>
      </w:r>
      <w:r w:rsidRPr="004A4CA1">
        <w:rPr>
          <w:rFonts w:ascii="Times New Roman" w:eastAsia="Times New Roman" w:hAnsi="Times New Roman" w:cs="Times New Roman"/>
          <w:sz w:val="24"/>
          <w:szCs w:val="24"/>
          <w:lang w:val="en-US"/>
          <w:rPrChange w:id="4301" w:author="Will Taylor Gough" w:date="2020-08-29T18:31:00Z">
            <w:rPr>
              <w:rFonts w:eastAsia="Times New Roman"/>
              <w:color w:val="000000"/>
              <w:sz w:val="24"/>
              <w:szCs w:val="24"/>
              <w:lang w:val="en-US"/>
            </w:rPr>
          </w:rPrChange>
        </w:rPr>
        <w:t xml:space="preserve">. </w:t>
      </w:r>
      <w:r w:rsidRPr="004A4CA1">
        <w:rPr>
          <w:rFonts w:ascii="Times New Roman" w:eastAsia="Times New Roman" w:hAnsi="Times New Roman" w:cs="Times New Roman"/>
          <w:b/>
          <w:sz w:val="24"/>
          <w:szCs w:val="24"/>
          <w:lang w:val="en-US"/>
          <w:rPrChange w:id="4302" w:author="Will Taylor Gough" w:date="2020-08-29T18:31:00Z">
            <w:rPr>
              <w:rFonts w:eastAsia="Times New Roman"/>
              <w:b/>
              <w:color w:val="000000"/>
              <w:sz w:val="24"/>
              <w:szCs w:val="24"/>
              <w:lang w:val="en-US"/>
            </w:rPr>
          </w:rPrChange>
        </w:rPr>
        <w:t>119</w:t>
      </w:r>
      <w:r w:rsidRPr="004A4CA1">
        <w:rPr>
          <w:rFonts w:ascii="Times New Roman" w:eastAsia="Times New Roman" w:hAnsi="Times New Roman" w:cs="Times New Roman"/>
          <w:sz w:val="24"/>
          <w:szCs w:val="24"/>
          <w:lang w:val="en-US"/>
          <w:rPrChange w:id="4303" w:author="Will Taylor Gough" w:date="2020-08-29T18:31:00Z">
            <w:rPr>
              <w:rFonts w:eastAsia="Times New Roman"/>
              <w:color w:val="000000"/>
              <w:sz w:val="24"/>
              <w:szCs w:val="24"/>
              <w:lang w:val="en-US"/>
            </w:rPr>
          </w:rPrChange>
        </w:rPr>
        <w:t>: 629-641.</w:t>
      </w:r>
    </w:p>
    <w:p w14:paraId="5A24B438" w14:textId="77777777" w:rsidR="000F4DE0" w:rsidRPr="004A4CA1" w:rsidRDefault="000F4DE0" w:rsidP="00C05B87">
      <w:pPr>
        <w:numPr>
          <w:ilvl w:val="0"/>
          <w:numId w:val="10"/>
        </w:numPr>
        <w:spacing w:line="480" w:lineRule="auto"/>
        <w:textAlignment w:val="baseline"/>
        <w:rPr>
          <w:rFonts w:ascii="Times New Roman" w:eastAsia="Times New Roman" w:hAnsi="Times New Roman" w:cs="Times New Roman"/>
          <w:sz w:val="24"/>
          <w:szCs w:val="24"/>
          <w:lang w:val="en-US"/>
          <w:rPrChange w:id="4304" w:author="Will Taylor Gough" w:date="2020-08-29T18:31:00Z">
            <w:rPr>
              <w:rFonts w:eastAsia="Times New Roman"/>
              <w:color w:val="000000"/>
              <w:sz w:val="24"/>
              <w:szCs w:val="24"/>
              <w:lang w:val="en-US"/>
            </w:rPr>
          </w:rPrChange>
        </w:rPr>
        <w:pPrChange w:id="4305" w:author="Will Taylor Gough" w:date="2020-08-29T17:27:00Z">
          <w:pPr>
            <w:numPr>
              <w:numId w:val="10"/>
            </w:numPr>
            <w:spacing w:line="240" w:lineRule="auto"/>
            <w:ind w:left="720" w:hanging="360"/>
            <w:textAlignment w:val="baseline"/>
          </w:pPr>
        </w:pPrChange>
      </w:pPr>
      <w:r w:rsidRPr="004A4CA1">
        <w:rPr>
          <w:rFonts w:ascii="Times New Roman" w:eastAsia="Times New Roman" w:hAnsi="Times New Roman" w:cs="Times New Roman"/>
          <w:sz w:val="24"/>
          <w:szCs w:val="24"/>
          <w:shd w:val="clear" w:color="auto" w:fill="FFFFFF"/>
          <w:lang w:val="en-US"/>
          <w:rPrChange w:id="4306" w:author="Will Taylor Gough" w:date="2020-08-29T18:31:00Z">
            <w:rPr>
              <w:rFonts w:eastAsia="Times New Roman"/>
              <w:color w:val="000000"/>
              <w:sz w:val="24"/>
              <w:szCs w:val="24"/>
              <w:shd w:val="clear" w:color="auto" w:fill="FFFFFF"/>
              <w:lang w:val="en-US"/>
            </w:rPr>
          </w:rPrChange>
        </w:rPr>
        <w:t xml:space="preserve">Weihs, D. (2002A). Dynamics of </w:t>
      </w:r>
      <w:r w:rsidR="003C30C1" w:rsidRPr="004A4CA1">
        <w:rPr>
          <w:rFonts w:ascii="Times New Roman" w:eastAsia="Times New Roman" w:hAnsi="Times New Roman" w:cs="Times New Roman"/>
          <w:sz w:val="24"/>
          <w:szCs w:val="24"/>
          <w:shd w:val="clear" w:color="auto" w:fill="FFFFFF"/>
          <w:lang w:val="en-US"/>
          <w:rPrChange w:id="4307" w:author="Will Taylor Gough" w:date="2020-08-29T18:31:00Z">
            <w:rPr>
              <w:rFonts w:eastAsia="Times New Roman"/>
              <w:color w:val="000000"/>
              <w:sz w:val="24"/>
              <w:szCs w:val="24"/>
              <w:shd w:val="clear" w:color="auto" w:fill="FFFFFF"/>
              <w:lang w:val="en-US"/>
            </w:rPr>
          </w:rPrChange>
        </w:rPr>
        <w:t>d</w:t>
      </w:r>
      <w:r w:rsidRPr="004A4CA1">
        <w:rPr>
          <w:rFonts w:ascii="Times New Roman" w:eastAsia="Times New Roman" w:hAnsi="Times New Roman" w:cs="Times New Roman"/>
          <w:sz w:val="24"/>
          <w:szCs w:val="24"/>
          <w:shd w:val="clear" w:color="auto" w:fill="FFFFFF"/>
          <w:lang w:val="en-US"/>
          <w:rPrChange w:id="4308" w:author="Will Taylor Gough" w:date="2020-08-29T18:31:00Z">
            <w:rPr>
              <w:rFonts w:eastAsia="Times New Roman"/>
              <w:color w:val="000000"/>
              <w:sz w:val="24"/>
              <w:szCs w:val="24"/>
              <w:shd w:val="clear" w:color="auto" w:fill="FFFFFF"/>
              <w:lang w:val="en-US"/>
            </w:rPr>
          </w:rPrChange>
        </w:rPr>
        <w:t xml:space="preserve">olphin </w:t>
      </w:r>
      <w:r w:rsidR="003C30C1" w:rsidRPr="004A4CA1">
        <w:rPr>
          <w:rFonts w:ascii="Times New Roman" w:eastAsia="Times New Roman" w:hAnsi="Times New Roman" w:cs="Times New Roman"/>
          <w:sz w:val="24"/>
          <w:szCs w:val="24"/>
          <w:shd w:val="clear" w:color="auto" w:fill="FFFFFF"/>
          <w:lang w:val="en-US"/>
          <w:rPrChange w:id="4309" w:author="Will Taylor Gough" w:date="2020-08-29T18:31:00Z">
            <w:rPr>
              <w:rFonts w:eastAsia="Times New Roman"/>
              <w:color w:val="000000"/>
              <w:sz w:val="24"/>
              <w:szCs w:val="24"/>
              <w:shd w:val="clear" w:color="auto" w:fill="FFFFFF"/>
              <w:lang w:val="en-US"/>
            </w:rPr>
          </w:rPrChange>
        </w:rPr>
        <w:t>p</w:t>
      </w:r>
      <w:r w:rsidRPr="004A4CA1">
        <w:rPr>
          <w:rFonts w:ascii="Times New Roman" w:eastAsia="Times New Roman" w:hAnsi="Times New Roman" w:cs="Times New Roman"/>
          <w:sz w:val="24"/>
          <w:szCs w:val="24"/>
          <w:shd w:val="clear" w:color="auto" w:fill="FFFFFF"/>
          <w:lang w:val="en-US"/>
          <w:rPrChange w:id="4310" w:author="Will Taylor Gough" w:date="2020-08-29T18:31:00Z">
            <w:rPr>
              <w:rFonts w:eastAsia="Times New Roman"/>
              <w:color w:val="000000"/>
              <w:sz w:val="24"/>
              <w:szCs w:val="24"/>
              <w:shd w:val="clear" w:color="auto" w:fill="FFFFFF"/>
              <w:lang w:val="en-US"/>
            </w:rPr>
          </w:rPrChange>
        </w:rPr>
        <w:t xml:space="preserve">orpoising </w:t>
      </w:r>
      <w:r w:rsidR="003C30C1" w:rsidRPr="004A4CA1">
        <w:rPr>
          <w:rFonts w:ascii="Times New Roman" w:eastAsia="Times New Roman" w:hAnsi="Times New Roman" w:cs="Times New Roman"/>
          <w:sz w:val="24"/>
          <w:szCs w:val="24"/>
          <w:shd w:val="clear" w:color="auto" w:fill="FFFFFF"/>
          <w:lang w:val="en-US"/>
          <w:rPrChange w:id="4311" w:author="Will Taylor Gough" w:date="2020-08-29T18:31:00Z">
            <w:rPr>
              <w:rFonts w:eastAsia="Times New Roman"/>
              <w:color w:val="000000"/>
              <w:sz w:val="24"/>
              <w:szCs w:val="24"/>
              <w:shd w:val="clear" w:color="auto" w:fill="FFFFFF"/>
              <w:lang w:val="en-US"/>
            </w:rPr>
          </w:rPrChange>
        </w:rPr>
        <w:t>r</w:t>
      </w:r>
      <w:r w:rsidRPr="004A4CA1">
        <w:rPr>
          <w:rFonts w:ascii="Times New Roman" w:eastAsia="Times New Roman" w:hAnsi="Times New Roman" w:cs="Times New Roman"/>
          <w:sz w:val="24"/>
          <w:szCs w:val="24"/>
          <w:shd w:val="clear" w:color="auto" w:fill="FFFFFF"/>
          <w:lang w:val="en-US"/>
          <w:rPrChange w:id="4312" w:author="Will Taylor Gough" w:date="2020-08-29T18:31:00Z">
            <w:rPr>
              <w:rFonts w:eastAsia="Times New Roman"/>
              <w:color w:val="000000"/>
              <w:sz w:val="24"/>
              <w:szCs w:val="24"/>
              <w:shd w:val="clear" w:color="auto" w:fill="FFFFFF"/>
              <w:lang w:val="en-US"/>
            </w:rPr>
          </w:rPrChange>
        </w:rPr>
        <w:t>evisited</w:t>
      </w:r>
      <w:r w:rsidR="003C30C1" w:rsidRPr="004A4CA1">
        <w:rPr>
          <w:rFonts w:ascii="Times New Roman" w:eastAsia="Times New Roman" w:hAnsi="Times New Roman" w:cs="Times New Roman"/>
          <w:sz w:val="24"/>
          <w:szCs w:val="24"/>
          <w:shd w:val="clear" w:color="auto" w:fill="FFFFFF"/>
          <w:lang w:val="en-US"/>
          <w:rPrChange w:id="4313" w:author="Will Taylor Gough" w:date="2020-08-29T18:31:00Z">
            <w:rPr>
              <w:rFonts w:eastAsia="Times New Roman"/>
              <w:color w:val="000000"/>
              <w:sz w:val="24"/>
              <w:szCs w:val="24"/>
              <w:shd w:val="clear" w:color="auto" w:fill="FFFFFF"/>
              <w:lang w:val="en-US"/>
            </w:rPr>
          </w:rPrChange>
        </w:rPr>
        <w:t>.</w:t>
      </w:r>
      <w:r w:rsidRPr="004A4CA1">
        <w:rPr>
          <w:rFonts w:ascii="Times New Roman" w:eastAsia="Times New Roman" w:hAnsi="Times New Roman" w:cs="Times New Roman"/>
          <w:sz w:val="24"/>
          <w:szCs w:val="24"/>
          <w:shd w:val="clear" w:color="auto" w:fill="FFFFFF"/>
          <w:lang w:val="en-US"/>
          <w:rPrChange w:id="4314" w:author="Will Taylor Gough" w:date="2020-08-29T18:31:00Z">
            <w:rPr>
              <w:rFonts w:eastAsia="Times New Roman"/>
              <w:color w:val="000000"/>
              <w:sz w:val="24"/>
              <w:szCs w:val="24"/>
              <w:shd w:val="clear" w:color="auto" w:fill="FFFFFF"/>
              <w:lang w:val="en-US"/>
            </w:rPr>
          </w:rPrChange>
        </w:rPr>
        <w:t> </w:t>
      </w:r>
      <w:r w:rsidRPr="004A4CA1">
        <w:rPr>
          <w:rFonts w:ascii="Times New Roman" w:eastAsia="Times New Roman" w:hAnsi="Times New Roman" w:cs="Times New Roman"/>
          <w:i/>
          <w:sz w:val="24"/>
          <w:szCs w:val="24"/>
          <w:shd w:val="clear" w:color="auto" w:fill="FFFFFF"/>
          <w:lang w:val="en-US"/>
          <w:rPrChange w:id="4315" w:author="Will Taylor Gough" w:date="2020-08-29T18:31:00Z">
            <w:rPr>
              <w:rFonts w:eastAsia="Times New Roman"/>
              <w:i/>
              <w:color w:val="000000"/>
              <w:sz w:val="24"/>
              <w:szCs w:val="24"/>
              <w:shd w:val="clear" w:color="auto" w:fill="FFFFFF"/>
              <w:lang w:val="en-US"/>
            </w:rPr>
          </w:rPrChange>
        </w:rPr>
        <w:t>Integr</w:t>
      </w:r>
      <w:r w:rsidR="00FD44DB" w:rsidRPr="004A4CA1">
        <w:rPr>
          <w:rFonts w:ascii="Times New Roman" w:eastAsia="Times New Roman" w:hAnsi="Times New Roman" w:cs="Times New Roman"/>
          <w:i/>
          <w:sz w:val="24"/>
          <w:szCs w:val="24"/>
          <w:shd w:val="clear" w:color="auto" w:fill="FFFFFF"/>
          <w:lang w:val="en-US"/>
          <w:rPrChange w:id="4316" w:author="Will Taylor Gough" w:date="2020-08-29T18:31:00Z">
            <w:rPr>
              <w:rFonts w:eastAsia="Times New Roman"/>
              <w:i/>
              <w:color w:val="000000"/>
              <w:sz w:val="24"/>
              <w:szCs w:val="24"/>
              <w:shd w:val="clear" w:color="auto" w:fill="FFFFFF"/>
              <w:lang w:val="en-US"/>
            </w:rPr>
          </w:rPrChange>
        </w:rPr>
        <w:t>.</w:t>
      </w:r>
      <w:r w:rsidRPr="004A4CA1">
        <w:rPr>
          <w:rFonts w:ascii="Times New Roman" w:hAnsi="Times New Roman" w:cs="Times New Roman"/>
          <w:i/>
          <w:sz w:val="24"/>
          <w:shd w:val="clear" w:color="auto" w:fill="FFFFFF"/>
          <w:lang w:val="en-US"/>
          <w:rPrChange w:id="4317" w:author="Will Taylor Gough" w:date="2020-08-29T18:31:00Z">
            <w:rPr>
              <w:i/>
              <w:color w:val="000000"/>
              <w:sz w:val="24"/>
              <w:shd w:val="clear" w:color="auto" w:fill="FFFFFF"/>
              <w:lang w:val="en-US"/>
            </w:rPr>
          </w:rPrChange>
        </w:rPr>
        <w:t xml:space="preserve"> </w:t>
      </w:r>
      <w:r w:rsidRPr="004A4CA1">
        <w:rPr>
          <w:rFonts w:ascii="Times New Roman" w:eastAsia="Times New Roman" w:hAnsi="Times New Roman" w:cs="Times New Roman"/>
          <w:i/>
          <w:sz w:val="24"/>
          <w:szCs w:val="24"/>
          <w:shd w:val="clear" w:color="auto" w:fill="FFFFFF"/>
          <w:lang w:val="en-US"/>
          <w:rPrChange w:id="4318" w:author="Will Taylor Gough" w:date="2020-08-29T18:31:00Z">
            <w:rPr>
              <w:rFonts w:eastAsia="Times New Roman"/>
              <w:i/>
              <w:color w:val="000000"/>
              <w:sz w:val="24"/>
              <w:szCs w:val="24"/>
              <w:shd w:val="clear" w:color="auto" w:fill="FFFFFF"/>
              <w:lang w:val="en-US"/>
            </w:rPr>
          </w:rPrChange>
        </w:rPr>
        <w:t>Comp</w:t>
      </w:r>
      <w:r w:rsidR="00FD44DB" w:rsidRPr="004A4CA1">
        <w:rPr>
          <w:rFonts w:ascii="Times New Roman" w:eastAsia="Times New Roman" w:hAnsi="Times New Roman" w:cs="Times New Roman"/>
          <w:i/>
          <w:sz w:val="24"/>
          <w:szCs w:val="24"/>
          <w:shd w:val="clear" w:color="auto" w:fill="FFFFFF"/>
          <w:lang w:val="en-US"/>
          <w:rPrChange w:id="4319" w:author="Will Taylor Gough" w:date="2020-08-29T18:31:00Z">
            <w:rPr>
              <w:rFonts w:eastAsia="Times New Roman"/>
              <w:i/>
              <w:color w:val="000000"/>
              <w:sz w:val="24"/>
              <w:szCs w:val="24"/>
              <w:shd w:val="clear" w:color="auto" w:fill="FFFFFF"/>
              <w:lang w:val="en-US"/>
            </w:rPr>
          </w:rPrChange>
        </w:rPr>
        <w:t>.</w:t>
      </w:r>
      <w:r w:rsidRPr="004A4CA1">
        <w:rPr>
          <w:rFonts w:ascii="Times New Roman" w:eastAsia="Times New Roman" w:hAnsi="Times New Roman" w:cs="Times New Roman"/>
          <w:i/>
          <w:sz w:val="24"/>
          <w:szCs w:val="24"/>
          <w:shd w:val="clear" w:color="auto" w:fill="FFFFFF"/>
          <w:lang w:val="en-US"/>
          <w:rPrChange w:id="4320" w:author="Will Taylor Gough" w:date="2020-08-29T18:31:00Z">
            <w:rPr>
              <w:rFonts w:eastAsia="Times New Roman"/>
              <w:i/>
              <w:color w:val="000000"/>
              <w:sz w:val="24"/>
              <w:szCs w:val="24"/>
              <w:shd w:val="clear" w:color="auto" w:fill="FFFFFF"/>
              <w:lang w:val="en-US"/>
            </w:rPr>
          </w:rPrChange>
        </w:rPr>
        <w:t xml:space="preserve"> Biol</w:t>
      </w:r>
      <w:r w:rsidR="00FD44DB" w:rsidRPr="004A4CA1">
        <w:rPr>
          <w:rFonts w:ascii="Times New Roman" w:eastAsia="Times New Roman" w:hAnsi="Times New Roman" w:cs="Times New Roman"/>
          <w:sz w:val="24"/>
          <w:szCs w:val="24"/>
          <w:shd w:val="clear" w:color="auto" w:fill="FFFFFF"/>
          <w:lang w:val="en-US"/>
          <w:rPrChange w:id="4321" w:author="Will Taylor Gough" w:date="2020-08-29T18:31:00Z">
            <w:rPr>
              <w:rFonts w:eastAsia="Times New Roman"/>
              <w:color w:val="000000"/>
              <w:sz w:val="24"/>
              <w:szCs w:val="24"/>
              <w:shd w:val="clear" w:color="auto" w:fill="FFFFFF"/>
              <w:lang w:val="en-US"/>
            </w:rPr>
          </w:rPrChange>
        </w:rPr>
        <w:t>.</w:t>
      </w:r>
      <w:r w:rsidRPr="004A4CA1">
        <w:rPr>
          <w:rFonts w:ascii="Times New Roman" w:eastAsia="Times New Roman" w:hAnsi="Times New Roman" w:cs="Times New Roman"/>
          <w:sz w:val="24"/>
          <w:szCs w:val="24"/>
          <w:shd w:val="clear" w:color="auto" w:fill="FFFFFF"/>
          <w:lang w:val="en-US"/>
          <w:rPrChange w:id="4322" w:author="Will Taylor Gough" w:date="2020-08-29T18:31:00Z">
            <w:rPr>
              <w:rFonts w:eastAsia="Times New Roman"/>
              <w:color w:val="000000"/>
              <w:sz w:val="24"/>
              <w:szCs w:val="24"/>
              <w:shd w:val="clear" w:color="auto" w:fill="FFFFFF"/>
              <w:lang w:val="en-US"/>
            </w:rPr>
          </w:rPrChange>
        </w:rPr>
        <w:t xml:space="preserve"> </w:t>
      </w:r>
      <w:r w:rsidRPr="004A4CA1">
        <w:rPr>
          <w:rFonts w:ascii="Times New Roman" w:hAnsi="Times New Roman" w:cs="Times New Roman"/>
          <w:b/>
          <w:sz w:val="24"/>
          <w:shd w:val="clear" w:color="auto" w:fill="FFFFFF"/>
          <w:lang w:val="en-US"/>
          <w:rPrChange w:id="4323" w:author="Will Taylor Gough" w:date="2020-08-29T18:31:00Z">
            <w:rPr>
              <w:b/>
              <w:color w:val="000000"/>
              <w:sz w:val="24"/>
              <w:shd w:val="clear" w:color="auto" w:fill="FFFFFF"/>
              <w:lang w:val="en-US"/>
            </w:rPr>
          </w:rPrChange>
        </w:rPr>
        <w:t>42</w:t>
      </w:r>
      <w:r w:rsidR="00FD44DB" w:rsidRPr="004A4CA1">
        <w:rPr>
          <w:rFonts w:ascii="Times New Roman" w:eastAsia="Times New Roman" w:hAnsi="Times New Roman" w:cs="Times New Roman"/>
          <w:sz w:val="24"/>
          <w:szCs w:val="24"/>
          <w:shd w:val="clear" w:color="auto" w:fill="FFFFFF"/>
          <w:lang w:val="en-US"/>
          <w:rPrChange w:id="4324" w:author="Will Taylor Gough" w:date="2020-08-29T18:31:00Z">
            <w:rPr>
              <w:rFonts w:eastAsia="Times New Roman"/>
              <w:color w:val="000000"/>
              <w:sz w:val="24"/>
              <w:szCs w:val="24"/>
              <w:shd w:val="clear" w:color="auto" w:fill="FFFFFF"/>
              <w:lang w:val="en-US"/>
            </w:rPr>
          </w:rPrChange>
        </w:rPr>
        <w:t>:</w:t>
      </w:r>
      <w:r w:rsidRPr="004A4CA1">
        <w:rPr>
          <w:rFonts w:ascii="Times New Roman" w:eastAsia="Times New Roman" w:hAnsi="Times New Roman" w:cs="Times New Roman"/>
          <w:sz w:val="24"/>
          <w:szCs w:val="24"/>
          <w:shd w:val="clear" w:color="auto" w:fill="FFFFFF"/>
          <w:lang w:val="en-US"/>
          <w:rPrChange w:id="4325" w:author="Will Taylor Gough" w:date="2020-08-29T18:31:00Z">
            <w:rPr>
              <w:rFonts w:eastAsia="Times New Roman"/>
              <w:color w:val="000000"/>
              <w:sz w:val="24"/>
              <w:szCs w:val="24"/>
              <w:shd w:val="clear" w:color="auto" w:fill="FFFFFF"/>
              <w:lang w:val="en-US"/>
            </w:rPr>
          </w:rPrChange>
        </w:rPr>
        <w:t xml:space="preserve"> 1071–1078.</w:t>
      </w:r>
    </w:p>
    <w:p w14:paraId="4D22B19E" w14:textId="77777777" w:rsidR="006A2C99" w:rsidRPr="004A4CA1" w:rsidRDefault="006A2C99" w:rsidP="00C05B87">
      <w:pPr>
        <w:pStyle w:val="ListParagraph"/>
        <w:numPr>
          <w:ilvl w:val="0"/>
          <w:numId w:val="10"/>
        </w:numPr>
        <w:spacing w:line="480" w:lineRule="auto"/>
        <w:rPr>
          <w:rFonts w:ascii="Times New Roman" w:eastAsia="Times New Roman" w:hAnsi="Times New Roman" w:cs="Times New Roman"/>
          <w:rPrChange w:id="4326" w:author="Will Taylor Gough" w:date="2020-08-29T18:31:00Z">
            <w:rPr>
              <w:rFonts w:eastAsia="Times New Roman"/>
            </w:rPr>
          </w:rPrChange>
        </w:rPr>
        <w:pPrChange w:id="4327" w:author="Will Taylor Gough" w:date="2020-08-29T17:27:00Z">
          <w:pPr>
            <w:pStyle w:val="ListParagraph"/>
            <w:numPr>
              <w:numId w:val="10"/>
            </w:numPr>
            <w:ind w:hanging="360"/>
          </w:pPr>
        </w:pPrChange>
      </w:pPr>
      <w:r w:rsidRPr="004A4CA1">
        <w:rPr>
          <w:rFonts w:ascii="Times New Roman" w:eastAsia="Times New Roman" w:hAnsi="Times New Roman" w:cs="Times New Roman"/>
          <w:rPrChange w:id="4328" w:author="Will Taylor Gough" w:date="2020-08-29T18:31:00Z">
            <w:rPr>
              <w:rFonts w:ascii="Arial" w:eastAsia="Times New Roman" w:hAnsi="Arial" w:cs="Arial"/>
            </w:rPr>
          </w:rPrChange>
        </w:rPr>
        <w:t xml:space="preserve">Wickham et al., (2019). Welcome to the Tidyverse. </w:t>
      </w:r>
      <w:r w:rsidRPr="004A4CA1">
        <w:rPr>
          <w:rFonts w:ascii="Times New Roman" w:hAnsi="Times New Roman" w:cs="Times New Roman"/>
          <w:i/>
          <w:rPrChange w:id="4329" w:author="Will Taylor Gough" w:date="2020-08-29T18:31:00Z">
            <w:rPr>
              <w:rFonts w:ascii="Arial" w:hAnsi="Arial"/>
              <w:i/>
            </w:rPr>
          </w:rPrChange>
        </w:rPr>
        <w:t>J</w:t>
      </w:r>
      <w:r w:rsidR="003C30C1" w:rsidRPr="004A4CA1">
        <w:rPr>
          <w:rFonts w:ascii="Times New Roman" w:eastAsia="Times New Roman" w:hAnsi="Times New Roman" w:cs="Times New Roman"/>
          <w:i/>
          <w:rPrChange w:id="4330" w:author="Will Taylor Gough" w:date="2020-08-29T18:31:00Z">
            <w:rPr>
              <w:rFonts w:ascii="Arial" w:eastAsia="Times New Roman" w:hAnsi="Arial" w:cs="Arial"/>
              <w:i/>
            </w:rPr>
          </w:rPrChange>
        </w:rPr>
        <w:t xml:space="preserve">. </w:t>
      </w:r>
      <w:r w:rsidRPr="004A4CA1">
        <w:rPr>
          <w:rFonts w:ascii="Times New Roman" w:hAnsi="Times New Roman" w:cs="Times New Roman"/>
          <w:i/>
          <w:rPrChange w:id="4331" w:author="Will Taylor Gough" w:date="2020-08-29T18:31:00Z">
            <w:rPr>
              <w:rFonts w:ascii="Arial" w:hAnsi="Arial"/>
              <w:i/>
            </w:rPr>
          </w:rPrChange>
        </w:rPr>
        <w:t>Open Source Software</w:t>
      </w:r>
      <w:r w:rsidRPr="004A4CA1">
        <w:rPr>
          <w:rFonts w:ascii="Times New Roman" w:eastAsia="Times New Roman" w:hAnsi="Times New Roman" w:cs="Times New Roman"/>
          <w:rPrChange w:id="4332" w:author="Will Taylor Gough" w:date="2020-08-29T18:31:00Z">
            <w:rPr>
              <w:rFonts w:ascii="Arial" w:eastAsia="Times New Roman" w:hAnsi="Arial" w:cs="Arial"/>
            </w:rPr>
          </w:rPrChange>
        </w:rPr>
        <w:t xml:space="preserve"> </w:t>
      </w:r>
      <w:r w:rsidRPr="004A4CA1">
        <w:rPr>
          <w:rFonts w:ascii="Times New Roman" w:hAnsi="Times New Roman" w:cs="Times New Roman"/>
          <w:b/>
          <w:rPrChange w:id="4333" w:author="Will Taylor Gough" w:date="2020-08-29T18:31:00Z">
            <w:rPr>
              <w:rFonts w:ascii="Arial" w:hAnsi="Arial"/>
              <w:b/>
            </w:rPr>
          </w:rPrChange>
        </w:rPr>
        <w:t>4</w:t>
      </w:r>
      <w:r w:rsidR="003C30C1" w:rsidRPr="004A4CA1">
        <w:rPr>
          <w:rFonts w:ascii="Times New Roman" w:eastAsia="Times New Roman" w:hAnsi="Times New Roman" w:cs="Times New Roman"/>
          <w:rPrChange w:id="4334" w:author="Will Taylor Gough" w:date="2020-08-29T18:31:00Z">
            <w:rPr>
              <w:rFonts w:ascii="Arial" w:eastAsia="Times New Roman" w:hAnsi="Arial" w:cs="Arial"/>
            </w:rPr>
          </w:rPrChange>
        </w:rPr>
        <w:t>:</w:t>
      </w:r>
      <w:r w:rsidRPr="004A4CA1">
        <w:rPr>
          <w:rFonts w:ascii="Times New Roman" w:eastAsia="Times New Roman" w:hAnsi="Times New Roman" w:cs="Times New Roman"/>
          <w:rPrChange w:id="4335" w:author="Will Taylor Gough" w:date="2020-08-29T18:31:00Z">
            <w:rPr>
              <w:rFonts w:ascii="Arial" w:eastAsia="Times New Roman" w:hAnsi="Arial" w:cs="Arial"/>
            </w:rPr>
          </w:rPrChange>
        </w:rPr>
        <w:t xml:space="preserve"> 1686. </w:t>
      </w:r>
    </w:p>
    <w:p w14:paraId="4704DC1B" w14:textId="77777777" w:rsidR="00FA2AFF" w:rsidRPr="00C05B87" w:rsidRDefault="00FA2AFF" w:rsidP="00C05B87">
      <w:pPr>
        <w:pStyle w:val="ListParagraph"/>
        <w:numPr>
          <w:ilvl w:val="0"/>
          <w:numId w:val="10"/>
        </w:numPr>
        <w:spacing w:line="480" w:lineRule="auto"/>
        <w:rPr>
          <w:rFonts w:ascii="Times New Roman" w:hAnsi="Times New Roman" w:cs="Times New Roman"/>
          <w:rPrChange w:id="4336" w:author="Will Taylor Gough" w:date="2020-08-29T17:25:00Z">
            <w:rPr>
              <w:rFonts w:ascii="Arial" w:hAnsi="Arial"/>
            </w:rPr>
          </w:rPrChange>
        </w:rPr>
        <w:pPrChange w:id="4337" w:author="Will Taylor Gough" w:date="2020-08-29T17:27:00Z">
          <w:pPr>
            <w:pStyle w:val="ListParagraph"/>
            <w:numPr>
              <w:numId w:val="10"/>
            </w:numPr>
            <w:ind w:hanging="360"/>
          </w:pPr>
        </w:pPrChange>
      </w:pPr>
      <w:r w:rsidRPr="004A4CA1">
        <w:rPr>
          <w:rFonts w:ascii="Times New Roman" w:hAnsi="Times New Roman" w:cs="Times New Roman"/>
          <w:rPrChange w:id="4338" w:author="Will Taylor Gough" w:date="2020-08-29T18:31:00Z">
            <w:rPr>
              <w:rFonts w:ascii="Arial" w:hAnsi="Arial"/>
            </w:rPr>
          </w:rPrChange>
        </w:rPr>
        <w:t>Williams, T. M. (1999). T</w:t>
      </w:r>
      <w:r w:rsidRPr="00C05B87">
        <w:rPr>
          <w:rFonts w:ascii="Times New Roman" w:hAnsi="Times New Roman" w:cs="Times New Roman"/>
          <w:rPrChange w:id="4339" w:author="Will Taylor Gough" w:date="2020-08-29T17:25:00Z">
            <w:rPr>
              <w:rFonts w:ascii="Arial" w:hAnsi="Arial"/>
            </w:rPr>
          </w:rPrChange>
        </w:rPr>
        <w:t xml:space="preserve">he evolution of cost efficient swimming in marine mammals: Limits to energetic optimization. </w:t>
      </w:r>
      <w:r w:rsidR="003C30C1" w:rsidRPr="00C05B87">
        <w:rPr>
          <w:rFonts w:ascii="Times New Roman" w:eastAsia="Times New Roman" w:hAnsi="Times New Roman" w:cs="Times New Roman"/>
          <w:i/>
          <w:rPrChange w:id="4340" w:author="Will Taylor Gough" w:date="2020-08-29T17:25:00Z">
            <w:rPr>
              <w:rFonts w:ascii="Arial" w:eastAsia="Times New Roman" w:hAnsi="Arial" w:cs="Arial"/>
              <w:i/>
            </w:rPr>
          </w:rPrChange>
        </w:rPr>
        <w:t xml:space="preserve">Phil. </w:t>
      </w:r>
      <w:r w:rsidRPr="00C05B87">
        <w:rPr>
          <w:rFonts w:ascii="Times New Roman" w:hAnsi="Times New Roman" w:cs="Times New Roman"/>
          <w:i/>
          <w:rPrChange w:id="4341" w:author="Will Taylor Gough" w:date="2020-08-29T17:25:00Z">
            <w:rPr>
              <w:rFonts w:ascii="Arial" w:hAnsi="Arial"/>
              <w:i/>
            </w:rPr>
          </w:rPrChange>
        </w:rPr>
        <w:t>Trans</w:t>
      </w:r>
      <w:r w:rsidR="003C30C1" w:rsidRPr="00C05B87">
        <w:rPr>
          <w:rFonts w:ascii="Times New Roman" w:eastAsia="Times New Roman" w:hAnsi="Times New Roman" w:cs="Times New Roman"/>
          <w:i/>
          <w:rPrChange w:id="4342" w:author="Will Taylor Gough" w:date="2020-08-29T17:25:00Z">
            <w:rPr>
              <w:rFonts w:ascii="Arial" w:eastAsia="Times New Roman" w:hAnsi="Arial" w:cs="Arial"/>
              <w:i/>
            </w:rPr>
          </w:rPrChange>
        </w:rPr>
        <w:t xml:space="preserve">.Roy. </w:t>
      </w:r>
      <w:r w:rsidRPr="00C05B87">
        <w:rPr>
          <w:rFonts w:ascii="Times New Roman" w:eastAsia="Times New Roman" w:hAnsi="Times New Roman" w:cs="Times New Roman"/>
          <w:i/>
          <w:rPrChange w:id="4343" w:author="Will Taylor Gough" w:date="2020-08-29T17:25:00Z">
            <w:rPr>
              <w:rFonts w:ascii="Arial" w:eastAsia="Times New Roman" w:hAnsi="Arial" w:cs="Arial"/>
              <w:i/>
            </w:rPr>
          </w:rPrChange>
        </w:rPr>
        <w:t>Soc</w:t>
      </w:r>
      <w:r w:rsidR="003C30C1" w:rsidRPr="00C05B87">
        <w:rPr>
          <w:rFonts w:ascii="Times New Roman" w:eastAsia="Times New Roman" w:hAnsi="Times New Roman" w:cs="Times New Roman"/>
          <w:i/>
          <w:rPrChange w:id="4344" w:author="Will Taylor Gough" w:date="2020-08-29T17:25:00Z">
            <w:rPr>
              <w:rFonts w:ascii="Arial" w:eastAsia="Times New Roman" w:hAnsi="Arial" w:cs="Arial"/>
              <w:i/>
            </w:rPr>
          </w:rPrChange>
        </w:rPr>
        <w:t>.</w:t>
      </w:r>
      <w:r w:rsidRPr="00C05B87">
        <w:rPr>
          <w:rFonts w:ascii="Times New Roman" w:eastAsia="Times New Roman" w:hAnsi="Times New Roman" w:cs="Times New Roman"/>
          <w:i/>
          <w:rPrChange w:id="4345" w:author="Will Taylor Gough" w:date="2020-08-29T17:25:00Z">
            <w:rPr>
              <w:rFonts w:ascii="Arial" w:eastAsia="Times New Roman" w:hAnsi="Arial" w:cs="Arial"/>
              <w:i/>
            </w:rPr>
          </w:rPrChange>
        </w:rPr>
        <w:t xml:space="preserve"> Lond</w:t>
      </w:r>
      <w:r w:rsidR="003C30C1" w:rsidRPr="00C05B87">
        <w:rPr>
          <w:rFonts w:ascii="Times New Roman" w:eastAsia="Times New Roman" w:hAnsi="Times New Roman" w:cs="Times New Roman"/>
          <w:i/>
          <w:rPrChange w:id="4346" w:author="Will Taylor Gough" w:date="2020-08-29T17:25:00Z">
            <w:rPr>
              <w:rFonts w:ascii="Arial" w:eastAsia="Times New Roman" w:hAnsi="Arial" w:cs="Arial"/>
              <w:i/>
            </w:rPr>
          </w:rPrChange>
        </w:rPr>
        <w:t>.</w:t>
      </w:r>
      <w:r w:rsidRPr="00C05B87">
        <w:rPr>
          <w:rFonts w:ascii="Times New Roman" w:hAnsi="Times New Roman" w:cs="Times New Roman"/>
          <w:i/>
          <w:rPrChange w:id="4347" w:author="Will Taylor Gough" w:date="2020-08-29T17:25:00Z">
            <w:rPr>
              <w:rFonts w:ascii="Arial" w:hAnsi="Arial"/>
              <w:i/>
            </w:rPr>
          </w:rPrChange>
        </w:rPr>
        <w:t xml:space="preserve"> B</w:t>
      </w:r>
      <w:r w:rsidRPr="00C05B87">
        <w:rPr>
          <w:rFonts w:ascii="Times New Roman" w:hAnsi="Times New Roman" w:cs="Times New Roman"/>
          <w:rPrChange w:id="4348" w:author="Will Taylor Gough" w:date="2020-08-29T17:25:00Z">
            <w:rPr>
              <w:rFonts w:ascii="Arial" w:hAnsi="Arial"/>
            </w:rPr>
          </w:rPrChange>
        </w:rPr>
        <w:t xml:space="preserve"> </w:t>
      </w:r>
      <w:r w:rsidRPr="00C05B87">
        <w:rPr>
          <w:rFonts w:ascii="Times New Roman" w:hAnsi="Times New Roman" w:cs="Times New Roman"/>
          <w:b/>
          <w:rPrChange w:id="4349" w:author="Will Taylor Gough" w:date="2020-08-29T17:25:00Z">
            <w:rPr>
              <w:rFonts w:ascii="Arial" w:hAnsi="Arial"/>
              <w:b/>
            </w:rPr>
          </w:rPrChange>
        </w:rPr>
        <w:t>354</w:t>
      </w:r>
      <w:r w:rsidRPr="00C05B87">
        <w:rPr>
          <w:rFonts w:ascii="Times New Roman" w:hAnsi="Times New Roman" w:cs="Times New Roman"/>
          <w:rPrChange w:id="4350" w:author="Will Taylor Gough" w:date="2020-08-29T17:25:00Z">
            <w:rPr>
              <w:rFonts w:ascii="Arial" w:hAnsi="Arial"/>
            </w:rPr>
          </w:rPrChange>
        </w:rPr>
        <w:t>:193–201.</w:t>
      </w:r>
    </w:p>
    <w:p w14:paraId="207CCC41" w14:textId="77777777" w:rsidR="000F4DE0" w:rsidRPr="00C05B87" w:rsidRDefault="000F4DE0" w:rsidP="00C05B87">
      <w:pPr>
        <w:numPr>
          <w:ilvl w:val="0"/>
          <w:numId w:val="10"/>
        </w:numPr>
        <w:spacing w:line="480" w:lineRule="auto"/>
        <w:textAlignment w:val="baseline"/>
        <w:rPr>
          <w:rFonts w:ascii="Times New Roman" w:eastAsia="Times New Roman" w:hAnsi="Times New Roman" w:cs="Times New Roman"/>
          <w:color w:val="000000"/>
          <w:sz w:val="24"/>
          <w:szCs w:val="24"/>
          <w:lang w:val="en-US"/>
          <w:rPrChange w:id="4351" w:author="Will Taylor Gough" w:date="2020-08-29T17:25:00Z">
            <w:rPr>
              <w:rFonts w:eastAsia="Times New Roman"/>
              <w:color w:val="000000"/>
              <w:sz w:val="24"/>
              <w:szCs w:val="24"/>
              <w:lang w:val="en-US"/>
            </w:rPr>
          </w:rPrChange>
        </w:rPr>
        <w:pPrChange w:id="4352" w:author="Will Taylor Gough" w:date="2020-08-29T17:27:00Z">
          <w:pPr>
            <w:numPr>
              <w:numId w:val="10"/>
            </w:numPr>
            <w:spacing w:line="240" w:lineRule="auto"/>
            <w:ind w:left="720" w:hanging="360"/>
            <w:textAlignment w:val="baseline"/>
          </w:pPr>
        </w:pPrChange>
      </w:pPr>
      <w:r w:rsidRPr="00C05B87">
        <w:rPr>
          <w:rFonts w:ascii="Times New Roman" w:eastAsia="Times New Roman" w:hAnsi="Times New Roman" w:cs="Times New Roman"/>
          <w:color w:val="000000"/>
          <w:sz w:val="24"/>
          <w:szCs w:val="24"/>
          <w:lang w:val="en-US"/>
          <w:rPrChange w:id="4353" w:author="Will Taylor Gough" w:date="2020-08-29T17:25:00Z">
            <w:rPr>
              <w:rFonts w:eastAsia="Times New Roman"/>
              <w:color w:val="000000"/>
              <w:sz w:val="24"/>
              <w:szCs w:val="24"/>
              <w:lang w:val="en-US"/>
            </w:rPr>
          </w:rPrChange>
        </w:rPr>
        <w:t>Williams, T. M., Friedl, W. A., and Haun, J. (1993). Balancing power and speed in bottlenose dolphins (</w:t>
      </w:r>
      <w:r w:rsidRPr="00C05B87">
        <w:rPr>
          <w:rFonts w:ascii="Times New Roman" w:eastAsia="Times New Roman" w:hAnsi="Times New Roman" w:cs="Times New Roman"/>
          <w:i/>
          <w:color w:val="000000"/>
          <w:sz w:val="24"/>
          <w:szCs w:val="24"/>
          <w:lang w:val="en-US"/>
          <w:rPrChange w:id="4354" w:author="Will Taylor Gough" w:date="2020-08-29T17:25:00Z">
            <w:rPr>
              <w:rFonts w:eastAsia="Times New Roman"/>
              <w:i/>
              <w:color w:val="000000"/>
              <w:sz w:val="24"/>
              <w:szCs w:val="24"/>
              <w:lang w:val="en-US"/>
            </w:rPr>
          </w:rPrChange>
        </w:rPr>
        <w:t>Tursiops truncatus</w:t>
      </w:r>
      <w:r w:rsidRPr="00C05B87">
        <w:rPr>
          <w:rFonts w:ascii="Times New Roman" w:eastAsia="Times New Roman" w:hAnsi="Times New Roman" w:cs="Times New Roman"/>
          <w:color w:val="000000"/>
          <w:sz w:val="24"/>
          <w:szCs w:val="24"/>
          <w:lang w:val="en-US"/>
          <w:rPrChange w:id="4355" w:author="Will Taylor Gough" w:date="2020-08-29T17:25:00Z">
            <w:rPr>
              <w:rFonts w:eastAsia="Times New Roman"/>
              <w:color w:val="000000"/>
              <w:sz w:val="24"/>
              <w:szCs w:val="24"/>
              <w:lang w:val="en-US"/>
            </w:rPr>
          </w:rPrChange>
        </w:rPr>
        <w:t xml:space="preserve">). </w:t>
      </w:r>
      <w:r w:rsidRPr="00C05B87">
        <w:rPr>
          <w:rFonts w:ascii="Times New Roman" w:eastAsia="Times New Roman" w:hAnsi="Times New Roman" w:cs="Times New Roman"/>
          <w:i/>
          <w:color w:val="000000"/>
          <w:sz w:val="24"/>
          <w:szCs w:val="24"/>
          <w:lang w:val="en-US"/>
          <w:rPrChange w:id="4356" w:author="Will Taylor Gough" w:date="2020-08-29T17:25:00Z">
            <w:rPr>
              <w:rFonts w:eastAsia="Times New Roman"/>
              <w:i/>
              <w:color w:val="000000"/>
              <w:sz w:val="24"/>
              <w:szCs w:val="24"/>
              <w:lang w:val="en-US"/>
            </w:rPr>
          </w:rPrChange>
        </w:rPr>
        <w:t>Symp. Zool. Soc. Lond</w:t>
      </w:r>
      <w:r w:rsidRPr="00C05B87">
        <w:rPr>
          <w:rFonts w:ascii="Times New Roman" w:eastAsia="Times New Roman" w:hAnsi="Times New Roman" w:cs="Times New Roman"/>
          <w:color w:val="000000"/>
          <w:sz w:val="24"/>
          <w:szCs w:val="24"/>
          <w:lang w:val="en-US"/>
          <w:rPrChange w:id="4357" w:author="Will Taylor Gough" w:date="2020-08-29T17:25:00Z">
            <w:rPr>
              <w:rFonts w:eastAsia="Times New Roman"/>
              <w:color w:val="000000"/>
              <w:sz w:val="24"/>
              <w:szCs w:val="24"/>
              <w:lang w:val="en-US"/>
            </w:rPr>
          </w:rPrChange>
        </w:rPr>
        <w:t xml:space="preserve">. 66: 383-394. </w:t>
      </w:r>
    </w:p>
    <w:p w14:paraId="6EB4A849" w14:textId="77777777" w:rsidR="000F4DE0" w:rsidRPr="00C05B87" w:rsidRDefault="000F4DE0" w:rsidP="00C05B87">
      <w:pPr>
        <w:numPr>
          <w:ilvl w:val="0"/>
          <w:numId w:val="10"/>
        </w:numPr>
        <w:spacing w:line="480" w:lineRule="auto"/>
        <w:textAlignment w:val="baseline"/>
        <w:rPr>
          <w:rFonts w:ascii="Times New Roman" w:eastAsia="Times New Roman" w:hAnsi="Times New Roman" w:cs="Times New Roman"/>
          <w:color w:val="000000"/>
          <w:sz w:val="24"/>
          <w:szCs w:val="24"/>
          <w:lang w:val="en-US"/>
          <w:rPrChange w:id="4358" w:author="Will Taylor Gough" w:date="2020-08-29T17:25:00Z">
            <w:rPr>
              <w:rFonts w:eastAsia="Times New Roman"/>
              <w:color w:val="000000"/>
              <w:sz w:val="24"/>
              <w:szCs w:val="24"/>
              <w:lang w:val="en-US"/>
            </w:rPr>
          </w:rPrChange>
        </w:rPr>
        <w:pPrChange w:id="4359" w:author="Will Taylor Gough" w:date="2020-08-29T17:27:00Z">
          <w:pPr>
            <w:numPr>
              <w:numId w:val="10"/>
            </w:numPr>
            <w:spacing w:line="240" w:lineRule="auto"/>
            <w:ind w:left="720" w:hanging="360"/>
            <w:textAlignment w:val="baseline"/>
          </w:pPr>
        </w:pPrChange>
      </w:pPr>
      <w:r w:rsidRPr="00C05B87">
        <w:rPr>
          <w:rFonts w:ascii="Times New Roman" w:eastAsia="Times New Roman" w:hAnsi="Times New Roman" w:cs="Times New Roman"/>
          <w:color w:val="000000"/>
          <w:sz w:val="24"/>
          <w:szCs w:val="24"/>
          <w:lang w:val="en-US"/>
          <w:rPrChange w:id="4360" w:author="Will Taylor Gough" w:date="2020-08-29T17:25:00Z">
            <w:rPr>
              <w:rFonts w:eastAsia="Times New Roman"/>
              <w:color w:val="000000"/>
              <w:sz w:val="24"/>
              <w:szCs w:val="24"/>
              <w:lang w:val="en-US"/>
            </w:rPr>
          </w:rPrChange>
        </w:rPr>
        <w:t xml:space="preserve"> Williamson, G. R. (1972). The true body shape of rorqual whales. </w:t>
      </w:r>
      <w:r w:rsidRPr="00C05B87">
        <w:rPr>
          <w:rFonts w:ascii="Times New Roman" w:eastAsia="Times New Roman" w:hAnsi="Times New Roman" w:cs="Times New Roman"/>
          <w:i/>
          <w:color w:val="000000"/>
          <w:sz w:val="24"/>
          <w:szCs w:val="24"/>
          <w:lang w:val="en-US"/>
          <w:rPrChange w:id="4361" w:author="Will Taylor Gough" w:date="2020-08-29T17:25:00Z">
            <w:rPr>
              <w:rFonts w:eastAsia="Times New Roman"/>
              <w:i/>
              <w:color w:val="000000"/>
              <w:sz w:val="24"/>
              <w:szCs w:val="24"/>
              <w:lang w:val="en-US"/>
            </w:rPr>
          </w:rPrChange>
        </w:rPr>
        <w:t>J. Zool., Lond</w:t>
      </w:r>
      <w:r w:rsidRPr="00C05B87">
        <w:rPr>
          <w:rFonts w:ascii="Times New Roman" w:eastAsia="Times New Roman" w:hAnsi="Times New Roman" w:cs="Times New Roman"/>
          <w:color w:val="000000"/>
          <w:sz w:val="24"/>
          <w:szCs w:val="24"/>
          <w:lang w:val="en-US"/>
          <w:rPrChange w:id="4362" w:author="Will Taylor Gough" w:date="2020-08-29T17:25:00Z">
            <w:rPr>
              <w:rFonts w:eastAsia="Times New Roman"/>
              <w:color w:val="000000"/>
              <w:sz w:val="24"/>
              <w:szCs w:val="24"/>
              <w:lang w:val="en-US"/>
            </w:rPr>
          </w:rPrChange>
        </w:rPr>
        <w:t xml:space="preserve">. </w:t>
      </w:r>
      <w:r w:rsidRPr="00C05B87">
        <w:rPr>
          <w:rFonts w:ascii="Times New Roman" w:eastAsia="Times New Roman" w:hAnsi="Times New Roman" w:cs="Times New Roman"/>
          <w:b/>
          <w:color w:val="000000"/>
          <w:sz w:val="24"/>
          <w:szCs w:val="24"/>
          <w:lang w:val="en-US"/>
          <w:rPrChange w:id="4363" w:author="Will Taylor Gough" w:date="2020-08-29T17:25:00Z">
            <w:rPr>
              <w:rFonts w:eastAsia="Times New Roman"/>
              <w:b/>
              <w:color w:val="000000"/>
              <w:sz w:val="24"/>
              <w:szCs w:val="24"/>
              <w:lang w:val="en-US"/>
            </w:rPr>
          </w:rPrChange>
        </w:rPr>
        <w:t>167</w:t>
      </w:r>
      <w:r w:rsidRPr="00C05B87">
        <w:rPr>
          <w:rFonts w:ascii="Times New Roman" w:eastAsia="Times New Roman" w:hAnsi="Times New Roman" w:cs="Times New Roman"/>
          <w:color w:val="000000"/>
          <w:sz w:val="24"/>
          <w:szCs w:val="24"/>
          <w:lang w:val="en-US"/>
          <w:rPrChange w:id="4364" w:author="Will Taylor Gough" w:date="2020-08-29T17:25:00Z">
            <w:rPr>
              <w:rFonts w:eastAsia="Times New Roman"/>
              <w:color w:val="000000"/>
              <w:sz w:val="24"/>
              <w:szCs w:val="24"/>
              <w:lang w:val="en-US"/>
            </w:rPr>
          </w:rPrChange>
        </w:rPr>
        <w:t>: 277-286.</w:t>
      </w:r>
    </w:p>
    <w:p w14:paraId="23A8EE16" w14:textId="77777777" w:rsidR="000F4DE0" w:rsidRPr="00C05B87" w:rsidRDefault="000F4DE0" w:rsidP="00C05B87">
      <w:pPr>
        <w:numPr>
          <w:ilvl w:val="0"/>
          <w:numId w:val="10"/>
        </w:numPr>
        <w:spacing w:line="480" w:lineRule="auto"/>
        <w:textAlignment w:val="baseline"/>
        <w:rPr>
          <w:rFonts w:ascii="Times New Roman" w:eastAsia="Times New Roman" w:hAnsi="Times New Roman" w:cs="Times New Roman"/>
          <w:color w:val="000000"/>
          <w:sz w:val="24"/>
          <w:szCs w:val="24"/>
          <w:lang w:val="en-US"/>
          <w:rPrChange w:id="4365" w:author="Will Taylor Gough" w:date="2020-08-29T17:25:00Z">
            <w:rPr>
              <w:rFonts w:eastAsia="Times New Roman"/>
              <w:color w:val="000000"/>
              <w:sz w:val="24"/>
              <w:szCs w:val="24"/>
              <w:lang w:val="en-US"/>
            </w:rPr>
          </w:rPrChange>
        </w:rPr>
        <w:pPrChange w:id="4366" w:author="Will Taylor Gough" w:date="2020-08-29T17:27:00Z">
          <w:pPr>
            <w:numPr>
              <w:numId w:val="10"/>
            </w:numPr>
            <w:spacing w:line="240" w:lineRule="auto"/>
            <w:ind w:left="720" w:hanging="360"/>
            <w:textAlignment w:val="baseline"/>
          </w:pPr>
        </w:pPrChange>
      </w:pPr>
      <w:r w:rsidRPr="00C05B87">
        <w:rPr>
          <w:rFonts w:ascii="Times New Roman" w:eastAsia="Times New Roman" w:hAnsi="Times New Roman" w:cs="Times New Roman"/>
          <w:color w:val="000000"/>
          <w:sz w:val="24"/>
          <w:szCs w:val="24"/>
          <w:shd w:val="clear" w:color="auto" w:fill="FFFFFF"/>
          <w:lang w:val="en-US"/>
          <w:rPrChange w:id="4367" w:author="Will Taylor Gough" w:date="2020-08-29T17:25:00Z">
            <w:rPr>
              <w:rFonts w:eastAsia="Times New Roman"/>
              <w:color w:val="000000"/>
              <w:sz w:val="24"/>
              <w:szCs w:val="24"/>
              <w:shd w:val="clear" w:color="auto" w:fill="FFFFFF"/>
              <w:lang w:val="en-US"/>
            </w:rPr>
          </w:rPrChange>
        </w:rPr>
        <w:t>Woodward, B. L., Winn, J. P. and Fish, F. E. (2006). Morphological specializations of baleen whales associated with hydrodynamic performance and ecological niche. </w:t>
      </w:r>
      <w:r w:rsidRPr="00C05B87">
        <w:rPr>
          <w:rFonts w:ascii="Times New Roman" w:eastAsia="Times New Roman" w:hAnsi="Times New Roman" w:cs="Times New Roman"/>
          <w:i/>
          <w:iCs/>
          <w:color w:val="000000"/>
          <w:sz w:val="24"/>
          <w:szCs w:val="24"/>
          <w:shd w:val="clear" w:color="auto" w:fill="FFFFFF"/>
          <w:lang w:val="en-US"/>
          <w:rPrChange w:id="4368" w:author="Will Taylor Gough" w:date="2020-08-29T17:25:00Z">
            <w:rPr>
              <w:rFonts w:eastAsia="Times New Roman"/>
              <w:i/>
              <w:iCs/>
              <w:color w:val="000000"/>
              <w:sz w:val="24"/>
              <w:szCs w:val="24"/>
              <w:shd w:val="clear" w:color="auto" w:fill="FFFFFF"/>
              <w:lang w:val="en-US"/>
            </w:rPr>
          </w:rPrChange>
        </w:rPr>
        <w:t>J. Morph</w:t>
      </w:r>
      <w:r w:rsidRPr="00C05B87">
        <w:rPr>
          <w:rFonts w:ascii="Times New Roman" w:eastAsia="Times New Roman" w:hAnsi="Times New Roman" w:cs="Times New Roman"/>
          <w:color w:val="000000"/>
          <w:sz w:val="24"/>
          <w:szCs w:val="24"/>
          <w:shd w:val="clear" w:color="auto" w:fill="FFFFFF"/>
          <w:lang w:val="en-US"/>
          <w:rPrChange w:id="4369" w:author="Will Taylor Gough" w:date="2020-08-29T17:25:00Z">
            <w:rPr>
              <w:rFonts w:eastAsia="Times New Roman"/>
              <w:color w:val="000000"/>
              <w:sz w:val="24"/>
              <w:szCs w:val="24"/>
              <w:shd w:val="clear" w:color="auto" w:fill="FFFFFF"/>
              <w:lang w:val="en-US"/>
            </w:rPr>
          </w:rPrChange>
        </w:rPr>
        <w:t>. </w:t>
      </w:r>
      <w:r w:rsidRPr="00C05B87">
        <w:rPr>
          <w:rFonts w:ascii="Times New Roman" w:eastAsia="Times New Roman" w:hAnsi="Times New Roman" w:cs="Times New Roman"/>
          <w:b/>
          <w:i/>
          <w:iCs/>
          <w:color w:val="000000"/>
          <w:sz w:val="24"/>
          <w:szCs w:val="24"/>
          <w:shd w:val="clear" w:color="auto" w:fill="FFFFFF"/>
          <w:lang w:val="en-US"/>
          <w:rPrChange w:id="4370" w:author="Will Taylor Gough" w:date="2020-08-29T17:25:00Z">
            <w:rPr>
              <w:rFonts w:eastAsia="Times New Roman"/>
              <w:b/>
              <w:i/>
              <w:iCs/>
              <w:color w:val="000000"/>
              <w:sz w:val="24"/>
              <w:szCs w:val="24"/>
              <w:shd w:val="clear" w:color="auto" w:fill="FFFFFF"/>
              <w:lang w:val="en-US"/>
            </w:rPr>
          </w:rPrChange>
        </w:rPr>
        <w:t>267</w:t>
      </w:r>
      <w:r w:rsidRPr="00C05B87">
        <w:rPr>
          <w:rFonts w:ascii="Times New Roman" w:eastAsia="Times New Roman" w:hAnsi="Times New Roman" w:cs="Times New Roman"/>
          <w:color w:val="000000"/>
          <w:sz w:val="24"/>
          <w:szCs w:val="24"/>
          <w:shd w:val="clear" w:color="auto" w:fill="FFFFFF"/>
          <w:lang w:val="en-US"/>
          <w:rPrChange w:id="4371" w:author="Will Taylor Gough" w:date="2020-08-29T17:25:00Z">
            <w:rPr>
              <w:rFonts w:eastAsia="Times New Roman"/>
              <w:color w:val="000000"/>
              <w:sz w:val="24"/>
              <w:szCs w:val="24"/>
              <w:shd w:val="clear" w:color="auto" w:fill="FFFFFF"/>
              <w:lang w:val="en-US"/>
            </w:rPr>
          </w:rPrChange>
        </w:rPr>
        <w:t>: 1284-1294.</w:t>
      </w:r>
    </w:p>
    <w:p w14:paraId="22C27552" w14:textId="77777777" w:rsidR="000F4DE0" w:rsidRPr="00C05B87" w:rsidRDefault="000F4DE0" w:rsidP="00C05B87">
      <w:pPr>
        <w:numPr>
          <w:ilvl w:val="0"/>
          <w:numId w:val="10"/>
        </w:numPr>
        <w:spacing w:line="480" w:lineRule="auto"/>
        <w:textAlignment w:val="baseline"/>
        <w:rPr>
          <w:rFonts w:ascii="Times New Roman" w:eastAsia="Times New Roman" w:hAnsi="Times New Roman" w:cs="Times New Roman"/>
          <w:color w:val="000000"/>
          <w:sz w:val="24"/>
          <w:szCs w:val="24"/>
          <w:lang w:val="en-US"/>
          <w:rPrChange w:id="4372" w:author="Will Taylor Gough" w:date="2020-08-29T17:25:00Z">
            <w:rPr>
              <w:rFonts w:eastAsia="Times New Roman"/>
              <w:color w:val="000000"/>
              <w:sz w:val="24"/>
              <w:szCs w:val="24"/>
              <w:lang w:val="en-US"/>
            </w:rPr>
          </w:rPrChange>
        </w:rPr>
        <w:pPrChange w:id="4373" w:author="Will Taylor Gough" w:date="2020-08-29T17:27:00Z">
          <w:pPr>
            <w:numPr>
              <w:numId w:val="10"/>
            </w:numPr>
            <w:spacing w:line="240" w:lineRule="auto"/>
            <w:ind w:left="720" w:hanging="360"/>
            <w:textAlignment w:val="baseline"/>
          </w:pPr>
        </w:pPrChange>
      </w:pPr>
      <w:r w:rsidRPr="00C05B87">
        <w:rPr>
          <w:rFonts w:ascii="Times New Roman" w:eastAsia="Times New Roman" w:hAnsi="Times New Roman" w:cs="Times New Roman"/>
          <w:color w:val="000000"/>
          <w:sz w:val="24"/>
          <w:szCs w:val="24"/>
          <w:shd w:val="clear" w:color="auto" w:fill="FFFFFF"/>
          <w:lang w:val="en-US"/>
          <w:rPrChange w:id="4374" w:author="Will Taylor Gough" w:date="2020-08-29T17:25:00Z">
            <w:rPr>
              <w:rFonts w:eastAsia="Times New Roman"/>
              <w:color w:val="000000"/>
              <w:sz w:val="24"/>
              <w:szCs w:val="24"/>
              <w:shd w:val="clear" w:color="auto" w:fill="FFFFFF"/>
              <w:lang w:val="en-US"/>
            </w:rPr>
          </w:rPrChange>
        </w:rPr>
        <w:lastRenderedPageBreak/>
        <w:t xml:space="preserve">Wyrick, R. F. (1954). Observations on the movements of the Pacific gray whale </w:t>
      </w:r>
      <w:r w:rsidRPr="00C05B87">
        <w:rPr>
          <w:rFonts w:ascii="Times New Roman" w:hAnsi="Times New Roman" w:cs="Times New Roman"/>
          <w:i/>
          <w:color w:val="000000" w:themeColor="text1"/>
          <w:sz w:val="24"/>
          <w:szCs w:val="24"/>
          <w:rPrChange w:id="4375" w:author="Will Taylor Gough" w:date="2020-08-29T17:25:00Z">
            <w:rPr>
              <w:i/>
              <w:color w:val="000000" w:themeColor="text1"/>
              <w:sz w:val="24"/>
              <w:szCs w:val="24"/>
            </w:rPr>
          </w:rPrChange>
        </w:rPr>
        <w:t xml:space="preserve">Eschrichtius robustus </w:t>
      </w:r>
      <w:r w:rsidRPr="00C05B87">
        <w:rPr>
          <w:rFonts w:ascii="Times New Roman" w:hAnsi="Times New Roman" w:cs="Times New Roman"/>
          <w:color w:val="000000" w:themeColor="text1"/>
          <w:sz w:val="24"/>
          <w:szCs w:val="24"/>
          <w:rPrChange w:id="4376" w:author="Will Taylor Gough" w:date="2020-08-29T17:25:00Z">
            <w:rPr>
              <w:color w:val="000000" w:themeColor="text1"/>
              <w:sz w:val="24"/>
              <w:szCs w:val="24"/>
            </w:rPr>
          </w:rPrChange>
        </w:rPr>
        <w:t>(Cope)</w:t>
      </w:r>
      <w:r w:rsidRPr="00C05B87">
        <w:rPr>
          <w:rFonts w:ascii="Times New Roman" w:eastAsia="Times New Roman" w:hAnsi="Times New Roman" w:cs="Times New Roman"/>
          <w:color w:val="000000"/>
          <w:sz w:val="24"/>
          <w:szCs w:val="24"/>
          <w:shd w:val="clear" w:color="auto" w:fill="FFFFFF"/>
          <w:lang w:val="en-US"/>
          <w:rPrChange w:id="4377" w:author="Will Taylor Gough" w:date="2020-08-29T17:25:00Z">
            <w:rPr>
              <w:rFonts w:eastAsia="Times New Roman"/>
              <w:color w:val="000000"/>
              <w:sz w:val="24"/>
              <w:szCs w:val="24"/>
              <w:shd w:val="clear" w:color="auto" w:fill="FFFFFF"/>
              <w:lang w:val="en-US"/>
            </w:rPr>
          </w:rPrChange>
        </w:rPr>
        <w:t xml:space="preserve">. </w:t>
      </w:r>
      <w:r w:rsidRPr="00C05B87">
        <w:rPr>
          <w:rFonts w:ascii="Times New Roman" w:eastAsia="Times New Roman" w:hAnsi="Times New Roman" w:cs="Times New Roman"/>
          <w:i/>
          <w:color w:val="000000"/>
          <w:sz w:val="24"/>
          <w:szCs w:val="24"/>
          <w:shd w:val="clear" w:color="auto" w:fill="FFFFFF"/>
          <w:lang w:val="en-US"/>
          <w:rPrChange w:id="4378" w:author="Will Taylor Gough" w:date="2020-08-29T17:25:00Z">
            <w:rPr>
              <w:rFonts w:eastAsia="Times New Roman"/>
              <w:i/>
              <w:color w:val="000000"/>
              <w:sz w:val="24"/>
              <w:szCs w:val="24"/>
              <w:shd w:val="clear" w:color="auto" w:fill="FFFFFF"/>
              <w:lang w:val="en-US"/>
            </w:rPr>
          </w:rPrChange>
        </w:rPr>
        <w:t>J. Mamm</w:t>
      </w:r>
      <w:r w:rsidRPr="00C05B87">
        <w:rPr>
          <w:rFonts w:ascii="Times New Roman" w:eastAsia="Times New Roman" w:hAnsi="Times New Roman" w:cs="Times New Roman"/>
          <w:color w:val="000000"/>
          <w:sz w:val="24"/>
          <w:szCs w:val="24"/>
          <w:shd w:val="clear" w:color="auto" w:fill="FFFFFF"/>
          <w:lang w:val="en-US"/>
          <w:rPrChange w:id="4379" w:author="Will Taylor Gough" w:date="2020-08-29T17:25:00Z">
            <w:rPr>
              <w:rFonts w:eastAsia="Times New Roman"/>
              <w:color w:val="000000"/>
              <w:sz w:val="24"/>
              <w:szCs w:val="24"/>
              <w:shd w:val="clear" w:color="auto" w:fill="FFFFFF"/>
              <w:lang w:val="en-US"/>
            </w:rPr>
          </w:rPrChange>
        </w:rPr>
        <w:t xml:space="preserve">. </w:t>
      </w:r>
      <w:r w:rsidRPr="00C05B87">
        <w:rPr>
          <w:rFonts w:ascii="Times New Roman" w:eastAsia="Times New Roman" w:hAnsi="Times New Roman" w:cs="Times New Roman"/>
          <w:b/>
          <w:color w:val="000000"/>
          <w:sz w:val="24"/>
          <w:szCs w:val="24"/>
          <w:shd w:val="clear" w:color="auto" w:fill="FFFFFF"/>
          <w:lang w:val="en-US"/>
          <w:rPrChange w:id="4380" w:author="Will Taylor Gough" w:date="2020-08-29T17:25:00Z">
            <w:rPr>
              <w:rFonts w:eastAsia="Times New Roman"/>
              <w:b/>
              <w:color w:val="000000"/>
              <w:sz w:val="24"/>
              <w:szCs w:val="24"/>
              <w:shd w:val="clear" w:color="auto" w:fill="FFFFFF"/>
              <w:lang w:val="en-US"/>
            </w:rPr>
          </w:rPrChange>
        </w:rPr>
        <w:t>35</w:t>
      </w:r>
      <w:r w:rsidRPr="00C05B87">
        <w:rPr>
          <w:rFonts w:ascii="Times New Roman" w:eastAsia="Times New Roman" w:hAnsi="Times New Roman" w:cs="Times New Roman"/>
          <w:color w:val="000000"/>
          <w:sz w:val="24"/>
          <w:szCs w:val="24"/>
          <w:shd w:val="clear" w:color="auto" w:fill="FFFFFF"/>
          <w:lang w:val="en-US"/>
          <w:rPrChange w:id="4381" w:author="Will Taylor Gough" w:date="2020-08-29T17:25:00Z">
            <w:rPr>
              <w:rFonts w:eastAsia="Times New Roman"/>
              <w:color w:val="000000"/>
              <w:sz w:val="24"/>
              <w:szCs w:val="24"/>
              <w:shd w:val="clear" w:color="auto" w:fill="FFFFFF"/>
              <w:lang w:val="en-US"/>
            </w:rPr>
          </w:rPrChange>
        </w:rPr>
        <w:t>: 596-598.</w:t>
      </w:r>
    </w:p>
    <w:p w14:paraId="191B8E87" w14:textId="77777777" w:rsidR="000F4DE0" w:rsidRPr="00C05B87" w:rsidRDefault="000F4DE0" w:rsidP="00C05B87">
      <w:pPr>
        <w:numPr>
          <w:ilvl w:val="0"/>
          <w:numId w:val="10"/>
        </w:numPr>
        <w:spacing w:line="480" w:lineRule="auto"/>
        <w:textAlignment w:val="baseline"/>
        <w:rPr>
          <w:rFonts w:ascii="Times New Roman" w:eastAsia="Times New Roman" w:hAnsi="Times New Roman" w:cs="Times New Roman"/>
          <w:color w:val="000000"/>
          <w:sz w:val="24"/>
          <w:szCs w:val="24"/>
          <w:lang w:val="en-US"/>
          <w:rPrChange w:id="4382" w:author="Will Taylor Gough" w:date="2020-08-29T17:25:00Z">
            <w:rPr>
              <w:rFonts w:eastAsia="Times New Roman"/>
              <w:color w:val="000000"/>
              <w:sz w:val="24"/>
              <w:szCs w:val="24"/>
              <w:lang w:val="en-US"/>
            </w:rPr>
          </w:rPrChange>
        </w:rPr>
        <w:pPrChange w:id="4383" w:author="Will Taylor Gough" w:date="2020-08-29T17:27:00Z">
          <w:pPr>
            <w:numPr>
              <w:numId w:val="10"/>
            </w:numPr>
            <w:spacing w:line="240" w:lineRule="auto"/>
            <w:ind w:left="720" w:hanging="360"/>
            <w:textAlignment w:val="baseline"/>
          </w:pPr>
        </w:pPrChange>
      </w:pPr>
      <w:r w:rsidRPr="00C05B87">
        <w:rPr>
          <w:rFonts w:ascii="Times New Roman" w:eastAsia="Times New Roman" w:hAnsi="Times New Roman" w:cs="Times New Roman"/>
          <w:color w:val="000000"/>
          <w:sz w:val="24"/>
          <w:szCs w:val="24"/>
          <w:lang w:val="en-US"/>
          <w:rPrChange w:id="4384" w:author="Will Taylor Gough" w:date="2020-08-29T17:25:00Z">
            <w:rPr>
              <w:rFonts w:eastAsia="Times New Roman"/>
              <w:color w:val="000000"/>
              <w:sz w:val="24"/>
              <w:szCs w:val="24"/>
              <w:lang w:val="en-US"/>
            </w:rPr>
          </w:rPrChange>
        </w:rPr>
        <w:t xml:space="preserve">Yates, G. T. (1983). Hydrodynamics of body and caudal fin propulsion. In </w:t>
      </w:r>
      <w:r w:rsidRPr="00C05B87">
        <w:rPr>
          <w:rFonts w:ascii="Times New Roman" w:eastAsia="Times New Roman" w:hAnsi="Times New Roman" w:cs="Times New Roman"/>
          <w:i/>
          <w:iCs/>
          <w:color w:val="000000"/>
          <w:sz w:val="24"/>
          <w:szCs w:val="24"/>
          <w:lang w:val="en-US"/>
          <w:rPrChange w:id="4385" w:author="Will Taylor Gough" w:date="2020-08-29T17:25:00Z">
            <w:rPr>
              <w:rFonts w:eastAsia="Times New Roman"/>
              <w:i/>
              <w:iCs/>
              <w:color w:val="000000"/>
              <w:sz w:val="24"/>
              <w:szCs w:val="24"/>
              <w:lang w:val="en-US"/>
            </w:rPr>
          </w:rPrChange>
        </w:rPr>
        <w:t xml:space="preserve">Fish Biomechanics </w:t>
      </w:r>
      <w:r w:rsidRPr="00C05B87">
        <w:rPr>
          <w:rFonts w:ascii="Times New Roman" w:eastAsia="Times New Roman" w:hAnsi="Times New Roman" w:cs="Times New Roman"/>
          <w:color w:val="000000"/>
          <w:sz w:val="24"/>
          <w:szCs w:val="24"/>
          <w:lang w:val="en-US"/>
          <w:rPrChange w:id="4386" w:author="Will Taylor Gough" w:date="2020-08-29T17:25:00Z">
            <w:rPr>
              <w:rFonts w:eastAsia="Times New Roman"/>
              <w:color w:val="000000"/>
              <w:sz w:val="24"/>
              <w:szCs w:val="24"/>
              <w:lang w:val="en-US"/>
            </w:rPr>
          </w:rPrChange>
        </w:rPr>
        <w:t>(ed. P. W. Webb and D. Weihs), pp. 177–213. New York: Praeger.</w:t>
      </w:r>
    </w:p>
    <w:p w14:paraId="51378C4F" w14:textId="77777777" w:rsidR="000F4DE0" w:rsidRPr="00C05B87" w:rsidRDefault="000F4DE0" w:rsidP="00C05B87">
      <w:pPr>
        <w:numPr>
          <w:ilvl w:val="0"/>
          <w:numId w:val="10"/>
        </w:numPr>
        <w:spacing w:line="480" w:lineRule="auto"/>
        <w:textAlignment w:val="baseline"/>
        <w:rPr>
          <w:rFonts w:ascii="Times New Roman" w:eastAsia="Times New Roman" w:hAnsi="Times New Roman" w:cs="Times New Roman"/>
          <w:color w:val="000000"/>
          <w:sz w:val="24"/>
          <w:szCs w:val="24"/>
          <w:lang w:val="en-US"/>
          <w:rPrChange w:id="4387" w:author="Will Taylor Gough" w:date="2020-08-29T17:25:00Z">
            <w:rPr>
              <w:rFonts w:eastAsia="Times New Roman"/>
              <w:color w:val="000000"/>
              <w:sz w:val="24"/>
              <w:szCs w:val="24"/>
              <w:lang w:val="en-US"/>
            </w:rPr>
          </w:rPrChange>
        </w:rPr>
        <w:pPrChange w:id="4388" w:author="Will Taylor Gough" w:date="2020-08-29T17:27:00Z">
          <w:pPr>
            <w:numPr>
              <w:numId w:val="10"/>
            </w:numPr>
            <w:spacing w:line="240" w:lineRule="auto"/>
            <w:ind w:left="720" w:hanging="360"/>
            <w:textAlignment w:val="baseline"/>
          </w:pPr>
        </w:pPrChange>
      </w:pPr>
      <w:r w:rsidRPr="00C05B87">
        <w:rPr>
          <w:rFonts w:ascii="Times New Roman" w:eastAsia="Times New Roman" w:hAnsi="Times New Roman" w:cs="Times New Roman"/>
          <w:color w:val="000000"/>
          <w:sz w:val="24"/>
          <w:szCs w:val="24"/>
          <w:lang w:val="en-US"/>
          <w:rPrChange w:id="4389" w:author="Will Taylor Gough" w:date="2020-08-29T17:25:00Z">
            <w:rPr>
              <w:rFonts w:eastAsia="Times New Roman"/>
              <w:color w:val="000000"/>
              <w:sz w:val="24"/>
              <w:szCs w:val="24"/>
              <w:lang w:val="en-US"/>
            </w:rPr>
          </w:rPrChange>
        </w:rPr>
        <w:t>Yazdi, P., Kilian, A. and Culik, B. (1999). Energy expenditure of swimming bottlenose dolphins (</w:t>
      </w:r>
      <w:r w:rsidRPr="00C05B87">
        <w:rPr>
          <w:rFonts w:ascii="Times New Roman" w:eastAsia="Times New Roman" w:hAnsi="Times New Roman" w:cs="Times New Roman"/>
          <w:i/>
          <w:color w:val="000000"/>
          <w:sz w:val="24"/>
          <w:szCs w:val="24"/>
          <w:lang w:val="en-US"/>
          <w:rPrChange w:id="4390" w:author="Will Taylor Gough" w:date="2020-08-29T17:25:00Z">
            <w:rPr>
              <w:rFonts w:eastAsia="Times New Roman"/>
              <w:i/>
              <w:color w:val="000000"/>
              <w:sz w:val="24"/>
              <w:szCs w:val="24"/>
              <w:lang w:val="en-US"/>
            </w:rPr>
          </w:rPrChange>
        </w:rPr>
        <w:t>Tursiops truncatus</w:t>
      </w:r>
      <w:r w:rsidRPr="00C05B87">
        <w:rPr>
          <w:rFonts w:ascii="Times New Roman" w:eastAsia="Times New Roman" w:hAnsi="Times New Roman" w:cs="Times New Roman"/>
          <w:color w:val="000000"/>
          <w:sz w:val="24"/>
          <w:szCs w:val="24"/>
          <w:lang w:val="en-US"/>
          <w:rPrChange w:id="4391" w:author="Will Taylor Gough" w:date="2020-08-29T17:25:00Z">
            <w:rPr>
              <w:rFonts w:eastAsia="Times New Roman"/>
              <w:color w:val="000000"/>
              <w:sz w:val="24"/>
              <w:szCs w:val="24"/>
              <w:lang w:val="en-US"/>
            </w:rPr>
          </w:rPrChange>
        </w:rPr>
        <w:t xml:space="preserve">). </w:t>
      </w:r>
      <w:r w:rsidRPr="00C05B87">
        <w:rPr>
          <w:rFonts w:ascii="Times New Roman" w:eastAsia="Times New Roman" w:hAnsi="Times New Roman" w:cs="Times New Roman"/>
          <w:i/>
          <w:color w:val="000000"/>
          <w:sz w:val="24"/>
          <w:szCs w:val="24"/>
          <w:lang w:val="en-US"/>
          <w:rPrChange w:id="4392" w:author="Will Taylor Gough" w:date="2020-08-29T17:25:00Z">
            <w:rPr>
              <w:rFonts w:eastAsia="Times New Roman"/>
              <w:i/>
              <w:color w:val="000000"/>
              <w:sz w:val="24"/>
              <w:szCs w:val="24"/>
              <w:lang w:val="en-US"/>
            </w:rPr>
          </w:rPrChange>
        </w:rPr>
        <w:t>Mar. Biol</w:t>
      </w:r>
      <w:r w:rsidRPr="00C05B87">
        <w:rPr>
          <w:rFonts w:ascii="Times New Roman" w:eastAsia="Times New Roman" w:hAnsi="Times New Roman" w:cs="Times New Roman"/>
          <w:color w:val="000000"/>
          <w:sz w:val="24"/>
          <w:szCs w:val="24"/>
          <w:lang w:val="en-US"/>
          <w:rPrChange w:id="4393" w:author="Will Taylor Gough" w:date="2020-08-29T17:25:00Z">
            <w:rPr>
              <w:rFonts w:eastAsia="Times New Roman"/>
              <w:color w:val="000000"/>
              <w:sz w:val="24"/>
              <w:szCs w:val="24"/>
              <w:lang w:val="en-US"/>
            </w:rPr>
          </w:rPrChange>
        </w:rPr>
        <w:t xml:space="preserve">. </w:t>
      </w:r>
      <w:r w:rsidRPr="00C05B87">
        <w:rPr>
          <w:rFonts w:ascii="Times New Roman" w:eastAsia="Times New Roman" w:hAnsi="Times New Roman" w:cs="Times New Roman"/>
          <w:b/>
          <w:color w:val="000000"/>
          <w:sz w:val="24"/>
          <w:szCs w:val="24"/>
          <w:lang w:val="en-US"/>
          <w:rPrChange w:id="4394" w:author="Will Taylor Gough" w:date="2020-08-29T17:25:00Z">
            <w:rPr>
              <w:rFonts w:eastAsia="Times New Roman"/>
              <w:b/>
              <w:color w:val="000000"/>
              <w:sz w:val="24"/>
              <w:szCs w:val="24"/>
              <w:lang w:val="en-US"/>
            </w:rPr>
          </w:rPrChange>
        </w:rPr>
        <w:t>134</w:t>
      </w:r>
      <w:r w:rsidRPr="00C05B87">
        <w:rPr>
          <w:rFonts w:ascii="Times New Roman" w:eastAsia="Times New Roman" w:hAnsi="Times New Roman" w:cs="Times New Roman"/>
          <w:color w:val="000000"/>
          <w:sz w:val="24"/>
          <w:szCs w:val="24"/>
          <w:lang w:val="en-US"/>
          <w:rPrChange w:id="4395" w:author="Will Taylor Gough" w:date="2020-08-29T17:25:00Z">
            <w:rPr>
              <w:rFonts w:eastAsia="Times New Roman"/>
              <w:color w:val="000000"/>
              <w:sz w:val="24"/>
              <w:szCs w:val="24"/>
              <w:lang w:val="en-US"/>
            </w:rPr>
          </w:rPrChange>
        </w:rPr>
        <w:t xml:space="preserve">; 601-607. </w:t>
      </w:r>
    </w:p>
    <w:p w14:paraId="5B0EA689" w14:textId="77777777" w:rsidR="000F4DE0" w:rsidRPr="00C05B87" w:rsidRDefault="000F4DE0" w:rsidP="000F4DE0">
      <w:pPr>
        <w:shd w:val="clear" w:color="auto" w:fill="FFFFFF"/>
        <w:spacing w:line="240" w:lineRule="auto"/>
        <w:rPr>
          <w:rFonts w:ascii="Times New Roman" w:hAnsi="Times New Roman" w:cs="Times New Roman"/>
          <w:b/>
          <w:color w:val="000000" w:themeColor="text1"/>
          <w:sz w:val="24"/>
          <w:szCs w:val="24"/>
          <w:u w:val="single"/>
          <w:rPrChange w:id="4396" w:author="Will Taylor Gough" w:date="2020-08-29T17:25:00Z">
            <w:rPr>
              <w:b/>
              <w:color w:val="000000" w:themeColor="text1"/>
              <w:sz w:val="24"/>
              <w:szCs w:val="24"/>
              <w:u w:val="single"/>
            </w:rPr>
          </w:rPrChange>
        </w:rPr>
      </w:pPr>
      <w:r w:rsidRPr="00C05B87">
        <w:rPr>
          <w:rFonts w:ascii="Times New Roman" w:hAnsi="Times New Roman" w:cs="Times New Roman"/>
          <w:color w:val="000000" w:themeColor="text1"/>
          <w:sz w:val="24"/>
          <w:szCs w:val="24"/>
          <w:rPrChange w:id="4397" w:author="Will Taylor Gough" w:date="2020-08-29T17:25:00Z">
            <w:rPr>
              <w:color w:val="000000" w:themeColor="text1"/>
              <w:sz w:val="24"/>
              <w:szCs w:val="24"/>
            </w:rPr>
          </w:rPrChange>
        </w:rPr>
        <w:br w:type="page"/>
      </w:r>
    </w:p>
    <w:p w14:paraId="5C17CEED" w14:textId="77777777" w:rsidR="00FE2636" w:rsidRPr="00C05B87" w:rsidRDefault="00DB317B" w:rsidP="00FE2636">
      <w:pPr>
        <w:shd w:val="clear" w:color="auto" w:fill="FFFFFF"/>
        <w:spacing w:line="240" w:lineRule="auto"/>
        <w:rPr>
          <w:rFonts w:ascii="Times New Roman" w:hAnsi="Times New Roman" w:cs="Times New Roman"/>
          <w:b/>
          <w:color w:val="000000" w:themeColor="text1"/>
          <w:sz w:val="24"/>
          <w:szCs w:val="24"/>
          <w:u w:val="single"/>
          <w:rPrChange w:id="4398" w:author="Will Taylor Gough" w:date="2020-08-29T17:25:00Z">
            <w:rPr>
              <w:b/>
              <w:color w:val="000000" w:themeColor="text1"/>
              <w:sz w:val="24"/>
              <w:szCs w:val="24"/>
              <w:u w:val="single"/>
            </w:rPr>
          </w:rPrChange>
        </w:rPr>
      </w:pPr>
      <w:r w:rsidRPr="00C05B87">
        <w:rPr>
          <w:rFonts w:ascii="Times New Roman" w:hAnsi="Times New Roman" w:cs="Times New Roman"/>
          <w:b/>
          <w:color w:val="000000" w:themeColor="text1"/>
          <w:sz w:val="24"/>
          <w:szCs w:val="24"/>
          <w:u w:val="single"/>
          <w:rPrChange w:id="4399" w:author="Will Taylor Gough" w:date="2020-08-29T17:25:00Z">
            <w:rPr>
              <w:b/>
              <w:color w:val="000000" w:themeColor="text1"/>
              <w:sz w:val="24"/>
              <w:szCs w:val="24"/>
              <w:u w:val="single"/>
            </w:rPr>
          </w:rPrChange>
        </w:rPr>
        <w:lastRenderedPageBreak/>
        <w:t>Tables/</w:t>
      </w:r>
      <w:r w:rsidR="00FE2636" w:rsidRPr="00C05B87">
        <w:rPr>
          <w:rFonts w:ascii="Times New Roman" w:hAnsi="Times New Roman" w:cs="Times New Roman"/>
          <w:b/>
          <w:color w:val="000000" w:themeColor="text1"/>
          <w:sz w:val="24"/>
          <w:szCs w:val="24"/>
          <w:u w:val="single"/>
          <w:rPrChange w:id="4400" w:author="Will Taylor Gough" w:date="2020-08-29T17:25:00Z">
            <w:rPr>
              <w:b/>
              <w:color w:val="000000" w:themeColor="text1"/>
              <w:sz w:val="24"/>
              <w:szCs w:val="24"/>
              <w:u w:val="single"/>
            </w:rPr>
          </w:rPrChange>
        </w:rPr>
        <w:t>Figures/Legends</w:t>
      </w:r>
    </w:p>
    <w:p w14:paraId="186A4F4A" w14:textId="77777777" w:rsidR="00470394" w:rsidRPr="00C05B87" w:rsidRDefault="00470394" w:rsidP="00FE2636">
      <w:pPr>
        <w:shd w:val="clear" w:color="auto" w:fill="FFFFFF"/>
        <w:spacing w:line="240" w:lineRule="auto"/>
        <w:rPr>
          <w:rFonts w:ascii="Times New Roman" w:hAnsi="Times New Roman" w:cs="Times New Roman"/>
          <w:b/>
          <w:color w:val="000000" w:themeColor="text1"/>
          <w:sz w:val="24"/>
          <w:szCs w:val="24"/>
          <w:u w:val="single"/>
          <w:rPrChange w:id="4401" w:author="Will Taylor Gough" w:date="2020-08-29T17:25:00Z">
            <w:rPr>
              <w:b/>
              <w:color w:val="000000" w:themeColor="text1"/>
              <w:sz w:val="24"/>
              <w:szCs w:val="24"/>
              <w:u w:val="single"/>
            </w:rPr>
          </w:rPrChange>
        </w:rPr>
      </w:pPr>
    </w:p>
    <w:tbl>
      <w:tblPr>
        <w:tblW w:w="13430" w:type="dxa"/>
        <w:tblInd w:w="-764" w:type="dxa"/>
        <w:tblBorders>
          <w:top w:val="nil"/>
          <w:left w:val="nil"/>
          <w:bottom w:val="nil"/>
          <w:right w:val="nil"/>
          <w:insideH w:val="nil"/>
          <w:insideV w:val="nil"/>
        </w:tblBorders>
        <w:tblLayout w:type="fixed"/>
        <w:tblLook w:val="0600" w:firstRow="0" w:lastRow="0" w:firstColumn="0" w:lastColumn="0" w:noHBand="1" w:noVBand="1"/>
      </w:tblPr>
      <w:tblGrid>
        <w:gridCol w:w="1119"/>
        <w:gridCol w:w="1119"/>
        <w:gridCol w:w="1119"/>
        <w:gridCol w:w="17"/>
        <w:gridCol w:w="1102"/>
        <w:gridCol w:w="1119"/>
        <w:gridCol w:w="1109"/>
        <w:gridCol w:w="11"/>
        <w:gridCol w:w="1119"/>
        <w:gridCol w:w="1119"/>
        <w:gridCol w:w="1119"/>
        <w:gridCol w:w="1119"/>
        <w:gridCol w:w="1120"/>
        <w:gridCol w:w="1119"/>
      </w:tblGrid>
      <w:tr w:rsidR="002F4FA5" w:rsidRPr="00C05B87" w14:paraId="33415752" w14:textId="77777777" w:rsidTr="00567922">
        <w:trPr>
          <w:trHeight w:val="144"/>
        </w:trPr>
        <w:tc>
          <w:tcPr>
            <w:tcW w:w="3374" w:type="dxa"/>
            <w:gridSpan w:val="4"/>
            <w:tcBorders>
              <w:top w:val="nil"/>
              <w:left w:val="nil"/>
              <w:bottom w:val="single" w:sz="4" w:space="0" w:color="auto"/>
              <w:right w:val="nil"/>
            </w:tcBorders>
            <w:shd w:val="clear" w:color="auto" w:fill="FFFFFF"/>
            <w:vAlign w:val="center"/>
          </w:tcPr>
          <w:p w14:paraId="417080A8" w14:textId="77777777" w:rsidR="002F4FA5" w:rsidRPr="00C05B87" w:rsidRDefault="002F4FA5">
            <w:pPr>
              <w:spacing w:after="160"/>
              <w:jc w:val="center"/>
              <w:rPr>
                <w:rFonts w:ascii="Times New Roman" w:hAnsi="Times New Roman" w:cs="Times New Roman"/>
                <w:b/>
                <w:i/>
                <w:color w:val="000000" w:themeColor="text1"/>
                <w:sz w:val="24"/>
                <w:szCs w:val="24"/>
                <w:rPrChange w:id="4402" w:author="Will Taylor Gough" w:date="2020-08-29T17:25:00Z">
                  <w:rPr>
                    <w:b/>
                    <w:i/>
                    <w:color w:val="000000" w:themeColor="text1"/>
                    <w:sz w:val="24"/>
                    <w:szCs w:val="24"/>
                  </w:rPr>
                </w:rPrChange>
              </w:rPr>
            </w:pPr>
          </w:p>
        </w:tc>
        <w:tc>
          <w:tcPr>
            <w:tcW w:w="3330" w:type="dxa"/>
            <w:gridSpan w:val="3"/>
            <w:tcBorders>
              <w:top w:val="nil"/>
              <w:left w:val="nil"/>
              <w:bottom w:val="single" w:sz="4" w:space="0" w:color="auto"/>
              <w:right w:val="nil"/>
            </w:tcBorders>
            <w:shd w:val="clear" w:color="auto" w:fill="FFFFFF"/>
            <w:tcMar>
              <w:top w:w="100" w:type="dxa"/>
              <w:left w:w="100" w:type="dxa"/>
              <w:bottom w:w="100" w:type="dxa"/>
              <w:right w:w="100" w:type="dxa"/>
            </w:tcMar>
            <w:vAlign w:val="center"/>
          </w:tcPr>
          <w:p w14:paraId="14047E68" w14:textId="77777777" w:rsidR="002F4FA5" w:rsidRPr="00C05B87" w:rsidRDefault="002F4FA5">
            <w:pPr>
              <w:spacing w:after="160"/>
              <w:jc w:val="center"/>
              <w:rPr>
                <w:rFonts w:ascii="Times New Roman" w:hAnsi="Times New Roman" w:cs="Times New Roman"/>
                <w:b/>
                <w:i/>
                <w:color w:val="000000" w:themeColor="text1"/>
                <w:sz w:val="24"/>
                <w:szCs w:val="24"/>
                <w:rPrChange w:id="4403" w:author="Will Taylor Gough" w:date="2020-08-29T17:25:00Z">
                  <w:rPr>
                    <w:b/>
                    <w:i/>
                    <w:color w:val="000000" w:themeColor="text1"/>
                    <w:sz w:val="24"/>
                    <w:szCs w:val="24"/>
                  </w:rPr>
                </w:rPrChange>
              </w:rPr>
            </w:pPr>
            <w:r w:rsidRPr="00C05B87">
              <w:rPr>
                <w:rFonts w:ascii="Times New Roman" w:hAnsi="Times New Roman" w:cs="Times New Roman"/>
                <w:b/>
                <w:i/>
                <w:color w:val="000000" w:themeColor="text1"/>
                <w:sz w:val="24"/>
                <w:szCs w:val="24"/>
                <w:rPrChange w:id="4404" w:author="Will Taylor Gough" w:date="2020-08-29T17:25:00Z">
                  <w:rPr>
                    <w:b/>
                    <w:i/>
                    <w:color w:val="000000" w:themeColor="text1"/>
                    <w:sz w:val="24"/>
                    <w:szCs w:val="24"/>
                  </w:rPr>
                </w:rPrChange>
              </w:rPr>
              <w:t>Kinematics</w:t>
            </w:r>
          </w:p>
        </w:tc>
        <w:tc>
          <w:tcPr>
            <w:tcW w:w="6726" w:type="dxa"/>
            <w:gridSpan w:val="7"/>
            <w:tcBorders>
              <w:top w:val="nil"/>
              <w:left w:val="nil"/>
              <w:bottom w:val="single" w:sz="4" w:space="0" w:color="auto"/>
              <w:right w:val="nil"/>
            </w:tcBorders>
            <w:shd w:val="clear" w:color="auto" w:fill="FFFFFF"/>
            <w:tcMar>
              <w:top w:w="100" w:type="dxa"/>
              <w:left w:w="100" w:type="dxa"/>
              <w:bottom w:w="100" w:type="dxa"/>
              <w:right w:w="100" w:type="dxa"/>
            </w:tcMar>
            <w:vAlign w:val="center"/>
          </w:tcPr>
          <w:p w14:paraId="0B72194D" w14:textId="77777777" w:rsidR="002F4FA5" w:rsidRPr="00C05B87" w:rsidRDefault="002F4FA5">
            <w:pPr>
              <w:spacing w:after="160"/>
              <w:jc w:val="center"/>
              <w:rPr>
                <w:rFonts w:ascii="Times New Roman" w:hAnsi="Times New Roman" w:cs="Times New Roman"/>
                <w:b/>
                <w:i/>
                <w:color w:val="000000" w:themeColor="text1"/>
                <w:sz w:val="24"/>
                <w:szCs w:val="24"/>
                <w:rPrChange w:id="4405" w:author="Will Taylor Gough" w:date="2020-08-29T17:25:00Z">
                  <w:rPr>
                    <w:b/>
                    <w:i/>
                    <w:color w:val="000000" w:themeColor="text1"/>
                    <w:sz w:val="24"/>
                    <w:szCs w:val="24"/>
                  </w:rPr>
                </w:rPrChange>
              </w:rPr>
            </w:pPr>
            <w:r w:rsidRPr="00C05B87">
              <w:rPr>
                <w:rFonts w:ascii="Times New Roman" w:hAnsi="Times New Roman" w:cs="Times New Roman"/>
                <w:b/>
                <w:i/>
                <w:color w:val="000000" w:themeColor="text1"/>
                <w:sz w:val="24"/>
                <w:szCs w:val="24"/>
                <w:rPrChange w:id="4406" w:author="Will Taylor Gough" w:date="2020-08-29T17:25:00Z">
                  <w:rPr>
                    <w:b/>
                    <w:i/>
                    <w:color w:val="000000" w:themeColor="text1"/>
                    <w:sz w:val="24"/>
                    <w:szCs w:val="24"/>
                  </w:rPr>
                </w:rPrChange>
              </w:rPr>
              <w:t>Morphometrics</w:t>
            </w:r>
          </w:p>
        </w:tc>
      </w:tr>
      <w:tr w:rsidR="00FE1AF5" w:rsidRPr="00C05B87" w14:paraId="77F909CD" w14:textId="77777777" w:rsidTr="002F4FA5">
        <w:trPr>
          <w:gridAfter w:val="1"/>
          <w:wAfter w:w="1119" w:type="dxa"/>
          <w:trHeight w:val="97"/>
        </w:trPr>
        <w:tc>
          <w:tcPr>
            <w:tcW w:w="1119" w:type="dxa"/>
            <w:tcBorders>
              <w:top w:val="single" w:sz="4" w:space="0" w:color="auto"/>
              <w:left w:val="nil"/>
              <w:bottom w:val="single" w:sz="4" w:space="0" w:color="auto"/>
              <w:right w:val="nil"/>
            </w:tcBorders>
            <w:shd w:val="clear" w:color="auto" w:fill="FFFFFF"/>
            <w:vAlign w:val="center"/>
          </w:tcPr>
          <w:p w14:paraId="6CBFAF0A" w14:textId="77777777" w:rsidR="00FE1AF5" w:rsidRPr="00C05B87" w:rsidRDefault="00FE1AF5" w:rsidP="008857BC">
            <w:pPr>
              <w:jc w:val="center"/>
              <w:rPr>
                <w:rFonts w:ascii="Times New Roman" w:hAnsi="Times New Roman" w:cs="Times New Roman"/>
                <w:b/>
                <w:i/>
                <w:color w:val="000000" w:themeColor="text1"/>
                <w:sz w:val="20"/>
                <w:szCs w:val="20"/>
                <w:rPrChange w:id="4407" w:author="Will Taylor Gough" w:date="2020-08-29T17:25:00Z">
                  <w:rPr>
                    <w:b/>
                    <w:i/>
                    <w:color w:val="000000" w:themeColor="text1"/>
                    <w:sz w:val="20"/>
                    <w:szCs w:val="20"/>
                  </w:rPr>
                </w:rPrChange>
              </w:rPr>
            </w:pPr>
            <w:r w:rsidRPr="00C05B87">
              <w:rPr>
                <w:rFonts w:ascii="Times New Roman" w:hAnsi="Times New Roman" w:cs="Times New Roman"/>
                <w:b/>
                <w:i/>
                <w:color w:val="000000" w:themeColor="text1"/>
                <w:sz w:val="20"/>
                <w:szCs w:val="20"/>
                <w:rPrChange w:id="4408" w:author="Will Taylor Gough" w:date="2020-08-29T17:25:00Z">
                  <w:rPr>
                    <w:b/>
                    <w:i/>
                    <w:color w:val="000000" w:themeColor="text1"/>
                    <w:sz w:val="20"/>
                    <w:szCs w:val="20"/>
                  </w:rPr>
                </w:rPrChange>
              </w:rPr>
              <w:t>Species</w:t>
            </w:r>
          </w:p>
        </w:tc>
        <w:tc>
          <w:tcPr>
            <w:tcW w:w="1119"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14:paraId="10AB1310" w14:textId="77777777" w:rsidR="00FE1AF5" w:rsidRPr="00C05B87" w:rsidRDefault="00FE1AF5" w:rsidP="008857BC">
            <w:pPr>
              <w:jc w:val="center"/>
              <w:rPr>
                <w:rFonts w:ascii="Times New Roman" w:hAnsi="Times New Roman" w:cs="Times New Roman"/>
                <w:b/>
                <w:i/>
                <w:color w:val="000000" w:themeColor="text1"/>
                <w:sz w:val="12"/>
                <w:szCs w:val="12"/>
                <w:rPrChange w:id="4409" w:author="Will Taylor Gough" w:date="2020-08-29T17:25:00Z">
                  <w:rPr>
                    <w:b/>
                    <w:i/>
                    <w:color w:val="000000" w:themeColor="text1"/>
                    <w:sz w:val="12"/>
                    <w:szCs w:val="12"/>
                  </w:rPr>
                </w:rPrChange>
              </w:rPr>
            </w:pPr>
            <w:r w:rsidRPr="00C05B87">
              <w:rPr>
                <w:rFonts w:ascii="Times New Roman" w:hAnsi="Times New Roman" w:cs="Times New Roman"/>
                <w:b/>
                <w:i/>
                <w:color w:val="000000" w:themeColor="text1"/>
                <w:sz w:val="12"/>
                <w:szCs w:val="12"/>
                <w:rPrChange w:id="4410" w:author="Will Taylor Gough" w:date="2020-08-29T17:25:00Z">
                  <w:rPr>
                    <w:b/>
                    <w:i/>
                    <w:color w:val="000000" w:themeColor="text1"/>
                    <w:sz w:val="12"/>
                    <w:szCs w:val="12"/>
                  </w:rPr>
                </w:rPrChange>
              </w:rPr>
              <w:t>Number of Individuals</w:t>
            </w:r>
          </w:p>
        </w:tc>
        <w:tc>
          <w:tcPr>
            <w:tcW w:w="1119"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14:paraId="0E070D2E" w14:textId="77777777" w:rsidR="00FE1AF5" w:rsidRPr="00C05B87" w:rsidRDefault="00FE1AF5" w:rsidP="004B31A6">
            <w:pPr>
              <w:jc w:val="center"/>
              <w:rPr>
                <w:rFonts w:ascii="Times New Roman" w:hAnsi="Times New Roman" w:cs="Times New Roman"/>
                <w:b/>
                <w:i/>
                <w:color w:val="000000" w:themeColor="text1"/>
                <w:sz w:val="12"/>
                <w:szCs w:val="12"/>
                <w:rPrChange w:id="4411" w:author="Will Taylor Gough" w:date="2020-08-29T17:25:00Z">
                  <w:rPr>
                    <w:b/>
                    <w:i/>
                    <w:color w:val="000000" w:themeColor="text1"/>
                    <w:sz w:val="12"/>
                    <w:szCs w:val="12"/>
                  </w:rPr>
                </w:rPrChange>
              </w:rPr>
            </w:pPr>
            <w:r w:rsidRPr="00C05B87">
              <w:rPr>
                <w:rFonts w:ascii="Times New Roman" w:hAnsi="Times New Roman" w:cs="Times New Roman"/>
                <w:b/>
                <w:i/>
                <w:color w:val="000000" w:themeColor="text1"/>
                <w:sz w:val="12"/>
                <w:szCs w:val="12"/>
                <w:rPrChange w:id="4412" w:author="Will Taylor Gough" w:date="2020-08-29T17:25:00Z">
                  <w:rPr>
                    <w:b/>
                    <w:i/>
                    <w:color w:val="000000" w:themeColor="text1"/>
                    <w:sz w:val="12"/>
                    <w:szCs w:val="12"/>
                  </w:rPr>
                </w:rPrChange>
              </w:rPr>
              <w:t>Swim Speed (Routine) (m s</w:t>
            </w:r>
            <w:r w:rsidRPr="00C05B87">
              <w:rPr>
                <w:rFonts w:ascii="Times New Roman" w:hAnsi="Times New Roman" w:cs="Times New Roman"/>
                <w:b/>
                <w:i/>
                <w:color w:val="000000" w:themeColor="text1"/>
                <w:sz w:val="12"/>
                <w:szCs w:val="12"/>
                <w:vertAlign w:val="superscript"/>
                <w:rPrChange w:id="4413" w:author="Will Taylor Gough" w:date="2020-08-29T17:25:00Z">
                  <w:rPr>
                    <w:b/>
                    <w:i/>
                    <w:color w:val="000000" w:themeColor="text1"/>
                    <w:sz w:val="12"/>
                    <w:szCs w:val="12"/>
                    <w:vertAlign w:val="superscript"/>
                  </w:rPr>
                </w:rPrChange>
              </w:rPr>
              <w:t>-1</w:t>
            </w:r>
            <w:r w:rsidRPr="00C05B87">
              <w:rPr>
                <w:rFonts w:ascii="Times New Roman" w:hAnsi="Times New Roman" w:cs="Times New Roman"/>
                <w:b/>
                <w:i/>
                <w:color w:val="000000" w:themeColor="text1"/>
                <w:sz w:val="12"/>
                <w:szCs w:val="12"/>
                <w:rPrChange w:id="4414" w:author="Will Taylor Gough" w:date="2020-08-29T17:25:00Z">
                  <w:rPr>
                    <w:b/>
                    <w:i/>
                    <w:color w:val="000000" w:themeColor="text1"/>
                    <w:sz w:val="12"/>
                    <w:szCs w:val="12"/>
                  </w:rPr>
                </w:rPrChange>
              </w:rPr>
              <w:t>)</w:t>
            </w:r>
          </w:p>
        </w:tc>
        <w:tc>
          <w:tcPr>
            <w:tcW w:w="1119" w:type="dxa"/>
            <w:gridSpan w:val="2"/>
            <w:tcBorders>
              <w:top w:val="single" w:sz="4" w:space="0" w:color="auto"/>
              <w:left w:val="nil"/>
              <w:bottom w:val="single" w:sz="4" w:space="0" w:color="auto"/>
              <w:right w:val="nil"/>
            </w:tcBorders>
            <w:shd w:val="clear" w:color="auto" w:fill="FFFFFF"/>
            <w:vAlign w:val="center"/>
          </w:tcPr>
          <w:p w14:paraId="3F915250" w14:textId="77777777" w:rsidR="00FE1AF5" w:rsidRPr="00C05B87" w:rsidRDefault="00FE1AF5" w:rsidP="008857BC">
            <w:pPr>
              <w:jc w:val="center"/>
              <w:rPr>
                <w:rFonts w:ascii="Times New Roman" w:hAnsi="Times New Roman" w:cs="Times New Roman"/>
                <w:b/>
                <w:i/>
                <w:color w:val="000000" w:themeColor="text1"/>
                <w:sz w:val="12"/>
                <w:szCs w:val="12"/>
                <w:rPrChange w:id="4415" w:author="Will Taylor Gough" w:date="2020-08-29T17:25:00Z">
                  <w:rPr>
                    <w:b/>
                    <w:i/>
                    <w:color w:val="000000" w:themeColor="text1"/>
                    <w:sz w:val="12"/>
                    <w:szCs w:val="12"/>
                  </w:rPr>
                </w:rPrChange>
              </w:rPr>
            </w:pPr>
            <w:r w:rsidRPr="00C05B87">
              <w:rPr>
                <w:rFonts w:ascii="Times New Roman" w:hAnsi="Times New Roman" w:cs="Times New Roman"/>
                <w:b/>
                <w:i/>
                <w:color w:val="000000" w:themeColor="text1"/>
                <w:sz w:val="12"/>
                <w:szCs w:val="12"/>
                <w:rPrChange w:id="4416" w:author="Will Taylor Gough" w:date="2020-08-29T17:25:00Z">
                  <w:rPr>
                    <w:b/>
                    <w:i/>
                    <w:color w:val="000000" w:themeColor="text1"/>
                    <w:sz w:val="12"/>
                    <w:szCs w:val="12"/>
                  </w:rPr>
                </w:rPrChange>
              </w:rPr>
              <w:t>Oscillatory Frequency (Routine) (Hz)</w:t>
            </w:r>
          </w:p>
        </w:tc>
        <w:tc>
          <w:tcPr>
            <w:tcW w:w="1119"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14:paraId="450F8E2B" w14:textId="77777777" w:rsidR="00FE1AF5" w:rsidRPr="00C05B87" w:rsidRDefault="00FE1AF5" w:rsidP="008857BC">
            <w:pPr>
              <w:jc w:val="center"/>
              <w:rPr>
                <w:rFonts w:ascii="Times New Roman" w:hAnsi="Times New Roman" w:cs="Times New Roman"/>
                <w:b/>
                <w:i/>
                <w:color w:val="000000" w:themeColor="text1"/>
                <w:sz w:val="12"/>
                <w:szCs w:val="12"/>
                <w:rPrChange w:id="4417" w:author="Will Taylor Gough" w:date="2020-08-29T17:25:00Z">
                  <w:rPr>
                    <w:b/>
                    <w:i/>
                    <w:color w:val="000000" w:themeColor="text1"/>
                    <w:sz w:val="12"/>
                    <w:szCs w:val="12"/>
                  </w:rPr>
                </w:rPrChange>
              </w:rPr>
            </w:pPr>
            <w:r w:rsidRPr="00C05B87">
              <w:rPr>
                <w:rFonts w:ascii="Times New Roman" w:hAnsi="Times New Roman" w:cs="Times New Roman"/>
                <w:b/>
                <w:i/>
                <w:color w:val="000000" w:themeColor="text1"/>
                <w:sz w:val="12"/>
                <w:szCs w:val="12"/>
                <w:rPrChange w:id="4418" w:author="Will Taylor Gough" w:date="2020-08-29T17:25:00Z">
                  <w:rPr>
                    <w:b/>
                    <w:i/>
                    <w:color w:val="000000" w:themeColor="text1"/>
                    <w:sz w:val="12"/>
                    <w:szCs w:val="12"/>
                  </w:rPr>
                </w:rPrChange>
              </w:rPr>
              <w:t>Swim Speed (Lunge) (m s</w:t>
            </w:r>
            <w:r w:rsidRPr="00C05B87">
              <w:rPr>
                <w:rFonts w:ascii="Times New Roman" w:hAnsi="Times New Roman" w:cs="Times New Roman"/>
                <w:b/>
                <w:i/>
                <w:color w:val="000000" w:themeColor="text1"/>
                <w:sz w:val="12"/>
                <w:szCs w:val="12"/>
                <w:vertAlign w:val="superscript"/>
                <w:rPrChange w:id="4419" w:author="Will Taylor Gough" w:date="2020-08-29T17:25:00Z">
                  <w:rPr>
                    <w:b/>
                    <w:i/>
                    <w:color w:val="000000" w:themeColor="text1"/>
                    <w:sz w:val="12"/>
                    <w:szCs w:val="12"/>
                    <w:vertAlign w:val="superscript"/>
                  </w:rPr>
                </w:rPrChange>
              </w:rPr>
              <w:t>-1</w:t>
            </w:r>
            <w:r w:rsidRPr="00C05B87">
              <w:rPr>
                <w:rFonts w:ascii="Times New Roman" w:hAnsi="Times New Roman" w:cs="Times New Roman"/>
                <w:b/>
                <w:i/>
                <w:color w:val="000000" w:themeColor="text1"/>
                <w:sz w:val="12"/>
                <w:szCs w:val="12"/>
                <w:rPrChange w:id="4420" w:author="Will Taylor Gough" w:date="2020-08-29T17:25:00Z">
                  <w:rPr>
                    <w:b/>
                    <w:i/>
                    <w:color w:val="000000" w:themeColor="text1"/>
                    <w:sz w:val="12"/>
                    <w:szCs w:val="12"/>
                  </w:rPr>
                </w:rPrChange>
              </w:rPr>
              <w:t>)</w:t>
            </w:r>
          </w:p>
        </w:tc>
        <w:tc>
          <w:tcPr>
            <w:tcW w:w="1120" w:type="dxa"/>
            <w:gridSpan w:val="2"/>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14:paraId="00CDEFED" w14:textId="77777777" w:rsidR="00FE1AF5" w:rsidRPr="00C05B87" w:rsidRDefault="00FE1AF5" w:rsidP="008857BC">
            <w:pPr>
              <w:jc w:val="center"/>
              <w:rPr>
                <w:rFonts w:ascii="Times New Roman" w:hAnsi="Times New Roman" w:cs="Times New Roman"/>
                <w:b/>
                <w:i/>
                <w:color w:val="000000" w:themeColor="text1"/>
                <w:sz w:val="12"/>
                <w:szCs w:val="12"/>
                <w:rPrChange w:id="4421" w:author="Will Taylor Gough" w:date="2020-08-29T17:25:00Z">
                  <w:rPr>
                    <w:b/>
                    <w:i/>
                    <w:color w:val="000000" w:themeColor="text1"/>
                    <w:sz w:val="12"/>
                    <w:szCs w:val="12"/>
                  </w:rPr>
                </w:rPrChange>
              </w:rPr>
            </w:pPr>
            <w:r w:rsidRPr="00C05B87">
              <w:rPr>
                <w:rFonts w:ascii="Times New Roman" w:hAnsi="Times New Roman" w:cs="Times New Roman"/>
                <w:b/>
                <w:i/>
                <w:color w:val="000000" w:themeColor="text1"/>
                <w:sz w:val="12"/>
                <w:szCs w:val="12"/>
                <w:rPrChange w:id="4422" w:author="Will Taylor Gough" w:date="2020-08-29T17:25:00Z">
                  <w:rPr>
                    <w:b/>
                    <w:i/>
                    <w:color w:val="000000" w:themeColor="text1"/>
                    <w:sz w:val="12"/>
                    <w:szCs w:val="12"/>
                  </w:rPr>
                </w:rPrChange>
              </w:rPr>
              <w:t>Oscillatory Frequency (Lunge) (Hz)</w:t>
            </w:r>
          </w:p>
        </w:tc>
        <w:tc>
          <w:tcPr>
            <w:tcW w:w="1119"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14:paraId="777A0493" w14:textId="77777777" w:rsidR="00FE1AF5" w:rsidRPr="00C05B87" w:rsidRDefault="00FE1AF5" w:rsidP="008857BC">
            <w:pPr>
              <w:jc w:val="center"/>
              <w:rPr>
                <w:rFonts w:ascii="Times New Roman" w:hAnsi="Times New Roman" w:cs="Times New Roman"/>
                <w:b/>
                <w:i/>
                <w:color w:val="000000" w:themeColor="text1"/>
                <w:sz w:val="12"/>
                <w:szCs w:val="12"/>
                <w:rPrChange w:id="4423" w:author="Will Taylor Gough" w:date="2020-08-29T17:25:00Z">
                  <w:rPr>
                    <w:b/>
                    <w:i/>
                    <w:color w:val="000000" w:themeColor="text1"/>
                    <w:sz w:val="12"/>
                    <w:szCs w:val="12"/>
                  </w:rPr>
                </w:rPrChange>
              </w:rPr>
            </w:pPr>
            <w:r w:rsidRPr="00C05B87">
              <w:rPr>
                <w:rFonts w:ascii="Times New Roman" w:hAnsi="Times New Roman" w:cs="Times New Roman"/>
                <w:b/>
                <w:i/>
                <w:color w:val="000000" w:themeColor="text1"/>
                <w:sz w:val="12"/>
                <w:szCs w:val="12"/>
                <w:rPrChange w:id="4424" w:author="Will Taylor Gough" w:date="2020-08-29T17:25:00Z">
                  <w:rPr>
                    <w:b/>
                    <w:i/>
                    <w:color w:val="000000" w:themeColor="text1"/>
                    <w:sz w:val="12"/>
                    <w:szCs w:val="12"/>
                  </w:rPr>
                </w:rPrChange>
              </w:rPr>
              <w:t>Total Length (m)</w:t>
            </w:r>
          </w:p>
        </w:tc>
        <w:tc>
          <w:tcPr>
            <w:tcW w:w="1119" w:type="dxa"/>
            <w:tcBorders>
              <w:top w:val="single" w:sz="4" w:space="0" w:color="auto"/>
              <w:left w:val="nil"/>
              <w:bottom w:val="single" w:sz="4" w:space="0" w:color="auto"/>
              <w:right w:val="nil"/>
            </w:tcBorders>
            <w:shd w:val="clear" w:color="auto" w:fill="FFFFFF"/>
            <w:vAlign w:val="center"/>
          </w:tcPr>
          <w:p w14:paraId="1F0E856C" w14:textId="77777777" w:rsidR="00FE1AF5" w:rsidRPr="00C05B87" w:rsidRDefault="00FE1AF5" w:rsidP="008857BC">
            <w:pPr>
              <w:jc w:val="center"/>
              <w:rPr>
                <w:rFonts w:ascii="Times New Roman" w:hAnsi="Times New Roman" w:cs="Times New Roman"/>
                <w:b/>
                <w:i/>
                <w:color w:val="000000" w:themeColor="text1"/>
                <w:sz w:val="12"/>
                <w:szCs w:val="12"/>
                <w:rPrChange w:id="4425" w:author="Will Taylor Gough" w:date="2020-08-29T17:25:00Z">
                  <w:rPr>
                    <w:b/>
                    <w:i/>
                    <w:color w:val="000000" w:themeColor="text1"/>
                    <w:sz w:val="12"/>
                    <w:szCs w:val="12"/>
                  </w:rPr>
                </w:rPrChange>
              </w:rPr>
            </w:pPr>
            <w:r w:rsidRPr="00C05B87">
              <w:rPr>
                <w:rFonts w:ascii="Times New Roman" w:hAnsi="Times New Roman" w:cs="Times New Roman"/>
                <w:b/>
                <w:i/>
                <w:color w:val="000000" w:themeColor="text1"/>
                <w:sz w:val="12"/>
                <w:szCs w:val="12"/>
                <w:rPrChange w:id="4426" w:author="Will Taylor Gough" w:date="2020-08-29T17:25:00Z">
                  <w:rPr>
                    <w:b/>
                    <w:i/>
                    <w:color w:val="000000" w:themeColor="text1"/>
                    <w:sz w:val="12"/>
                    <w:szCs w:val="12"/>
                  </w:rPr>
                </w:rPrChange>
              </w:rPr>
              <w:t>Wetted Surface Area (m</w:t>
            </w:r>
            <w:r w:rsidRPr="00C05B87">
              <w:rPr>
                <w:rFonts w:ascii="Times New Roman" w:hAnsi="Times New Roman" w:cs="Times New Roman"/>
                <w:b/>
                <w:i/>
                <w:color w:val="000000" w:themeColor="text1"/>
                <w:sz w:val="12"/>
                <w:szCs w:val="12"/>
                <w:vertAlign w:val="superscript"/>
                <w:rPrChange w:id="4427" w:author="Will Taylor Gough" w:date="2020-08-29T17:25:00Z">
                  <w:rPr>
                    <w:b/>
                    <w:i/>
                    <w:color w:val="000000" w:themeColor="text1"/>
                    <w:sz w:val="12"/>
                    <w:szCs w:val="12"/>
                    <w:vertAlign w:val="superscript"/>
                  </w:rPr>
                </w:rPrChange>
              </w:rPr>
              <w:t>2</w:t>
            </w:r>
            <w:r w:rsidRPr="00C05B87">
              <w:rPr>
                <w:rFonts w:ascii="Times New Roman" w:hAnsi="Times New Roman" w:cs="Times New Roman"/>
                <w:b/>
                <w:i/>
                <w:color w:val="000000" w:themeColor="text1"/>
                <w:sz w:val="12"/>
                <w:szCs w:val="12"/>
                <w:rPrChange w:id="4428" w:author="Will Taylor Gough" w:date="2020-08-29T17:25:00Z">
                  <w:rPr>
                    <w:b/>
                    <w:i/>
                    <w:color w:val="000000" w:themeColor="text1"/>
                    <w:sz w:val="12"/>
                    <w:szCs w:val="12"/>
                  </w:rPr>
                </w:rPrChange>
              </w:rPr>
              <w:t>)</w:t>
            </w:r>
          </w:p>
        </w:tc>
        <w:tc>
          <w:tcPr>
            <w:tcW w:w="1119" w:type="dxa"/>
            <w:tcBorders>
              <w:top w:val="single" w:sz="4" w:space="0" w:color="auto"/>
              <w:left w:val="nil"/>
              <w:bottom w:val="single" w:sz="4" w:space="0" w:color="auto"/>
              <w:right w:val="nil"/>
            </w:tcBorders>
            <w:shd w:val="clear" w:color="auto" w:fill="FFFFFF"/>
            <w:vAlign w:val="center"/>
          </w:tcPr>
          <w:p w14:paraId="0B215595" w14:textId="77777777" w:rsidR="00FE1AF5" w:rsidRPr="00C05B87" w:rsidRDefault="00FE1AF5" w:rsidP="008857BC">
            <w:pPr>
              <w:jc w:val="center"/>
              <w:rPr>
                <w:rFonts w:ascii="Times New Roman" w:hAnsi="Times New Roman" w:cs="Times New Roman"/>
                <w:b/>
                <w:i/>
                <w:color w:val="000000" w:themeColor="text1"/>
                <w:sz w:val="12"/>
                <w:szCs w:val="12"/>
                <w:rPrChange w:id="4429" w:author="Will Taylor Gough" w:date="2020-08-29T17:25:00Z">
                  <w:rPr>
                    <w:b/>
                    <w:i/>
                    <w:color w:val="000000" w:themeColor="text1"/>
                    <w:sz w:val="12"/>
                    <w:szCs w:val="12"/>
                  </w:rPr>
                </w:rPrChange>
              </w:rPr>
            </w:pPr>
            <w:r w:rsidRPr="00C05B87">
              <w:rPr>
                <w:rFonts w:ascii="Times New Roman" w:hAnsi="Times New Roman" w:cs="Times New Roman"/>
                <w:b/>
                <w:i/>
                <w:color w:val="000000" w:themeColor="text1"/>
                <w:sz w:val="12"/>
                <w:szCs w:val="12"/>
                <w:rPrChange w:id="4430" w:author="Will Taylor Gough" w:date="2020-08-29T17:25:00Z">
                  <w:rPr>
                    <w:b/>
                    <w:i/>
                    <w:color w:val="000000" w:themeColor="text1"/>
                    <w:sz w:val="12"/>
                    <w:szCs w:val="12"/>
                  </w:rPr>
                </w:rPrChange>
              </w:rPr>
              <w:t>Body Mass (kg)</w:t>
            </w:r>
          </w:p>
        </w:tc>
        <w:tc>
          <w:tcPr>
            <w:tcW w:w="1119" w:type="dxa"/>
            <w:tcBorders>
              <w:top w:val="single" w:sz="4" w:space="0" w:color="auto"/>
              <w:left w:val="nil"/>
              <w:bottom w:val="single" w:sz="4" w:space="0" w:color="auto"/>
              <w:right w:val="nil"/>
            </w:tcBorders>
            <w:shd w:val="clear" w:color="auto" w:fill="FFFFFF"/>
            <w:vAlign w:val="center"/>
          </w:tcPr>
          <w:p w14:paraId="18DCE456" w14:textId="77777777" w:rsidR="00FE1AF5" w:rsidRPr="00C05B87" w:rsidRDefault="00FE1AF5" w:rsidP="008857BC">
            <w:pPr>
              <w:jc w:val="center"/>
              <w:rPr>
                <w:rFonts w:ascii="Times New Roman" w:hAnsi="Times New Roman" w:cs="Times New Roman"/>
                <w:b/>
                <w:i/>
                <w:color w:val="000000" w:themeColor="text1"/>
                <w:sz w:val="12"/>
                <w:szCs w:val="12"/>
                <w:rPrChange w:id="4431" w:author="Will Taylor Gough" w:date="2020-08-29T17:25:00Z">
                  <w:rPr>
                    <w:b/>
                    <w:i/>
                    <w:color w:val="000000" w:themeColor="text1"/>
                    <w:sz w:val="12"/>
                    <w:szCs w:val="12"/>
                  </w:rPr>
                </w:rPrChange>
              </w:rPr>
            </w:pPr>
            <w:r w:rsidRPr="00C05B87">
              <w:rPr>
                <w:rFonts w:ascii="Times New Roman" w:hAnsi="Times New Roman" w:cs="Times New Roman"/>
                <w:b/>
                <w:i/>
                <w:color w:val="000000" w:themeColor="text1"/>
                <w:sz w:val="12"/>
                <w:szCs w:val="12"/>
                <w:rPrChange w:id="4432" w:author="Will Taylor Gough" w:date="2020-08-29T17:25:00Z">
                  <w:rPr>
                    <w:b/>
                    <w:i/>
                    <w:color w:val="000000" w:themeColor="text1"/>
                    <w:sz w:val="12"/>
                    <w:szCs w:val="12"/>
                  </w:rPr>
                </w:rPrChange>
              </w:rPr>
              <w:t>Chord Length (m)</w:t>
            </w:r>
          </w:p>
        </w:tc>
        <w:tc>
          <w:tcPr>
            <w:tcW w:w="1120" w:type="dxa"/>
            <w:tcBorders>
              <w:top w:val="single" w:sz="4" w:space="0" w:color="auto"/>
              <w:left w:val="nil"/>
              <w:bottom w:val="single" w:sz="4" w:space="0" w:color="auto"/>
              <w:right w:val="nil"/>
            </w:tcBorders>
            <w:shd w:val="clear" w:color="auto" w:fill="FFFFFF"/>
            <w:vAlign w:val="center"/>
          </w:tcPr>
          <w:p w14:paraId="6D307B59" w14:textId="77777777" w:rsidR="00FE1AF5" w:rsidRPr="00C05B87" w:rsidRDefault="00FE1AF5" w:rsidP="008857BC">
            <w:pPr>
              <w:jc w:val="center"/>
              <w:rPr>
                <w:rFonts w:ascii="Times New Roman" w:hAnsi="Times New Roman" w:cs="Times New Roman"/>
                <w:b/>
                <w:i/>
                <w:color w:val="000000" w:themeColor="text1"/>
                <w:sz w:val="12"/>
                <w:szCs w:val="12"/>
                <w:rPrChange w:id="4433" w:author="Will Taylor Gough" w:date="2020-08-29T17:25:00Z">
                  <w:rPr>
                    <w:b/>
                    <w:i/>
                    <w:color w:val="000000" w:themeColor="text1"/>
                    <w:sz w:val="12"/>
                    <w:szCs w:val="12"/>
                  </w:rPr>
                </w:rPrChange>
              </w:rPr>
            </w:pPr>
            <w:r w:rsidRPr="00C05B87">
              <w:rPr>
                <w:rFonts w:ascii="Times New Roman" w:hAnsi="Times New Roman" w:cs="Times New Roman"/>
                <w:b/>
                <w:i/>
                <w:color w:val="000000" w:themeColor="text1"/>
                <w:sz w:val="12"/>
                <w:szCs w:val="12"/>
                <w:rPrChange w:id="4434" w:author="Will Taylor Gough" w:date="2020-08-29T17:25:00Z">
                  <w:rPr>
                    <w:b/>
                    <w:i/>
                    <w:color w:val="000000" w:themeColor="text1"/>
                    <w:sz w:val="12"/>
                    <w:szCs w:val="12"/>
                  </w:rPr>
                </w:rPrChange>
              </w:rPr>
              <w:t>Fluke Area (m</w:t>
            </w:r>
            <w:r w:rsidRPr="00C05B87">
              <w:rPr>
                <w:rFonts w:ascii="Times New Roman" w:hAnsi="Times New Roman" w:cs="Times New Roman"/>
                <w:b/>
                <w:i/>
                <w:color w:val="000000" w:themeColor="text1"/>
                <w:sz w:val="12"/>
                <w:szCs w:val="12"/>
                <w:vertAlign w:val="superscript"/>
                <w:rPrChange w:id="4435" w:author="Will Taylor Gough" w:date="2020-08-29T17:25:00Z">
                  <w:rPr>
                    <w:b/>
                    <w:i/>
                    <w:color w:val="000000" w:themeColor="text1"/>
                    <w:sz w:val="12"/>
                    <w:szCs w:val="12"/>
                    <w:vertAlign w:val="superscript"/>
                  </w:rPr>
                </w:rPrChange>
              </w:rPr>
              <w:t>2</w:t>
            </w:r>
            <w:r w:rsidRPr="00C05B87">
              <w:rPr>
                <w:rFonts w:ascii="Times New Roman" w:hAnsi="Times New Roman" w:cs="Times New Roman"/>
                <w:b/>
                <w:i/>
                <w:color w:val="000000" w:themeColor="text1"/>
                <w:sz w:val="12"/>
                <w:szCs w:val="12"/>
                <w:rPrChange w:id="4436" w:author="Will Taylor Gough" w:date="2020-08-29T17:25:00Z">
                  <w:rPr>
                    <w:b/>
                    <w:i/>
                    <w:color w:val="000000" w:themeColor="text1"/>
                    <w:sz w:val="12"/>
                    <w:szCs w:val="12"/>
                  </w:rPr>
                </w:rPrChange>
              </w:rPr>
              <w:t>)</w:t>
            </w:r>
          </w:p>
        </w:tc>
      </w:tr>
      <w:tr w:rsidR="00FE1AF5" w:rsidRPr="00C05B87" w14:paraId="58EE6C30" w14:textId="77777777" w:rsidTr="002F4FA5">
        <w:trPr>
          <w:gridAfter w:val="1"/>
          <w:wAfter w:w="1119" w:type="dxa"/>
          <w:trHeight w:val="311"/>
        </w:trPr>
        <w:tc>
          <w:tcPr>
            <w:tcW w:w="1119" w:type="dxa"/>
            <w:tcBorders>
              <w:top w:val="single" w:sz="4" w:space="0" w:color="auto"/>
              <w:left w:val="nil"/>
              <w:bottom w:val="nil"/>
              <w:right w:val="nil"/>
            </w:tcBorders>
            <w:shd w:val="clear" w:color="auto" w:fill="A5A5A5" w:themeFill="accent3"/>
            <w:vAlign w:val="center"/>
          </w:tcPr>
          <w:p w14:paraId="27FA0312" w14:textId="77777777" w:rsidR="00FE1AF5" w:rsidRPr="00C05B87" w:rsidRDefault="00FE1AF5" w:rsidP="000D2946">
            <w:pPr>
              <w:jc w:val="center"/>
              <w:rPr>
                <w:rFonts w:ascii="Times New Roman" w:hAnsi="Times New Roman" w:cs="Times New Roman"/>
                <w:b/>
                <w:i/>
                <w:color w:val="000000" w:themeColor="text1"/>
                <w:sz w:val="20"/>
                <w:szCs w:val="20"/>
                <w:rPrChange w:id="4437" w:author="Will Taylor Gough" w:date="2020-08-29T17:25:00Z">
                  <w:rPr>
                    <w:b/>
                    <w:i/>
                    <w:color w:val="000000" w:themeColor="text1"/>
                    <w:sz w:val="20"/>
                    <w:szCs w:val="20"/>
                  </w:rPr>
                </w:rPrChange>
              </w:rPr>
            </w:pPr>
            <w:r w:rsidRPr="00C05B87">
              <w:rPr>
                <w:rFonts w:ascii="Times New Roman" w:hAnsi="Times New Roman" w:cs="Times New Roman"/>
                <w:b/>
                <w:i/>
                <w:color w:val="000000" w:themeColor="text1"/>
                <w:sz w:val="20"/>
                <w:szCs w:val="20"/>
                <w:rPrChange w:id="4438" w:author="Will Taylor Gough" w:date="2020-08-29T17:25:00Z">
                  <w:rPr>
                    <w:b/>
                    <w:i/>
                    <w:color w:val="000000" w:themeColor="text1"/>
                    <w:sz w:val="20"/>
                    <w:szCs w:val="20"/>
                  </w:rPr>
                </w:rPrChange>
              </w:rPr>
              <w:t>Humpback</w:t>
            </w:r>
          </w:p>
        </w:tc>
        <w:tc>
          <w:tcPr>
            <w:tcW w:w="1119"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14:paraId="3D549E49" w14:textId="77777777" w:rsidR="00FE1AF5" w:rsidRPr="00C05B87" w:rsidRDefault="00FE1AF5" w:rsidP="000D2946">
            <w:pPr>
              <w:jc w:val="center"/>
              <w:rPr>
                <w:rFonts w:ascii="Times New Roman" w:hAnsi="Times New Roman" w:cs="Times New Roman"/>
                <w:sz w:val="12"/>
                <w:szCs w:val="12"/>
                <w:rPrChange w:id="4439" w:author="Will Taylor Gough" w:date="2020-08-29T17:25:00Z">
                  <w:rPr>
                    <w:sz w:val="12"/>
                    <w:szCs w:val="12"/>
                  </w:rPr>
                </w:rPrChange>
              </w:rPr>
            </w:pPr>
            <w:r w:rsidRPr="00C05B87">
              <w:rPr>
                <w:rFonts w:ascii="Times New Roman" w:hAnsi="Times New Roman" w:cs="Times New Roman"/>
                <w:sz w:val="12"/>
                <w:szCs w:val="12"/>
                <w:rPrChange w:id="4440" w:author="Will Taylor Gough" w:date="2020-08-29T17:25:00Z">
                  <w:rPr>
                    <w:sz w:val="12"/>
                    <w:szCs w:val="12"/>
                  </w:rPr>
                </w:rPrChange>
              </w:rPr>
              <w:t>31 (30)</w:t>
            </w:r>
          </w:p>
        </w:tc>
        <w:tc>
          <w:tcPr>
            <w:tcW w:w="1119"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14:paraId="72491AB4" w14:textId="77777777" w:rsidR="00FE1AF5" w:rsidRPr="00C05B87" w:rsidRDefault="00FE1AF5" w:rsidP="000D2946">
            <w:pPr>
              <w:jc w:val="center"/>
              <w:rPr>
                <w:rFonts w:ascii="Times New Roman" w:hAnsi="Times New Roman" w:cs="Times New Roman"/>
                <w:sz w:val="12"/>
                <w:szCs w:val="12"/>
                <w:rPrChange w:id="4441" w:author="Will Taylor Gough" w:date="2020-08-29T17:25:00Z">
                  <w:rPr>
                    <w:sz w:val="12"/>
                    <w:szCs w:val="12"/>
                  </w:rPr>
                </w:rPrChange>
              </w:rPr>
            </w:pPr>
            <w:r w:rsidRPr="00C05B87">
              <w:rPr>
                <w:rFonts w:ascii="Times New Roman" w:hAnsi="Times New Roman" w:cs="Times New Roman"/>
                <w:sz w:val="12"/>
                <w:szCs w:val="12"/>
                <w:rPrChange w:id="4442" w:author="Will Taylor Gough" w:date="2020-08-29T17:25:00Z">
                  <w:rPr>
                    <w:sz w:val="12"/>
                    <w:szCs w:val="12"/>
                  </w:rPr>
                </w:rPrChange>
              </w:rPr>
              <w:t xml:space="preserve">2.15 </w:t>
            </w:r>
            <w:r w:rsidRPr="00C05B87">
              <w:rPr>
                <w:rFonts w:ascii="Times New Roman" w:hAnsi="Times New Roman" w:cs="Times New Roman"/>
                <w:sz w:val="12"/>
                <w:szCs w:val="12"/>
                <w:rPrChange w:id="4443" w:author="Will Taylor Gough" w:date="2020-08-29T17:25:00Z">
                  <w:rPr>
                    <w:sz w:val="12"/>
                    <w:szCs w:val="12"/>
                  </w:rPr>
                </w:rPrChange>
              </w:rPr>
              <w:sym w:font="Symbol" w:char="F0B1"/>
            </w:r>
            <w:r w:rsidRPr="00C05B87">
              <w:rPr>
                <w:rFonts w:ascii="Times New Roman" w:hAnsi="Times New Roman" w:cs="Times New Roman"/>
                <w:sz w:val="12"/>
                <w:szCs w:val="12"/>
                <w:rPrChange w:id="4444" w:author="Will Taylor Gough" w:date="2020-08-29T17:25:00Z">
                  <w:rPr>
                    <w:sz w:val="12"/>
                    <w:szCs w:val="12"/>
                  </w:rPr>
                </w:rPrChange>
              </w:rPr>
              <w:t xml:space="preserve"> 0.066</w:t>
            </w:r>
          </w:p>
        </w:tc>
        <w:tc>
          <w:tcPr>
            <w:tcW w:w="1119" w:type="dxa"/>
            <w:gridSpan w:val="2"/>
            <w:tcBorders>
              <w:top w:val="single" w:sz="4" w:space="0" w:color="auto"/>
              <w:left w:val="nil"/>
              <w:bottom w:val="nil"/>
              <w:right w:val="nil"/>
            </w:tcBorders>
            <w:shd w:val="clear" w:color="auto" w:fill="A5A5A5" w:themeFill="accent3"/>
            <w:vAlign w:val="center"/>
          </w:tcPr>
          <w:p w14:paraId="79925077" w14:textId="77777777" w:rsidR="00FE1AF5" w:rsidRPr="00C05B87" w:rsidRDefault="00FE1AF5" w:rsidP="000D2946">
            <w:pPr>
              <w:jc w:val="center"/>
              <w:rPr>
                <w:rFonts w:ascii="Times New Roman" w:hAnsi="Times New Roman" w:cs="Times New Roman"/>
                <w:sz w:val="12"/>
                <w:szCs w:val="12"/>
                <w:rPrChange w:id="4445" w:author="Will Taylor Gough" w:date="2020-08-29T17:25:00Z">
                  <w:rPr>
                    <w:sz w:val="12"/>
                    <w:szCs w:val="12"/>
                  </w:rPr>
                </w:rPrChange>
              </w:rPr>
            </w:pPr>
            <w:r w:rsidRPr="00C05B87">
              <w:rPr>
                <w:rFonts w:ascii="Times New Roman" w:hAnsi="Times New Roman" w:cs="Times New Roman"/>
                <w:sz w:val="12"/>
                <w:szCs w:val="12"/>
                <w:rPrChange w:id="4446" w:author="Will Taylor Gough" w:date="2020-08-29T17:25:00Z">
                  <w:rPr>
                    <w:sz w:val="12"/>
                    <w:szCs w:val="12"/>
                  </w:rPr>
                </w:rPrChange>
              </w:rPr>
              <w:t xml:space="preserve">0.24 </w:t>
            </w:r>
            <w:r w:rsidRPr="00C05B87">
              <w:rPr>
                <w:rFonts w:ascii="Times New Roman" w:hAnsi="Times New Roman" w:cs="Times New Roman"/>
                <w:sz w:val="12"/>
                <w:szCs w:val="12"/>
                <w:rPrChange w:id="4447" w:author="Will Taylor Gough" w:date="2020-08-29T17:25:00Z">
                  <w:rPr>
                    <w:sz w:val="12"/>
                    <w:szCs w:val="12"/>
                  </w:rPr>
                </w:rPrChange>
              </w:rPr>
              <w:sym w:font="Symbol" w:char="F0B1"/>
            </w:r>
            <w:r w:rsidRPr="00C05B87">
              <w:rPr>
                <w:rFonts w:ascii="Times New Roman" w:hAnsi="Times New Roman" w:cs="Times New Roman"/>
                <w:sz w:val="12"/>
                <w:szCs w:val="12"/>
                <w:rPrChange w:id="4448" w:author="Will Taylor Gough" w:date="2020-08-29T17:25:00Z">
                  <w:rPr>
                    <w:sz w:val="12"/>
                    <w:szCs w:val="12"/>
                  </w:rPr>
                </w:rPrChange>
              </w:rPr>
              <w:t xml:space="preserve"> 0.006</w:t>
            </w:r>
          </w:p>
        </w:tc>
        <w:tc>
          <w:tcPr>
            <w:tcW w:w="1119"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14:paraId="7D25E6C7" w14:textId="77777777" w:rsidR="00FE1AF5" w:rsidRPr="00C05B87" w:rsidRDefault="00FE1AF5" w:rsidP="000D2946">
            <w:pPr>
              <w:jc w:val="center"/>
              <w:rPr>
                <w:rFonts w:ascii="Times New Roman" w:hAnsi="Times New Roman" w:cs="Times New Roman"/>
                <w:sz w:val="12"/>
                <w:szCs w:val="12"/>
                <w:rPrChange w:id="4449" w:author="Will Taylor Gough" w:date="2020-08-29T17:25:00Z">
                  <w:rPr>
                    <w:sz w:val="12"/>
                    <w:szCs w:val="12"/>
                  </w:rPr>
                </w:rPrChange>
              </w:rPr>
            </w:pPr>
            <w:r w:rsidRPr="00C05B87">
              <w:rPr>
                <w:rFonts w:ascii="Times New Roman" w:hAnsi="Times New Roman" w:cs="Times New Roman"/>
                <w:sz w:val="12"/>
                <w:szCs w:val="12"/>
                <w:rPrChange w:id="4450" w:author="Will Taylor Gough" w:date="2020-08-29T17:25:00Z">
                  <w:rPr>
                    <w:sz w:val="12"/>
                    <w:szCs w:val="12"/>
                  </w:rPr>
                </w:rPrChange>
              </w:rPr>
              <w:t xml:space="preserve">2.85 </w:t>
            </w:r>
            <w:r w:rsidRPr="00C05B87">
              <w:rPr>
                <w:rFonts w:ascii="Times New Roman" w:hAnsi="Times New Roman" w:cs="Times New Roman"/>
                <w:sz w:val="12"/>
                <w:szCs w:val="12"/>
                <w:rPrChange w:id="4451" w:author="Will Taylor Gough" w:date="2020-08-29T17:25:00Z">
                  <w:rPr>
                    <w:sz w:val="12"/>
                    <w:szCs w:val="12"/>
                  </w:rPr>
                </w:rPrChange>
              </w:rPr>
              <w:sym w:font="Symbol" w:char="F0B1"/>
            </w:r>
            <w:r w:rsidRPr="00C05B87">
              <w:rPr>
                <w:rFonts w:ascii="Times New Roman" w:hAnsi="Times New Roman" w:cs="Times New Roman"/>
                <w:sz w:val="12"/>
                <w:szCs w:val="12"/>
                <w:rPrChange w:id="4452" w:author="Will Taylor Gough" w:date="2020-08-29T17:25:00Z">
                  <w:rPr>
                    <w:sz w:val="12"/>
                    <w:szCs w:val="12"/>
                  </w:rPr>
                </w:rPrChange>
              </w:rPr>
              <w:t xml:space="preserve"> 0.100</w:t>
            </w:r>
          </w:p>
        </w:tc>
        <w:tc>
          <w:tcPr>
            <w:tcW w:w="1120" w:type="dxa"/>
            <w:gridSpan w:val="2"/>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14:paraId="321362BF" w14:textId="77777777" w:rsidR="00FE1AF5" w:rsidRPr="00C05B87" w:rsidRDefault="00FE1AF5" w:rsidP="000D2946">
            <w:pPr>
              <w:jc w:val="center"/>
              <w:rPr>
                <w:rFonts w:ascii="Times New Roman" w:hAnsi="Times New Roman" w:cs="Times New Roman"/>
                <w:sz w:val="12"/>
                <w:szCs w:val="12"/>
                <w:rPrChange w:id="4453" w:author="Will Taylor Gough" w:date="2020-08-29T17:25:00Z">
                  <w:rPr>
                    <w:sz w:val="12"/>
                    <w:szCs w:val="12"/>
                  </w:rPr>
                </w:rPrChange>
              </w:rPr>
            </w:pPr>
            <w:r w:rsidRPr="00C05B87">
              <w:rPr>
                <w:rFonts w:ascii="Times New Roman" w:hAnsi="Times New Roman" w:cs="Times New Roman"/>
                <w:sz w:val="12"/>
                <w:szCs w:val="12"/>
                <w:rPrChange w:id="4454" w:author="Will Taylor Gough" w:date="2020-08-29T17:25:00Z">
                  <w:rPr>
                    <w:sz w:val="12"/>
                    <w:szCs w:val="12"/>
                  </w:rPr>
                </w:rPrChange>
              </w:rPr>
              <w:t xml:space="preserve">0.34 </w:t>
            </w:r>
            <w:r w:rsidRPr="00C05B87">
              <w:rPr>
                <w:rFonts w:ascii="Times New Roman" w:hAnsi="Times New Roman" w:cs="Times New Roman"/>
                <w:sz w:val="12"/>
                <w:szCs w:val="12"/>
                <w:rPrChange w:id="4455" w:author="Will Taylor Gough" w:date="2020-08-29T17:25:00Z">
                  <w:rPr>
                    <w:sz w:val="12"/>
                    <w:szCs w:val="12"/>
                  </w:rPr>
                </w:rPrChange>
              </w:rPr>
              <w:sym w:font="Symbol" w:char="F0B1"/>
            </w:r>
            <w:r w:rsidRPr="00C05B87">
              <w:rPr>
                <w:rFonts w:ascii="Times New Roman" w:hAnsi="Times New Roman" w:cs="Times New Roman"/>
                <w:sz w:val="12"/>
                <w:szCs w:val="12"/>
                <w:rPrChange w:id="4456" w:author="Will Taylor Gough" w:date="2020-08-29T17:25:00Z">
                  <w:rPr>
                    <w:sz w:val="12"/>
                    <w:szCs w:val="12"/>
                  </w:rPr>
                </w:rPrChange>
              </w:rPr>
              <w:t xml:space="preserve"> 0.011 </w:t>
            </w:r>
          </w:p>
        </w:tc>
        <w:tc>
          <w:tcPr>
            <w:tcW w:w="1119"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14:paraId="2CBFF601" w14:textId="77777777" w:rsidR="00FE1AF5" w:rsidRPr="00C05B87" w:rsidRDefault="00FE1AF5" w:rsidP="000D2946">
            <w:pPr>
              <w:jc w:val="center"/>
              <w:rPr>
                <w:rFonts w:ascii="Times New Roman" w:hAnsi="Times New Roman" w:cs="Times New Roman"/>
                <w:sz w:val="12"/>
                <w:szCs w:val="12"/>
                <w:rPrChange w:id="4457" w:author="Will Taylor Gough" w:date="2020-08-29T17:25:00Z">
                  <w:rPr>
                    <w:sz w:val="12"/>
                    <w:szCs w:val="12"/>
                  </w:rPr>
                </w:rPrChange>
              </w:rPr>
            </w:pPr>
            <w:r w:rsidRPr="00C05B87">
              <w:rPr>
                <w:rFonts w:ascii="Times New Roman" w:hAnsi="Times New Roman" w:cs="Times New Roman"/>
                <w:sz w:val="12"/>
                <w:szCs w:val="12"/>
                <w:rPrChange w:id="4458" w:author="Will Taylor Gough" w:date="2020-08-29T17:25:00Z">
                  <w:rPr>
                    <w:sz w:val="12"/>
                    <w:szCs w:val="12"/>
                  </w:rPr>
                </w:rPrChange>
              </w:rPr>
              <w:t xml:space="preserve">11.09 </w:t>
            </w:r>
            <w:r w:rsidRPr="00C05B87">
              <w:rPr>
                <w:rFonts w:ascii="Times New Roman" w:hAnsi="Times New Roman" w:cs="Times New Roman"/>
                <w:sz w:val="12"/>
                <w:szCs w:val="12"/>
                <w:rPrChange w:id="4459" w:author="Will Taylor Gough" w:date="2020-08-29T17:25:00Z">
                  <w:rPr>
                    <w:sz w:val="12"/>
                    <w:szCs w:val="12"/>
                  </w:rPr>
                </w:rPrChange>
              </w:rPr>
              <w:sym w:font="Symbol" w:char="F0B1"/>
            </w:r>
            <w:r w:rsidRPr="00C05B87">
              <w:rPr>
                <w:rFonts w:ascii="Times New Roman" w:hAnsi="Times New Roman" w:cs="Times New Roman"/>
                <w:sz w:val="12"/>
                <w:szCs w:val="12"/>
                <w:rPrChange w:id="4460" w:author="Will Taylor Gough" w:date="2020-08-29T17:25:00Z">
                  <w:rPr>
                    <w:sz w:val="12"/>
                    <w:szCs w:val="12"/>
                  </w:rPr>
                </w:rPrChange>
              </w:rPr>
              <w:t xml:space="preserve"> 0.33</w:t>
            </w:r>
          </w:p>
        </w:tc>
        <w:tc>
          <w:tcPr>
            <w:tcW w:w="1119" w:type="dxa"/>
            <w:tcBorders>
              <w:top w:val="single" w:sz="4" w:space="0" w:color="auto"/>
              <w:left w:val="nil"/>
              <w:bottom w:val="nil"/>
              <w:right w:val="nil"/>
            </w:tcBorders>
            <w:shd w:val="clear" w:color="auto" w:fill="A5A5A5" w:themeFill="accent3"/>
            <w:vAlign w:val="center"/>
          </w:tcPr>
          <w:p w14:paraId="5B4D5C2E" w14:textId="77777777" w:rsidR="00FE1AF5" w:rsidRPr="00C05B87" w:rsidRDefault="00FE1AF5" w:rsidP="000D2946">
            <w:pPr>
              <w:jc w:val="center"/>
              <w:rPr>
                <w:rFonts w:ascii="Times New Roman" w:hAnsi="Times New Roman" w:cs="Times New Roman"/>
                <w:sz w:val="12"/>
                <w:szCs w:val="12"/>
                <w:rPrChange w:id="4461" w:author="Will Taylor Gough" w:date="2020-08-29T17:25:00Z">
                  <w:rPr>
                    <w:sz w:val="12"/>
                    <w:szCs w:val="12"/>
                  </w:rPr>
                </w:rPrChange>
              </w:rPr>
            </w:pPr>
            <w:r w:rsidRPr="00C05B87">
              <w:rPr>
                <w:rFonts w:ascii="Times New Roman" w:hAnsi="Times New Roman" w:cs="Times New Roman"/>
                <w:sz w:val="12"/>
                <w:szCs w:val="12"/>
                <w:rPrChange w:id="4462" w:author="Will Taylor Gough" w:date="2020-08-29T17:25:00Z">
                  <w:rPr>
                    <w:sz w:val="12"/>
                    <w:szCs w:val="12"/>
                  </w:rPr>
                </w:rPrChange>
              </w:rPr>
              <w:t xml:space="preserve">61.50 </w:t>
            </w:r>
            <w:r w:rsidRPr="00C05B87">
              <w:rPr>
                <w:rFonts w:ascii="Times New Roman" w:hAnsi="Times New Roman" w:cs="Times New Roman"/>
                <w:sz w:val="12"/>
                <w:szCs w:val="12"/>
                <w:rPrChange w:id="4463" w:author="Will Taylor Gough" w:date="2020-08-29T17:25:00Z">
                  <w:rPr>
                    <w:sz w:val="12"/>
                    <w:szCs w:val="12"/>
                  </w:rPr>
                </w:rPrChange>
              </w:rPr>
              <w:sym w:font="Symbol" w:char="F0B1"/>
            </w:r>
            <w:r w:rsidRPr="00C05B87">
              <w:rPr>
                <w:rFonts w:ascii="Times New Roman" w:hAnsi="Times New Roman" w:cs="Times New Roman"/>
                <w:sz w:val="12"/>
                <w:szCs w:val="12"/>
                <w:rPrChange w:id="4464" w:author="Will Taylor Gough" w:date="2020-08-29T17:25:00Z">
                  <w:rPr>
                    <w:sz w:val="12"/>
                    <w:szCs w:val="12"/>
                  </w:rPr>
                </w:rPrChange>
              </w:rPr>
              <w:t xml:space="preserve"> 1.80</w:t>
            </w:r>
          </w:p>
        </w:tc>
        <w:tc>
          <w:tcPr>
            <w:tcW w:w="1119" w:type="dxa"/>
            <w:tcBorders>
              <w:top w:val="single" w:sz="4" w:space="0" w:color="auto"/>
              <w:left w:val="nil"/>
              <w:bottom w:val="nil"/>
              <w:right w:val="nil"/>
            </w:tcBorders>
            <w:shd w:val="clear" w:color="auto" w:fill="A5A5A5" w:themeFill="accent3"/>
            <w:vAlign w:val="center"/>
          </w:tcPr>
          <w:p w14:paraId="41D6260E" w14:textId="77777777" w:rsidR="00FE1AF5" w:rsidRPr="00C05B87" w:rsidRDefault="00FE1AF5" w:rsidP="005F6636">
            <w:pPr>
              <w:jc w:val="center"/>
              <w:rPr>
                <w:rFonts w:ascii="Times New Roman" w:hAnsi="Times New Roman" w:cs="Times New Roman"/>
                <w:sz w:val="12"/>
                <w:szCs w:val="12"/>
                <w:rPrChange w:id="4465" w:author="Will Taylor Gough" w:date="2020-08-29T17:25:00Z">
                  <w:rPr>
                    <w:sz w:val="12"/>
                    <w:szCs w:val="12"/>
                  </w:rPr>
                </w:rPrChange>
              </w:rPr>
            </w:pPr>
            <w:r w:rsidRPr="00C05B87">
              <w:rPr>
                <w:rFonts w:ascii="Times New Roman" w:hAnsi="Times New Roman" w:cs="Times New Roman"/>
                <w:sz w:val="12"/>
                <w:szCs w:val="12"/>
                <w:rPrChange w:id="4466" w:author="Will Taylor Gough" w:date="2020-08-29T17:25:00Z">
                  <w:rPr>
                    <w:sz w:val="12"/>
                    <w:szCs w:val="12"/>
                  </w:rPr>
                </w:rPrChange>
              </w:rPr>
              <w:t xml:space="preserve">20537.85 </w:t>
            </w:r>
            <w:r w:rsidRPr="00C05B87">
              <w:rPr>
                <w:rFonts w:ascii="Times New Roman" w:hAnsi="Times New Roman" w:cs="Times New Roman"/>
                <w:sz w:val="12"/>
                <w:szCs w:val="12"/>
                <w:rPrChange w:id="4467" w:author="Will Taylor Gough" w:date="2020-08-29T17:25:00Z">
                  <w:rPr>
                    <w:sz w:val="12"/>
                    <w:szCs w:val="12"/>
                  </w:rPr>
                </w:rPrChange>
              </w:rPr>
              <w:sym w:font="Symbol" w:char="F0B1"/>
            </w:r>
            <w:r w:rsidRPr="00C05B87">
              <w:rPr>
                <w:rFonts w:ascii="Times New Roman" w:hAnsi="Times New Roman" w:cs="Times New Roman"/>
                <w:sz w:val="12"/>
                <w:szCs w:val="12"/>
                <w:rPrChange w:id="4468" w:author="Will Taylor Gough" w:date="2020-08-29T17:25:00Z">
                  <w:rPr>
                    <w:sz w:val="12"/>
                    <w:szCs w:val="12"/>
                  </w:rPr>
                </w:rPrChange>
              </w:rPr>
              <w:t xml:space="preserve"> 1363.54</w:t>
            </w:r>
          </w:p>
        </w:tc>
        <w:tc>
          <w:tcPr>
            <w:tcW w:w="1119" w:type="dxa"/>
            <w:tcBorders>
              <w:top w:val="single" w:sz="4" w:space="0" w:color="auto"/>
              <w:left w:val="nil"/>
              <w:bottom w:val="nil"/>
              <w:right w:val="nil"/>
            </w:tcBorders>
            <w:shd w:val="clear" w:color="auto" w:fill="A5A5A5" w:themeFill="accent3"/>
            <w:vAlign w:val="center"/>
          </w:tcPr>
          <w:p w14:paraId="4F7EBCA7" w14:textId="77777777" w:rsidR="00FE1AF5" w:rsidRPr="00C05B87" w:rsidRDefault="00FE1AF5" w:rsidP="000D2946">
            <w:pPr>
              <w:jc w:val="center"/>
              <w:rPr>
                <w:rFonts w:ascii="Times New Roman" w:hAnsi="Times New Roman" w:cs="Times New Roman"/>
                <w:sz w:val="12"/>
                <w:szCs w:val="12"/>
                <w:rPrChange w:id="4469" w:author="Will Taylor Gough" w:date="2020-08-29T17:25:00Z">
                  <w:rPr>
                    <w:sz w:val="12"/>
                    <w:szCs w:val="12"/>
                  </w:rPr>
                </w:rPrChange>
              </w:rPr>
            </w:pPr>
            <w:r w:rsidRPr="00C05B87">
              <w:rPr>
                <w:rFonts w:ascii="Times New Roman" w:hAnsi="Times New Roman" w:cs="Times New Roman"/>
                <w:sz w:val="12"/>
                <w:szCs w:val="12"/>
                <w:rPrChange w:id="4470" w:author="Will Taylor Gough" w:date="2020-08-29T17:25:00Z">
                  <w:rPr>
                    <w:sz w:val="12"/>
                    <w:szCs w:val="12"/>
                  </w:rPr>
                </w:rPrChange>
              </w:rPr>
              <w:t xml:space="preserve">1.05 </w:t>
            </w:r>
            <w:r w:rsidRPr="00C05B87">
              <w:rPr>
                <w:rFonts w:ascii="Times New Roman" w:hAnsi="Times New Roman" w:cs="Times New Roman"/>
                <w:sz w:val="12"/>
                <w:szCs w:val="12"/>
                <w:rPrChange w:id="4471" w:author="Will Taylor Gough" w:date="2020-08-29T17:25:00Z">
                  <w:rPr>
                    <w:sz w:val="12"/>
                    <w:szCs w:val="12"/>
                  </w:rPr>
                </w:rPrChange>
              </w:rPr>
              <w:sym w:font="Symbol" w:char="F0B1"/>
            </w:r>
            <w:r w:rsidRPr="00C05B87">
              <w:rPr>
                <w:rFonts w:ascii="Times New Roman" w:hAnsi="Times New Roman" w:cs="Times New Roman"/>
                <w:sz w:val="12"/>
                <w:szCs w:val="12"/>
                <w:rPrChange w:id="4472" w:author="Will Taylor Gough" w:date="2020-08-29T17:25:00Z">
                  <w:rPr>
                    <w:sz w:val="12"/>
                    <w:szCs w:val="12"/>
                  </w:rPr>
                </w:rPrChange>
              </w:rPr>
              <w:t xml:space="preserve"> 0.03</w:t>
            </w:r>
          </w:p>
        </w:tc>
        <w:tc>
          <w:tcPr>
            <w:tcW w:w="1120" w:type="dxa"/>
            <w:tcBorders>
              <w:top w:val="single" w:sz="4" w:space="0" w:color="auto"/>
              <w:left w:val="nil"/>
              <w:bottom w:val="nil"/>
              <w:right w:val="nil"/>
            </w:tcBorders>
            <w:shd w:val="clear" w:color="auto" w:fill="A5A5A5" w:themeFill="accent3"/>
            <w:vAlign w:val="center"/>
          </w:tcPr>
          <w:p w14:paraId="4C183D24" w14:textId="77777777" w:rsidR="00FE1AF5" w:rsidRPr="00C05B87" w:rsidRDefault="00FE1AF5" w:rsidP="000D2946">
            <w:pPr>
              <w:jc w:val="center"/>
              <w:rPr>
                <w:rFonts w:ascii="Times New Roman" w:hAnsi="Times New Roman" w:cs="Times New Roman"/>
                <w:sz w:val="12"/>
                <w:szCs w:val="12"/>
                <w:rPrChange w:id="4473" w:author="Will Taylor Gough" w:date="2020-08-29T17:25:00Z">
                  <w:rPr>
                    <w:sz w:val="12"/>
                    <w:szCs w:val="12"/>
                  </w:rPr>
                </w:rPrChange>
              </w:rPr>
            </w:pPr>
            <w:r w:rsidRPr="00C05B87">
              <w:rPr>
                <w:rFonts w:ascii="Times New Roman" w:hAnsi="Times New Roman" w:cs="Times New Roman"/>
                <w:sz w:val="12"/>
                <w:szCs w:val="12"/>
                <w:rPrChange w:id="4474" w:author="Will Taylor Gough" w:date="2020-08-29T17:25:00Z">
                  <w:rPr>
                    <w:sz w:val="12"/>
                    <w:szCs w:val="12"/>
                  </w:rPr>
                </w:rPrChange>
              </w:rPr>
              <w:t xml:space="preserve">3.14 </w:t>
            </w:r>
            <w:r w:rsidRPr="00C05B87">
              <w:rPr>
                <w:rFonts w:ascii="Times New Roman" w:hAnsi="Times New Roman" w:cs="Times New Roman"/>
                <w:sz w:val="12"/>
                <w:szCs w:val="12"/>
                <w:rPrChange w:id="4475" w:author="Will Taylor Gough" w:date="2020-08-29T17:25:00Z">
                  <w:rPr>
                    <w:sz w:val="12"/>
                    <w:szCs w:val="12"/>
                  </w:rPr>
                </w:rPrChange>
              </w:rPr>
              <w:sym w:font="Symbol" w:char="F0B1"/>
            </w:r>
            <w:r w:rsidRPr="00C05B87">
              <w:rPr>
                <w:rFonts w:ascii="Times New Roman" w:hAnsi="Times New Roman" w:cs="Times New Roman"/>
                <w:sz w:val="12"/>
                <w:szCs w:val="12"/>
                <w:rPrChange w:id="4476" w:author="Will Taylor Gough" w:date="2020-08-29T17:25:00Z">
                  <w:rPr>
                    <w:sz w:val="12"/>
                    <w:szCs w:val="12"/>
                  </w:rPr>
                </w:rPrChange>
              </w:rPr>
              <w:t xml:space="preserve"> 0.18</w:t>
            </w:r>
          </w:p>
        </w:tc>
      </w:tr>
      <w:tr w:rsidR="00FE1AF5" w:rsidRPr="00C05B87" w14:paraId="5EC6D474" w14:textId="77777777" w:rsidTr="002F4FA5">
        <w:trPr>
          <w:gridAfter w:val="1"/>
          <w:wAfter w:w="1119" w:type="dxa"/>
          <w:trHeight w:val="313"/>
        </w:trPr>
        <w:tc>
          <w:tcPr>
            <w:tcW w:w="1119" w:type="dxa"/>
            <w:tcBorders>
              <w:top w:val="nil"/>
              <w:left w:val="nil"/>
              <w:bottom w:val="nil"/>
              <w:right w:val="nil"/>
            </w:tcBorders>
            <w:shd w:val="clear" w:color="auto" w:fill="E7E6E6" w:themeFill="background2"/>
            <w:vAlign w:val="center"/>
          </w:tcPr>
          <w:p w14:paraId="4DB94CAC" w14:textId="77777777" w:rsidR="00FE1AF5" w:rsidRPr="00C05B87" w:rsidRDefault="00FE1AF5" w:rsidP="000D2946">
            <w:pPr>
              <w:jc w:val="center"/>
              <w:rPr>
                <w:rFonts w:ascii="Times New Roman" w:hAnsi="Times New Roman" w:cs="Times New Roman"/>
                <w:b/>
                <w:i/>
                <w:color w:val="000000" w:themeColor="text1"/>
                <w:sz w:val="20"/>
                <w:szCs w:val="20"/>
                <w:rPrChange w:id="4477" w:author="Will Taylor Gough" w:date="2020-08-29T17:25:00Z">
                  <w:rPr>
                    <w:b/>
                    <w:i/>
                    <w:color w:val="000000" w:themeColor="text1"/>
                    <w:sz w:val="20"/>
                    <w:szCs w:val="20"/>
                  </w:rPr>
                </w:rPrChange>
              </w:rPr>
            </w:pPr>
            <w:r w:rsidRPr="00C05B87">
              <w:rPr>
                <w:rFonts w:ascii="Times New Roman" w:hAnsi="Times New Roman" w:cs="Times New Roman"/>
                <w:b/>
                <w:i/>
                <w:color w:val="000000" w:themeColor="text1"/>
                <w:sz w:val="20"/>
                <w:szCs w:val="20"/>
                <w:rPrChange w:id="4478" w:author="Will Taylor Gough" w:date="2020-08-29T17:25:00Z">
                  <w:rPr>
                    <w:b/>
                    <w:i/>
                    <w:color w:val="000000" w:themeColor="text1"/>
                    <w:sz w:val="20"/>
                    <w:szCs w:val="20"/>
                  </w:rPr>
                </w:rPrChange>
              </w:rPr>
              <w:t>Blue</w:t>
            </w:r>
          </w:p>
        </w:tc>
        <w:tc>
          <w:tcPr>
            <w:tcW w:w="1119" w:type="dxa"/>
            <w:tcBorders>
              <w:top w:val="nil"/>
              <w:left w:val="nil"/>
              <w:bottom w:val="nil"/>
              <w:right w:val="nil"/>
            </w:tcBorders>
            <w:shd w:val="clear" w:color="auto" w:fill="E7E6E6" w:themeFill="background2"/>
            <w:tcMar>
              <w:top w:w="100" w:type="dxa"/>
              <w:left w:w="100" w:type="dxa"/>
              <w:bottom w:w="100" w:type="dxa"/>
              <w:right w:w="100" w:type="dxa"/>
            </w:tcMar>
            <w:vAlign w:val="center"/>
          </w:tcPr>
          <w:p w14:paraId="58BF3727" w14:textId="77777777" w:rsidR="00FE1AF5" w:rsidRPr="00C05B87" w:rsidRDefault="00FE1AF5" w:rsidP="000D2946">
            <w:pPr>
              <w:jc w:val="center"/>
              <w:rPr>
                <w:rFonts w:ascii="Times New Roman" w:hAnsi="Times New Roman" w:cs="Times New Roman"/>
                <w:sz w:val="12"/>
                <w:szCs w:val="12"/>
                <w:rPrChange w:id="4479" w:author="Will Taylor Gough" w:date="2020-08-29T17:25:00Z">
                  <w:rPr>
                    <w:sz w:val="12"/>
                    <w:szCs w:val="12"/>
                  </w:rPr>
                </w:rPrChange>
              </w:rPr>
            </w:pPr>
            <w:r w:rsidRPr="00C05B87">
              <w:rPr>
                <w:rFonts w:ascii="Times New Roman" w:hAnsi="Times New Roman" w:cs="Times New Roman"/>
                <w:sz w:val="12"/>
                <w:szCs w:val="12"/>
                <w:rPrChange w:id="4480" w:author="Will Taylor Gough" w:date="2020-08-29T17:25:00Z">
                  <w:rPr>
                    <w:sz w:val="12"/>
                    <w:szCs w:val="12"/>
                  </w:rPr>
                </w:rPrChange>
              </w:rPr>
              <w:t>18</w:t>
            </w:r>
          </w:p>
        </w:tc>
        <w:tc>
          <w:tcPr>
            <w:tcW w:w="1119" w:type="dxa"/>
            <w:tcBorders>
              <w:top w:val="nil"/>
              <w:left w:val="nil"/>
              <w:bottom w:val="nil"/>
              <w:right w:val="nil"/>
            </w:tcBorders>
            <w:shd w:val="clear" w:color="auto" w:fill="E7E6E6" w:themeFill="background2"/>
            <w:tcMar>
              <w:top w:w="100" w:type="dxa"/>
              <w:left w:w="100" w:type="dxa"/>
              <w:bottom w:w="100" w:type="dxa"/>
              <w:right w:w="100" w:type="dxa"/>
            </w:tcMar>
            <w:vAlign w:val="center"/>
          </w:tcPr>
          <w:p w14:paraId="3AB3B6C0" w14:textId="77777777" w:rsidR="00FE1AF5" w:rsidRPr="00C05B87" w:rsidRDefault="00FE1AF5" w:rsidP="000D2946">
            <w:pPr>
              <w:jc w:val="center"/>
              <w:rPr>
                <w:rFonts w:ascii="Times New Roman" w:hAnsi="Times New Roman" w:cs="Times New Roman"/>
                <w:sz w:val="12"/>
                <w:szCs w:val="12"/>
                <w:rPrChange w:id="4481" w:author="Will Taylor Gough" w:date="2020-08-29T17:25:00Z">
                  <w:rPr>
                    <w:sz w:val="12"/>
                    <w:szCs w:val="12"/>
                  </w:rPr>
                </w:rPrChange>
              </w:rPr>
            </w:pPr>
            <w:r w:rsidRPr="00C05B87">
              <w:rPr>
                <w:rFonts w:ascii="Times New Roman" w:hAnsi="Times New Roman" w:cs="Times New Roman"/>
                <w:sz w:val="12"/>
                <w:szCs w:val="12"/>
                <w:rPrChange w:id="4482" w:author="Will Taylor Gough" w:date="2020-08-29T17:25:00Z">
                  <w:rPr>
                    <w:sz w:val="12"/>
                    <w:szCs w:val="12"/>
                  </w:rPr>
                </w:rPrChange>
              </w:rPr>
              <w:t xml:space="preserve">2.27 </w:t>
            </w:r>
            <w:r w:rsidRPr="00C05B87">
              <w:rPr>
                <w:rFonts w:ascii="Times New Roman" w:hAnsi="Times New Roman" w:cs="Times New Roman"/>
                <w:sz w:val="12"/>
                <w:szCs w:val="12"/>
                <w:rPrChange w:id="4483" w:author="Will Taylor Gough" w:date="2020-08-29T17:25:00Z">
                  <w:rPr>
                    <w:sz w:val="12"/>
                    <w:szCs w:val="12"/>
                  </w:rPr>
                </w:rPrChange>
              </w:rPr>
              <w:sym w:font="Symbol" w:char="F0B1"/>
            </w:r>
            <w:r w:rsidRPr="00C05B87">
              <w:rPr>
                <w:rFonts w:ascii="Times New Roman" w:hAnsi="Times New Roman" w:cs="Times New Roman"/>
                <w:sz w:val="12"/>
                <w:szCs w:val="12"/>
                <w:rPrChange w:id="4484" w:author="Will Taylor Gough" w:date="2020-08-29T17:25:00Z">
                  <w:rPr>
                    <w:sz w:val="12"/>
                    <w:szCs w:val="12"/>
                  </w:rPr>
                </w:rPrChange>
              </w:rPr>
              <w:t xml:space="preserve"> 0.063</w:t>
            </w:r>
          </w:p>
        </w:tc>
        <w:tc>
          <w:tcPr>
            <w:tcW w:w="1119" w:type="dxa"/>
            <w:gridSpan w:val="2"/>
            <w:tcBorders>
              <w:top w:val="nil"/>
              <w:left w:val="nil"/>
              <w:bottom w:val="nil"/>
              <w:right w:val="nil"/>
            </w:tcBorders>
            <w:shd w:val="clear" w:color="auto" w:fill="E7E6E6" w:themeFill="background2"/>
            <w:vAlign w:val="center"/>
          </w:tcPr>
          <w:p w14:paraId="1B76A697" w14:textId="77777777" w:rsidR="00FE1AF5" w:rsidRPr="00C05B87" w:rsidRDefault="00FE1AF5" w:rsidP="000D2946">
            <w:pPr>
              <w:jc w:val="center"/>
              <w:rPr>
                <w:rFonts w:ascii="Times New Roman" w:hAnsi="Times New Roman" w:cs="Times New Roman"/>
                <w:sz w:val="12"/>
                <w:szCs w:val="12"/>
                <w:rPrChange w:id="4485" w:author="Will Taylor Gough" w:date="2020-08-29T17:25:00Z">
                  <w:rPr>
                    <w:sz w:val="12"/>
                    <w:szCs w:val="12"/>
                  </w:rPr>
                </w:rPrChange>
              </w:rPr>
            </w:pPr>
            <w:r w:rsidRPr="00C05B87">
              <w:rPr>
                <w:rFonts w:ascii="Times New Roman" w:hAnsi="Times New Roman" w:cs="Times New Roman"/>
                <w:sz w:val="12"/>
                <w:szCs w:val="12"/>
                <w:rPrChange w:id="4486" w:author="Will Taylor Gough" w:date="2020-08-29T17:25:00Z">
                  <w:rPr>
                    <w:sz w:val="12"/>
                    <w:szCs w:val="12"/>
                  </w:rPr>
                </w:rPrChange>
              </w:rPr>
              <w:t xml:space="preserve">0.19 </w:t>
            </w:r>
            <w:r w:rsidRPr="00C05B87">
              <w:rPr>
                <w:rFonts w:ascii="Times New Roman" w:hAnsi="Times New Roman" w:cs="Times New Roman"/>
                <w:sz w:val="12"/>
                <w:szCs w:val="12"/>
                <w:rPrChange w:id="4487" w:author="Will Taylor Gough" w:date="2020-08-29T17:25:00Z">
                  <w:rPr>
                    <w:sz w:val="12"/>
                    <w:szCs w:val="12"/>
                  </w:rPr>
                </w:rPrChange>
              </w:rPr>
              <w:sym w:font="Symbol" w:char="F0B1"/>
            </w:r>
            <w:r w:rsidRPr="00C05B87">
              <w:rPr>
                <w:rFonts w:ascii="Times New Roman" w:hAnsi="Times New Roman" w:cs="Times New Roman"/>
                <w:sz w:val="12"/>
                <w:szCs w:val="12"/>
                <w:rPrChange w:id="4488" w:author="Will Taylor Gough" w:date="2020-08-29T17:25:00Z">
                  <w:rPr>
                    <w:sz w:val="12"/>
                    <w:szCs w:val="12"/>
                  </w:rPr>
                </w:rPrChange>
              </w:rPr>
              <w:t xml:space="preserve"> 0.004</w:t>
            </w:r>
          </w:p>
        </w:tc>
        <w:tc>
          <w:tcPr>
            <w:tcW w:w="1119" w:type="dxa"/>
            <w:tcBorders>
              <w:top w:val="nil"/>
              <w:left w:val="nil"/>
              <w:bottom w:val="nil"/>
              <w:right w:val="nil"/>
            </w:tcBorders>
            <w:shd w:val="clear" w:color="auto" w:fill="E7E6E6" w:themeFill="background2"/>
            <w:tcMar>
              <w:top w:w="100" w:type="dxa"/>
              <w:left w:w="100" w:type="dxa"/>
              <w:bottom w:w="100" w:type="dxa"/>
              <w:right w:w="100" w:type="dxa"/>
            </w:tcMar>
            <w:vAlign w:val="center"/>
          </w:tcPr>
          <w:p w14:paraId="31E1A33B" w14:textId="77777777" w:rsidR="00FE1AF5" w:rsidRPr="00C05B87" w:rsidRDefault="00FE1AF5" w:rsidP="000D2946">
            <w:pPr>
              <w:jc w:val="center"/>
              <w:rPr>
                <w:rFonts w:ascii="Times New Roman" w:hAnsi="Times New Roman" w:cs="Times New Roman"/>
                <w:sz w:val="12"/>
                <w:szCs w:val="12"/>
                <w:rPrChange w:id="4489" w:author="Will Taylor Gough" w:date="2020-08-29T17:25:00Z">
                  <w:rPr>
                    <w:sz w:val="12"/>
                    <w:szCs w:val="12"/>
                  </w:rPr>
                </w:rPrChange>
              </w:rPr>
            </w:pPr>
            <w:r w:rsidRPr="00C05B87">
              <w:rPr>
                <w:rFonts w:ascii="Times New Roman" w:hAnsi="Times New Roman" w:cs="Times New Roman"/>
                <w:sz w:val="12"/>
                <w:szCs w:val="12"/>
                <w:rPrChange w:id="4490" w:author="Will Taylor Gough" w:date="2020-08-29T17:25:00Z">
                  <w:rPr>
                    <w:sz w:val="12"/>
                    <w:szCs w:val="12"/>
                  </w:rPr>
                </w:rPrChange>
              </w:rPr>
              <w:t xml:space="preserve">3.05 </w:t>
            </w:r>
            <w:r w:rsidRPr="00C05B87">
              <w:rPr>
                <w:rFonts w:ascii="Times New Roman" w:hAnsi="Times New Roman" w:cs="Times New Roman"/>
                <w:sz w:val="12"/>
                <w:szCs w:val="12"/>
                <w:rPrChange w:id="4491" w:author="Will Taylor Gough" w:date="2020-08-29T17:25:00Z">
                  <w:rPr>
                    <w:sz w:val="12"/>
                    <w:szCs w:val="12"/>
                  </w:rPr>
                </w:rPrChange>
              </w:rPr>
              <w:sym w:font="Symbol" w:char="F0B1"/>
            </w:r>
            <w:r w:rsidRPr="00C05B87">
              <w:rPr>
                <w:rFonts w:ascii="Times New Roman" w:hAnsi="Times New Roman" w:cs="Times New Roman"/>
                <w:sz w:val="12"/>
                <w:szCs w:val="12"/>
                <w:rPrChange w:id="4492" w:author="Will Taylor Gough" w:date="2020-08-29T17:25:00Z">
                  <w:rPr>
                    <w:sz w:val="12"/>
                    <w:szCs w:val="12"/>
                  </w:rPr>
                </w:rPrChange>
              </w:rPr>
              <w:t xml:space="preserve"> 0.056</w:t>
            </w:r>
          </w:p>
        </w:tc>
        <w:tc>
          <w:tcPr>
            <w:tcW w:w="1120" w:type="dxa"/>
            <w:gridSpan w:val="2"/>
            <w:tcBorders>
              <w:top w:val="nil"/>
              <w:left w:val="nil"/>
              <w:bottom w:val="nil"/>
              <w:right w:val="nil"/>
            </w:tcBorders>
            <w:shd w:val="clear" w:color="auto" w:fill="E7E6E6" w:themeFill="background2"/>
            <w:tcMar>
              <w:top w:w="100" w:type="dxa"/>
              <w:left w:w="100" w:type="dxa"/>
              <w:bottom w:w="100" w:type="dxa"/>
              <w:right w:w="100" w:type="dxa"/>
            </w:tcMar>
            <w:vAlign w:val="center"/>
          </w:tcPr>
          <w:p w14:paraId="383FE700" w14:textId="77777777" w:rsidR="00FE1AF5" w:rsidRPr="00C05B87" w:rsidRDefault="00FE1AF5" w:rsidP="000D2946">
            <w:pPr>
              <w:jc w:val="center"/>
              <w:rPr>
                <w:rFonts w:ascii="Times New Roman" w:hAnsi="Times New Roman" w:cs="Times New Roman"/>
                <w:sz w:val="12"/>
                <w:szCs w:val="12"/>
                <w:rPrChange w:id="4493" w:author="Will Taylor Gough" w:date="2020-08-29T17:25:00Z">
                  <w:rPr>
                    <w:sz w:val="12"/>
                    <w:szCs w:val="12"/>
                  </w:rPr>
                </w:rPrChange>
              </w:rPr>
            </w:pPr>
            <w:r w:rsidRPr="00C05B87">
              <w:rPr>
                <w:rFonts w:ascii="Times New Roman" w:hAnsi="Times New Roman" w:cs="Times New Roman"/>
                <w:sz w:val="12"/>
                <w:szCs w:val="12"/>
                <w:rPrChange w:id="4494" w:author="Will Taylor Gough" w:date="2020-08-29T17:25:00Z">
                  <w:rPr>
                    <w:sz w:val="12"/>
                    <w:szCs w:val="12"/>
                  </w:rPr>
                </w:rPrChange>
              </w:rPr>
              <w:t xml:space="preserve">0.24 </w:t>
            </w:r>
            <w:r w:rsidRPr="00C05B87">
              <w:rPr>
                <w:rFonts w:ascii="Times New Roman" w:hAnsi="Times New Roman" w:cs="Times New Roman"/>
                <w:sz w:val="12"/>
                <w:szCs w:val="12"/>
                <w:rPrChange w:id="4495" w:author="Will Taylor Gough" w:date="2020-08-29T17:25:00Z">
                  <w:rPr>
                    <w:sz w:val="12"/>
                    <w:szCs w:val="12"/>
                  </w:rPr>
                </w:rPrChange>
              </w:rPr>
              <w:sym w:font="Symbol" w:char="F0B1"/>
            </w:r>
            <w:r w:rsidRPr="00C05B87">
              <w:rPr>
                <w:rFonts w:ascii="Times New Roman" w:hAnsi="Times New Roman" w:cs="Times New Roman"/>
                <w:sz w:val="12"/>
                <w:szCs w:val="12"/>
                <w:rPrChange w:id="4496" w:author="Will Taylor Gough" w:date="2020-08-29T17:25:00Z">
                  <w:rPr>
                    <w:sz w:val="12"/>
                    <w:szCs w:val="12"/>
                  </w:rPr>
                </w:rPrChange>
              </w:rPr>
              <w:t xml:space="preserve"> 0.004</w:t>
            </w:r>
          </w:p>
        </w:tc>
        <w:tc>
          <w:tcPr>
            <w:tcW w:w="1119" w:type="dxa"/>
            <w:tcBorders>
              <w:top w:val="nil"/>
              <w:left w:val="nil"/>
              <w:bottom w:val="nil"/>
              <w:right w:val="nil"/>
            </w:tcBorders>
            <w:shd w:val="clear" w:color="auto" w:fill="E7E6E6" w:themeFill="background2"/>
            <w:tcMar>
              <w:top w:w="100" w:type="dxa"/>
              <w:left w:w="100" w:type="dxa"/>
              <w:bottom w:w="100" w:type="dxa"/>
              <w:right w:w="100" w:type="dxa"/>
            </w:tcMar>
            <w:vAlign w:val="center"/>
          </w:tcPr>
          <w:p w14:paraId="068DB94E" w14:textId="77777777" w:rsidR="00FE1AF5" w:rsidRPr="00C05B87" w:rsidRDefault="00FE1AF5" w:rsidP="000D2946">
            <w:pPr>
              <w:jc w:val="center"/>
              <w:rPr>
                <w:rFonts w:ascii="Times New Roman" w:hAnsi="Times New Roman" w:cs="Times New Roman"/>
                <w:sz w:val="12"/>
                <w:szCs w:val="12"/>
                <w:rPrChange w:id="4497" w:author="Will Taylor Gough" w:date="2020-08-29T17:25:00Z">
                  <w:rPr>
                    <w:sz w:val="12"/>
                    <w:szCs w:val="12"/>
                  </w:rPr>
                </w:rPrChange>
              </w:rPr>
            </w:pPr>
            <w:r w:rsidRPr="00C05B87">
              <w:rPr>
                <w:rFonts w:ascii="Times New Roman" w:hAnsi="Times New Roman" w:cs="Times New Roman"/>
                <w:sz w:val="12"/>
                <w:szCs w:val="12"/>
                <w:rPrChange w:id="4498" w:author="Will Taylor Gough" w:date="2020-08-29T17:25:00Z">
                  <w:rPr>
                    <w:sz w:val="12"/>
                    <w:szCs w:val="12"/>
                  </w:rPr>
                </w:rPrChange>
              </w:rPr>
              <w:t xml:space="preserve">22.50 </w:t>
            </w:r>
            <w:r w:rsidRPr="00C05B87">
              <w:rPr>
                <w:rFonts w:ascii="Times New Roman" w:hAnsi="Times New Roman" w:cs="Times New Roman"/>
                <w:sz w:val="12"/>
                <w:szCs w:val="12"/>
                <w:rPrChange w:id="4499" w:author="Will Taylor Gough" w:date="2020-08-29T17:25:00Z">
                  <w:rPr>
                    <w:sz w:val="12"/>
                    <w:szCs w:val="12"/>
                  </w:rPr>
                </w:rPrChange>
              </w:rPr>
              <w:sym w:font="Symbol" w:char="F0B1"/>
            </w:r>
            <w:r w:rsidRPr="00C05B87">
              <w:rPr>
                <w:rFonts w:ascii="Times New Roman" w:hAnsi="Times New Roman" w:cs="Times New Roman"/>
                <w:sz w:val="12"/>
                <w:szCs w:val="12"/>
                <w:rPrChange w:id="4500" w:author="Will Taylor Gough" w:date="2020-08-29T17:25:00Z">
                  <w:rPr>
                    <w:sz w:val="12"/>
                    <w:szCs w:val="12"/>
                  </w:rPr>
                </w:rPrChange>
              </w:rPr>
              <w:t xml:space="preserve"> 0.32</w:t>
            </w:r>
          </w:p>
        </w:tc>
        <w:tc>
          <w:tcPr>
            <w:tcW w:w="1119" w:type="dxa"/>
            <w:tcBorders>
              <w:top w:val="nil"/>
              <w:left w:val="nil"/>
              <w:bottom w:val="nil"/>
              <w:right w:val="nil"/>
            </w:tcBorders>
            <w:shd w:val="clear" w:color="auto" w:fill="E7E6E6" w:themeFill="background2"/>
            <w:vAlign w:val="center"/>
          </w:tcPr>
          <w:p w14:paraId="060A91B3" w14:textId="77777777" w:rsidR="00FE1AF5" w:rsidRPr="00C05B87" w:rsidRDefault="00FE1AF5" w:rsidP="000D2946">
            <w:pPr>
              <w:jc w:val="center"/>
              <w:rPr>
                <w:rFonts w:ascii="Times New Roman" w:hAnsi="Times New Roman" w:cs="Times New Roman"/>
                <w:sz w:val="12"/>
                <w:szCs w:val="12"/>
                <w:rPrChange w:id="4501" w:author="Will Taylor Gough" w:date="2020-08-29T17:25:00Z">
                  <w:rPr>
                    <w:sz w:val="12"/>
                    <w:szCs w:val="12"/>
                  </w:rPr>
                </w:rPrChange>
              </w:rPr>
            </w:pPr>
            <w:r w:rsidRPr="00C05B87">
              <w:rPr>
                <w:rFonts w:ascii="Times New Roman" w:hAnsi="Times New Roman" w:cs="Times New Roman"/>
                <w:sz w:val="12"/>
                <w:szCs w:val="12"/>
                <w:rPrChange w:id="4502" w:author="Will Taylor Gough" w:date="2020-08-29T17:25:00Z">
                  <w:rPr>
                    <w:sz w:val="12"/>
                    <w:szCs w:val="12"/>
                  </w:rPr>
                </w:rPrChange>
              </w:rPr>
              <w:t xml:space="preserve">152.50 </w:t>
            </w:r>
            <w:r w:rsidRPr="00C05B87">
              <w:rPr>
                <w:rFonts w:ascii="Times New Roman" w:hAnsi="Times New Roman" w:cs="Times New Roman"/>
                <w:sz w:val="12"/>
                <w:szCs w:val="12"/>
                <w:rPrChange w:id="4503" w:author="Will Taylor Gough" w:date="2020-08-29T17:25:00Z">
                  <w:rPr>
                    <w:sz w:val="12"/>
                    <w:szCs w:val="12"/>
                  </w:rPr>
                </w:rPrChange>
              </w:rPr>
              <w:sym w:font="Symbol" w:char="F0B1"/>
            </w:r>
            <w:r w:rsidRPr="00C05B87">
              <w:rPr>
                <w:rFonts w:ascii="Times New Roman" w:hAnsi="Times New Roman" w:cs="Times New Roman"/>
                <w:sz w:val="12"/>
                <w:szCs w:val="12"/>
                <w:rPrChange w:id="4504" w:author="Will Taylor Gough" w:date="2020-08-29T17:25:00Z">
                  <w:rPr>
                    <w:sz w:val="12"/>
                    <w:szCs w:val="12"/>
                  </w:rPr>
                </w:rPrChange>
              </w:rPr>
              <w:t xml:space="preserve"> 2.20</w:t>
            </w:r>
          </w:p>
        </w:tc>
        <w:tc>
          <w:tcPr>
            <w:tcW w:w="1119" w:type="dxa"/>
            <w:tcBorders>
              <w:top w:val="nil"/>
              <w:left w:val="nil"/>
              <w:bottom w:val="nil"/>
              <w:right w:val="nil"/>
            </w:tcBorders>
            <w:shd w:val="clear" w:color="auto" w:fill="E7E6E6" w:themeFill="background2"/>
            <w:vAlign w:val="center"/>
          </w:tcPr>
          <w:p w14:paraId="5E842185" w14:textId="77777777" w:rsidR="00FE1AF5" w:rsidRPr="00C05B87" w:rsidRDefault="00FE1AF5" w:rsidP="000D2946">
            <w:pPr>
              <w:jc w:val="center"/>
              <w:rPr>
                <w:rFonts w:ascii="Times New Roman" w:hAnsi="Times New Roman" w:cs="Times New Roman"/>
                <w:sz w:val="12"/>
                <w:szCs w:val="12"/>
                <w:rPrChange w:id="4505" w:author="Will Taylor Gough" w:date="2020-08-29T17:25:00Z">
                  <w:rPr>
                    <w:sz w:val="12"/>
                    <w:szCs w:val="12"/>
                  </w:rPr>
                </w:rPrChange>
              </w:rPr>
            </w:pPr>
            <w:r w:rsidRPr="00C05B87">
              <w:rPr>
                <w:rFonts w:ascii="Times New Roman" w:hAnsi="Times New Roman" w:cs="Times New Roman"/>
                <w:sz w:val="12"/>
                <w:szCs w:val="12"/>
                <w:rPrChange w:id="4506" w:author="Will Taylor Gough" w:date="2020-08-29T17:25:00Z">
                  <w:rPr>
                    <w:sz w:val="12"/>
                    <w:szCs w:val="12"/>
                  </w:rPr>
                </w:rPrChange>
              </w:rPr>
              <w:t xml:space="preserve">67301.16 </w:t>
            </w:r>
            <w:r w:rsidRPr="00C05B87">
              <w:rPr>
                <w:rFonts w:ascii="Times New Roman" w:hAnsi="Times New Roman" w:cs="Times New Roman"/>
                <w:sz w:val="12"/>
                <w:szCs w:val="12"/>
                <w:rPrChange w:id="4507" w:author="Will Taylor Gough" w:date="2020-08-29T17:25:00Z">
                  <w:rPr>
                    <w:sz w:val="12"/>
                    <w:szCs w:val="12"/>
                  </w:rPr>
                </w:rPrChange>
              </w:rPr>
              <w:sym w:font="Symbol" w:char="F0B1"/>
            </w:r>
            <w:r w:rsidRPr="00C05B87">
              <w:rPr>
                <w:rFonts w:ascii="Times New Roman" w:hAnsi="Times New Roman" w:cs="Times New Roman"/>
                <w:sz w:val="12"/>
                <w:szCs w:val="12"/>
                <w:rPrChange w:id="4508" w:author="Will Taylor Gough" w:date="2020-08-29T17:25:00Z">
                  <w:rPr>
                    <w:sz w:val="12"/>
                    <w:szCs w:val="12"/>
                  </w:rPr>
                </w:rPrChange>
              </w:rPr>
              <w:t xml:space="preserve"> 3172.36</w:t>
            </w:r>
          </w:p>
        </w:tc>
        <w:tc>
          <w:tcPr>
            <w:tcW w:w="1119" w:type="dxa"/>
            <w:tcBorders>
              <w:top w:val="nil"/>
              <w:left w:val="nil"/>
              <w:bottom w:val="nil"/>
              <w:right w:val="nil"/>
            </w:tcBorders>
            <w:shd w:val="clear" w:color="auto" w:fill="E7E6E6" w:themeFill="background2"/>
            <w:vAlign w:val="center"/>
          </w:tcPr>
          <w:p w14:paraId="0E06CC94" w14:textId="77777777" w:rsidR="00FE1AF5" w:rsidRPr="00C05B87" w:rsidRDefault="00FE1AF5" w:rsidP="000D2946">
            <w:pPr>
              <w:jc w:val="center"/>
              <w:rPr>
                <w:rFonts w:ascii="Times New Roman" w:hAnsi="Times New Roman" w:cs="Times New Roman"/>
                <w:sz w:val="12"/>
                <w:szCs w:val="12"/>
                <w:rPrChange w:id="4509" w:author="Will Taylor Gough" w:date="2020-08-29T17:25:00Z">
                  <w:rPr>
                    <w:sz w:val="12"/>
                    <w:szCs w:val="12"/>
                  </w:rPr>
                </w:rPrChange>
              </w:rPr>
            </w:pPr>
            <w:r w:rsidRPr="00C05B87">
              <w:rPr>
                <w:rFonts w:ascii="Times New Roman" w:hAnsi="Times New Roman" w:cs="Times New Roman"/>
                <w:sz w:val="12"/>
                <w:szCs w:val="12"/>
                <w:rPrChange w:id="4510" w:author="Will Taylor Gough" w:date="2020-08-29T17:25:00Z">
                  <w:rPr>
                    <w:sz w:val="12"/>
                    <w:szCs w:val="12"/>
                  </w:rPr>
                </w:rPrChange>
              </w:rPr>
              <w:t xml:space="preserve">1.29 </w:t>
            </w:r>
            <w:r w:rsidRPr="00C05B87">
              <w:rPr>
                <w:rFonts w:ascii="Times New Roman" w:hAnsi="Times New Roman" w:cs="Times New Roman"/>
                <w:sz w:val="12"/>
                <w:szCs w:val="12"/>
                <w:rPrChange w:id="4511" w:author="Will Taylor Gough" w:date="2020-08-29T17:25:00Z">
                  <w:rPr>
                    <w:sz w:val="12"/>
                    <w:szCs w:val="12"/>
                  </w:rPr>
                </w:rPrChange>
              </w:rPr>
              <w:sym w:font="Symbol" w:char="F0B1"/>
            </w:r>
            <w:r w:rsidRPr="00C05B87">
              <w:rPr>
                <w:rFonts w:ascii="Times New Roman" w:hAnsi="Times New Roman" w:cs="Times New Roman"/>
                <w:sz w:val="12"/>
                <w:szCs w:val="12"/>
                <w:rPrChange w:id="4512" w:author="Will Taylor Gough" w:date="2020-08-29T17:25:00Z">
                  <w:rPr>
                    <w:sz w:val="12"/>
                    <w:szCs w:val="12"/>
                  </w:rPr>
                </w:rPrChange>
              </w:rPr>
              <w:t xml:space="preserve"> 0.03</w:t>
            </w:r>
          </w:p>
        </w:tc>
        <w:tc>
          <w:tcPr>
            <w:tcW w:w="1120" w:type="dxa"/>
            <w:tcBorders>
              <w:top w:val="nil"/>
              <w:left w:val="nil"/>
              <w:bottom w:val="nil"/>
              <w:right w:val="nil"/>
            </w:tcBorders>
            <w:shd w:val="clear" w:color="auto" w:fill="E7E6E6" w:themeFill="background2"/>
            <w:vAlign w:val="center"/>
          </w:tcPr>
          <w:p w14:paraId="35E2F467" w14:textId="77777777" w:rsidR="00FE1AF5" w:rsidRPr="00C05B87" w:rsidRDefault="00FE1AF5" w:rsidP="000D2946">
            <w:pPr>
              <w:jc w:val="center"/>
              <w:rPr>
                <w:rFonts w:ascii="Times New Roman" w:hAnsi="Times New Roman" w:cs="Times New Roman"/>
                <w:sz w:val="12"/>
                <w:szCs w:val="12"/>
                <w:rPrChange w:id="4513" w:author="Will Taylor Gough" w:date="2020-08-29T17:25:00Z">
                  <w:rPr>
                    <w:sz w:val="12"/>
                    <w:szCs w:val="12"/>
                  </w:rPr>
                </w:rPrChange>
              </w:rPr>
            </w:pPr>
            <w:r w:rsidRPr="00C05B87">
              <w:rPr>
                <w:rFonts w:ascii="Times New Roman" w:hAnsi="Times New Roman" w:cs="Times New Roman"/>
                <w:sz w:val="12"/>
                <w:szCs w:val="12"/>
                <w:rPrChange w:id="4514" w:author="Will Taylor Gough" w:date="2020-08-29T17:25:00Z">
                  <w:rPr>
                    <w:sz w:val="12"/>
                    <w:szCs w:val="12"/>
                  </w:rPr>
                </w:rPrChange>
              </w:rPr>
              <w:t xml:space="preserve">4.71 </w:t>
            </w:r>
            <w:r w:rsidRPr="00C05B87">
              <w:rPr>
                <w:rFonts w:ascii="Times New Roman" w:hAnsi="Times New Roman" w:cs="Times New Roman"/>
                <w:sz w:val="12"/>
                <w:szCs w:val="12"/>
                <w:rPrChange w:id="4515" w:author="Will Taylor Gough" w:date="2020-08-29T17:25:00Z">
                  <w:rPr>
                    <w:sz w:val="12"/>
                    <w:szCs w:val="12"/>
                  </w:rPr>
                </w:rPrChange>
              </w:rPr>
              <w:sym w:font="Symbol" w:char="F0B1"/>
            </w:r>
            <w:r w:rsidRPr="00C05B87">
              <w:rPr>
                <w:rFonts w:ascii="Times New Roman" w:hAnsi="Times New Roman" w:cs="Times New Roman"/>
                <w:sz w:val="12"/>
                <w:szCs w:val="12"/>
                <w:rPrChange w:id="4516" w:author="Will Taylor Gough" w:date="2020-08-29T17:25:00Z">
                  <w:rPr>
                    <w:sz w:val="12"/>
                    <w:szCs w:val="12"/>
                  </w:rPr>
                </w:rPrChange>
              </w:rPr>
              <w:t xml:space="preserve"> 0.18 </w:t>
            </w:r>
          </w:p>
        </w:tc>
      </w:tr>
      <w:tr w:rsidR="00FE1AF5" w:rsidRPr="00C05B87" w14:paraId="1D58C3CE" w14:textId="77777777" w:rsidTr="002F4FA5">
        <w:trPr>
          <w:gridAfter w:val="1"/>
          <w:wAfter w:w="1119" w:type="dxa"/>
          <w:trHeight w:val="313"/>
        </w:trPr>
        <w:tc>
          <w:tcPr>
            <w:tcW w:w="1119" w:type="dxa"/>
            <w:tcBorders>
              <w:top w:val="nil"/>
              <w:left w:val="nil"/>
              <w:bottom w:val="nil"/>
              <w:right w:val="nil"/>
            </w:tcBorders>
            <w:shd w:val="clear" w:color="auto" w:fill="A5A5A5" w:themeFill="accent3"/>
            <w:vAlign w:val="center"/>
          </w:tcPr>
          <w:p w14:paraId="0CD15975" w14:textId="77777777" w:rsidR="00FE1AF5" w:rsidRPr="00C05B87" w:rsidRDefault="00C12D59" w:rsidP="000D2946">
            <w:pPr>
              <w:jc w:val="center"/>
              <w:rPr>
                <w:rFonts w:ascii="Times New Roman" w:hAnsi="Times New Roman" w:cs="Times New Roman"/>
                <w:b/>
                <w:i/>
                <w:color w:val="000000" w:themeColor="text1"/>
                <w:sz w:val="20"/>
                <w:szCs w:val="20"/>
                <w:rPrChange w:id="4517" w:author="Will Taylor Gough" w:date="2020-08-29T17:25:00Z">
                  <w:rPr>
                    <w:b/>
                    <w:i/>
                    <w:color w:val="000000" w:themeColor="text1"/>
                    <w:sz w:val="20"/>
                    <w:szCs w:val="20"/>
                  </w:rPr>
                </w:rPrChange>
              </w:rPr>
            </w:pPr>
            <w:r w:rsidRPr="00C05B87">
              <w:rPr>
                <w:rFonts w:ascii="Times New Roman" w:hAnsi="Times New Roman" w:cs="Times New Roman"/>
                <w:b/>
                <w:i/>
                <w:sz w:val="20"/>
                <w:szCs w:val="20"/>
                <w:rPrChange w:id="4518" w:author="Will Taylor Gough" w:date="2020-08-29T17:25:00Z">
                  <w:rPr>
                    <w:b/>
                    <w:i/>
                    <w:sz w:val="20"/>
                    <w:szCs w:val="20"/>
                  </w:rPr>
                </w:rPrChange>
              </w:rPr>
              <w:t>Ant.</w:t>
            </w:r>
            <w:r w:rsidRPr="00C05B87">
              <w:rPr>
                <w:rFonts w:ascii="Times New Roman" w:hAnsi="Times New Roman" w:cs="Times New Roman"/>
                <w:sz w:val="20"/>
                <w:szCs w:val="20"/>
                <w:rPrChange w:id="4519" w:author="Will Taylor Gough" w:date="2020-08-29T17:25:00Z">
                  <w:rPr>
                    <w:sz w:val="20"/>
                    <w:szCs w:val="20"/>
                  </w:rPr>
                </w:rPrChange>
              </w:rPr>
              <w:t xml:space="preserve"> </w:t>
            </w:r>
            <w:r w:rsidR="00FE1AF5" w:rsidRPr="00C05B87">
              <w:rPr>
                <w:rFonts w:ascii="Times New Roman" w:hAnsi="Times New Roman" w:cs="Times New Roman"/>
                <w:b/>
                <w:i/>
                <w:color w:val="000000" w:themeColor="text1"/>
                <w:sz w:val="20"/>
                <w:szCs w:val="20"/>
                <w:rPrChange w:id="4520" w:author="Will Taylor Gough" w:date="2020-08-29T17:25:00Z">
                  <w:rPr>
                    <w:b/>
                    <w:i/>
                    <w:color w:val="000000" w:themeColor="text1"/>
                    <w:sz w:val="20"/>
                    <w:szCs w:val="20"/>
                  </w:rPr>
                </w:rPrChange>
              </w:rPr>
              <w:t>Minke</w:t>
            </w:r>
          </w:p>
        </w:tc>
        <w:tc>
          <w:tcPr>
            <w:tcW w:w="1119"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5661A5E2" w14:textId="77777777" w:rsidR="00FE1AF5" w:rsidRPr="00C05B87" w:rsidRDefault="00FE1AF5" w:rsidP="000D2946">
            <w:pPr>
              <w:jc w:val="center"/>
              <w:rPr>
                <w:rFonts w:ascii="Times New Roman" w:hAnsi="Times New Roman" w:cs="Times New Roman"/>
                <w:sz w:val="12"/>
                <w:szCs w:val="12"/>
                <w:rPrChange w:id="4521" w:author="Will Taylor Gough" w:date="2020-08-29T17:25:00Z">
                  <w:rPr>
                    <w:sz w:val="12"/>
                    <w:szCs w:val="12"/>
                  </w:rPr>
                </w:rPrChange>
              </w:rPr>
            </w:pPr>
            <w:r w:rsidRPr="00C05B87">
              <w:rPr>
                <w:rFonts w:ascii="Times New Roman" w:hAnsi="Times New Roman" w:cs="Times New Roman"/>
                <w:sz w:val="12"/>
                <w:szCs w:val="12"/>
                <w:rPrChange w:id="4522" w:author="Will Taylor Gough" w:date="2020-08-29T17:25:00Z">
                  <w:rPr>
                    <w:sz w:val="12"/>
                    <w:szCs w:val="12"/>
                  </w:rPr>
                </w:rPrChange>
              </w:rPr>
              <w:t>14</w:t>
            </w:r>
          </w:p>
        </w:tc>
        <w:tc>
          <w:tcPr>
            <w:tcW w:w="1119"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7B25BAC5" w14:textId="77777777" w:rsidR="00FE1AF5" w:rsidRPr="00C05B87" w:rsidRDefault="00FE1AF5" w:rsidP="000D2946">
            <w:pPr>
              <w:jc w:val="center"/>
              <w:rPr>
                <w:rFonts w:ascii="Times New Roman" w:hAnsi="Times New Roman" w:cs="Times New Roman"/>
                <w:sz w:val="12"/>
                <w:szCs w:val="12"/>
                <w:rPrChange w:id="4523" w:author="Will Taylor Gough" w:date="2020-08-29T17:25:00Z">
                  <w:rPr>
                    <w:sz w:val="12"/>
                    <w:szCs w:val="12"/>
                  </w:rPr>
                </w:rPrChange>
              </w:rPr>
            </w:pPr>
            <w:r w:rsidRPr="00C05B87">
              <w:rPr>
                <w:rFonts w:ascii="Times New Roman" w:hAnsi="Times New Roman" w:cs="Times New Roman"/>
                <w:sz w:val="12"/>
                <w:szCs w:val="12"/>
                <w:rPrChange w:id="4524" w:author="Will Taylor Gough" w:date="2020-08-29T17:25:00Z">
                  <w:rPr>
                    <w:sz w:val="12"/>
                    <w:szCs w:val="12"/>
                  </w:rPr>
                </w:rPrChange>
              </w:rPr>
              <w:t xml:space="preserve">2.44 </w:t>
            </w:r>
            <w:r w:rsidRPr="00C05B87">
              <w:rPr>
                <w:rFonts w:ascii="Times New Roman" w:hAnsi="Times New Roman" w:cs="Times New Roman"/>
                <w:sz w:val="12"/>
                <w:szCs w:val="12"/>
                <w:rPrChange w:id="4525" w:author="Will Taylor Gough" w:date="2020-08-29T17:25:00Z">
                  <w:rPr>
                    <w:sz w:val="12"/>
                    <w:szCs w:val="12"/>
                  </w:rPr>
                </w:rPrChange>
              </w:rPr>
              <w:sym w:font="Symbol" w:char="F0B1"/>
            </w:r>
            <w:r w:rsidRPr="00C05B87">
              <w:rPr>
                <w:rFonts w:ascii="Times New Roman" w:hAnsi="Times New Roman" w:cs="Times New Roman"/>
                <w:sz w:val="12"/>
                <w:szCs w:val="12"/>
                <w:rPrChange w:id="4526" w:author="Will Taylor Gough" w:date="2020-08-29T17:25:00Z">
                  <w:rPr>
                    <w:sz w:val="12"/>
                    <w:szCs w:val="12"/>
                  </w:rPr>
                </w:rPrChange>
              </w:rPr>
              <w:t xml:space="preserve"> 0.053</w:t>
            </w:r>
          </w:p>
        </w:tc>
        <w:tc>
          <w:tcPr>
            <w:tcW w:w="1119" w:type="dxa"/>
            <w:gridSpan w:val="2"/>
            <w:tcBorders>
              <w:top w:val="nil"/>
              <w:left w:val="nil"/>
              <w:bottom w:val="nil"/>
              <w:right w:val="nil"/>
            </w:tcBorders>
            <w:shd w:val="clear" w:color="auto" w:fill="A5A5A5" w:themeFill="accent3"/>
            <w:vAlign w:val="center"/>
          </w:tcPr>
          <w:p w14:paraId="717B1871" w14:textId="77777777" w:rsidR="00FE1AF5" w:rsidRPr="00C05B87" w:rsidRDefault="00FE1AF5" w:rsidP="000D2946">
            <w:pPr>
              <w:jc w:val="center"/>
              <w:rPr>
                <w:rFonts w:ascii="Times New Roman" w:hAnsi="Times New Roman" w:cs="Times New Roman"/>
                <w:sz w:val="12"/>
                <w:szCs w:val="12"/>
                <w:rPrChange w:id="4527" w:author="Will Taylor Gough" w:date="2020-08-29T17:25:00Z">
                  <w:rPr>
                    <w:sz w:val="12"/>
                    <w:szCs w:val="12"/>
                  </w:rPr>
                </w:rPrChange>
              </w:rPr>
            </w:pPr>
            <w:r w:rsidRPr="00C05B87">
              <w:rPr>
                <w:rFonts w:ascii="Times New Roman" w:hAnsi="Times New Roman" w:cs="Times New Roman"/>
                <w:sz w:val="12"/>
                <w:szCs w:val="12"/>
                <w:rPrChange w:id="4528" w:author="Will Taylor Gough" w:date="2020-08-29T17:25:00Z">
                  <w:rPr>
                    <w:sz w:val="12"/>
                    <w:szCs w:val="12"/>
                  </w:rPr>
                </w:rPrChange>
              </w:rPr>
              <w:t xml:space="preserve">0.40 </w:t>
            </w:r>
            <w:r w:rsidRPr="00C05B87">
              <w:rPr>
                <w:rFonts w:ascii="Times New Roman" w:hAnsi="Times New Roman" w:cs="Times New Roman"/>
                <w:sz w:val="12"/>
                <w:szCs w:val="12"/>
                <w:rPrChange w:id="4529" w:author="Will Taylor Gough" w:date="2020-08-29T17:25:00Z">
                  <w:rPr>
                    <w:sz w:val="12"/>
                    <w:szCs w:val="12"/>
                  </w:rPr>
                </w:rPrChange>
              </w:rPr>
              <w:sym w:font="Symbol" w:char="F0B1"/>
            </w:r>
            <w:r w:rsidRPr="00C05B87">
              <w:rPr>
                <w:rFonts w:ascii="Times New Roman" w:hAnsi="Times New Roman" w:cs="Times New Roman"/>
                <w:sz w:val="12"/>
                <w:szCs w:val="12"/>
                <w:rPrChange w:id="4530" w:author="Will Taylor Gough" w:date="2020-08-29T17:25:00Z">
                  <w:rPr>
                    <w:sz w:val="12"/>
                    <w:szCs w:val="12"/>
                  </w:rPr>
                </w:rPrChange>
              </w:rPr>
              <w:t xml:space="preserve"> 0.010</w:t>
            </w:r>
          </w:p>
        </w:tc>
        <w:tc>
          <w:tcPr>
            <w:tcW w:w="1119"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1A659114" w14:textId="77777777" w:rsidR="00FE1AF5" w:rsidRPr="00C05B87" w:rsidRDefault="00FE1AF5" w:rsidP="000D2946">
            <w:pPr>
              <w:jc w:val="center"/>
              <w:rPr>
                <w:rFonts w:ascii="Times New Roman" w:hAnsi="Times New Roman" w:cs="Times New Roman"/>
                <w:sz w:val="12"/>
                <w:szCs w:val="12"/>
                <w:rPrChange w:id="4531" w:author="Will Taylor Gough" w:date="2020-08-29T17:25:00Z">
                  <w:rPr>
                    <w:sz w:val="12"/>
                    <w:szCs w:val="12"/>
                  </w:rPr>
                </w:rPrChange>
              </w:rPr>
            </w:pPr>
            <w:r w:rsidRPr="00C05B87">
              <w:rPr>
                <w:rFonts w:ascii="Times New Roman" w:hAnsi="Times New Roman" w:cs="Times New Roman"/>
                <w:sz w:val="12"/>
                <w:szCs w:val="12"/>
                <w:rPrChange w:id="4532" w:author="Will Taylor Gough" w:date="2020-08-29T17:25:00Z">
                  <w:rPr>
                    <w:sz w:val="12"/>
                    <w:szCs w:val="12"/>
                  </w:rPr>
                </w:rPrChange>
              </w:rPr>
              <w:t xml:space="preserve">2.96 </w:t>
            </w:r>
            <w:r w:rsidRPr="00C05B87">
              <w:rPr>
                <w:rFonts w:ascii="Times New Roman" w:hAnsi="Times New Roman" w:cs="Times New Roman"/>
                <w:sz w:val="12"/>
                <w:szCs w:val="12"/>
                <w:rPrChange w:id="4533" w:author="Will Taylor Gough" w:date="2020-08-29T17:25:00Z">
                  <w:rPr>
                    <w:sz w:val="12"/>
                    <w:szCs w:val="12"/>
                  </w:rPr>
                </w:rPrChange>
              </w:rPr>
              <w:sym w:font="Symbol" w:char="F0B1"/>
            </w:r>
            <w:r w:rsidRPr="00C05B87">
              <w:rPr>
                <w:rFonts w:ascii="Times New Roman" w:hAnsi="Times New Roman" w:cs="Times New Roman"/>
                <w:sz w:val="12"/>
                <w:szCs w:val="12"/>
                <w:rPrChange w:id="4534" w:author="Will Taylor Gough" w:date="2020-08-29T17:25:00Z">
                  <w:rPr>
                    <w:sz w:val="12"/>
                    <w:szCs w:val="12"/>
                  </w:rPr>
                </w:rPrChange>
              </w:rPr>
              <w:t xml:space="preserve"> 0.117</w:t>
            </w:r>
          </w:p>
        </w:tc>
        <w:tc>
          <w:tcPr>
            <w:tcW w:w="1120" w:type="dxa"/>
            <w:gridSpan w:val="2"/>
            <w:tcBorders>
              <w:top w:val="nil"/>
              <w:left w:val="nil"/>
              <w:bottom w:val="nil"/>
              <w:right w:val="nil"/>
            </w:tcBorders>
            <w:shd w:val="clear" w:color="auto" w:fill="A5A5A5" w:themeFill="accent3"/>
            <w:tcMar>
              <w:top w:w="100" w:type="dxa"/>
              <w:left w:w="100" w:type="dxa"/>
              <w:bottom w:w="100" w:type="dxa"/>
              <w:right w:w="100" w:type="dxa"/>
            </w:tcMar>
            <w:vAlign w:val="center"/>
          </w:tcPr>
          <w:p w14:paraId="457B60A4" w14:textId="77777777" w:rsidR="00FE1AF5" w:rsidRPr="00C05B87" w:rsidRDefault="00FE1AF5" w:rsidP="000D2946">
            <w:pPr>
              <w:jc w:val="center"/>
              <w:rPr>
                <w:rFonts w:ascii="Times New Roman" w:hAnsi="Times New Roman" w:cs="Times New Roman"/>
                <w:sz w:val="12"/>
                <w:szCs w:val="12"/>
                <w:rPrChange w:id="4535" w:author="Will Taylor Gough" w:date="2020-08-29T17:25:00Z">
                  <w:rPr>
                    <w:sz w:val="12"/>
                    <w:szCs w:val="12"/>
                  </w:rPr>
                </w:rPrChange>
              </w:rPr>
            </w:pPr>
            <w:r w:rsidRPr="00C05B87">
              <w:rPr>
                <w:rFonts w:ascii="Times New Roman" w:hAnsi="Times New Roman" w:cs="Times New Roman"/>
                <w:sz w:val="12"/>
                <w:szCs w:val="12"/>
                <w:rPrChange w:id="4536" w:author="Will Taylor Gough" w:date="2020-08-29T17:25:00Z">
                  <w:rPr>
                    <w:sz w:val="12"/>
                    <w:szCs w:val="12"/>
                  </w:rPr>
                </w:rPrChange>
              </w:rPr>
              <w:t xml:space="preserve">0.49 </w:t>
            </w:r>
            <w:r w:rsidRPr="00C05B87">
              <w:rPr>
                <w:rFonts w:ascii="Times New Roman" w:hAnsi="Times New Roman" w:cs="Times New Roman"/>
                <w:sz w:val="12"/>
                <w:szCs w:val="12"/>
                <w:rPrChange w:id="4537" w:author="Will Taylor Gough" w:date="2020-08-29T17:25:00Z">
                  <w:rPr>
                    <w:sz w:val="12"/>
                    <w:szCs w:val="12"/>
                  </w:rPr>
                </w:rPrChange>
              </w:rPr>
              <w:sym w:font="Symbol" w:char="F0B1"/>
            </w:r>
            <w:r w:rsidRPr="00C05B87">
              <w:rPr>
                <w:rFonts w:ascii="Times New Roman" w:hAnsi="Times New Roman" w:cs="Times New Roman"/>
                <w:sz w:val="12"/>
                <w:szCs w:val="12"/>
                <w:rPrChange w:id="4538" w:author="Will Taylor Gough" w:date="2020-08-29T17:25:00Z">
                  <w:rPr>
                    <w:sz w:val="12"/>
                    <w:szCs w:val="12"/>
                  </w:rPr>
                </w:rPrChange>
              </w:rPr>
              <w:t xml:space="preserve"> 0.008</w:t>
            </w:r>
          </w:p>
        </w:tc>
        <w:tc>
          <w:tcPr>
            <w:tcW w:w="1119"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29374C25" w14:textId="77777777" w:rsidR="00FE1AF5" w:rsidRPr="00C05B87" w:rsidRDefault="00FE1AF5" w:rsidP="000D2946">
            <w:pPr>
              <w:jc w:val="center"/>
              <w:rPr>
                <w:rFonts w:ascii="Times New Roman" w:hAnsi="Times New Roman" w:cs="Times New Roman"/>
                <w:sz w:val="12"/>
                <w:szCs w:val="12"/>
                <w:rPrChange w:id="4539" w:author="Will Taylor Gough" w:date="2020-08-29T17:25:00Z">
                  <w:rPr>
                    <w:sz w:val="12"/>
                    <w:szCs w:val="12"/>
                  </w:rPr>
                </w:rPrChange>
              </w:rPr>
            </w:pPr>
            <w:r w:rsidRPr="00C05B87">
              <w:rPr>
                <w:rFonts w:ascii="Times New Roman" w:hAnsi="Times New Roman" w:cs="Times New Roman"/>
                <w:sz w:val="12"/>
                <w:szCs w:val="12"/>
                <w:rPrChange w:id="4540" w:author="Will Taylor Gough" w:date="2020-08-29T17:25:00Z">
                  <w:rPr>
                    <w:sz w:val="12"/>
                    <w:szCs w:val="12"/>
                  </w:rPr>
                </w:rPrChange>
              </w:rPr>
              <w:t xml:space="preserve">7.30 </w:t>
            </w:r>
            <w:r w:rsidRPr="00C05B87">
              <w:rPr>
                <w:rFonts w:ascii="Times New Roman" w:hAnsi="Times New Roman" w:cs="Times New Roman"/>
                <w:sz w:val="12"/>
                <w:szCs w:val="12"/>
                <w:rPrChange w:id="4541" w:author="Will Taylor Gough" w:date="2020-08-29T17:25:00Z">
                  <w:rPr>
                    <w:sz w:val="12"/>
                    <w:szCs w:val="12"/>
                  </w:rPr>
                </w:rPrChange>
              </w:rPr>
              <w:sym w:font="Symbol" w:char="F0B1"/>
            </w:r>
            <w:r w:rsidRPr="00C05B87">
              <w:rPr>
                <w:rFonts w:ascii="Times New Roman" w:hAnsi="Times New Roman" w:cs="Times New Roman"/>
                <w:sz w:val="12"/>
                <w:szCs w:val="12"/>
                <w:rPrChange w:id="4542" w:author="Will Taylor Gough" w:date="2020-08-29T17:25:00Z">
                  <w:rPr>
                    <w:sz w:val="12"/>
                    <w:szCs w:val="12"/>
                  </w:rPr>
                </w:rPrChange>
              </w:rPr>
              <w:t xml:space="preserve"> 0.34</w:t>
            </w:r>
          </w:p>
        </w:tc>
        <w:tc>
          <w:tcPr>
            <w:tcW w:w="1119" w:type="dxa"/>
            <w:tcBorders>
              <w:top w:val="nil"/>
              <w:left w:val="nil"/>
              <w:bottom w:val="nil"/>
              <w:right w:val="nil"/>
            </w:tcBorders>
            <w:shd w:val="clear" w:color="auto" w:fill="A5A5A5" w:themeFill="accent3"/>
            <w:vAlign w:val="center"/>
          </w:tcPr>
          <w:p w14:paraId="4970F5BE" w14:textId="77777777" w:rsidR="00FE1AF5" w:rsidRPr="00C05B87" w:rsidRDefault="00FE1AF5" w:rsidP="000D2946">
            <w:pPr>
              <w:jc w:val="center"/>
              <w:rPr>
                <w:rFonts w:ascii="Times New Roman" w:hAnsi="Times New Roman" w:cs="Times New Roman"/>
                <w:sz w:val="12"/>
                <w:szCs w:val="12"/>
                <w:rPrChange w:id="4543" w:author="Will Taylor Gough" w:date="2020-08-29T17:25:00Z">
                  <w:rPr>
                    <w:sz w:val="12"/>
                    <w:szCs w:val="12"/>
                  </w:rPr>
                </w:rPrChange>
              </w:rPr>
            </w:pPr>
            <w:r w:rsidRPr="00C05B87">
              <w:rPr>
                <w:rFonts w:ascii="Times New Roman" w:hAnsi="Times New Roman" w:cs="Times New Roman"/>
                <w:sz w:val="12"/>
                <w:szCs w:val="12"/>
                <w:rPrChange w:id="4544" w:author="Will Taylor Gough" w:date="2020-08-29T17:25:00Z">
                  <w:rPr>
                    <w:sz w:val="12"/>
                    <w:szCs w:val="12"/>
                  </w:rPr>
                </w:rPrChange>
              </w:rPr>
              <w:t xml:space="preserve">25.54 </w:t>
            </w:r>
            <w:r w:rsidRPr="00C05B87">
              <w:rPr>
                <w:rFonts w:ascii="Times New Roman" w:hAnsi="Times New Roman" w:cs="Times New Roman"/>
                <w:sz w:val="12"/>
                <w:szCs w:val="12"/>
                <w:rPrChange w:id="4545" w:author="Will Taylor Gough" w:date="2020-08-29T17:25:00Z">
                  <w:rPr>
                    <w:sz w:val="12"/>
                    <w:szCs w:val="12"/>
                  </w:rPr>
                </w:rPrChange>
              </w:rPr>
              <w:sym w:font="Symbol" w:char="F0B1"/>
            </w:r>
            <w:r w:rsidRPr="00C05B87">
              <w:rPr>
                <w:rFonts w:ascii="Times New Roman" w:hAnsi="Times New Roman" w:cs="Times New Roman"/>
                <w:sz w:val="12"/>
                <w:szCs w:val="12"/>
                <w:rPrChange w:id="4546" w:author="Will Taylor Gough" w:date="2020-08-29T17:25:00Z">
                  <w:rPr>
                    <w:sz w:val="12"/>
                    <w:szCs w:val="12"/>
                  </w:rPr>
                </w:rPrChange>
              </w:rPr>
              <w:t xml:space="preserve"> 1.21</w:t>
            </w:r>
          </w:p>
        </w:tc>
        <w:tc>
          <w:tcPr>
            <w:tcW w:w="1119" w:type="dxa"/>
            <w:tcBorders>
              <w:top w:val="nil"/>
              <w:left w:val="nil"/>
              <w:bottom w:val="nil"/>
              <w:right w:val="nil"/>
            </w:tcBorders>
            <w:shd w:val="clear" w:color="auto" w:fill="A5A5A5" w:themeFill="accent3"/>
            <w:vAlign w:val="center"/>
          </w:tcPr>
          <w:p w14:paraId="0D904CBF" w14:textId="77777777" w:rsidR="00FE1AF5" w:rsidRPr="00C05B87" w:rsidRDefault="00FE1AF5" w:rsidP="005F6636">
            <w:pPr>
              <w:jc w:val="center"/>
              <w:rPr>
                <w:rFonts w:ascii="Times New Roman" w:hAnsi="Times New Roman" w:cs="Times New Roman"/>
                <w:sz w:val="12"/>
                <w:szCs w:val="12"/>
                <w:rPrChange w:id="4547" w:author="Will Taylor Gough" w:date="2020-08-29T17:25:00Z">
                  <w:rPr>
                    <w:sz w:val="12"/>
                    <w:szCs w:val="12"/>
                  </w:rPr>
                </w:rPrChange>
              </w:rPr>
            </w:pPr>
            <w:r w:rsidRPr="00C05B87">
              <w:rPr>
                <w:rFonts w:ascii="Times New Roman" w:hAnsi="Times New Roman" w:cs="Times New Roman"/>
                <w:sz w:val="12"/>
                <w:szCs w:val="12"/>
                <w:rPrChange w:id="4548" w:author="Will Taylor Gough" w:date="2020-08-29T17:25:00Z">
                  <w:rPr>
                    <w:sz w:val="12"/>
                    <w:szCs w:val="12"/>
                  </w:rPr>
                </w:rPrChange>
              </w:rPr>
              <w:t xml:space="preserve">5528.91 </w:t>
            </w:r>
            <w:r w:rsidRPr="00C05B87">
              <w:rPr>
                <w:rFonts w:ascii="Times New Roman" w:hAnsi="Times New Roman" w:cs="Times New Roman"/>
                <w:sz w:val="12"/>
                <w:szCs w:val="12"/>
                <w:rPrChange w:id="4549" w:author="Will Taylor Gough" w:date="2020-08-29T17:25:00Z">
                  <w:rPr>
                    <w:sz w:val="12"/>
                    <w:szCs w:val="12"/>
                  </w:rPr>
                </w:rPrChange>
              </w:rPr>
              <w:sym w:font="Symbol" w:char="F0B1"/>
            </w:r>
            <w:r w:rsidRPr="00C05B87">
              <w:rPr>
                <w:rFonts w:ascii="Times New Roman" w:hAnsi="Times New Roman" w:cs="Times New Roman"/>
                <w:sz w:val="12"/>
                <w:szCs w:val="12"/>
                <w:rPrChange w:id="4550" w:author="Will Taylor Gough" w:date="2020-08-29T17:25:00Z">
                  <w:rPr>
                    <w:sz w:val="12"/>
                    <w:szCs w:val="12"/>
                  </w:rPr>
                </w:rPrChange>
              </w:rPr>
              <w:t xml:space="preserve"> 450.57</w:t>
            </w:r>
          </w:p>
        </w:tc>
        <w:tc>
          <w:tcPr>
            <w:tcW w:w="1119" w:type="dxa"/>
            <w:tcBorders>
              <w:top w:val="nil"/>
              <w:left w:val="nil"/>
              <w:bottom w:val="nil"/>
              <w:right w:val="nil"/>
            </w:tcBorders>
            <w:shd w:val="clear" w:color="auto" w:fill="A5A5A5" w:themeFill="accent3"/>
            <w:vAlign w:val="center"/>
          </w:tcPr>
          <w:p w14:paraId="73DD033D" w14:textId="77777777" w:rsidR="00FE1AF5" w:rsidRPr="00C05B87" w:rsidRDefault="00FE1AF5" w:rsidP="005D745D">
            <w:pPr>
              <w:jc w:val="center"/>
              <w:rPr>
                <w:rFonts w:ascii="Times New Roman" w:hAnsi="Times New Roman" w:cs="Times New Roman"/>
                <w:sz w:val="12"/>
                <w:szCs w:val="12"/>
                <w:rPrChange w:id="4551" w:author="Will Taylor Gough" w:date="2020-08-29T17:25:00Z">
                  <w:rPr>
                    <w:sz w:val="12"/>
                    <w:szCs w:val="12"/>
                  </w:rPr>
                </w:rPrChange>
              </w:rPr>
            </w:pPr>
            <w:r w:rsidRPr="00C05B87">
              <w:rPr>
                <w:rFonts w:ascii="Times New Roman" w:hAnsi="Times New Roman" w:cs="Times New Roman"/>
                <w:sz w:val="12"/>
                <w:szCs w:val="12"/>
                <w:rPrChange w:id="4552" w:author="Will Taylor Gough" w:date="2020-08-29T17:25:00Z">
                  <w:rPr>
                    <w:sz w:val="12"/>
                    <w:szCs w:val="12"/>
                  </w:rPr>
                </w:rPrChange>
              </w:rPr>
              <w:t xml:space="preserve">0.55 </w:t>
            </w:r>
            <w:r w:rsidRPr="00C05B87">
              <w:rPr>
                <w:rFonts w:ascii="Times New Roman" w:hAnsi="Times New Roman" w:cs="Times New Roman"/>
                <w:sz w:val="12"/>
                <w:szCs w:val="12"/>
                <w:rPrChange w:id="4553" w:author="Will Taylor Gough" w:date="2020-08-29T17:25:00Z">
                  <w:rPr>
                    <w:sz w:val="12"/>
                    <w:szCs w:val="12"/>
                  </w:rPr>
                </w:rPrChange>
              </w:rPr>
              <w:sym w:font="Symbol" w:char="F0B1"/>
            </w:r>
            <w:r w:rsidRPr="00C05B87">
              <w:rPr>
                <w:rFonts w:ascii="Times New Roman" w:hAnsi="Times New Roman" w:cs="Times New Roman"/>
                <w:sz w:val="12"/>
                <w:szCs w:val="12"/>
                <w:rPrChange w:id="4554" w:author="Will Taylor Gough" w:date="2020-08-29T17:25:00Z">
                  <w:rPr>
                    <w:sz w:val="12"/>
                    <w:szCs w:val="12"/>
                  </w:rPr>
                </w:rPrChange>
              </w:rPr>
              <w:t xml:space="preserve"> 0.03</w:t>
            </w:r>
          </w:p>
        </w:tc>
        <w:tc>
          <w:tcPr>
            <w:tcW w:w="1120" w:type="dxa"/>
            <w:tcBorders>
              <w:top w:val="nil"/>
              <w:left w:val="nil"/>
              <w:bottom w:val="nil"/>
              <w:right w:val="nil"/>
            </w:tcBorders>
            <w:shd w:val="clear" w:color="auto" w:fill="A5A5A5" w:themeFill="accent3"/>
            <w:vAlign w:val="center"/>
          </w:tcPr>
          <w:p w14:paraId="00D242C9" w14:textId="77777777" w:rsidR="00FE1AF5" w:rsidRPr="00C05B87" w:rsidRDefault="00FE1AF5" w:rsidP="000D2946">
            <w:pPr>
              <w:jc w:val="center"/>
              <w:rPr>
                <w:rFonts w:ascii="Times New Roman" w:hAnsi="Times New Roman" w:cs="Times New Roman"/>
                <w:sz w:val="12"/>
                <w:szCs w:val="12"/>
                <w:rPrChange w:id="4555" w:author="Will Taylor Gough" w:date="2020-08-29T17:25:00Z">
                  <w:rPr>
                    <w:sz w:val="12"/>
                    <w:szCs w:val="12"/>
                  </w:rPr>
                </w:rPrChange>
              </w:rPr>
            </w:pPr>
            <w:r w:rsidRPr="00C05B87">
              <w:rPr>
                <w:rFonts w:ascii="Times New Roman" w:hAnsi="Times New Roman" w:cs="Times New Roman"/>
                <w:sz w:val="12"/>
                <w:szCs w:val="12"/>
                <w:rPrChange w:id="4556" w:author="Will Taylor Gough" w:date="2020-08-29T17:25:00Z">
                  <w:rPr>
                    <w:sz w:val="12"/>
                    <w:szCs w:val="12"/>
                  </w:rPr>
                </w:rPrChange>
              </w:rPr>
              <w:t xml:space="preserve">0.77 </w:t>
            </w:r>
            <w:r w:rsidRPr="00C05B87">
              <w:rPr>
                <w:rFonts w:ascii="Times New Roman" w:hAnsi="Times New Roman" w:cs="Times New Roman"/>
                <w:sz w:val="12"/>
                <w:szCs w:val="12"/>
                <w:rPrChange w:id="4557" w:author="Will Taylor Gough" w:date="2020-08-29T17:25:00Z">
                  <w:rPr>
                    <w:sz w:val="12"/>
                    <w:szCs w:val="12"/>
                  </w:rPr>
                </w:rPrChange>
              </w:rPr>
              <w:sym w:font="Symbol" w:char="F0B1"/>
            </w:r>
            <w:r w:rsidRPr="00C05B87">
              <w:rPr>
                <w:rFonts w:ascii="Times New Roman" w:hAnsi="Times New Roman" w:cs="Times New Roman"/>
                <w:sz w:val="12"/>
                <w:szCs w:val="12"/>
                <w:rPrChange w:id="4558" w:author="Will Taylor Gough" w:date="2020-08-29T17:25:00Z">
                  <w:rPr>
                    <w:sz w:val="12"/>
                    <w:szCs w:val="12"/>
                  </w:rPr>
                </w:rPrChange>
              </w:rPr>
              <w:t xml:space="preserve"> 0.06</w:t>
            </w:r>
          </w:p>
        </w:tc>
      </w:tr>
      <w:tr w:rsidR="00FE1AF5" w:rsidRPr="00C05B87" w14:paraId="17AF4A8D" w14:textId="77777777" w:rsidTr="002F4FA5">
        <w:trPr>
          <w:gridAfter w:val="1"/>
          <w:wAfter w:w="1119" w:type="dxa"/>
          <w:trHeight w:val="313"/>
        </w:trPr>
        <w:tc>
          <w:tcPr>
            <w:tcW w:w="1119" w:type="dxa"/>
            <w:tcBorders>
              <w:top w:val="nil"/>
              <w:left w:val="nil"/>
              <w:bottom w:val="nil"/>
              <w:right w:val="nil"/>
            </w:tcBorders>
            <w:shd w:val="clear" w:color="auto" w:fill="F2F2F2" w:themeFill="background1" w:themeFillShade="F2"/>
            <w:vAlign w:val="center"/>
          </w:tcPr>
          <w:p w14:paraId="715C84CF" w14:textId="77777777" w:rsidR="00FE1AF5" w:rsidRPr="00C05B87" w:rsidRDefault="00FE1AF5" w:rsidP="003B3C0A">
            <w:pPr>
              <w:jc w:val="center"/>
              <w:rPr>
                <w:rFonts w:ascii="Times New Roman" w:hAnsi="Times New Roman" w:cs="Times New Roman"/>
                <w:b/>
                <w:i/>
                <w:color w:val="000000" w:themeColor="text1"/>
                <w:sz w:val="20"/>
                <w:szCs w:val="20"/>
                <w:rPrChange w:id="4559" w:author="Will Taylor Gough" w:date="2020-08-29T17:25:00Z">
                  <w:rPr>
                    <w:b/>
                    <w:i/>
                    <w:color w:val="000000" w:themeColor="text1"/>
                    <w:sz w:val="20"/>
                    <w:szCs w:val="20"/>
                  </w:rPr>
                </w:rPrChange>
              </w:rPr>
            </w:pPr>
            <w:r w:rsidRPr="00C05B87">
              <w:rPr>
                <w:rFonts w:ascii="Times New Roman" w:hAnsi="Times New Roman" w:cs="Times New Roman"/>
                <w:b/>
                <w:i/>
                <w:color w:val="000000" w:themeColor="text1"/>
                <w:sz w:val="20"/>
                <w:szCs w:val="20"/>
                <w:rPrChange w:id="4560" w:author="Will Taylor Gough" w:date="2020-08-29T17:25:00Z">
                  <w:rPr>
                    <w:b/>
                    <w:i/>
                    <w:color w:val="000000" w:themeColor="text1"/>
                    <w:sz w:val="20"/>
                    <w:szCs w:val="20"/>
                  </w:rPr>
                </w:rPrChange>
              </w:rPr>
              <w:t>Bryde’s</w:t>
            </w:r>
          </w:p>
        </w:tc>
        <w:tc>
          <w:tcPr>
            <w:tcW w:w="1119"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055FEFC7" w14:textId="77777777" w:rsidR="00FE1AF5" w:rsidRPr="00C05B87" w:rsidRDefault="00FE1AF5" w:rsidP="003B3C0A">
            <w:pPr>
              <w:jc w:val="center"/>
              <w:rPr>
                <w:rFonts w:ascii="Times New Roman" w:hAnsi="Times New Roman" w:cs="Times New Roman"/>
                <w:sz w:val="12"/>
                <w:szCs w:val="12"/>
                <w:rPrChange w:id="4561" w:author="Will Taylor Gough" w:date="2020-08-29T17:25:00Z">
                  <w:rPr>
                    <w:sz w:val="12"/>
                    <w:szCs w:val="12"/>
                  </w:rPr>
                </w:rPrChange>
              </w:rPr>
            </w:pPr>
            <w:r w:rsidRPr="00C05B87">
              <w:rPr>
                <w:rFonts w:ascii="Times New Roman" w:hAnsi="Times New Roman" w:cs="Times New Roman"/>
                <w:sz w:val="12"/>
                <w:szCs w:val="12"/>
                <w:rPrChange w:id="4562" w:author="Will Taylor Gough" w:date="2020-08-29T17:25:00Z">
                  <w:rPr>
                    <w:sz w:val="12"/>
                    <w:szCs w:val="12"/>
                  </w:rPr>
                </w:rPrChange>
              </w:rPr>
              <w:t>2</w:t>
            </w:r>
          </w:p>
        </w:tc>
        <w:tc>
          <w:tcPr>
            <w:tcW w:w="1119"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4C7E56D2" w14:textId="77777777" w:rsidR="00FE1AF5" w:rsidRPr="00C05B87" w:rsidRDefault="00FE1AF5" w:rsidP="003B3C0A">
            <w:pPr>
              <w:jc w:val="center"/>
              <w:rPr>
                <w:rFonts w:ascii="Times New Roman" w:hAnsi="Times New Roman" w:cs="Times New Roman"/>
                <w:sz w:val="12"/>
                <w:szCs w:val="12"/>
                <w:rPrChange w:id="4563" w:author="Will Taylor Gough" w:date="2020-08-29T17:25:00Z">
                  <w:rPr>
                    <w:sz w:val="12"/>
                    <w:szCs w:val="12"/>
                  </w:rPr>
                </w:rPrChange>
              </w:rPr>
            </w:pPr>
            <w:r w:rsidRPr="00C05B87">
              <w:rPr>
                <w:rFonts w:ascii="Times New Roman" w:hAnsi="Times New Roman" w:cs="Times New Roman"/>
                <w:sz w:val="12"/>
                <w:szCs w:val="12"/>
                <w:rPrChange w:id="4564" w:author="Will Taylor Gough" w:date="2020-08-29T17:25:00Z">
                  <w:rPr>
                    <w:sz w:val="12"/>
                    <w:szCs w:val="12"/>
                  </w:rPr>
                </w:rPrChange>
              </w:rPr>
              <w:t xml:space="preserve">1.76 </w:t>
            </w:r>
            <w:r w:rsidRPr="00C05B87">
              <w:rPr>
                <w:rFonts w:ascii="Times New Roman" w:hAnsi="Times New Roman" w:cs="Times New Roman"/>
                <w:sz w:val="12"/>
                <w:szCs w:val="12"/>
                <w:rPrChange w:id="4565" w:author="Will Taylor Gough" w:date="2020-08-29T17:25:00Z">
                  <w:rPr>
                    <w:sz w:val="12"/>
                    <w:szCs w:val="12"/>
                  </w:rPr>
                </w:rPrChange>
              </w:rPr>
              <w:sym w:font="Symbol" w:char="F0B1"/>
            </w:r>
            <w:r w:rsidRPr="00C05B87">
              <w:rPr>
                <w:rFonts w:ascii="Times New Roman" w:hAnsi="Times New Roman" w:cs="Times New Roman"/>
                <w:sz w:val="12"/>
                <w:szCs w:val="12"/>
                <w:rPrChange w:id="4566" w:author="Will Taylor Gough" w:date="2020-08-29T17:25:00Z">
                  <w:rPr>
                    <w:sz w:val="12"/>
                    <w:szCs w:val="12"/>
                  </w:rPr>
                </w:rPrChange>
              </w:rPr>
              <w:t xml:space="preserve"> 0.51</w:t>
            </w:r>
          </w:p>
        </w:tc>
        <w:tc>
          <w:tcPr>
            <w:tcW w:w="1119" w:type="dxa"/>
            <w:gridSpan w:val="2"/>
            <w:tcBorders>
              <w:top w:val="nil"/>
              <w:left w:val="nil"/>
              <w:bottom w:val="nil"/>
              <w:right w:val="nil"/>
            </w:tcBorders>
            <w:shd w:val="clear" w:color="auto" w:fill="F2F2F2" w:themeFill="background1" w:themeFillShade="F2"/>
            <w:vAlign w:val="center"/>
          </w:tcPr>
          <w:p w14:paraId="25D5929A" w14:textId="77777777" w:rsidR="00FE1AF5" w:rsidRPr="00C05B87" w:rsidRDefault="00FE1AF5" w:rsidP="003B3C0A">
            <w:pPr>
              <w:jc w:val="center"/>
              <w:rPr>
                <w:rFonts w:ascii="Times New Roman" w:hAnsi="Times New Roman" w:cs="Times New Roman"/>
                <w:sz w:val="12"/>
                <w:szCs w:val="12"/>
                <w:rPrChange w:id="4567" w:author="Will Taylor Gough" w:date="2020-08-29T17:25:00Z">
                  <w:rPr>
                    <w:sz w:val="12"/>
                    <w:szCs w:val="12"/>
                  </w:rPr>
                </w:rPrChange>
              </w:rPr>
            </w:pPr>
            <w:r w:rsidRPr="00C05B87">
              <w:rPr>
                <w:rFonts w:ascii="Times New Roman" w:hAnsi="Times New Roman" w:cs="Times New Roman"/>
                <w:sz w:val="12"/>
                <w:szCs w:val="12"/>
                <w:rPrChange w:id="4568" w:author="Will Taylor Gough" w:date="2020-08-29T17:25:00Z">
                  <w:rPr>
                    <w:sz w:val="12"/>
                    <w:szCs w:val="12"/>
                  </w:rPr>
                </w:rPrChange>
              </w:rPr>
              <w:t xml:space="preserve">0.25 </w:t>
            </w:r>
            <w:r w:rsidRPr="00C05B87">
              <w:rPr>
                <w:rFonts w:ascii="Times New Roman" w:hAnsi="Times New Roman" w:cs="Times New Roman"/>
                <w:sz w:val="12"/>
                <w:szCs w:val="12"/>
                <w:rPrChange w:id="4569" w:author="Will Taylor Gough" w:date="2020-08-29T17:25:00Z">
                  <w:rPr>
                    <w:sz w:val="12"/>
                    <w:szCs w:val="12"/>
                  </w:rPr>
                </w:rPrChange>
              </w:rPr>
              <w:sym w:font="Symbol" w:char="F0B1"/>
            </w:r>
            <w:r w:rsidRPr="00C05B87">
              <w:rPr>
                <w:rFonts w:ascii="Times New Roman" w:hAnsi="Times New Roman" w:cs="Times New Roman"/>
                <w:sz w:val="12"/>
                <w:szCs w:val="12"/>
                <w:rPrChange w:id="4570" w:author="Will Taylor Gough" w:date="2020-08-29T17:25:00Z">
                  <w:rPr>
                    <w:sz w:val="12"/>
                    <w:szCs w:val="12"/>
                  </w:rPr>
                </w:rPrChange>
              </w:rPr>
              <w:t xml:space="preserve"> 0.005</w:t>
            </w:r>
          </w:p>
        </w:tc>
        <w:tc>
          <w:tcPr>
            <w:tcW w:w="1119"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0D65EF65" w14:textId="77777777" w:rsidR="00FE1AF5" w:rsidRPr="00C05B87" w:rsidRDefault="00FE1AF5" w:rsidP="003B3C0A">
            <w:pPr>
              <w:jc w:val="center"/>
              <w:rPr>
                <w:rFonts w:ascii="Times New Roman" w:hAnsi="Times New Roman" w:cs="Times New Roman"/>
                <w:sz w:val="12"/>
                <w:szCs w:val="12"/>
                <w:rPrChange w:id="4571" w:author="Will Taylor Gough" w:date="2020-08-29T17:25:00Z">
                  <w:rPr>
                    <w:sz w:val="12"/>
                    <w:szCs w:val="12"/>
                  </w:rPr>
                </w:rPrChange>
              </w:rPr>
            </w:pPr>
            <w:r w:rsidRPr="00C05B87">
              <w:rPr>
                <w:rFonts w:ascii="Times New Roman" w:hAnsi="Times New Roman" w:cs="Times New Roman"/>
                <w:sz w:val="12"/>
                <w:szCs w:val="12"/>
                <w:rPrChange w:id="4572" w:author="Will Taylor Gough" w:date="2020-08-29T17:25:00Z">
                  <w:rPr>
                    <w:sz w:val="12"/>
                    <w:szCs w:val="12"/>
                  </w:rPr>
                </w:rPrChange>
              </w:rPr>
              <w:t xml:space="preserve">3.11 </w:t>
            </w:r>
            <w:r w:rsidRPr="00C05B87">
              <w:rPr>
                <w:rFonts w:ascii="Times New Roman" w:hAnsi="Times New Roman" w:cs="Times New Roman"/>
                <w:sz w:val="12"/>
                <w:szCs w:val="12"/>
                <w:rPrChange w:id="4573" w:author="Will Taylor Gough" w:date="2020-08-29T17:25:00Z">
                  <w:rPr>
                    <w:sz w:val="12"/>
                    <w:szCs w:val="12"/>
                  </w:rPr>
                </w:rPrChange>
              </w:rPr>
              <w:sym w:font="Symbol" w:char="F0B1"/>
            </w:r>
            <w:r w:rsidRPr="00C05B87">
              <w:rPr>
                <w:rFonts w:ascii="Times New Roman" w:hAnsi="Times New Roman" w:cs="Times New Roman"/>
                <w:sz w:val="12"/>
                <w:szCs w:val="12"/>
                <w:rPrChange w:id="4574" w:author="Will Taylor Gough" w:date="2020-08-29T17:25:00Z">
                  <w:rPr>
                    <w:sz w:val="12"/>
                    <w:szCs w:val="12"/>
                  </w:rPr>
                </w:rPrChange>
              </w:rPr>
              <w:t xml:space="preserve"> 0.629</w:t>
            </w:r>
          </w:p>
        </w:tc>
        <w:tc>
          <w:tcPr>
            <w:tcW w:w="1120" w:type="dxa"/>
            <w:gridSpan w:val="2"/>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1A9DBA2E" w14:textId="77777777" w:rsidR="00FE1AF5" w:rsidRPr="00C05B87" w:rsidRDefault="00FE1AF5" w:rsidP="003B3C0A">
            <w:pPr>
              <w:jc w:val="center"/>
              <w:rPr>
                <w:rFonts w:ascii="Times New Roman" w:hAnsi="Times New Roman" w:cs="Times New Roman"/>
                <w:sz w:val="12"/>
                <w:szCs w:val="12"/>
                <w:rPrChange w:id="4575" w:author="Will Taylor Gough" w:date="2020-08-29T17:25:00Z">
                  <w:rPr>
                    <w:sz w:val="12"/>
                    <w:szCs w:val="12"/>
                  </w:rPr>
                </w:rPrChange>
              </w:rPr>
            </w:pPr>
            <w:r w:rsidRPr="00C05B87">
              <w:rPr>
                <w:rFonts w:ascii="Times New Roman" w:hAnsi="Times New Roman" w:cs="Times New Roman"/>
                <w:sz w:val="12"/>
                <w:szCs w:val="12"/>
                <w:rPrChange w:id="4576" w:author="Will Taylor Gough" w:date="2020-08-29T17:25:00Z">
                  <w:rPr>
                    <w:sz w:val="12"/>
                    <w:szCs w:val="12"/>
                  </w:rPr>
                </w:rPrChange>
              </w:rPr>
              <w:t xml:space="preserve">0.42 </w:t>
            </w:r>
            <w:r w:rsidRPr="00C05B87">
              <w:rPr>
                <w:rFonts w:ascii="Times New Roman" w:hAnsi="Times New Roman" w:cs="Times New Roman"/>
                <w:sz w:val="12"/>
                <w:szCs w:val="12"/>
                <w:rPrChange w:id="4577" w:author="Will Taylor Gough" w:date="2020-08-29T17:25:00Z">
                  <w:rPr>
                    <w:sz w:val="12"/>
                    <w:szCs w:val="12"/>
                  </w:rPr>
                </w:rPrChange>
              </w:rPr>
              <w:sym w:font="Symbol" w:char="F0B1"/>
            </w:r>
            <w:r w:rsidRPr="00C05B87">
              <w:rPr>
                <w:rFonts w:ascii="Times New Roman" w:hAnsi="Times New Roman" w:cs="Times New Roman"/>
                <w:sz w:val="12"/>
                <w:szCs w:val="12"/>
                <w:rPrChange w:id="4578" w:author="Will Taylor Gough" w:date="2020-08-29T17:25:00Z">
                  <w:rPr>
                    <w:sz w:val="12"/>
                    <w:szCs w:val="12"/>
                  </w:rPr>
                </w:rPrChange>
              </w:rPr>
              <w:t xml:space="preserve"> 0.01</w:t>
            </w:r>
          </w:p>
        </w:tc>
        <w:tc>
          <w:tcPr>
            <w:tcW w:w="1119"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2FFC2AF0" w14:textId="77777777" w:rsidR="00FE1AF5" w:rsidRPr="00C05B87" w:rsidRDefault="00FE1AF5" w:rsidP="003B3C0A">
            <w:pPr>
              <w:jc w:val="center"/>
              <w:rPr>
                <w:rFonts w:ascii="Times New Roman" w:hAnsi="Times New Roman" w:cs="Times New Roman"/>
                <w:sz w:val="12"/>
                <w:szCs w:val="12"/>
                <w:rPrChange w:id="4579" w:author="Will Taylor Gough" w:date="2020-08-29T17:25:00Z">
                  <w:rPr>
                    <w:sz w:val="12"/>
                    <w:szCs w:val="12"/>
                  </w:rPr>
                </w:rPrChange>
              </w:rPr>
            </w:pPr>
            <w:r w:rsidRPr="00C05B87">
              <w:rPr>
                <w:rFonts w:ascii="Times New Roman" w:hAnsi="Times New Roman" w:cs="Times New Roman"/>
                <w:sz w:val="12"/>
                <w:szCs w:val="12"/>
                <w:rPrChange w:id="4580" w:author="Will Taylor Gough" w:date="2020-08-29T17:25:00Z">
                  <w:rPr>
                    <w:sz w:val="12"/>
                    <w:szCs w:val="12"/>
                  </w:rPr>
                </w:rPrChange>
              </w:rPr>
              <w:t xml:space="preserve">12.04 </w:t>
            </w:r>
            <w:r w:rsidRPr="00C05B87">
              <w:rPr>
                <w:rFonts w:ascii="Times New Roman" w:hAnsi="Times New Roman" w:cs="Times New Roman"/>
                <w:sz w:val="12"/>
                <w:szCs w:val="12"/>
                <w:rPrChange w:id="4581" w:author="Will Taylor Gough" w:date="2020-08-29T17:25:00Z">
                  <w:rPr>
                    <w:sz w:val="12"/>
                    <w:szCs w:val="12"/>
                  </w:rPr>
                </w:rPrChange>
              </w:rPr>
              <w:sym w:font="Symbol" w:char="F0B1"/>
            </w:r>
            <w:r w:rsidRPr="00C05B87">
              <w:rPr>
                <w:rFonts w:ascii="Times New Roman" w:hAnsi="Times New Roman" w:cs="Times New Roman"/>
                <w:sz w:val="12"/>
                <w:szCs w:val="12"/>
                <w:rPrChange w:id="4582" w:author="Will Taylor Gough" w:date="2020-08-29T17:25:00Z">
                  <w:rPr>
                    <w:sz w:val="12"/>
                    <w:szCs w:val="12"/>
                  </w:rPr>
                </w:rPrChange>
              </w:rPr>
              <w:t xml:space="preserve"> 2.07</w:t>
            </w:r>
          </w:p>
        </w:tc>
        <w:tc>
          <w:tcPr>
            <w:tcW w:w="1119" w:type="dxa"/>
            <w:tcBorders>
              <w:top w:val="nil"/>
              <w:left w:val="nil"/>
              <w:bottom w:val="nil"/>
              <w:right w:val="nil"/>
            </w:tcBorders>
            <w:shd w:val="clear" w:color="auto" w:fill="F2F2F2" w:themeFill="background1" w:themeFillShade="F2"/>
            <w:vAlign w:val="center"/>
          </w:tcPr>
          <w:p w14:paraId="780803D0" w14:textId="77777777" w:rsidR="00FE1AF5" w:rsidRPr="00C05B87" w:rsidRDefault="00FE1AF5" w:rsidP="003B3C0A">
            <w:pPr>
              <w:jc w:val="center"/>
              <w:rPr>
                <w:rFonts w:ascii="Times New Roman" w:hAnsi="Times New Roman" w:cs="Times New Roman"/>
                <w:sz w:val="12"/>
                <w:szCs w:val="12"/>
                <w:rPrChange w:id="4583" w:author="Will Taylor Gough" w:date="2020-08-29T17:25:00Z">
                  <w:rPr>
                    <w:sz w:val="12"/>
                    <w:szCs w:val="12"/>
                  </w:rPr>
                </w:rPrChange>
              </w:rPr>
            </w:pPr>
            <w:r w:rsidRPr="00C05B87">
              <w:rPr>
                <w:rFonts w:ascii="Times New Roman" w:hAnsi="Times New Roman" w:cs="Times New Roman"/>
                <w:sz w:val="12"/>
                <w:szCs w:val="12"/>
                <w:rPrChange w:id="4584" w:author="Will Taylor Gough" w:date="2020-08-29T17:25:00Z">
                  <w:rPr>
                    <w:sz w:val="12"/>
                    <w:szCs w:val="12"/>
                  </w:rPr>
                </w:rPrChange>
              </w:rPr>
              <w:t xml:space="preserve">51.32 </w:t>
            </w:r>
            <w:r w:rsidRPr="00C05B87">
              <w:rPr>
                <w:rFonts w:ascii="Times New Roman" w:hAnsi="Times New Roman" w:cs="Times New Roman"/>
                <w:sz w:val="12"/>
                <w:szCs w:val="12"/>
                <w:rPrChange w:id="4585" w:author="Will Taylor Gough" w:date="2020-08-29T17:25:00Z">
                  <w:rPr>
                    <w:sz w:val="12"/>
                    <w:szCs w:val="12"/>
                  </w:rPr>
                </w:rPrChange>
              </w:rPr>
              <w:sym w:font="Symbol" w:char="F0B1"/>
            </w:r>
            <w:r w:rsidRPr="00C05B87">
              <w:rPr>
                <w:rFonts w:ascii="Times New Roman" w:hAnsi="Times New Roman" w:cs="Times New Roman"/>
                <w:sz w:val="12"/>
                <w:szCs w:val="12"/>
                <w:rPrChange w:id="4586" w:author="Will Taylor Gough" w:date="2020-08-29T17:25:00Z">
                  <w:rPr>
                    <w:sz w:val="12"/>
                    <w:szCs w:val="12"/>
                  </w:rPr>
                </w:rPrChange>
              </w:rPr>
              <w:t xml:space="preserve"> 16.39</w:t>
            </w:r>
          </w:p>
        </w:tc>
        <w:tc>
          <w:tcPr>
            <w:tcW w:w="1119" w:type="dxa"/>
            <w:tcBorders>
              <w:top w:val="nil"/>
              <w:left w:val="nil"/>
              <w:bottom w:val="nil"/>
              <w:right w:val="nil"/>
            </w:tcBorders>
            <w:shd w:val="clear" w:color="auto" w:fill="F2F2F2" w:themeFill="background1" w:themeFillShade="F2"/>
            <w:vAlign w:val="center"/>
          </w:tcPr>
          <w:p w14:paraId="66873F77" w14:textId="77777777" w:rsidR="00FE1AF5" w:rsidRPr="00C05B87" w:rsidRDefault="00FE1AF5" w:rsidP="003B3C0A">
            <w:pPr>
              <w:jc w:val="center"/>
              <w:rPr>
                <w:rFonts w:ascii="Times New Roman" w:hAnsi="Times New Roman" w:cs="Times New Roman"/>
                <w:sz w:val="12"/>
                <w:szCs w:val="12"/>
                <w:rPrChange w:id="4587" w:author="Will Taylor Gough" w:date="2020-08-29T17:25:00Z">
                  <w:rPr>
                    <w:sz w:val="12"/>
                    <w:szCs w:val="12"/>
                  </w:rPr>
                </w:rPrChange>
              </w:rPr>
            </w:pPr>
            <w:r w:rsidRPr="00C05B87">
              <w:rPr>
                <w:rFonts w:ascii="Times New Roman" w:hAnsi="Times New Roman" w:cs="Times New Roman"/>
                <w:sz w:val="12"/>
                <w:szCs w:val="12"/>
                <w:rPrChange w:id="4588" w:author="Will Taylor Gough" w:date="2020-08-29T17:25:00Z">
                  <w:rPr>
                    <w:sz w:val="12"/>
                    <w:szCs w:val="12"/>
                  </w:rPr>
                </w:rPrChange>
              </w:rPr>
              <w:t xml:space="preserve">11737.54 </w:t>
            </w:r>
            <w:r w:rsidRPr="00C05B87">
              <w:rPr>
                <w:rFonts w:ascii="Times New Roman" w:hAnsi="Times New Roman" w:cs="Times New Roman"/>
                <w:sz w:val="12"/>
                <w:szCs w:val="12"/>
                <w:rPrChange w:id="4589" w:author="Will Taylor Gough" w:date="2020-08-29T17:25:00Z">
                  <w:rPr>
                    <w:sz w:val="12"/>
                    <w:szCs w:val="12"/>
                  </w:rPr>
                </w:rPrChange>
              </w:rPr>
              <w:sym w:font="Symbol" w:char="F0B1"/>
            </w:r>
            <w:r w:rsidRPr="00C05B87">
              <w:rPr>
                <w:rFonts w:ascii="Times New Roman" w:hAnsi="Times New Roman" w:cs="Times New Roman"/>
                <w:sz w:val="12"/>
                <w:szCs w:val="12"/>
                <w:rPrChange w:id="4590" w:author="Will Taylor Gough" w:date="2020-08-29T17:25:00Z">
                  <w:rPr>
                    <w:sz w:val="12"/>
                    <w:szCs w:val="12"/>
                  </w:rPr>
                </w:rPrChange>
              </w:rPr>
              <w:t xml:space="preserve"> 5193.87</w:t>
            </w:r>
          </w:p>
        </w:tc>
        <w:tc>
          <w:tcPr>
            <w:tcW w:w="1119" w:type="dxa"/>
            <w:tcBorders>
              <w:top w:val="nil"/>
              <w:left w:val="nil"/>
              <w:bottom w:val="nil"/>
              <w:right w:val="nil"/>
            </w:tcBorders>
            <w:shd w:val="clear" w:color="auto" w:fill="F2F2F2" w:themeFill="background1" w:themeFillShade="F2"/>
            <w:vAlign w:val="center"/>
          </w:tcPr>
          <w:p w14:paraId="6D9AB0A3" w14:textId="77777777" w:rsidR="00FE1AF5" w:rsidRPr="00C05B87" w:rsidRDefault="00FE1AF5" w:rsidP="003B3C0A">
            <w:pPr>
              <w:jc w:val="center"/>
              <w:rPr>
                <w:rFonts w:ascii="Times New Roman" w:hAnsi="Times New Roman" w:cs="Times New Roman"/>
                <w:sz w:val="12"/>
                <w:szCs w:val="12"/>
                <w:rPrChange w:id="4591" w:author="Will Taylor Gough" w:date="2020-08-29T17:25:00Z">
                  <w:rPr>
                    <w:sz w:val="12"/>
                    <w:szCs w:val="12"/>
                  </w:rPr>
                </w:rPrChange>
              </w:rPr>
            </w:pPr>
            <w:r w:rsidRPr="00C05B87">
              <w:rPr>
                <w:rFonts w:ascii="Times New Roman" w:hAnsi="Times New Roman" w:cs="Times New Roman"/>
                <w:sz w:val="12"/>
                <w:szCs w:val="12"/>
                <w:rPrChange w:id="4592" w:author="Will Taylor Gough" w:date="2020-08-29T17:25:00Z">
                  <w:rPr>
                    <w:sz w:val="12"/>
                    <w:szCs w:val="12"/>
                  </w:rPr>
                </w:rPrChange>
              </w:rPr>
              <w:t xml:space="preserve">0.81 </w:t>
            </w:r>
            <w:r w:rsidRPr="00C05B87">
              <w:rPr>
                <w:rFonts w:ascii="Times New Roman" w:hAnsi="Times New Roman" w:cs="Times New Roman"/>
                <w:sz w:val="12"/>
                <w:szCs w:val="12"/>
                <w:rPrChange w:id="4593" w:author="Will Taylor Gough" w:date="2020-08-29T17:25:00Z">
                  <w:rPr>
                    <w:sz w:val="12"/>
                    <w:szCs w:val="12"/>
                  </w:rPr>
                </w:rPrChange>
              </w:rPr>
              <w:sym w:font="Symbol" w:char="F0B1"/>
            </w:r>
            <w:r w:rsidRPr="00C05B87">
              <w:rPr>
                <w:rFonts w:ascii="Times New Roman" w:hAnsi="Times New Roman" w:cs="Times New Roman"/>
                <w:sz w:val="12"/>
                <w:szCs w:val="12"/>
                <w:rPrChange w:id="4594" w:author="Will Taylor Gough" w:date="2020-08-29T17:25:00Z">
                  <w:rPr>
                    <w:sz w:val="12"/>
                    <w:szCs w:val="12"/>
                  </w:rPr>
                </w:rPrChange>
              </w:rPr>
              <w:t xml:space="preserve"> 0.13</w:t>
            </w:r>
          </w:p>
        </w:tc>
        <w:tc>
          <w:tcPr>
            <w:tcW w:w="1120" w:type="dxa"/>
            <w:tcBorders>
              <w:top w:val="nil"/>
              <w:left w:val="nil"/>
              <w:bottom w:val="nil"/>
              <w:right w:val="nil"/>
            </w:tcBorders>
            <w:shd w:val="clear" w:color="auto" w:fill="F2F2F2" w:themeFill="background1" w:themeFillShade="F2"/>
            <w:vAlign w:val="center"/>
          </w:tcPr>
          <w:p w14:paraId="62775972" w14:textId="77777777" w:rsidR="00FE1AF5" w:rsidRPr="00C05B87" w:rsidRDefault="00FE1AF5" w:rsidP="003B3C0A">
            <w:pPr>
              <w:jc w:val="center"/>
              <w:rPr>
                <w:rFonts w:ascii="Times New Roman" w:hAnsi="Times New Roman" w:cs="Times New Roman"/>
                <w:sz w:val="12"/>
                <w:szCs w:val="12"/>
                <w:rPrChange w:id="4595" w:author="Will Taylor Gough" w:date="2020-08-29T17:25:00Z">
                  <w:rPr>
                    <w:sz w:val="12"/>
                    <w:szCs w:val="12"/>
                  </w:rPr>
                </w:rPrChange>
              </w:rPr>
            </w:pPr>
            <w:r w:rsidRPr="00C05B87">
              <w:rPr>
                <w:rFonts w:ascii="Times New Roman" w:hAnsi="Times New Roman" w:cs="Times New Roman"/>
                <w:sz w:val="12"/>
                <w:szCs w:val="12"/>
                <w:rPrChange w:id="4596" w:author="Will Taylor Gough" w:date="2020-08-29T17:25:00Z">
                  <w:rPr>
                    <w:sz w:val="12"/>
                    <w:szCs w:val="12"/>
                  </w:rPr>
                </w:rPrChange>
              </w:rPr>
              <w:t xml:space="preserve">1.97 </w:t>
            </w:r>
            <w:r w:rsidRPr="00C05B87">
              <w:rPr>
                <w:rFonts w:ascii="Times New Roman" w:hAnsi="Times New Roman" w:cs="Times New Roman"/>
                <w:sz w:val="12"/>
                <w:szCs w:val="12"/>
                <w:rPrChange w:id="4597" w:author="Will Taylor Gough" w:date="2020-08-29T17:25:00Z">
                  <w:rPr>
                    <w:sz w:val="12"/>
                    <w:szCs w:val="12"/>
                  </w:rPr>
                </w:rPrChange>
              </w:rPr>
              <w:sym w:font="Symbol" w:char="F0B1"/>
            </w:r>
            <w:r w:rsidRPr="00C05B87">
              <w:rPr>
                <w:rFonts w:ascii="Times New Roman" w:hAnsi="Times New Roman" w:cs="Times New Roman"/>
                <w:sz w:val="12"/>
                <w:szCs w:val="12"/>
                <w:rPrChange w:id="4598" w:author="Will Taylor Gough" w:date="2020-08-29T17:25:00Z">
                  <w:rPr>
                    <w:sz w:val="12"/>
                    <w:szCs w:val="12"/>
                  </w:rPr>
                </w:rPrChange>
              </w:rPr>
              <w:t xml:space="preserve"> 0.56</w:t>
            </w:r>
          </w:p>
        </w:tc>
      </w:tr>
      <w:tr w:rsidR="00FE1AF5" w:rsidRPr="00C05B87" w14:paraId="146E6286" w14:textId="77777777" w:rsidTr="002F4FA5">
        <w:trPr>
          <w:gridAfter w:val="1"/>
          <w:wAfter w:w="1119" w:type="dxa"/>
          <w:trHeight w:val="313"/>
        </w:trPr>
        <w:tc>
          <w:tcPr>
            <w:tcW w:w="1119" w:type="dxa"/>
            <w:tcBorders>
              <w:top w:val="nil"/>
              <w:left w:val="nil"/>
              <w:bottom w:val="nil"/>
              <w:right w:val="nil"/>
            </w:tcBorders>
            <w:shd w:val="clear" w:color="auto" w:fill="A5A5A5" w:themeFill="accent3"/>
            <w:vAlign w:val="center"/>
          </w:tcPr>
          <w:p w14:paraId="3ACBB86C" w14:textId="77777777" w:rsidR="00FE1AF5" w:rsidRPr="00C05B87" w:rsidRDefault="00FE1AF5" w:rsidP="003B3C0A">
            <w:pPr>
              <w:jc w:val="center"/>
              <w:rPr>
                <w:rFonts w:ascii="Times New Roman" w:hAnsi="Times New Roman" w:cs="Times New Roman"/>
                <w:b/>
                <w:i/>
                <w:color w:val="000000" w:themeColor="text1"/>
                <w:sz w:val="20"/>
                <w:szCs w:val="20"/>
                <w:rPrChange w:id="4599" w:author="Will Taylor Gough" w:date="2020-08-29T17:25:00Z">
                  <w:rPr>
                    <w:b/>
                    <w:i/>
                    <w:color w:val="000000" w:themeColor="text1"/>
                    <w:sz w:val="20"/>
                    <w:szCs w:val="20"/>
                  </w:rPr>
                </w:rPrChange>
              </w:rPr>
            </w:pPr>
            <w:r w:rsidRPr="00C05B87">
              <w:rPr>
                <w:rFonts w:ascii="Times New Roman" w:hAnsi="Times New Roman" w:cs="Times New Roman"/>
                <w:b/>
                <w:i/>
                <w:color w:val="000000" w:themeColor="text1"/>
                <w:sz w:val="20"/>
                <w:szCs w:val="20"/>
                <w:rPrChange w:id="4600" w:author="Will Taylor Gough" w:date="2020-08-29T17:25:00Z">
                  <w:rPr>
                    <w:b/>
                    <w:i/>
                    <w:color w:val="000000" w:themeColor="text1"/>
                    <w:sz w:val="20"/>
                    <w:szCs w:val="20"/>
                  </w:rPr>
                </w:rPrChange>
              </w:rPr>
              <w:t>Fin</w:t>
            </w:r>
          </w:p>
        </w:tc>
        <w:tc>
          <w:tcPr>
            <w:tcW w:w="1119"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346EDFBA" w14:textId="77777777" w:rsidR="00FE1AF5" w:rsidRPr="00C05B87" w:rsidRDefault="00FE1AF5" w:rsidP="003B3C0A">
            <w:pPr>
              <w:jc w:val="center"/>
              <w:rPr>
                <w:rFonts w:ascii="Times New Roman" w:hAnsi="Times New Roman" w:cs="Times New Roman"/>
                <w:sz w:val="12"/>
                <w:szCs w:val="12"/>
                <w:rPrChange w:id="4601" w:author="Will Taylor Gough" w:date="2020-08-29T17:25:00Z">
                  <w:rPr>
                    <w:sz w:val="12"/>
                    <w:szCs w:val="12"/>
                  </w:rPr>
                </w:rPrChange>
              </w:rPr>
            </w:pPr>
            <w:r w:rsidRPr="00C05B87">
              <w:rPr>
                <w:rFonts w:ascii="Times New Roman" w:hAnsi="Times New Roman" w:cs="Times New Roman"/>
                <w:sz w:val="12"/>
                <w:szCs w:val="12"/>
                <w:rPrChange w:id="4602" w:author="Will Taylor Gough" w:date="2020-08-29T17:25:00Z">
                  <w:rPr>
                    <w:sz w:val="12"/>
                    <w:szCs w:val="12"/>
                  </w:rPr>
                </w:rPrChange>
              </w:rPr>
              <w:t>2</w:t>
            </w:r>
          </w:p>
        </w:tc>
        <w:tc>
          <w:tcPr>
            <w:tcW w:w="1119"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1C89A9E8" w14:textId="77777777" w:rsidR="00FE1AF5" w:rsidRPr="00C05B87" w:rsidRDefault="00FE1AF5" w:rsidP="003B3C0A">
            <w:pPr>
              <w:jc w:val="center"/>
              <w:rPr>
                <w:rFonts w:ascii="Times New Roman" w:hAnsi="Times New Roman" w:cs="Times New Roman"/>
                <w:sz w:val="12"/>
                <w:szCs w:val="12"/>
                <w:rPrChange w:id="4603" w:author="Will Taylor Gough" w:date="2020-08-29T17:25:00Z">
                  <w:rPr>
                    <w:sz w:val="12"/>
                    <w:szCs w:val="12"/>
                  </w:rPr>
                </w:rPrChange>
              </w:rPr>
            </w:pPr>
            <w:r w:rsidRPr="00C05B87">
              <w:rPr>
                <w:rFonts w:ascii="Times New Roman" w:hAnsi="Times New Roman" w:cs="Times New Roman"/>
                <w:sz w:val="12"/>
                <w:szCs w:val="12"/>
                <w:rPrChange w:id="4604" w:author="Will Taylor Gough" w:date="2020-08-29T17:25:00Z">
                  <w:rPr>
                    <w:sz w:val="12"/>
                    <w:szCs w:val="12"/>
                  </w:rPr>
                </w:rPrChange>
              </w:rPr>
              <w:t xml:space="preserve">3.02 </w:t>
            </w:r>
            <w:r w:rsidRPr="00C05B87">
              <w:rPr>
                <w:rFonts w:ascii="Times New Roman" w:hAnsi="Times New Roman" w:cs="Times New Roman"/>
                <w:sz w:val="12"/>
                <w:szCs w:val="12"/>
                <w:rPrChange w:id="4605" w:author="Will Taylor Gough" w:date="2020-08-29T17:25:00Z">
                  <w:rPr>
                    <w:sz w:val="12"/>
                    <w:szCs w:val="12"/>
                  </w:rPr>
                </w:rPrChange>
              </w:rPr>
              <w:sym w:font="Symbol" w:char="F0B1"/>
            </w:r>
            <w:r w:rsidRPr="00C05B87">
              <w:rPr>
                <w:rFonts w:ascii="Times New Roman" w:hAnsi="Times New Roman" w:cs="Times New Roman"/>
                <w:sz w:val="12"/>
                <w:szCs w:val="12"/>
                <w:rPrChange w:id="4606" w:author="Will Taylor Gough" w:date="2020-08-29T17:25:00Z">
                  <w:rPr>
                    <w:sz w:val="12"/>
                    <w:szCs w:val="12"/>
                  </w:rPr>
                </w:rPrChange>
              </w:rPr>
              <w:t xml:space="preserve"> 0.125</w:t>
            </w:r>
          </w:p>
        </w:tc>
        <w:tc>
          <w:tcPr>
            <w:tcW w:w="1119" w:type="dxa"/>
            <w:gridSpan w:val="2"/>
            <w:tcBorders>
              <w:top w:val="nil"/>
              <w:left w:val="nil"/>
              <w:bottom w:val="nil"/>
              <w:right w:val="nil"/>
            </w:tcBorders>
            <w:shd w:val="clear" w:color="auto" w:fill="A5A5A5" w:themeFill="accent3"/>
            <w:vAlign w:val="center"/>
          </w:tcPr>
          <w:p w14:paraId="6847D9C2" w14:textId="77777777" w:rsidR="00FE1AF5" w:rsidRPr="00C05B87" w:rsidRDefault="00FE1AF5" w:rsidP="003B3C0A">
            <w:pPr>
              <w:jc w:val="center"/>
              <w:rPr>
                <w:rFonts w:ascii="Times New Roman" w:hAnsi="Times New Roman" w:cs="Times New Roman"/>
                <w:sz w:val="12"/>
                <w:szCs w:val="12"/>
                <w:rPrChange w:id="4607" w:author="Will Taylor Gough" w:date="2020-08-29T17:25:00Z">
                  <w:rPr>
                    <w:sz w:val="12"/>
                    <w:szCs w:val="12"/>
                  </w:rPr>
                </w:rPrChange>
              </w:rPr>
            </w:pPr>
            <w:r w:rsidRPr="00C05B87">
              <w:rPr>
                <w:rFonts w:ascii="Times New Roman" w:hAnsi="Times New Roman" w:cs="Times New Roman"/>
                <w:sz w:val="12"/>
                <w:szCs w:val="12"/>
                <w:rPrChange w:id="4608" w:author="Will Taylor Gough" w:date="2020-08-29T17:25:00Z">
                  <w:rPr>
                    <w:sz w:val="12"/>
                    <w:szCs w:val="12"/>
                  </w:rPr>
                </w:rPrChange>
              </w:rPr>
              <w:t xml:space="preserve">0.25 </w:t>
            </w:r>
            <w:r w:rsidRPr="00C05B87">
              <w:rPr>
                <w:rFonts w:ascii="Times New Roman" w:hAnsi="Times New Roman" w:cs="Times New Roman"/>
                <w:sz w:val="12"/>
                <w:szCs w:val="12"/>
                <w:rPrChange w:id="4609" w:author="Will Taylor Gough" w:date="2020-08-29T17:25:00Z">
                  <w:rPr>
                    <w:sz w:val="12"/>
                    <w:szCs w:val="12"/>
                  </w:rPr>
                </w:rPrChange>
              </w:rPr>
              <w:sym w:font="Symbol" w:char="F0B1"/>
            </w:r>
            <w:r w:rsidRPr="00C05B87">
              <w:rPr>
                <w:rFonts w:ascii="Times New Roman" w:hAnsi="Times New Roman" w:cs="Times New Roman"/>
                <w:sz w:val="12"/>
                <w:szCs w:val="12"/>
                <w:rPrChange w:id="4610" w:author="Will Taylor Gough" w:date="2020-08-29T17:25:00Z">
                  <w:rPr>
                    <w:sz w:val="12"/>
                    <w:szCs w:val="12"/>
                  </w:rPr>
                </w:rPrChange>
              </w:rPr>
              <w:t xml:space="preserve"> 0.015</w:t>
            </w:r>
          </w:p>
        </w:tc>
        <w:tc>
          <w:tcPr>
            <w:tcW w:w="1119"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2779D553" w14:textId="77777777" w:rsidR="00FE1AF5" w:rsidRPr="00C05B87" w:rsidRDefault="00FE1AF5" w:rsidP="003B3C0A">
            <w:pPr>
              <w:jc w:val="center"/>
              <w:rPr>
                <w:rFonts w:ascii="Times New Roman" w:hAnsi="Times New Roman" w:cs="Times New Roman"/>
                <w:sz w:val="12"/>
                <w:szCs w:val="12"/>
                <w:rPrChange w:id="4611" w:author="Will Taylor Gough" w:date="2020-08-29T17:25:00Z">
                  <w:rPr>
                    <w:sz w:val="12"/>
                    <w:szCs w:val="12"/>
                  </w:rPr>
                </w:rPrChange>
              </w:rPr>
            </w:pPr>
            <w:r w:rsidRPr="00C05B87">
              <w:rPr>
                <w:rFonts w:ascii="Times New Roman" w:hAnsi="Times New Roman" w:cs="Times New Roman"/>
                <w:sz w:val="12"/>
                <w:szCs w:val="12"/>
                <w:rPrChange w:id="4612" w:author="Will Taylor Gough" w:date="2020-08-29T17:25:00Z">
                  <w:rPr>
                    <w:sz w:val="12"/>
                    <w:szCs w:val="12"/>
                  </w:rPr>
                </w:rPrChange>
              </w:rPr>
              <w:t xml:space="preserve">3.61 </w:t>
            </w:r>
            <w:r w:rsidRPr="00C05B87">
              <w:rPr>
                <w:rFonts w:ascii="Times New Roman" w:hAnsi="Times New Roman" w:cs="Times New Roman"/>
                <w:sz w:val="12"/>
                <w:szCs w:val="12"/>
                <w:rPrChange w:id="4613" w:author="Will Taylor Gough" w:date="2020-08-29T17:25:00Z">
                  <w:rPr>
                    <w:sz w:val="12"/>
                    <w:szCs w:val="12"/>
                  </w:rPr>
                </w:rPrChange>
              </w:rPr>
              <w:sym w:font="Symbol" w:char="F0B1"/>
            </w:r>
            <w:r w:rsidRPr="00C05B87">
              <w:rPr>
                <w:rFonts w:ascii="Times New Roman" w:hAnsi="Times New Roman" w:cs="Times New Roman"/>
                <w:sz w:val="12"/>
                <w:szCs w:val="12"/>
                <w:rPrChange w:id="4614" w:author="Will Taylor Gough" w:date="2020-08-29T17:25:00Z">
                  <w:rPr>
                    <w:sz w:val="12"/>
                    <w:szCs w:val="12"/>
                  </w:rPr>
                </w:rPrChange>
              </w:rPr>
              <w:t xml:space="preserve"> 0.900</w:t>
            </w:r>
          </w:p>
        </w:tc>
        <w:tc>
          <w:tcPr>
            <w:tcW w:w="1120" w:type="dxa"/>
            <w:gridSpan w:val="2"/>
            <w:tcBorders>
              <w:top w:val="nil"/>
              <w:left w:val="nil"/>
              <w:bottom w:val="nil"/>
              <w:right w:val="nil"/>
            </w:tcBorders>
            <w:shd w:val="clear" w:color="auto" w:fill="A5A5A5" w:themeFill="accent3"/>
            <w:tcMar>
              <w:top w:w="100" w:type="dxa"/>
              <w:left w:w="100" w:type="dxa"/>
              <w:bottom w:w="100" w:type="dxa"/>
              <w:right w:w="100" w:type="dxa"/>
            </w:tcMar>
            <w:vAlign w:val="center"/>
          </w:tcPr>
          <w:p w14:paraId="07F98F92" w14:textId="77777777" w:rsidR="00FE1AF5" w:rsidRPr="00C05B87" w:rsidRDefault="00FE1AF5" w:rsidP="003B3C0A">
            <w:pPr>
              <w:jc w:val="center"/>
              <w:rPr>
                <w:rFonts w:ascii="Times New Roman" w:hAnsi="Times New Roman" w:cs="Times New Roman"/>
                <w:sz w:val="12"/>
                <w:szCs w:val="12"/>
                <w:rPrChange w:id="4615" w:author="Will Taylor Gough" w:date="2020-08-29T17:25:00Z">
                  <w:rPr>
                    <w:sz w:val="12"/>
                    <w:szCs w:val="12"/>
                  </w:rPr>
                </w:rPrChange>
              </w:rPr>
            </w:pPr>
            <w:r w:rsidRPr="00C05B87">
              <w:rPr>
                <w:rFonts w:ascii="Times New Roman" w:hAnsi="Times New Roman" w:cs="Times New Roman"/>
                <w:sz w:val="12"/>
                <w:szCs w:val="12"/>
                <w:rPrChange w:id="4616" w:author="Will Taylor Gough" w:date="2020-08-29T17:25:00Z">
                  <w:rPr>
                    <w:sz w:val="12"/>
                    <w:szCs w:val="12"/>
                  </w:rPr>
                </w:rPrChange>
              </w:rPr>
              <w:t xml:space="preserve">0.32 </w:t>
            </w:r>
            <w:r w:rsidRPr="00C05B87">
              <w:rPr>
                <w:rFonts w:ascii="Times New Roman" w:hAnsi="Times New Roman" w:cs="Times New Roman"/>
                <w:sz w:val="12"/>
                <w:szCs w:val="12"/>
                <w:rPrChange w:id="4617" w:author="Will Taylor Gough" w:date="2020-08-29T17:25:00Z">
                  <w:rPr>
                    <w:sz w:val="12"/>
                    <w:szCs w:val="12"/>
                  </w:rPr>
                </w:rPrChange>
              </w:rPr>
              <w:sym w:font="Symbol" w:char="F0B1"/>
            </w:r>
            <w:r w:rsidRPr="00C05B87">
              <w:rPr>
                <w:rFonts w:ascii="Times New Roman" w:hAnsi="Times New Roman" w:cs="Times New Roman"/>
                <w:sz w:val="12"/>
                <w:szCs w:val="12"/>
                <w:rPrChange w:id="4618" w:author="Will Taylor Gough" w:date="2020-08-29T17:25:00Z">
                  <w:rPr>
                    <w:sz w:val="12"/>
                    <w:szCs w:val="12"/>
                  </w:rPr>
                </w:rPrChange>
              </w:rPr>
              <w:t xml:space="preserve"> 0.018</w:t>
            </w:r>
          </w:p>
        </w:tc>
        <w:tc>
          <w:tcPr>
            <w:tcW w:w="1119"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0C059348" w14:textId="77777777" w:rsidR="00FE1AF5" w:rsidRPr="00C05B87" w:rsidRDefault="00FE1AF5" w:rsidP="003B3C0A">
            <w:pPr>
              <w:jc w:val="center"/>
              <w:rPr>
                <w:rFonts w:ascii="Times New Roman" w:hAnsi="Times New Roman" w:cs="Times New Roman"/>
                <w:sz w:val="12"/>
                <w:szCs w:val="12"/>
                <w:rPrChange w:id="4619" w:author="Will Taylor Gough" w:date="2020-08-29T17:25:00Z">
                  <w:rPr>
                    <w:sz w:val="12"/>
                    <w:szCs w:val="12"/>
                  </w:rPr>
                </w:rPrChange>
              </w:rPr>
            </w:pPr>
            <w:r w:rsidRPr="00C05B87">
              <w:rPr>
                <w:rFonts w:ascii="Times New Roman" w:hAnsi="Times New Roman" w:cs="Times New Roman"/>
                <w:sz w:val="12"/>
                <w:szCs w:val="12"/>
                <w:rPrChange w:id="4620" w:author="Will Taylor Gough" w:date="2020-08-29T17:25:00Z">
                  <w:rPr>
                    <w:sz w:val="12"/>
                    <w:szCs w:val="12"/>
                  </w:rPr>
                </w:rPrChange>
              </w:rPr>
              <w:t xml:space="preserve">18.90 </w:t>
            </w:r>
            <w:r w:rsidRPr="00C05B87">
              <w:rPr>
                <w:rFonts w:ascii="Times New Roman" w:hAnsi="Times New Roman" w:cs="Times New Roman"/>
                <w:sz w:val="12"/>
                <w:szCs w:val="12"/>
                <w:rPrChange w:id="4621" w:author="Will Taylor Gough" w:date="2020-08-29T17:25:00Z">
                  <w:rPr>
                    <w:sz w:val="12"/>
                    <w:szCs w:val="12"/>
                  </w:rPr>
                </w:rPrChange>
              </w:rPr>
              <w:sym w:font="Symbol" w:char="F0B1"/>
            </w:r>
            <w:r w:rsidRPr="00C05B87">
              <w:rPr>
                <w:rFonts w:ascii="Times New Roman" w:hAnsi="Times New Roman" w:cs="Times New Roman"/>
                <w:sz w:val="12"/>
                <w:szCs w:val="12"/>
                <w:rPrChange w:id="4622" w:author="Will Taylor Gough" w:date="2020-08-29T17:25:00Z">
                  <w:rPr>
                    <w:sz w:val="12"/>
                    <w:szCs w:val="12"/>
                  </w:rPr>
                </w:rPrChange>
              </w:rPr>
              <w:t xml:space="preserve"> 0.43</w:t>
            </w:r>
          </w:p>
        </w:tc>
        <w:tc>
          <w:tcPr>
            <w:tcW w:w="1119" w:type="dxa"/>
            <w:tcBorders>
              <w:top w:val="nil"/>
              <w:left w:val="nil"/>
              <w:bottom w:val="nil"/>
              <w:right w:val="nil"/>
            </w:tcBorders>
            <w:shd w:val="clear" w:color="auto" w:fill="A5A5A5" w:themeFill="accent3"/>
            <w:vAlign w:val="center"/>
          </w:tcPr>
          <w:p w14:paraId="4CEFF052" w14:textId="77777777" w:rsidR="00FE1AF5" w:rsidRPr="00C05B87" w:rsidRDefault="00FE1AF5" w:rsidP="003B3C0A">
            <w:pPr>
              <w:jc w:val="center"/>
              <w:rPr>
                <w:rFonts w:ascii="Times New Roman" w:hAnsi="Times New Roman" w:cs="Times New Roman"/>
                <w:sz w:val="12"/>
                <w:szCs w:val="12"/>
                <w:rPrChange w:id="4623" w:author="Will Taylor Gough" w:date="2020-08-29T17:25:00Z">
                  <w:rPr>
                    <w:sz w:val="12"/>
                    <w:szCs w:val="12"/>
                  </w:rPr>
                </w:rPrChange>
              </w:rPr>
            </w:pPr>
            <w:r w:rsidRPr="00C05B87">
              <w:rPr>
                <w:rFonts w:ascii="Times New Roman" w:hAnsi="Times New Roman" w:cs="Times New Roman"/>
                <w:sz w:val="12"/>
                <w:szCs w:val="12"/>
                <w:rPrChange w:id="4624" w:author="Will Taylor Gough" w:date="2020-08-29T17:25:00Z">
                  <w:rPr>
                    <w:sz w:val="12"/>
                    <w:szCs w:val="12"/>
                  </w:rPr>
                </w:rPrChange>
              </w:rPr>
              <w:t xml:space="preserve">109.90 </w:t>
            </w:r>
            <w:r w:rsidRPr="00C05B87">
              <w:rPr>
                <w:rFonts w:ascii="Times New Roman" w:hAnsi="Times New Roman" w:cs="Times New Roman"/>
                <w:sz w:val="12"/>
                <w:szCs w:val="12"/>
                <w:rPrChange w:id="4625" w:author="Will Taylor Gough" w:date="2020-08-29T17:25:00Z">
                  <w:rPr>
                    <w:sz w:val="12"/>
                    <w:szCs w:val="12"/>
                  </w:rPr>
                </w:rPrChange>
              </w:rPr>
              <w:sym w:font="Symbol" w:char="F0B1"/>
            </w:r>
            <w:r w:rsidRPr="00C05B87">
              <w:rPr>
                <w:rFonts w:ascii="Times New Roman" w:hAnsi="Times New Roman" w:cs="Times New Roman"/>
                <w:sz w:val="12"/>
                <w:szCs w:val="12"/>
                <w:rPrChange w:id="4626" w:author="Will Taylor Gough" w:date="2020-08-29T17:25:00Z">
                  <w:rPr>
                    <w:sz w:val="12"/>
                    <w:szCs w:val="12"/>
                  </w:rPr>
                </w:rPrChange>
              </w:rPr>
              <w:t xml:space="preserve"> 2.50 </w:t>
            </w:r>
          </w:p>
        </w:tc>
        <w:tc>
          <w:tcPr>
            <w:tcW w:w="1119" w:type="dxa"/>
            <w:tcBorders>
              <w:top w:val="nil"/>
              <w:left w:val="nil"/>
              <w:bottom w:val="nil"/>
              <w:right w:val="nil"/>
            </w:tcBorders>
            <w:shd w:val="clear" w:color="auto" w:fill="A5A5A5" w:themeFill="accent3"/>
            <w:vAlign w:val="center"/>
          </w:tcPr>
          <w:p w14:paraId="2BE3585A" w14:textId="77777777" w:rsidR="00FE1AF5" w:rsidRPr="00C05B87" w:rsidRDefault="00FE1AF5" w:rsidP="003B3C0A">
            <w:pPr>
              <w:jc w:val="center"/>
              <w:rPr>
                <w:rFonts w:ascii="Times New Roman" w:hAnsi="Times New Roman" w:cs="Times New Roman"/>
                <w:sz w:val="12"/>
                <w:szCs w:val="12"/>
                <w:rPrChange w:id="4627" w:author="Will Taylor Gough" w:date="2020-08-29T17:25:00Z">
                  <w:rPr>
                    <w:sz w:val="12"/>
                    <w:szCs w:val="12"/>
                  </w:rPr>
                </w:rPrChange>
              </w:rPr>
            </w:pPr>
            <w:r w:rsidRPr="00C05B87">
              <w:rPr>
                <w:rFonts w:ascii="Times New Roman" w:hAnsi="Times New Roman" w:cs="Times New Roman"/>
                <w:sz w:val="12"/>
                <w:szCs w:val="12"/>
                <w:rPrChange w:id="4628" w:author="Will Taylor Gough" w:date="2020-08-29T17:25:00Z">
                  <w:rPr>
                    <w:sz w:val="12"/>
                    <w:szCs w:val="12"/>
                  </w:rPr>
                </w:rPrChange>
              </w:rPr>
              <w:t xml:space="preserve">39515.13 </w:t>
            </w:r>
            <w:r w:rsidRPr="00C05B87">
              <w:rPr>
                <w:rFonts w:ascii="Times New Roman" w:hAnsi="Times New Roman" w:cs="Times New Roman"/>
                <w:sz w:val="12"/>
                <w:szCs w:val="12"/>
                <w:rPrChange w:id="4629" w:author="Will Taylor Gough" w:date="2020-08-29T17:25:00Z">
                  <w:rPr>
                    <w:sz w:val="12"/>
                    <w:szCs w:val="12"/>
                  </w:rPr>
                </w:rPrChange>
              </w:rPr>
              <w:sym w:font="Symbol" w:char="F0B1"/>
            </w:r>
            <w:r w:rsidRPr="00C05B87">
              <w:rPr>
                <w:rFonts w:ascii="Times New Roman" w:hAnsi="Times New Roman" w:cs="Times New Roman"/>
                <w:sz w:val="12"/>
                <w:szCs w:val="12"/>
                <w:rPrChange w:id="4630" w:author="Will Taylor Gough" w:date="2020-08-29T17:25:00Z">
                  <w:rPr>
                    <w:sz w:val="12"/>
                    <w:szCs w:val="12"/>
                  </w:rPr>
                </w:rPrChange>
              </w:rPr>
              <w:t xml:space="preserve"> 2330.65</w:t>
            </w:r>
          </w:p>
        </w:tc>
        <w:tc>
          <w:tcPr>
            <w:tcW w:w="1119" w:type="dxa"/>
            <w:tcBorders>
              <w:top w:val="nil"/>
              <w:left w:val="nil"/>
              <w:bottom w:val="nil"/>
              <w:right w:val="nil"/>
            </w:tcBorders>
            <w:shd w:val="clear" w:color="auto" w:fill="A5A5A5" w:themeFill="accent3"/>
            <w:vAlign w:val="center"/>
          </w:tcPr>
          <w:p w14:paraId="4BC13103" w14:textId="77777777" w:rsidR="00FE1AF5" w:rsidRPr="00C05B87" w:rsidRDefault="00FE1AF5" w:rsidP="003B3C0A">
            <w:pPr>
              <w:jc w:val="center"/>
              <w:rPr>
                <w:rFonts w:ascii="Times New Roman" w:hAnsi="Times New Roman" w:cs="Times New Roman"/>
                <w:sz w:val="12"/>
                <w:szCs w:val="12"/>
                <w:rPrChange w:id="4631" w:author="Will Taylor Gough" w:date="2020-08-29T17:25:00Z">
                  <w:rPr>
                    <w:sz w:val="12"/>
                    <w:szCs w:val="12"/>
                  </w:rPr>
                </w:rPrChange>
              </w:rPr>
            </w:pPr>
            <w:r w:rsidRPr="00C05B87">
              <w:rPr>
                <w:rFonts w:ascii="Times New Roman" w:hAnsi="Times New Roman" w:cs="Times New Roman"/>
                <w:sz w:val="12"/>
                <w:szCs w:val="12"/>
                <w:rPrChange w:id="4632" w:author="Will Taylor Gough" w:date="2020-08-29T17:25:00Z">
                  <w:rPr>
                    <w:sz w:val="12"/>
                    <w:szCs w:val="12"/>
                  </w:rPr>
                </w:rPrChange>
              </w:rPr>
              <w:t xml:space="preserve">1.07 </w:t>
            </w:r>
            <w:r w:rsidRPr="00C05B87">
              <w:rPr>
                <w:rFonts w:ascii="Times New Roman" w:hAnsi="Times New Roman" w:cs="Times New Roman"/>
                <w:sz w:val="12"/>
                <w:szCs w:val="12"/>
                <w:rPrChange w:id="4633" w:author="Will Taylor Gough" w:date="2020-08-29T17:25:00Z">
                  <w:rPr>
                    <w:sz w:val="12"/>
                    <w:szCs w:val="12"/>
                  </w:rPr>
                </w:rPrChange>
              </w:rPr>
              <w:sym w:font="Symbol" w:char="F0B1"/>
            </w:r>
            <w:r w:rsidRPr="00C05B87">
              <w:rPr>
                <w:rFonts w:ascii="Times New Roman" w:hAnsi="Times New Roman" w:cs="Times New Roman"/>
                <w:sz w:val="12"/>
                <w:szCs w:val="12"/>
                <w:rPrChange w:id="4634" w:author="Will Taylor Gough" w:date="2020-08-29T17:25:00Z">
                  <w:rPr>
                    <w:sz w:val="12"/>
                    <w:szCs w:val="12"/>
                  </w:rPr>
                </w:rPrChange>
              </w:rPr>
              <w:t xml:space="preserve"> 0.07</w:t>
            </w:r>
          </w:p>
        </w:tc>
        <w:tc>
          <w:tcPr>
            <w:tcW w:w="1120" w:type="dxa"/>
            <w:tcBorders>
              <w:top w:val="nil"/>
              <w:left w:val="nil"/>
              <w:bottom w:val="nil"/>
              <w:right w:val="nil"/>
            </w:tcBorders>
            <w:shd w:val="clear" w:color="auto" w:fill="A5A5A5" w:themeFill="accent3"/>
            <w:vAlign w:val="center"/>
          </w:tcPr>
          <w:p w14:paraId="4D822265" w14:textId="77777777" w:rsidR="00FE1AF5" w:rsidRPr="00C05B87" w:rsidRDefault="00FE1AF5" w:rsidP="003B3C0A">
            <w:pPr>
              <w:jc w:val="center"/>
              <w:rPr>
                <w:rFonts w:ascii="Times New Roman" w:hAnsi="Times New Roman" w:cs="Times New Roman"/>
                <w:sz w:val="12"/>
                <w:szCs w:val="12"/>
                <w:rPrChange w:id="4635" w:author="Will Taylor Gough" w:date="2020-08-29T17:25:00Z">
                  <w:rPr>
                    <w:sz w:val="12"/>
                    <w:szCs w:val="12"/>
                  </w:rPr>
                </w:rPrChange>
              </w:rPr>
            </w:pPr>
            <w:r w:rsidRPr="00C05B87">
              <w:rPr>
                <w:rFonts w:ascii="Times New Roman" w:hAnsi="Times New Roman" w:cs="Times New Roman"/>
                <w:sz w:val="12"/>
                <w:szCs w:val="12"/>
                <w:rPrChange w:id="4636" w:author="Will Taylor Gough" w:date="2020-08-29T17:25:00Z">
                  <w:rPr>
                    <w:sz w:val="12"/>
                    <w:szCs w:val="12"/>
                  </w:rPr>
                </w:rPrChange>
              </w:rPr>
              <w:t xml:space="preserve">2.78 </w:t>
            </w:r>
            <w:r w:rsidRPr="00C05B87">
              <w:rPr>
                <w:rFonts w:ascii="Times New Roman" w:hAnsi="Times New Roman" w:cs="Times New Roman"/>
                <w:sz w:val="12"/>
                <w:szCs w:val="12"/>
                <w:rPrChange w:id="4637" w:author="Will Taylor Gough" w:date="2020-08-29T17:25:00Z">
                  <w:rPr>
                    <w:sz w:val="12"/>
                    <w:szCs w:val="12"/>
                  </w:rPr>
                </w:rPrChange>
              </w:rPr>
              <w:sym w:font="Symbol" w:char="F0B1"/>
            </w:r>
            <w:r w:rsidRPr="00C05B87">
              <w:rPr>
                <w:rFonts w:ascii="Times New Roman" w:hAnsi="Times New Roman" w:cs="Times New Roman"/>
                <w:sz w:val="12"/>
                <w:szCs w:val="12"/>
                <w:rPrChange w:id="4638" w:author="Will Taylor Gough" w:date="2020-08-29T17:25:00Z">
                  <w:rPr>
                    <w:sz w:val="12"/>
                    <w:szCs w:val="12"/>
                  </w:rPr>
                </w:rPrChange>
              </w:rPr>
              <w:t xml:space="preserve"> 0.35</w:t>
            </w:r>
          </w:p>
        </w:tc>
      </w:tr>
      <w:tr w:rsidR="00FE1AF5" w:rsidRPr="00C05B87" w14:paraId="5D7BA592" w14:textId="77777777" w:rsidTr="002F4FA5">
        <w:trPr>
          <w:gridAfter w:val="1"/>
          <w:wAfter w:w="1119" w:type="dxa"/>
          <w:trHeight w:val="313"/>
        </w:trPr>
        <w:tc>
          <w:tcPr>
            <w:tcW w:w="1119" w:type="dxa"/>
            <w:tcBorders>
              <w:top w:val="nil"/>
              <w:left w:val="nil"/>
              <w:bottom w:val="nil"/>
              <w:right w:val="nil"/>
            </w:tcBorders>
            <w:shd w:val="clear" w:color="auto" w:fill="F2F2F2" w:themeFill="background1" w:themeFillShade="F2"/>
            <w:vAlign w:val="center"/>
          </w:tcPr>
          <w:p w14:paraId="69C65C62" w14:textId="77777777" w:rsidR="00FE1AF5" w:rsidRPr="00C05B87" w:rsidRDefault="00FE1AF5" w:rsidP="003B3C0A">
            <w:pPr>
              <w:jc w:val="center"/>
              <w:rPr>
                <w:rFonts w:ascii="Times New Roman" w:hAnsi="Times New Roman" w:cs="Times New Roman"/>
                <w:b/>
                <w:i/>
                <w:color w:val="000000" w:themeColor="text1"/>
                <w:sz w:val="20"/>
                <w:szCs w:val="20"/>
                <w:rPrChange w:id="4639" w:author="Will Taylor Gough" w:date="2020-08-29T17:25:00Z">
                  <w:rPr>
                    <w:b/>
                    <w:i/>
                    <w:color w:val="000000" w:themeColor="text1"/>
                    <w:sz w:val="20"/>
                    <w:szCs w:val="20"/>
                  </w:rPr>
                </w:rPrChange>
              </w:rPr>
            </w:pPr>
            <w:r w:rsidRPr="00C05B87">
              <w:rPr>
                <w:rFonts w:ascii="Times New Roman" w:hAnsi="Times New Roman" w:cs="Times New Roman"/>
                <w:b/>
                <w:i/>
                <w:color w:val="000000" w:themeColor="text1"/>
                <w:sz w:val="20"/>
                <w:szCs w:val="20"/>
                <w:rPrChange w:id="4640" w:author="Will Taylor Gough" w:date="2020-08-29T17:25:00Z">
                  <w:rPr>
                    <w:b/>
                    <w:i/>
                    <w:color w:val="000000" w:themeColor="text1"/>
                    <w:sz w:val="20"/>
                    <w:szCs w:val="20"/>
                  </w:rPr>
                </w:rPrChange>
              </w:rPr>
              <w:t>Sei</w:t>
            </w:r>
          </w:p>
        </w:tc>
        <w:tc>
          <w:tcPr>
            <w:tcW w:w="1119"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79D31428" w14:textId="77777777" w:rsidR="00FE1AF5" w:rsidRPr="00C05B87" w:rsidRDefault="00FE1AF5" w:rsidP="003B3C0A">
            <w:pPr>
              <w:jc w:val="center"/>
              <w:rPr>
                <w:rFonts w:ascii="Times New Roman" w:hAnsi="Times New Roman" w:cs="Times New Roman"/>
                <w:sz w:val="12"/>
                <w:szCs w:val="12"/>
                <w:rPrChange w:id="4641" w:author="Will Taylor Gough" w:date="2020-08-29T17:25:00Z">
                  <w:rPr>
                    <w:sz w:val="12"/>
                    <w:szCs w:val="12"/>
                  </w:rPr>
                </w:rPrChange>
              </w:rPr>
            </w:pPr>
            <w:r w:rsidRPr="00C05B87">
              <w:rPr>
                <w:rFonts w:ascii="Times New Roman" w:hAnsi="Times New Roman" w:cs="Times New Roman"/>
                <w:sz w:val="12"/>
                <w:szCs w:val="12"/>
                <w:rPrChange w:id="4642" w:author="Will Taylor Gough" w:date="2020-08-29T17:25:00Z">
                  <w:rPr>
                    <w:sz w:val="12"/>
                    <w:szCs w:val="12"/>
                  </w:rPr>
                </w:rPrChange>
              </w:rPr>
              <w:t>1</w:t>
            </w:r>
          </w:p>
        </w:tc>
        <w:tc>
          <w:tcPr>
            <w:tcW w:w="1119"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31B94CB3" w14:textId="77777777" w:rsidR="00FE1AF5" w:rsidRPr="00C05B87" w:rsidRDefault="00FE1AF5" w:rsidP="003B3C0A">
            <w:pPr>
              <w:jc w:val="center"/>
              <w:rPr>
                <w:rFonts w:ascii="Times New Roman" w:hAnsi="Times New Roman" w:cs="Times New Roman"/>
                <w:sz w:val="12"/>
                <w:szCs w:val="12"/>
                <w:rPrChange w:id="4643" w:author="Will Taylor Gough" w:date="2020-08-29T17:25:00Z">
                  <w:rPr>
                    <w:sz w:val="12"/>
                    <w:szCs w:val="12"/>
                  </w:rPr>
                </w:rPrChange>
              </w:rPr>
            </w:pPr>
            <w:r w:rsidRPr="00C05B87">
              <w:rPr>
                <w:rFonts w:ascii="Times New Roman" w:hAnsi="Times New Roman" w:cs="Times New Roman"/>
                <w:sz w:val="12"/>
                <w:szCs w:val="12"/>
                <w:rPrChange w:id="4644" w:author="Will Taylor Gough" w:date="2020-08-29T17:25:00Z">
                  <w:rPr>
                    <w:sz w:val="12"/>
                    <w:szCs w:val="12"/>
                  </w:rPr>
                </w:rPrChange>
              </w:rPr>
              <w:t>2.23</w:t>
            </w:r>
          </w:p>
        </w:tc>
        <w:tc>
          <w:tcPr>
            <w:tcW w:w="1119" w:type="dxa"/>
            <w:gridSpan w:val="2"/>
            <w:tcBorders>
              <w:top w:val="nil"/>
              <w:left w:val="nil"/>
              <w:bottom w:val="nil"/>
              <w:right w:val="nil"/>
            </w:tcBorders>
            <w:shd w:val="clear" w:color="auto" w:fill="F2F2F2" w:themeFill="background1" w:themeFillShade="F2"/>
            <w:vAlign w:val="center"/>
          </w:tcPr>
          <w:p w14:paraId="2CC046C5" w14:textId="77777777" w:rsidR="00FE1AF5" w:rsidRPr="00C05B87" w:rsidRDefault="00FE1AF5" w:rsidP="003B3C0A">
            <w:pPr>
              <w:jc w:val="center"/>
              <w:rPr>
                <w:rFonts w:ascii="Times New Roman" w:hAnsi="Times New Roman" w:cs="Times New Roman"/>
                <w:sz w:val="12"/>
                <w:szCs w:val="12"/>
                <w:rPrChange w:id="4645" w:author="Will Taylor Gough" w:date="2020-08-29T17:25:00Z">
                  <w:rPr>
                    <w:sz w:val="12"/>
                    <w:szCs w:val="12"/>
                  </w:rPr>
                </w:rPrChange>
              </w:rPr>
            </w:pPr>
            <w:r w:rsidRPr="00C05B87">
              <w:rPr>
                <w:rFonts w:ascii="Times New Roman" w:hAnsi="Times New Roman" w:cs="Times New Roman"/>
                <w:sz w:val="12"/>
                <w:szCs w:val="12"/>
                <w:rPrChange w:id="4646" w:author="Will Taylor Gough" w:date="2020-08-29T17:25:00Z">
                  <w:rPr>
                    <w:sz w:val="12"/>
                    <w:szCs w:val="12"/>
                  </w:rPr>
                </w:rPrChange>
              </w:rPr>
              <w:t>0.22</w:t>
            </w:r>
          </w:p>
        </w:tc>
        <w:tc>
          <w:tcPr>
            <w:tcW w:w="1119"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6767C1F0" w14:textId="77777777" w:rsidR="00FE1AF5" w:rsidRPr="00C05B87" w:rsidRDefault="00FE1AF5" w:rsidP="003B3C0A">
            <w:pPr>
              <w:jc w:val="center"/>
              <w:rPr>
                <w:rFonts w:ascii="Times New Roman" w:hAnsi="Times New Roman" w:cs="Times New Roman"/>
                <w:sz w:val="12"/>
                <w:szCs w:val="12"/>
                <w:rPrChange w:id="4647" w:author="Will Taylor Gough" w:date="2020-08-29T17:25:00Z">
                  <w:rPr>
                    <w:sz w:val="12"/>
                    <w:szCs w:val="12"/>
                  </w:rPr>
                </w:rPrChange>
              </w:rPr>
            </w:pPr>
            <w:r w:rsidRPr="00C05B87">
              <w:rPr>
                <w:rFonts w:ascii="Times New Roman" w:hAnsi="Times New Roman" w:cs="Times New Roman"/>
                <w:sz w:val="12"/>
                <w:szCs w:val="12"/>
                <w:rPrChange w:id="4648" w:author="Will Taylor Gough" w:date="2020-08-29T17:25:00Z">
                  <w:rPr>
                    <w:sz w:val="12"/>
                    <w:szCs w:val="12"/>
                  </w:rPr>
                </w:rPrChange>
              </w:rPr>
              <w:t>2.46</w:t>
            </w:r>
          </w:p>
        </w:tc>
        <w:tc>
          <w:tcPr>
            <w:tcW w:w="1120" w:type="dxa"/>
            <w:gridSpan w:val="2"/>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1288143E" w14:textId="77777777" w:rsidR="00FE1AF5" w:rsidRPr="00C05B87" w:rsidRDefault="00FE1AF5" w:rsidP="003B3C0A">
            <w:pPr>
              <w:jc w:val="center"/>
              <w:rPr>
                <w:rFonts w:ascii="Times New Roman" w:hAnsi="Times New Roman" w:cs="Times New Roman"/>
                <w:sz w:val="12"/>
                <w:szCs w:val="12"/>
                <w:rPrChange w:id="4649" w:author="Will Taylor Gough" w:date="2020-08-29T17:25:00Z">
                  <w:rPr>
                    <w:sz w:val="12"/>
                    <w:szCs w:val="12"/>
                  </w:rPr>
                </w:rPrChange>
              </w:rPr>
            </w:pPr>
            <w:r w:rsidRPr="00C05B87">
              <w:rPr>
                <w:rFonts w:ascii="Times New Roman" w:hAnsi="Times New Roman" w:cs="Times New Roman"/>
                <w:sz w:val="12"/>
                <w:szCs w:val="12"/>
                <w:rPrChange w:id="4650" w:author="Will Taylor Gough" w:date="2020-08-29T17:25:00Z">
                  <w:rPr>
                    <w:sz w:val="12"/>
                    <w:szCs w:val="12"/>
                  </w:rPr>
                </w:rPrChange>
              </w:rPr>
              <w:t>0.30</w:t>
            </w:r>
          </w:p>
        </w:tc>
        <w:tc>
          <w:tcPr>
            <w:tcW w:w="1119"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097D5243" w14:textId="77777777" w:rsidR="00FE1AF5" w:rsidRPr="00C05B87" w:rsidRDefault="00FE1AF5" w:rsidP="003B3C0A">
            <w:pPr>
              <w:jc w:val="center"/>
              <w:rPr>
                <w:rFonts w:ascii="Times New Roman" w:hAnsi="Times New Roman" w:cs="Times New Roman"/>
                <w:sz w:val="12"/>
                <w:szCs w:val="12"/>
                <w:rPrChange w:id="4651" w:author="Will Taylor Gough" w:date="2020-08-29T17:25:00Z">
                  <w:rPr>
                    <w:sz w:val="12"/>
                    <w:szCs w:val="12"/>
                  </w:rPr>
                </w:rPrChange>
              </w:rPr>
            </w:pPr>
            <w:r w:rsidRPr="00C05B87">
              <w:rPr>
                <w:rFonts w:ascii="Times New Roman" w:hAnsi="Times New Roman" w:cs="Times New Roman"/>
                <w:sz w:val="12"/>
                <w:szCs w:val="12"/>
                <w:rPrChange w:id="4652" w:author="Will Taylor Gough" w:date="2020-08-29T17:25:00Z">
                  <w:rPr>
                    <w:sz w:val="12"/>
                    <w:szCs w:val="12"/>
                  </w:rPr>
                </w:rPrChange>
              </w:rPr>
              <w:t>16.62</w:t>
            </w:r>
          </w:p>
        </w:tc>
        <w:tc>
          <w:tcPr>
            <w:tcW w:w="1119" w:type="dxa"/>
            <w:tcBorders>
              <w:top w:val="nil"/>
              <w:left w:val="nil"/>
              <w:bottom w:val="nil"/>
              <w:right w:val="nil"/>
            </w:tcBorders>
            <w:shd w:val="clear" w:color="auto" w:fill="F2F2F2" w:themeFill="background1" w:themeFillShade="F2"/>
            <w:vAlign w:val="center"/>
          </w:tcPr>
          <w:p w14:paraId="27C98F9C" w14:textId="77777777" w:rsidR="00FE1AF5" w:rsidRPr="00C05B87" w:rsidRDefault="00FE1AF5" w:rsidP="003B3C0A">
            <w:pPr>
              <w:jc w:val="center"/>
              <w:rPr>
                <w:rFonts w:ascii="Times New Roman" w:hAnsi="Times New Roman" w:cs="Times New Roman"/>
                <w:sz w:val="12"/>
                <w:szCs w:val="12"/>
                <w:rPrChange w:id="4653" w:author="Will Taylor Gough" w:date="2020-08-29T17:25:00Z">
                  <w:rPr>
                    <w:sz w:val="12"/>
                    <w:szCs w:val="12"/>
                  </w:rPr>
                </w:rPrChange>
              </w:rPr>
            </w:pPr>
            <w:r w:rsidRPr="00C05B87">
              <w:rPr>
                <w:rFonts w:ascii="Times New Roman" w:hAnsi="Times New Roman" w:cs="Times New Roman"/>
                <w:sz w:val="12"/>
                <w:szCs w:val="12"/>
                <w:rPrChange w:id="4654" w:author="Will Taylor Gough" w:date="2020-08-29T17:25:00Z">
                  <w:rPr>
                    <w:sz w:val="12"/>
                    <w:szCs w:val="12"/>
                  </w:rPr>
                </w:rPrChange>
              </w:rPr>
              <w:t>92.71</w:t>
            </w:r>
          </w:p>
        </w:tc>
        <w:tc>
          <w:tcPr>
            <w:tcW w:w="1119" w:type="dxa"/>
            <w:tcBorders>
              <w:top w:val="nil"/>
              <w:left w:val="nil"/>
              <w:bottom w:val="nil"/>
              <w:right w:val="nil"/>
            </w:tcBorders>
            <w:shd w:val="clear" w:color="auto" w:fill="F2F2F2" w:themeFill="background1" w:themeFillShade="F2"/>
            <w:vAlign w:val="center"/>
          </w:tcPr>
          <w:p w14:paraId="7A972125" w14:textId="77777777" w:rsidR="00FE1AF5" w:rsidRPr="00C05B87" w:rsidRDefault="00FE1AF5" w:rsidP="003B3C0A">
            <w:pPr>
              <w:jc w:val="center"/>
              <w:rPr>
                <w:rFonts w:ascii="Times New Roman" w:hAnsi="Times New Roman" w:cs="Times New Roman"/>
                <w:sz w:val="12"/>
                <w:szCs w:val="12"/>
                <w:rPrChange w:id="4655" w:author="Will Taylor Gough" w:date="2020-08-29T17:25:00Z">
                  <w:rPr>
                    <w:sz w:val="12"/>
                    <w:szCs w:val="12"/>
                  </w:rPr>
                </w:rPrChange>
              </w:rPr>
            </w:pPr>
            <w:r w:rsidRPr="00C05B87">
              <w:rPr>
                <w:rFonts w:ascii="Times New Roman" w:hAnsi="Times New Roman" w:cs="Times New Roman"/>
                <w:sz w:val="12"/>
                <w:szCs w:val="12"/>
                <w:rPrChange w:id="4656" w:author="Will Taylor Gough" w:date="2020-08-29T17:25:00Z">
                  <w:rPr>
                    <w:sz w:val="12"/>
                    <w:szCs w:val="12"/>
                  </w:rPr>
                </w:rPrChange>
              </w:rPr>
              <w:t>27275.04</w:t>
            </w:r>
          </w:p>
        </w:tc>
        <w:tc>
          <w:tcPr>
            <w:tcW w:w="1119" w:type="dxa"/>
            <w:tcBorders>
              <w:top w:val="nil"/>
              <w:left w:val="nil"/>
              <w:bottom w:val="nil"/>
              <w:right w:val="nil"/>
            </w:tcBorders>
            <w:shd w:val="clear" w:color="auto" w:fill="F2F2F2" w:themeFill="background1" w:themeFillShade="F2"/>
            <w:vAlign w:val="center"/>
          </w:tcPr>
          <w:p w14:paraId="12DF819B" w14:textId="77777777" w:rsidR="00FE1AF5" w:rsidRPr="00C05B87" w:rsidRDefault="00FE1AF5" w:rsidP="003B3C0A">
            <w:pPr>
              <w:jc w:val="center"/>
              <w:rPr>
                <w:rFonts w:ascii="Times New Roman" w:hAnsi="Times New Roman" w:cs="Times New Roman"/>
                <w:sz w:val="12"/>
                <w:szCs w:val="12"/>
                <w:rPrChange w:id="4657" w:author="Will Taylor Gough" w:date="2020-08-29T17:25:00Z">
                  <w:rPr>
                    <w:sz w:val="12"/>
                    <w:szCs w:val="12"/>
                  </w:rPr>
                </w:rPrChange>
              </w:rPr>
            </w:pPr>
            <w:r w:rsidRPr="00C05B87">
              <w:rPr>
                <w:rFonts w:ascii="Times New Roman" w:hAnsi="Times New Roman" w:cs="Times New Roman"/>
                <w:sz w:val="12"/>
                <w:szCs w:val="12"/>
                <w:rPrChange w:id="4658" w:author="Will Taylor Gough" w:date="2020-08-29T17:25:00Z">
                  <w:rPr>
                    <w:sz w:val="12"/>
                    <w:szCs w:val="12"/>
                  </w:rPr>
                </w:rPrChange>
              </w:rPr>
              <w:t>1.15</w:t>
            </w:r>
          </w:p>
        </w:tc>
        <w:tc>
          <w:tcPr>
            <w:tcW w:w="1120" w:type="dxa"/>
            <w:tcBorders>
              <w:top w:val="nil"/>
              <w:left w:val="nil"/>
              <w:bottom w:val="nil"/>
              <w:right w:val="nil"/>
            </w:tcBorders>
            <w:shd w:val="clear" w:color="auto" w:fill="F2F2F2" w:themeFill="background1" w:themeFillShade="F2"/>
            <w:vAlign w:val="center"/>
          </w:tcPr>
          <w:p w14:paraId="237BBFD9" w14:textId="77777777" w:rsidR="00FE1AF5" w:rsidRPr="00C05B87" w:rsidRDefault="00FE1AF5" w:rsidP="003B3C0A">
            <w:pPr>
              <w:jc w:val="center"/>
              <w:rPr>
                <w:rFonts w:ascii="Times New Roman" w:hAnsi="Times New Roman" w:cs="Times New Roman"/>
                <w:sz w:val="12"/>
                <w:szCs w:val="12"/>
                <w:rPrChange w:id="4659" w:author="Will Taylor Gough" w:date="2020-08-29T17:25:00Z">
                  <w:rPr>
                    <w:sz w:val="12"/>
                    <w:szCs w:val="12"/>
                  </w:rPr>
                </w:rPrChange>
              </w:rPr>
            </w:pPr>
            <w:r w:rsidRPr="00C05B87">
              <w:rPr>
                <w:rFonts w:ascii="Times New Roman" w:hAnsi="Times New Roman" w:cs="Times New Roman"/>
                <w:sz w:val="12"/>
                <w:szCs w:val="12"/>
                <w:rPrChange w:id="4660" w:author="Will Taylor Gough" w:date="2020-08-29T17:25:00Z">
                  <w:rPr>
                    <w:sz w:val="12"/>
                    <w:szCs w:val="12"/>
                  </w:rPr>
                </w:rPrChange>
              </w:rPr>
              <w:t>3.23</w:t>
            </w:r>
          </w:p>
        </w:tc>
      </w:tr>
    </w:tbl>
    <w:p w14:paraId="6B8BC5A7" w14:textId="77777777" w:rsidR="00470394" w:rsidRPr="00C05B87" w:rsidRDefault="00470394" w:rsidP="00FE2636">
      <w:pPr>
        <w:shd w:val="clear" w:color="auto" w:fill="FFFFFF"/>
        <w:spacing w:line="240" w:lineRule="auto"/>
        <w:rPr>
          <w:rFonts w:ascii="Times New Roman" w:hAnsi="Times New Roman" w:cs="Times New Roman"/>
          <w:b/>
          <w:color w:val="000000" w:themeColor="text1"/>
          <w:sz w:val="24"/>
          <w:szCs w:val="24"/>
          <w:u w:val="single"/>
          <w:rPrChange w:id="4661" w:author="Will Taylor Gough" w:date="2020-08-29T17:25:00Z">
            <w:rPr>
              <w:b/>
              <w:color w:val="000000" w:themeColor="text1"/>
              <w:sz w:val="24"/>
              <w:szCs w:val="24"/>
              <w:u w:val="single"/>
            </w:rPr>
          </w:rPrChange>
        </w:rPr>
      </w:pPr>
    </w:p>
    <w:p w14:paraId="6C2A7BEB" w14:textId="77777777" w:rsidR="00FE2636" w:rsidRPr="00C05B87" w:rsidRDefault="00470394" w:rsidP="00FE2636">
      <w:pPr>
        <w:shd w:val="clear" w:color="auto" w:fill="FFFFFF"/>
        <w:spacing w:line="240" w:lineRule="auto"/>
        <w:rPr>
          <w:rFonts w:ascii="Times New Roman" w:hAnsi="Times New Roman" w:cs="Times New Roman"/>
          <w:color w:val="000000" w:themeColor="text1"/>
          <w:sz w:val="24"/>
          <w:szCs w:val="24"/>
          <w:rPrChange w:id="4662" w:author="Will Taylor Gough" w:date="2020-08-29T17:25:00Z">
            <w:rPr>
              <w:color w:val="000000" w:themeColor="text1"/>
              <w:sz w:val="24"/>
              <w:szCs w:val="24"/>
            </w:rPr>
          </w:rPrChange>
        </w:rPr>
      </w:pPr>
      <w:r w:rsidRPr="00C05B87">
        <w:rPr>
          <w:rFonts w:ascii="Times New Roman" w:hAnsi="Times New Roman" w:cs="Times New Roman"/>
          <w:color w:val="000000" w:themeColor="text1"/>
          <w:sz w:val="24"/>
          <w:szCs w:val="24"/>
          <w:rPrChange w:id="4663" w:author="Will Taylor Gough" w:date="2020-08-29T17:25:00Z">
            <w:rPr>
              <w:color w:val="000000" w:themeColor="text1"/>
              <w:sz w:val="24"/>
              <w:szCs w:val="24"/>
            </w:rPr>
          </w:rPrChange>
        </w:rPr>
        <w:t xml:space="preserve">Table 1. </w:t>
      </w:r>
      <w:r w:rsidR="006B5D22" w:rsidRPr="00C05B87">
        <w:rPr>
          <w:rFonts w:ascii="Times New Roman" w:hAnsi="Times New Roman" w:cs="Times New Roman"/>
          <w:color w:val="000000" w:themeColor="text1"/>
          <w:sz w:val="24"/>
          <w:szCs w:val="24"/>
          <w:rPrChange w:id="4664" w:author="Will Taylor Gough" w:date="2020-08-29T17:25:00Z">
            <w:rPr>
              <w:color w:val="000000" w:themeColor="text1"/>
              <w:sz w:val="24"/>
              <w:szCs w:val="24"/>
            </w:rPr>
          </w:rPrChange>
        </w:rPr>
        <w:t>Kinematic and morphometric variables used for modeling of hydrodynamic properties for all (n=63) individual whales in our dataset. Those with an asterisk were modeled using available data and methods in the literature.</w:t>
      </w:r>
      <w:r w:rsidRPr="00C05B87">
        <w:rPr>
          <w:rFonts w:ascii="Times New Roman" w:hAnsi="Times New Roman" w:cs="Times New Roman"/>
          <w:color w:val="000000" w:themeColor="text1"/>
          <w:sz w:val="24"/>
          <w:szCs w:val="24"/>
          <w:rPrChange w:id="4665" w:author="Will Taylor Gough" w:date="2020-08-29T17:25:00Z">
            <w:rPr>
              <w:color w:val="000000" w:themeColor="text1"/>
              <w:sz w:val="24"/>
              <w:szCs w:val="24"/>
            </w:rPr>
          </w:rPrChange>
        </w:rPr>
        <w:t xml:space="preserve"> All values are given as the mean ± the standard error.</w:t>
      </w:r>
    </w:p>
    <w:p w14:paraId="34E0E813" w14:textId="77777777" w:rsidR="00470394" w:rsidRPr="00C05B87" w:rsidRDefault="00470394" w:rsidP="00FE2636">
      <w:pPr>
        <w:shd w:val="clear" w:color="auto" w:fill="FFFFFF"/>
        <w:spacing w:line="240" w:lineRule="auto"/>
        <w:rPr>
          <w:rFonts w:ascii="Times New Roman" w:hAnsi="Times New Roman" w:cs="Times New Roman"/>
          <w:color w:val="000000" w:themeColor="text1"/>
          <w:sz w:val="24"/>
          <w:szCs w:val="24"/>
          <w:rPrChange w:id="4666" w:author="Will Taylor Gough" w:date="2020-08-29T17:25:00Z">
            <w:rPr>
              <w:color w:val="000000" w:themeColor="text1"/>
              <w:sz w:val="24"/>
              <w:szCs w:val="24"/>
            </w:rPr>
          </w:rPrChange>
        </w:rPr>
      </w:pPr>
    </w:p>
    <w:p w14:paraId="3333E490" w14:textId="77777777" w:rsidR="00470394" w:rsidRPr="00C05B87" w:rsidRDefault="00470394" w:rsidP="00FE2636">
      <w:pPr>
        <w:shd w:val="clear" w:color="auto" w:fill="FFFFFF"/>
        <w:spacing w:line="240" w:lineRule="auto"/>
        <w:rPr>
          <w:rFonts w:ascii="Times New Roman" w:hAnsi="Times New Roman" w:cs="Times New Roman"/>
          <w:color w:val="000000" w:themeColor="text1"/>
          <w:sz w:val="24"/>
          <w:szCs w:val="24"/>
          <w:rPrChange w:id="4667" w:author="Will Taylor Gough" w:date="2020-08-29T17:25:00Z">
            <w:rPr>
              <w:color w:val="000000" w:themeColor="text1"/>
              <w:sz w:val="24"/>
              <w:szCs w:val="24"/>
            </w:rPr>
          </w:rPrChange>
        </w:rPr>
      </w:pPr>
    </w:p>
    <w:p w14:paraId="68D442F9" w14:textId="77777777" w:rsidR="00470394" w:rsidRPr="00C05B87" w:rsidRDefault="00470394" w:rsidP="00FE2636">
      <w:pPr>
        <w:shd w:val="clear" w:color="auto" w:fill="FFFFFF"/>
        <w:spacing w:line="240" w:lineRule="auto"/>
        <w:rPr>
          <w:rFonts w:ascii="Times New Roman" w:hAnsi="Times New Roman" w:cs="Times New Roman"/>
          <w:color w:val="000000" w:themeColor="text1"/>
          <w:sz w:val="24"/>
          <w:szCs w:val="24"/>
          <w:rPrChange w:id="4668" w:author="Will Taylor Gough" w:date="2020-08-29T17:25:00Z">
            <w:rPr>
              <w:color w:val="000000" w:themeColor="text1"/>
              <w:sz w:val="24"/>
              <w:szCs w:val="24"/>
            </w:rPr>
          </w:rPrChange>
        </w:rPr>
      </w:pPr>
    </w:p>
    <w:p w14:paraId="321A426B" w14:textId="77777777" w:rsidR="00470394" w:rsidRPr="00C05B87" w:rsidRDefault="00470394" w:rsidP="00FE2636">
      <w:pPr>
        <w:shd w:val="clear" w:color="auto" w:fill="FFFFFF"/>
        <w:spacing w:line="240" w:lineRule="auto"/>
        <w:rPr>
          <w:rFonts w:ascii="Times New Roman" w:hAnsi="Times New Roman" w:cs="Times New Roman"/>
          <w:color w:val="000000" w:themeColor="text1"/>
          <w:sz w:val="24"/>
          <w:szCs w:val="24"/>
          <w:rPrChange w:id="4669" w:author="Will Taylor Gough" w:date="2020-08-29T17:25:00Z">
            <w:rPr>
              <w:color w:val="000000" w:themeColor="text1"/>
              <w:sz w:val="24"/>
              <w:szCs w:val="24"/>
            </w:rPr>
          </w:rPrChange>
        </w:rPr>
      </w:pPr>
    </w:p>
    <w:p w14:paraId="3472D54B" w14:textId="77777777" w:rsidR="00470394" w:rsidRPr="00C05B87" w:rsidRDefault="00470394" w:rsidP="00FE2636">
      <w:pPr>
        <w:shd w:val="clear" w:color="auto" w:fill="FFFFFF"/>
        <w:spacing w:line="240" w:lineRule="auto"/>
        <w:rPr>
          <w:rFonts w:ascii="Times New Roman" w:hAnsi="Times New Roman" w:cs="Times New Roman"/>
          <w:color w:val="000000" w:themeColor="text1"/>
          <w:sz w:val="24"/>
          <w:szCs w:val="24"/>
          <w:rPrChange w:id="4670" w:author="Will Taylor Gough" w:date="2020-08-29T17:25:00Z">
            <w:rPr>
              <w:color w:val="000000" w:themeColor="text1"/>
              <w:sz w:val="24"/>
              <w:szCs w:val="24"/>
            </w:rPr>
          </w:rPrChange>
        </w:rPr>
      </w:pPr>
    </w:p>
    <w:p w14:paraId="346D7098" w14:textId="77777777" w:rsidR="00470394" w:rsidRPr="00C05B87" w:rsidRDefault="00470394" w:rsidP="00FE2636">
      <w:pPr>
        <w:shd w:val="clear" w:color="auto" w:fill="FFFFFF"/>
        <w:spacing w:line="240" w:lineRule="auto"/>
        <w:rPr>
          <w:rFonts w:ascii="Times New Roman" w:hAnsi="Times New Roman" w:cs="Times New Roman"/>
          <w:color w:val="000000" w:themeColor="text1"/>
          <w:sz w:val="24"/>
          <w:szCs w:val="24"/>
          <w:rPrChange w:id="4671" w:author="Will Taylor Gough" w:date="2020-08-29T17:25:00Z">
            <w:rPr>
              <w:color w:val="000000" w:themeColor="text1"/>
              <w:sz w:val="24"/>
              <w:szCs w:val="24"/>
            </w:rPr>
          </w:rPrChange>
        </w:rPr>
      </w:pPr>
    </w:p>
    <w:p w14:paraId="65854298" w14:textId="77777777" w:rsidR="00470394" w:rsidRPr="00C05B87" w:rsidRDefault="00470394" w:rsidP="00FE2636">
      <w:pPr>
        <w:shd w:val="clear" w:color="auto" w:fill="FFFFFF"/>
        <w:spacing w:line="240" w:lineRule="auto"/>
        <w:rPr>
          <w:rFonts w:ascii="Times New Roman" w:hAnsi="Times New Roman" w:cs="Times New Roman"/>
          <w:color w:val="000000" w:themeColor="text1"/>
          <w:sz w:val="24"/>
          <w:szCs w:val="24"/>
          <w:rPrChange w:id="4672" w:author="Will Taylor Gough" w:date="2020-08-29T17:25:00Z">
            <w:rPr>
              <w:color w:val="000000" w:themeColor="text1"/>
              <w:sz w:val="24"/>
              <w:szCs w:val="24"/>
            </w:rPr>
          </w:rPrChange>
        </w:rPr>
      </w:pPr>
    </w:p>
    <w:p w14:paraId="4458B715" w14:textId="77777777" w:rsidR="00470394" w:rsidRPr="00C05B87" w:rsidRDefault="00470394" w:rsidP="00FE2636">
      <w:pPr>
        <w:shd w:val="clear" w:color="auto" w:fill="FFFFFF"/>
        <w:spacing w:line="240" w:lineRule="auto"/>
        <w:rPr>
          <w:rFonts w:ascii="Times New Roman" w:hAnsi="Times New Roman" w:cs="Times New Roman"/>
          <w:color w:val="000000" w:themeColor="text1"/>
          <w:sz w:val="24"/>
          <w:szCs w:val="24"/>
          <w:rPrChange w:id="4673" w:author="Will Taylor Gough" w:date="2020-08-29T17:25:00Z">
            <w:rPr>
              <w:color w:val="000000" w:themeColor="text1"/>
              <w:sz w:val="24"/>
              <w:szCs w:val="24"/>
            </w:rPr>
          </w:rPrChange>
        </w:rPr>
      </w:pPr>
    </w:p>
    <w:p w14:paraId="1A746FC1" w14:textId="77777777" w:rsidR="00470394" w:rsidRPr="00C05B87" w:rsidRDefault="00470394" w:rsidP="00FE2636">
      <w:pPr>
        <w:shd w:val="clear" w:color="auto" w:fill="FFFFFF"/>
        <w:spacing w:line="240" w:lineRule="auto"/>
        <w:rPr>
          <w:rFonts w:ascii="Times New Roman" w:hAnsi="Times New Roman" w:cs="Times New Roman"/>
          <w:color w:val="000000" w:themeColor="text1"/>
          <w:sz w:val="24"/>
          <w:szCs w:val="24"/>
          <w:rPrChange w:id="4674" w:author="Will Taylor Gough" w:date="2020-08-29T17:25:00Z">
            <w:rPr>
              <w:color w:val="000000" w:themeColor="text1"/>
              <w:sz w:val="24"/>
              <w:szCs w:val="24"/>
            </w:rPr>
          </w:rPrChange>
        </w:rPr>
      </w:pPr>
    </w:p>
    <w:p w14:paraId="7FF011C1" w14:textId="77777777" w:rsidR="00470394" w:rsidRPr="00C05B87" w:rsidRDefault="00470394" w:rsidP="00FE2636">
      <w:pPr>
        <w:shd w:val="clear" w:color="auto" w:fill="FFFFFF"/>
        <w:spacing w:line="240" w:lineRule="auto"/>
        <w:rPr>
          <w:rFonts w:ascii="Times New Roman" w:hAnsi="Times New Roman" w:cs="Times New Roman"/>
          <w:color w:val="000000" w:themeColor="text1"/>
          <w:sz w:val="24"/>
          <w:szCs w:val="24"/>
          <w:rPrChange w:id="4675" w:author="Will Taylor Gough" w:date="2020-08-29T17:25:00Z">
            <w:rPr>
              <w:color w:val="000000" w:themeColor="text1"/>
              <w:sz w:val="24"/>
              <w:szCs w:val="24"/>
            </w:rPr>
          </w:rPrChange>
        </w:rPr>
      </w:pPr>
    </w:p>
    <w:p w14:paraId="37E626BB" w14:textId="77777777" w:rsidR="00470394" w:rsidRPr="00C05B87" w:rsidRDefault="00470394" w:rsidP="00FE2636">
      <w:pPr>
        <w:shd w:val="clear" w:color="auto" w:fill="FFFFFF"/>
        <w:spacing w:line="240" w:lineRule="auto"/>
        <w:rPr>
          <w:rFonts w:ascii="Times New Roman" w:hAnsi="Times New Roman" w:cs="Times New Roman"/>
          <w:color w:val="000000" w:themeColor="text1"/>
          <w:sz w:val="24"/>
          <w:szCs w:val="24"/>
          <w:rPrChange w:id="4676" w:author="Will Taylor Gough" w:date="2020-08-29T17:25:00Z">
            <w:rPr>
              <w:color w:val="000000" w:themeColor="text1"/>
              <w:sz w:val="24"/>
              <w:szCs w:val="24"/>
            </w:rPr>
          </w:rPrChange>
        </w:rPr>
      </w:pPr>
    </w:p>
    <w:p w14:paraId="1368931A" w14:textId="77777777" w:rsidR="00470394" w:rsidRPr="00C05B87" w:rsidRDefault="00470394" w:rsidP="00FE2636">
      <w:pPr>
        <w:shd w:val="clear" w:color="auto" w:fill="FFFFFF"/>
        <w:spacing w:line="240" w:lineRule="auto"/>
        <w:rPr>
          <w:rFonts w:ascii="Times New Roman" w:hAnsi="Times New Roman" w:cs="Times New Roman"/>
          <w:color w:val="000000" w:themeColor="text1"/>
          <w:sz w:val="24"/>
          <w:szCs w:val="24"/>
          <w:rPrChange w:id="4677" w:author="Will Taylor Gough" w:date="2020-08-29T17:25:00Z">
            <w:rPr>
              <w:color w:val="000000" w:themeColor="text1"/>
              <w:sz w:val="24"/>
              <w:szCs w:val="24"/>
            </w:rPr>
          </w:rPrChange>
        </w:rPr>
      </w:pPr>
    </w:p>
    <w:p w14:paraId="2DE004A5" w14:textId="77777777" w:rsidR="00470394" w:rsidRPr="00C05B87" w:rsidRDefault="00470394" w:rsidP="00FE2636">
      <w:pPr>
        <w:shd w:val="clear" w:color="auto" w:fill="FFFFFF"/>
        <w:spacing w:line="240" w:lineRule="auto"/>
        <w:rPr>
          <w:rFonts w:ascii="Times New Roman" w:hAnsi="Times New Roman" w:cs="Times New Roman"/>
          <w:color w:val="000000" w:themeColor="text1"/>
          <w:sz w:val="24"/>
          <w:szCs w:val="24"/>
          <w:rPrChange w:id="4678" w:author="Will Taylor Gough" w:date="2020-08-29T17:25:00Z">
            <w:rPr>
              <w:color w:val="000000" w:themeColor="text1"/>
              <w:sz w:val="24"/>
              <w:szCs w:val="24"/>
            </w:rPr>
          </w:rPrChange>
        </w:rPr>
      </w:pPr>
    </w:p>
    <w:p w14:paraId="061EEA43" w14:textId="77777777" w:rsidR="00470394" w:rsidRPr="00C05B87" w:rsidRDefault="00470394" w:rsidP="00FE2636">
      <w:pPr>
        <w:shd w:val="clear" w:color="auto" w:fill="FFFFFF"/>
        <w:spacing w:line="240" w:lineRule="auto"/>
        <w:rPr>
          <w:rFonts w:ascii="Times New Roman" w:hAnsi="Times New Roman" w:cs="Times New Roman"/>
          <w:color w:val="000000" w:themeColor="text1"/>
          <w:sz w:val="24"/>
          <w:szCs w:val="24"/>
          <w:rPrChange w:id="4679" w:author="Will Taylor Gough" w:date="2020-08-29T17:25:00Z">
            <w:rPr>
              <w:color w:val="000000" w:themeColor="text1"/>
              <w:sz w:val="24"/>
              <w:szCs w:val="24"/>
            </w:rPr>
          </w:rPrChange>
        </w:rPr>
      </w:pPr>
    </w:p>
    <w:p w14:paraId="6B0DC848" w14:textId="77777777" w:rsidR="00470394" w:rsidRPr="00C05B87" w:rsidRDefault="00470394" w:rsidP="00FE2636">
      <w:pPr>
        <w:shd w:val="clear" w:color="auto" w:fill="FFFFFF"/>
        <w:spacing w:line="240" w:lineRule="auto"/>
        <w:rPr>
          <w:rFonts w:ascii="Times New Roman" w:hAnsi="Times New Roman" w:cs="Times New Roman"/>
          <w:color w:val="000000" w:themeColor="text1"/>
          <w:sz w:val="24"/>
          <w:szCs w:val="24"/>
          <w:rPrChange w:id="4680" w:author="Will Taylor Gough" w:date="2020-08-29T17:25:00Z">
            <w:rPr>
              <w:color w:val="000000" w:themeColor="text1"/>
              <w:sz w:val="24"/>
              <w:szCs w:val="24"/>
            </w:rPr>
          </w:rPrChange>
        </w:rPr>
      </w:pPr>
    </w:p>
    <w:p w14:paraId="0AC957FD" w14:textId="77777777" w:rsidR="00470394" w:rsidRPr="00C05B87" w:rsidRDefault="00470394" w:rsidP="00FE2636">
      <w:pPr>
        <w:shd w:val="clear" w:color="auto" w:fill="FFFFFF"/>
        <w:spacing w:line="240" w:lineRule="auto"/>
        <w:rPr>
          <w:rFonts w:ascii="Times New Roman" w:hAnsi="Times New Roman" w:cs="Times New Roman"/>
          <w:color w:val="000000" w:themeColor="text1"/>
          <w:sz w:val="24"/>
          <w:szCs w:val="24"/>
          <w:rPrChange w:id="4681" w:author="Will Taylor Gough" w:date="2020-08-29T17:25:00Z">
            <w:rPr>
              <w:color w:val="000000" w:themeColor="text1"/>
              <w:sz w:val="24"/>
              <w:szCs w:val="24"/>
            </w:rPr>
          </w:rPrChange>
        </w:rPr>
      </w:pPr>
    </w:p>
    <w:p w14:paraId="694132B0" w14:textId="77777777" w:rsidR="00470394" w:rsidRPr="00C05B87" w:rsidRDefault="00470394" w:rsidP="00FE2636">
      <w:pPr>
        <w:shd w:val="clear" w:color="auto" w:fill="FFFFFF"/>
        <w:spacing w:line="240" w:lineRule="auto"/>
        <w:rPr>
          <w:rFonts w:ascii="Times New Roman" w:hAnsi="Times New Roman" w:cs="Times New Roman"/>
          <w:color w:val="000000" w:themeColor="text1"/>
          <w:sz w:val="24"/>
          <w:szCs w:val="24"/>
          <w:rPrChange w:id="4682" w:author="Will Taylor Gough" w:date="2020-08-29T17:25:00Z">
            <w:rPr>
              <w:color w:val="000000" w:themeColor="text1"/>
              <w:sz w:val="24"/>
              <w:szCs w:val="24"/>
            </w:rPr>
          </w:rPrChange>
        </w:rPr>
      </w:pPr>
    </w:p>
    <w:p w14:paraId="05428978" w14:textId="77777777" w:rsidR="009C4254" w:rsidRPr="00C05B87" w:rsidRDefault="009C4254" w:rsidP="00FE2636">
      <w:pPr>
        <w:shd w:val="clear" w:color="auto" w:fill="FFFFFF"/>
        <w:spacing w:line="240" w:lineRule="auto"/>
        <w:rPr>
          <w:rFonts w:ascii="Times New Roman" w:hAnsi="Times New Roman" w:cs="Times New Roman"/>
          <w:color w:val="000000" w:themeColor="text1"/>
          <w:sz w:val="24"/>
          <w:szCs w:val="24"/>
          <w:rPrChange w:id="4683" w:author="Will Taylor Gough" w:date="2020-08-29T17:25:00Z">
            <w:rPr>
              <w:color w:val="000000" w:themeColor="text1"/>
              <w:sz w:val="24"/>
              <w:szCs w:val="24"/>
            </w:rPr>
          </w:rPrChange>
        </w:rPr>
      </w:pPr>
    </w:p>
    <w:p w14:paraId="64A079E9" w14:textId="77777777" w:rsidR="009C4254" w:rsidRPr="00C05B87" w:rsidRDefault="009C4254" w:rsidP="00FE2636">
      <w:pPr>
        <w:shd w:val="clear" w:color="auto" w:fill="FFFFFF"/>
        <w:spacing w:line="240" w:lineRule="auto"/>
        <w:rPr>
          <w:rFonts w:ascii="Times New Roman" w:hAnsi="Times New Roman" w:cs="Times New Roman"/>
          <w:color w:val="000000" w:themeColor="text1"/>
          <w:sz w:val="24"/>
          <w:szCs w:val="24"/>
          <w:rPrChange w:id="4684" w:author="Will Taylor Gough" w:date="2020-08-29T17:25:00Z">
            <w:rPr>
              <w:color w:val="000000" w:themeColor="text1"/>
              <w:sz w:val="24"/>
              <w:szCs w:val="24"/>
            </w:rPr>
          </w:rPrChange>
        </w:rPr>
      </w:pPr>
    </w:p>
    <w:p w14:paraId="7B71DE1F" w14:textId="77777777" w:rsidR="009C4254" w:rsidRPr="00C05B87" w:rsidRDefault="009C4254" w:rsidP="00FE2636">
      <w:pPr>
        <w:shd w:val="clear" w:color="auto" w:fill="FFFFFF"/>
        <w:spacing w:line="240" w:lineRule="auto"/>
        <w:rPr>
          <w:rFonts w:ascii="Times New Roman" w:hAnsi="Times New Roman" w:cs="Times New Roman"/>
          <w:color w:val="000000" w:themeColor="text1"/>
          <w:sz w:val="24"/>
          <w:szCs w:val="24"/>
          <w:rPrChange w:id="4685" w:author="Will Taylor Gough" w:date="2020-08-29T17:25:00Z">
            <w:rPr>
              <w:color w:val="000000" w:themeColor="text1"/>
              <w:sz w:val="24"/>
              <w:szCs w:val="24"/>
            </w:rPr>
          </w:rPrChange>
        </w:rPr>
      </w:pPr>
    </w:p>
    <w:p w14:paraId="5A633C7A" w14:textId="77777777" w:rsidR="009C4254" w:rsidRPr="00C05B87" w:rsidRDefault="009C4254" w:rsidP="00FE2636">
      <w:pPr>
        <w:shd w:val="clear" w:color="auto" w:fill="FFFFFF"/>
        <w:spacing w:line="240" w:lineRule="auto"/>
        <w:rPr>
          <w:rFonts w:ascii="Times New Roman" w:hAnsi="Times New Roman" w:cs="Times New Roman"/>
          <w:color w:val="000000" w:themeColor="text1"/>
          <w:sz w:val="24"/>
          <w:szCs w:val="24"/>
          <w:rPrChange w:id="4686" w:author="Will Taylor Gough" w:date="2020-08-29T17:25:00Z">
            <w:rPr>
              <w:color w:val="000000" w:themeColor="text1"/>
              <w:sz w:val="24"/>
              <w:szCs w:val="24"/>
            </w:rPr>
          </w:rPrChange>
        </w:rPr>
      </w:pPr>
    </w:p>
    <w:p w14:paraId="2C13FFD8" w14:textId="0CB5FD9E" w:rsidR="009C4254" w:rsidRPr="00C05B87" w:rsidRDefault="009C4254" w:rsidP="00FE2636">
      <w:pPr>
        <w:shd w:val="clear" w:color="auto" w:fill="FFFFFF"/>
        <w:spacing w:line="240" w:lineRule="auto"/>
        <w:rPr>
          <w:ins w:id="4687" w:author="Will Taylor Gough" w:date="2020-08-29T15:28:00Z"/>
          <w:rFonts w:ascii="Times New Roman" w:hAnsi="Times New Roman" w:cs="Times New Roman"/>
          <w:color w:val="000000" w:themeColor="text1"/>
          <w:sz w:val="24"/>
          <w:szCs w:val="24"/>
          <w:rPrChange w:id="4688" w:author="Will Taylor Gough" w:date="2020-08-29T17:25:00Z">
            <w:rPr>
              <w:ins w:id="4689" w:author="Will Taylor Gough" w:date="2020-08-29T15:28:00Z"/>
              <w:color w:val="000000" w:themeColor="text1"/>
              <w:sz w:val="24"/>
              <w:szCs w:val="24"/>
            </w:rPr>
          </w:rPrChange>
        </w:rPr>
      </w:pPr>
    </w:p>
    <w:p w14:paraId="3CCF5317" w14:textId="78B37823" w:rsidR="001C1314" w:rsidRPr="00C05B87" w:rsidRDefault="001C1314" w:rsidP="00FE2636">
      <w:pPr>
        <w:shd w:val="clear" w:color="auto" w:fill="FFFFFF"/>
        <w:spacing w:line="240" w:lineRule="auto"/>
        <w:rPr>
          <w:ins w:id="4690" w:author="Will Taylor Gough" w:date="2020-08-29T15:28:00Z"/>
          <w:rFonts w:ascii="Times New Roman" w:hAnsi="Times New Roman" w:cs="Times New Roman"/>
          <w:color w:val="000000" w:themeColor="text1"/>
          <w:sz w:val="24"/>
          <w:szCs w:val="24"/>
          <w:rPrChange w:id="4691" w:author="Will Taylor Gough" w:date="2020-08-29T17:25:00Z">
            <w:rPr>
              <w:ins w:id="4692" w:author="Will Taylor Gough" w:date="2020-08-29T15:28:00Z"/>
              <w:color w:val="000000" w:themeColor="text1"/>
              <w:sz w:val="24"/>
              <w:szCs w:val="24"/>
            </w:rPr>
          </w:rPrChange>
        </w:rPr>
      </w:pPr>
    </w:p>
    <w:p w14:paraId="1814CE4E" w14:textId="713B35EA" w:rsidR="001C1314" w:rsidRPr="00C05B87" w:rsidRDefault="001C1314" w:rsidP="00FE2636">
      <w:pPr>
        <w:shd w:val="clear" w:color="auto" w:fill="FFFFFF"/>
        <w:spacing w:line="240" w:lineRule="auto"/>
        <w:rPr>
          <w:ins w:id="4693" w:author="Will Taylor Gough" w:date="2020-08-29T15:28:00Z"/>
          <w:rFonts w:ascii="Times New Roman" w:hAnsi="Times New Roman" w:cs="Times New Roman"/>
          <w:color w:val="000000" w:themeColor="text1"/>
          <w:sz w:val="24"/>
          <w:szCs w:val="24"/>
          <w:rPrChange w:id="4694" w:author="Will Taylor Gough" w:date="2020-08-29T17:25:00Z">
            <w:rPr>
              <w:ins w:id="4695" w:author="Will Taylor Gough" w:date="2020-08-29T15:28:00Z"/>
              <w:color w:val="000000" w:themeColor="text1"/>
              <w:sz w:val="24"/>
              <w:szCs w:val="24"/>
            </w:rPr>
          </w:rPrChange>
        </w:rPr>
      </w:pPr>
    </w:p>
    <w:p w14:paraId="079038F7" w14:textId="42E5FF06" w:rsidR="001C1314" w:rsidRPr="00C05B87" w:rsidRDefault="001C1314" w:rsidP="00FE2636">
      <w:pPr>
        <w:shd w:val="clear" w:color="auto" w:fill="FFFFFF"/>
        <w:spacing w:line="240" w:lineRule="auto"/>
        <w:rPr>
          <w:ins w:id="4696" w:author="Will Taylor Gough" w:date="2020-08-29T15:28:00Z"/>
          <w:rFonts w:ascii="Times New Roman" w:hAnsi="Times New Roman" w:cs="Times New Roman"/>
          <w:color w:val="000000" w:themeColor="text1"/>
          <w:sz w:val="24"/>
          <w:szCs w:val="24"/>
          <w:rPrChange w:id="4697" w:author="Will Taylor Gough" w:date="2020-08-29T17:25:00Z">
            <w:rPr>
              <w:ins w:id="4698" w:author="Will Taylor Gough" w:date="2020-08-29T15:28:00Z"/>
              <w:color w:val="000000" w:themeColor="text1"/>
              <w:sz w:val="24"/>
              <w:szCs w:val="24"/>
            </w:rPr>
          </w:rPrChange>
        </w:rPr>
      </w:pPr>
    </w:p>
    <w:p w14:paraId="0C7551DD" w14:textId="0BD2461B" w:rsidR="001C1314" w:rsidRPr="00C05B87" w:rsidRDefault="001C1314" w:rsidP="00FE2636">
      <w:pPr>
        <w:shd w:val="clear" w:color="auto" w:fill="FFFFFF"/>
        <w:spacing w:line="240" w:lineRule="auto"/>
        <w:rPr>
          <w:ins w:id="4699" w:author="Will Taylor Gough" w:date="2020-08-29T15:28:00Z"/>
          <w:rFonts w:ascii="Times New Roman" w:hAnsi="Times New Roman" w:cs="Times New Roman"/>
          <w:color w:val="000000" w:themeColor="text1"/>
          <w:sz w:val="24"/>
          <w:szCs w:val="24"/>
          <w:rPrChange w:id="4700" w:author="Will Taylor Gough" w:date="2020-08-29T17:25:00Z">
            <w:rPr>
              <w:ins w:id="4701" w:author="Will Taylor Gough" w:date="2020-08-29T15:28:00Z"/>
              <w:color w:val="000000" w:themeColor="text1"/>
              <w:sz w:val="24"/>
              <w:szCs w:val="24"/>
            </w:rPr>
          </w:rPrChange>
        </w:rPr>
      </w:pPr>
    </w:p>
    <w:p w14:paraId="1CD843D7" w14:textId="2FAF5444" w:rsidR="001C1314" w:rsidRPr="00C05B87" w:rsidRDefault="001C1314" w:rsidP="00FE2636">
      <w:pPr>
        <w:shd w:val="clear" w:color="auto" w:fill="FFFFFF"/>
        <w:spacing w:line="240" w:lineRule="auto"/>
        <w:rPr>
          <w:ins w:id="4702" w:author="Will Taylor Gough" w:date="2020-08-29T15:28:00Z"/>
          <w:rFonts w:ascii="Times New Roman" w:hAnsi="Times New Roman" w:cs="Times New Roman"/>
          <w:color w:val="000000" w:themeColor="text1"/>
          <w:sz w:val="24"/>
          <w:szCs w:val="24"/>
          <w:rPrChange w:id="4703" w:author="Will Taylor Gough" w:date="2020-08-29T17:25:00Z">
            <w:rPr>
              <w:ins w:id="4704" w:author="Will Taylor Gough" w:date="2020-08-29T15:28:00Z"/>
              <w:color w:val="000000" w:themeColor="text1"/>
              <w:sz w:val="24"/>
              <w:szCs w:val="24"/>
            </w:rPr>
          </w:rPrChange>
        </w:rPr>
      </w:pPr>
    </w:p>
    <w:p w14:paraId="74408147" w14:textId="69AC730E" w:rsidR="001C1314" w:rsidRPr="00C05B87" w:rsidRDefault="001C1314" w:rsidP="00FE2636">
      <w:pPr>
        <w:shd w:val="clear" w:color="auto" w:fill="FFFFFF"/>
        <w:spacing w:line="240" w:lineRule="auto"/>
        <w:rPr>
          <w:ins w:id="4705" w:author="Will Taylor Gough" w:date="2020-08-29T15:28:00Z"/>
          <w:rFonts w:ascii="Times New Roman" w:hAnsi="Times New Roman" w:cs="Times New Roman"/>
          <w:color w:val="000000" w:themeColor="text1"/>
          <w:sz w:val="24"/>
          <w:szCs w:val="24"/>
          <w:rPrChange w:id="4706" w:author="Will Taylor Gough" w:date="2020-08-29T17:25:00Z">
            <w:rPr>
              <w:ins w:id="4707" w:author="Will Taylor Gough" w:date="2020-08-29T15:28:00Z"/>
              <w:color w:val="000000" w:themeColor="text1"/>
              <w:sz w:val="24"/>
              <w:szCs w:val="24"/>
            </w:rPr>
          </w:rPrChange>
        </w:rPr>
      </w:pPr>
    </w:p>
    <w:p w14:paraId="17C6E071" w14:textId="439D084C" w:rsidR="001C1314" w:rsidRPr="00C05B87" w:rsidRDefault="001C1314" w:rsidP="00FE2636">
      <w:pPr>
        <w:shd w:val="clear" w:color="auto" w:fill="FFFFFF"/>
        <w:spacing w:line="240" w:lineRule="auto"/>
        <w:rPr>
          <w:ins w:id="4708" w:author="Will Taylor Gough" w:date="2020-08-29T15:28:00Z"/>
          <w:rFonts w:ascii="Times New Roman" w:hAnsi="Times New Roman" w:cs="Times New Roman"/>
          <w:color w:val="000000" w:themeColor="text1"/>
          <w:sz w:val="24"/>
          <w:szCs w:val="24"/>
          <w:rPrChange w:id="4709" w:author="Will Taylor Gough" w:date="2020-08-29T17:25:00Z">
            <w:rPr>
              <w:ins w:id="4710" w:author="Will Taylor Gough" w:date="2020-08-29T15:28:00Z"/>
              <w:color w:val="000000" w:themeColor="text1"/>
              <w:sz w:val="24"/>
              <w:szCs w:val="24"/>
            </w:rPr>
          </w:rPrChange>
        </w:rPr>
      </w:pPr>
    </w:p>
    <w:p w14:paraId="7A541CC1" w14:textId="77777777" w:rsidR="001C1314" w:rsidRPr="00C05B87" w:rsidRDefault="001C1314" w:rsidP="00FE2636">
      <w:pPr>
        <w:shd w:val="clear" w:color="auto" w:fill="FFFFFF"/>
        <w:spacing w:line="240" w:lineRule="auto"/>
        <w:rPr>
          <w:rFonts w:ascii="Times New Roman" w:hAnsi="Times New Roman" w:cs="Times New Roman"/>
          <w:color w:val="000000" w:themeColor="text1"/>
          <w:sz w:val="24"/>
          <w:szCs w:val="24"/>
          <w:rPrChange w:id="4711" w:author="Will Taylor Gough" w:date="2020-08-29T17:25:00Z">
            <w:rPr>
              <w:color w:val="000000" w:themeColor="text1"/>
              <w:sz w:val="24"/>
              <w:szCs w:val="24"/>
            </w:rPr>
          </w:rPrChange>
        </w:rPr>
      </w:pPr>
    </w:p>
    <w:p w14:paraId="164ACE0C" w14:textId="77777777" w:rsidR="009C4254" w:rsidRPr="00C05B87" w:rsidDel="00E46A1C" w:rsidRDefault="009C4254" w:rsidP="00FE2636">
      <w:pPr>
        <w:shd w:val="clear" w:color="auto" w:fill="FFFFFF"/>
        <w:spacing w:line="240" w:lineRule="auto"/>
        <w:rPr>
          <w:del w:id="4712" w:author="Will Taylor Gough" w:date="2020-08-29T11:30:00Z"/>
          <w:rFonts w:ascii="Times New Roman" w:hAnsi="Times New Roman" w:cs="Times New Roman"/>
          <w:color w:val="000000" w:themeColor="text1"/>
          <w:sz w:val="24"/>
          <w:szCs w:val="24"/>
          <w:rPrChange w:id="4713" w:author="Will Taylor Gough" w:date="2020-08-29T17:25:00Z">
            <w:rPr>
              <w:del w:id="4714" w:author="Will Taylor Gough" w:date="2020-08-29T11:30:00Z"/>
              <w:color w:val="000000" w:themeColor="text1"/>
              <w:sz w:val="24"/>
              <w:szCs w:val="24"/>
            </w:rPr>
          </w:rPrChange>
        </w:rPr>
      </w:pPr>
    </w:p>
    <w:p w14:paraId="4ECF6E43" w14:textId="206B1892" w:rsidR="009C4254" w:rsidRPr="00C05B87" w:rsidDel="00E46A1C" w:rsidRDefault="009C4254" w:rsidP="00FE2636">
      <w:pPr>
        <w:shd w:val="clear" w:color="auto" w:fill="FFFFFF"/>
        <w:spacing w:line="240" w:lineRule="auto"/>
        <w:rPr>
          <w:del w:id="4715" w:author="Will Taylor Gough" w:date="2020-08-29T11:30:00Z"/>
          <w:rFonts w:ascii="Times New Roman" w:hAnsi="Times New Roman" w:cs="Times New Roman"/>
          <w:color w:val="000000" w:themeColor="text1"/>
          <w:sz w:val="24"/>
          <w:szCs w:val="24"/>
          <w:rPrChange w:id="4716" w:author="Will Taylor Gough" w:date="2020-08-29T17:25:00Z">
            <w:rPr>
              <w:del w:id="4717" w:author="Will Taylor Gough" w:date="2020-08-29T11:30:00Z"/>
              <w:color w:val="000000" w:themeColor="text1"/>
              <w:sz w:val="24"/>
              <w:szCs w:val="24"/>
            </w:rPr>
          </w:rPrChange>
        </w:rPr>
      </w:pPr>
    </w:p>
    <w:p w14:paraId="06C5DA42" w14:textId="479A6E02" w:rsidR="009C4254" w:rsidRPr="00C05B87" w:rsidDel="00E46A1C" w:rsidRDefault="009C4254" w:rsidP="00FE2636">
      <w:pPr>
        <w:shd w:val="clear" w:color="auto" w:fill="FFFFFF"/>
        <w:spacing w:line="240" w:lineRule="auto"/>
        <w:rPr>
          <w:del w:id="4718" w:author="Will Taylor Gough" w:date="2020-08-29T11:30:00Z"/>
          <w:rFonts w:ascii="Times New Roman" w:hAnsi="Times New Roman" w:cs="Times New Roman"/>
          <w:color w:val="000000" w:themeColor="text1"/>
          <w:sz w:val="24"/>
          <w:szCs w:val="24"/>
          <w:rPrChange w:id="4719" w:author="Will Taylor Gough" w:date="2020-08-29T17:25:00Z">
            <w:rPr>
              <w:del w:id="4720" w:author="Will Taylor Gough" w:date="2020-08-29T11:30:00Z"/>
              <w:color w:val="000000" w:themeColor="text1"/>
              <w:sz w:val="24"/>
              <w:szCs w:val="24"/>
            </w:rPr>
          </w:rPrChange>
        </w:rPr>
      </w:pPr>
    </w:p>
    <w:p w14:paraId="6F52C840" w14:textId="0A7B1BD2" w:rsidR="009C4254" w:rsidRPr="00C05B87" w:rsidDel="00E46A1C" w:rsidRDefault="009C4254" w:rsidP="00FE2636">
      <w:pPr>
        <w:shd w:val="clear" w:color="auto" w:fill="FFFFFF"/>
        <w:spacing w:line="240" w:lineRule="auto"/>
        <w:rPr>
          <w:del w:id="4721" w:author="Will Taylor Gough" w:date="2020-08-29T11:30:00Z"/>
          <w:rFonts w:ascii="Times New Roman" w:hAnsi="Times New Roman" w:cs="Times New Roman"/>
          <w:color w:val="000000" w:themeColor="text1"/>
          <w:sz w:val="24"/>
          <w:szCs w:val="24"/>
          <w:rPrChange w:id="4722" w:author="Will Taylor Gough" w:date="2020-08-29T17:25:00Z">
            <w:rPr>
              <w:del w:id="4723" w:author="Will Taylor Gough" w:date="2020-08-29T11:30:00Z"/>
              <w:color w:val="000000" w:themeColor="text1"/>
              <w:sz w:val="24"/>
              <w:szCs w:val="24"/>
            </w:rPr>
          </w:rPrChange>
        </w:rPr>
      </w:pPr>
    </w:p>
    <w:p w14:paraId="55D93AE1" w14:textId="2FE6F9A4" w:rsidR="009C4254" w:rsidRPr="00C05B87" w:rsidDel="00E46A1C" w:rsidRDefault="009C4254" w:rsidP="00FE2636">
      <w:pPr>
        <w:shd w:val="clear" w:color="auto" w:fill="FFFFFF"/>
        <w:spacing w:line="240" w:lineRule="auto"/>
        <w:rPr>
          <w:del w:id="4724" w:author="Will Taylor Gough" w:date="2020-08-29T11:30:00Z"/>
          <w:rFonts w:ascii="Times New Roman" w:hAnsi="Times New Roman" w:cs="Times New Roman"/>
          <w:color w:val="000000" w:themeColor="text1"/>
          <w:sz w:val="24"/>
          <w:szCs w:val="24"/>
          <w:rPrChange w:id="4725" w:author="Will Taylor Gough" w:date="2020-08-29T17:25:00Z">
            <w:rPr>
              <w:del w:id="4726" w:author="Will Taylor Gough" w:date="2020-08-29T11:30:00Z"/>
              <w:color w:val="000000" w:themeColor="text1"/>
              <w:sz w:val="24"/>
              <w:szCs w:val="24"/>
            </w:rPr>
          </w:rPrChange>
        </w:rPr>
      </w:pPr>
    </w:p>
    <w:p w14:paraId="09B4BEDB" w14:textId="328682C9" w:rsidR="00470394" w:rsidRPr="00C05B87" w:rsidDel="00E46A1C" w:rsidRDefault="00470394" w:rsidP="00FE2636">
      <w:pPr>
        <w:shd w:val="clear" w:color="auto" w:fill="FFFFFF"/>
        <w:spacing w:line="240" w:lineRule="auto"/>
        <w:rPr>
          <w:del w:id="4727" w:author="Will Taylor Gough" w:date="2020-08-29T11:28:00Z"/>
          <w:rFonts w:ascii="Times New Roman" w:hAnsi="Times New Roman" w:cs="Times New Roman"/>
          <w:color w:val="000000" w:themeColor="text1"/>
          <w:sz w:val="24"/>
          <w:szCs w:val="24"/>
          <w:rPrChange w:id="4728" w:author="Will Taylor Gough" w:date="2020-08-29T17:25:00Z">
            <w:rPr>
              <w:del w:id="4729" w:author="Will Taylor Gough" w:date="2020-08-29T11:28:00Z"/>
              <w:color w:val="000000" w:themeColor="text1"/>
              <w:sz w:val="24"/>
              <w:szCs w:val="24"/>
            </w:rPr>
          </w:rPrChange>
        </w:rPr>
      </w:pPr>
    </w:p>
    <w:p w14:paraId="760A875C" w14:textId="6D542E96" w:rsidR="00470394" w:rsidRPr="00C05B87" w:rsidDel="00E46A1C" w:rsidRDefault="00470394" w:rsidP="00FE2636">
      <w:pPr>
        <w:shd w:val="clear" w:color="auto" w:fill="FFFFFF"/>
        <w:spacing w:line="240" w:lineRule="auto"/>
        <w:rPr>
          <w:del w:id="4730" w:author="Will Taylor Gough" w:date="2020-08-29T11:28:00Z"/>
          <w:rFonts w:ascii="Times New Roman" w:hAnsi="Times New Roman" w:cs="Times New Roman"/>
          <w:color w:val="000000" w:themeColor="text1"/>
          <w:sz w:val="24"/>
          <w:szCs w:val="24"/>
          <w:rPrChange w:id="4731" w:author="Will Taylor Gough" w:date="2020-08-29T17:25:00Z">
            <w:rPr>
              <w:del w:id="4732" w:author="Will Taylor Gough" w:date="2020-08-29T11:28:00Z"/>
              <w:color w:val="000000" w:themeColor="text1"/>
              <w:sz w:val="24"/>
              <w:szCs w:val="24"/>
            </w:rPr>
          </w:rPrChange>
        </w:rPr>
      </w:pPr>
    </w:p>
    <w:tbl>
      <w:tblPr>
        <w:tblW w:w="10080" w:type="dxa"/>
        <w:jc w:val="center"/>
        <w:tblBorders>
          <w:top w:val="nil"/>
          <w:left w:val="nil"/>
          <w:bottom w:val="nil"/>
          <w:right w:val="nil"/>
          <w:insideH w:val="nil"/>
          <w:insideV w:val="nil"/>
        </w:tblBorders>
        <w:tblLayout w:type="fixed"/>
        <w:tblLook w:val="0600" w:firstRow="0" w:lastRow="0" w:firstColumn="0" w:lastColumn="0" w:noHBand="1" w:noVBand="1"/>
      </w:tblPr>
      <w:tblGrid>
        <w:gridCol w:w="1890"/>
        <w:gridCol w:w="2047"/>
        <w:gridCol w:w="2048"/>
        <w:gridCol w:w="2047"/>
        <w:gridCol w:w="2048"/>
      </w:tblGrid>
      <w:tr w:rsidR="006B5D22" w:rsidRPr="00C05B87" w:rsidDel="00E46A1C" w14:paraId="43D380B6" w14:textId="3FE71E36" w:rsidTr="00104FA1">
        <w:trPr>
          <w:trHeight w:val="432"/>
          <w:jc w:val="center"/>
          <w:del w:id="4733" w:author="Will Taylor Gough" w:date="2020-08-29T11:28:00Z"/>
        </w:trPr>
        <w:tc>
          <w:tcPr>
            <w:tcW w:w="1890" w:type="dxa"/>
            <w:tcBorders>
              <w:top w:val="nil"/>
              <w:left w:val="nil"/>
              <w:bottom w:val="single" w:sz="4" w:space="0" w:color="auto"/>
              <w:right w:val="nil"/>
            </w:tcBorders>
            <w:shd w:val="clear" w:color="auto" w:fill="FFFFFF"/>
            <w:vAlign w:val="center"/>
          </w:tcPr>
          <w:p w14:paraId="0CF7D048" w14:textId="518C1AF7" w:rsidR="006B5D22" w:rsidRPr="00C05B87" w:rsidDel="00E46A1C" w:rsidRDefault="006B5D22" w:rsidP="000A506C">
            <w:pPr>
              <w:spacing w:after="160"/>
              <w:jc w:val="center"/>
              <w:rPr>
                <w:del w:id="4734" w:author="Will Taylor Gough" w:date="2020-08-29T11:28:00Z"/>
                <w:rFonts w:ascii="Times New Roman" w:hAnsi="Times New Roman" w:cs="Times New Roman"/>
                <w:b/>
                <w:i/>
                <w:color w:val="000000" w:themeColor="text1"/>
                <w:sz w:val="24"/>
                <w:szCs w:val="24"/>
                <w:rPrChange w:id="4735" w:author="Will Taylor Gough" w:date="2020-08-29T17:25:00Z">
                  <w:rPr>
                    <w:del w:id="4736" w:author="Will Taylor Gough" w:date="2020-08-29T11:28:00Z"/>
                    <w:b/>
                    <w:i/>
                    <w:color w:val="000000" w:themeColor="text1"/>
                    <w:sz w:val="24"/>
                    <w:szCs w:val="24"/>
                  </w:rPr>
                </w:rPrChange>
              </w:rPr>
            </w:pPr>
          </w:p>
        </w:tc>
        <w:tc>
          <w:tcPr>
            <w:tcW w:w="8190" w:type="dxa"/>
            <w:gridSpan w:val="4"/>
            <w:tcBorders>
              <w:top w:val="nil"/>
              <w:left w:val="nil"/>
              <w:bottom w:val="single" w:sz="4" w:space="0" w:color="auto"/>
              <w:right w:val="nil"/>
            </w:tcBorders>
            <w:shd w:val="clear" w:color="auto" w:fill="FFFFFF"/>
            <w:vAlign w:val="center"/>
          </w:tcPr>
          <w:p w14:paraId="19FE1760" w14:textId="06F353EB" w:rsidR="006B5D22" w:rsidRPr="00C05B87" w:rsidDel="00E46A1C" w:rsidRDefault="006B5D22" w:rsidP="000A506C">
            <w:pPr>
              <w:spacing w:after="160"/>
              <w:jc w:val="center"/>
              <w:rPr>
                <w:del w:id="4737" w:author="Will Taylor Gough" w:date="2020-08-29T11:28:00Z"/>
                <w:rFonts w:ascii="Times New Roman" w:hAnsi="Times New Roman" w:cs="Times New Roman"/>
                <w:b/>
                <w:i/>
                <w:color w:val="000000" w:themeColor="text1"/>
                <w:sz w:val="24"/>
                <w:szCs w:val="24"/>
                <w:rPrChange w:id="4738" w:author="Will Taylor Gough" w:date="2020-08-29T17:25:00Z">
                  <w:rPr>
                    <w:del w:id="4739" w:author="Will Taylor Gough" w:date="2020-08-29T11:28:00Z"/>
                    <w:b/>
                    <w:i/>
                    <w:color w:val="000000" w:themeColor="text1"/>
                    <w:sz w:val="24"/>
                    <w:szCs w:val="24"/>
                  </w:rPr>
                </w:rPrChange>
              </w:rPr>
            </w:pPr>
            <w:del w:id="4740" w:author="Will Taylor Gough" w:date="2020-08-29T11:28:00Z">
              <w:r w:rsidRPr="00C05B87" w:rsidDel="00E46A1C">
                <w:rPr>
                  <w:rFonts w:ascii="Times New Roman" w:hAnsi="Times New Roman" w:cs="Times New Roman"/>
                  <w:b/>
                  <w:i/>
                  <w:color w:val="000000" w:themeColor="text1"/>
                  <w:sz w:val="24"/>
                  <w:szCs w:val="24"/>
                  <w:rPrChange w:id="4741" w:author="Will Taylor Gough" w:date="2020-08-29T17:25:00Z">
                    <w:rPr>
                      <w:b/>
                      <w:i/>
                      <w:color w:val="000000" w:themeColor="text1"/>
                      <w:sz w:val="24"/>
                      <w:szCs w:val="24"/>
                    </w:rPr>
                  </w:rPrChange>
                </w:rPr>
                <w:delText>Hydrodynamic Calculations</w:delText>
              </w:r>
            </w:del>
          </w:p>
        </w:tc>
      </w:tr>
      <w:tr w:rsidR="006B5D22" w:rsidRPr="00C05B87" w:rsidDel="00E46A1C" w14:paraId="42F219B3" w14:textId="26ACB188" w:rsidTr="00104FA1">
        <w:trPr>
          <w:trHeight w:val="292"/>
          <w:jc w:val="center"/>
          <w:del w:id="4742" w:author="Will Taylor Gough" w:date="2020-08-29T11:28:00Z"/>
        </w:trPr>
        <w:tc>
          <w:tcPr>
            <w:tcW w:w="1890" w:type="dxa"/>
            <w:tcBorders>
              <w:top w:val="single" w:sz="4" w:space="0" w:color="auto"/>
              <w:left w:val="nil"/>
              <w:bottom w:val="single" w:sz="4" w:space="0" w:color="auto"/>
              <w:right w:val="nil"/>
            </w:tcBorders>
            <w:shd w:val="clear" w:color="auto" w:fill="FFFFFF"/>
            <w:vAlign w:val="center"/>
          </w:tcPr>
          <w:p w14:paraId="23FDA0DB" w14:textId="3BB80536" w:rsidR="006B5D22" w:rsidRPr="00C05B87" w:rsidDel="00E46A1C" w:rsidRDefault="006B5D22" w:rsidP="000A506C">
            <w:pPr>
              <w:jc w:val="center"/>
              <w:rPr>
                <w:del w:id="4743" w:author="Will Taylor Gough" w:date="2020-08-29T11:28:00Z"/>
                <w:rFonts w:ascii="Times New Roman" w:hAnsi="Times New Roman" w:cs="Times New Roman"/>
                <w:b/>
                <w:i/>
                <w:color w:val="000000" w:themeColor="text1"/>
                <w:sz w:val="20"/>
                <w:szCs w:val="20"/>
                <w:rPrChange w:id="4744" w:author="Will Taylor Gough" w:date="2020-08-29T17:25:00Z">
                  <w:rPr>
                    <w:del w:id="4745" w:author="Will Taylor Gough" w:date="2020-08-29T11:28:00Z"/>
                    <w:b/>
                    <w:i/>
                    <w:color w:val="000000" w:themeColor="text1"/>
                    <w:sz w:val="20"/>
                    <w:szCs w:val="20"/>
                  </w:rPr>
                </w:rPrChange>
              </w:rPr>
            </w:pPr>
            <w:del w:id="4746" w:author="Will Taylor Gough" w:date="2020-08-29T11:28:00Z">
              <w:r w:rsidRPr="00C05B87" w:rsidDel="00E46A1C">
                <w:rPr>
                  <w:rFonts w:ascii="Times New Roman" w:hAnsi="Times New Roman" w:cs="Times New Roman"/>
                  <w:b/>
                  <w:i/>
                  <w:color w:val="000000" w:themeColor="text1"/>
                  <w:sz w:val="20"/>
                  <w:szCs w:val="20"/>
                  <w:rPrChange w:id="4747" w:author="Will Taylor Gough" w:date="2020-08-29T17:25:00Z">
                    <w:rPr>
                      <w:b/>
                      <w:i/>
                      <w:color w:val="000000" w:themeColor="text1"/>
                      <w:sz w:val="20"/>
                      <w:szCs w:val="20"/>
                    </w:rPr>
                  </w:rPrChange>
                </w:rPr>
                <w:delText>Species</w:delText>
              </w:r>
            </w:del>
          </w:p>
        </w:tc>
        <w:tc>
          <w:tcPr>
            <w:tcW w:w="2047"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14:paraId="5410CA1F" w14:textId="2948AE14" w:rsidR="006B5D22" w:rsidRPr="00C05B87" w:rsidDel="00E46A1C" w:rsidRDefault="006B5D22" w:rsidP="003B3C0A">
            <w:pPr>
              <w:jc w:val="center"/>
              <w:rPr>
                <w:del w:id="4748" w:author="Will Taylor Gough" w:date="2020-08-29T11:28:00Z"/>
                <w:rFonts w:ascii="Times New Roman" w:hAnsi="Times New Roman" w:cs="Times New Roman"/>
                <w:b/>
                <w:i/>
                <w:color w:val="000000" w:themeColor="text1"/>
                <w:sz w:val="20"/>
                <w:szCs w:val="20"/>
                <w:rPrChange w:id="4749" w:author="Will Taylor Gough" w:date="2020-08-29T17:25:00Z">
                  <w:rPr>
                    <w:del w:id="4750" w:author="Will Taylor Gough" w:date="2020-08-29T11:28:00Z"/>
                    <w:b/>
                    <w:i/>
                    <w:color w:val="000000" w:themeColor="text1"/>
                    <w:sz w:val="20"/>
                    <w:szCs w:val="20"/>
                  </w:rPr>
                </w:rPrChange>
              </w:rPr>
            </w:pPr>
            <w:del w:id="4751" w:author="Will Taylor Gough" w:date="2020-08-29T11:28:00Z">
              <w:r w:rsidRPr="00C05B87" w:rsidDel="00E46A1C">
                <w:rPr>
                  <w:rFonts w:ascii="Times New Roman" w:hAnsi="Times New Roman" w:cs="Times New Roman"/>
                  <w:b/>
                  <w:i/>
                  <w:color w:val="000000" w:themeColor="text1"/>
                  <w:sz w:val="20"/>
                  <w:szCs w:val="20"/>
                  <w:rPrChange w:id="4752" w:author="Will Taylor Gough" w:date="2020-08-29T17:25:00Z">
                    <w:rPr>
                      <w:b/>
                      <w:i/>
                      <w:color w:val="000000" w:themeColor="text1"/>
                      <w:sz w:val="20"/>
                      <w:szCs w:val="20"/>
                    </w:rPr>
                  </w:rPrChange>
                </w:rPr>
                <w:delText>Mass-Specific Thrust</w:delText>
              </w:r>
              <w:r w:rsidR="003B3C0A" w:rsidRPr="00C05B87" w:rsidDel="00E46A1C">
                <w:rPr>
                  <w:rFonts w:ascii="Times New Roman" w:hAnsi="Times New Roman" w:cs="Times New Roman"/>
                  <w:b/>
                  <w:i/>
                  <w:color w:val="000000" w:themeColor="text1"/>
                  <w:sz w:val="20"/>
                  <w:szCs w:val="20"/>
                  <w:rPrChange w:id="4753" w:author="Will Taylor Gough" w:date="2020-08-29T17:25:00Z">
                    <w:rPr>
                      <w:b/>
                      <w:i/>
                      <w:color w:val="000000" w:themeColor="text1"/>
                      <w:sz w:val="20"/>
                      <w:szCs w:val="20"/>
                    </w:rPr>
                  </w:rPrChange>
                </w:rPr>
                <w:delText xml:space="preserve"> Power</w:delText>
              </w:r>
              <w:r w:rsidRPr="00C05B87" w:rsidDel="00E46A1C">
                <w:rPr>
                  <w:rFonts w:ascii="Times New Roman" w:hAnsi="Times New Roman" w:cs="Times New Roman"/>
                  <w:b/>
                  <w:i/>
                  <w:color w:val="000000" w:themeColor="text1"/>
                  <w:sz w:val="20"/>
                  <w:szCs w:val="20"/>
                  <w:rPrChange w:id="4754" w:author="Will Taylor Gough" w:date="2020-08-29T17:25:00Z">
                    <w:rPr>
                      <w:b/>
                      <w:i/>
                      <w:color w:val="000000" w:themeColor="text1"/>
                      <w:sz w:val="20"/>
                      <w:szCs w:val="20"/>
                    </w:rPr>
                  </w:rPrChange>
                </w:rPr>
                <w:delText xml:space="preserve"> (</w:delText>
              </w:r>
              <w:r w:rsidR="003B3C0A" w:rsidRPr="00C05B87" w:rsidDel="00E46A1C">
                <w:rPr>
                  <w:rFonts w:ascii="Times New Roman" w:hAnsi="Times New Roman" w:cs="Times New Roman"/>
                  <w:b/>
                  <w:i/>
                  <w:color w:val="000000" w:themeColor="text1"/>
                  <w:sz w:val="20"/>
                  <w:szCs w:val="20"/>
                  <w:rPrChange w:id="4755" w:author="Will Taylor Gough" w:date="2020-08-29T17:25:00Z">
                    <w:rPr>
                      <w:b/>
                      <w:i/>
                      <w:color w:val="000000" w:themeColor="text1"/>
                      <w:sz w:val="20"/>
                      <w:szCs w:val="20"/>
                    </w:rPr>
                  </w:rPrChange>
                </w:rPr>
                <w:delText>Watts</w:delText>
              </w:r>
              <w:r w:rsidRPr="00C05B87" w:rsidDel="00E46A1C">
                <w:rPr>
                  <w:rFonts w:ascii="Times New Roman" w:hAnsi="Times New Roman" w:cs="Times New Roman"/>
                  <w:b/>
                  <w:i/>
                  <w:color w:val="000000" w:themeColor="text1"/>
                  <w:sz w:val="20"/>
                  <w:szCs w:val="20"/>
                  <w:rPrChange w:id="4756" w:author="Will Taylor Gough" w:date="2020-08-29T17:25:00Z">
                    <w:rPr>
                      <w:b/>
                      <w:i/>
                      <w:color w:val="000000" w:themeColor="text1"/>
                      <w:sz w:val="20"/>
                      <w:szCs w:val="20"/>
                    </w:rPr>
                  </w:rPrChange>
                </w:rPr>
                <w:delText xml:space="preserve"> kg</w:delText>
              </w:r>
              <w:r w:rsidRPr="00C05B87" w:rsidDel="00E46A1C">
                <w:rPr>
                  <w:rFonts w:ascii="Times New Roman" w:hAnsi="Times New Roman" w:cs="Times New Roman"/>
                  <w:b/>
                  <w:i/>
                  <w:color w:val="000000" w:themeColor="text1"/>
                  <w:sz w:val="20"/>
                  <w:szCs w:val="20"/>
                  <w:vertAlign w:val="superscript"/>
                  <w:rPrChange w:id="4757" w:author="Will Taylor Gough" w:date="2020-08-29T17:25:00Z">
                    <w:rPr>
                      <w:b/>
                      <w:i/>
                      <w:color w:val="000000" w:themeColor="text1"/>
                      <w:sz w:val="20"/>
                      <w:szCs w:val="20"/>
                      <w:vertAlign w:val="superscript"/>
                    </w:rPr>
                  </w:rPrChange>
                </w:rPr>
                <w:delText>-1</w:delText>
              </w:r>
              <w:r w:rsidRPr="00C05B87" w:rsidDel="00E46A1C">
                <w:rPr>
                  <w:rFonts w:ascii="Times New Roman" w:hAnsi="Times New Roman" w:cs="Times New Roman"/>
                  <w:b/>
                  <w:i/>
                  <w:color w:val="000000" w:themeColor="text1"/>
                  <w:sz w:val="20"/>
                  <w:szCs w:val="20"/>
                  <w:rPrChange w:id="4758" w:author="Will Taylor Gough" w:date="2020-08-29T17:25:00Z">
                    <w:rPr>
                      <w:b/>
                      <w:i/>
                      <w:color w:val="000000" w:themeColor="text1"/>
                      <w:sz w:val="20"/>
                      <w:szCs w:val="20"/>
                    </w:rPr>
                  </w:rPrChange>
                </w:rPr>
                <w:delText>)</w:delText>
              </w:r>
            </w:del>
          </w:p>
        </w:tc>
        <w:tc>
          <w:tcPr>
            <w:tcW w:w="2048"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14:paraId="2326FBED" w14:textId="205DF2EC" w:rsidR="006B5D22" w:rsidRPr="00C05B87" w:rsidDel="00E46A1C" w:rsidRDefault="006B5D22" w:rsidP="000A506C">
            <w:pPr>
              <w:jc w:val="center"/>
              <w:rPr>
                <w:del w:id="4759" w:author="Will Taylor Gough" w:date="2020-08-29T11:28:00Z"/>
                <w:rFonts w:ascii="Times New Roman" w:hAnsi="Times New Roman" w:cs="Times New Roman"/>
                <w:b/>
                <w:i/>
                <w:color w:val="000000" w:themeColor="text1"/>
                <w:sz w:val="20"/>
                <w:szCs w:val="20"/>
                <w:rPrChange w:id="4760" w:author="Will Taylor Gough" w:date="2020-08-29T17:25:00Z">
                  <w:rPr>
                    <w:del w:id="4761" w:author="Will Taylor Gough" w:date="2020-08-29T11:28:00Z"/>
                    <w:b/>
                    <w:i/>
                    <w:color w:val="000000" w:themeColor="text1"/>
                    <w:sz w:val="20"/>
                    <w:szCs w:val="20"/>
                  </w:rPr>
                </w:rPrChange>
              </w:rPr>
            </w:pPr>
            <w:del w:id="4762" w:author="Will Taylor Gough" w:date="2020-08-29T11:28:00Z">
              <w:r w:rsidRPr="00C05B87" w:rsidDel="00E46A1C">
                <w:rPr>
                  <w:rFonts w:ascii="Times New Roman" w:hAnsi="Times New Roman" w:cs="Times New Roman"/>
                  <w:b/>
                  <w:i/>
                  <w:color w:val="000000" w:themeColor="text1"/>
                  <w:sz w:val="20"/>
                  <w:szCs w:val="20"/>
                  <w:rPrChange w:id="4763" w:author="Will Taylor Gough" w:date="2020-08-29T17:25:00Z">
                    <w:rPr>
                      <w:b/>
                      <w:i/>
                      <w:color w:val="000000" w:themeColor="text1"/>
                      <w:sz w:val="20"/>
                      <w:szCs w:val="20"/>
                    </w:rPr>
                  </w:rPrChange>
                </w:rPr>
                <w:delText>Drag Coefficient</w:delText>
              </w:r>
            </w:del>
          </w:p>
        </w:tc>
        <w:tc>
          <w:tcPr>
            <w:tcW w:w="2047"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14:paraId="299B85D2" w14:textId="4F3D0ACB" w:rsidR="006B5D22" w:rsidRPr="00C05B87" w:rsidDel="00E46A1C" w:rsidRDefault="006B5D22" w:rsidP="000A506C">
            <w:pPr>
              <w:jc w:val="center"/>
              <w:rPr>
                <w:del w:id="4764" w:author="Will Taylor Gough" w:date="2020-08-29T11:28:00Z"/>
                <w:rFonts w:ascii="Times New Roman" w:hAnsi="Times New Roman" w:cs="Times New Roman"/>
                <w:b/>
                <w:i/>
                <w:color w:val="000000" w:themeColor="text1"/>
                <w:sz w:val="20"/>
                <w:szCs w:val="20"/>
                <w:rPrChange w:id="4765" w:author="Will Taylor Gough" w:date="2020-08-29T17:25:00Z">
                  <w:rPr>
                    <w:del w:id="4766" w:author="Will Taylor Gough" w:date="2020-08-29T11:28:00Z"/>
                    <w:b/>
                    <w:i/>
                    <w:color w:val="000000" w:themeColor="text1"/>
                    <w:sz w:val="20"/>
                    <w:szCs w:val="20"/>
                  </w:rPr>
                </w:rPrChange>
              </w:rPr>
            </w:pPr>
            <w:del w:id="4767" w:author="Will Taylor Gough" w:date="2020-08-29T11:28:00Z">
              <w:r w:rsidRPr="00C05B87" w:rsidDel="00E46A1C">
                <w:rPr>
                  <w:rFonts w:ascii="Times New Roman" w:hAnsi="Times New Roman" w:cs="Times New Roman"/>
                  <w:b/>
                  <w:i/>
                  <w:color w:val="000000" w:themeColor="text1"/>
                  <w:sz w:val="20"/>
                  <w:szCs w:val="20"/>
                  <w:rPrChange w:id="4768" w:author="Will Taylor Gough" w:date="2020-08-29T17:25:00Z">
                    <w:rPr>
                      <w:b/>
                      <w:i/>
                      <w:color w:val="000000" w:themeColor="text1"/>
                      <w:sz w:val="20"/>
                      <w:szCs w:val="20"/>
                    </w:rPr>
                  </w:rPrChange>
                </w:rPr>
                <w:delText>Reynolds Number</w:delText>
              </w:r>
            </w:del>
          </w:p>
        </w:tc>
        <w:tc>
          <w:tcPr>
            <w:tcW w:w="2048"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14:paraId="4E699125" w14:textId="73D3FD63" w:rsidR="006B5D22" w:rsidRPr="00C05B87" w:rsidDel="00E46A1C" w:rsidRDefault="006B5D22" w:rsidP="000A506C">
            <w:pPr>
              <w:jc w:val="center"/>
              <w:rPr>
                <w:del w:id="4769" w:author="Will Taylor Gough" w:date="2020-08-29T11:28:00Z"/>
                <w:rFonts w:ascii="Times New Roman" w:hAnsi="Times New Roman" w:cs="Times New Roman"/>
                <w:b/>
                <w:i/>
                <w:color w:val="000000" w:themeColor="text1"/>
                <w:sz w:val="20"/>
                <w:szCs w:val="20"/>
                <w:rPrChange w:id="4770" w:author="Will Taylor Gough" w:date="2020-08-29T17:25:00Z">
                  <w:rPr>
                    <w:del w:id="4771" w:author="Will Taylor Gough" w:date="2020-08-29T11:28:00Z"/>
                    <w:b/>
                    <w:i/>
                    <w:color w:val="000000" w:themeColor="text1"/>
                    <w:sz w:val="20"/>
                    <w:szCs w:val="20"/>
                  </w:rPr>
                </w:rPrChange>
              </w:rPr>
            </w:pPr>
            <w:del w:id="4772" w:author="Will Taylor Gough" w:date="2020-08-29T11:28:00Z">
              <w:r w:rsidRPr="00C05B87" w:rsidDel="00E46A1C">
                <w:rPr>
                  <w:rFonts w:ascii="Times New Roman" w:hAnsi="Times New Roman" w:cs="Times New Roman"/>
                  <w:b/>
                  <w:i/>
                  <w:color w:val="000000" w:themeColor="text1"/>
                  <w:sz w:val="20"/>
                  <w:szCs w:val="20"/>
                  <w:rPrChange w:id="4773" w:author="Will Taylor Gough" w:date="2020-08-29T17:25:00Z">
                    <w:rPr>
                      <w:b/>
                      <w:i/>
                      <w:color w:val="000000" w:themeColor="text1"/>
                      <w:sz w:val="20"/>
                      <w:szCs w:val="20"/>
                    </w:rPr>
                  </w:rPrChange>
                </w:rPr>
                <w:delText>Propulsive Efficiency</w:delText>
              </w:r>
            </w:del>
          </w:p>
        </w:tc>
      </w:tr>
      <w:tr w:rsidR="003B3C0A" w:rsidRPr="00C05B87" w:rsidDel="00E46A1C" w14:paraId="4D428218" w14:textId="1ED4E0D2" w:rsidTr="00104FA1">
        <w:trPr>
          <w:trHeight w:val="925"/>
          <w:jc w:val="center"/>
          <w:del w:id="4774" w:author="Will Taylor Gough" w:date="2020-08-29T11:28:00Z"/>
        </w:trPr>
        <w:tc>
          <w:tcPr>
            <w:tcW w:w="1890" w:type="dxa"/>
            <w:tcBorders>
              <w:top w:val="single" w:sz="4" w:space="0" w:color="auto"/>
              <w:left w:val="nil"/>
              <w:bottom w:val="nil"/>
              <w:right w:val="nil"/>
            </w:tcBorders>
            <w:shd w:val="clear" w:color="auto" w:fill="A5A5A5" w:themeFill="accent3"/>
            <w:vAlign w:val="center"/>
          </w:tcPr>
          <w:p w14:paraId="5CD0B906" w14:textId="4EA1FC68" w:rsidR="003B3C0A" w:rsidRPr="00C05B87" w:rsidDel="00E46A1C" w:rsidRDefault="003B3C0A" w:rsidP="003B3C0A">
            <w:pPr>
              <w:jc w:val="center"/>
              <w:rPr>
                <w:del w:id="4775" w:author="Will Taylor Gough" w:date="2020-08-29T11:28:00Z"/>
                <w:rFonts w:ascii="Times New Roman" w:hAnsi="Times New Roman" w:cs="Times New Roman"/>
                <w:b/>
                <w:i/>
                <w:color w:val="000000" w:themeColor="text1"/>
                <w:sz w:val="20"/>
                <w:szCs w:val="20"/>
                <w:rPrChange w:id="4776" w:author="Will Taylor Gough" w:date="2020-08-29T17:25:00Z">
                  <w:rPr>
                    <w:del w:id="4777" w:author="Will Taylor Gough" w:date="2020-08-29T11:28:00Z"/>
                    <w:b/>
                    <w:i/>
                    <w:color w:val="000000" w:themeColor="text1"/>
                    <w:sz w:val="20"/>
                    <w:szCs w:val="20"/>
                  </w:rPr>
                </w:rPrChange>
              </w:rPr>
            </w:pPr>
            <w:del w:id="4778" w:author="Will Taylor Gough" w:date="2020-08-29T11:28:00Z">
              <w:r w:rsidRPr="00C05B87" w:rsidDel="00E46A1C">
                <w:rPr>
                  <w:rFonts w:ascii="Times New Roman" w:hAnsi="Times New Roman" w:cs="Times New Roman"/>
                  <w:b/>
                  <w:i/>
                  <w:color w:val="000000" w:themeColor="text1"/>
                  <w:sz w:val="20"/>
                  <w:szCs w:val="20"/>
                  <w:rPrChange w:id="4779" w:author="Will Taylor Gough" w:date="2020-08-29T17:25:00Z">
                    <w:rPr>
                      <w:b/>
                      <w:i/>
                      <w:color w:val="000000" w:themeColor="text1"/>
                      <w:sz w:val="20"/>
                      <w:szCs w:val="20"/>
                    </w:rPr>
                  </w:rPrChange>
                </w:rPr>
                <w:delText>Humpback</w:delText>
              </w:r>
            </w:del>
          </w:p>
        </w:tc>
        <w:tc>
          <w:tcPr>
            <w:tcW w:w="2047"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14:paraId="4E570295" w14:textId="6FD3CA35" w:rsidR="003B3C0A" w:rsidRPr="00C05B87" w:rsidDel="00E46A1C" w:rsidRDefault="00D445AA" w:rsidP="003B3C0A">
            <w:pPr>
              <w:jc w:val="center"/>
              <w:rPr>
                <w:del w:id="4780" w:author="Will Taylor Gough" w:date="2020-08-29T11:28:00Z"/>
                <w:rFonts w:ascii="Times New Roman" w:hAnsi="Times New Roman" w:cs="Times New Roman"/>
                <w:sz w:val="20"/>
                <w:szCs w:val="20"/>
                <w:rPrChange w:id="4781" w:author="Will Taylor Gough" w:date="2020-08-29T17:25:00Z">
                  <w:rPr>
                    <w:del w:id="4782" w:author="Will Taylor Gough" w:date="2020-08-29T11:28:00Z"/>
                    <w:sz w:val="20"/>
                    <w:szCs w:val="20"/>
                  </w:rPr>
                </w:rPrChange>
              </w:rPr>
            </w:pPr>
            <w:del w:id="4783" w:author="Will Taylor Gough" w:date="2020-08-29T11:28:00Z">
              <w:r w:rsidRPr="00C05B87" w:rsidDel="00E46A1C">
                <w:rPr>
                  <w:rFonts w:ascii="Times New Roman" w:hAnsi="Times New Roman" w:cs="Times New Roman"/>
                  <w:sz w:val="20"/>
                  <w:szCs w:val="20"/>
                  <w:rPrChange w:id="4784" w:author="Will Taylor Gough" w:date="2020-08-29T17:25:00Z">
                    <w:rPr>
                      <w:sz w:val="20"/>
                      <w:szCs w:val="20"/>
                    </w:rPr>
                  </w:rPrChange>
                </w:rPr>
                <w:delText>0.30 ± 0.023</w:delText>
              </w:r>
            </w:del>
          </w:p>
        </w:tc>
        <w:tc>
          <w:tcPr>
            <w:tcW w:w="2048"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14:paraId="7B0ADB14" w14:textId="662BBC18" w:rsidR="003B3C0A" w:rsidRPr="00C05B87" w:rsidDel="00E46A1C" w:rsidRDefault="00D445AA" w:rsidP="00D445AA">
            <w:pPr>
              <w:jc w:val="center"/>
              <w:rPr>
                <w:del w:id="4785" w:author="Will Taylor Gough" w:date="2020-08-29T11:28:00Z"/>
                <w:rFonts w:ascii="Times New Roman" w:hAnsi="Times New Roman" w:cs="Times New Roman"/>
                <w:sz w:val="20"/>
                <w:szCs w:val="20"/>
                <w:vertAlign w:val="superscript"/>
                <w:rPrChange w:id="4786" w:author="Will Taylor Gough" w:date="2020-08-29T17:25:00Z">
                  <w:rPr>
                    <w:del w:id="4787" w:author="Will Taylor Gough" w:date="2020-08-29T11:28:00Z"/>
                    <w:sz w:val="20"/>
                    <w:szCs w:val="20"/>
                    <w:vertAlign w:val="superscript"/>
                  </w:rPr>
                </w:rPrChange>
              </w:rPr>
            </w:pPr>
            <w:del w:id="4788" w:author="Will Taylor Gough" w:date="2020-08-29T11:28:00Z">
              <w:r w:rsidRPr="00C05B87" w:rsidDel="00E46A1C">
                <w:rPr>
                  <w:rFonts w:ascii="Times New Roman" w:hAnsi="Times New Roman" w:cs="Times New Roman"/>
                  <w:sz w:val="20"/>
                  <w:szCs w:val="20"/>
                  <w:rPrChange w:id="4789" w:author="Will Taylor Gough" w:date="2020-08-29T17:25:00Z">
                    <w:rPr>
                      <w:sz w:val="20"/>
                      <w:szCs w:val="20"/>
                    </w:rPr>
                  </w:rPrChange>
                </w:rPr>
                <w:delText xml:space="preserve">0.02 </w:delText>
              </w:r>
              <w:r w:rsidR="003B3C0A" w:rsidRPr="00C05B87" w:rsidDel="00E46A1C">
                <w:rPr>
                  <w:rFonts w:ascii="Times New Roman" w:hAnsi="Times New Roman" w:cs="Times New Roman"/>
                  <w:sz w:val="20"/>
                  <w:szCs w:val="20"/>
                  <w:rPrChange w:id="4790" w:author="Will Taylor Gough" w:date="2020-08-29T17:25:00Z">
                    <w:rPr>
                      <w:sz w:val="20"/>
                      <w:szCs w:val="20"/>
                    </w:rPr>
                  </w:rPrChange>
                </w:rPr>
                <w:delText>±</w:delText>
              </w:r>
              <w:r w:rsidRPr="00C05B87" w:rsidDel="00E46A1C">
                <w:rPr>
                  <w:rFonts w:ascii="Times New Roman" w:hAnsi="Times New Roman" w:cs="Times New Roman"/>
                  <w:sz w:val="20"/>
                  <w:szCs w:val="20"/>
                  <w:rPrChange w:id="4791" w:author="Will Taylor Gough" w:date="2020-08-29T17:25:00Z">
                    <w:rPr>
                      <w:sz w:val="20"/>
                      <w:szCs w:val="20"/>
                    </w:rPr>
                  </w:rPrChange>
                </w:rPr>
                <w:delText xml:space="preserve"> 0.002</w:delText>
              </w:r>
            </w:del>
          </w:p>
        </w:tc>
        <w:tc>
          <w:tcPr>
            <w:tcW w:w="2047"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14:paraId="6A837D02" w14:textId="3E06BA33" w:rsidR="003B3C0A" w:rsidRPr="00C05B87" w:rsidDel="00E46A1C" w:rsidRDefault="000D4246" w:rsidP="003B3C0A">
            <w:pPr>
              <w:jc w:val="center"/>
              <w:rPr>
                <w:del w:id="4792" w:author="Will Taylor Gough" w:date="2020-08-29T11:28:00Z"/>
                <w:rFonts w:ascii="Times New Roman" w:hAnsi="Times New Roman" w:cs="Times New Roman"/>
                <w:sz w:val="20"/>
                <w:szCs w:val="20"/>
                <w:rPrChange w:id="4793" w:author="Will Taylor Gough" w:date="2020-08-29T17:25:00Z">
                  <w:rPr>
                    <w:del w:id="4794" w:author="Will Taylor Gough" w:date="2020-08-29T11:28:00Z"/>
                    <w:sz w:val="20"/>
                    <w:szCs w:val="20"/>
                  </w:rPr>
                </w:rPrChange>
              </w:rPr>
            </w:pPr>
            <w:del w:id="4795" w:author="Will Taylor Gough" w:date="2020-08-29T11:28:00Z">
              <w:r w:rsidRPr="00C05B87" w:rsidDel="00E46A1C">
                <w:rPr>
                  <w:rFonts w:ascii="Times New Roman" w:hAnsi="Times New Roman" w:cs="Times New Roman"/>
                  <w:sz w:val="20"/>
                  <w:szCs w:val="20"/>
                  <w:rPrChange w:id="4796" w:author="Will Taylor Gough" w:date="2020-08-29T17:25:00Z">
                    <w:rPr>
                      <w:sz w:val="20"/>
                      <w:szCs w:val="20"/>
                    </w:rPr>
                  </w:rPrChange>
                </w:rPr>
                <w:delText>2.29</w:delText>
              </w:r>
              <w:r w:rsidR="003B3C0A" w:rsidRPr="00C05B87" w:rsidDel="00E46A1C">
                <w:rPr>
                  <w:rFonts w:ascii="Times New Roman" w:hAnsi="Times New Roman" w:cs="Times New Roman"/>
                  <w:sz w:val="20"/>
                  <w:szCs w:val="20"/>
                  <w:rPrChange w:id="4797" w:author="Will Taylor Gough" w:date="2020-08-29T17:25:00Z">
                    <w:rPr>
                      <w:sz w:val="20"/>
                      <w:szCs w:val="20"/>
                    </w:rPr>
                  </w:rPrChange>
                </w:rPr>
                <w:delText xml:space="preserve"> x 10</w:delText>
              </w:r>
              <w:r w:rsidR="003B3C0A" w:rsidRPr="00C05B87" w:rsidDel="00E46A1C">
                <w:rPr>
                  <w:rFonts w:ascii="Times New Roman" w:hAnsi="Times New Roman" w:cs="Times New Roman"/>
                  <w:sz w:val="20"/>
                  <w:szCs w:val="20"/>
                  <w:vertAlign w:val="superscript"/>
                  <w:rPrChange w:id="4798" w:author="Will Taylor Gough" w:date="2020-08-29T17:25:00Z">
                    <w:rPr>
                      <w:sz w:val="20"/>
                      <w:szCs w:val="20"/>
                      <w:vertAlign w:val="superscript"/>
                    </w:rPr>
                  </w:rPrChange>
                </w:rPr>
                <w:delText>7</w:delText>
              </w:r>
            </w:del>
          </w:p>
          <w:p w14:paraId="515FA18C" w14:textId="232215C3" w:rsidR="003B3C0A" w:rsidRPr="00C05B87" w:rsidDel="00E46A1C" w:rsidRDefault="003B3C0A" w:rsidP="003B3C0A">
            <w:pPr>
              <w:jc w:val="center"/>
              <w:rPr>
                <w:del w:id="4799" w:author="Will Taylor Gough" w:date="2020-08-29T11:28:00Z"/>
                <w:rFonts w:ascii="Times New Roman" w:hAnsi="Times New Roman" w:cs="Times New Roman"/>
                <w:sz w:val="20"/>
                <w:szCs w:val="20"/>
                <w:rPrChange w:id="4800" w:author="Will Taylor Gough" w:date="2020-08-29T17:25:00Z">
                  <w:rPr>
                    <w:del w:id="4801" w:author="Will Taylor Gough" w:date="2020-08-29T11:28:00Z"/>
                    <w:sz w:val="20"/>
                    <w:szCs w:val="20"/>
                  </w:rPr>
                </w:rPrChange>
              </w:rPr>
            </w:pPr>
            <w:del w:id="4802" w:author="Will Taylor Gough" w:date="2020-08-29T11:28:00Z">
              <w:r w:rsidRPr="00C05B87" w:rsidDel="00E46A1C">
                <w:rPr>
                  <w:rFonts w:ascii="Times New Roman" w:hAnsi="Times New Roman" w:cs="Times New Roman"/>
                  <w:sz w:val="20"/>
                  <w:szCs w:val="20"/>
                  <w:rPrChange w:id="4803" w:author="Will Taylor Gough" w:date="2020-08-29T17:25:00Z">
                    <w:rPr>
                      <w:sz w:val="20"/>
                      <w:szCs w:val="20"/>
                    </w:rPr>
                  </w:rPrChange>
                </w:rPr>
                <w:delText>±</w:delText>
              </w:r>
            </w:del>
          </w:p>
          <w:p w14:paraId="5CC5604F" w14:textId="6BB8EFE0" w:rsidR="003B3C0A" w:rsidRPr="00C05B87" w:rsidDel="00E46A1C" w:rsidRDefault="000D4246" w:rsidP="003B3C0A">
            <w:pPr>
              <w:jc w:val="center"/>
              <w:rPr>
                <w:del w:id="4804" w:author="Will Taylor Gough" w:date="2020-08-29T11:28:00Z"/>
                <w:rFonts w:ascii="Times New Roman" w:hAnsi="Times New Roman" w:cs="Times New Roman"/>
                <w:sz w:val="20"/>
                <w:szCs w:val="20"/>
                <w:vertAlign w:val="superscript"/>
                <w:rPrChange w:id="4805" w:author="Will Taylor Gough" w:date="2020-08-29T17:25:00Z">
                  <w:rPr>
                    <w:del w:id="4806" w:author="Will Taylor Gough" w:date="2020-08-29T11:28:00Z"/>
                    <w:sz w:val="20"/>
                    <w:szCs w:val="20"/>
                    <w:vertAlign w:val="superscript"/>
                  </w:rPr>
                </w:rPrChange>
              </w:rPr>
            </w:pPr>
            <w:del w:id="4807" w:author="Will Taylor Gough" w:date="2020-08-29T11:28:00Z">
              <w:r w:rsidRPr="00C05B87" w:rsidDel="00E46A1C">
                <w:rPr>
                  <w:rFonts w:ascii="Times New Roman" w:hAnsi="Times New Roman" w:cs="Times New Roman"/>
                  <w:sz w:val="20"/>
                  <w:szCs w:val="20"/>
                  <w:rPrChange w:id="4808" w:author="Will Taylor Gough" w:date="2020-08-29T17:25:00Z">
                    <w:rPr>
                      <w:sz w:val="20"/>
                      <w:szCs w:val="20"/>
                    </w:rPr>
                  </w:rPrChange>
                </w:rPr>
                <w:delText>9.9</w:delText>
              </w:r>
              <w:r w:rsidR="003B3C0A" w:rsidRPr="00C05B87" w:rsidDel="00E46A1C">
                <w:rPr>
                  <w:rFonts w:ascii="Times New Roman" w:hAnsi="Times New Roman" w:cs="Times New Roman"/>
                  <w:sz w:val="20"/>
                  <w:szCs w:val="20"/>
                  <w:rPrChange w:id="4809" w:author="Will Taylor Gough" w:date="2020-08-29T17:25:00Z">
                    <w:rPr>
                      <w:sz w:val="20"/>
                      <w:szCs w:val="20"/>
                    </w:rPr>
                  </w:rPrChange>
                </w:rPr>
                <w:delText xml:space="preserve"> x 10</w:delText>
              </w:r>
              <w:r w:rsidRPr="00C05B87" w:rsidDel="00E46A1C">
                <w:rPr>
                  <w:rFonts w:ascii="Times New Roman" w:hAnsi="Times New Roman" w:cs="Times New Roman"/>
                  <w:sz w:val="20"/>
                  <w:szCs w:val="20"/>
                  <w:vertAlign w:val="superscript"/>
                  <w:rPrChange w:id="4810" w:author="Will Taylor Gough" w:date="2020-08-29T17:25:00Z">
                    <w:rPr>
                      <w:sz w:val="20"/>
                      <w:szCs w:val="20"/>
                      <w:vertAlign w:val="superscript"/>
                    </w:rPr>
                  </w:rPrChange>
                </w:rPr>
                <w:delText>5</w:delText>
              </w:r>
            </w:del>
          </w:p>
        </w:tc>
        <w:tc>
          <w:tcPr>
            <w:tcW w:w="2048"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14:paraId="1B0C987C" w14:textId="516B5CD3" w:rsidR="003B3C0A" w:rsidRPr="00C05B87" w:rsidDel="00E46A1C" w:rsidRDefault="000D4246" w:rsidP="000D4246">
            <w:pPr>
              <w:jc w:val="center"/>
              <w:rPr>
                <w:del w:id="4811" w:author="Will Taylor Gough" w:date="2020-08-29T11:28:00Z"/>
                <w:rFonts w:ascii="Times New Roman" w:hAnsi="Times New Roman" w:cs="Times New Roman"/>
                <w:sz w:val="20"/>
                <w:szCs w:val="20"/>
                <w:rPrChange w:id="4812" w:author="Will Taylor Gough" w:date="2020-08-29T17:25:00Z">
                  <w:rPr>
                    <w:del w:id="4813" w:author="Will Taylor Gough" w:date="2020-08-29T11:28:00Z"/>
                    <w:sz w:val="20"/>
                    <w:szCs w:val="20"/>
                  </w:rPr>
                </w:rPrChange>
              </w:rPr>
            </w:pPr>
            <w:del w:id="4814" w:author="Will Taylor Gough" w:date="2020-08-29T11:28:00Z">
              <w:r w:rsidRPr="00C05B87" w:rsidDel="00E46A1C">
                <w:rPr>
                  <w:rFonts w:ascii="Times New Roman" w:hAnsi="Times New Roman" w:cs="Times New Roman"/>
                  <w:sz w:val="20"/>
                  <w:szCs w:val="20"/>
                  <w:rPrChange w:id="4815" w:author="Will Taylor Gough" w:date="2020-08-29T17:25:00Z">
                    <w:rPr>
                      <w:sz w:val="20"/>
                      <w:szCs w:val="20"/>
                    </w:rPr>
                  </w:rPrChange>
                </w:rPr>
                <w:delText>0.908 ± 0.003</w:delText>
              </w:r>
            </w:del>
          </w:p>
        </w:tc>
      </w:tr>
      <w:tr w:rsidR="003B3C0A" w:rsidRPr="00C05B87" w:rsidDel="00E46A1C" w14:paraId="09838275" w14:textId="63BA4F09" w:rsidTr="00104FA1">
        <w:trPr>
          <w:trHeight w:val="932"/>
          <w:jc w:val="center"/>
          <w:del w:id="4816" w:author="Will Taylor Gough" w:date="2020-08-29T11:28:00Z"/>
        </w:trPr>
        <w:tc>
          <w:tcPr>
            <w:tcW w:w="1890" w:type="dxa"/>
            <w:tcBorders>
              <w:top w:val="nil"/>
              <w:left w:val="nil"/>
              <w:bottom w:val="nil"/>
              <w:right w:val="nil"/>
            </w:tcBorders>
            <w:shd w:val="clear" w:color="auto" w:fill="E7E6E6" w:themeFill="background2"/>
            <w:vAlign w:val="center"/>
          </w:tcPr>
          <w:p w14:paraId="0B85C3A4" w14:textId="0C34B52A" w:rsidR="003B3C0A" w:rsidRPr="00C05B87" w:rsidDel="00E46A1C" w:rsidRDefault="003B3C0A" w:rsidP="003B3C0A">
            <w:pPr>
              <w:jc w:val="center"/>
              <w:rPr>
                <w:del w:id="4817" w:author="Will Taylor Gough" w:date="2020-08-29T11:28:00Z"/>
                <w:rFonts w:ascii="Times New Roman" w:hAnsi="Times New Roman" w:cs="Times New Roman"/>
                <w:b/>
                <w:i/>
                <w:color w:val="000000" w:themeColor="text1"/>
                <w:sz w:val="20"/>
                <w:szCs w:val="20"/>
                <w:rPrChange w:id="4818" w:author="Will Taylor Gough" w:date="2020-08-29T17:25:00Z">
                  <w:rPr>
                    <w:del w:id="4819" w:author="Will Taylor Gough" w:date="2020-08-29T11:28:00Z"/>
                    <w:b/>
                    <w:i/>
                    <w:color w:val="000000" w:themeColor="text1"/>
                    <w:sz w:val="20"/>
                    <w:szCs w:val="20"/>
                  </w:rPr>
                </w:rPrChange>
              </w:rPr>
            </w:pPr>
            <w:del w:id="4820" w:author="Will Taylor Gough" w:date="2020-08-29T11:28:00Z">
              <w:r w:rsidRPr="00C05B87" w:rsidDel="00E46A1C">
                <w:rPr>
                  <w:rFonts w:ascii="Times New Roman" w:hAnsi="Times New Roman" w:cs="Times New Roman"/>
                  <w:b/>
                  <w:i/>
                  <w:color w:val="000000" w:themeColor="text1"/>
                  <w:sz w:val="20"/>
                  <w:szCs w:val="20"/>
                  <w:rPrChange w:id="4821" w:author="Will Taylor Gough" w:date="2020-08-29T17:25:00Z">
                    <w:rPr>
                      <w:b/>
                      <w:i/>
                      <w:color w:val="000000" w:themeColor="text1"/>
                      <w:sz w:val="20"/>
                      <w:szCs w:val="20"/>
                    </w:rPr>
                  </w:rPrChange>
                </w:rPr>
                <w:delText>Blue</w:delText>
              </w:r>
            </w:del>
          </w:p>
        </w:tc>
        <w:tc>
          <w:tcPr>
            <w:tcW w:w="2047" w:type="dxa"/>
            <w:tcBorders>
              <w:top w:val="nil"/>
              <w:left w:val="nil"/>
              <w:bottom w:val="nil"/>
              <w:right w:val="nil"/>
            </w:tcBorders>
            <w:shd w:val="clear" w:color="auto" w:fill="E7E6E6" w:themeFill="background2"/>
            <w:tcMar>
              <w:top w:w="100" w:type="dxa"/>
              <w:left w:w="100" w:type="dxa"/>
              <w:bottom w:w="100" w:type="dxa"/>
              <w:right w:w="100" w:type="dxa"/>
            </w:tcMar>
            <w:vAlign w:val="center"/>
          </w:tcPr>
          <w:p w14:paraId="25AF13CA" w14:textId="3051373D" w:rsidR="003B3C0A" w:rsidRPr="00C05B87" w:rsidDel="00E46A1C" w:rsidRDefault="003B3C0A" w:rsidP="003B3C0A">
            <w:pPr>
              <w:jc w:val="center"/>
              <w:rPr>
                <w:del w:id="4822" w:author="Will Taylor Gough" w:date="2020-08-29T11:28:00Z"/>
                <w:rFonts w:ascii="Times New Roman" w:hAnsi="Times New Roman" w:cs="Times New Roman"/>
                <w:sz w:val="20"/>
                <w:szCs w:val="20"/>
                <w:rPrChange w:id="4823" w:author="Will Taylor Gough" w:date="2020-08-29T17:25:00Z">
                  <w:rPr>
                    <w:del w:id="4824" w:author="Will Taylor Gough" w:date="2020-08-29T11:28:00Z"/>
                    <w:sz w:val="20"/>
                    <w:szCs w:val="20"/>
                  </w:rPr>
                </w:rPrChange>
              </w:rPr>
            </w:pPr>
            <w:del w:id="4825" w:author="Will Taylor Gough" w:date="2020-08-29T11:28:00Z">
              <w:r w:rsidRPr="00C05B87" w:rsidDel="00E46A1C">
                <w:rPr>
                  <w:rFonts w:ascii="Times New Roman" w:hAnsi="Times New Roman" w:cs="Times New Roman"/>
                  <w:sz w:val="20"/>
                  <w:szCs w:val="20"/>
                  <w:rPrChange w:id="4826" w:author="Will Taylor Gough" w:date="2020-08-29T17:25:00Z">
                    <w:rPr>
                      <w:sz w:val="20"/>
                      <w:szCs w:val="20"/>
                    </w:rPr>
                  </w:rPrChange>
                </w:rPr>
                <w:delText>0.48 ±</w:delText>
              </w:r>
              <w:r w:rsidR="00D445AA" w:rsidRPr="00C05B87" w:rsidDel="00E46A1C">
                <w:rPr>
                  <w:rFonts w:ascii="Times New Roman" w:hAnsi="Times New Roman" w:cs="Times New Roman"/>
                  <w:sz w:val="20"/>
                  <w:szCs w:val="20"/>
                  <w:rPrChange w:id="4827" w:author="Will Taylor Gough" w:date="2020-08-29T17:25:00Z">
                    <w:rPr>
                      <w:sz w:val="20"/>
                      <w:szCs w:val="20"/>
                    </w:rPr>
                  </w:rPrChange>
                </w:rPr>
                <w:delText xml:space="preserve"> 0.025</w:delText>
              </w:r>
            </w:del>
          </w:p>
        </w:tc>
        <w:tc>
          <w:tcPr>
            <w:tcW w:w="2048" w:type="dxa"/>
            <w:tcBorders>
              <w:top w:val="nil"/>
              <w:left w:val="nil"/>
              <w:bottom w:val="nil"/>
              <w:right w:val="nil"/>
            </w:tcBorders>
            <w:shd w:val="clear" w:color="auto" w:fill="E7E6E6" w:themeFill="background2"/>
            <w:tcMar>
              <w:top w:w="100" w:type="dxa"/>
              <w:left w:w="100" w:type="dxa"/>
              <w:bottom w:w="100" w:type="dxa"/>
              <w:right w:w="100" w:type="dxa"/>
            </w:tcMar>
            <w:vAlign w:val="center"/>
          </w:tcPr>
          <w:p w14:paraId="4897027A" w14:textId="049492E8" w:rsidR="003B3C0A" w:rsidRPr="00C05B87" w:rsidDel="00E46A1C" w:rsidRDefault="00D445AA" w:rsidP="00D445AA">
            <w:pPr>
              <w:jc w:val="center"/>
              <w:rPr>
                <w:del w:id="4828" w:author="Will Taylor Gough" w:date="2020-08-29T11:28:00Z"/>
                <w:rFonts w:ascii="Times New Roman" w:hAnsi="Times New Roman" w:cs="Times New Roman"/>
                <w:sz w:val="20"/>
                <w:szCs w:val="20"/>
                <w:rPrChange w:id="4829" w:author="Will Taylor Gough" w:date="2020-08-29T17:25:00Z">
                  <w:rPr>
                    <w:del w:id="4830" w:author="Will Taylor Gough" w:date="2020-08-29T11:28:00Z"/>
                    <w:sz w:val="20"/>
                    <w:szCs w:val="20"/>
                  </w:rPr>
                </w:rPrChange>
              </w:rPr>
            </w:pPr>
            <w:del w:id="4831" w:author="Will Taylor Gough" w:date="2020-08-29T11:28:00Z">
              <w:r w:rsidRPr="00C05B87" w:rsidDel="00E46A1C">
                <w:rPr>
                  <w:rFonts w:ascii="Times New Roman" w:hAnsi="Times New Roman" w:cs="Times New Roman"/>
                  <w:sz w:val="20"/>
                  <w:szCs w:val="20"/>
                  <w:rPrChange w:id="4832" w:author="Will Taylor Gough" w:date="2020-08-29T17:25:00Z">
                    <w:rPr>
                      <w:sz w:val="20"/>
                      <w:szCs w:val="20"/>
                    </w:rPr>
                  </w:rPrChange>
                </w:rPr>
                <w:delText xml:space="preserve">0.04 </w:delText>
              </w:r>
              <w:r w:rsidR="003B3C0A" w:rsidRPr="00C05B87" w:rsidDel="00E46A1C">
                <w:rPr>
                  <w:rFonts w:ascii="Times New Roman" w:hAnsi="Times New Roman" w:cs="Times New Roman"/>
                  <w:sz w:val="20"/>
                  <w:szCs w:val="20"/>
                  <w:rPrChange w:id="4833" w:author="Will Taylor Gough" w:date="2020-08-29T17:25:00Z">
                    <w:rPr>
                      <w:sz w:val="20"/>
                      <w:szCs w:val="20"/>
                    </w:rPr>
                  </w:rPrChange>
                </w:rPr>
                <w:delText>±</w:delText>
              </w:r>
              <w:r w:rsidRPr="00C05B87" w:rsidDel="00E46A1C">
                <w:rPr>
                  <w:rFonts w:ascii="Times New Roman" w:hAnsi="Times New Roman" w:cs="Times New Roman"/>
                  <w:sz w:val="20"/>
                  <w:szCs w:val="20"/>
                  <w:rPrChange w:id="4834" w:author="Will Taylor Gough" w:date="2020-08-29T17:25:00Z">
                    <w:rPr>
                      <w:sz w:val="20"/>
                      <w:szCs w:val="20"/>
                    </w:rPr>
                  </w:rPrChange>
                </w:rPr>
                <w:delText xml:space="preserve"> 0.006</w:delText>
              </w:r>
            </w:del>
          </w:p>
        </w:tc>
        <w:tc>
          <w:tcPr>
            <w:tcW w:w="2047" w:type="dxa"/>
            <w:tcBorders>
              <w:top w:val="nil"/>
              <w:left w:val="nil"/>
              <w:bottom w:val="nil"/>
              <w:right w:val="nil"/>
            </w:tcBorders>
            <w:shd w:val="clear" w:color="auto" w:fill="E7E6E6" w:themeFill="background2"/>
            <w:tcMar>
              <w:top w:w="100" w:type="dxa"/>
              <w:left w:w="100" w:type="dxa"/>
              <w:bottom w:w="100" w:type="dxa"/>
              <w:right w:w="100" w:type="dxa"/>
            </w:tcMar>
            <w:vAlign w:val="center"/>
          </w:tcPr>
          <w:p w14:paraId="6446D0D8" w14:textId="085AA3D7" w:rsidR="003B3C0A" w:rsidRPr="00C05B87" w:rsidDel="00E46A1C" w:rsidRDefault="003B3C0A" w:rsidP="003B3C0A">
            <w:pPr>
              <w:jc w:val="center"/>
              <w:rPr>
                <w:del w:id="4835" w:author="Will Taylor Gough" w:date="2020-08-29T11:28:00Z"/>
                <w:rFonts w:ascii="Times New Roman" w:hAnsi="Times New Roman" w:cs="Times New Roman"/>
                <w:sz w:val="20"/>
                <w:szCs w:val="20"/>
                <w:vertAlign w:val="superscript"/>
                <w:rPrChange w:id="4836" w:author="Will Taylor Gough" w:date="2020-08-29T17:25:00Z">
                  <w:rPr>
                    <w:del w:id="4837" w:author="Will Taylor Gough" w:date="2020-08-29T11:28:00Z"/>
                    <w:sz w:val="20"/>
                    <w:szCs w:val="20"/>
                    <w:vertAlign w:val="superscript"/>
                  </w:rPr>
                </w:rPrChange>
              </w:rPr>
            </w:pPr>
            <w:del w:id="4838" w:author="Will Taylor Gough" w:date="2020-08-29T11:28:00Z">
              <w:r w:rsidRPr="00C05B87" w:rsidDel="00E46A1C">
                <w:rPr>
                  <w:rFonts w:ascii="Times New Roman" w:hAnsi="Times New Roman" w:cs="Times New Roman"/>
                  <w:sz w:val="20"/>
                  <w:szCs w:val="20"/>
                  <w:rPrChange w:id="4839" w:author="Will Taylor Gough" w:date="2020-08-29T17:25:00Z">
                    <w:rPr>
                      <w:sz w:val="20"/>
                      <w:szCs w:val="20"/>
                    </w:rPr>
                  </w:rPrChange>
                </w:rPr>
                <w:delText>4</w:delText>
              </w:r>
              <w:r w:rsidR="00C624F1" w:rsidRPr="00C05B87" w:rsidDel="00E46A1C">
                <w:rPr>
                  <w:rFonts w:ascii="Times New Roman" w:hAnsi="Times New Roman" w:cs="Times New Roman"/>
                  <w:sz w:val="20"/>
                  <w:szCs w:val="20"/>
                  <w:rPrChange w:id="4840" w:author="Will Taylor Gough" w:date="2020-08-29T17:25:00Z">
                    <w:rPr>
                      <w:sz w:val="20"/>
                      <w:szCs w:val="20"/>
                    </w:rPr>
                  </w:rPrChange>
                </w:rPr>
                <w:delText>.89</w:delText>
              </w:r>
              <w:r w:rsidRPr="00C05B87" w:rsidDel="00E46A1C">
                <w:rPr>
                  <w:rFonts w:ascii="Times New Roman" w:hAnsi="Times New Roman" w:cs="Times New Roman"/>
                  <w:sz w:val="20"/>
                  <w:szCs w:val="20"/>
                  <w:rPrChange w:id="4841" w:author="Will Taylor Gough" w:date="2020-08-29T17:25:00Z">
                    <w:rPr>
                      <w:sz w:val="20"/>
                      <w:szCs w:val="20"/>
                    </w:rPr>
                  </w:rPrChange>
                </w:rPr>
                <w:delText xml:space="preserve"> x 10</w:delText>
              </w:r>
              <w:r w:rsidRPr="00C05B87" w:rsidDel="00E46A1C">
                <w:rPr>
                  <w:rFonts w:ascii="Times New Roman" w:hAnsi="Times New Roman" w:cs="Times New Roman"/>
                  <w:sz w:val="20"/>
                  <w:szCs w:val="20"/>
                  <w:vertAlign w:val="superscript"/>
                  <w:rPrChange w:id="4842" w:author="Will Taylor Gough" w:date="2020-08-29T17:25:00Z">
                    <w:rPr>
                      <w:sz w:val="20"/>
                      <w:szCs w:val="20"/>
                      <w:vertAlign w:val="superscript"/>
                    </w:rPr>
                  </w:rPrChange>
                </w:rPr>
                <w:delText>7</w:delText>
              </w:r>
            </w:del>
          </w:p>
          <w:p w14:paraId="0BC6D619" w14:textId="184C286E" w:rsidR="003B3C0A" w:rsidRPr="00C05B87" w:rsidDel="00E46A1C" w:rsidRDefault="003B3C0A" w:rsidP="003B3C0A">
            <w:pPr>
              <w:jc w:val="center"/>
              <w:rPr>
                <w:del w:id="4843" w:author="Will Taylor Gough" w:date="2020-08-29T11:28:00Z"/>
                <w:rFonts w:ascii="Times New Roman" w:hAnsi="Times New Roman" w:cs="Times New Roman"/>
                <w:sz w:val="20"/>
                <w:szCs w:val="20"/>
                <w:rPrChange w:id="4844" w:author="Will Taylor Gough" w:date="2020-08-29T17:25:00Z">
                  <w:rPr>
                    <w:del w:id="4845" w:author="Will Taylor Gough" w:date="2020-08-29T11:28:00Z"/>
                    <w:sz w:val="20"/>
                    <w:szCs w:val="20"/>
                  </w:rPr>
                </w:rPrChange>
              </w:rPr>
            </w:pPr>
            <w:del w:id="4846" w:author="Will Taylor Gough" w:date="2020-08-29T11:28:00Z">
              <w:r w:rsidRPr="00C05B87" w:rsidDel="00E46A1C">
                <w:rPr>
                  <w:rFonts w:ascii="Times New Roman" w:hAnsi="Times New Roman" w:cs="Times New Roman"/>
                  <w:sz w:val="20"/>
                  <w:szCs w:val="20"/>
                  <w:rPrChange w:id="4847" w:author="Will Taylor Gough" w:date="2020-08-29T17:25:00Z">
                    <w:rPr>
                      <w:sz w:val="20"/>
                      <w:szCs w:val="20"/>
                    </w:rPr>
                  </w:rPrChange>
                </w:rPr>
                <w:delText>±</w:delText>
              </w:r>
            </w:del>
          </w:p>
          <w:p w14:paraId="66103893" w14:textId="32881C46" w:rsidR="003B3C0A" w:rsidRPr="00C05B87" w:rsidDel="00E46A1C" w:rsidRDefault="00C624F1" w:rsidP="003B3C0A">
            <w:pPr>
              <w:jc w:val="center"/>
              <w:rPr>
                <w:del w:id="4848" w:author="Will Taylor Gough" w:date="2020-08-29T11:28:00Z"/>
                <w:rFonts w:ascii="Times New Roman" w:hAnsi="Times New Roman" w:cs="Times New Roman"/>
                <w:sz w:val="20"/>
                <w:szCs w:val="20"/>
                <w:vertAlign w:val="superscript"/>
                <w:rPrChange w:id="4849" w:author="Will Taylor Gough" w:date="2020-08-29T17:25:00Z">
                  <w:rPr>
                    <w:del w:id="4850" w:author="Will Taylor Gough" w:date="2020-08-29T11:28:00Z"/>
                    <w:sz w:val="20"/>
                    <w:szCs w:val="20"/>
                    <w:vertAlign w:val="superscript"/>
                  </w:rPr>
                </w:rPrChange>
              </w:rPr>
            </w:pPr>
            <w:del w:id="4851" w:author="Will Taylor Gough" w:date="2020-08-29T11:28:00Z">
              <w:r w:rsidRPr="00C05B87" w:rsidDel="00E46A1C">
                <w:rPr>
                  <w:rFonts w:ascii="Times New Roman" w:hAnsi="Times New Roman" w:cs="Times New Roman"/>
                  <w:sz w:val="20"/>
                  <w:szCs w:val="20"/>
                  <w:rPrChange w:id="4852" w:author="Will Taylor Gough" w:date="2020-08-29T17:25:00Z">
                    <w:rPr>
                      <w:sz w:val="20"/>
                      <w:szCs w:val="20"/>
                    </w:rPr>
                  </w:rPrChange>
                </w:rPr>
                <w:delText>1.3</w:delText>
              </w:r>
              <w:r w:rsidR="003B3C0A" w:rsidRPr="00C05B87" w:rsidDel="00E46A1C">
                <w:rPr>
                  <w:rFonts w:ascii="Times New Roman" w:hAnsi="Times New Roman" w:cs="Times New Roman"/>
                  <w:sz w:val="20"/>
                  <w:szCs w:val="20"/>
                  <w:rPrChange w:id="4853" w:author="Will Taylor Gough" w:date="2020-08-29T17:25:00Z">
                    <w:rPr>
                      <w:sz w:val="20"/>
                      <w:szCs w:val="20"/>
                    </w:rPr>
                  </w:rPrChange>
                </w:rPr>
                <w:delText xml:space="preserve"> x 10</w:delText>
              </w:r>
              <w:r w:rsidRPr="00C05B87" w:rsidDel="00E46A1C">
                <w:rPr>
                  <w:rFonts w:ascii="Times New Roman" w:hAnsi="Times New Roman" w:cs="Times New Roman"/>
                  <w:sz w:val="20"/>
                  <w:szCs w:val="20"/>
                  <w:vertAlign w:val="superscript"/>
                  <w:rPrChange w:id="4854" w:author="Will Taylor Gough" w:date="2020-08-29T17:25:00Z">
                    <w:rPr>
                      <w:sz w:val="20"/>
                      <w:szCs w:val="20"/>
                      <w:vertAlign w:val="superscript"/>
                    </w:rPr>
                  </w:rPrChange>
                </w:rPr>
                <w:delText>6</w:delText>
              </w:r>
            </w:del>
          </w:p>
        </w:tc>
        <w:tc>
          <w:tcPr>
            <w:tcW w:w="2048" w:type="dxa"/>
            <w:tcBorders>
              <w:top w:val="nil"/>
              <w:left w:val="nil"/>
              <w:bottom w:val="nil"/>
              <w:right w:val="nil"/>
            </w:tcBorders>
            <w:shd w:val="clear" w:color="auto" w:fill="E7E6E6" w:themeFill="background2"/>
            <w:tcMar>
              <w:top w:w="100" w:type="dxa"/>
              <w:left w:w="100" w:type="dxa"/>
              <w:bottom w:w="100" w:type="dxa"/>
              <w:right w:w="100" w:type="dxa"/>
            </w:tcMar>
            <w:vAlign w:val="center"/>
          </w:tcPr>
          <w:p w14:paraId="175741C9" w14:textId="77A3D89F" w:rsidR="003B3C0A" w:rsidRPr="00C05B87" w:rsidDel="00E46A1C" w:rsidRDefault="000D4246" w:rsidP="003B3C0A">
            <w:pPr>
              <w:jc w:val="center"/>
              <w:rPr>
                <w:del w:id="4855" w:author="Will Taylor Gough" w:date="2020-08-29T11:28:00Z"/>
                <w:rFonts w:ascii="Times New Roman" w:hAnsi="Times New Roman" w:cs="Times New Roman"/>
                <w:sz w:val="20"/>
                <w:szCs w:val="20"/>
                <w:rPrChange w:id="4856" w:author="Will Taylor Gough" w:date="2020-08-29T17:25:00Z">
                  <w:rPr>
                    <w:del w:id="4857" w:author="Will Taylor Gough" w:date="2020-08-29T11:28:00Z"/>
                    <w:sz w:val="20"/>
                    <w:szCs w:val="20"/>
                  </w:rPr>
                </w:rPrChange>
              </w:rPr>
            </w:pPr>
            <w:del w:id="4858" w:author="Will Taylor Gough" w:date="2020-08-29T11:28:00Z">
              <w:r w:rsidRPr="00C05B87" w:rsidDel="00E46A1C">
                <w:rPr>
                  <w:rFonts w:ascii="Times New Roman" w:hAnsi="Times New Roman" w:cs="Times New Roman"/>
                  <w:sz w:val="20"/>
                  <w:szCs w:val="20"/>
                  <w:rPrChange w:id="4859" w:author="Will Taylor Gough" w:date="2020-08-29T17:25:00Z">
                    <w:rPr>
                      <w:sz w:val="20"/>
                      <w:szCs w:val="20"/>
                    </w:rPr>
                  </w:rPrChange>
                </w:rPr>
                <w:delText>0.860 ± 0.006</w:delText>
              </w:r>
            </w:del>
          </w:p>
        </w:tc>
      </w:tr>
      <w:tr w:rsidR="003B3C0A" w:rsidRPr="00C05B87" w:rsidDel="00E46A1C" w14:paraId="0E5DFD85" w14:textId="317DF6AC" w:rsidTr="00104FA1">
        <w:trPr>
          <w:trHeight w:val="932"/>
          <w:jc w:val="center"/>
          <w:del w:id="4860" w:author="Will Taylor Gough" w:date="2020-08-29T11:28:00Z"/>
        </w:trPr>
        <w:tc>
          <w:tcPr>
            <w:tcW w:w="1890" w:type="dxa"/>
            <w:tcBorders>
              <w:top w:val="nil"/>
              <w:left w:val="nil"/>
              <w:bottom w:val="nil"/>
              <w:right w:val="nil"/>
            </w:tcBorders>
            <w:shd w:val="clear" w:color="auto" w:fill="A5A5A5" w:themeFill="accent3"/>
            <w:vAlign w:val="center"/>
          </w:tcPr>
          <w:p w14:paraId="15306C18" w14:textId="3224F239" w:rsidR="003B3C0A" w:rsidRPr="00C05B87" w:rsidDel="00E46A1C" w:rsidRDefault="00C12D59" w:rsidP="003B3C0A">
            <w:pPr>
              <w:jc w:val="center"/>
              <w:rPr>
                <w:del w:id="4861" w:author="Will Taylor Gough" w:date="2020-08-29T11:28:00Z"/>
                <w:rFonts w:ascii="Times New Roman" w:hAnsi="Times New Roman" w:cs="Times New Roman"/>
                <w:b/>
                <w:i/>
                <w:color w:val="000000" w:themeColor="text1"/>
                <w:sz w:val="20"/>
                <w:szCs w:val="20"/>
                <w:rPrChange w:id="4862" w:author="Will Taylor Gough" w:date="2020-08-29T17:25:00Z">
                  <w:rPr>
                    <w:del w:id="4863" w:author="Will Taylor Gough" w:date="2020-08-29T11:28:00Z"/>
                    <w:b/>
                    <w:i/>
                    <w:color w:val="000000" w:themeColor="text1"/>
                    <w:sz w:val="20"/>
                    <w:szCs w:val="20"/>
                  </w:rPr>
                </w:rPrChange>
              </w:rPr>
            </w:pPr>
            <w:del w:id="4864" w:author="Will Taylor Gough" w:date="2020-08-29T11:28:00Z">
              <w:r w:rsidRPr="00C05B87" w:rsidDel="00E46A1C">
                <w:rPr>
                  <w:rFonts w:ascii="Times New Roman" w:hAnsi="Times New Roman" w:cs="Times New Roman"/>
                  <w:b/>
                  <w:i/>
                  <w:sz w:val="20"/>
                  <w:szCs w:val="20"/>
                  <w:rPrChange w:id="4865" w:author="Will Taylor Gough" w:date="2020-08-29T17:25:00Z">
                    <w:rPr>
                      <w:b/>
                      <w:i/>
                      <w:sz w:val="20"/>
                      <w:szCs w:val="20"/>
                    </w:rPr>
                  </w:rPrChange>
                </w:rPr>
                <w:delText>Ant.</w:delText>
              </w:r>
              <w:r w:rsidRPr="00C05B87" w:rsidDel="00E46A1C">
                <w:rPr>
                  <w:rFonts w:ascii="Times New Roman" w:hAnsi="Times New Roman" w:cs="Times New Roman"/>
                  <w:rPrChange w:id="4866" w:author="Will Taylor Gough" w:date="2020-08-29T17:25:00Z">
                    <w:rPr/>
                  </w:rPrChange>
                </w:rPr>
                <w:delText xml:space="preserve"> </w:delText>
              </w:r>
              <w:r w:rsidR="003B3C0A" w:rsidRPr="00C05B87" w:rsidDel="00E46A1C">
                <w:rPr>
                  <w:rFonts w:ascii="Times New Roman" w:hAnsi="Times New Roman" w:cs="Times New Roman"/>
                  <w:b/>
                  <w:i/>
                  <w:color w:val="000000" w:themeColor="text1"/>
                  <w:sz w:val="20"/>
                  <w:szCs w:val="20"/>
                  <w:rPrChange w:id="4867" w:author="Will Taylor Gough" w:date="2020-08-29T17:25:00Z">
                    <w:rPr>
                      <w:b/>
                      <w:i/>
                      <w:color w:val="000000" w:themeColor="text1"/>
                      <w:sz w:val="20"/>
                      <w:szCs w:val="20"/>
                    </w:rPr>
                  </w:rPrChange>
                </w:rPr>
                <w:delText>Minke</w:delText>
              </w:r>
            </w:del>
          </w:p>
        </w:tc>
        <w:tc>
          <w:tcPr>
            <w:tcW w:w="2047"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7DAF80EC" w14:textId="4EFB8A1B" w:rsidR="003B3C0A" w:rsidRPr="00C05B87" w:rsidDel="00E46A1C" w:rsidRDefault="00D445AA" w:rsidP="003B3C0A">
            <w:pPr>
              <w:jc w:val="center"/>
              <w:rPr>
                <w:del w:id="4868" w:author="Will Taylor Gough" w:date="2020-08-29T11:28:00Z"/>
                <w:rFonts w:ascii="Times New Roman" w:hAnsi="Times New Roman" w:cs="Times New Roman"/>
                <w:sz w:val="20"/>
                <w:szCs w:val="20"/>
                <w:rPrChange w:id="4869" w:author="Will Taylor Gough" w:date="2020-08-29T17:25:00Z">
                  <w:rPr>
                    <w:del w:id="4870" w:author="Will Taylor Gough" w:date="2020-08-29T11:28:00Z"/>
                    <w:sz w:val="20"/>
                    <w:szCs w:val="20"/>
                  </w:rPr>
                </w:rPrChange>
              </w:rPr>
            </w:pPr>
            <w:del w:id="4871" w:author="Will Taylor Gough" w:date="2020-08-29T11:28:00Z">
              <w:r w:rsidRPr="00C05B87" w:rsidDel="00E46A1C">
                <w:rPr>
                  <w:rFonts w:ascii="Times New Roman" w:hAnsi="Times New Roman" w:cs="Times New Roman"/>
                  <w:sz w:val="20"/>
                  <w:szCs w:val="20"/>
                  <w:rPrChange w:id="4872" w:author="Will Taylor Gough" w:date="2020-08-29T17:25:00Z">
                    <w:rPr>
                      <w:sz w:val="20"/>
                      <w:szCs w:val="20"/>
                    </w:rPr>
                  </w:rPrChange>
                </w:rPr>
                <w:delText>0.36 ± 0.028</w:delText>
              </w:r>
            </w:del>
          </w:p>
        </w:tc>
        <w:tc>
          <w:tcPr>
            <w:tcW w:w="2048"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50F1E461" w14:textId="2328833F" w:rsidR="003B3C0A" w:rsidRPr="00C05B87" w:rsidDel="00E46A1C" w:rsidRDefault="00D445AA" w:rsidP="00D445AA">
            <w:pPr>
              <w:jc w:val="center"/>
              <w:rPr>
                <w:del w:id="4873" w:author="Will Taylor Gough" w:date="2020-08-29T11:28:00Z"/>
                <w:rFonts w:ascii="Times New Roman" w:hAnsi="Times New Roman" w:cs="Times New Roman"/>
                <w:sz w:val="20"/>
                <w:szCs w:val="20"/>
                <w:rPrChange w:id="4874" w:author="Will Taylor Gough" w:date="2020-08-29T17:25:00Z">
                  <w:rPr>
                    <w:del w:id="4875" w:author="Will Taylor Gough" w:date="2020-08-29T11:28:00Z"/>
                    <w:sz w:val="20"/>
                    <w:szCs w:val="20"/>
                  </w:rPr>
                </w:rPrChange>
              </w:rPr>
            </w:pPr>
            <w:del w:id="4876" w:author="Will Taylor Gough" w:date="2020-08-29T11:28:00Z">
              <w:r w:rsidRPr="00C05B87" w:rsidDel="00E46A1C">
                <w:rPr>
                  <w:rFonts w:ascii="Times New Roman" w:hAnsi="Times New Roman" w:cs="Times New Roman"/>
                  <w:sz w:val="20"/>
                  <w:szCs w:val="20"/>
                  <w:rPrChange w:id="4877" w:author="Will Taylor Gough" w:date="2020-08-29T17:25:00Z">
                    <w:rPr>
                      <w:sz w:val="20"/>
                      <w:szCs w:val="20"/>
                    </w:rPr>
                  </w:rPrChange>
                </w:rPr>
                <w:delText xml:space="preserve">0.01 </w:delText>
              </w:r>
              <w:r w:rsidR="003B3C0A" w:rsidRPr="00C05B87" w:rsidDel="00E46A1C">
                <w:rPr>
                  <w:rFonts w:ascii="Times New Roman" w:hAnsi="Times New Roman" w:cs="Times New Roman"/>
                  <w:sz w:val="20"/>
                  <w:szCs w:val="20"/>
                  <w:rPrChange w:id="4878" w:author="Will Taylor Gough" w:date="2020-08-29T17:25:00Z">
                    <w:rPr>
                      <w:sz w:val="20"/>
                      <w:szCs w:val="20"/>
                    </w:rPr>
                  </w:rPrChange>
                </w:rPr>
                <w:delText>±</w:delText>
              </w:r>
              <w:r w:rsidRPr="00C05B87" w:rsidDel="00E46A1C">
                <w:rPr>
                  <w:rFonts w:ascii="Times New Roman" w:hAnsi="Times New Roman" w:cs="Times New Roman"/>
                  <w:sz w:val="20"/>
                  <w:szCs w:val="20"/>
                  <w:rPrChange w:id="4879" w:author="Will Taylor Gough" w:date="2020-08-29T17:25:00Z">
                    <w:rPr>
                      <w:sz w:val="20"/>
                      <w:szCs w:val="20"/>
                    </w:rPr>
                  </w:rPrChange>
                </w:rPr>
                <w:delText xml:space="preserve"> 0.001</w:delText>
              </w:r>
            </w:del>
          </w:p>
        </w:tc>
        <w:tc>
          <w:tcPr>
            <w:tcW w:w="2047"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6AD346CF" w14:textId="7D68206B" w:rsidR="003B3C0A" w:rsidRPr="00C05B87" w:rsidDel="00E46A1C" w:rsidRDefault="003B3C0A" w:rsidP="003B3C0A">
            <w:pPr>
              <w:jc w:val="center"/>
              <w:rPr>
                <w:del w:id="4880" w:author="Will Taylor Gough" w:date="2020-08-29T11:28:00Z"/>
                <w:rFonts w:ascii="Times New Roman" w:hAnsi="Times New Roman" w:cs="Times New Roman"/>
                <w:sz w:val="20"/>
                <w:szCs w:val="20"/>
                <w:vertAlign w:val="superscript"/>
                <w:rPrChange w:id="4881" w:author="Will Taylor Gough" w:date="2020-08-29T17:25:00Z">
                  <w:rPr>
                    <w:del w:id="4882" w:author="Will Taylor Gough" w:date="2020-08-29T11:28:00Z"/>
                    <w:sz w:val="20"/>
                    <w:szCs w:val="20"/>
                    <w:vertAlign w:val="superscript"/>
                  </w:rPr>
                </w:rPrChange>
              </w:rPr>
            </w:pPr>
            <w:del w:id="4883" w:author="Will Taylor Gough" w:date="2020-08-29T11:28:00Z">
              <w:r w:rsidRPr="00C05B87" w:rsidDel="00E46A1C">
                <w:rPr>
                  <w:rFonts w:ascii="Times New Roman" w:hAnsi="Times New Roman" w:cs="Times New Roman"/>
                  <w:sz w:val="20"/>
                  <w:szCs w:val="20"/>
                  <w:rPrChange w:id="4884" w:author="Will Taylor Gough" w:date="2020-08-29T17:25:00Z">
                    <w:rPr>
                      <w:sz w:val="20"/>
                      <w:szCs w:val="20"/>
                    </w:rPr>
                  </w:rPrChange>
                </w:rPr>
                <w:delText>1.71 x 10</w:delText>
              </w:r>
              <w:r w:rsidRPr="00C05B87" w:rsidDel="00E46A1C">
                <w:rPr>
                  <w:rFonts w:ascii="Times New Roman" w:hAnsi="Times New Roman" w:cs="Times New Roman"/>
                  <w:sz w:val="20"/>
                  <w:szCs w:val="20"/>
                  <w:vertAlign w:val="superscript"/>
                  <w:rPrChange w:id="4885" w:author="Will Taylor Gough" w:date="2020-08-29T17:25:00Z">
                    <w:rPr>
                      <w:sz w:val="20"/>
                      <w:szCs w:val="20"/>
                      <w:vertAlign w:val="superscript"/>
                    </w:rPr>
                  </w:rPrChange>
                </w:rPr>
                <w:delText>7</w:delText>
              </w:r>
            </w:del>
          </w:p>
          <w:p w14:paraId="465070C7" w14:textId="1EB09C57" w:rsidR="003B3C0A" w:rsidRPr="00C05B87" w:rsidDel="00E46A1C" w:rsidRDefault="003B3C0A" w:rsidP="003B3C0A">
            <w:pPr>
              <w:jc w:val="center"/>
              <w:rPr>
                <w:del w:id="4886" w:author="Will Taylor Gough" w:date="2020-08-29T11:28:00Z"/>
                <w:rFonts w:ascii="Times New Roman" w:hAnsi="Times New Roman" w:cs="Times New Roman"/>
                <w:sz w:val="20"/>
                <w:szCs w:val="20"/>
                <w:rPrChange w:id="4887" w:author="Will Taylor Gough" w:date="2020-08-29T17:25:00Z">
                  <w:rPr>
                    <w:del w:id="4888" w:author="Will Taylor Gough" w:date="2020-08-29T11:28:00Z"/>
                    <w:sz w:val="20"/>
                    <w:szCs w:val="20"/>
                  </w:rPr>
                </w:rPrChange>
              </w:rPr>
            </w:pPr>
            <w:del w:id="4889" w:author="Will Taylor Gough" w:date="2020-08-29T11:28:00Z">
              <w:r w:rsidRPr="00C05B87" w:rsidDel="00E46A1C">
                <w:rPr>
                  <w:rFonts w:ascii="Times New Roman" w:hAnsi="Times New Roman" w:cs="Times New Roman"/>
                  <w:sz w:val="20"/>
                  <w:szCs w:val="20"/>
                  <w:rPrChange w:id="4890" w:author="Will Taylor Gough" w:date="2020-08-29T17:25:00Z">
                    <w:rPr>
                      <w:sz w:val="20"/>
                      <w:szCs w:val="20"/>
                    </w:rPr>
                  </w:rPrChange>
                </w:rPr>
                <w:delText>±</w:delText>
              </w:r>
            </w:del>
          </w:p>
          <w:p w14:paraId="17036C9E" w14:textId="52F247AF" w:rsidR="003B3C0A" w:rsidRPr="00C05B87" w:rsidDel="00E46A1C" w:rsidRDefault="000D4246" w:rsidP="003B3C0A">
            <w:pPr>
              <w:jc w:val="center"/>
              <w:rPr>
                <w:del w:id="4891" w:author="Will Taylor Gough" w:date="2020-08-29T11:28:00Z"/>
                <w:rFonts w:ascii="Times New Roman" w:hAnsi="Times New Roman" w:cs="Times New Roman"/>
                <w:sz w:val="20"/>
                <w:szCs w:val="20"/>
                <w:vertAlign w:val="superscript"/>
                <w:rPrChange w:id="4892" w:author="Will Taylor Gough" w:date="2020-08-29T17:25:00Z">
                  <w:rPr>
                    <w:del w:id="4893" w:author="Will Taylor Gough" w:date="2020-08-29T11:28:00Z"/>
                    <w:sz w:val="20"/>
                    <w:szCs w:val="20"/>
                    <w:vertAlign w:val="superscript"/>
                  </w:rPr>
                </w:rPrChange>
              </w:rPr>
            </w:pPr>
            <w:del w:id="4894" w:author="Will Taylor Gough" w:date="2020-08-29T11:28:00Z">
              <w:r w:rsidRPr="00C05B87" w:rsidDel="00E46A1C">
                <w:rPr>
                  <w:rFonts w:ascii="Times New Roman" w:hAnsi="Times New Roman" w:cs="Times New Roman"/>
                  <w:sz w:val="20"/>
                  <w:szCs w:val="20"/>
                  <w:rPrChange w:id="4895" w:author="Will Taylor Gough" w:date="2020-08-29T17:25:00Z">
                    <w:rPr>
                      <w:sz w:val="20"/>
                      <w:szCs w:val="20"/>
                    </w:rPr>
                  </w:rPrChange>
                </w:rPr>
                <w:delText>9.9</w:delText>
              </w:r>
              <w:r w:rsidR="003B3C0A" w:rsidRPr="00C05B87" w:rsidDel="00E46A1C">
                <w:rPr>
                  <w:rFonts w:ascii="Times New Roman" w:hAnsi="Times New Roman" w:cs="Times New Roman"/>
                  <w:sz w:val="20"/>
                  <w:szCs w:val="20"/>
                  <w:rPrChange w:id="4896" w:author="Will Taylor Gough" w:date="2020-08-29T17:25:00Z">
                    <w:rPr>
                      <w:sz w:val="20"/>
                      <w:szCs w:val="20"/>
                    </w:rPr>
                  </w:rPrChange>
                </w:rPr>
                <w:delText xml:space="preserve"> x 10</w:delText>
              </w:r>
              <w:r w:rsidRPr="00C05B87" w:rsidDel="00E46A1C">
                <w:rPr>
                  <w:rFonts w:ascii="Times New Roman" w:hAnsi="Times New Roman" w:cs="Times New Roman"/>
                  <w:sz w:val="20"/>
                  <w:szCs w:val="20"/>
                  <w:vertAlign w:val="superscript"/>
                  <w:rPrChange w:id="4897" w:author="Will Taylor Gough" w:date="2020-08-29T17:25:00Z">
                    <w:rPr>
                      <w:sz w:val="20"/>
                      <w:szCs w:val="20"/>
                      <w:vertAlign w:val="superscript"/>
                    </w:rPr>
                  </w:rPrChange>
                </w:rPr>
                <w:delText>5</w:delText>
              </w:r>
            </w:del>
          </w:p>
        </w:tc>
        <w:tc>
          <w:tcPr>
            <w:tcW w:w="2048"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796AB992" w14:textId="025FD513" w:rsidR="003B3C0A" w:rsidRPr="00C05B87" w:rsidDel="00E46A1C" w:rsidRDefault="000D4246" w:rsidP="000D4246">
            <w:pPr>
              <w:jc w:val="center"/>
              <w:rPr>
                <w:del w:id="4898" w:author="Will Taylor Gough" w:date="2020-08-29T11:28:00Z"/>
                <w:rFonts w:ascii="Times New Roman" w:hAnsi="Times New Roman" w:cs="Times New Roman"/>
                <w:sz w:val="20"/>
                <w:szCs w:val="20"/>
                <w:vertAlign w:val="superscript"/>
                <w:rPrChange w:id="4899" w:author="Will Taylor Gough" w:date="2020-08-29T17:25:00Z">
                  <w:rPr>
                    <w:del w:id="4900" w:author="Will Taylor Gough" w:date="2020-08-29T11:28:00Z"/>
                    <w:sz w:val="20"/>
                    <w:szCs w:val="20"/>
                    <w:vertAlign w:val="superscript"/>
                  </w:rPr>
                </w:rPrChange>
              </w:rPr>
            </w:pPr>
            <w:del w:id="4901" w:author="Will Taylor Gough" w:date="2020-08-29T11:28:00Z">
              <w:r w:rsidRPr="00C05B87" w:rsidDel="00E46A1C">
                <w:rPr>
                  <w:rFonts w:ascii="Times New Roman" w:hAnsi="Times New Roman" w:cs="Times New Roman"/>
                  <w:sz w:val="20"/>
                  <w:szCs w:val="20"/>
                  <w:rPrChange w:id="4902" w:author="Will Taylor Gough" w:date="2020-08-29T17:25:00Z">
                    <w:rPr>
                      <w:sz w:val="20"/>
                      <w:szCs w:val="20"/>
                    </w:rPr>
                  </w:rPrChange>
                </w:rPr>
                <w:delText xml:space="preserve">0.920 </w:delText>
              </w:r>
              <w:r w:rsidR="003B3C0A" w:rsidRPr="00C05B87" w:rsidDel="00E46A1C">
                <w:rPr>
                  <w:rFonts w:ascii="Times New Roman" w:hAnsi="Times New Roman" w:cs="Times New Roman"/>
                  <w:sz w:val="20"/>
                  <w:szCs w:val="20"/>
                  <w:rPrChange w:id="4903" w:author="Will Taylor Gough" w:date="2020-08-29T17:25:00Z">
                    <w:rPr>
                      <w:sz w:val="20"/>
                      <w:szCs w:val="20"/>
                    </w:rPr>
                  </w:rPrChange>
                </w:rPr>
                <w:delText>±</w:delText>
              </w:r>
              <w:r w:rsidRPr="00C05B87" w:rsidDel="00E46A1C">
                <w:rPr>
                  <w:rFonts w:ascii="Times New Roman" w:hAnsi="Times New Roman" w:cs="Times New Roman"/>
                  <w:sz w:val="20"/>
                  <w:szCs w:val="20"/>
                  <w:rPrChange w:id="4904" w:author="Will Taylor Gough" w:date="2020-08-29T17:25:00Z">
                    <w:rPr>
                      <w:sz w:val="20"/>
                      <w:szCs w:val="20"/>
                    </w:rPr>
                  </w:rPrChange>
                </w:rPr>
                <w:delText xml:space="preserve"> 0.004</w:delText>
              </w:r>
            </w:del>
          </w:p>
        </w:tc>
      </w:tr>
      <w:tr w:rsidR="003B3C0A" w:rsidRPr="00C05B87" w:rsidDel="00E46A1C" w14:paraId="7AD8850E" w14:textId="6D9B0E4B" w:rsidTr="003B3C0A">
        <w:trPr>
          <w:trHeight w:val="932"/>
          <w:jc w:val="center"/>
          <w:del w:id="4905" w:author="Will Taylor Gough" w:date="2020-08-29T11:28:00Z"/>
        </w:trPr>
        <w:tc>
          <w:tcPr>
            <w:tcW w:w="1890" w:type="dxa"/>
            <w:tcBorders>
              <w:top w:val="nil"/>
              <w:left w:val="nil"/>
              <w:bottom w:val="nil"/>
              <w:right w:val="nil"/>
            </w:tcBorders>
            <w:shd w:val="clear" w:color="auto" w:fill="F2F2F2" w:themeFill="background1" w:themeFillShade="F2"/>
            <w:vAlign w:val="center"/>
          </w:tcPr>
          <w:p w14:paraId="46D384F3" w14:textId="486CE3E0" w:rsidR="003B3C0A" w:rsidRPr="00C05B87" w:rsidDel="00E46A1C" w:rsidRDefault="003B3C0A" w:rsidP="003B3C0A">
            <w:pPr>
              <w:jc w:val="center"/>
              <w:rPr>
                <w:del w:id="4906" w:author="Will Taylor Gough" w:date="2020-08-29T11:28:00Z"/>
                <w:rFonts w:ascii="Times New Roman" w:hAnsi="Times New Roman" w:cs="Times New Roman"/>
                <w:b/>
                <w:i/>
                <w:color w:val="000000" w:themeColor="text1"/>
                <w:sz w:val="20"/>
                <w:szCs w:val="20"/>
                <w:rPrChange w:id="4907" w:author="Will Taylor Gough" w:date="2020-08-29T17:25:00Z">
                  <w:rPr>
                    <w:del w:id="4908" w:author="Will Taylor Gough" w:date="2020-08-29T11:28:00Z"/>
                    <w:b/>
                    <w:i/>
                    <w:color w:val="000000" w:themeColor="text1"/>
                    <w:sz w:val="20"/>
                    <w:szCs w:val="20"/>
                  </w:rPr>
                </w:rPrChange>
              </w:rPr>
            </w:pPr>
            <w:del w:id="4909" w:author="Will Taylor Gough" w:date="2020-08-29T11:28:00Z">
              <w:r w:rsidRPr="00C05B87" w:rsidDel="00E46A1C">
                <w:rPr>
                  <w:rFonts w:ascii="Times New Roman" w:hAnsi="Times New Roman" w:cs="Times New Roman"/>
                  <w:b/>
                  <w:i/>
                  <w:color w:val="000000" w:themeColor="text1"/>
                  <w:sz w:val="20"/>
                  <w:szCs w:val="20"/>
                  <w:rPrChange w:id="4910" w:author="Will Taylor Gough" w:date="2020-08-29T17:25:00Z">
                    <w:rPr>
                      <w:b/>
                      <w:i/>
                      <w:color w:val="000000" w:themeColor="text1"/>
                      <w:sz w:val="20"/>
                      <w:szCs w:val="20"/>
                    </w:rPr>
                  </w:rPrChange>
                </w:rPr>
                <w:delText>Bryde’s</w:delText>
              </w:r>
            </w:del>
          </w:p>
        </w:tc>
        <w:tc>
          <w:tcPr>
            <w:tcW w:w="2047"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3BA02982" w14:textId="1B9E7015" w:rsidR="003B3C0A" w:rsidRPr="00C05B87" w:rsidDel="00E46A1C" w:rsidRDefault="003B3C0A" w:rsidP="003B3C0A">
            <w:pPr>
              <w:jc w:val="center"/>
              <w:rPr>
                <w:del w:id="4911" w:author="Will Taylor Gough" w:date="2020-08-29T11:28:00Z"/>
                <w:rFonts w:ascii="Times New Roman" w:hAnsi="Times New Roman" w:cs="Times New Roman"/>
                <w:sz w:val="20"/>
                <w:szCs w:val="20"/>
                <w:rPrChange w:id="4912" w:author="Will Taylor Gough" w:date="2020-08-29T17:25:00Z">
                  <w:rPr>
                    <w:del w:id="4913" w:author="Will Taylor Gough" w:date="2020-08-29T11:28:00Z"/>
                    <w:sz w:val="20"/>
                    <w:szCs w:val="20"/>
                  </w:rPr>
                </w:rPrChange>
              </w:rPr>
            </w:pPr>
            <w:del w:id="4914" w:author="Will Taylor Gough" w:date="2020-08-29T11:28:00Z">
              <w:r w:rsidRPr="00C05B87" w:rsidDel="00E46A1C">
                <w:rPr>
                  <w:rFonts w:ascii="Times New Roman" w:hAnsi="Times New Roman" w:cs="Times New Roman"/>
                  <w:sz w:val="20"/>
                  <w:szCs w:val="20"/>
                  <w:rPrChange w:id="4915" w:author="Will Taylor Gough" w:date="2020-08-29T17:25:00Z">
                    <w:rPr>
                      <w:sz w:val="20"/>
                      <w:szCs w:val="20"/>
                    </w:rPr>
                  </w:rPrChange>
                </w:rPr>
                <w:delText>0.50 ± 0.21</w:delText>
              </w:r>
              <w:r w:rsidR="00D445AA" w:rsidRPr="00C05B87" w:rsidDel="00E46A1C">
                <w:rPr>
                  <w:rFonts w:ascii="Times New Roman" w:hAnsi="Times New Roman" w:cs="Times New Roman"/>
                  <w:sz w:val="20"/>
                  <w:szCs w:val="20"/>
                  <w:rPrChange w:id="4916" w:author="Will Taylor Gough" w:date="2020-08-29T17:25:00Z">
                    <w:rPr>
                      <w:sz w:val="20"/>
                      <w:szCs w:val="20"/>
                    </w:rPr>
                  </w:rPrChange>
                </w:rPr>
                <w:delText>3</w:delText>
              </w:r>
            </w:del>
          </w:p>
        </w:tc>
        <w:tc>
          <w:tcPr>
            <w:tcW w:w="2048"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0A6521CB" w14:textId="02581FE6" w:rsidR="003B3C0A" w:rsidRPr="00C05B87" w:rsidDel="00E46A1C" w:rsidRDefault="00D445AA" w:rsidP="003B3C0A">
            <w:pPr>
              <w:jc w:val="center"/>
              <w:rPr>
                <w:del w:id="4917" w:author="Will Taylor Gough" w:date="2020-08-29T11:28:00Z"/>
                <w:rFonts w:ascii="Times New Roman" w:hAnsi="Times New Roman" w:cs="Times New Roman"/>
                <w:sz w:val="20"/>
                <w:szCs w:val="20"/>
                <w:rPrChange w:id="4918" w:author="Will Taylor Gough" w:date="2020-08-29T17:25:00Z">
                  <w:rPr>
                    <w:del w:id="4919" w:author="Will Taylor Gough" w:date="2020-08-29T11:28:00Z"/>
                    <w:sz w:val="20"/>
                    <w:szCs w:val="20"/>
                  </w:rPr>
                </w:rPrChange>
              </w:rPr>
            </w:pPr>
            <w:del w:id="4920" w:author="Will Taylor Gough" w:date="2020-08-29T11:28:00Z">
              <w:r w:rsidRPr="00C05B87" w:rsidDel="00E46A1C">
                <w:rPr>
                  <w:rFonts w:ascii="Times New Roman" w:hAnsi="Times New Roman" w:cs="Times New Roman"/>
                  <w:sz w:val="20"/>
                  <w:szCs w:val="20"/>
                  <w:rPrChange w:id="4921" w:author="Will Taylor Gough" w:date="2020-08-29T17:25:00Z">
                    <w:rPr>
                      <w:sz w:val="20"/>
                      <w:szCs w:val="20"/>
                    </w:rPr>
                  </w:rPrChange>
                </w:rPr>
                <w:delText xml:space="preserve">0.04 ± 0.012 </w:delText>
              </w:r>
            </w:del>
          </w:p>
        </w:tc>
        <w:tc>
          <w:tcPr>
            <w:tcW w:w="2047"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64CE19BF" w14:textId="01BA4530" w:rsidR="00C624F1" w:rsidRPr="00C05B87" w:rsidDel="00E46A1C" w:rsidRDefault="00C624F1" w:rsidP="00C624F1">
            <w:pPr>
              <w:jc w:val="center"/>
              <w:rPr>
                <w:del w:id="4922" w:author="Will Taylor Gough" w:date="2020-08-29T11:28:00Z"/>
                <w:rFonts w:ascii="Times New Roman" w:hAnsi="Times New Roman" w:cs="Times New Roman"/>
                <w:sz w:val="20"/>
                <w:szCs w:val="20"/>
                <w:vertAlign w:val="superscript"/>
                <w:rPrChange w:id="4923" w:author="Will Taylor Gough" w:date="2020-08-29T17:25:00Z">
                  <w:rPr>
                    <w:del w:id="4924" w:author="Will Taylor Gough" w:date="2020-08-29T11:28:00Z"/>
                    <w:sz w:val="20"/>
                    <w:szCs w:val="20"/>
                    <w:vertAlign w:val="superscript"/>
                  </w:rPr>
                </w:rPrChange>
              </w:rPr>
            </w:pPr>
            <w:del w:id="4925" w:author="Will Taylor Gough" w:date="2020-08-29T11:28:00Z">
              <w:r w:rsidRPr="00C05B87" w:rsidDel="00E46A1C">
                <w:rPr>
                  <w:rFonts w:ascii="Times New Roman" w:hAnsi="Times New Roman" w:cs="Times New Roman"/>
                  <w:sz w:val="20"/>
                  <w:szCs w:val="20"/>
                  <w:rPrChange w:id="4926" w:author="Will Taylor Gough" w:date="2020-08-29T17:25:00Z">
                    <w:rPr>
                      <w:sz w:val="20"/>
                      <w:szCs w:val="20"/>
                    </w:rPr>
                  </w:rPrChange>
                </w:rPr>
                <w:delText>2.13 x 10</w:delText>
              </w:r>
              <w:r w:rsidRPr="00C05B87" w:rsidDel="00E46A1C">
                <w:rPr>
                  <w:rFonts w:ascii="Times New Roman" w:hAnsi="Times New Roman" w:cs="Times New Roman"/>
                  <w:sz w:val="20"/>
                  <w:szCs w:val="20"/>
                  <w:vertAlign w:val="superscript"/>
                  <w:rPrChange w:id="4927" w:author="Will Taylor Gough" w:date="2020-08-29T17:25:00Z">
                    <w:rPr>
                      <w:sz w:val="20"/>
                      <w:szCs w:val="20"/>
                      <w:vertAlign w:val="superscript"/>
                    </w:rPr>
                  </w:rPrChange>
                </w:rPr>
                <w:delText>7</w:delText>
              </w:r>
            </w:del>
          </w:p>
          <w:p w14:paraId="51BEACA5" w14:textId="61FD051D" w:rsidR="00C624F1" w:rsidRPr="00C05B87" w:rsidDel="00E46A1C" w:rsidRDefault="00C624F1" w:rsidP="00C624F1">
            <w:pPr>
              <w:jc w:val="center"/>
              <w:rPr>
                <w:del w:id="4928" w:author="Will Taylor Gough" w:date="2020-08-29T11:28:00Z"/>
                <w:rFonts w:ascii="Times New Roman" w:hAnsi="Times New Roman" w:cs="Times New Roman"/>
                <w:sz w:val="20"/>
                <w:szCs w:val="20"/>
                <w:rPrChange w:id="4929" w:author="Will Taylor Gough" w:date="2020-08-29T17:25:00Z">
                  <w:rPr>
                    <w:del w:id="4930" w:author="Will Taylor Gough" w:date="2020-08-29T11:28:00Z"/>
                    <w:sz w:val="20"/>
                    <w:szCs w:val="20"/>
                  </w:rPr>
                </w:rPrChange>
              </w:rPr>
            </w:pPr>
            <w:del w:id="4931" w:author="Will Taylor Gough" w:date="2020-08-29T11:28:00Z">
              <w:r w:rsidRPr="00C05B87" w:rsidDel="00E46A1C">
                <w:rPr>
                  <w:rFonts w:ascii="Times New Roman" w:hAnsi="Times New Roman" w:cs="Times New Roman"/>
                  <w:sz w:val="20"/>
                  <w:szCs w:val="20"/>
                  <w:rPrChange w:id="4932" w:author="Will Taylor Gough" w:date="2020-08-29T17:25:00Z">
                    <w:rPr>
                      <w:sz w:val="20"/>
                      <w:szCs w:val="20"/>
                    </w:rPr>
                  </w:rPrChange>
                </w:rPr>
                <w:delText>±</w:delText>
              </w:r>
            </w:del>
          </w:p>
          <w:p w14:paraId="1AF2243D" w14:textId="35FAAF78" w:rsidR="003B3C0A" w:rsidRPr="00C05B87" w:rsidDel="00E46A1C" w:rsidRDefault="00C624F1" w:rsidP="00C624F1">
            <w:pPr>
              <w:jc w:val="center"/>
              <w:rPr>
                <w:del w:id="4933" w:author="Will Taylor Gough" w:date="2020-08-29T11:28:00Z"/>
                <w:rFonts w:ascii="Times New Roman" w:hAnsi="Times New Roman" w:cs="Times New Roman"/>
                <w:sz w:val="20"/>
                <w:szCs w:val="20"/>
                <w:rPrChange w:id="4934" w:author="Will Taylor Gough" w:date="2020-08-29T17:25:00Z">
                  <w:rPr>
                    <w:del w:id="4935" w:author="Will Taylor Gough" w:date="2020-08-29T11:28:00Z"/>
                    <w:sz w:val="20"/>
                    <w:szCs w:val="20"/>
                  </w:rPr>
                </w:rPrChange>
              </w:rPr>
            </w:pPr>
            <w:del w:id="4936" w:author="Will Taylor Gough" w:date="2020-08-29T11:28:00Z">
              <w:r w:rsidRPr="00C05B87" w:rsidDel="00E46A1C">
                <w:rPr>
                  <w:rFonts w:ascii="Times New Roman" w:hAnsi="Times New Roman" w:cs="Times New Roman"/>
                  <w:sz w:val="20"/>
                  <w:szCs w:val="20"/>
                  <w:rPrChange w:id="4937" w:author="Will Taylor Gough" w:date="2020-08-29T17:25:00Z">
                    <w:rPr>
                      <w:sz w:val="20"/>
                      <w:szCs w:val="20"/>
                    </w:rPr>
                  </w:rPrChange>
                </w:rPr>
                <w:delText>9.4 x 10</w:delText>
              </w:r>
              <w:r w:rsidRPr="00C05B87" w:rsidDel="00E46A1C">
                <w:rPr>
                  <w:rFonts w:ascii="Times New Roman" w:hAnsi="Times New Roman" w:cs="Times New Roman"/>
                  <w:sz w:val="20"/>
                  <w:szCs w:val="20"/>
                  <w:vertAlign w:val="superscript"/>
                  <w:rPrChange w:id="4938" w:author="Will Taylor Gough" w:date="2020-08-29T17:25:00Z">
                    <w:rPr>
                      <w:sz w:val="20"/>
                      <w:szCs w:val="20"/>
                      <w:vertAlign w:val="superscript"/>
                    </w:rPr>
                  </w:rPrChange>
                </w:rPr>
                <w:delText>6</w:delText>
              </w:r>
            </w:del>
          </w:p>
        </w:tc>
        <w:tc>
          <w:tcPr>
            <w:tcW w:w="2048"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5664FA05" w14:textId="0BF5BE88" w:rsidR="003B3C0A" w:rsidRPr="00C05B87" w:rsidDel="00E46A1C" w:rsidRDefault="000D4246" w:rsidP="000D4246">
            <w:pPr>
              <w:jc w:val="center"/>
              <w:rPr>
                <w:del w:id="4939" w:author="Will Taylor Gough" w:date="2020-08-29T11:28:00Z"/>
                <w:rFonts w:ascii="Times New Roman" w:hAnsi="Times New Roman" w:cs="Times New Roman"/>
                <w:sz w:val="20"/>
                <w:szCs w:val="20"/>
                <w:rPrChange w:id="4940" w:author="Will Taylor Gough" w:date="2020-08-29T17:25:00Z">
                  <w:rPr>
                    <w:del w:id="4941" w:author="Will Taylor Gough" w:date="2020-08-29T11:28:00Z"/>
                    <w:sz w:val="20"/>
                    <w:szCs w:val="20"/>
                  </w:rPr>
                </w:rPrChange>
              </w:rPr>
            </w:pPr>
            <w:del w:id="4942" w:author="Will Taylor Gough" w:date="2020-08-29T11:28:00Z">
              <w:r w:rsidRPr="00C05B87" w:rsidDel="00E46A1C">
                <w:rPr>
                  <w:rFonts w:ascii="Times New Roman" w:hAnsi="Times New Roman" w:cs="Times New Roman"/>
                  <w:sz w:val="20"/>
                  <w:szCs w:val="20"/>
                  <w:rPrChange w:id="4943" w:author="Will Taylor Gough" w:date="2020-08-29T17:25:00Z">
                    <w:rPr>
                      <w:sz w:val="20"/>
                      <w:szCs w:val="20"/>
                    </w:rPr>
                  </w:rPrChange>
                </w:rPr>
                <w:delText>0.868 ± 0.022</w:delText>
              </w:r>
            </w:del>
          </w:p>
        </w:tc>
      </w:tr>
      <w:tr w:rsidR="003B3C0A" w:rsidRPr="00C05B87" w:rsidDel="00E46A1C" w14:paraId="4E7D46B3" w14:textId="6B2EED78" w:rsidTr="00104FA1">
        <w:trPr>
          <w:trHeight w:val="932"/>
          <w:jc w:val="center"/>
          <w:del w:id="4944" w:author="Will Taylor Gough" w:date="2020-08-29T11:28:00Z"/>
        </w:trPr>
        <w:tc>
          <w:tcPr>
            <w:tcW w:w="1890" w:type="dxa"/>
            <w:tcBorders>
              <w:top w:val="nil"/>
              <w:left w:val="nil"/>
              <w:bottom w:val="nil"/>
              <w:right w:val="nil"/>
            </w:tcBorders>
            <w:shd w:val="clear" w:color="auto" w:fill="A5A5A5" w:themeFill="accent3"/>
            <w:vAlign w:val="center"/>
          </w:tcPr>
          <w:p w14:paraId="5F7551DC" w14:textId="7080377F" w:rsidR="003B3C0A" w:rsidRPr="00C05B87" w:rsidDel="00E46A1C" w:rsidRDefault="003B3C0A" w:rsidP="003B3C0A">
            <w:pPr>
              <w:jc w:val="center"/>
              <w:rPr>
                <w:del w:id="4945" w:author="Will Taylor Gough" w:date="2020-08-29T11:28:00Z"/>
                <w:rFonts w:ascii="Times New Roman" w:hAnsi="Times New Roman" w:cs="Times New Roman"/>
                <w:b/>
                <w:i/>
                <w:color w:val="000000" w:themeColor="text1"/>
                <w:sz w:val="20"/>
                <w:szCs w:val="20"/>
                <w:rPrChange w:id="4946" w:author="Will Taylor Gough" w:date="2020-08-29T17:25:00Z">
                  <w:rPr>
                    <w:del w:id="4947" w:author="Will Taylor Gough" w:date="2020-08-29T11:28:00Z"/>
                    <w:b/>
                    <w:i/>
                    <w:color w:val="000000" w:themeColor="text1"/>
                    <w:sz w:val="20"/>
                    <w:szCs w:val="20"/>
                  </w:rPr>
                </w:rPrChange>
              </w:rPr>
            </w:pPr>
            <w:del w:id="4948" w:author="Will Taylor Gough" w:date="2020-08-29T11:28:00Z">
              <w:r w:rsidRPr="00C05B87" w:rsidDel="00E46A1C">
                <w:rPr>
                  <w:rFonts w:ascii="Times New Roman" w:hAnsi="Times New Roman" w:cs="Times New Roman"/>
                  <w:b/>
                  <w:i/>
                  <w:color w:val="000000" w:themeColor="text1"/>
                  <w:sz w:val="20"/>
                  <w:szCs w:val="20"/>
                  <w:rPrChange w:id="4949" w:author="Will Taylor Gough" w:date="2020-08-29T17:25:00Z">
                    <w:rPr>
                      <w:b/>
                      <w:i/>
                      <w:color w:val="000000" w:themeColor="text1"/>
                      <w:sz w:val="20"/>
                      <w:szCs w:val="20"/>
                    </w:rPr>
                  </w:rPrChange>
                </w:rPr>
                <w:delText>Fin</w:delText>
              </w:r>
            </w:del>
          </w:p>
        </w:tc>
        <w:tc>
          <w:tcPr>
            <w:tcW w:w="2047"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32D254CA" w14:textId="04088CDF" w:rsidR="003B3C0A" w:rsidRPr="00C05B87" w:rsidDel="00E46A1C" w:rsidRDefault="003B3C0A" w:rsidP="003B3C0A">
            <w:pPr>
              <w:jc w:val="center"/>
              <w:rPr>
                <w:del w:id="4950" w:author="Will Taylor Gough" w:date="2020-08-29T11:28:00Z"/>
                <w:rFonts w:ascii="Times New Roman" w:hAnsi="Times New Roman" w:cs="Times New Roman"/>
                <w:sz w:val="20"/>
                <w:szCs w:val="20"/>
                <w:rPrChange w:id="4951" w:author="Will Taylor Gough" w:date="2020-08-29T17:25:00Z">
                  <w:rPr>
                    <w:del w:id="4952" w:author="Will Taylor Gough" w:date="2020-08-29T11:28:00Z"/>
                    <w:sz w:val="20"/>
                    <w:szCs w:val="20"/>
                  </w:rPr>
                </w:rPrChange>
              </w:rPr>
            </w:pPr>
            <w:del w:id="4953" w:author="Will Taylor Gough" w:date="2020-08-29T11:28:00Z">
              <w:r w:rsidRPr="00C05B87" w:rsidDel="00E46A1C">
                <w:rPr>
                  <w:rFonts w:ascii="Times New Roman" w:hAnsi="Times New Roman" w:cs="Times New Roman"/>
                  <w:sz w:val="20"/>
                  <w:szCs w:val="20"/>
                  <w:rPrChange w:id="4954" w:author="Will Taylor Gough" w:date="2020-08-29T17:25:00Z">
                    <w:rPr>
                      <w:sz w:val="20"/>
                      <w:szCs w:val="20"/>
                    </w:rPr>
                  </w:rPrChange>
                </w:rPr>
                <w:delText xml:space="preserve">0.74 ± </w:delText>
              </w:r>
              <w:r w:rsidR="00D445AA" w:rsidRPr="00C05B87" w:rsidDel="00E46A1C">
                <w:rPr>
                  <w:rFonts w:ascii="Times New Roman" w:hAnsi="Times New Roman" w:cs="Times New Roman"/>
                  <w:sz w:val="20"/>
                  <w:szCs w:val="20"/>
                  <w:rPrChange w:id="4955" w:author="Will Taylor Gough" w:date="2020-08-29T17:25:00Z">
                    <w:rPr>
                      <w:sz w:val="20"/>
                      <w:szCs w:val="20"/>
                    </w:rPr>
                  </w:rPrChange>
                </w:rPr>
                <w:delText>0.130</w:delText>
              </w:r>
            </w:del>
          </w:p>
        </w:tc>
        <w:tc>
          <w:tcPr>
            <w:tcW w:w="2048"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4A0BAA7D" w14:textId="439CA59B" w:rsidR="003B3C0A" w:rsidRPr="00C05B87" w:rsidDel="00E46A1C" w:rsidRDefault="00D445AA" w:rsidP="003B3C0A">
            <w:pPr>
              <w:jc w:val="center"/>
              <w:rPr>
                <w:del w:id="4956" w:author="Will Taylor Gough" w:date="2020-08-29T11:28:00Z"/>
                <w:rFonts w:ascii="Times New Roman" w:hAnsi="Times New Roman" w:cs="Times New Roman"/>
                <w:sz w:val="20"/>
                <w:szCs w:val="20"/>
                <w:rPrChange w:id="4957" w:author="Will Taylor Gough" w:date="2020-08-29T17:25:00Z">
                  <w:rPr>
                    <w:del w:id="4958" w:author="Will Taylor Gough" w:date="2020-08-29T11:28:00Z"/>
                    <w:sz w:val="20"/>
                    <w:szCs w:val="20"/>
                  </w:rPr>
                </w:rPrChange>
              </w:rPr>
            </w:pPr>
            <w:del w:id="4959" w:author="Will Taylor Gough" w:date="2020-08-29T11:28:00Z">
              <w:r w:rsidRPr="00C05B87" w:rsidDel="00E46A1C">
                <w:rPr>
                  <w:rFonts w:ascii="Times New Roman" w:hAnsi="Times New Roman" w:cs="Times New Roman"/>
                  <w:sz w:val="20"/>
                  <w:szCs w:val="20"/>
                  <w:rPrChange w:id="4960" w:author="Will Taylor Gough" w:date="2020-08-29T17:25:00Z">
                    <w:rPr>
                      <w:sz w:val="20"/>
                      <w:szCs w:val="20"/>
                    </w:rPr>
                  </w:rPrChange>
                </w:rPr>
                <w:delText>0.02 ± 0.007</w:delText>
              </w:r>
            </w:del>
          </w:p>
        </w:tc>
        <w:tc>
          <w:tcPr>
            <w:tcW w:w="2047"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3C9866D6" w14:textId="27F47FFD" w:rsidR="00C624F1" w:rsidRPr="00C05B87" w:rsidDel="00E46A1C" w:rsidRDefault="00C624F1" w:rsidP="00C624F1">
            <w:pPr>
              <w:jc w:val="center"/>
              <w:rPr>
                <w:del w:id="4961" w:author="Will Taylor Gough" w:date="2020-08-29T11:28:00Z"/>
                <w:rFonts w:ascii="Times New Roman" w:hAnsi="Times New Roman" w:cs="Times New Roman"/>
                <w:sz w:val="20"/>
                <w:szCs w:val="20"/>
                <w:vertAlign w:val="superscript"/>
                <w:rPrChange w:id="4962" w:author="Will Taylor Gough" w:date="2020-08-29T17:25:00Z">
                  <w:rPr>
                    <w:del w:id="4963" w:author="Will Taylor Gough" w:date="2020-08-29T11:28:00Z"/>
                    <w:sz w:val="20"/>
                    <w:szCs w:val="20"/>
                    <w:vertAlign w:val="superscript"/>
                  </w:rPr>
                </w:rPrChange>
              </w:rPr>
            </w:pPr>
            <w:del w:id="4964" w:author="Will Taylor Gough" w:date="2020-08-29T11:28:00Z">
              <w:r w:rsidRPr="00C05B87" w:rsidDel="00E46A1C">
                <w:rPr>
                  <w:rFonts w:ascii="Times New Roman" w:hAnsi="Times New Roman" w:cs="Times New Roman"/>
                  <w:sz w:val="20"/>
                  <w:szCs w:val="20"/>
                  <w:rPrChange w:id="4965" w:author="Will Taylor Gough" w:date="2020-08-29T17:25:00Z">
                    <w:rPr>
                      <w:sz w:val="20"/>
                      <w:szCs w:val="20"/>
                    </w:rPr>
                  </w:rPrChange>
                </w:rPr>
                <w:delText>5.46 x 10</w:delText>
              </w:r>
              <w:r w:rsidRPr="00C05B87" w:rsidDel="00E46A1C">
                <w:rPr>
                  <w:rFonts w:ascii="Times New Roman" w:hAnsi="Times New Roman" w:cs="Times New Roman"/>
                  <w:sz w:val="20"/>
                  <w:szCs w:val="20"/>
                  <w:vertAlign w:val="superscript"/>
                  <w:rPrChange w:id="4966" w:author="Will Taylor Gough" w:date="2020-08-29T17:25:00Z">
                    <w:rPr>
                      <w:sz w:val="20"/>
                      <w:szCs w:val="20"/>
                      <w:vertAlign w:val="superscript"/>
                    </w:rPr>
                  </w:rPrChange>
                </w:rPr>
                <w:delText>7</w:delText>
              </w:r>
            </w:del>
          </w:p>
          <w:p w14:paraId="3DADE906" w14:textId="69DED583" w:rsidR="00C624F1" w:rsidRPr="00C05B87" w:rsidDel="00E46A1C" w:rsidRDefault="00C624F1" w:rsidP="00C624F1">
            <w:pPr>
              <w:jc w:val="center"/>
              <w:rPr>
                <w:del w:id="4967" w:author="Will Taylor Gough" w:date="2020-08-29T11:28:00Z"/>
                <w:rFonts w:ascii="Times New Roman" w:hAnsi="Times New Roman" w:cs="Times New Roman"/>
                <w:sz w:val="20"/>
                <w:szCs w:val="20"/>
                <w:rPrChange w:id="4968" w:author="Will Taylor Gough" w:date="2020-08-29T17:25:00Z">
                  <w:rPr>
                    <w:del w:id="4969" w:author="Will Taylor Gough" w:date="2020-08-29T11:28:00Z"/>
                    <w:sz w:val="20"/>
                    <w:szCs w:val="20"/>
                  </w:rPr>
                </w:rPrChange>
              </w:rPr>
            </w:pPr>
            <w:del w:id="4970" w:author="Will Taylor Gough" w:date="2020-08-29T11:28:00Z">
              <w:r w:rsidRPr="00C05B87" w:rsidDel="00E46A1C">
                <w:rPr>
                  <w:rFonts w:ascii="Times New Roman" w:hAnsi="Times New Roman" w:cs="Times New Roman"/>
                  <w:sz w:val="20"/>
                  <w:szCs w:val="20"/>
                  <w:rPrChange w:id="4971" w:author="Will Taylor Gough" w:date="2020-08-29T17:25:00Z">
                    <w:rPr>
                      <w:sz w:val="20"/>
                      <w:szCs w:val="20"/>
                    </w:rPr>
                  </w:rPrChange>
                </w:rPr>
                <w:delText>±</w:delText>
              </w:r>
            </w:del>
          </w:p>
          <w:p w14:paraId="53D15762" w14:textId="457DAEB7" w:rsidR="003B3C0A" w:rsidRPr="00C05B87" w:rsidDel="00E46A1C" w:rsidRDefault="00C624F1" w:rsidP="00C624F1">
            <w:pPr>
              <w:jc w:val="center"/>
              <w:rPr>
                <w:del w:id="4972" w:author="Will Taylor Gough" w:date="2020-08-29T11:28:00Z"/>
                <w:rFonts w:ascii="Times New Roman" w:hAnsi="Times New Roman" w:cs="Times New Roman"/>
                <w:sz w:val="20"/>
                <w:szCs w:val="20"/>
                <w:rPrChange w:id="4973" w:author="Will Taylor Gough" w:date="2020-08-29T17:25:00Z">
                  <w:rPr>
                    <w:del w:id="4974" w:author="Will Taylor Gough" w:date="2020-08-29T11:28:00Z"/>
                    <w:sz w:val="20"/>
                    <w:szCs w:val="20"/>
                  </w:rPr>
                </w:rPrChange>
              </w:rPr>
            </w:pPr>
            <w:del w:id="4975" w:author="Will Taylor Gough" w:date="2020-08-29T11:28:00Z">
              <w:r w:rsidRPr="00C05B87" w:rsidDel="00E46A1C">
                <w:rPr>
                  <w:rFonts w:ascii="Times New Roman" w:hAnsi="Times New Roman" w:cs="Times New Roman"/>
                  <w:sz w:val="20"/>
                  <w:szCs w:val="20"/>
                  <w:rPrChange w:id="4976" w:author="Will Taylor Gough" w:date="2020-08-29T17:25:00Z">
                    <w:rPr>
                      <w:sz w:val="20"/>
                      <w:szCs w:val="20"/>
                    </w:rPr>
                  </w:rPrChange>
                </w:rPr>
                <w:delText>1.0 x 10</w:delText>
              </w:r>
              <w:r w:rsidRPr="00C05B87" w:rsidDel="00E46A1C">
                <w:rPr>
                  <w:rFonts w:ascii="Times New Roman" w:hAnsi="Times New Roman" w:cs="Times New Roman"/>
                  <w:sz w:val="20"/>
                  <w:szCs w:val="20"/>
                  <w:vertAlign w:val="superscript"/>
                  <w:rPrChange w:id="4977" w:author="Will Taylor Gough" w:date="2020-08-29T17:25:00Z">
                    <w:rPr>
                      <w:sz w:val="20"/>
                      <w:szCs w:val="20"/>
                      <w:vertAlign w:val="superscript"/>
                    </w:rPr>
                  </w:rPrChange>
                </w:rPr>
                <w:delText>6</w:delText>
              </w:r>
            </w:del>
          </w:p>
        </w:tc>
        <w:tc>
          <w:tcPr>
            <w:tcW w:w="2048"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21121A07" w14:textId="1CCC7847" w:rsidR="003B3C0A" w:rsidRPr="00C05B87" w:rsidDel="00E46A1C" w:rsidRDefault="000D4246" w:rsidP="003B3C0A">
            <w:pPr>
              <w:jc w:val="center"/>
              <w:rPr>
                <w:del w:id="4978" w:author="Will Taylor Gough" w:date="2020-08-29T11:28:00Z"/>
                <w:rFonts w:ascii="Times New Roman" w:hAnsi="Times New Roman" w:cs="Times New Roman"/>
                <w:sz w:val="20"/>
                <w:szCs w:val="20"/>
                <w:rPrChange w:id="4979" w:author="Will Taylor Gough" w:date="2020-08-29T17:25:00Z">
                  <w:rPr>
                    <w:del w:id="4980" w:author="Will Taylor Gough" w:date="2020-08-29T11:28:00Z"/>
                    <w:sz w:val="20"/>
                    <w:szCs w:val="20"/>
                  </w:rPr>
                </w:rPrChange>
              </w:rPr>
            </w:pPr>
            <w:del w:id="4981" w:author="Will Taylor Gough" w:date="2020-08-29T11:28:00Z">
              <w:r w:rsidRPr="00C05B87" w:rsidDel="00E46A1C">
                <w:rPr>
                  <w:rFonts w:ascii="Times New Roman" w:hAnsi="Times New Roman" w:cs="Times New Roman"/>
                  <w:sz w:val="20"/>
                  <w:szCs w:val="20"/>
                  <w:rPrChange w:id="4982" w:author="Will Taylor Gough" w:date="2020-08-29T17:25:00Z">
                    <w:rPr>
                      <w:sz w:val="20"/>
                      <w:szCs w:val="20"/>
                    </w:rPr>
                  </w:rPrChange>
                </w:rPr>
                <w:delText>0.889 ± 0.018</w:delText>
              </w:r>
            </w:del>
          </w:p>
        </w:tc>
      </w:tr>
      <w:tr w:rsidR="003B3C0A" w:rsidRPr="00C05B87" w:rsidDel="00E46A1C" w14:paraId="39A92584" w14:textId="0849BBC9" w:rsidTr="003B3C0A">
        <w:trPr>
          <w:trHeight w:val="932"/>
          <w:jc w:val="center"/>
          <w:del w:id="4983" w:author="Will Taylor Gough" w:date="2020-08-29T11:28:00Z"/>
        </w:trPr>
        <w:tc>
          <w:tcPr>
            <w:tcW w:w="1890" w:type="dxa"/>
            <w:tcBorders>
              <w:top w:val="nil"/>
              <w:left w:val="nil"/>
              <w:bottom w:val="nil"/>
              <w:right w:val="nil"/>
            </w:tcBorders>
            <w:shd w:val="clear" w:color="auto" w:fill="F2F2F2" w:themeFill="background1" w:themeFillShade="F2"/>
            <w:vAlign w:val="center"/>
          </w:tcPr>
          <w:p w14:paraId="370E17CC" w14:textId="02590A59" w:rsidR="003B3C0A" w:rsidRPr="00C05B87" w:rsidDel="00E46A1C" w:rsidRDefault="003B3C0A" w:rsidP="003B3C0A">
            <w:pPr>
              <w:jc w:val="center"/>
              <w:rPr>
                <w:del w:id="4984" w:author="Will Taylor Gough" w:date="2020-08-29T11:28:00Z"/>
                <w:rFonts w:ascii="Times New Roman" w:hAnsi="Times New Roman" w:cs="Times New Roman"/>
                <w:b/>
                <w:i/>
                <w:color w:val="000000" w:themeColor="text1"/>
                <w:sz w:val="20"/>
                <w:szCs w:val="20"/>
                <w:rPrChange w:id="4985" w:author="Will Taylor Gough" w:date="2020-08-29T17:25:00Z">
                  <w:rPr>
                    <w:del w:id="4986" w:author="Will Taylor Gough" w:date="2020-08-29T11:28:00Z"/>
                    <w:b/>
                    <w:i/>
                    <w:color w:val="000000" w:themeColor="text1"/>
                    <w:sz w:val="20"/>
                    <w:szCs w:val="20"/>
                  </w:rPr>
                </w:rPrChange>
              </w:rPr>
            </w:pPr>
            <w:del w:id="4987" w:author="Will Taylor Gough" w:date="2020-08-29T11:28:00Z">
              <w:r w:rsidRPr="00C05B87" w:rsidDel="00E46A1C">
                <w:rPr>
                  <w:rFonts w:ascii="Times New Roman" w:hAnsi="Times New Roman" w:cs="Times New Roman"/>
                  <w:b/>
                  <w:i/>
                  <w:color w:val="000000" w:themeColor="text1"/>
                  <w:sz w:val="20"/>
                  <w:szCs w:val="20"/>
                  <w:rPrChange w:id="4988" w:author="Will Taylor Gough" w:date="2020-08-29T17:25:00Z">
                    <w:rPr>
                      <w:b/>
                      <w:i/>
                      <w:color w:val="000000" w:themeColor="text1"/>
                      <w:sz w:val="20"/>
                      <w:szCs w:val="20"/>
                    </w:rPr>
                  </w:rPrChange>
                </w:rPr>
                <w:delText>Sei</w:delText>
              </w:r>
            </w:del>
          </w:p>
        </w:tc>
        <w:tc>
          <w:tcPr>
            <w:tcW w:w="2047"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32B3ADA0" w14:textId="5AF7393C" w:rsidR="003B3C0A" w:rsidRPr="00C05B87" w:rsidDel="00E46A1C" w:rsidRDefault="00D445AA" w:rsidP="003B3C0A">
            <w:pPr>
              <w:jc w:val="center"/>
              <w:rPr>
                <w:del w:id="4989" w:author="Will Taylor Gough" w:date="2020-08-29T11:28:00Z"/>
                <w:rFonts w:ascii="Times New Roman" w:hAnsi="Times New Roman" w:cs="Times New Roman"/>
                <w:sz w:val="20"/>
                <w:szCs w:val="20"/>
                <w:rPrChange w:id="4990" w:author="Will Taylor Gough" w:date="2020-08-29T17:25:00Z">
                  <w:rPr>
                    <w:del w:id="4991" w:author="Will Taylor Gough" w:date="2020-08-29T11:28:00Z"/>
                    <w:sz w:val="20"/>
                    <w:szCs w:val="20"/>
                  </w:rPr>
                </w:rPrChange>
              </w:rPr>
            </w:pPr>
            <w:del w:id="4992" w:author="Will Taylor Gough" w:date="2020-08-29T11:28:00Z">
              <w:r w:rsidRPr="00C05B87" w:rsidDel="00E46A1C">
                <w:rPr>
                  <w:rFonts w:ascii="Times New Roman" w:hAnsi="Times New Roman" w:cs="Times New Roman"/>
                  <w:sz w:val="20"/>
                  <w:szCs w:val="20"/>
                  <w:rPrChange w:id="4993" w:author="Will Taylor Gough" w:date="2020-08-29T17:25:00Z">
                    <w:rPr>
                      <w:sz w:val="20"/>
                      <w:szCs w:val="20"/>
                    </w:rPr>
                  </w:rPrChange>
                </w:rPr>
                <w:delText>0.51</w:delText>
              </w:r>
            </w:del>
          </w:p>
        </w:tc>
        <w:tc>
          <w:tcPr>
            <w:tcW w:w="2048"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321895AA" w14:textId="2A5FA1AB" w:rsidR="003B3C0A" w:rsidRPr="00C05B87" w:rsidDel="00E46A1C" w:rsidRDefault="00D445AA" w:rsidP="003B3C0A">
            <w:pPr>
              <w:jc w:val="center"/>
              <w:rPr>
                <w:del w:id="4994" w:author="Will Taylor Gough" w:date="2020-08-29T11:28:00Z"/>
                <w:rFonts w:ascii="Times New Roman" w:hAnsi="Times New Roman" w:cs="Times New Roman"/>
                <w:sz w:val="20"/>
                <w:szCs w:val="20"/>
                <w:rPrChange w:id="4995" w:author="Will Taylor Gough" w:date="2020-08-29T17:25:00Z">
                  <w:rPr>
                    <w:del w:id="4996" w:author="Will Taylor Gough" w:date="2020-08-29T11:28:00Z"/>
                    <w:sz w:val="20"/>
                    <w:szCs w:val="20"/>
                  </w:rPr>
                </w:rPrChange>
              </w:rPr>
            </w:pPr>
            <w:del w:id="4997" w:author="Will Taylor Gough" w:date="2020-08-29T11:28:00Z">
              <w:r w:rsidRPr="00C05B87" w:rsidDel="00E46A1C">
                <w:rPr>
                  <w:rFonts w:ascii="Times New Roman" w:hAnsi="Times New Roman" w:cs="Times New Roman"/>
                  <w:sz w:val="20"/>
                  <w:szCs w:val="20"/>
                  <w:rPrChange w:id="4998" w:author="Will Taylor Gough" w:date="2020-08-29T17:25:00Z">
                    <w:rPr>
                      <w:sz w:val="20"/>
                      <w:szCs w:val="20"/>
                    </w:rPr>
                  </w:rPrChange>
                </w:rPr>
                <w:delText>0.03</w:delText>
              </w:r>
            </w:del>
          </w:p>
        </w:tc>
        <w:tc>
          <w:tcPr>
            <w:tcW w:w="2047"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7432599F" w14:textId="240BC1BA" w:rsidR="003B3C0A" w:rsidRPr="00C05B87" w:rsidDel="00E46A1C" w:rsidRDefault="000D4246" w:rsidP="003B3C0A">
            <w:pPr>
              <w:jc w:val="center"/>
              <w:rPr>
                <w:del w:id="4999" w:author="Will Taylor Gough" w:date="2020-08-29T11:28:00Z"/>
                <w:rFonts w:ascii="Times New Roman" w:hAnsi="Times New Roman" w:cs="Times New Roman"/>
                <w:sz w:val="20"/>
                <w:szCs w:val="20"/>
                <w:vertAlign w:val="superscript"/>
                <w:rPrChange w:id="5000" w:author="Will Taylor Gough" w:date="2020-08-29T17:25:00Z">
                  <w:rPr>
                    <w:del w:id="5001" w:author="Will Taylor Gough" w:date="2020-08-29T11:28:00Z"/>
                    <w:sz w:val="20"/>
                    <w:szCs w:val="20"/>
                    <w:vertAlign w:val="superscript"/>
                  </w:rPr>
                </w:rPrChange>
              </w:rPr>
            </w:pPr>
            <w:del w:id="5002" w:author="Will Taylor Gough" w:date="2020-08-29T11:28:00Z">
              <w:r w:rsidRPr="00C05B87" w:rsidDel="00E46A1C">
                <w:rPr>
                  <w:rFonts w:ascii="Times New Roman" w:hAnsi="Times New Roman" w:cs="Times New Roman"/>
                  <w:sz w:val="20"/>
                  <w:szCs w:val="20"/>
                  <w:rPrChange w:id="5003" w:author="Will Taylor Gough" w:date="2020-08-29T17:25:00Z">
                    <w:rPr>
                      <w:sz w:val="20"/>
                      <w:szCs w:val="20"/>
                    </w:rPr>
                  </w:rPrChange>
                </w:rPr>
                <w:delText>3.54 x 10</w:delText>
              </w:r>
              <w:r w:rsidRPr="00C05B87" w:rsidDel="00E46A1C">
                <w:rPr>
                  <w:rFonts w:ascii="Times New Roman" w:hAnsi="Times New Roman" w:cs="Times New Roman"/>
                  <w:sz w:val="20"/>
                  <w:szCs w:val="20"/>
                  <w:vertAlign w:val="superscript"/>
                  <w:rPrChange w:id="5004" w:author="Will Taylor Gough" w:date="2020-08-29T17:25:00Z">
                    <w:rPr>
                      <w:sz w:val="20"/>
                      <w:szCs w:val="20"/>
                      <w:vertAlign w:val="superscript"/>
                    </w:rPr>
                  </w:rPrChange>
                </w:rPr>
                <w:delText>7</w:delText>
              </w:r>
            </w:del>
          </w:p>
        </w:tc>
        <w:tc>
          <w:tcPr>
            <w:tcW w:w="2048"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4AA511D0" w14:textId="7D859247" w:rsidR="003B3C0A" w:rsidRPr="00C05B87" w:rsidDel="00E46A1C" w:rsidRDefault="000D4246" w:rsidP="003B3C0A">
            <w:pPr>
              <w:jc w:val="center"/>
              <w:rPr>
                <w:del w:id="5005" w:author="Will Taylor Gough" w:date="2020-08-29T11:28:00Z"/>
                <w:rFonts w:ascii="Times New Roman" w:hAnsi="Times New Roman" w:cs="Times New Roman"/>
                <w:sz w:val="20"/>
                <w:szCs w:val="20"/>
                <w:rPrChange w:id="5006" w:author="Will Taylor Gough" w:date="2020-08-29T17:25:00Z">
                  <w:rPr>
                    <w:del w:id="5007" w:author="Will Taylor Gough" w:date="2020-08-29T11:28:00Z"/>
                    <w:sz w:val="20"/>
                    <w:szCs w:val="20"/>
                  </w:rPr>
                </w:rPrChange>
              </w:rPr>
            </w:pPr>
            <w:del w:id="5008" w:author="Will Taylor Gough" w:date="2020-08-29T11:28:00Z">
              <w:r w:rsidRPr="00C05B87" w:rsidDel="00E46A1C">
                <w:rPr>
                  <w:rFonts w:ascii="Times New Roman" w:hAnsi="Times New Roman" w:cs="Times New Roman"/>
                  <w:sz w:val="20"/>
                  <w:szCs w:val="20"/>
                  <w:rPrChange w:id="5009" w:author="Will Taylor Gough" w:date="2020-08-29T17:25:00Z">
                    <w:rPr>
                      <w:sz w:val="20"/>
                      <w:szCs w:val="20"/>
                    </w:rPr>
                  </w:rPrChange>
                </w:rPr>
                <w:delText>0.876</w:delText>
              </w:r>
            </w:del>
          </w:p>
        </w:tc>
      </w:tr>
    </w:tbl>
    <w:p w14:paraId="29110156" w14:textId="0FB5C997" w:rsidR="00FE2636" w:rsidRPr="00C05B87" w:rsidDel="00E46A1C" w:rsidRDefault="00FE2636" w:rsidP="00FE2636">
      <w:pPr>
        <w:rPr>
          <w:del w:id="5010" w:author="Will Taylor Gough" w:date="2020-08-29T11:28:00Z"/>
          <w:rFonts w:ascii="Times New Roman" w:hAnsi="Times New Roman" w:cs="Times New Roman"/>
          <w:color w:val="000000" w:themeColor="text1"/>
          <w:sz w:val="24"/>
          <w:szCs w:val="24"/>
          <w:rPrChange w:id="5011" w:author="Will Taylor Gough" w:date="2020-08-29T17:25:00Z">
            <w:rPr>
              <w:del w:id="5012" w:author="Will Taylor Gough" w:date="2020-08-29T11:28:00Z"/>
              <w:color w:val="000000" w:themeColor="text1"/>
              <w:sz w:val="24"/>
              <w:szCs w:val="24"/>
            </w:rPr>
          </w:rPrChange>
        </w:rPr>
      </w:pPr>
    </w:p>
    <w:p w14:paraId="0C6D058E" w14:textId="2DA03A45" w:rsidR="00FE2636" w:rsidRPr="00C05B87" w:rsidDel="00E46A1C" w:rsidRDefault="00FE2636" w:rsidP="00FE2636">
      <w:pPr>
        <w:rPr>
          <w:del w:id="5013" w:author="Will Taylor Gough" w:date="2020-08-29T11:28:00Z"/>
          <w:rFonts w:ascii="Times New Roman" w:hAnsi="Times New Roman" w:cs="Times New Roman"/>
          <w:color w:val="FF0000"/>
          <w:sz w:val="24"/>
          <w:szCs w:val="24"/>
          <w:rPrChange w:id="5014" w:author="Will Taylor Gough" w:date="2020-08-29T17:25:00Z">
            <w:rPr>
              <w:del w:id="5015" w:author="Will Taylor Gough" w:date="2020-08-29T11:28:00Z"/>
              <w:color w:val="FF0000"/>
              <w:sz w:val="24"/>
              <w:szCs w:val="24"/>
            </w:rPr>
          </w:rPrChange>
        </w:rPr>
      </w:pPr>
      <w:del w:id="5016" w:author="Will Taylor Gough" w:date="2020-08-29T11:28:00Z">
        <w:r w:rsidRPr="00C05B87" w:rsidDel="00E46A1C">
          <w:rPr>
            <w:rFonts w:ascii="Times New Roman" w:hAnsi="Times New Roman" w:cs="Times New Roman"/>
            <w:color w:val="000000" w:themeColor="text1"/>
            <w:sz w:val="24"/>
            <w:szCs w:val="24"/>
            <w:rPrChange w:id="5017" w:author="Will Taylor Gough" w:date="2020-08-29T17:25:00Z">
              <w:rPr>
                <w:color w:val="000000" w:themeColor="text1"/>
                <w:sz w:val="24"/>
                <w:szCs w:val="24"/>
              </w:rPr>
            </w:rPrChange>
          </w:rPr>
          <w:delText xml:space="preserve">Table </w:delText>
        </w:r>
        <w:r w:rsidR="00A02E00" w:rsidRPr="00C05B87" w:rsidDel="00E46A1C">
          <w:rPr>
            <w:rFonts w:ascii="Times New Roman" w:hAnsi="Times New Roman" w:cs="Times New Roman"/>
            <w:color w:val="000000" w:themeColor="text1"/>
            <w:sz w:val="24"/>
            <w:szCs w:val="24"/>
            <w:rPrChange w:id="5018" w:author="Will Taylor Gough" w:date="2020-08-29T17:25:00Z">
              <w:rPr>
                <w:color w:val="000000" w:themeColor="text1"/>
                <w:sz w:val="24"/>
                <w:szCs w:val="24"/>
              </w:rPr>
            </w:rPrChange>
          </w:rPr>
          <w:delText>2</w:delText>
        </w:r>
        <w:r w:rsidRPr="00C05B87" w:rsidDel="00E46A1C">
          <w:rPr>
            <w:rFonts w:ascii="Times New Roman" w:hAnsi="Times New Roman" w:cs="Times New Roman"/>
            <w:color w:val="000000" w:themeColor="text1"/>
            <w:sz w:val="24"/>
            <w:szCs w:val="24"/>
            <w:rPrChange w:id="5019" w:author="Will Taylor Gough" w:date="2020-08-29T17:25:00Z">
              <w:rPr>
                <w:color w:val="000000" w:themeColor="text1"/>
                <w:sz w:val="24"/>
                <w:szCs w:val="24"/>
              </w:rPr>
            </w:rPrChange>
          </w:rPr>
          <w:delText xml:space="preserve">. </w:delText>
        </w:r>
        <w:r w:rsidR="007C2447" w:rsidRPr="00C05B87" w:rsidDel="00E46A1C">
          <w:rPr>
            <w:rFonts w:ascii="Times New Roman" w:hAnsi="Times New Roman" w:cs="Times New Roman"/>
            <w:color w:val="000000" w:themeColor="text1"/>
            <w:sz w:val="24"/>
            <w:szCs w:val="24"/>
            <w:rPrChange w:id="5020" w:author="Will Taylor Gough" w:date="2020-08-29T17:25:00Z">
              <w:rPr>
                <w:color w:val="000000" w:themeColor="text1"/>
                <w:sz w:val="24"/>
                <w:szCs w:val="24"/>
              </w:rPr>
            </w:rPrChange>
          </w:rPr>
          <w:delText>Results from hydrodynamic and morphometric calculations for all individuals (n=63) from each species</w:delText>
        </w:r>
        <w:r w:rsidRPr="00C05B87" w:rsidDel="00E46A1C">
          <w:rPr>
            <w:rFonts w:ascii="Times New Roman" w:hAnsi="Times New Roman" w:cs="Times New Roman"/>
            <w:color w:val="000000" w:themeColor="text1"/>
            <w:sz w:val="24"/>
            <w:szCs w:val="24"/>
            <w:rPrChange w:id="5021" w:author="Will Taylor Gough" w:date="2020-08-29T17:25:00Z">
              <w:rPr>
                <w:color w:val="000000" w:themeColor="text1"/>
                <w:sz w:val="24"/>
                <w:szCs w:val="24"/>
              </w:rPr>
            </w:rPrChange>
          </w:rPr>
          <w:delText>. All values are given as the mean of all tailbeats in a deployment</w:delText>
        </w:r>
        <w:r w:rsidR="007C2447" w:rsidRPr="00C05B87" w:rsidDel="00E46A1C">
          <w:rPr>
            <w:rFonts w:ascii="Times New Roman" w:hAnsi="Times New Roman" w:cs="Times New Roman"/>
            <w:color w:val="000000" w:themeColor="text1"/>
            <w:sz w:val="24"/>
            <w:szCs w:val="24"/>
            <w:rPrChange w:id="5022" w:author="Will Taylor Gough" w:date="2020-08-29T17:25:00Z">
              <w:rPr>
                <w:color w:val="000000" w:themeColor="text1"/>
                <w:sz w:val="24"/>
                <w:szCs w:val="24"/>
              </w:rPr>
            </w:rPrChange>
          </w:rPr>
          <w:delText xml:space="preserve"> ± the standard error</w:delText>
        </w:r>
        <w:r w:rsidRPr="00C05B87" w:rsidDel="00E46A1C">
          <w:rPr>
            <w:rFonts w:ascii="Times New Roman" w:hAnsi="Times New Roman" w:cs="Times New Roman"/>
            <w:color w:val="000000" w:themeColor="text1"/>
            <w:sz w:val="24"/>
            <w:szCs w:val="24"/>
            <w:rPrChange w:id="5023" w:author="Will Taylor Gough" w:date="2020-08-29T17:25:00Z">
              <w:rPr>
                <w:color w:val="000000" w:themeColor="text1"/>
                <w:sz w:val="24"/>
                <w:szCs w:val="24"/>
              </w:rPr>
            </w:rPrChange>
          </w:rPr>
          <w:delText xml:space="preserve">. </w:delText>
        </w:r>
        <w:r w:rsidR="007C2447" w:rsidRPr="00C05B87" w:rsidDel="00E46A1C">
          <w:rPr>
            <w:rFonts w:ascii="Times New Roman" w:hAnsi="Times New Roman" w:cs="Times New Roman"/>
            <w:color w:val="000000" w:themeColor="text1"/>
            <w:sz w:val="24"/>
            <w:szCs w:val="24"/>
            <w:rPrChange w:id="5024" w:author="Will Taylor Gough" w:date="2020-08-29T17:25:00Z">
              <w:rPr>
                <w:color w:val="000000" w:themeColor="text1"/>
                <w:sz w:val="24"/>
                <w:szCs w:val="24"/>
              </w:rPr>
            </w:rPrChange>
          </w:rPr>
          <w:delText>The d</w:delText>
        </w:r>
        <w:r w:rsidRPr="00C05B87" w:rsidDel="00E46A1C">
          <w:rPr>
            <w:rFonts w:ascii="Times New Roman" w:hAnsi="Times New Roman" w:cs="Times New Roman"/>
            <w:color w:val="000000" w:themeColor="text1"/>
            <w:sz w:val="24"/>
            <w:szCs w:val="24"/>
            <w:rPrChange w:id="5025" w:author="Will Taylor Gough" w:date="2020-08-29T17:25:00Z">
              <w:rPr>
                <w:color w:val="000000" w:themeColor="text1"/>
                <w:sz w:val="24"/>
                <w:szCs w:val="24"/>
              </w:rPr>
            </w:rPrChange>
          </w:rPr>
          <w:delText xml:space="preserve">rag </w:delText>
        </w:r>
        <w:r w:rsidR="007C2447" w:rsidRPr="00C05B87" w:rsidDel="00E46A1C">
          <w:rPr>
            <w:rFonts w:ascii="Times New Roman" w:hAnsi="Times New Roman" w:cs="Times New Roman"/>
            <w:color w:val="000000" w:themeColor="text1"/>
            <w:sz w:val="24"/>
            <w:szCs w:val="24"/>
            <w:rPrChange w:id="5026" w:author="Will Taylor Gough" w:date="2020-08-29T17:25:00Z">
              <w:rPr>
                <w:color w:val="000000" w:themeColor="text1"/>
                <w:sz w:val="24"/>
                <w:szCs w:val="24"/>
              </w:rPr>
            </w:rPrChange>
          </w:rPr>
          <w:delText>c</w:delText>
        </w:r>
        <w:r w:rsidRPr="00C05B87" w:rsidDel="00E46A1C">
          <w:rPr>
            <w:rFonts w:ascii="Times New Roman" w:hAnsi="Times New Roman" w:cs="Times New Roman"/>
            <w:color w:val="000000" w:themeColor="text1"/>
            <w:sz w:val="24"/>
            <w:szCs w:val="24"/>
            <w:rPrChange w:id="5027" w:author="Will Taylor Gough" w:date="2020-08-29T17:25:00Z">
              <w:rPr>
                <w:color w:val="000000" w:themeColor="text1"/>
                <w:sz w:val="24"/>
                <w:szCs w:val="24"/>
              </w:rPr>
            </w:rPrChange>
          </w:rPr>
          <w:delText xml:space="preserve">oefficient, Reynolds </w:delText>
        </w:r>
        <w:r w:rsidR="007C2447" w:rsidRPr="00C05B87" w:rsidDel="00E46A1C">
          <w:rPr>
            <w:rFonts w:ascii="Times New Roman" w:hAnsi="Times New Roman" w:cs="Times New Roman"/>
            <w:color w:val="000000" w:themeColor="text1"/>
            <w:sz w:val="24"/>
            <w:szCs w:val="24"/>
            <w:rPrChange w:id="5028" w:author="Will Taylor Gough" w:date="2020-08-29T17:25:00Z">
              <w:rPr>
                <w:color w:val="000000" w:themeColor="text1"/>
                <w:sz w:val="24"/>
                <w:szCs w:val="24"/>
              </w:rPr>
            </w:rPrChange>
          </w:rPr>
          <w:delText>n</w:delText>
        </w:r>
        <w:r w:rsidRPr="00C05B87" w:rsidDel="00E46A1C">
          <w:rPr>
            <w:rFonts w:ascii="Times New Roman" w:hAnsi="Times New Roman" w:cs="Times New Roman"/>
            <w:color w:val="000000" w:themeColor="text1"/>
            <w:sz w:val="24"/>
            <w:szCs w:val="24"/>
            <w:rPrChange w:id="5029" w:author="Will Taylor Gough" w:date="2020-08-29T17:25:00Z">
              <w:rPr>
                <w:color w:val="000000" w:themeColor="text1"/>
                <w:sz w:val="24"/>
                <w:szCs w:val="24"/>
              </w:rPr>
            </w:rPrChange>
          </w:rPr>
          <w:delText xml:space="preserve">umber, and </w:delText>
        </w:r>
        <w:r w:rsidR="007C2447" w:rsidRPr="00C05B87" w:rsidDel="00E46A1C">
          <w:rPr>
            <w:rFonts w:ascii="Times New Roman" w:hAnsi="Times New Roman" w:cs="Times New Roman"/>
            <w:color w:val="000000" w:themeColor="text1"/>
            <w:sz w:val="24"/>
            <w:szCs w:val="24"/>
            <w:rPrChange w:id="5030" w:author="Will Taylor Gough" w:date="2020-08-29T17:25:00Z">
              <w:rPr>
                <w:color w:val="000000" w:themeColor="text1"/>
                <w:sz w:val="24"/>
                <w:szCs w:val="24"/>
              </w:rPr>
            </w:rPrChange>
          </w:rPr>
          <w:delText>p</w:delText>
        </w:r>
        <w:r w:rsidRPr="00C05B87" w:rsidDel="00E46A1C">
          <w:rPr>
            <w:rFonts w:ascii="Times New Roman" w:hAnsi="Times New Roman" w:cs="Times New Roman"/>
            <w:color w:val="000000" w:themeColor="text1"/>
            <w:sz w:val="24"/>
            <w:szCs w:val="24"/>
            <w:rPrChange w:id="5031" w:author="Will Taylor Gough" w:date="2020-08-29T17:25:00Z">
              <w:rPr>
                <w:color w:val="000000" w:themeColor="text1"/>
                <w:sz w:val="24"/>
                <w:szCs w:val="24"/>
              </w:rPr>
            </w:rPrChange>
          </w:rPr>
          <w:delText xml:space="preserve">ropulsive </w:delText>
        </w:r>
        <w:r w:rsidR="007C2447" w:rsidRPr="00C05B87" w:rsidDel="00E46A1C">
          <w:rPr>
            <w:rFonts w:ascii="Times New Roman" w:hAnsi="Times New Roman" w:cs="Times New Roman"/>
            <w:color w:val="000000" w:themeColor="text1"/>
            <w:sz w:val="24"/>
            <w:szCs w:val="24"/>
            <w:rPrChange w:id="5032" w:author="Will Taylor Gough" w:date="2020-08-29T17:25:00Z">
              <w:rPr>
                <w:color w:val="000000" w:themeColor="text1"/>
                <w:sz w:val="24"/>
                <w:szCs w:val="24"/>
              </w:rPr>
            </w:rPrChange>
          </w:rPr>
          <w:delText>e</w:delText>
        </w:r>
        <w:r w:rsidRPr="00C05B87" w:rsidDel="00E46A1C">
          <w:rPr>
            <w:rFonts w:ascii="Times New Roman" w:hAnsi="Times New Roman" w:cs="Times New Roman"/>
            <w:color w:val="000000" w:themeColor="text1"/>
            <w:sz w:val="24"/>
            <w:szCs w:val="24"/>
            <w:rPrChange w:id="5033" w:author="Will Taylor Gough" w:date="2020-08-29T17:25:00Z">
              <w:rPr>
                <w:color w:val="000000" w:themeColor="text1"/>
                <w:sz w:val="24"/>
                <w:szCs w:val="24"/>
              </w:rPr>
            </w:rPrChange>
          </w:rPr>
          <w:delText xml:space="preserve">fficiency are dimensionless. </w:delText>
        </w:r>
        <w:r w:rsidR="007C2447" w:rsidRPr="00C05B87" w:rsidDel="00E46A1C">
          <w:rPr>
            <w:rFonts w:ascii="Times New Roman" w:hAnsi="Times New Roman" w:cs="Times New Roman"/>
            <w:color w:val="000000" w:themeColor="text1"/>
            <w:sz w:val="24"/>
            <w:szCs w:val="24"/>
            <w:rPrChange w:id="5034" w:author="Will Taylor Gough" w:date="2020-08-29T17:25:00Z">
              <w:rPr>
                <w:color w:val="000000" w:themeColor="text1"/>
                <w:sz w:val="24"/>
                <w:szCs w:val="24"/>
              </w:rPr>
            </w:rPrChange>
          </w:rPr>
          <w:delText>The mean f</w:delText>
        </w:r>
        <w:r w:rsidRPr="00C05B87" w:rsidDel="00E46A1C">
          <w:rPr>
            <w:rFonts w:ascii="Times New Roman" w:hAnsi="Times New Roman" w:cs="Times New Roman"/>
            <w:color w:val="000000" w:themeColor="text1"/>
            <w:sz w:val="24"/>
            <w:szCs w:val="24"/>
            <w:rPrChange w:id="5035" w:author="Will Taylor Gough" w:date="2020-08-29T17:25:00Z">
              <w:rPr>
                <w:color w:val="000000" w:themeColor="text1"/>
                <w:sz w:val="24"/>
                <w:szCs w:val="24"/>
              </w:rPr>
            </w:rPrChange>
          </w:rPr>
          <w:delText xml:space="preserve">luke </w:delText>
        </w:r>
        <w:r w:rsidR="007C2447" w:rsidRPr="00C05B87" w:rsidDel="00E46A1C">
          <w:rPr>
            <w:rFonts w:ascii="Times New Roman" w:hAnsi="Times New Roman" w:cs="Times New Roman"/>
            <w:color w:val="000000" w:themeColor="text1"/>
            <w:sz w:val="24"/>
            <w:szCs w:val="24"/>
            <w:rPrChange w:id="5036" w:author="Will Taylor Gough" w:date="2020-08-29T17:25:00Z">
              <w:rPr>
                <w:color w:val="000000" w:themeColor="text1"/>
                <w:sz w:val="24"/>
                <w:szCs w:val="24"/>
              </w:rPr>
            </w:rPrChange>
          </w:rPr>
          <w:delText>a</w:delText>
        </w:r>
        <w:r w:rsidRPr="00C05B87" w:rsidDel="00E46A1C">
          <w:rPr>
            <w:rFonts w:ascii="Times New Roman" w:hAnsi="Times New Roman" w:cs="Times New Roman"/>
            <w:color w:val="000000" w:themeColor="text1"/>
            <w:sz w:val="24"/>
            <w:szCs w:val="24"/>
            <w:rPrChange w:id="5037" w:author="Will Taylor Gough" w:date="2020-08-29T17:25:00Z">
              <w:rPr>
                <w:color w:val="000000" w:themeColor="text1"/>
                <w:sz w:val="24"/>
                <w:szCs w:val="24"/>
              </w:rPr>
            </w:rPrChange>
          </w:rPr>
          <w:delText>rea is shown in m</w:delText>
        </w:r>
        <w:r w:rsidR="000A506C" w:rsidRPr="00C05B87" w:rsidDel="00E46A1C">
          <w:rPr>
            <w:rFonts w:ascii="Times New Roman" w:hAnsi="Times New Roman" w:cs="Times New Roman"/>
            <w:color w:val="000000" w:themeColor="text1"/>
            <w:sz w:val="24"/>
            <w:szCs w:val="24"/>
            <w:vertAlign w:val="superscript"/>
            <w:rPrChange w:id="5038" w:author="Will Taylor Gough" w:date="2020-08-29T17:25:00Z">
              <w:rPr>
                <w:color w:val="000000" w:themeColor="text1"/>
                <w:sz w:val="24"/>
                <w:szCs w:val="24"/>
                <w:vertAlign w:val="superscript"/>
              </w:rPr>
            </w:rPrChange>
          </w:rPr>
          <w:delText>2</w:delText>
        </w:r>
        <w:r w:rsidRPr="00C05B87" w:rsidDel="00E46A1C">
          <w:rPr>
            <w:rFonts w:ascii="Times New Roman" w:hAnsi="Times New Roman" w:cs="Times New Roman"/>
            <w:color w:val="000000" w:themeColor="text1"/>
            <w:sz w:val="24"/>
            <w:szCs w:val="24"/>
            <w:rPrChange w:id="5039" w:author="Will Taylor Gough" w:date="2020-08-29T17:25:00Z">
              <w:rPr>
                <w:color w:val="000000" w:themeColor="text1"/>
                <w:sz w:val="24"/>
                <w:szCs w:val="24"/>
              </w:rPr>
            </w:rPrChange>
          </w:rPr>
          <w:delText xml:space="preserve"> and </w:delText>
        </w:r>
        <w:r w:rsidR="000A506C" w:rsidRPr="00C05B87" w:rsidDel="00E46A1C">
          <w:rPr>
            <w:rFonts w:ascii="Times New Roman" w:hAnsi="Times New Roman" w:cs="Times New Roman"/>
            <w:color w:val="000000" w:themeColor="text1"/>
            <w:sz w:val="24"/>
            <w:szCs w:val="24"/>
            <w:rPrChange w:id="5040" w:author="Will Taylor Gough" w:date="2020-08-29T17:25:00Z">
              <w:rPr>
                <w:color w:val="000000" w:themeColor="text1"/>
                <w:sz w:val="24"/>
                <w:szCs w:val="24"/>
              </w:rPr>
            </w:rPrChange>
          </w:rPr>
          <w:delText>the chord length and total length</w:delText>
        </w:r>
        <w:r w:rsidRPr="00C05B87" w:rsidDel="00E46A1C">
          <w:rPr>
            <w:rFonts w:ascii="Times New Roman" w:hAnsi="Times New Roman" w:cs="Times New Roman"/>
            <w:i/>
            <w:color w:val="000000" w:themeColor="text1"/>
            <w:sz w:val="24"/>
            <w:szCs w:val="24"/>
            <w:rPrChange w:id="5041" w:author="Will Taylor Gough" w:date="2020-08-29T17:25:00Z">
              <w:rPr>
                <w:i/>
                <w:color w:val="000000" w:themeColor="text1"/>
                <w:sz w:val="24"/>
                <w:szCs w:val="24"/>
              </w:rPr>
            </w:rPrChange>
          </w:rPr>
          <w:delText xml:space="preserve"> </w:delText>
        </w:r>
        <w:r w:rsidRPr="00C05B87" w:rsidDel="00E46A1C">
          <w:rPr>
            <w:rFonts w:ascii="Times New Roman" w:hAnsi="Times New Roman" w:cs="Times New Roman"/>
            <w:color w:val="000000" w:themeColor="text1"/>
            <w:sz w:val="24"/>
            <w:szCs w:val="24"/>
            <w:rPrChange w:id="5042" w:author="Will Taylor Gough" w:date="2020-08-29T17:25:00Z">
              <w:rPr>
                <w:color w:val="000000" w:themeColor="text1"/>
                <w:sz w:val="24"/>
                <w:szCs w:val="24"/>
              </w:rPr>
            </w:rPrChange>
          </w:rPr>
          <w:delText>are shown in m</w:delText>
        </w:r>
        <w:r w:rsidR="000A506C" w:rsidRPr="00C05B87" w:rsidDel="00E46A1C">
          <w:rPr>
            <w:rFonts w:ascii="Times New Roman" w:hAnsi="Times New Roman" w:cs="Times New Roman"/>
            <w:color w:val="000000" w:themeColor="text1"/>
            <w:sz w:val="24"/>
            <w:szCs w:val="24"/>
            <w:rPrChange w:id="5043" w:author="Will Taylor Gough" w:date="2020-08-29T17:25:00Z">
              <w:rPr>
                <w:color w:val="000000" w:themeColor="text1"/>
                <w:sz w:val="24"/>
                <w:szCs w:val="24"/>
              </w:rPr>
            </w:rPrChange>
          </w:rPr>
          <w:delText>eters</w:delText>
        </w:r>
        <w:r w:rsidRPr="00C05B87" w:rsidDel="00E46A1C">
          <w:rPr>
            <w:rFonts w:ascii="Times New Roman" w:hAnsi="Times New Roman" w:cs="Times New Roman"/>
            <w:color w:val="000000" w:themeColor="text1"/>
            <w:sz w:val="24"/>
            <w:szCs w:val="24"/>
            <w:rPrChange w:id="5044" w:author="Will Taylor Gough" w:date="2020-08-29T17:25:00Z">
              <w:rPr>
                <w:color w:val="000000" w:themeColor="text1"/>
                <w:sz w:val="24"/>
                <w:szCs w:val="24"/>
              </w:rPr>
            </w:rPrChange>
          </w:rPr>
          <w:delText>.</w:delText>
        </w:r>
      </w:del>
    </w:p>
    <w:p w14:paraId="4D7ACCBC" w14:textId="4B03E4D1" w:rsidR="00FE2636" w:rsidRPr="00C05B87" w:rsidDel="00E46A1C" w:rsidRDefault="00FE2636" w:rsidP="00FE2636">
      <w:pPr>
        <w:rPr>
          <w:del w:id="5045" w:author="Will Taylor Gough" w:date="2020-08-29T11:30:00Z"/>
          <w:rFonts w:ascii="Times New Roman" w:hAnsi="Times New Roman" w:cs="Times New Roman"/>
          <w:color w:val="000000" w:themeColor="text1"/>
          <w:sz w:val="24"/>
          <w:szCs w:val="24"/>
          <w:rPrChange w:id="5046" w:author="Will Taylor Gough" w:date="2020-08-29T17:25:00Z">
            <w:rPr>
              <w:del w:id="5047" w:author="Will Taylor Gough" w:date="2020-08-29T11:30:00Z"/>
              <w:color w:val="000000" w:themeColor="text1"/>
              <w:sz w:val="24"/>
              <w:szCs w:val="24"/>
            </w:rPr>
          </w:rPrChange>
        </w:rPr>
      </w:pPr>
    </w:p>
    <w:p w14:paraId="7B0D3251" w14:textId="6F6DF067" w:rsidR="000A506C" w:rsidRPr="00C05B87" w:rsidDel="00E46A1C" w:rsidRDefault="000A506C" w:rsidP="00FE2636">
      <w:pPr>
        <w:rPr>
          <w:del w:id="5048" w:author="Will Taylor Gough" w:date="2020-08-29T11:30:00Z"/>
          <w:rFonts w:ascii="Times New Roman" w:hAnsi="Times New Roman" w:cs="Times New Roman"/>
          <w:color w:val="000000" w:themeColor="text1"/>
          <w:sz w:val="24"/>
          <w:szCs w:val="24"/>
          <w:rPrChange w:id="5049" w:author="Will Taylor Gough" w:date="2020-08-29T17:25:00Z">
            <w:rPr>
              <w:del w:id="5050" w:author="Will Taylor Gough" w:date="2020-08-29T11:30:00Z"/>
              <w:color w:val="000000" w:themeColor="text1"/>
              <w:sz w:val="24"/>
              <w:szCs w:val="24"/>
            </w:rPr>
          </w:rPrChange>
        </w:rPr>
      </w:pPr>
    </w:p>
    <w:tbl>
      <w:tblPr>
        <w:tblW w:w="5048" w:type="pct"/>
        <w:jc w:val="center"/>
        <w:tblCellMar>
          <w:top w:w="15" w:type="dxa"/>
          <w:left w:w="15" w:type="dxa"/>
          <w:bottom w:w="15" w:type="dxa"/>
          <w:right w:w="15" w:type="dxa"/>
        </w:tblCellMar>
        <w:tblLook w:val="04A0" w:firstRow="1" w:lastRow="0" w:firstColumn="1" w:lastColumn="0" w:noHBand="0" w:noVBand="1"/>
        <w:tblPrChange w:id="5051" w:author="Will Taylor Gough" w:date="2020-08-27T15:59:00Z">
          <w:tblPr>
            <w:tblW w:w="5048" w:type="pct"/>
            <w:jc w:val="center"/>
            <w:tblCellMar>
              <w:top w:w="15" w:type="dxa"/>
              <w:left w:w="15" w:type="dxa"/>
              <w:bottom w:w="15" w:type="dxa"/>
              <w:right w:w="15" w:type="dxa"/>
            </w:tblCellMar>
            <w:tblLook w:val="04A0" w:firstRow="1" w:lastRow="0" w:firstColumn="1" w:lastColumn="0" w:noHBand="0" w:noVBand="1"/>
          </w:tblPr>
        </w:tblPrChange>
      </w:tblPr>
      <w:tblGrid>
        <w:gridCol w:w="5412"/>
        <w:gridCol w:w="1932"/>
        <w:gridCol w:w="885"/>
        <w:gridCol w:w="1221"/>
        <w:tblGridChange w:id="5052">
          <w:tblGrid>
            <w:gridCol w:w="5412"/>
            <w:gridCol w:w="1"/>
            <w:gridCol w:w="1931"/>
            <w:gridCol w:w="1"/>
            <w:gridCol w:w="884"/>
            <w:gridCol w:w="1"/>
            <w:gridCol w:w="1220"/>
          </w:tblGrid>
        </w:tblGridChange>
      </w:tblGrid>
      <w:tr w:rsidR="00001A54" w:rsidRPr="00C05B87" w14:paraId="62CA9DC3" w14:textId="77777777" w:rsidTr="001C1314">
        <w:trPr>
          <w:trHeight w:val="320"/>
          <w:jc w:val="center"/>
          <w:trPrChange w:id="5053" w:author="Will Taylor Gough" w:date="2020-08-27T15:59:00Z">
            <w:trPr>
              <w:trHeight w:val="320"/>
              <w:jc w:val="center"/>
            </w:trPr>
          </w:trPrChange>
        </w:trPr>
        <w:tc>
          <w:tcPr>
            <w:tcW w:w="2863" w:type="pct"/>
            <w:tcMar>
              <w:top w:w="0" w:type="dxa"/>
              <w:left w:w="115" w:type="dxa"/>
              <w:bottom w:w="0" w:type="dxa"/>
              <w:right w:w="115" w:type="dxa"/>
            </w:tcMar>
            <w:vAlign w:val="center"/>
            <w:hideMark/>
            <w:tcPrChange w:id="5054" w:author="Will Taylor Gough" w:date="2020-08-27T15:59:00Z">
              <w:tcPr>
                <w:tcW w:w="2888" w:type="pct"/>
                <w:gridSpan w:val="2"/>
                <w:tcMar>
                  <w:top w:w="0" w:type="dxa"/>
                  <w:left w:w="115" w:type="dxa"/>
                  <w:bottom w:w="0" w:type="dxa"/>
                  <w:right w:w="115" w:type="dxa"/>
                </w:tcMar>
                <w:vAlign w:val="center"/>
                <w:hideMark/>
              </w:tcPr>
            </w:tcPrChange>
          </w:tcPr>
          <w:p w14:paraId="44504E74" w14:textId="77777777" w:rsidR="00001A54" w:rsidRPr="00C05B87" w:rsidRDefault="00001A54" w:rsidP="00001A54">
            <w:pPr>
              <w:spacing w:line="240" w:lineRule="auto"/>
              <w:rPr>
                <w:rFonts w:ascii="Times New Roman" w:eastAsia="Times New Roman" w:hAnsi="Times New Roman" w:cs="Times New Roman"/>
                <w:sz w:val="24"/>
                <w:szCs w:val="24"/>
                <w:lang w:val="en-US"/>
                <w:rPrChange w:id="5055" w:author="Will Taylor Gough" w:date="2020-08-29T17:25:00Z">
                  <w:rPr>
                    <w:rFonts w:ascii="Times New Roman" w:eastAsia="Times New Roman" w:hAnsi="Times New Roman" w:cs="Times New Roman"/>
                    <w:sz w:val="24"/>
                    <w:szCs w:val="24"/>
                    <w:lang w:val="en-US"/>
                  </w:rPr>
                </w:rPrChange>
              </w:rPr>
            </w:pPr>
          </w:p>
        </w:tc>
        <w:tc>
          <w:tcPr>
            <w:tcW w:w="1022" w:type="pct"/>
            <w:tcMar>
              <w:top w:w="0" w:type="dxa"/>
              <w:left w:w="115" w:type="dxa"/>
              <w:bottom w:w="0" w:type="dxa"/>
              <w:right w:w="115" w:type="dxa"/>
            </w:tcMar>
            <w:vAlign w:val="center"/>
            <w:hideMark/>
            <w:tcPrChange w:id="5056" w:author="Will Taylor Gough" w:date="2020-08-27T15:59:00Z">
              <w:tcPr>
                <w:tcW w:w="1047" w:type="pct"/>
                <w:gridSpan w:val="2"/>
                <w:tcMar>
                  <w:top w:w="0" w:type="dxa"/>
                  <w:left w:w="115" w:type="dxa"/>
                  <w:bottom w:w="0" w:type="dxa"/>
                  <w:right w:w="115" w:type="dxa"/>
                </w:tcMar>
                <w:vAlign w:val="center"/>
                <w:hideMark/>
              </w:tcPr>
            </w:tcPrChange>
          </w:tcPr>
          <w:p w14:paraId="57DE89E3" w14:textId="77777777" w:rsidR="00001A54" w:rsidRPr="00C05B87" w:rsidRDefault="00001A54" w:rsidP="00001A54">
            <w:pPr>
              <w:spacing w:line="240" w:lineRule="auto"/>
              <w:jc w:val="center"/>
              <w:rPr>
                <w:rFonts w:ascii="Times New Roman" w:eastAsia="Times New Roman" w:hAnsi="Times New Roman" w:cs="Times New Roman"/>
                <w:sz w:val="24"/>
                <w:szCs w:val="24"/>
                <w:lang w:val="en-US"/>
                <w:rPrChange w:id="5057" w:author="Will Taylor Gough" w:date="2020-08-29T17:25:00Z">
                  <w:rPr>
                    <w:rFonts w:ascii="Times New Roman" w:eastAsia="Times New Roman" w:hAnsi="Times New Roman" w:cs="Times New Roman"/>
                    <w:sz w:val="24"/>
                    <w:szCs w:val="24"/>
                    <w:lang w:val="en-US"/>
                  </w:rPr>
                </w:rPrChange>
              </w:rPr>
            </w:pPr>
            <w:r w:rsidRPr="00C05B87">
              <w:rPr>
                <w:rFonts w:ascii="Times New Roman" w:eastAsia="Times New Roman" w:hAnsi="Times New Roman" w:cs="Times New Roman"/>
                <w:b/>
                <w:bCs/>
                <w:i/>
                <w:iCs/>
                <w:color w:val="000000"/>
                <w:sz w:val="24"/>
                <w:szCs w:val="24"/>
                <w:lang w:val="en-US"/>
                <w:rPrChange w:id="5058" w:author="Will Taylor Gough" w:date="2020-08-29T17:25:00Z">
                  <w:rPr>
                    <w:rFonts w:eastAsia="Times New Roman"/>
                    <w:b/>
                    <w:bCs/>
                    <w:i/>
                    <w:iCs/>
                    <w:color w:val="000000"/>
                    <w:sz w:val="24"/>
                    <w:szCs w:val="24"/>
                    <w:lang w:val="en-US"/>
                  </w:rPr>
                </w:rPrChange>
              </w:rPr>
              <w:t>GLMM equation</w:t>
            </w:r>
          </w:p>
        </w:tc>
        <w:tc>
          <w:tcPr>
            <w:tcW w:w="468" w:type="pct"/>
            <w:vAlign w:val="center"/>
            <w:tcPrChange w:id="5059" w:author="Will Taylor Gough" w:date="2020-08-27T15:59:00Z">
              <w:tcPr>
                <w:tcW w:w="493" w:type="pct"/>
                <w:gridSpan w:val="2"/>
                <w:vAlign w:val="center"/>
              </w:tcPr>
            </w:tcPrChange>
          </w:tcPr>
          <w:p w14:paraId="0F5CA9D3" w14:textId="77777777" w:rsidR="00001A54" w:rsidRPr="00C05B87" w:rsidRDefault="00001A54" w:rsidP="00001A54">
            <w:pPr>
              <w:spacing w:line="240" w:lineRule="auto"/>
              <w:jc w:val="center"/>
              <w:rPr>
                <w:rFonts w:ascii="Times New Roman" w:eastAsia="Times New Roman" w:hAnsi="Times New Roman" w:cs="Times New Roman"/>
                <w:sz w:val="24"/>
                <w:szCs w:val="24"/>
                <w:lang w:val="en-US"/>
                <w:rPrChange w:id="5060" w:author="Will Taylor Gough" w:date="2020-08-29T17:25:00Z">
                  <w:rPr>
                    <w:rFonts w:ascii="Times New Roman" w:eastAsia="Times New Roman" w:hAnsi="Times New Roman" w:cs="Times New Roman"/>
                    <w:sz w:val="24"/>
                    <w:szCs w:val="24"/>
                    <w:lang w:val="en-US"/>
                  </w:rPr>
                </w:rPrChange>
              </w:rPr>
            </w:pPr>
            <w:r w:rsidRPr="00C05B87">
              <w:rPr>
                <w:rFonts w:ascii="Times New Roman" w:eastAsia="Times New Roman" w:hAnsi="Times New Roman" w:cs="Times New Roman"/>
                <w:b/>
                <w:bCs/>
                <w:i/>
                <w:iCs/>
                <w:color w:val="000000"/>
                <w:sz w:val="24"/>
                <w:szCs w:val="24"/>
                <w:lang w:val="en-US"/>
                <w:rPrChange w:id="5061" w:author="Will Taylor Gough" w:date="2020-08-29T17:25:00Z">
                  <w:rPr>
                    <w:rFonts w:eastAsia="Times New Roman"/>
                    <w:b/>
                    <w:bCs/>
                    <w:i/>
                    <w:iCs/>
                    <w:color w:val="000000"/>
                    <w:sz w:val="24"/>
                    <w:szCs w:val="24"/>
                    <w:lang w:val="en-US"/>
                  </w:rPr>
                </w:rPrChange>
              </w:rPr>
              <w:t>R2</w:t>
            </w:r>
          </w:p>
        </w:tc>
        <w:tc>
          <w:tcPr>
            <w:tcW w:w="646" w:type="pct"/>
            <w:tcMar>
              <w:top w:w="0" w:type="dxa"/>
              <w:left w:w="115" w:type="dxa"/>
              <w:bottom w:w="0" w:type="dxa"/>
              <w:right w:w="115" w:type="dxa"/>
            </w:tcMar>
            <w:vAlign w:val="center"/>
            <w:hideMark/>
            <w:tcPrChange w:id="5062" w:author="Will Taylor Gough" w:date="2020-08-27T15:59:00Z">
              <w:tcPr>
                <w:tcW w:w="571" w:type="pct"/>
                <w:tcMar>
                  <w:top w:w="0" w:type="dxa"/>
                  <w:left w:w="115" w:type="dxa"/>
                  <w:bottom w:w="0" w:type="dxa"/>
                  <w:right w:w="115" w:type="dxa"/>
                </w:tcMar>
                <w:vAlign w:val="center"/>
                <w:hideMark/>
              </w:tcPr>
            </w:tcPrChange>
          </w:tcPr>
          <w:p w14:paraId="70EBCDC1" w14:textId="77777777" w:rsidR="00001A54" w:rsidRPr="00C05B87" w:rsidRDefault="00001A54" w:rsidP="00001A54">
            <w:pPr>
              <w:spacing w:line="240" w:lineRule="auto"/>
              <w:jc w:val="center"/>
              <w:rPr>
                <w:rFonts w:ascii="Times New Roman" w:eastAsia="Times New Roman" w:hAnsi="Times New Roman" w:cs="Times New Roman"/>
                <w:b/>
                <w:bCs/>
                <w:i/>
                <w:iCs/>
                <w:color w:val="000000"/>
                <w:sz w:val="24"/>
                <w:szCs w:val="24"/>
                <w:lang w:val="en-US"/>
                <w:rPrChange w:id="5063" w:author="Will Taylor Gough" w:date="2020-08-29T17:25:00Z">
                  <w:rPr>
                    <w:rFonts w:eastAsia="Times New Roman"/>
                    <w:b/>
                    <w:bCs/>
                    <w:i/>
                    <w:iCs/>
                    <w:color w:val="000000"/>
                    <w:sz w:val="24"/>
                    <w:szCs w:val="24"/>
                    <w:lang w:val="en-US"/>
                  </w:rPr>
                </w:rPrChange>
              </w:rPr>
            </w:pPr>
            <w:r w:rsidRPr="00C05B87">
              <w:rPr>
                <w:rFonts w:ascii="Times New Roman" w:eastAsia="Times New Roman" w:hAnsi="Times New Roman" w:cs="Times New Roman"/>
                <w:b/>
                <w:bCs/>
                <w:i/>
                <w:iCs/>
                <w:color w:val="000000"/>
                <w:sz w:val="24"/>
                <w:szCs w:val="24"/>
                <w:lang w:val="en-US"/>
                <w:rPrChange w:id="5064" w:author="Will Taylor Gough" w:date="2020-08-29T17:25:00Z">
                  <w:rPr>
                    <w:rFonts w:eastAsia="Times New Roman"/>
                    <w:b/>
                    <w:bCs/>
                    <w:i/>
                    <w:iCs/>
                    <w:color w:val="000000"/>
                    <w:sz w:val="24"/>
                    <w:szCs w:val="24"/>
                    <w:lang w:val="en-US"/>
                  </w:rPr>
                </w:rPrChange>
              </w:rPr>
              <w:t>P – value</w:t>
            </w:r>
          </w:p>
          <w:p w14:paraId="2141579B" w14:textId="77777777" w:rsidR="00001A54" w:rsidRPr="00C05B87" w:rsidRDefault="00001A54" w:rsidP="00001A54">
            <w:pPr>
              <w:spacing w:line="240" w:lineRule="auto"/>
              <w:jc w:val="center"/>
              <w:rPr>
                <w:rFonts w:ascii="Times New Roman" w:eastAsia="Times New Roman" w:hAnsi="Times New Roman" w:cs="Times New Roman"/>
                <w:sz w:val="24"/>
                <w:szCs w:val="24"/>
                <w:lang w:val="en-US"/>
                <w:rPrChange w:id="5065" w:author="Will Taylor Gough" w:date="2020-08-29T17:25:00Z">
                  <w:rPr>
                    <w:rFonts w:ascii="Times New Roman" w:eastAsia="Times New Roman" w:hAnsi="Times New Roman" w:cs="Times New Roman"/>
                    <w:sz w:val="24"/>
                    <w:szCs w:val="24"/>
                    <w:lang w:val="en-US"/>
                  </w:rPr>
                </w:rPrChange>
              </w:rPr>
            </w:pPr>
          </w:p>
        </w:tc>
      </w:tr>
      <w:tr w:rsidR="00001A54" w:rsidRPr="00C05B87" w14:paraId="3BDCDF1F" w14:textId="77777777" w:rsidTr="001C1314">
        <w:trPr>
          <w:trHeight w:val="320"/>
          <w:jc w:val="center"/>
          <w:trPrChange w:id="5066" w:author="Will Taylor Gough" w:date="2020-08-27T15:59:00Z">
            <w:trPr>
              <w:trHeight w:val="320"/>
              <w:jc w:val="center"/>
            </w:trPr>
          </w:trPrChange>
        </w:trPr>
        <w:tc>
          <w:tcPr>
            <w:tcW w:w="2863" w:type="pct"/>
            <w:tcBorders>
              <w:bottom w:val="single" w:sz="4" w:space="0" w:color="000000"/>
            </w:tcBorders>
            <w:tcMar>
              <w:top w:w="0" w:type="dxa"/>
              <w:left w:w="115" w:type="dxa"/>
              <w:bottom w:w="0" w:type="dxa"/>
              <w:right w:w="115" w:type="dxa"/>
            </w:tcMar>
            <w:vAlign w:val="center"/>
            <w:hideMark/>
            <w:tcPrChange w:id="5067" w:author="Will Taylor Gough" w:date="2020-08-27T15:59:00Z">
              <w:tcPr>
                <w:tcW w:w="2888" w:type="pct"/>
                <w:gridSpan w:val="2"/>
                <w:tcBorders>
                  <w:bottom w:val="single" w:sz="4" w:space="0" w:color="000000"/>
                </w:tcBorders>
                <w:tcMar>
                  <w:top w:w="0" w:type="dxa"/>
                  <w:left w:w="115" w:type="dxa"/>
                  <w:bottom w:w="0" w:type="dxa"/>
                  <w:right w:w="115" w:type="dxa"/>
                </w:tcMar>
                <w:vAlign w:val="center"/>
                <w:hideMark/>
              </w:tcPr>
            </w:tcPrChange>
          </w:tcPr>
          <w:p w14:paraId="1213347C" w14:textId="77777777" w:rsidR="00001A54" w:rsidRPr="00C05B87" w:rsidRDefault="00001A54" w:rsidP="00001A54">
            <w:pPr>
              <w:spacing w:line="240" w:lineRule="auto"/>
              <w:jc w:val="center"/>
              <w:rPr>
                <w:rFonts w:ascii="Times New Roman" w:eastAsia="Times New Roman" w:hAnsi="Times New Roman" w:cs="Times New Roman"/>
                <w:b/>
                <w:bCs/>
                <w:i/>
                <w:iCs/>
                <w:sz w:val="20"/>
                <w:szCs w:val="20"/>
                <w:lang w:val="en-US"/>
                <w:rPrChange w:id="5068" w:author="Will Taylor Gough" w:date="2020-08-29T17:25:00Z">
                  <w:rPr>
                    <w:rFonts w:eastAsia="Times New Roman"/>
                    <w:b/>
                    <w:bCs/>
                    <w:i/>
                    <w:iCs/>
                    <w:sz w:val="20"/>
                    <w:szCs w:val="20"/>
                    <w:lang w:val="en-US"/>
                  </w:rPr>
                </w:rPrChange>
              </w:rPr>
            </w:pPr>
            <w:r w:rsidRPr="00C05B87">
              <w:rPr>
                <w:rFonts w:ascii="Times New Roman" w:eastAsia="Times New Roman" w:hAnsi="Times New Roman" w:cs="Times New Roman"/>
                <w:b/>
                <w:bCs/>
                <w:i/>
                <w:iCs/>
                <w:sz w:val="20"/>
                <w:szCs w:val="20"/>
                <w:lang w:val="en-US"/>
                <w:rPrChange w:id="5069" w:author="Will Taylor Gough" w:date="2020-08-29T17:25:00Z">
                  <w:rPr>
                    <w:rFonts w:eastAsia="Times New Roman"/>
                    <w:b/>
                    <w:bCs/>
                    <w:i/>
                    <w:iCs/>
                    <w:sz w:val="20"/>
                    <w:szCs w:val="20"/>
                    <w:lang w:val="en-US"/>
                  </w:rPr>
                </w:rPrChange>
              </w:rPr>
              <w:t>Oscillatory Frequency (Hz) vs. Total Length (m)</w:t>
            </w:r>
          </w:p>
          <w:p w14:paraId="05D12914" w14:textId="77777777" w:rsidR="00001A54" w:rsidRPr="00C05B87" w:rsidRDefault="00001A54" w:rsidP="00001A54">
            <w:pPr>
              <w:spacing w:line="240" w:lineRule="auto"/>
              <w:jc w:val="center"/>
              <w:rPr>
                <w:rFonts w:ascii="Times New Roman" w:eastAsia="Times New Roman" w:hAnsi="Times New Roman" w:cs="Times New Roman"/>
                <w:sz w:val="24"/>
                <w:szCs w:val="24"/>
                <w:lang w:val="en-US"/>
                <w:rPrChange w:id="5070" w:author="Will Taylor Gough" w:date="2020-08-29T17:25:00Z">
                  <w:rPr>
                    <w:rFonts w:ascii="Times New Roman" w:eastAsia="Times New Roman" w:hAnsi="Times New Roman" w:cs="Times New Roman"/>
                    <w:sz w:val="24"/>
                    <w:szCs w:val="24"/>
                    <w:lang w:val="en-US"/>
                  </w:rPr>
                </w:rPrChange>
              </w:rPr>
            </w:pPr>
            <w:r w:rsidRPr="00C05B87">
              <w:rPr>
                <w:rFonts w:ascii="Times New Roman" w:eastAsia="Times New Roman" w:hAnsi="Times New Roman" w:cs="Times New Roman"/>
                <w:b/>
                <w:bCs/>
                <w:i/>
                <w:iCs/>
                <w:sz w:val="20"/>
                <w:szCs w:val="20"/>
                <w:lang w:val="en-US"/>
                <w:rPrChange w:id="5071" w:author="Will Taylor Gough" w:date="2020-08-29T17:25:00Z">
                  <w:rPr>
                    <w:rFonts w:eastAsia="Times New Roman"/>
                    <w:b/>
                    <w:bCs/>
                    <w:i/>
                    <w:iCs/>
                    <w:sz w:val="20"/>
                    <w:szCs w:val="20"/>
                    <w:lang w:val="en-US"/>
                  </w:rPr>
                </w:rPrChange>
              </w:rPr>
              <w:t>(Figure 3)</w:t>
            </w:r>
          </w:p>
        </w:tc>
        <w:tc>
          <w:tcPr>
            <w:tcW w:w="1022" w:type="pct"/>
            <w:tcBorders>
              <w:bottom w:val="single" w:sz="4" w:space="0" w:color="000000"/>
            </w:tcBorders>
            <w:tcMar>
              <w:top w:w="0" w:type="dxa"/>
              <w:left w:w="115" w:type="dxa"/>
              <w:bottom w:w="0" w:type="dxa"/>
              <w:right w:w="115" w:type="dxa"/>
            </w:tcMar>
            <w:vAlign w:val="center"/>
            <w:hideMark/>
            <w:tcPrChange w:id="5072" w:author="Will Taylor Gough" w:date="2020-08-27T15:59:00Z">
              <w:tcPr>
                <w:tcW w:w="1047" w:type="pct"/>
                <w:gridSpan w:val="2"/>
                <w:tcBorders>
                  <w:bottom w:val="single" w:sz="4" w:space="0" w:color="000000"/>
                </w:tcBorders>
                <w:tcMar>
                  <w:top w:w="0" w:type="dxa"/>
                  <w:left w:w="115" w:type="dxa"/>
                  <w:bottom w:w="0" w:type="dxa"/>
                  <w:right w:w="115" w:type="dxa"/>
                </w:tcMar>
                <w:vAlign w:val="center"/>
                <w:hideMark/>
              </w:tcPr>
            </w:tcPrChange>
          </w:tcPr>
          <w:p w14:paraId="4421A84D" w14:textId="77777777" w:rsidR="00001A54" w:rsidRPr="00C05B87" w:rsidRDefault="00001A54" w:rsidP="00001A54">
            <w:pPr>
              <w:spacing w:line="240" w:lineRule="auto"/>
              <w:rPr>
                <w:rFonts w:ascii="Times New Roman" w:eastAsia="Times New Roman" w:hAnsi="Times New Roman" w:cs="Times New Roman"/>
                <w:sz w:val="20"/>
                <w:szCs w:val="20"/>
                <w:lang w:val="en-US"/>
                <w:rPrChange w:id="5073" w:author="Will Taylor Gough" w:date="2020-08-29T17:25:00Z">
                  <w:rPr>
                    <w:rFonts w:eastAsia="Times New Roman"/>
                    <w:sz w:val="20"/>
                    <w:szCs w:val="20"/>
                    <w:lang w:val="en-US"/>
                  </w:rPr>
                </w:rPrChange>
              </w:rPr>
            </w:pPr>
          </w:p>
        </w:tc>
        <w:tc>
          <w:tcPr>
            <w:tcW w:w="468" w:type="pct"/>
            <w:tcBorders>
              <w:bottom w:val="single" w:sz="4" w:space="0" w:color="000000"/>
            </w:tcBorders>
            <w:vAlign w:val="center"/>
            <w:tcPrChange w:id="5074" w:author="Will Taylor Gough" w:date="2020-08-27T15:59:00Z">
              <w:tcPr>
                <w:tcW w:w="493" w:type="pct"/>
                <w:gridSpan w:val="2"/>
                <w:tcBorders>
                  <w:bottom w:val="single" w:sz="4" w:space="0" w:color="000000"/>
                </w:tcBorders>
                <w:vAlign w:val="center"/>
              </w:tcPr>
            </w:tcPrChange>
          </w:tcPr>
          <w:p w14:paraId="5A42691D" w14:textId="77777777" w:rsidR="00001A54" w:rsidRPr="00C05B87" w:rsidRDefault="00001A54" w:rsidP="00001A54">
            <w:pPr>
              <w:spacing w:line="240" w:lineRule="auto"/>
              <w:rPr>
                <w:rFonts w:ascii="Times New Roman" w:eastAsia="Times New Roman" w:hAnsi="Times New Roman" w:cs="Times New Roman"/>
                <w:sz w:val="20"/>
                <w:szCs w:val="20"/>
                <w:lang w:val="en-US"/>
                <w:rPrChange w:id="5075" w:author="Will Taylor Gough" w:date="2020-08-29T17:25:00Z">
                  <w:rPr>
                    <w:rFonts w:eastAsia="Times New Roman"/>
                    <w:sz w:val="20"/>
                    <w:szCs w:val="20"/>
                    <w:lang w:val="en-US"/>
                  </w:rPr>
                </w:rPrChange>
              </w:rPr>
            </w:pPr>
          </w:p>
        </w:tc>
        <w:tc>
          <w:tcPr>
            <w:tcW w:w="646" w:type="pct"/>
            <w:tcBorders>
              <w:bottom w:val="single" w:sz="4" w:space="0" w:color="000000"/>
            </w:tcBorders>
            <w:tcMar>
              <w:top w:w="0" w:type="dxa"/>
              <w:left w:w="115" w:type="dxa"/>
              <w:bottom w:w="0" w:type="dxa"/>
              <w:right w:w="115" w:type="dxa"/>
            </w:tcMar>
            <w:vAlign w:val="center"/>
            <w:hideMark/>
            <w:tcPrChange w:id="5076" w:author="Will Taylor Gough" w:date="2020-08-27T15:59:00Z">
              <w:tcPr>
                <w:tcW w:w="571" w:type="pct"/>
                <w:tcBorders>
                  <w:bottom w:val="single" w:sz="4" w:space="0" w:color="000000"/>
                </w:tcBorders>
                <w:tcMar>
                  <w:top w:w="0" w:type="dxa"/>
                  <w:left w:w="115" w:type="dxa"/>
                  <w:bottom w:w="0" w:type="dxa"/>
                  <w:right w:w="115" w:type="dxa"/>
                </w:tcMar>
                <w:vAlign w:val="center"/>
                <w:hideMark/>
              </w:tcPr>
            </w:tcPrChange>
          </w:tcPr>
          <w:p w14:paraId="40C760E4" w14:textId="77777777" w:rsidR="00001A54" w:rsidRPr="00C05B87" w:rsidRDefault="00001A54" w:rsidP="00001A54">
            <w:pPr>
              <w:spacing w:line="240" w:lineRule="auto"/>
              <w:rPr>
                <w:rFonts w:ascii="Times New Roman" w:eastAsia="Times New Roman" w:hAnsi="Times New Roman" w:cs="Times New Roman"/>
                <w:sz w:val="20"/>
                <w:szCs w:val="20"/>
                <w:lang w:val="en-US"/>
                <w:rPrChange w:id="5077" w:author="Will Taylor Gough" w:date="2020-08-29T17:25:00Z">
                  <w:rPr>
                    <w:rFonts w:eastAsia="Times New Roman"/>
                    <w:sz w:val="20"/>
                    <w:szCs w:val="20"/>
                    <w:lang w:val="en-US"/>
                  </w:rPr>
                </w:rPrChange>
              </w:rPr>
            </w:pPr>
          </w:p>
        </w:tc>
      </w:tr>
      <w:tr w:rsidR="00001A54" w:rsidRPr="00C05B87" w14:paraId="6A79A3FA" w14:textId="77777777" w:rsidTr="001C1314">
        <w:trPr>
          <w:trHeight w:val="320"/>
          <w:jc w:val="center"/>
          <w:trPrChange w:id="5078" w:author="Will Taylor Gough" w:date="2020-08-27T15:59:00Z">
            <w:trPr>
              <w:trHeight w:val="320"/>
              <w:jc w:val="center"/>
            </w:trPr>
          </w:trPrChange>
        </w:trPr>
        <w:tc>
          <w:tcPr>
            <w:tcW w:w="2863" w:type="pct"/>
            <w:tcBorders>
              <w:top w:val="single" w:sz="4" w:space="0" w:color="000000"/>
            </w:tcBorders>
            <w:shd w:val="clear" w:color="auto" w:fill="A5A5A5"/>
            <w:tcMar>
              <w:top w:w="0" w:type="dxa"/>
              <w:left w:w="115" w:type="dxa"/>
              <w:bottom w:w="0" w:type="dxa"/>
              <w:right w:w="115" w:type="dxa"/>
            </w:tcMar>
            <w:vAlign w:val="center"/>
            <w:hideMark/>
            <w:tcPrChange w:id="5079" w:author="Will Taylor Gough" w:date="2020-08-27T15:59:00Z">
              <w:tcPr>
                <w:tcW w:w="2888" w:type="pct"/>
                <w:gridSpan w:val="2"/>
                <w:tcBorders>
                  <w:top w:val="single" w:sz="4" w:space="0" w:color="000000"/>
                </w:tcBorders>
                <w:shd w:val="clear" w:color="auto" w:fill="A5A5A5"/>
                <w:tcMar>
                  <w:top w:w="0" w:type="dxa"/>
                  <w:left w:w="115" w:type="dxa"/>
                  <w:bottom w:w="0" w:type="dxa"/>
                  <w:right w:w="115" w:type="dxa"/>
                </w:tcMar>
                <w:vAlign w:val="center"/>
                <w:hideMark/>
              </w:tcPr>
            </w:tcPrChange>
          </w:tcPr>
          <w:p w14:paraId="23688F5D" w14:textId="77777777" w:rsidR="00001A54" w:rsidRPr="00C05B87" w:rsidRDefault="00001A54" w:rsidP="00001A54">
            <w:pPr>
              <w:spacing w:line="240" w:lineRule="auto"/>
              <w:jc w:val="center"/>
              <w:rPr>
                <w:rFonts w:ascii="Times New Roman" w:eastAsia="Times New Roman" w:hAnsi="Times New Roman" w:cs="Times New Roman"/>
                <w:sz w:val="24"/>
                <w:szCs w:val="24"/>
                <w:lang w:val="en-US"/>
                <w:rPrChange w:id="5080" w:author="Will Taylor Gough" w:date="2020-08-29T17:25:00Z">
                  <w:rPr>
                    <w:rFonts w:ascii="Times New Roman" w:eastAsia="Times New Roman" w:hAnsi="Times New Roman" w:cs="Times New Roman"/>
                    <w:sz w:val="24"/>
                    <w:szCs w:val="24"/>
                    <w:lang w:val="en-US"/>
                  </w:rPr>
                </w:rPrChange>
              </w:rPr>
            </w:pPr>
            <w:r w:rsidRPr="00C05B87">
              <w:rPr>
                <w:rFonts w:ascii="Times New Roman" w:eastAsia="Times New Roman" w:hAnsi="Times New Roman" w:cs="Times New Roman"/>
                <w:sz w:val="20"/>
                <w:szCs w:val="20"/>
                <w:lang w:val="en-US"/>
                <w:rPrChange w:id="5081" w:author="Will Taylor Gough" w:date="2020-08-29T17:25:00Z">
                  <w:rPr>
                    <w:rFonts w:eastAsia="Times New Roman"/>
                    <w:sz w:val="20"/>
                    <w:szCs w:val="20"/>
                    <w:lang w:val="en-US"/>
                  </w:rPr>
                </w:rPrChange>
              </w:rPr>
              <w:t>Routine Effort Swimming</w:t>
            </w:r>
          </w:p>
        </w:tc>
        <w:tc>
          <w:tcPr>
            <w:tcW w:w="1022" w:type="pct"/>
            <w:tcBorders>
              <w:top w:val="single" w:sz="4" w:space="0" w:color="000000"/>
            </w:tcBorders>
            <w:shd w:val="clear" w:color="auto" w:fill="A5A5A5"/>
            <w:tcMar>
              <w:top w:w="0" w:type="dxa"/>
              <w:left w:w="115" w:type="dxa"/>
              <w:bottom w:w="0" w:type="dxa"/>
              <w:right w:w="115" w:type="dxa"/>
            </w:tcMar>
            <w:vAlign w:val="center"/>
            <w:tcPrChange w:id="5082" w:author="Will Taylor Gough" w:date="2020-08-27T15:59:00Z">
              <w:tcPr>
                <w:tcW w:w="1047" w:type="pct"/>
                <w:gridSpan w:val="2"/>
                <w:tcBorders>
                  <w:top w:val="single" w:sz="4" w:space="0" w:color="000000"/>
                </w:tcBorders>
                <w:shd w:val="clear" w:color="auto" w:fill="A5A5A5"/>
                <w:tcMar>
                  <w:top w:w="0" w:type="dxa"/>
                  <w:left w:w="115" w:type="dxa"/>
                  <w:bottom w:w="0" w:type="dxa"/>
                  <w:right w:w="115" w:type="dxa"/>
                </w:tcMar>
                <w:vAlign w:val="center"/>
              </w:tcPr>
            </w:tcPrChange>
          </w:tcPr>
          <w:p w14:paraId="7D50BA39" w14:textId="77777777" w:rsidR="00001A54" w:rsidRPr="00C05B87" w:rsidRDefault="00001A54" w:rsidP="00001A54">
            <w:pPr>
              <w:spacing w:line="240" w:lineRule="auto"/>
              <w:jc w:val="center"/>
              <w:rPr>
                <w:rFonts w:ascii="Times New Roman" w:eastAsia="Times New Roman" w:hAnsi="Times New Roman" w:cs="Times New Roman"/>
                <w:sz w:val="20"/>
                <w:szCs w:val="20"/>
                <w:lang w:val="en-US"/>
                <w:rPrChange w:id="5083" w:author="Will Taylor Gough" w:date="2020-08-29T17:25:00Z">
                  <w:rPr>
                    <w:rFonts w:eastAsia="Times New Roman"/>
                    <w:sz w:val="20"/>
                    <w:szCs w:val="20"/>
                    <w:lang w:val="en-US"/>
                  </w:rPr>
                </w:rPrChange>
              </w:rPr>
            </w:pPr>
            <w:r w:rsidRPr="00C05B87">
              <w:rPr>
                <w:rFonts w:ascii="Times New Roman" w:eastAsia="Times New Roman" w:hAnsi="Times New Roman" w:cs="Times New Roman"/>
                <w:sz w:val="20"/>
                <w:szCs w:val="20"/>
                <w:lang w:val="en-US"/>
                <w:rPrChange w:id="5084" w:author="Will Taylor Gough" w:date="2020-08-29T17:25:00Z">
                  <w:rPr>
                    <w:rFonts w:eastAsia="Times New Roman"/>
                    <w:sz w:val="20"/>
                    <w:szCs w:val="20"/>
                    <w:lang w:val="en-US"/>
                  </w:rPr>
                </w:rPrChange>
              </w:rPr>
              <w:t xml:space="preserve">ŷ = -0.560x + 0.313 </w:t>
            </w:r>
          </w:p>
        </w:tc>
        <w:tc>
          <w:tcPr>
            <w:tcW w:w="468" w:type="pct"/>
            <w:tcBorders>
              <w:top w:val="single" w:sz="4" w:space="0" w:color="000000"/>
            </w:tcBorders>
            <w:shd w:val="clear" w:color="auto" w:fill="A5A5A5"/>
            <w:vAlign w:val="center"/>
            <w:tcPrChange w:id="5085" w:author="Will Taylor Gough" w:date="2020-08-27T15:59:00Z">
              <w:tcPr>
                <w:tcW w:w="493" w:type="pct"/>
                <w:gridSpan w:val="2"/>
                <w:tcBorders>
                  <w:top w:val="single" w:sz="4" w:space="0" w:color="000000"/>
                </w:tcBorders>
                <w:shd w:val="clear" w:color="auto" w:fill="A5A5A5"/>
                <w:vAlign w:val="center"/>
              </w:tcPr>
            </w:tcPrChange>
          </w:tcPr>
          <w:p w14:paraId="1D051BF0" w14:textId="77777777" w:rsidR="00001A54" w:rsidRPr="00C05B87" w:rsidRDefault="00001A54" w:rsidP="00001A54">
            <w:pPr>
              <w:spacing w:line="240" w:lineRule="auto"/>
              <w:jc w:val="center"/>
              <w:rPr>
                <w:rFonts w:ascii="Times New Roman" w:eastAsia="Times New Roman" w:hAnsi="Times New Roman" w:cs="Times New Roman"/>
                <w:sz w:val="20"/>
                <w:szCs w:val="20"/>
                <w:lang w:val="en-US"/>
                <w:rPrChange w:id="5086" w:author="Will Taylor Gough" w:date="2020-08-29T17:25:00Z">
                  <w:rPr>
                    <w:rFonts w:eastAsia="Times New Roman"/>
                    <w:sz w:val="20"/>
                    <w:szCs w:val="20"/>
                    <w:lang w:val="en-US"/>
                  </w:rPr>
                </w:rPrChange>
              </w:rPr>
            </w:pPr>
            <w:r w:rsidRPr="00C05B87">
              <w:rPr>
                <w:rFonts w:ascii="Times New Roman" w:eastAsia="Times New Roman" w:hAnsi="Times New Roman" w:cs="Times New Roman"/>
                <w:sz w:val="20"/>
                <w:szCs w:val="20"/>
                <w:lang w:val="en-US"/>
                <w:rPrChange w:id="5087" w:author="Will Taylor Gough" w:date="2020-08-29T17:25:00Z">
                  <w:rPr>
                    <w:rFonts w:eastAsia="Times New Roman"/>
                    <w:sz w:val="20"/>
                    <w:szCs w:val="20"/>
                    <w:lang w:val="en-US"/>
                  </w:rPr>
                </w:rPrChange>
              </w:rPr>
              <w:t>0.77</w:t>
            </w:r>
          </w:p>
        </w:tc>
        <w:tc>
          <w:tcPr>
            <w:tcW w:w="646" w:type="pct"/>
            <w:tcBorders>
              <w:top w:val="single" w:sz="4" w:space="0" w:color="000000"/>
            </w:tcBorders>
            <w:shd w:val="clear" w:color="auto" w:fill="A5A5A5"/>
            <w:tcMar>
              <w:top w:w="0" w:type="dxa"/>
              <w:left w:w="115" w:type="dxa"/>
              <w:bottom w:w="0" w:type="dxa"/>
              <w:right w:w="115" w:type="dxa"/>
            </w:tcMar>
            <w:vAlign w:val="center"/>
            <w:tcPrChange w:id="5088" w:author="Will Taylor Gough" w:date="2020-08-27T15:59:00Z">
              <w:tcPr>
                <w:tcW w:w="571" w:type="pct"/>
                <w:tcBorders>
                  <w:top w:val="single" w:sz="4" w:space="0" w:color="000000"/>
                </w:tcBorders>
                <w:shd w:val="clear" w:color="auto" w:fill="A5A5A5"/>
                <w:tcMar>
                  <w:top w:w="0" w:type="dxa"/>
                  <w:left w:w="115" w:type="dxa"/>
                  <w:bottom w:w="0" w:type="dxa"/>
                  <w:right w:w="115" w:type="dxa"/>
                </w:tcMar>
                <w:vAlign w:val="center"/>
              </w:tcPr>
            </w:tcPrChange>
          </w:tcPr>
          <w:p w14:paraId="680D8A25" w14:textId="77777777" w:rsidR="00001A54" w:rsidRPr="00C05B87" w:rsidRDefault="00001A54" w:rsidP="00001A54">
            <w:pPr>
              <w:spacing w:line="240" w:lineRule="auto"/>
              <w:jc w:val="center"/>
              <w:rPr>
                <w:rFonts w:ascii="Times New Roman" w:eastAsia="Times New Roman" w:hAnsi="Times New Roman" w:cs="Times New Roman"/>
                <w:sz w:val="20"/>
                <w:szCs w:val="20"/>
                <w:lang w:val="en-US"/>
                <w:rPrChange w:id="5089" w:author="Will Taylor Gough" w:date="2020-08-29T17:25:00Z">
                  <w:rPr>
                    <w:rFonts w:eastAsia="Times New Roman"/>
                    <w:sz w:val="20"/>
                    <w:szCs w:val="20"/>
                    <w:lang w:val="en-US"/>
                  </w:rPr>
                </w:rPrChange>
              </w:rPr>
            </w:pPr>
            <w:r w:rsidRPr="00C05B87">
              <w:rPr>
                <w:rFonts w:ascii="Times New Roman" w:eastAsia="Times New Roman" w:hAnsi="Times New Roman" w:cs="Times New Roman"/>
                <w:sz w:val="20"/>
                <w:szCs w:val="20"/>
                <w:lang w:val="en-US"/>
                <w:rPrChange w:id="5090" w:author="Will Taylor Gough" w:date="2020-08-29T17:25:00Z">
                  <w:rPr>
                    <w:rFonts w:eastAsia="Times New Roman"/>
                    <w:sz w:val="20"/>
                    <w:szCs w:val="20"/>
                    <w:lang w:val="en-US"/>
                  </w:rPr>
                </w:rPrChange>
              </w:rPr>
              <w:t>&lt;0.001</w:t>
            </w:r>
          </w:p>
        </w:tc>
      </w:tr>
      <w:tr w:rsidR="00001A54" w:rsidRPr="00C05B87" w14:paraId="3B280BB3" w14:textId="77777777" w:rsidTr="001C1314">
        <w:trPr>
          <w:trHeight w:val="320"/>
          <w:jc w:val="center"/>
          <w:trPrChange w:id="5091" w:author="Will Taylor Gough" w:date="2020-08-27T15:59:00Z">
            <w:trPr>
              <w:trHeight w:val="320"/>
              <w:jc w:val="center"/>
            </w:trPr>
          </w:trPrChange>
        </w:trPr>
        <w:tc>
          <w:tcPr>
            <w:tcW w:w="2863" w:type="pct"/>
            <w:shd w:val="clear" w:color="auto" w:fill="E7E6E6"/>
            <w:tcMar>
              <w:top w:w="0" w:type="dxa"/>
              <w:left w:w="115" w:type="dxa"/>
              <w:bottom w:w="0" w:type="dxa"/>
              <w:right w:w="115" w:type="dxa"/>
            </w:tcMar>
            <w:vAlign w:val="center"/>
            <w:hideMark/>
            <w:tcPrChange w:id="5092" w:author="Will Taylor Gough" w:date="2020-08-27T15:59:00Z">
              <w:tcPr>
                <w:tcW w:w="2888" w:type="pct"/>
                <w:gridSpan w:val="2"/>
                <w:shd w:val="clear" w:color="auto" w:fill="E7E6E6"/>
                <w:tcMar>
                  <w:top w:w="0" w:type="dxa"/>
                  <w:left w:w="115" w:type="dxa"/>
                  <w:bottom w:w="0" w:type="dxa"/>
                  <w:right w:w="115" w:type="dxa"/>
                </w:tcMar>
                <w:vAlign w:val="center"/>
                <w:hideMark/>
              </w:tcPr>
            </w:tcPrChange>
          </w:tcPr>
          <w:p w14:paraId="5794954C" w14:textId="77777777" w:rsidR="00001A54" w:rsidRPr="00C05B87" w:rsidRDefault="00001A54" w:rsidP="00001A54">
            <w:pPr>
              <w:spacing w:line="240" w:lineRule="auto"/>
              <w:jc w:val="center"/>
              <w:rPr>
                <w:rFonts w:ascii="Times New Roman" w:eastAsia="Times New Roman" w:hAnsi="Times New Roman" w:cs="Times New Roman"/>
                <w:sz w:val="24"/>
                <w:szCs w:val="24"/>
                <w:lang w:val="en-US"/>
                <w:rPrChange w:id="5093" w:author="Will Taylor Gough" w:date="2020-08-29T17:25:00Z">
                  <w:rPr>
                    <w:rFonts w:ascii="Times New Roman" w:eastAsia="Times New Roman" w:hAnsi="Times New Roman" w:cs="Times New Roman"/>
                    <w:sz w:val="24"/>
                    <w:szCs w:val="24"/>
                    <w:lang w:val="en-US"/>
                  </w:rPr>
                </w:rPrChange>
              </w:rPr>
            </w:pPr>
            <w:r w:rsidRPr="00C05B87">
              <w:rPr>
                <w:rFonts w:ascii="Times New Roman" w:eastAsia="Times New Roman" w:hAnsi="Times New Roman" w:cs="Times New Roman"/>
                <w:sz w:val="20"/>
                <w:szCs w:val="20"/>
                <w:lang w:val="en-US"/>
                <w:rPrChange w:id="5094" w:author="Will Taylor Gough" w:date="2020-08-29T17:25:00Z">
                  <w:rPr>
                    <w:rFonts w:eastAsia="Times New Roman"/>
                    <w:sz w:val="20"/>
                    <w:szCs w:val="20"/>
                    <w:lang w:val="en-US"/>
                  </w:rPr>
                </w:rPrChange>
              </w:rPr>
              <w:t>Lunge-Associated Swimming</w:t>
            </w:r>
          </w:p>
        </w:tc>
        <w:tc>
          <w:tcPr>
            <w:tcW w:w="1022" w:type="pct"/>
            <w:shd w:val="clear" w:color="auto" w:fill="E7E6E6"/>
            <w:tcMar>
              <w:top w:w="0" w:type="dxa"/>
              <w:left w:w="115" w:type="dxa"/>
              <w:bottom w:w="0" w:type="dxa"/>
              <w:right w:w="115" w:type="dxa"/>
            </w:tcMar>
            <w:vAlign w:val="center"/>
            <w:hideMark/>
            <w:tcPrChange w:id="5095" w:author="Will Taylor Gough" w:date="2020-08-27T15:59:00Z">
              <w:tcPr>
                <w:tcW w:w="1047" w:type="pct"/>
                <w:gridSpan w:val="2"/>
                <w:shd w:val="clear" w:color="auto" w:fill="E7E6E6"/>
                <w:tcMar>
                  <w:top w:w="0" w:type="dxa"/>
                  <w:left w:w="115" w:type="dxa"/>
                  <w:bottom w:w="0" w:type="dxa"/>
                  <w:right w:w="115" w:type="dxa"/>
                </w:tcMar>
                <w:vAlign w:val="center"/>
                <w:hideMark/>
              </w:tcPr>
            </w:tcPrChange>
          </w:tcPr>
          <w:p w14:paraId="7A305887" w14:textId="77777777" w:rsidR="00001A54" w:rsidRPr="00C05B87" w:rsidRDefault="00001A54" w:rsidP="00001A54">
            <w:pPr>
              <w:spacing w:line="240" w:lineRule="auto"/>
              <w:jc w:val="center"/>
              <w:rPr>
                <w:rFonts w:ascii="Times New Roman" w:eastAsia="Times New Roman" w:hAnsi="Times New Roman" w:cs="Times New Roman"/>
                <w:sz w:val="20"/>
                <w:szCs w:val="20"/>
                <w:lang w:val="en-US"/>
                <w:rPrChange w:id="5096" w:author="Will Taylor Gough" w:date="2020-08-29T17:25:00Z">
                  <w:rPr>
                    <w:rFonts w:eastAsia="Times New Roman"/>
                    <w:sz w:val="20"/>
                    <w:szCs w:val="20"/>
                    <w:lang w:val="en-US"/>
                  </w:rPr>
                </w:rPrChange>
              </w:rPr>
            </w:pPr>
            <w:r w:rsidRPr="00C05B87">
              <w:rPr>
                <w:rFonts w:ascii="Times New Roman" w:eastAsia="Times New Roman" w:hAnsi="Times New Roman" w:cs="Times New Roman"/>
                <w:sz w:val="20"/>
                <w:szCs w:val="20"/>
                <w:lang w:val="en-US"/>
                <w:rPrChange w:id="5097" w:author="Will Taylor Gough" w:date="2020-08-29T17:25:00Z">
                  <w:rPr>
                    <w:rFonts w:eastAsia="Times New Roman"/>
                    <w:sz w:val="20"/>
                    <w:szCs w:val="20"/>
                    <w:lang w:val="en-US"/>
                  </w:rPr>
                </w:rPrChange>
              </w:rPr>
              <w:t>ŷ = -0.565x + 0.009</w:t>
            </w:r>
          </w:p>
        </w:tc>
        <w:tc>
          <w:tcPr>
            <w:tcW w:w="468" w:type="pct"/>
            <w:shd w:val="clear" w:color="auto" w:fill="E7E6E6"/>
            <w:vAlign w:val="center"/>
            <w:tcPrChange w:id="5098" w:author="Will Taylor Gough" w:date="2020-08-27T15:59:00Z">
              <w:tcPr>
                <w:tcW w:w="493" w:type="pct"/>
                <w:gridSpan w:val="2"/>
                <w:shd w:val="clear" w:color="auto" w:fill="E7E6E6"/>
                <w:vAlign w:val="center"/>
              </w:tcPr>
            </w:tcPrChange>
          </w:tcPr>
          <w:p w14:paraId="2BC11DAB" w14:textId="77777777" w:rsidR="00001A54" w:rsidRPr="00C05B87" w:rsidRDefault="00001A54" w:rsidP="00001A54">
            <w:pPr>
              <w:spacing w:line="240" w:lineRule="auto"/>
              <w:jc w:val="center"/>
              <w:rPr>
                <w:rFonts w:ascii="Times New Roman" w:eastAsia="Times New Roman" w:hAnsi="Times New Roman" w:cs="Times New Roman"/>
                <w:sz w:val="20"/>
                <w:szCs w:val="20"/>
                <w:lang w:val="en-US"/>
                <w:rPrChange w:id="5099" w:author="Will Taylor Gough" w:date="2020-08-29T17:25:00Z">
                  <w:rPr>
                    <w:rFonts w:eastAsia="Times New Roman"/>
                    <w:sz w:val="20"/>
                    <w:szCs w:val="20"/>
                    <w:lang w:val="en-US"/>
                  </w:rPr>
                </w:rPrChange>
              </w:rPr>
            </w:pPr>
            <w:r w:rsidRPr="00C05B87">
              <w:rPr>
                <w:rFonts w:ascii="Times New Roman" w:eastAsia="Times New Roman" w:hAnsi="Times New Roman" w:cs="Times New Roman"/>
                <w:sz w:val="20"/>
                <w:szCs w:val="20"/>
                <w:lang w:val="en-US"/>
                <w:rPrChange w:id="5100" w:author="Will Taylor Gough" w:date="2020-08-29T17:25:00Z">
                  <w:rPr>
                    <w:rFonts w:eastAsia="Times New Roman"/>
                    <w:sz w:val="20"/>
                    <w:szCs w:val="20"/>
                    <w:lang w:val="en-US"/>
                  </w:rPr>
                </w:rPrChange>
              </w:rPr>
              <w:t>0.76</w:t>
            </w:r>
          </w:p>
        </w:tc>
        <w:tc>
          <w:tcPr>
            <w:tcW w:w="646" w:type="pct"/>
            <w:shd w:val="clear" w:color="auto" w:fill="E7E6E6"/>
            <w:tcMar>
              <w:top w:w="0" w:type="dxa"/>
              <w:left w:w="115" w:type="dxa"/>
              <w:bottom w:w="0" w:type="dxa"/>
              <w:right w:w="115" w:type="dxa"/>
            </w:tcMar>
            <w:vAlign w:val="center"/>
            <w:hideMark/>
            <w:tcPrChange w:id="5101" w:author="Will Taylor Gough" w:date="2020-08-27T15:59:00Z">
              <w:tcPr>
                <w:tcW w:w="571" w:type="pct"/>
                <w:shd w:val="clear" w:color="auto" w:fill="E7E6E6"/>
                <w:tcMar>
                  <w:top w:w="0" w:type="dxa"/>
                  <w:left w:w="115" w:type="dxa"/>
                  <w:bottom w:w="0" w:type="dxa"/>
                  <w:right w:w="115" w:type="dxa"/>
                </w:tcMar>
                <w:vAlign w:val="center"/>
                <w:hideMark/>
              </w:tcPr>
            </w:tcPrChange>
          </w:tcPr>
          <w:p w14:paraId="2A9BEEE2" w14:textId="77777777" w:rsidR="00001A54" w:rsidRPr="00C05B87" w:rsidRDefault="00001A54" w:rsidP="00001A54">
            <w:pPr>
              <w:spacing w:line="240" w:lineRule="auto"/>
              <w:jc w:val="center"/>
              <w:rPr>
                <w:rFonts w:ascii="Times New Roman" w:eastAsia="Times New Roman" w:hAnsi="Times New Roman" w:cs="Times New Roman"/>
                <w:sz w:val="20"/>
                <w:szCs w:val="20"/>
                <w:lang w:val="en-US"/>
                <w:rPrChange w:id="5102" w:author="Will Taylor Gough" w:date="2020-08-29T17:25:00Z">
                  <w:rPr>
                    <w:rFonts w:eastAsia="Times New Roman"/>
                    <w:sz w:val="20"/>
                    <w:szCs w:val="20"/>
                    <w:lang w:val="en-US"/>
                  </w:rPr>
                </w:rPrChange>
              </w:rPr>
            </w:pPr>
            <w:r w:rsidRPr="00C05B87">
              <w:rPr>
                <w:rFonts w:ascii="Times New Roman" w:eastAsia="Times New Roman" w:hAnsi="Times New Roman" w:cs="Times New Roman"/>
                <w:sz w:val="20"/>
                <w:szCs w:val="20"/>
                <w:lang w:val="en-US"/>
                <w:rPrChange w:id="5103" w:author="Will Taylor Gough" w:date="2020-08-29T17:25:00Z">
                  <w:rPr>
                    <w:rFonts w:eastAsia="Times New Roman"/>
                    <w:sz w:val="20"/>
                    <w:szCs w:val="20"/>
                    <w:lang w:val="en-US"/>
                  </w:rPr>
                </w:rPrChange>
              </w:rPr>
              <w:t>&lt;0.001</w:t>
            </w:r>
          </w:p>
        </w:tc>
      </w:tr>
      <w:tr w:rsidR="00001A54" w:rsidRPr="00C05B87" w14:paraId="2CED9F52" w14:textId="77777777" w:rsidTr="001C1314">
        <w:trPr>
          <w:trHeight w:val="320"/>
          <w:jc w:val="center"/>
          <w:trPrChange w:id="5104" w:author="Will Taylor Gough" w:date="2020-08-27T15:59:00Z">
            <w:trPr>
              <w:trHeight w:val="320"/>
              <w:jc w:val="center"/>
            </w:trPr>
          </w:trPrChange>
        </w:trPr>
        <w:tc>
          <w:tcPr>
            <w:tcW w:w="2863" w:type="pct"/>
            <w:tcBorders>
              <w:bottom w:val="single" w:sz="4" w:space="0" w:color="000000"/>
            </w:tcBorders>
            <w:tcMar>
              <w:top w:w="0" w:type="dxa"/>
              <w:left w:w="115" w:type="dxa"/>
              <w:bottom w:w="0" w:type="dxa"/>
              <w:right w:w="115" w:type="dxa"/>
            </w:tcMar>
            <w:vAlign w:val="center"/>
            <w:hideMark/>
            <w:tcPrChange w:id="5105" w:author="Will Taylor Gough" w:date="2020-08-27T15:59:00Z">
              <w:tcPr>
                <w:tcW w:w="2888" w:type="pct"/>
                <w:gridSpan w:val="2"/>
                <w:tcBorders>
                  <w:bottom w:val="single" w:sz="4" w:space="0" w:color="000000"/>
                </w:tcBorders>
                <w:tcMar>
                  <w:top w:w="0" w:type="dxa"/>
                  <w:left w:w="115" w:type="dxa"/>
                  <w:bottom w:w="0" w:type="dxa"/>
                  <w:right w:w="115" w:type="dxa"/>
                </w:tcMar>
                <w:vAlign w:val="center"/>
                <w:hideMark/>
              </w:tcPr>
            </w:tcPrChange>
          </w:tcPr>
          <w:p w14:paraId="0A55A354" w14:textId="77777777" w:rsidR="00001A54" w:rsidRPr="00C05B87" w:rsidRDefault="00001A54" w:rsidP="00001A54">
            <w:pPr>
              <w:spacing w:line="240" w:lineRule="auto"/>
              <w:jc w:val="center"/>
              <w:rPr>
                <w:rFonts w:ascii="Times New Roman" w:eastAsia="Times New Roman" w:hAnsi="Times New Roman" w:cs="Times New Roman"/>
                <w:b/>
                <w:bCs/>
                <w:i/>
                <w:iCs/>
                <w:sz w:val="20"/>
                <w:szCs w:val="20"/>
                <w:lang w:val="en-US"/>
                <w:rPrChange w:id="5106" w:author="Will Taylor Gough" w:date="2020-08-29T17:25:00Z">
                  <w:rPr>
                    <w:rFonts w:eastAsia="Times New Roman"/>
                    <w:b/>
                    <w:bCs/>
                    <w:i/>
                    <w:iCs/>
                    <w:sz w:val="20"/>
                    <w:szCs w:val="20"/>
                    <w:lang w:val="en-US"/>
                  </w:rPr>
                </w:rPrChange>
              </w:rPr>
            </w:pPr>
          </w:p>
          <w:p w14:paraId="12678411" w14:textId="77777777" w:rsidR="00001A54" w:rsidRPr="00C05B87" w:rsidRDefault="00001A54" w:rsidP="00001A54">
            <w:pPr>
              <w:spacing w:line="240" w:lineRule="auto"/>
              <w:jc w:val="center"/>
              <w:rPr>
                <w:rFonts w:ascii="Times New Roman" w:eastAsia="Times New Roman" w:hAnsi="Times New Roman" w:cs="Times New Roman"/>
                <w:b/>
                <w:bCs/>
                <w:i/>
                <w:iCs/>
                <w:sz w:val="20"/>
                <w:szCs w:val="20"/>
                <w:lang w:val="en-US"/>
                <w:rPrChange w:id="5107" w:author="Will Taylor Gough" w:date="2020-08-29T17:25:00Z">
                  <w:rPr>
                    <w:rFonts w:eastAsia="Times New Roman"/>
                    <w:b/>
                    <w:bCs/>
                    <w:i/>
                    <w:iCs/>
                    <w:sz w:val="20"/>
                    <w:szCs w:val="20"/>
                    <w:lang w:val="en-US"/>
                  </w:rPr>
                </w:rPrChange>
              </w:rPr>
            </w:pPr>
            <w:r w:rsidRPr="00C05B87">
              <w:rPr>
                <w:rFonts w:ascii="Times New Roman" w:eastAsia="Times New Roman" w:hAnsi="Times New Roman" w:cs="Times New Roman"/>
                <w:b/>
                <w:bCs/>
                <w:i/>
                <w:iCs/>
                <w:sz w:val="20"/>
                <w:szCs w:val="20"/>
                <w:lang w:val="en-US"/>
                <w:rPrChange w:id="5108" w:author="Will Taylor Gough" w:date="2020-08-29T17:25:00Z">
                  <w:rPr>
                    <w:rFonts w:eastAsia="Times New Roman"/>
                    <w:b/>
                    <w:bCs/>
                    <w:i/>
                    <w:iCs/>
                    <w:sz w:val="20"/>
                    <w:szCs w:val="20"/>
                    <w:lang w:val="en-US"/>
                  </w:rPr>
                </w:rPrChange>
              </w:rPr>
              <w:t>Swim Speed (m s</w:t>
            </w:r>
            <w:r w:rsidRPr="00C05B87">
              <w:rPr>
                <w:rFonts w:ascii="Times New Roman" w:eastAsia="Times New Roman" w:hAnsi="Times New Roman" w:cs="Times New Roman"/>
                <w:b/>
                <w:bCs/>
                <w:i/>
                <w:iCs/>
                <w:sz w:val="20"/>
                <w:szCs w:val="20"/>
                <w:vertAlign w:val="superscript"/>
                <w:lang w:val="en-US"/>
                <w:rPrChange w:id="5109" w:author="Will Taylor Gough" w:date="2020-08-29T17:25:00Z">
                  <w:rPr>
                    <w:rFonts w:eastAsia="Times New Roman"/>
                    <w:b/>
                    <w:bCs/>
                    <w:i/>
                    <w:iCs/>
                    <w:sz w:val="20"/>
                    <w:szCs w:val="20"/>
                    <w:vertAlign w:val="superscript"/>
                    <w:lang w:val="en-US"/>
                  </w:rPr>
                </w:rPrChange>
              </w:rPr>
              <w:t>-1</w:t>
            </w:r>
            <w:r w:rsidRPr="00C05B87">
              <w:rPr>
                <w:rFonts w:ascii="Times New Roman" w:eastAsia="Times New Roman" w:hAnsi="Times New Roman" w:cs="Times New Roman"/>
                <w:b/>
                <w:bCs/>
                <w:i/>
                <w:iCs/>
                <w:sz w:val="20"/>
                <w:szCs w:val="20"/>
                <w:lang w:val="en-US"/>
                <w:rPrChange w:id="5110" w:author="Will Taylor Gough" w:date="2020-08-29T17:25:00Z">
                  <w:rPr>
                    <w:rFonts w:eastAsia="Times New Roman"/>
                    <w:b/>
                    <w:bCs/>
                    <w:i/>
                    <w:iCs/>
                    <w:sz w:val="20"/>
                    <w:szCs w:val="20"/>
                    <w:lang w:val="en-US"/>
                  </w:rPr>
                </w:rPrChange>
              </w:rPr>
              <w:t>) vs. Total Length (m)</w:t>
            </w:r>
          </w:p>
          <w:p w14:paraId="28423CA5" w14:textId="77777777" w:rsidR="00001A54" w:rsidRPr="00C05B87" w:rsidRDefault="00001A54" w:rsidP="00001A54">
            <w:pPr>
              <w:spacing w:line="240" w:lineRule="auto"/>
              <w:jc w:val="center"/>
              <w:rPr>
                <w:rFonts w:ascii="Times New Roman" w:eastAsia="Times New Roman" w:hAnsi="Times New Roman" w:cs="Times New Roman"/>
                <w:sz w:val="24"/>
                <w:szCs w:val="24"/>
                <w:lang w:val="en-US"/>
                <w:rPrChange w:id="5111" w:author="Will Taylor Gough" w:date="2020-08-29T17:25:00Z">
                  <w:rPr>
                    <w:rFonts w:ascii="Times New Roman" w:eastAsia="Times New Roman" w:hAnsi="Times New Roman" w:cs="Times New Roman"/>
                    <w:sz w:val="24"/>
                    <w:szCs w:val="24"/>
                    <w:lang w:val="en-US"/>
                  </w:rPr>
                </w:rPrChange>
              </w:rPr>
            </w:pPr>
            <w:r w:rsidRPr="00C05B87">
              <w:rPr>
                <w:rFonts w:ascii="Times New Roman" w:eastAsia="Times New Roman" w:hAnsi="Times New Roman" w:cs="Times New Roman"/>
                <w:b/>
                <w:bCs/>
                <w:i/>
                <w:iCs/>
                <w:sz w:val="20"/>
                <w:szCs w:val="20"/>
                <w:lang w:val="en-US"/>
                <w:rPrChange w:id="5112" w:author="Will Taylor Gough" w:date="2020-08-29T17:25:00Z">
                  <w:rPr>
                    <w:rFonts w:eastAsia="Times New Roman"/>
                    <w:b/>
                    <w:bCs/>
                    <w:i/>
                    <w:iCs/>
                    <w:sz w:val="20"/>
                    <w:szCs w:val="20"/>
                    <w:lang w:val="en-US"/>
                  </w:rPr>
                </w:rPrChange>
              </w:rPr>
              <w:t>(Figure 3)</w:t>
            </w:r>
          </w:p>
        </w:tc>
        <w:tc>
          <w:tcPr>
            <w:tcW w:w="1022" w:type="pct"/>
            <w:tcBorders>
              <w:bottom w:val="single" w:sz="4" w:space="0" w:color="000000"/>
            </w:tcBorders>
            <w:tcMar>
              <w:top w:w="0" w:type="dxa"/>
              <w:left w:w="115" w:type="dxa"/>
              <w:bottom w:w="0" w:type="dxa"/>
              <w:right w:w="115" w:type="dxa"/>
            </w:tcMar>
            <w:vAlign w:val="center"/>
            <w:hideMark/>
            <w:tcPrChange w:id="5113" w:author="Will Taylor Gough" w:date="2020-08-27T15:59:00Z">
              <w:tcPr>
                <w:tcW w:w="1047" w:type="pct"/>
                <w:gridSpan w:val="2"/>
                <w:tcBorders>
                  <w:bottom w:val="single" w:sz="4" w:space="0" w:color="000000"/>
                </w:tcBorders>
                <w:tcMar>
                  <w:top w:w="0" w:type="dxa"/>
                  <w:left w:w="115" w:type="dxa"/>
                  <w:bottom w:w="0" w:type="dxa"/>
                  <w:right w:w="115" w:type="dxa"/>
                </w:tcMar>
                <w:vAlign w:val="center"/>
                <w:hideMark/>
              </w:tcPr>
            </w:tcPrChange>
          </w:tcPr>
          <w:p w14:paraId="101D4FD3" w14:textId="77777777" w:rsidR="00001A54" w:rsidRPr="00C05B87" w:rsidRDefault="00001A54" w:rsidP="00001A54">
            <w:pPr>
              <w:spacing w:line="240" w:lineRule="auto"/>
              <w:rPr>
                <w:rFonts w:ascii="Times New Roman" w:eastAsia="Times New Roman" w:hAnsi="Times New Roman" w:cs="Times New Roman"/>
                <w:sz w:val="20"/>
                <w:szCs w:val="20"/>
                <w:lang w:val="en-US"/>
                <w:rPrChange w:id="5114" w:author="Will Taylor Gough" w:date="2020-08-29T17:25:00Z">
                  <w:rPr>
                    <w:rFonts w:eastAsia="Times New Roman"/>
                    <w:sz w:val="20"/>
                    <w:szCs w:val="20"/>
                    <w:lang w:val="en-US"/>
                  </w:rPr>
                </w:rPrChange>
              </w:rPr>
            </w:pPr>
          </w:p>
        </w:tc>
        <w:tc>
          <w:tcPr>
            <w:tcW w:w="468" w:type="pct"/>
            <w:tcBorders>
              <w:bottom w:val="single" w:sz="4" w:space="0" w:color="000000"/>
            </w:tcBorders>
            <w:vAlign w:val="center"/>
            <w:tcPrChange w:id="5115" w:author="Will Taylor Gough" w:date="2020-08-27T15:59:00Z">
              <w:tcPr>
                <w:tcW w:w="493" w:type="pct"/>
                <w:gridSpan w:val="2"/>
                <w:tcBorders>
                  <w:bottom w:val="single" w:sz="4" w:space="0" w:color="000000"/>
                </w:tcBorders>
                <w:vAlign w:val="center"/>
              </w:tcPr>
            </w:tcPrChange>
          </w:tcPr>
          <w:p w14:paraId="4F8C08E0" w14:textId="77777777" w:rsidR="00001A54" w:rsidRPr="00C05B87" w:rsidRDefault="00001A54" w:rsidP="00001A54">
            <w:pPr>
              <w:spacing w:line="240" w:lineRule="auto"/>
              <w:rPr>
                <w:rFonts w:ascii="Times New Roman" w:eastAsia="Times New Roman" w:hAnsi="Times New Roman" w:cs="Times New Roman"/>
                <w:sz w:val="20"/>
                <w:szCs w:val="20"/>
                <w:lang w:val="en-US"/>
                <w:rPrChange w:id="5116" w:author="Will Taylor Gough" w:date="2020-08-29T17:25:00Z">
                  <w:rPr>
                    <w:rFonts w:eastAsia="Times New Roman"/>
                    <w:sz w:val="20"/>
                    <w:szCs w:val="20"/>
                    <w:lang w:val="en-US"/>
                  </w:rPr>
                </w:rPrChange>
              </w:rPr>
            </w:pPr>
          </w:p>
        </w:tc>
        <w:tc>
          <w:tcPr>
            <w:tcW w:w="646" w:type="pct"/>
            <w:tcBorders>
              <w:bottom w:val="single" w:sz="4" w:space="0" w:color="000000"/>
            </w:tcBorders>
            <w:tcMar>
              <w:top w:w="0" w:type="dxa"/>
              <w:left w:w="115" w:type="dxa"/>
              <w:bottom w:w="0" w:type="dxa"/>
              <w:right w:w="115" w:type="dxa"/>
            </w:tcMar>
            <w:vAlign w:val="center"/>
            <w:hideMark/>
            <w:tcPrChange w:id="5117" w:author="Will Taylor Gough" w:date="2020-08-27T15:59:00Z">
              <w:tcPr>
                <w:tcW w:w="571" w:type="pct"/>
                <w:tcBorders>
                  <w:bottom w:val="single" w:sz="4" w:space="0" w:color="000000"/>
                </w:tcBorders>
                <w:tcMar>
                  <w:top w:w="0" w:type="dxa"/>
                  <w:left w:w="115" w:type="dxa"/>
                  <w:bottom w:w="0" w:type="dxa"/>
                  <w:right w:w="115" w:type="dxa"/>
                </w:tcMar>
                <w:vAlign w:val="center"/>
                <w:hideMark/>
              </w:tcPr>
            </w:tcPrChange>
          </w:tcPr>
          <w:p w14:paraId="4A3D4E32" w14:textId="77777777" w:rsidR="00001A54" w:rsidRPr="00C05B87" w:rsidRDefault="00001A54" w:rsidP="00001A54">
            <w:pPr>
              <w:spacing w:line="240" w:lineRule="auto"/>
              <w:rPr>
                <w:rFonts w:ascii="Times New Roman" w:eastAsia="Times New Roman" w:hAnsi="Times New Roman" w:cs="Times New Roman"/>
                <w:sz w:val="20"/>
                <w:szCs w:val="20"/>
                <w:lang w:val="en-US"/>
                <w:rPrChange w:id="5118" w:author="Will Taylor Gough" w:date="2020-08-29T17:25:00Z">
                  <w:rPr>
                    <w:rFonts w:eastAsia="Times New Roman"/>
                    <w:sz w:val="20"/>
                    <w:szCs w:val="20"/>
                    <w:lang w:val="en-US"/>
                  </w:rPr>
                </w:rPrChange>
              </w:rPr>
            </w:pPr>
          </w:p>
        </w:tc>
      </w:tr>
      <w:tr w:rsidR="00001A54" w:rsidRPr="00C05B87" w14:paraId="18918E45" w14:textId="77777777" w:rsidTr="001C1314">
        <w:trPr>
          <w:trHeight w:val="320"/>
          <w:jc w:val="center"/>
          <w:trPrChange w:id="5119" w:author="Will Taylor Gough" w:date="2020-08-27T15:59:00Z">
            <w:trPr>
              <w:trHeight w:val="320"/>
              <w:jc w:val="center"/>
            </w:trPr>
          </w:trPrChange>
        </w:trPr>
        <w:tc>
          <w:tcPr>
            <w:tcW w:w="2863" w:type="pct"/>
            <w:tcBorders>
              <w:top w:val="single" w:sz="4" w:space="0" w:color="000000"/>
            </w:tcBorders>
            <w:shd w:val="clear" w:color="auto" w:fill="A5A5A5"/>
            <w:tcMar>
              <w:top w:w="0" w:type="dxa"/>
              <w:left w:w="115" w:type="dxa"/>
              <w:bottom w:w="0" w:type="dxa"/>
              <w:right w:w="115" w:type="dxa"/>
            </w:tcMar>
            <w:vAlign w:val="center"/>
            <w:hideMark/>
            <w:tcPrChange w:id="5120" w:author="Will Taylor Gough" w:date="2020-08-27T15:59:00Z">
              <w:tcPr>
                <w:tcW w:w="2888" w:type="pct"/>
                <w:gridSpan w:val="2"/>
                <w:tcBorders>
                  <w:top w:val="single" w:sz="4" w:space="0" w:color="000000"/>
                </w:tcBorders>
                <w:shd w:val="clear" w:color="auto" w:fill="A5A5A5"/>
                <w:tcMar>
                  <w:top w:w="0" w:type="dxa"/>
                  <w:left w:w="115" w:type="dxa"/>
                  <w:bottom w:w="0" w:type="dxa"/>
                  <w:right w:w="115" w:type="dxa"/>
                </w:tcMar>
                <w:vAlign w:val="center"/>
                <w:hideMark/>
              </w:tcPr>
            </w:tcPrChange>
          </w:tcPr>
          <w:p w14:paraId="3305C762" w14:textId="77777777" w:rsidR="00001A54" w:rsidRPr="00C05B87" w:rsidRDefault="00001A54" w:rsidP="00001A54">
            <w:pPr>
              <w:spacing w:line="240" w:lineRule="auto"/>
              <w:jc w:val="center"/>
              <w:rPr>
                <w:rFonts w:ascii="Times New Roman" w:eastAsia="Times New Roman" w:hAnsi="Times New Roman" w:cs="Times New Roman"/>
                <w:sz w:val="24"/>
                <w:szCs w:val="24"/>
                <w:lang w:val="en-US"/>
                <w:rPrChange w:id="5121" w:author="Will Taylor Gough" w:date="2020-08-29T17:25:00Z">
                  <w:rPr>
                    <w:rFonts w:ascii="Times New Roman" w:eastAsia="Times New Roman" w:hAnsi="Times New Roman" w:cs="Times New Roman"/>
                    <w:sz w:val="24"/>
                    <w:szCs w:val="24"/>
                    <w:lang w:val="en-US"/>
                  </w:rPr>
                </w:rPrChange>
              </w:rPr>
            </w:pPr>
            <w:r w:rsidRPr="00C05B87">
              <w:rPr>
                <w:rFonts w:ascii="Times New Roman" w:eastAsia="Times New Roman" w:hAnsi="Times New Roman" w:cs="Times New Roman"/>
                <w:sz w:val="20"/>
                <w:szCs w:val="20"/>
                <w:lang w:val="en-US"/>
                <w:rPrChange w:id="5122" w:author="Will Taylor Gough" w:date="2020-08-29T17:25:00Z">
                  <w:rPr>
                    <w:rFonts w:eastAsia="Times New Roman"/>
                    <w:sz w:val="20"/>
                    <w:szCs w:val="20"/>
                    <w:lang w:val="en-US"/>
                  </w:rPr>
                </w:rPrChange>
              </w:rPr>
              <w:t>Routine Effort Swimming</w:t>
            </w:r>
          </w:p>
        </w:tc>
        <w:tc>
          <w:tcPr>
            <w:tcW w:w="1022" w:type="pct"/>
            <w:tcBorders>
              <w:top w:val="single" w:sz="4" w:space="0" w:color="000000"/>
            </w:tcBorders>
            <w:shd w:val="clear" w:color="auto" w:fill="A5A5A5"/>
            <w:tcMar>
              <w:top w:w="0" w:type="dxa"/>
              <w:left w:w="115" w:type="dxa"/>
              <w:bottom w:w="0" w:type="dxa"/>
              <w:right w:w="115" w:type="dxa"/>
            </w:tcMar>
            <w:vAlign w:val="center"/>
            <w:hideMark/>
            <w:tcPrChange w:id="5123" w:author="Will Taylor Gough" w:date="2020-08-27T15:59:00Z">
              <w:tcPr>
                <w:tcW w:w="1047" w:type="pct"/>
                <w:gridSpan w:val="2"/>
                <w:tcBorders>
                  <w:top w:val="single" w:sz="4" w:space="0" w:color="000000"/>
                </w:tcBorders>
                <w:shd w:val="clear" w:color="auto" w:fill="A5A5A5"/>
                <w:tcMar>
                  <w:top w:w="0" w:type="dxa"/>
                  <w:left w:w="115" w:type="dxa"/>
                  <w:bottom w:w="0" w:type="dxa"/>
                  <w:right w:w="115" w:type="dxa"/>
                </w:tcMar>
                <w:vAlign w:val="center"/>
                <w:hideMark/>
              </w:tcPr>
            </w:tcPrChange>
          </w:tcPr>
          <w:p w14:paraId="7FBED616" w14:textId="77777777" w:rsidR="00001A54" w:rsidRPr="00C05B87" w:rsidRDefault="00001A54" w:rsidP="00001A54">
            <w:pPr>
              <w:spacing w:line="240" w:lineRule="auto"/>
              <w:jc w:val="center"/>
              <w:rPr>
                <w:rFonts w:ascii="Times New Roman" w:eastAsia="Times New Roman" w:hAnsi="Times New Roman" w:cs="Times New Roman"/>
                <w:sz w:val="20"/>
                <w:szCs w:val="20"/>
                <w:lang w:val="en-US"/>
                <w:rPrChange w:id="5124" w:author="Will Taylor Gough" w:date="2020-08-29T17:25:00Z">
                  <w:rPr>
                    <w:rFonts w:eastAsia="Times New Roman"/>
                    <w:sz w:val="20"/>
                    <w:szCs w:val="20"/>
                    <w:lang w:val="en-US"/>
                  </w:rPr>
                </w:rPrChange>
              </w:rPr>
            </w:pPr>
            <w:r w:rsidRPr="00C05B87">
              <w:rPr>
                <w:rFonts w:ascii="Times New Roman" w:eastAsia="Times New Roman" w:hAnsi="Times New Roman" w:cs="Times New Roman"/>
                <w:sz w:val="20"/>
                <w:szCs w:val="20"/>
                <w:lang w:val="en-US"/>
                <w:rPrChange w:id="5125" w:author="Will Taylor Gough" w:date="2020-08-29T17:25:00Z">
                  <w:rPr>
                    <w:rFonts w:eastAsia="Times New Roman"/>
                    <w:sz w:val="20"/>
                    <w:szCs w:val="20"/>
                    <w:lang w:val="en-US"/>
                  </w:rPr>
                </w:rPrChange>
              </w:rPr>
              <w:t>ŷ = -0.003x + 0.785</w:t>
            </w:r>
          </w:p>
        </w:tc>
        <w:tc>
          <w:tcPr>
            <w:tcW w:w="468" w:type="pct"/>
            <w:tcBorders>
              <w:top w:val="single" w:sz="4" w:space="0" w:color="000000"/>
            </w:tcBorders>
            <w:shd w:val="clear" w:color="auto" w:fill="A5A5A5"/>
            <w:vAlign w:val="center"/>
            <w:tcPrChange w:id="5126" w:author="Will Taylor Gough" w:date="2020-08-27T15:59:00Z">
              <w:tcPr>
                <w:tcW w:w="493" w:type="pct"/>
                <w:gridSpan w:val="2"/>
                <w:tcBorders>
                  <w:top w:val="single" w:sz="4" w:space="0" w:color="000000"/>
                </w:tcBorders>
                <w:shd w:val="clear" w:color="auto" w:fill="A5A5A5"/>
                <w:vAlign w:val="center"/>
              </w:tcPr>
            </w:tcPrChange>
          </w:tcPr>
          <w:p w14:paraId="572801E0" w14:textId="77777777" w:rsidR="00001A54" w:rsidRPr="00C05B87" w:rsidRDefault="00001A54" w:rsidP="00001A54">
            <w:pPr>
              <w:spacing w:line="240" w:lineRule="auto"/>
              <w:jc w:val="center"/>
              <w:rPr>
                <w:rFonts w:ascii="Times New Roman" w:eastAsia="Times New Roman" w:hAnsi="Times New Roman" w:cs="Times New Roman"/>
                <w:sz w:val="20"/>
                <w:szCs w:val="20"/>
                <w:lang w:val="en-US"/>
                <w:rPrChange w:id="5127" w:author="Will Taylor Gough" w:date="2020-08-29T17:25:00Z">
                  <w:rPr>
                    <w:rFonts w:eastAsia="Times New Roman"/>
                    <w:sz w:val="20"/>
                    <w:szCs w:val="20"/>
                    <w:lang w:val="en-US"/>
                  </w:rPr>
                </w:rPrChange>
              </w:rPr>
            </w:pPr>
            <w:r w:rsidRPr="00C05B87">
              <w:rPr>
                <w:rFonts w:ascii="Times New Roman" w:eastAsia="Times New Roman" w:hAnsi="Times New Roman" w:cs="Times New Roman"/>
                <w:sz w:val="20"/>
                <w:szCs w:val="20"/>
                <w:lang w:val="en-US"/>
                <w:rPrChange w:id="5128" w:author="Will Taylor Gough" w:date="2020-08-29T17:25:00Z">
                  <w:rPr>
                    <w:rFonts w:eastAsia="Times New Roman"/>
                    <w:sz w:val="20"/>
                    <w:szCs w:val="20"/>
                    <w:lang w:val="en-US"/>
                  </w:rPr>
                </w:rPrChange>
              </w:rPr>
              <w:t>6.25*10</w:t>
            </w:r>
            <w:r w:rsidRPr="00C05B87">
              <w:rPr>
                <w:rFonts w:ascii="Times New Roman" w:eastAsia="Times New Roman" w:hAnsi="Times New Roman" w:cs="Times New Roman"/>
                <w:sz w:val="20"/>
                <w:szCs w:val="20"/>
                <w:vertAlign w:val="superscript"/>
                <w:lang w:val="en-US"/>
                <w:rPrChange w:id="5129" w:author="Will Taylor Gough" w:date="2020-08-29T17:25:00Z">
                  <w:rPr>
                    <w:rFonts w:eastAsia="Times New Roman"/>
                    <w:sz w:val="20"/>
                    <w:szCs w:val="20"/>
                    <w:vertAlign w:val="superscript"/>
                    <w:lang w:val="en-US"/>
                  </w:rPr>
                </w:rPrChange>
              </w:rPr>
              <w:t>-5</w:t>
            </w:r>
          </w:p>
        </w:tc>
        <w:tc>
          <w:tcPr>
            <w:tcW w:w="646" w:type="pct"/>
            <w:tcBorders>
              <w:top w:val="single" w:sz="4" w:space="0" w:color="000000"/>
            </w:tcBorders>
            <w:shd w:val="clear" w:color="auto" w:fill="A5A5A5"/>
            <w:tcMar>
              <w:top w:w="0" w:type="dxa"/>
              <w:left w:w="115" w:type="dxa"/>
              <w:bottom w:w="0" w:type="dxa"/>
              <w:right w:w="115" w:type="dxa"/>
            </w:tcMar>
            <w:vAlign w:val="center"/>
            <w:hideMark/>
            <w:tcPrChange w:id="5130" w:author="Will Taylor Gough" w:date="2020-08-27T15:59:00Z">
              <w:tcPr>
                <w:tcW w:w="571" w:type="pct"/>
                <w:tcBorders>
                  <w:top w:val="single" w:sz="4" w:space="0" w:color="000000"/>
                </w:tcBorders>
                <w:shd w:val="clear" w:color="auto" w:fill="A5A5A5"/>
                <w:tcMar>
                  <w:top w:w="0" w:type="dxa"/>
                  <w:left w:w="115" w:type="dxa"/>
                  <w:bottom w:w="0" w:type="dxa"/>
                  <w:right w:w="115" w:type="dxa"/>
                </w:tcMar>
                <w:vAlign w:val="center"/>
                <w:hideMark/>
              </w:tcPr>
            </w:tcPrChange>
          </w:tcPr>
          <w:p w14:paraId="34DCE031" w14:textId="77777777" w:rsidR="00001A54" w:rsidRPr="00C05B87" w:rsidRDefault="00001A54" w:rsidP="00001A54">
            <w:pPr>
              <w:spacing w:line="240" w:lineRule="auto"/>
              <w:jc w:val="center"/>
              <w:rPr>
                <w:rFonts w:ascii="Times New Roman" w:eastAsia="Times New Roman" w:hAnsi="Times New Roman" w:cs="Times New Roman"/>
                <w:sz w:val="20"/>
                <w:szCs w:val="20"/>
                <w:lang w:val="en-US"/>
                <w:rPrChange w:id="5131" w:author="Will Taylor Gough" w:date="2020-08-29T17:25:00Z">
                  <w:rPr>
                    <w:rFonts w:eastAsia="Times New Roman"/>
                    <w:sz w:val="20"/>
                    <w:szCs w:val="20"/>
                    <w:lang w:val="en-US"/>
                  </w:rPr>
                </w:rPrChange>
              </w:rPr>
            </w:pPr>
            <w:r w:rsidRPr="00C05B87">
              <w:rPr>
                <w:rFonts w:ascii="Times New Roman" w:eastAsia="Times New Roman" w:hAnsi="Times New Roman" w:cs="Times New Roman"/>
                <w:sz w:val="20"/>
                <w:szCs w:val="20"/>
                <w:lang w:val="en-US"/>
                <w:rPrChange w:id="5132" w:author="Will Taylor Gough" w:date="2020-08-29T17:25:00Z">
                  <w:rPr>
                    <w:rFonts w:eastAsia="Times New Roman"/>
                    <w:sz w:val="20"/>
                    <w:szCs w:val="20"/>
                    <w:lang w:val="en-US"/>
                  </w:rPr>
                </w:rPrChange>
              </w:rPr>
              <w:t>0.949</w:t>
            </w:r>
          </w:p>
        </w:tc>
      </w:tr>
      <w:tr w:rsidR="00001A54" w:rsidRPr="00C05B87" w14:paraId="6A92770A" w14:textId="77777777" w:rsidTr="001C1314">
        <w:trPr>
          <w:trHeight w:val="320"/>
          <w:jc w:val="center"/>
          <w:trPrChange w:id="5133" w:author="Will Taylor Gough" w:date="2020-08-27T15:59:00Z">
            <w:trPr>
              <w:trHeight w:val="320"/>
              <w:jc w:val="center"/>
            </w:trPr>
          </w:trPrChange>
        </w:trPr>
        <w:tc>
          <w:tcPr>
            <w:tcW w:w="2863" w:type="pct"/>
            <w:shd w:val="clear" w:color="auto" w:fill="E7E6E6"/>
            <w:tcMar>
              <w:top w:w="0" w:type="dxa"/>
              <w:left w:w="115" w:type="dxa"/>
              <w:bottom w:w="0" w:type="dxa"/>
              <w:right w:w="115" w:type="dxa"/>
            </w:tcMar>
            <w:vAlign w:val="center"/>
            <w:hideMark/>
            <w:tcPrChange w:id="5134" w:author="Will Taylor Gough" w:date="2020-08-27T15:59:00Z">
              <w:tcPr>
                <w:tcW w:w="2888" w:type="pct"/>
                <w:gridSpan w:val="2"/>
                <w:shd w:val="clear" w:color="auto" w:fill="E7E6E6"/>
                <w:tcMar>
                  <w:top w:w="0" w:type="dxa"/>
                  <w:left w:w="115" w:type="dxa"/>
                  <w:bottom w:w="0" w:type="dxa"/>
                  <w:right w:w="115" w:type="dxa"/>
                </w:tcMar>
                <w:vAlign w:val="center"/>
                <w:hideMark/>
              </w:tcPr>
            </w:tcPrChange>
          </w:tcPr>
          <w:p w14:paraId="230BB812" w14:textId="77777777" w:rsidR="00001A54" w:rsidRPr="00C05B87" w:rsidRDefault="00001A54" w:rsidP="00001A54">
            <w:pPr>
              <w:spacing w:line="240" w:lineRule="auto"/>
              <w:jc w:val="center"/>
              <w:rPr>
                <w:rFonts w:ascii="Times New Roman" w:eastAsia="Times New Roman" w:hAnsi="Times New Roman" w:cs="Times New Roman"/>
                <w:sz w:val="24"/>
                <w:szCs w:val="24"/>
                <w:lang w:val="en-US"/>
                <w:rPrChange w:id="5135" w:author="Will Taylor Gough" w:date="2020-08-29T17:25:00Z">
                  <w:rPr>
                    <w:rFonts w:ascii="Times New Roman" w:eastAsia="Times New Roman" w:hAnsi="Times New Roman" w:cs="Times New Roman"/>
                    <w:sz w:val="24"/>
                    <w:szCs w:val="24"/>
                    <w:lang w:val="en-US"/>
                  </w:rPr>
                </w:rPrChange>
              </w:rPr>
            </w:pPr>
            <w:r w:rsidRPr="00C05B87">
              <w:rPr>
                <w:rFonts w:ascii="Times New Roman" w:eastAsia="Times New Roman" w:hAnsi="Times New Roman" w:cs="Times New Roman"/>
                <w:sz w:val="20"/>
                <w:szCs w:val="20"/>
                <w:lang w:val="en-US"/>
                <w:rPrChange w:id="5136" w:author="Will Taylor Gough" w:date="2020-08-29T17:25:00Z">
                  <w:rPr>
                    <w:rFonts w:eastAsia="Times New Roman"/>
                    <w:sz w:val="20"/>
                    <w:szCs w:val="20"/>
                    <w:lang w:val="en-US"/>
                  </w:rPr>
                </w:rPrChange>
              </w:rPr>
              <w:t>Lunge-Associated Swimming</w:t>
            </w:r>
          </w:p>
        </w:tc>
        <w:tc>
          <w:tcPr>
            <w:tcW w:w="1022" w:type="pct"/>
            <w:shd w:val="clear" w:color="auto" w:fill="E7E6E6"/>
            <w:tcMar>
              <w:top w:w="0" w:type="dxa"/>
              <w:left w:w="115" w:type="dxa"/>
              <w:bottom w:w="0" w:type="dxa"/>
              <w:right w:w="115" w:type="dxa"/>
            </w:tcMar>
            <w:vAlign w:val="center"/>
            <w:hideMark/>
            <w:tcPrChange w:id="5137" w:author="Will Taylor Gough" w:date="2020-08-27T15:59:00Z">
              <w:tcPr>
                <w:tcW w:w="1047" w:type="pct"/>
                <w:gridSpan w:val="2"/>
                <w:shd w:val="clear" w:color="auto" w:fill="E7E6E6"/>
                <w:tcMar>
                  <w:top w:w="0" w:type="dxa"/>
                  <w:left w:w="115" w:type="dxa"/>
                  <w:bottom w:w="0" w:type="dxa"/>
                  <w:right w:w="115" w:type="dxa"/>
                </w:tcMar>
                <w:vAlign w:val="center"/>
                <w:hideMark/>
              </w:tcPr>
            </w:tcPrChange>
          </w:tcPr>
          <w:p w14:paraId="13A15D90" w14:textId="77777777" w:rsidR="00001A54" w:rsidRPr="00C05B87" w:rsidRDefault="00001A54" w:rsidP="00001A54">
            <w:pPr>
              <w:spacing w:line="240" w:lineRule="auto"/>
              <w:jc w:val="center"/>
              <w:rPr>
                <w:rFonts w:ascii="Times New Roman" w:eastAsia="Times New Roman" w:hAnsi="Times New Roman" w:cs="Times New Roman"/>
                <w:sz w:val="20"/>
                <w:szCs w:val="20"/>
                <w:lang w:val="en-US"/>
                <w:rPrChange w:id="5138" w:author="Will Taylor Gough" w:date="2020-08-29T17:25:00Z">
                  <w:rPr>
                    <w:rFonts w:eastAsia="Times New Roman"/>
                    <w:sz w:val="20"/>
                    <w:szCs w:val="20"/>
                    <w:lang w:val="en-US"/>
                  </w:rPr>
                </w:rPrChange>
              </w:rPr>
            </w:pPr>
            <w:r w:rsidRPr="00C05B87">
              <w:rPr>
                <w:rFonts w:ascii="Times New Roman" w:eastAsia="Times New Roman" w:hAnsi="Times New Roman" w:cs="Times New Roman"/>
                <w:sz w:val="20"/>
                <w:szCs w:val="20"/>
                <w:lang w:val="en-US"/>
                <w:rPrChange w:id="5139" w:author="Will Taylor Gough" w:date="2020-08-29T17:25:00Z">
                  <w:rPr>
                    <w:rFonts w:eastAsia="Times New Roman"/>
                    <w:sz w:val="20"/>
                    <w:szCs w:val="20"/>
                    <w:lang w:val="en-US"/>
                  </w:rPr>
                </w:rPrChange>
              </w:rPr>
              <w:t>ŷ = 0.078x + 0.873</w:t>
            </w:r>
          </w:p>
        </w:tc>
        <w:tc>
          <w:tcPr>
            <w:tcW w:w="468" w:type="pct"/>
            <w:shd w:val="clear" w:color="auto" w:fill="E7E6E6"/>
            <w:vAlign w:val="center"/>
            <w:tcPrChange w:id="5140" w:author="Will Taylor Gough" w:date="2020-08-27T15:59:00Z">
              <w:tcPr>
                <w:tcW w:w="493" w:type="pct"/>
                <w:gridSpan w:val="2"/>
                <w:shd w:val="clear" w:color="auto" w:fill="E7E6E6"/>
                <w:vAlign w:val="center"/>
              </w:tcPr>
            </w:tcPrChange>
          </w:tcPr>
          <w:p w14:paraId="308F1AAE" w14:textId="77777777" w:rsidR="00001A54" w:rsidRPr="00C05B87" w:rsidRDefault="00001A54" w:rsidP="00001A54">
            <w:pPr>
              <w:spacing w:line="240" w:lineRule="auto"/>
              <w:jc w:val="center"/>
              <w:rPr>
                <w:rFonts w:ascii="Times New Roman" w:eastAsia="Times New Roman" w:hAnsi="Times New Roman" w:cs="Times New Roman"/>
                <w:sz w:val="20"/>
                <w:szCs w:val="20"/>
                <w:lang w:val="en-US"/>
                <w:rPrChange w:id="5141" w:author="Will Taylor Gough" w:date="2020-08-29T17:25:00Z">
                  <w:rPr>
                    <w:rFonts w:eastAsia="Times New Roman"/>
                    <w:sz w:val="20"/>
                    <w:szCs w:val="20"/>
                    <w:lang w:val="en-US"/>
                  </w:rPr>
                </w:rPrChange>
              </w:rPr>
            </w:pPr>
            <w:r w:rsidRPr="00C05B87">
              <w:rPr>
                <w:rFonts w:ascii="Times New Roman" w:eastAsia="Times New Roman" w:hAnsi="Times New Roman" w:cs="Times New Roman"/>
                <w:sz w:val="20"/>
                <w:szCs w:val="20"/>
                <w:lang w:val="en-US"/>
                <w:rPrChange w:id="5142" w:author="Will Taylor Gough" w:date="2020-08-29T17:25:00Z">
                  <w:rPr>
                    <w:rFonts w:eastAsia="Times New Roman"/>
                    <w:sz w:val="20"/>
                    <w:szCs w:val="20"/>
                    <w:lang w:val="en-US"/>
                  </w:rPr>
                </w:rPrChange>
              </w:rPr>
              <w:t>0.04</w:t>
            </w:r>
          </w:p>
        </w:tc>
        <w:tc>
          <w:tcPr>
            <w:tcW w:w="646" w:type="pct"/>
            <w:shd w:val="clear" w:color="auto" w:fill="E7E6E6"/>
            <w:tcMar>
              <w:top w:w="0" w:type="dxa"/>
              <w:left w:w="115" w:type="dxa"/>
              <w:bottom w:w="0" w:type="dxa"/>
              <w:right w:w="115" w:type="dxa"/>
            </w:tcMar>
            <w:vAlign w:val="center"/>
            <w:hideMark/>
            <w:tcPrChange w:id="5143" w:author="Will Taylor Gough" w:date="2020-08-27T15:59:00Z">
              <w:tcPr>
                <w:tcW w:w="571" w:type="pct"/>
                <w:shd w:val="clear" w:color="auto" w:fill="E7E6E6"/>
                <w:tcMar>
                  <w:top w:w="0" w:type="dxa"/>
                  <w:left w:w="115" w:type="dxa"/>
                  <w:bottom w:w="0" w:type="dxa"/>
                  <w:right w:w="115" w:type="dxa"/>
                </w:tcMar>
                <w:vAlign w:val="center"/>
                <w:hideMark/>
              </w:tcPr>
            </w:tcPrChange>
          </w:tcPr>
          <w:p w14:paraId="7CFF55FB" w14:textId="77777777" w:rsidR="00001A54" w:rsidRPr="00C05B87" w:rsidRDefault="00001A54" w:rsidP="00001A54">
            <w:pPr>
              <w:spacing w:line="240" w:lineRule="auto"/>
              <w:jc w:val="center"/>
              <w:rPr>
                <w:rFonts w:ascii="Times New Roman" w:eastAsia="Times New Roman" w:hAnsi="Times New Roman" w:cs="Times New Roman"/>
                <w:sz w:val="20"/>
                <w:szCs w:val="20"/>
                <w:lang w:val="en-US"/>
                <w:rPrChange w:id="5144" w:author="Will Taylor Gough" w:date="2020-08-29T17:25:00Z">
                  <w:rPr>
                    <w:rFonts w:eastAsia="Times New Roman"/>
                    <w:sz w:val="20"/>
                    <w:szCs w:val="20"/>
                    <w:lang w:val="en-US"/>
                  </w:rPr>
                </w:rPrChange>
              </w:rPr>
            </w:pPr>
            <w:r w:rsidRPr="00C05B87">
              <w:rPr>
                <w:rFonts w:ascii="Times New Roman" w:eastAsia="Times New Roman" w:hAnsi="Times New Roman" w:cs="Times New Roman"/>
                <w:sz w:val="20"/>
                <w:szCs w:val="20"/>
                <w:lang w:val="en-US"/>
                <w:rPrChange w:id="5145" w:author="Will Taylor Gough" w:date="2020-08-29T17:25:00Z">
                  <w:rPr>
                    <w:rFonts w:eastAsia="Times New Roman"/>
                    <w:sz w:val="20"/>
                    <w:szCs w:val="20"/>
                    <w:lang w:val="en-US"/>
                  </w:rPr>
                </w:rPrChange>
              </w:rPr>
              <w:t>0.098</w:t>
            </w:r>
          </w:p>
        </w:tc>
      </w:tr>
      <w:tr w:rsidR="00001A54" w:rsidRPr="00C05B87" w14:paraId="73BA7D6B" w14:textId="77777777" w:rsidTr="001C1314">
        <w:trPr>
          <w:trHeight w:val="320"/>
          <w:jc w:val="center"/>
          <w:trPrChange w:id="5146" w:author="Will Taylor Gough" w:date="2020-08-27T15:59:00Z">
            <w:trPr>
              <w:trHeight w:val="320"/>
              <w:jc w:val="center"/>
            </w:trPr>
          </w:trPrChange>
        </w:trPr>
        <w:tc>
          <w:tcPr>
            <w:tcW w:w="2863" w:type="pct"/>
            <w:tcBorders>
              <w:bottom w:val="single" w:sz="4" w:space="0" w:color="000000"/>
            </w:tcBorders>
            <w:tcMar>
              <w:top w:w="0" w:type="dxa"/>
              <w:left w:w="115" w:type="dxa"/>
              <w:bottom w:w="0" w:type="dxa"/>
              <w:right w:w="115" w:type="dxa"/>
            </w:tcMar>
            <w:vAlign w:val="center"/>
            <w:hideMark/>
            <w:tcPrChange w:id="5147" w:author="Will Taylor Gough" w:date="2020-08-27T15:59:00Z">
              <w:tcPr>
                <w:tcW w:w="2888" w:type="pct"/>
                <w:gridSpan w:val="2"/>
                <w:tcBorders>
                  <w:bottom w:val="single" w:sz="4" w:space="0" w:color="000000"/>
                </w:tcBorders>
                <w:tcMar>
                  <w:top w:w="0" w:type="dxa"/>
                  <w:left w:w="115" w:type="dxa"/>
                  <w:bottom w:w="0" w:type="dxa"/>
                  <w:right w:w="115" w:type="dxa"/>
                </w:tcMar>
                <w:vAlign w:val="center"/>
                <w:hideMark/>
              </w:tcPr>
            </w:tcPrChange>
          </w:tcPr>
          <w:p w14:paraId="0FEDBA64" w14:textId="77777777" w:rsidR="00001A54" w:rsidRPr="00C05B87" w:rsidRDefault="00001A54" w:rsidP="00001A54">
            <w:pPr>
              <w:spacing w:line="240" w:lineRule="auto"/>
              <w:rPr>
                <w:rFonts w:ascii="Times New Roman" w:eastAsia="Times New Roman" w:hAnsi="Times New Roman" w:cs="Times New Roman"/>
                <w:b/>
                <w:bCs/>
                <w:i/>
                <w:iCs/>
                <w:color w:val="000000"/>
                <w:sz w:val="20"/>
                <w:szCs w:val="20"/>
                <w:lang w:val="en-US"/>
                <w:rPrChange w:id="5148" w:author="Will Taylor Gough" w:date="2020-08-29T17:25:00Z">
                  <w:rPr>
                    <w:rFonts w:eastAsia="Times New Roman"/>
                    <w:b/>
                    <w:bCs/>
                    <w:i/>
                    <w:iCs/>
                    <w:color w:val="000000"/>
                    <w:sz w:val="20"/>
                    <w:szCs w:val="20"/>
                    <w:lang w:val="en-US"/>
                  </w:rPr>
                </w:rPrChange>
              </w:rPr>
            </w:pPr>
          </w:p>
          <w:p w14:paraId="2E143631" w14:textId="77777777" w:rsidR="00001A54" w:rsidRPr="00C05B87" w:rsidRDefault="00001A54" w:rsidP="00001A54">
            <w:pPr>
              <w:spacing w:line="240" w:lineRule="auto"/>
              <w:jc w:val="center"/>
              <w:rPr>
                <w:rFonts w:ascii="Times New Roman" w:eastAsia="Times New Roman" w:hAnsi="Times New Roman" w:cs="Times New Roman"/>
                <w:b/>
                <w:bCs/>
                <w:i/>
                <w:iCs/>
                <w:color w:val="000000"/>
                <w:sz w:val="20"/>
                <w:szCs w:val="20"/>
                <w:lang w:val="en-US"/>
                <w:rPrChange w:id="5149" w:author="Will Taylor Gough" w:date="2020-08-29T17:25:00Z">
                  <w:rPr>
                    <w:rFonts w:eastAsia="Times New Roman"/>
                    <w:b/>
                    <w:bCs/>
                    <w:i/>
                    <w:iCs/>
                    <w:color w:val="000000"/>
                    <w:sz w:val="20"/>
                    <w:szCs w:val="20"/>
                    <w:lang w:val="en-US"/>
                  </w:rPr>
                </w:rPrChange>
              </w:rPr>
            </w:pPr>
          </w:p>
          <w:p w14:paraId="586FC18D" w14:textId="77777777" w:rsidR="00001A54" w:rsidRPr="00C05B87" w:rsidRDefault="00001A54" w:rsidP="00001A54">
            <w:pPr>
              <w:spacing w:line="240" w:lineRule="auto"/>
              <w:jc w:val="center"/>
              <w:rPr>
                <w:rFonts w:ascii="Times New Roman" w:eastAsia="Times New Roman" w:hAnsi="Times New Roman" w:cs="Times New Roman"/>
                <w:b/>
                <w:bCs/>
                <w:i/>
                <w:iCs/>
                <w:color w:val="000000"/>
                <w:sz w:val="20"/>
                <w:szCs w:val="20"/>
                <w:lang w:val="en-US"/>
                <w:rPrChange w:id="5150" w:author="Will Taylor Gough" w:date="2020-08-29T17:25:00Z">
                  <w:rPr>
                    <w:rFonts w:eastAsia="Times New Roman"/>
                    <w:b/>
                    <w:bCs/>
                    <w:i/>
                    <w:iCs/>
                    <w:color w:val="000000"/>
                    <w:sz w:val="20"/>
                    <w:szCs w:val="20"/>
                    <w:lang w:val="en-US"/>
                  </w:rPr>
                </w:rPrChange>
              </w:rPr>
            </w:pPr>
            <w:r w:rsidRPr="00C05B87">
              <w:rPr>
                <w:rFonts w:ascii="Times New Roman" w:eastAsia="Times New Roman" w:hAnsi="Times New Roman" w:cs="Times New Roman"/>
                <w:b/>
                <w:bCs/>
                <w:i/>
                <w:iCs/>
                <w:color w:val="000000"/>
                <w:sz w:val="20"/>
                <w:szCs w:val="20"/>
                <w:lang w:val="en-US"/>
                <w:rPrChange w:id="5151" w:author="Will Taylor Gough" w:date="2020-08-29T17:25:00Z">
                  <w:rPr>
                    <w:rFonts w:eastAsia="Times New Roman"/>
                    <w:b/>
                    <w:bCs/>
                    <w:i/>
                    <w:iCs/>
                    <w:color w:val="000000"/>
                    <w:sz w:val="20"/>
                    <w:szCs w:val="20"/>
                    <w:lang w:val="en-US"/>
                  </w:rPr>
                </w:rPrChange>
              </w:rPr>
              <w:t>Mean Mass-Specific Thrust Power vs. Swim Speed (m s</w:t>
            </w:r>
            <w:r w:rsidRPr="00C05B87">
              <w:rPr>
                <w:rFonts w:ascii="Times New Roman" w:eastAsia="Times New Roman" w:hAnsi="Times New Roman" w:cs="Times New Roman"/>
                <w:b/>
                <w:bCs/>
                <w:i/>
                <w:iCs/>
                <w:color w:val="000000"/>
                <w:sz w:val="20"/>
                <w:szCs w:val="20"/>
                <w:vertAlign w:val="superscript"/>
                <w:lang w:val="en-US"/>
                <w:rPrChange w:id="5152" w:author="Will Taylor Gough" w:date="2020-08-29T17:25:00Z">
                  <w:rPr>
                    <w:rFonts w:eastAsia="Times New Roman"/>
                    <w:b/>
                    <w:bCs/>
                    <w:i/>
                    <w:iCs/>
                    <w:color w:val="000000"/>
                    <w:sz w:val="20"/>
                    <w:szCs w:val="20"/>
                    <w:vertAlign w:val="superscript"/>
                    <w:lang w:val="en-US"/>
                  </w:rPr>
                </w:rPrChange>
              </w:rPr>
              <w:t>-1</w:t>
            </w:r>
            <w:r w:rsidRPr="00C05B87">
              <w:rPr>
                <w:rFonts w:ascii="Times New Roman" w:eastAsia="Times New Roman" w:hAnsi="Times New Roman" w:cs="Times New Roman"/>
                <w:b/>
                <w:bCs/>
                <w:i/>
                <w:iCs/>
                <w:color w:val="000000"/>
                <w:sz w:val="20"/>
                <w:szCs w:val="20"/>
                <w:lang w:val="en-US"/>
                <w:rPrChange w:id="5153" w:author="Will Taylor Gough" w:date="2020-08-29T17:25:00Z">
                  <w:rPr>
                    <w:rFonts w:eastAsia="Times New Roman"/>
                    <w:b/>
                    <w:bCs/>
                    <w:i/>
                    <w:iCs/>
                    <w:color w:val="000000"/>
                    <w:sz w:val="20"/>
                    <w:szCs w:val="20"/>
                    <w:lang w:val="en-US"/>
                  </w:rPr>
                </w:rPrChange>
              </w:rPr>
              <w:t>)</w:t>
            </w:r>
          </w:p>
          <w:p w14:paraId="52613090" w14:textId="77777777" w:rsidR="00001A54" w:rsidRPr="00C05B87" w:rsidRDefault="00001A54" w:rsidP="00001A54">
            <w:pPr>
              <w:spacing w:line="240" w:lineRule="auto"/>
              <w:jc w:val="center"/>
              <w:rPr>
                <w:rFonts w:ascii="Times New Roman" w:eastAsia="Times New Roman" w:hAnsi="Times New Roman" w:cs="Times New Roman"/>
                <w:sz w:val="24"/>
                <w:szCs w:val="24"/>
                <w:lang w:val="en-US"/>
                <w:rPrChange w:id="5154" w:author="Will Taylor Gough" w:date="2020-08-29T17:25:00Z">
                  <w:rPr>
                    <w:rFonts w:ascii="Times New Roman" w:eastAsia="Times New Roman" w:hAnsi="Times New Roman" w:cs="Times New Roman"/>
                    <w:sz w:val="24"/>
                    <w:szCs w:val="24"/>
                    <w:lang w:val="en-US"/>
                  </w:rPr>
                </w:rPrChange>
              </w:rPr>
            </w:pPr>
            <w:r w:rsidRPr="00C05B87">
              <w:rPr>
                <w:rFonts w:ascii="Times New Roman" w:eastAsia="Times New Roman" w:hAnsi="Times New Roman" w:cs="Times New Roman"/>
                <w:b/>
                <w:sz w:val="20"/>
                <w:szCs w:val="20"/>
                <w:lang w:val="en-US"/>
                <w:rPrChange w:id="5155" w:author="Will Taylor Gough" w:date="2020-08-29T17:25:00Z">
                  <w:rPr>
                    <w:rFonts w:eastAsia="Times New Roman"/>
                    <w:b/>
                    <w:sz w:val="20"/>
                    <w:szCs w:val="20"/>
                    <w:lang w:val="en-US"/>
                  </w:rPr>
                </w:rPrChange>
              </w:rPr>
              <w:t>(Figure 4)</w:t>
            </w:r>
          </w:p>
        </w:tc>
        <w:tc>
          <w:tcPr>
            <w:tcW w:w="1022" w:type="pct"/>
            <w:tcBorders>
              <w:bottom w:val="single" w:sz="4" w:space="0" w:color="000000"/>
            </w:tcBorders>
            <w:tcMar>
              <w:top w:w="0" w:type="dxa"/>
              <w:left w:w="115" w:type="dxa"/>
              <w:bottom w:w="0" w:type="dxa"/>
              <w:right w:w="115" w:type="dxa"/>
            </w:tcMar>
            <w:vAlign w:val="center"/>
            <w:hideMark/>
            <w:tcPrChange w:id="5156" w:author="Will Taylor Gough" w:date="2020-08-27T15:59:00Z">
              <w:tcPr>
                <w:tcW w:w="1047" w:type="pct"/>
                <w:gridSpan w:val="2"/>
                <w:tcBorders>
                  <w:bottom w:val="single" w:sz="4" w:space="0" w:color="000000"/>
                </w:tcBorders>
                <w:tcMar>
                  <w:top w:w="0" w:type="dxa"/>
                  <w:left w:w="115" w:type="dxa"/>
                  <w:bottom w:w="0" w:type="dxa"/>
                  <w:right w:w="115" w:type="dxa"/>
                </w:tcMar>
                <w:vAlign w:val="center"/>
                <w:hideMark/>
              </w:tcPr>
            </w:tcPrChange>
          </w:tcPr>
          <w:p w14:paraId="7590E531" w14:textId="77777777" w:rsidR="00001A54" w:rsidRPr="00C05B87" w:rsidRDefault="00001A54" w:rsidP="00001A54">
            <w:pPr>
              <w:spacing w:line="240" w:lineRule="auto"/>
              <w:rPr>
                <w:rFonts w:ascii="Times New Roman" w:eastAsia="Times New Roman" w:hAnsi="Times New Roman" w:cs="Times New Roman"/>
                <w:sz w:val="24"/>
                <w:szCs w:val="24"/>
                <w:lang w:val="en-US"/>
                <w:rPrChange w:id="5157" w:author="Will Taylor Gough" w:date="2020-08-29T17:25:00Z">
                  <w:rPr>
                    <w:rFonts w:ascii="Times New Roman" w:eastAsia="Times New Roman" w:hAnsi="Times New Roman" w:cs="Times New Roman"/>
                    <w:sz w:val="24"/>
                    <w:szCs w:val="24"/>
                    <w:lang w:val="en-US"/>
                  </w:rPr>
                </w:rPrChange>
              </w:rPr>
            </w:pPr>
          </w:p>
        </w:tc>
        <w:tc>
          <w:tcPr>
            <w:tcW w:w="468" w:type="pct"/>
            <w:tcBorders>
              <w:bottom w:val="single" w:sz="4" w:space="0" w:color="000000"/>
            </w:tcBorders>
            <w:vAlign w:val="center"/>
            <w:tcPrChange w:id="5158" w:author="Will Taylor Gough" w:date="2020-08-27T15:59:00Z">
              <w:tcPr>
                <w:tcW w:w="493" w:type="pct"/>
                <w:gridSpan w:val="2"/>
                <w:tcBorders>
                  <w:bottom w:val="single" w:sz="4" w:space="0" w:color="000000"/>
                </w:tcBorders>
                <w:vAlign w:val="center"/>
              </w:tcPr>
            </w:tcPrChange>
          </w:tcPr>
          <w:p w14:paraId="52B583AF" w14:textId="77777777" w:rsidR="00001A54" w:rsidRPr="00C05B87" w:rsidRDefault="00001A54" w:rsidP="00001A54">
            <w:pPr>
              <w:spacing w:line="240" w:lineRule="auto"/>
              <w:rPr>
                <w:rFonts w:ascii="Times New Roman" w:eastAsia="Times New Roman" w:hAnsi="Times New Roman" w:cs="Times New Roman"/>
                <w:sz w:val="24"/>
                <w:szCs w:val="24"/>
                <w:lang w:val="en-US"/>
                <w:rPrChange w:id="5159" w:author="Will Taylor Gough" w:date="2020-08-29T17:25:00Z">
                  <w:rPr>
                    <w:rFonts w:ascii="Times New Roman" w:eastAsia="Times New Roman" w:hAnsi="Times New Roman" w:cs="Times New Roman"/>
                    <w:sz w:val="24"/>
                    <w:szCs w:val="24"/>
                    <w:lang w:val="en-US"/>
                  </w:rPr>
                </w:rPrChange>
              </w:rPr>
            </w:pPr>
          </w:p>
        </w:tc>
        <w:tc>
          <w:tcPr>
            <w:tcW w:w="646" w:type="pct"/>
            <w:tcBorders>
              <w:bottom w:val="single" w:sz="4" w:space="0" w:color="000000"/>
            </w:tcBorders>
            <w:tcMar>
              <w:top w:w="0" w:type="dxa"/>
              <w:left w:w="115" w:type="dxa"/>
              <w:bottom w:w="0" w:type="dxa"/>
              <w:right w:w="115" w:type="dxa"/>
            </w:tcMar>
            <w:vAlign w:val="center"/>
            <w:hideMark/>
            <w:tcPrChange w:id="5160" w:author="Will Taylor Gough" w:date="2020-08-27T15:59:00Z">
              <w:tcPr>
                <w:tcW w:w="571" w:type="pct"/>
                <w:tcBorders>
                  <w:bottom w:val="single" w:sz="4" w:space="0" w:color="000000"/>
                </w:tcBorders>
                <w:tcMar>
                  <w:top w:w="0" w:type="dxa"/>
                  <w:left w:w="115" w:type="dxa"/>
                  <w:bottom w:w="0" w:type="dxa"/>
                  <w:right w:w="115" w:type="dxa"/>
                </w:tcMar>
                <w:vAlign w:val="center"/>
                <w:hideMark/>
              </w:tcPr>
            </w:tcPrChange>
          </w:tcPr>
          <w:p w14:paraId="1889A638" w14:textId="77777777" w:rsidR="00001A54" w:rsidRPr="00C05B87" w:rsidRDefault="00001A54" w:rsidP="00001A54">
            <w:pPr>
              <w:spacing w:line="240" w:lineRule="auto"/>
              <w:rPr>
                <w:rFonts w:ascii="Times New Roman" w:eastAsia="Times New Roman" w:hAnsi="Times New Roman" w:cs="Times New Roman"/>
                <w:sz w:val="24"/>
                <w:szCs w:val="24"/>
                <w:lang w:val="en-US"/>
                <w:rPrChange w:id="5161" w:author="Will Taylor Gough" w:date="2020-08-29T17:25:00Z">
                  <w:rPr>
                    <w:rFonts w:ascii="Times New Roman" w:eastAsia="Times New Roman" w:hAnsi="Times New Roman" w:cs="Times New Roman"/>
                    <w:sz w:val="24"/>
                    <w:szCs w:val="24"/>
                    <w:lang w:val="en-US"/>
                  </w:rPr>
                </w:rPrChange>
              </w:rPr>
            </w:pPr>
          </w:p>
        </w:tc>
      </w:tr>
      <w:tr w:rsidR="00001A54" w:rsidRPr="00C05B87" w14:paraId="038F1428" w14:textId="77777777" w:rsidTr="001C1314">
        <w:trPr>
          <w:trHeight w:val="320"/>
          <w:jc w:val="center"/>
          <w:trPrChange w:id="5162" w:author="Will Taylor Gough" w:date="2020-08-27T15:59:00Z">
            <w:trPr>
              <w:trHeight w:val="320"/>
              <w:jc w:val="center"/>
            </w:trPr>
          </w:trPrChange>
        </w:trPr>
        <w:tc>
          <w:tcPr>
            <w:tcW w:w="2863" w:type="pct"/>
            <w:tcBorders>
              <w:top w:val="single" w:sz="4" w:space="0" w:color="000000"/>
            </w:tcBorders>
            <w:shd w:val="clear" w:color="auto" w:fill="A5A5A5"/>
            <w:tcMar>
              <w:top w:w="0" w:type="dxa"/>
              <w:left w:w="115" w:type="dxa"/>
              <w:bottom w:w="0" w:type="dxa"/>
              <w:right w:w="115" w:type="dxa"/>
            </w:tcMar>
            <w:vAlign w:val="center"/>
            <w:hideMark/>
            <w:tcPrChange w:id="5163" w:author="Will Taylor Gough" w:date="2020-08-27T15:59:00Z">
              <w:tcPr>
                <w:tcW w:w="2888" w:type="pct"/>
                <w:gridSpan w:val="2"/>
                <w:tcBorders>
                  <w:top w:val="single" w:sz="4" w:space="0" w:color="000000"/>
                </w:tcBorders>
                <w:shd w:val="clear" w:color="auto" w:fill="A5A5A5"/>
                <w:tcMar>
                  <w:top w:w="0" w:type="dxa"/>
                  <w:left w:w="115" w:type="dxa"/>
                  <w:bottom w:w="0" w:type="dxa"/>
                  <w:right w:w="115" w:type="dxa"/>
                </w:tcMar>
                <w:vAlign w:val="center"/>
                <w:hideMark/>
              </w:tcPr>
            </w:tcPrChange>
          </w:tcPr>
          <w:p w14:paraId="546A7239" w14:textId="77777777" w:rsidR="00001A54" w:rsidRPr="00C05B87" w:rsidRDefault="00001A54" w:rsidP="00001A54">
            <w:pPr>
              <w:spacing w:line="240" w:lineRule="auto"/>
              <w:jc w:val="center"/>
              <w:rPr>
                <w:rFonts w:ascii="Times New Roman" w:eastAsia="Times New Roman" w:hAnsi="Times New Roman" w:cs="Times New Roman"/>
                <w:sz w:val="24"/>
                <w:szCs w:val="24"/>
                <w:lang w:val="en-US"/>
                <w:rPrChange w:id="5164" w:author="Will Taylor Gough" w:date="2020-08-29T17:25:00Z">
                  <w:rPr>
                    <w:rFonts w:ascii="Times New Roman" w:eastAsia="Times New Roman" w:hAnsi="Times New Roman" w:cs="Times New Roman"/>
                    <w:sz w:val="24"/>
                    <w:szCs w:val="24"/>
                    <w:lang w:val="en-US"/>
                  </w:rPr>
                </w:rPrChange>
              </w:rPr>
            </w:pPr>
            <w:r w:rsidRPr="00C05B87">
              <w:rPr>
                <w:rFonts w:ascii="Times New Roman" w:eastAsia="Times New Roman" w:hAnsi="Times New Roman" w:cs="Times New Roman"/>
                <w:sz w:val="20"/>
                <w:szCs w:val="20"/>
                <w:lang w:val="en-US"/>
                <w:rPrChange w:id="5165" w:author="Will Taylor Gough" w:date="2020-08-29T17:25:00Z">
                  <w:rPr>
                    <w:rFonts w:eastAsia="Times New Roman"/>
                    <w:sz w:val="20"/>
                    <w:szCs w:val="20"/>
                    <w:lang w:val="en-US"/>
                  </w:rPr>
                </w:rPrChange>
              </w:rPr>
              <w:t>Routine Effort Swimming</w:t>
            </w:r>
          </w:p>
        </w:tc>
        <w:tc>
          <w:tcPr>
            <w:tcW w:w="1022" w:type="pct"/>
            <w:tcBorders>
              <w:top w:val="single" w:sz="4" w:space="0" w:color="000000"/>
            </w:tcBorders>
            <w:shd w:val="clear" w:color="auto" w:fill="A5A5A5"/>
            <w:tcMar>
              <w:top w:w="0" w:type="dxa"/>
              <w:left w:w="115" w:type="dxa"/>
              <w:bottom w:w="0" w:type="dxa"/>
              <w:right w:w="115" w:type="dxa"/>
            </w:tcMar>
            <w:vAlign w:val="center"/>
            <w:hideMark/>
            <w:tcPrChange w:id="5166" w:author="Will Taylor Gough" w:date="2020-08-27T15:59:00Z">
              <w:tcPr>
                <w:tcW w:w="1047" w:type="pct"/>
                <w:gridSpan w:val="2"/>
                <w:tcBorders>
                  <w:top w:val="single" w:sz="4" w:space="0" w:color="000000"/>
                </w:tcBorders>
                <w:shd w:val="clear" w:color="auto" w:fill="A5A5A5"/>
                <w:tcMar>
                  <w:top w:w="0" w:type="dxa"/>
                  <w:left w:w="115" w:type="dxa"/>
                  <w:bottom w:w="0" w:type="dxa"/>
                  <w:right w:w="115" w:type="dxa"/>
                </w:tcMar>
                <w:vAlign w:val="center"/>
                <w:hideMark/>
              </w:tcPr>
            </w:tcPrChange>
          </w:tcPr>
          <w:p w14:paraId="12ACD465" w14:textId="77777777" w:rsidR="00001A54" w:rsidRPr="00C05B87" w:rsidRDefault="00001A54" w:rsidP="00001A54">
            <w:pPr>
              <w:spacing w:line="240" w:lineRule="auto"/>
              <w:jc w:val="center"/>
              <w:rPr>
                <w:rFonts w:ascii="Times New Roman" w:eastAsia="Times New Roman" w:hAnsi="Times New Roman" w:cs="Times New Roman"/>
                <w:sz w:val="20"/>
                <w:szCs w:val="20"/>
                <w:lang w:val="en-US"/>
                <w:rPrChange w:id="5167" w:author="Will Taylor Gough" w:date="2020-08-29T17:25:00Z">
                  <w:rPr>
                    <w:rFonts w:eastAsia="Times New Roman"/>
                    <w:sz w:val="20"/>
                    <w:szCs w:val="20"/>
                    <w:lang w:val="en-US"/>
                  </w:rPr>
                </w:rPrChange>
              </w:rPr>
            </w:pPr>
            <w:r w:rsidRPr="00C05B87">
              <w:rPr>
                <w:rFonts w:ascii="Times New Roman" w:eastAsia="Times New Roman" w:hAnsi="Times New Roman" w:cs="Times New Roman"/>
                <w:sz w:val="20"/>
                <w:szCs w:val="20"/>
                <w:lang w:val="en-US"/>
                <w:rPrChange w:id="5168" w:author="Will Taylor Gough" w:date="2020-08-29T17:25:00Z">
                  <w:rPr>
                    <w:rFonts w:eastAsia="Times New Roman"/>
                    <w:sz w:val="20"/>
                    <w:szCs w:val="20"/>
                    <w:lang w:val="en-US"/>
                  </w:rPr>
                </w:rPrChange>
              </w:rPr>
              <w:t>ŷ = 0.731x – 2.764</w:t>
            </w:r>
          </w:p>
        </w:tc>
        <w:tc>
          <w:tcPr>
            <w:tcW w:w="468" w:type="pct"/>
            <w:tcBorders>
              <w:top w:val="single" w:sz="4" w:space="0" w:color="000000"/>
            </w:tcBorders>
            <w:shd w:val="clear" w:color="auto" w:fill="A5A5A5"/>
            <w:vAlign w:val="center"/>
            <w:tcPrChange w:id="5169" w:author="Will Taylor Gough" w:date="2020-08-27T15:59:00Z">
              <w:tcPr>
                <w:tcW w:w="493" w:type="pct"/>
                <w:gridSpan w:val="2"/>
                <w:tcBorders>
                  <w:top w:val="single" w:sz="4" w:space="0" w:color="000000"/>
                </w:tcBorders>
                <w:shd w:val="clear" w:color="auto" w:fill="A5A5A5"/>
                <w:vAlign w:val="center"/>
              </w:tcPr>
            </w:tcPrChange>
          </w:tcPr>
          <w:p w14:paraId="0B5CD873" w14:textId="77777777" w:rsidR="00001A54" w:rsidRPr="00C05B87" w:rsidRDefault="00001A54" w:rsidP="00001A54">
            <w:pPr>
              <w:spacing w:line="240" w:lineRule="auto"/>
              <w:jc w:val="center"/>
              <w:rPr>
                <w:rFonts w:ascii="Times New Roman" w:eastAsia="Times New Roman" w:hAnsi="Times New Roman" w:cs="Times New Roman"/>
                <w:sz w:val="20"/>
                <w:szCs w:val="20"/>
                <w:lang w:val="en-US"/>
                <w:rPrChange w:id="5170" w:author="Will Taylor Gough" w:date="2020-08-29T17:25:00Z">
                  <w:rPr>
                    <w:rFonts w:eastAsia="Times New Roman"/>
                    <w:sz w:val="20"/>
                    <w:szCs w:val="20"/>
                    <w:lang w:val="en-US"/>
                  </w:rPr>
                </w:rPrChange>
              </w:rPr>
            </w:pPr>
            <w:r w:rsidRPr="00C05B87">
              <w:rPr>
                <w:rFonts w:ascii="Times New Roman" w:eastAsia="Times New Roman" w:hAnsi="Times New Roman" w:cs="Times New Roman"/>
                <w:sz w:val="20"/>
                <w:szCs w:val="20"/>
                <w:lang w:val="en-US"/>
                <w:rPrChange w:id="5171" w:author="Will Taylor Gough" w:date="2020-08-29T17:25:00Z">
                  <w:rPr>
                    <w:rFonts w:eastAsia="Times New Roman"/>
                    <w:sz w:val="20"/>
                    <w:szCs w:val="20"/>
                    <w:lang w:val="en-US"/>
                  </w:rPr>
                </w:rPrChange>
              </w:rPr>
              <w:t>0.40</w:t>
            </w:r>
          </w:p>
        </w:tc>
        <w:tc>
          <w:tcPr>
            <w:tcW w:w="646" w:type="pct"/>
            <w:tcBorders>
              <w:top w:val="single" w:sz="4" w:space="0" w:color="000000"/>
            </w:tcBorders>
            <w:shd w:val="clear" w:color="auto" w:fill="A5A5A5"/>
            <w:tcMar>
              <w:top w:w="0" w:type="dxa"/>
              <w:left w:w="115" w:type="dxa"/>
              <w:bottom w:w="0" w:type="dxa"/>
              <w:right w:w="115" w:type="dxa"/>
            </w:tcMar>
            <w:vAlign w:val="center"/>
            <w:hideMark/>
            <w:tcPrChange w:id="5172" w:author="Will Taylor Gough" w:date="2020-08-27T15:59:00Z">
              <w:tcPr>
                <w:tcW w:w="571" w:type="pct"/>
                <w:tcBorders>
                  <w:top w:val="single" w:sz="4" w:space="0" w:color="000000"/>
                </w:tcBorders>
                <w:shd w:val="clear" w:color="auto" w:fill="A5A5A5"/>
                <w:tcMar>
                  <w:top w:w="0" w:type="dxa"/>
                  <w:left w:w="115" w:type="dxa"/>
                  <w:bottom w:w="0" w:type="dxa"/>
                  <w:right w:w="115" w:type="dxa"/>
                </w:tcMar>
                <w:vAlign w:val="center"/>
                <w:hideMark/>
              </w:tcPr>
            </w:tcPrChange>
          </w:tcPr>
          <w:p w14:paraId="03E85845" w14:textId="77777777" w:rsidR="00001A54" w:rsidRPr="00C05B87" w:rsidRDefault="00001A54" w:rsidP="00001A54">
            <w:pPr>
              <w:spacing w:line="240" w:lineRule="auto"/>
              <w:jc w:val="center"/>
              <w:rPr>
                <w:rFonts w:ascii="Times New Roman" w:eastAsia="Times New Roman" w:hAnsi="Times New Roman" w:cs="Times New Roman"/>
                <w:sz w:val="20"/>
                <w:szCs w:val="20"/>
                <w:lang w:val="en-US"/>
                <w:rPrChange w:id="5173" w:author="Will Taylor Gough" w:date="2020-08-29T17:25:00Z">
                  <w:rPr>
                    <w:rFonts w:eastAsia="Times New Roman"/>
                    <w:sz w:val="20"/>
                    <w:szCs w:val="20"/>
                    <w:lang w:val="en-US"/>
                  </w:rPr>
                </w:rPrChange>
              </w:rPr>
            </w:pPr>
            <w:r w:rsidRPr="00C05B87">
              <w:rPr>
                <w:rFonts w:ascii="Times New Roman" w:eastAsia="Times New Roman" w:hAnsi="Times New Roman" w:cs="Times New Roman"/>
                <w:sz w:val="20"/>
                <w:szCs w:val="20"/>
                <w:lang w:val="en-US"/>
                <w:rPrChange w:id="5174" w:author="Will Taylor Gough" w:date="2020-08-29T17:25:00Z">
                  <w:rPr>
                    <w:rFonts w:eastAsia="Times New Roman"/>
                    <w:sz w:val="20"/>
                    <w:szCs w:val="20"/>
                    <w:lang w:val="en-US"/>
                  </w:rPr>
                </w:rPrChange>
              </w:rPr>
              <w:t>&lt; 0.001</w:t>
            </w:r>
          </w:p>
        </w:tc>
      </w:tr>
      <w:tr w:rsidR="00001A54" w:rsidRPr="00C05B87" w14:paraId="29F8CEB4" w14:textId="77777777" w:rsidTr="001C1314">
        <w:trPr>
          <w:trHeight w:val="423"/>
          <w:jc w:val="center"/>
          <w:trPrChange w:id="5175" w:author="Will Taylor Gough" w:date="2020-08-27T15:59:00Z">
            <w:trPr>
              <w:trHeight w:val="423"/>
              <w:jc w:val="center"/>
            </w:trPr>
          </w:trPrChange>
        </w:trPr>
        <w:tc>
          <w:tcPr>
            <w:tcW w:w="2863" w:type="pct"/>
            <w:shd w:val="clear" w:color="auto" w:fill="E7E6E6"/>
            <w:tcMar>
              <w:top w:w="0" w:type="dxa"/>
              <w:left w:w="115" w:type="dxa"/>
              <w:bottom w:w="0" w:type="dxa"/>
              <w:right w:w="115" w:type="dxa"/>
            </w:tcMar>
            <w:vAlign w:val="center"/>
            <w:hideMark/>
            <w:tcPrChange w:id="5176" w:author="Will Taylor Gough" w:date="2020-08-27T15:59:00Z">
              <w:tcPr>
                <w:tcW w:w="2888" w:type="pct"/>
                <w:gridSpan w:val="2"/>
                <w:shd w:val="clear" w:color="auto" w:fill="E7E6E6"/>
                <w:tcMar>
                  <w:top w:w="0" w:type="dxa"/>
                  <w:left w:w="115" w:type="dxa"/>
                  <w:bottom w:w="0" w:type="dxa"/>
                  <w:right w:w="115" w:type="dxa"/>
                </w:tcMar>
                <w:vAlign w:val="center"/>
                <w:hideMark/>
              </w:tcPr>
            </w:tcPrChange>
          </w:tcPr>
          <w:p w14:paraId="2304E1C7" w14:textId="77777777" w:rsidR="00001A54" w:rsidRPr="00C05B87" w:rsidRDefault="00001A54" w:rsidP="00001A54">
            <w:pPr>
              <w:spacing w:line="240" w:lineRule="auto"/>
              <w:jc w:val="center"/>
              <w:rPr>
                <w:rFonts w:ascii="Times New Roman" w:eastAsia="Times New Roman" w:hAnsi="Times New Roman" w:cs="Times New Roman"/>
                <w:sz w:val="24"/>
                <w:szCs w:val="24"/>
                <w:lang w:val="en-US"/>
                <w:rPrChange w:id="5177" w:author="Will Taylor Gough" w:date="2020-08-29T17:25:00Z">
                  <w:rPr>
                    <w:rFonts w:ascii="Times New Roman" w:eastAsia="Times New Roman" w:hAnsi="Times New Roman" w:cs="Times New Roman"/>
                    <w:sz w:val="24"/>
                    <w:szCs w:val="24"/>
                    <w:lang w:val="en-US"/>
                  </w:rPr>
                </w:rPrChange>
              </w:rPr>
            </w:pPr>
            <w:r w:rsidRPr="00C05B87">
              <w:rPr>
                <w:rFonts w:ascii="Times New Roman" w:eastAsia="Times New Roman" w:hAnsi="Times New Roman" w:cs="Times New Roman"/>
                <w:sz w:val="20"/>
                <w:szCs w:val="20"/>
                <w:lang w:val="en-US"/>
                <w:rPrChange w:id="5178" w:author="Will Taylor Gough" w:date="2020-08-29T17:25:00Z">
                  <w:rPr>
                    <w:rFonts w:eastAsia="Times New Roman"/>
                    <w:sz w:val="20"/>
                    <w:szCs w:val="20"/>
                    <w:lang w:val="en-US"/>
                  </w:rPr>
                </w:rPrChange>
              </w:rPr>
              <w:t>Lunge-Associated Swimming</w:t>
            </w:r>
          </w:p>
        </w:tc>
        <w:tc>
          <w:tcPr>
            <w:tcW w:w="1022" w:type="pct"/>
            <w:shd w:val="clear" w:color="auto" w:fill="E7E6E6"/>
            <w:tcMar>
              <w:top w:w="0" w:type="dxa"/>
              <w:left w:w="115" w:type="dxa"/>
              <w:bottom w:w="0" w:type="dxa"/>
              <w:right w:w="115" w:type="dxa"/>
            </w:tcMar>
            <w:vAlign w:val="center"/>
            <w:hideMark/>
            <w:tcPrChange w:id="5179" w:author="Will Taylor Gough" w:date="2020-08-27T15:59:00Z">
              <w:tcPr>
                <w:tcW w:w="1047" w:type="pct"/>
                <w:gridSpan w:val="2"/>
                <w:shd w:val="clear" w:color="auto" w:fill="E7E6E6"/>
                <w:tcMar>
                  <w:top w:w="0" w:type="dxa"/>
                  <w:left w:w="115" w:type="dxa"/>
                  <w:bottom w:w="0" w:type="dxa"/>
                  <w:right w:w="115" w:type="dxa"/>
                </w:tcMar>
                <w:vAlign w:val="center"/>
                <w:hideMark/>
              </w:tcPr>
            </w:tcPrChange>
          </w:tcPr>
          <w:p w14:paraId="0D565F52" w14:textId="77777777" w:rsidR="00001A54" w:rsidRPr="00C05B87" w:rsidRDefault="00001A54" w:rsidP="00001A54">
            <w:pPr>
              <w:spacing w:line="240" w:lineRule="auto"/>
              <w:jc w:val="center"/>
              <w:rPr>
                <w:rFonts w:ascii="Times New Roman" w:eastAsia="Times New Roman" w:hAnsi="Times New Roman" w:cs="Times New Roman"/>
                <w:sz w:val="20"/>
                <w:szCs w:val="20"/>
                <w:lang w:val="en-US"/>
                <w:rPrChange w:id="5180" w:author="Will Taylor Gough" w:date="2020-08-29T17:25:00Z">
                  <w:rPr>
                    <w:rFonts w:eastAsia="Times New Roman"/>
                    <w:sz w:val="20"/>
                    <w:szCs w:val="20"/>
                    <w:lang w:val="en-US"/>
                  </w:rPr>
                </w:rPrChange>
              </w:rPr>
            </w:pPr>
            <w:r w:rsidRPr="00C05B87">
              <w:rPr>
                <w:rFonts w:ascii="Times New Roman" w:eastAsia="Times New Roman" w:hAnsi="Times New Roman" w:cs="Times New Roman"/>
                <w:sz w:val="20"/>
                <w:szCs w:val="20"/>
                <w:lang w:val="en-US"/>
                <w:rPrChange w:id="5181" w:author="Will Taylor Gough" w:date="2020-08-29T17:25:00Z">
                  <w:rPr>
                    <w:rFonts w:eastAsia="Times New Roman"/>
                    <w:sz w:val="20"/>
                    <w:szCs w:val="20"/>
                    <w:lang w:val="en-US"/>
                  </w:rPr>
                </w:rPrChange>
              </w:rPr>
              <w:t>ŷ = 0.630x – 2.138</w:t>
            </w:r>
          </w:p>
        </w:tc>
        <w:tc>
          <w:tcPr>
            <w:tcW w:w="468" w:type="pct"/>
            <w:shd w:val="clear" w:color="auto" w:fill="E7E6E6"/>
            <w:vAlign w:val="center"/>
            <w:tcPrChange w:id="5182" w:author="Will Taylor Gough" w:date="2020-08-27T15:59:00Z">
              <w:tcPr>
                <w:tcW w:w="493" w:type="pct"/>
                <w:gridSpan w:val="2"/>
                <w:shd w:val="clear" w:color="auto" w:fill="E7E6E6"/>
                <w:vAlign w:val="center"/>
              </w:tcPr>
            </w:tcPrChange>
          </w:tcPr>
          <w:p w14:paraId="45937FF7" w14:textId="77777777" w:rsidR="00001A54" w:rsidRPr="00C05B87" w:rsidRDefault="00001A54" w:rsidP="00001A54">
            <w:pPr>
              <w:spacing w:line="240" w:lineRule="auto"/>
              <w:jc w:val="center"/>
              <w:rPr>
                <w:rFonts w:ascii="Times New Roman" w:eastAsia="Times New Roman" w:hAnsi="Times New Roman" w:cs="Times New Roman"/>
                <w:sz w:val="20"/>
                <w:szCs w:val="20"/>
                <w:lang w:val="en-US"/>
                <w:rPrChange w:id="5183" w:author="Will Taylor Gough" w:date="2020-08-29T17:25:00Z">
                  <w:rPr>
                    <w:rFonts w:eastAsia="Times New Roman"/>
                    <w:sz w:val="20"/>
                    <w:szCs w:val="20"/>
                    <w:lang w:val="en-US"/>
                  </w:rPr>
                </w:rPrChange>
              </w:rPr>
            </w:pPr>
            <w:r w:rsidRPr="00C05B87">
              <w:rPr>
                <w:rFonts w:ascii="Times New Roman" w:eastAsia="Times New Roman" w:hAnsi="Times New Roman" w:cs="Times New Roman"/>
                <w:sz w:val="20"/>
                <w:szCs w:val="20"/>
                <w:lang w:val="en-US"/>
                <w:rPrChange w:id="5184" w:author="Will Taylor Gough" w:date="2020-08-29T17:25:00Z">
                  <w:rPr>
                    <w:rFonts w:eastAsia="Times New Roman"/>
                    <w:sz w:val="20"/>
                    <w:szCs w:val="20"/>
                    <w:lang w:val="en-US"/>
                  </w:rPr>
                </w:rPrChange>
              </w:rPr>
              <w:t>0.49</w:t>
            </w:r>
          </w:p>
        </w:tc>
        <w:tc>
          <w:tcPr>
            <w:tcW w:w="646" w:type="pct"/>
            <w:shd w:val="clear" w:color="auto" w:fill="E7E6E6"/>
            <w:tcMar>
              <w:top w:w="0" w:type="dxa"/>
              <w:left w:w="115" w:type="dxa"/>
              <w:bottom w:w="0" w:type="dxa"/>
              <w:right w:w="115" w:type="dxa"/>
            </w:tcMar>
            <w:vAlign w:val="center"/>
            <w:hideMark/>
            <w:tcPrChange w:id="5185" w:author="Will Taylor Gough" w:date="2020-08-27T15:59:00Z">
              <w:tcPr>
                <w:tcW w:w="571" w:type="pct"/>
                <w:shd w:val="clear" w:color="auto" w:fill="E7E6E6"/>
                <w:tcMar>
                  <w:top w:w="0" w:type="dxa"/>
                  <w:left w:w="115" w:type="dxa"/>
                  <w:bottom w:w="0" w:type="dxa"/>
                  <w:right w:w="115" w:type="dxa"/>
                </w:tcMar>
                <w:vAlign w:val="center"/>
                <w:hideMark/>
              </w:tcPr>
            </w:tcPrChange>
          </w:tcPr>
          <w:p w14:paraId="46A102E4" w14:textId="77777777" w:rsidR="00001A54" w:rsidRPr="00C05B87" w:rsidRDefault="00001A54" w:rsidP="00001A54">
            <w:pPr>
              <w:spacing w:line="240" w:lineRule="auto"/>
              <w:jc w:val="center"/>
              <w:rPr>
                <w:rFonts w:ascii="Times New Roman" w:eastAsia="Times New Roman" w:hAnsi="Times New Roman" w:cs="Times New Roman"/>
                <w:sz w:val="20"/>
                <w:szCs w:val="20"/>
                <w:lang w:val="en-US"/>
                <w:rPrChange w:id="5186" w:author="Will Taylor Gough" w:date="2020-08-29T17:25:00Z">
                  <w:rPr>
                    <w:rFonts w:eastAsia="Times New Roman"/>
                    <w:sz w:val="20"/>
                    <w:szCs w:val="20"/>
                    <w:lang w:val="en-US"/>
                  </w:rPr>
                </w:rPrChange>
              </w:rPr>
            </w:pPr>
            <w:r w:rsidRPr="00C05B87">
              <w:rPr>
                <w:rFonts w:ascii="Times New Roman" w:eastAsia="Times New Roman" w:hAnsi="Times New Roman" w:cs="Times New Roman"/>
                <w:sz w:val="20"/>
                <w:szCs w:val="20"/>
                <w:lang w:val="en-US"/>
                <w:rPrChange w:id="5187" w:author="Will Taylor Gough" w:date="2020-08-29T17:25:00Z">
                  <w:rPr>
                    <w:rFonts w:eastAsia="Times New Roman"/>
                    <w:sz w:val="20"/>
                    <w:szCs w:val="20"/>
                    <w:lang w:val="en-US"/>
                  </w:rPr>
                </w:rPrChange>
              </w:rPr>
              <w:t>&lt; 0.001</w:t>
            </w:r>
          </w:p>
        </w:tc>
      </w:tr>
      <w:tr w:rsidR="00001A54" w:rsidRPr="00C05B87" w14:paraId="6D5FFB4A" w14:textId="77777777" w:rsidTr="001C1314">
        <w:trPr>
          <w:trHeight w:val="320"/>
          <w:jc w:val="center"/>
          <w:trPrChange w:id="5188" w:author="Will Taylor Gough" w:date="2020-08-27T15:59:00Z">
            <w:trPr>
              <w:trHeight w:val="320"/>
              <w:jc w:val="center"/>
            </w:trPr>
          </w:trPrChange>
        </w:trPr>
        <w:tc>
          <w:tcPr>
            <w:tcW w:w="2863" w:type="pct"/>
            <w:tcMar>
              <w:top w:w="0" w:type="dxa"/>
              <w:left w:w="115" w:type="dxa"/>
              <w:bottom w:w="0" w:type="dxa"/>
              <w:right w:w="115" w:type="dxa"/>
            </w:tcMar>
            <w:vAlign w:val="center"/>
            <w:hideMark/>
            <w:tcPrChange w:id="5189" w:author="Will Taylor Gough" w:date="2020-08-27T15:59:00Z">
              <w:tcPr>
                <w:tcW w:w="2888" w:type="pct"/>
                <w:gridSpan w:val="2"/>
                <w:tcMar>
                  <w:top w:w="0" w:type="dxa"/>
                  <w:left w:w="115" w:type="dxa"/>
                  <w:bottom w:w="0" w:type="dxa"/>
                  <w:right w:w="115" w:type="dxa"/>
                </w:tcMar>
                <w:vAlign w:val="center"/>
                <w:hideMark/>
              </w:tcPr>
            </w:tcPrChange>
          </w:tcPr>
          <w:p w14:paraId="491E9C1E" w14:textId="77777777" w:rsidR="00001A54" w:rsidRPr="00C05B87" w:rsidRDefault="00001A54" w:rsidP="00001A54">
            <w:pPr>
              <w:spacing w:line="240" w:lineRule="auto"/>
              <w:rPr>
                <w:rFonts w:ascii="Times New Roman" w:eastAsia="Times New Roman" w:hAnsi="Times New Roman" w:cs="Times New Roman"/>
                <w:sz w:val="24"/>
                <w:szCs w:val="24"/>
                <w:lang w:val="en-US"/>
                <w:rPrChange w:id="5190" w:author="Will Taylor Gough" w:date="2020-08-29T17:25:00Z">
                  <w:rPr>
                    <w:rFonts w:ascii="Times New Roman" w:eastAsia="Times New Roman" w:hAnsi="Times New Roman" w:cs="Times New Roman"/>
                    <w:sz w:val="24"/>
                    <w:szCs w:val="24"/>
                    <w:lang w:val="en-US"/>
                  </w:rPr>
                </w:rPrChange>
              </w:rPr>
            </w:pPr>
          </w:p>
        </w:tc>
        <w:tc>
          <w:tcPr>
            <w:tcW w:w="1022" w:type="pct"/>
            <w:tcMar>
              <w:top w:w="0" w:type="dxa"/>
              <w:left w:w="115" w:type="dxa"/>
              <w:bottom w:w="0" w:type="dxa"/>
              <w:right w:w="115" w:type="dxa"/>
            </w:tcMar>
            <w:vAlign w:val="center"/>
            <w:hideMark/>
            <w:tcPrChange w:id="5191" w:author="Will Taylor Gough" w:date="2020-08-27T15:59:00Z">
              <w:tcPr>
                <w:tcW w:w="1047" w:type="pct"/>
                <w:gridSpan w:val="2"/>
                <w:tcMar>
                  <w:top w:w="0" w:type="dxa"/>
                  <w:left w:w="115" w:type="dxa"/>
                  <w:bottom w:w="0" w:type="dxa"/>
                  <w:right w:w="115" w:type="dxa"/>
                </w:tcMar>
                <w:vAlign w:val="center"/>
                <w:hideMark/>
              </w:tcPr>
            </w:tcPrChange>
          </w:tcPr>
          <w:p w14:paraId="365804BD" w14:textId="77777777" w:rsidR="00001A54" w:rsidRPr="00C05B87" w:rsidRDefault="00001A54" w:rsidP="00001A54">
            <w:pPr>
              <w:spacing w:line="240" w:lineRule="auto"/>
              <w:rPr>
                <w:rFonts w:ascii="Times New Roman" w:eastAsia="Times New Roman" w:hAnsi="Times New Roman" w:cs="Times New Roman"/>
                <w:sz w:val="20"/>
                <w:szCs w:val="20"/>
                <w:lang w:val="en-US"/>
                <w:rPrChange w:id="5192" w:author="Will Taylor Gough" w:date="2020-08-29T17:25:00Z">
                  <w:rPr>
                    <w:rFonts w:eastAsia="Times New Roman"/>
                    <w:sz w:val="20"/>
                    <w:szCs w:val="20"/>
                    <w:lang w:val="en-US"/>
                  </w:rPr>
                </w:rPrChange>
              </w:rPr>
            </w:pPr>
          </w:p>
        </w:tc>
        <w:tc>
          <w:tcPr>
            <w:tcW w:w="468" w:type="pct"/>
            <w:vAlign w:val="center"/>
            <w:tcPrChange w:id="5193" w:author="Will Taylor Gough" w:date="2020-08-27T15:59:00Z">
              <w:tcPr>
                <w:tcW w:w="493" w:type="pct"/>
                <w:gridSpan w:val="2"/>
                <w:vAlign w:val="center"/>
              </w:tcPr>
            </w:tcPrChange>
          </w:tcPr>
          <w:p w14:paraId="69BA9854" w14:textId="77777777" w:rsidR="00001A54" w:rsidRPr="00C05B87" w:rsidRDefault="00001A54" w:rsidP="00001A54">
            <w:pPr>
              <w:spacing w:line="240" w:lineRule="auto"/>
              <w:rPr>
                <w:rFonts w:ascii="Times New Roman" w:eastAsia="Times New Roman" w:hAnsi="Times New Roman" w:cs="Times New Roman"/>
                <w:sz w:val="20"/>
                <w:szCs w:val="20"/>
                <w:lang w:val="en-US"/>
                <w:rPrChange w:id="5194" w:author="Will Taylor Gough" w:date="2020-08-29T17:25:00Z">
                  <w:rPr>
                    <w:rFonts w:eastAsia="Times New Roman"/>
                    <w:sz w:val="20"/>
                    <w:szCs w:val="20"/>
                    <w:lang w:val="en-US"/>
                  </w:rPr>
                </w:rPrChange>
              </w:rPr>
            </w:pPr>
          </w:p>
        </w:tc>
        <w:tc>
          <w:tcPr>
            <w:tcW w:w="646" w:type="pct"/>
            <w:tcMar>
              <w:top w:w="0" w:type="dxa"/>
              <w:left w:w="115" w:type="dxa"/>
              <w:bottom w:w="0" w:type="dxa"/>
              <w:right w:w="115" w:type="dxa"/>
            </w:tcMar>
            <w:vAlign w:val="center"/>
            <w:hideMark/>
            <w:tcPrChange w:id="5195" w:author="Will Taylor Gough" w:date="2020-08-27T15:59:00Z">
              <w:tcPr>
                <w:tcW w:w="571" w:type="pct"/>
                <w:tcMar>
                  <w:top w:w="0" w:type="dxa"/>
                  <w:left w:w="115" w:type="dxa"/>
                  <w:bottom w:w="0" w:type="dxa"/>
                  <w:right w:w="115" w:type="dxa"/>
                </w:tcMar>
                <w:vAlign w:val="center"/>
                <w:hideMark/>
              </w:tcPr>
            </w:tcPrChange>
          </w:tcPr>
          <w:p w14:paraId="3672CE45" w14:textId="77777777" w:rsidR="00001A54" w:rsidRPr="00C05B87" w:rsidRDefault="00001A54" w:rsidP="00001A54">
            <w:pPr>
              <w:spacing w:line="240" w:lineRule="auto"/>
              <w:rPr>
                <w:rFonts w:ascii="Times New Roman" w:eastAsia="Times New Roman" w:hAnsi="Times New Roman" w:cs="Times New Roman"/>
                <w:sz w:val="20"/>
                <w:szCs w:val="20"/>
                <w:lang w:val="en-US"/>
                <w:rPrChange w:id="5196" w:author="Will Taylor Gough" w:date="2020-08-29T17:25:00Z">
                  <w:rPr>
                    <w:rFonts w:eastAsia="Times New Roman"/>
                    <w:sz w:val="20"/>
                    <w:szCs w:val="20"/>
                    <w:lang w:val="en-US"/>
                  </w:rPr>
                </w:rPrChange>
              </w:rPr>
            </w:pPr>
          </w:p>
        </w:tc>
      </w:tr>
      <w:tr w:rsidR="00001A54" w:rsidRPr="00C05B87" w14:paraId="6B66877D" w14:textId="77777777" w:rsidTr="001C1314">
        <w:trPr>
          <w:trHeight w:val="320"/>
          <w:jc w:val="center"/>
          <w:trPrChange w:id="5197" w:author="Will Taylor Gough" w:date="2020-08-27T15:59:00Z">
            <w:trPr>
              <w:trHeight w:val="320"/>
              <w:jc w:val="center"/>
            </w:trPr>
          </w:trPrChange>
        </w:trPr>
        <w:tc>
          <w:tcPr>
            <w:tcW w:w="2863" w:type="pct"/>
            <w:tcBorders>
              <w:bottom w:val="single" w:sz="4" w:space="0" w:color="000000"/>
            </w:tcBorders>
            <w:tcMar>
              <w:top w:w="0" w:type="dxa"/>
              <w:left w:w="115" w:type="dxa"/>
              <w:bottom w:w="0" w:type="dxa"/>
              <w:right w:w="115" w:type="dxa"/>
            </w:tcMar>
            <w:vAlign w:val="center"/>
            <w:hideMark/>
            <w:tcPrChange w:id="5198" w:author="Will Taylor Gough" w:date="2020-08-27T15:59:00Z">
              <w:tcPr>
                <w:tcW w:w="2888" w:type="pct"/>
                <w:gridSpan w:val="2"/>
                <w:tcBorders>
                  <w:bottom w:val="single" w:sz="4" w:space="0" w:color="000000"/>
                </w:tcBorders>
                <w:tcMar>
                  <w:top w:w="0" w:type="dxa"/>
                  <w:left w:w="115" w:type="dxa"/>
                  <w:bottom w:w="0" w:type="dxa"/>
                  <w:right w:w="115" w:type="dxa"/>
                </w:tcMar>
                <w:vAlign w:val="center"/>
                <w:hideMark/>
              </w:tcPr>
            </w:tcPrChange>
          </w:tcPr>
          <w:p w14:paraId="16383800" w14:textId="77777777" w:rsidR="00001A54" w:rsidRPr="00C05B87" w:rsidRDefault="00001A54" w:rsidP="00001A54">
            <w:pPr>
              <w:spacing w:line="240" w:lineRule="auto"/>
              <w:jc w:val="center"/>
              <w:rPr>
                <w:rFonts w:ascii="Times New Roman" w:eastAsia="Times New Roman" w:hAnsi="Times New Roman" w:cs="Times New Roman"/>
                <w:sz w:val="24"/>
                <w:szCs w:val="24"/>
                <w:lang w:val="en-US"/>
                <w:rPrChange w:id="5199" w:author="Will Taylor Gough" w:date="2020-08-29T17:25:00Z">
                  <w:rPr>
                    <w:rFonts w:ascii="Times New Roman" w:eastAsia="Times New Roman" w:hAnsi="Times New Roman" w:cs="Times New Roman"/>
                    <w:sz w:val="24"/>
                    <w:szCs w:val="24"/>
                    <w:lang w:val="en-US"/>
                  </w:rPr>
                </w:rPrChange>
              </w:rPr>
            </w:pPr>
            <w:r w:rsidRPr="00C05B87">
              <w:rPr>
                <w:rFonts w:ascii="Times New Roman" w:eastAsia="Times New Roman" w:hAnsi="Times New Roman" w:cs="Times New Roman"/>
                <w:b/>
                <w:bCs/>
                <w:i/>
                <w:iCs/>
                <w:sz w:val="20"/>
                <w:szCs w:val="20"/>
                <w:lang w:val="en-US"/>
                <w:rPrChange w:id="5200" w:author="Will Taylor Gough" w:date="2020-08-29T17:25:00Z">
                  <w:rPr>
                    <w:rFonts w:eastAsia="Times New Roman"/>
                    <w:b/>
                    <w:bCs/>
                    <w:i/>
                    <w:iCs/>
                    <w:sz w:val="20"/>
                    <w:szCs w:val="20"/>
                    <w:lang w:val="en-US"/>
                  </w:rPr>
                </w:rPrChange>
              </w:rPr>
              <w:t>Mean Mass-Specific Thrust Power vs. Total Length (Figure 4)</w:t>
            </w:r>
          </w:p>
        </w:tc>
        <w:tc>
          <w:tcPr>
            <w:tcW w:w="1022" w:type="pct"/>
            <w:tcBorders>
              <w:bottom w:val="single" w:sz="4" w:space="0" w:color="000000"/>
            </w:tcBorders>
            <w:tcMar>
              <w:top w:w="0" w:type="dxa"/>
              <w:left w:w="115" w:type="dxa"/>
              <w:bottom w:w="0" w:type="dxa"/>
              <w:right w:w="115" w:type="dxa"/>
            </w:tcMar>
            <w:vAlign w:val="center"/>
            <w:hideMark/>
            <w:tcPrChange w:id="5201" w:author="Will Taylor Gough" w:date="2020-08-27T15:59:00Z">
              <w:tcPr>
                <w:tcW w:w="1047" w:type="pct"/>
                <w:gridSpan w:val="2"/>
                <w:tcBorders>
                  <w:bottom w:val="single" w:sz="4" w:space="0" w:color="000000"/>
                </w:tcBorders>
                <w:tcMar>
                  <w:top w:w="0" w:type="dxa"/>
                  <w:left w:w="115" w:type="dxa"/>
                  <w:bottom w:w="0" w:type="dxa"/>
                  <w:right w:w="115" w:type="dxa"/>
                </w:tcMar>
                <w:vAlign w:val="center"/>
                <w:hideMark/>
              </w:tcPr>
            </w:tcPrChange>
          </w:tcPr>
          <w:p w14:paraId="05C9240E" w14:textId="77777777" w:rsidR="00001A54" w:rsidRPr="00C05B87" w:rsidRDefault="00001A54" w:rsidP="00001A54">
            <w:pPr>
              <w:spacing w:line="240" w:lineRule="auto"/>
              <w:rPr>
                <w:rFonts w:ascii="Times New Roman" w:eastAsia="Times New Roman" w:hAnsi="Times New Roman" w:cs="Times New Roman"/>
                <w:sz w:val="20"/>
                <w:szCs w:val="20"/>
                <w:lang w:val="en-US"/>
                <w:rPrChange w:id="5202" w:author="Will Taylor Gough" w:date="2020-08-29T17:25:00Z">
                  <w:rPr>
                    <w:rFonts w:eastAsia="Times New Roman"/>
                    <w:sz w:val="20"/>
                    <w:szCs w:val="20"/>
                    <w:lang w:val="en-US"/>
                  </w:rPr>
                </w:rPrChange>
              </w:rPr>
            </w:pPr>
          </w:p>
        </w:tc>
        <w:tc>
          <w:tcPr>
            <w:tcW w:w="468" w:type="pct"/>
            <w:tcBorders>
              <w:bottom w:val="single" w:sz="4" w:space="0" w:color="000000"/>
            </w:tcBorders>
            <w:vAlign w:val="center"/>
            <w:tcPrChange w:id="5203" w:author="Will Taylor Gough" w:date="2020-08-27T15:59:00Z">
              <w:tcPr>
                <w:tcW w:w="493" w:type="pct"/>
                <w:gridSpan w:val="2"/>
                <w:tcBorders>
                  <w:bottom w:val="single" w:sz="4" w:space="0" w:color="000000"/>
                </w:tcBorders>
                <w:vAlign w:val="center"/>
              </w:tcPr>
            </w:tcPrChange>
          </w:tcPr>
          <w:p w14:paraId="1078EE94" w14:textId="77777777" w:rsidR="00001A54" w:rsidRPr="00C05B87" w:rsidRDefault="00001A54" w:rsidP="00001A54">
            <w:pPr>
              <w:spacing w:line="240" w:lineRule="auto"/>
              <w:rPr>
                <w:rFonts w:ascii="Times New Roman" w:eastAsia="Times New Roman" w:hAnsi="Times New Roman" w:cs="Times New Roman"/>
                <w:sz w:val="20"/>
                <w:szCs w:val="20"/>
                <w:lang w:val="en-US"/>
                <w:rPrChange w:id="5204" w:author="Will Taylor Gough" w:date="2020-08-29T17:25:00Z">
                  <w:rPr>
                    <w:rFonts w:eastAsia="Times New Roman"/>
                    <w:sz w:val="20"/>
                    <w:szCs w:val="20"/>
                    <w:lang w:val="en-US"/>
                  </w:rPr>
                </w:rPrChange>
              </w:rPr>
            </w:pPr>
          </w:p>
        </w:tc>
        <w:tc>
          <w:tcPr>
            <w:tcW w:w="646" w:type="pct"/>
            <w:tcBorders>
              <w:bottom w:val="single" w:sz="4" w:space="0" w:color="000000"/>
            </w:tcBorders>
            <w:tcMar>
              <w:top w:w="0" w:type="dxa"/>
              <w:left w:w="115" w:type="dxa"/>
              <w:bottom w:w="0" w:type="dxa"/>
              <w:right w:w="115" w:type="dxa"/>
            </w:tcMar>
            <w:vAlign w:val="center"/>
            <w:hideMark/>
            <w:tcPrChange w:id="5205" w:author="Will Taylor Gough" w:date="2020-08-27T15:59:00Z">
              <w:tcPr>
                <w:tcW w:w="571" w:type="pct"/>
                <w:tcBorders>
                  <w:bottom w:val="single" w:sz="4" w:space="0" w:color="000000"/>
                </w:tcBorders>
                <w:tcMar>
                  <w:top w:w="0" w:type="dxa"/>
                  <w:left w:w="115" w:type="dxa"/>
                  <w:bottom w:w="0" w:type="dxa"/>
                  <w:right w:w="115" w:type="dxa"/>
                </w:tcMar>
                <w:vAlign w:val="center"/>
                <w:hideMark/>
              </w:tcPr>
            </w:tcPrChange>
          </w:tcPr>
          <w:p w14:paraId="0A654DCE" w14:textId="77777777" w:rsidR="00001A54" w:rsidRPr="00C05B87" w:rsidRDefault="00001A54" w:rsidP="00001A54">
            <w:pPr>
              <w:spacing w:line="240" w:lineRule="auto"/>
              <w:rPr>
                <w:rFonts w:ascii="Times New Roman" w:eastAsia="Times New Roman" w:hAnsi="Times New Roman" w:cs="Times New Roman"/>
                <w:sz w:val="20"/>
                <w:szCs w:val="20"/>
                <w:lang w:val="en-US"/>
                <w:rPrChange w:id="5206" w:author="Will Taylor Gough" w:date="2020-08-29T17:25:00Z">
                  <w:rPr>
                    <w:rFonts w:eastAsia="Times New Roman"/>
                    <w:sz w:val="20"/>
                    <w:szCs w:val="20"/>
                    <w:lang w:val="en-US"/>
                  </w:rPr>
                </w:rPrChange>
              </w:rPr>
            </w:pPr>
          </w:p>
        </w:tc>
      </w:tr>
      <w:tr w:rsidR="00001A54" w:rsidRPr="00C05B87" w14:paraId="30E6AA1E" w14:textId="77777777" w:rsidTr="001C1314">
        <w:trPr>
          <w:trHeight w:val="320"/>
          <w:jc w:val="center"/>
          <w:trPrChange w:id="5207" w:author="Will Taylor Gough" w:date="2020-08-27T15:59:00Z">
            <w:trPr>
              <w:trHeight w:val="320"/>
              <w:jc w:val="center"/>
            </w:trPr>
          </w:trPrChange>
        </w:trPr>
        <w:tc>
          <w:tcPr>
            <w:tcW w:w="2863" w:type="pct"/>
            <w:tcBorders>
              <w:top w:val="single" w:sz="4" w:space="0" w:color="000000"/>
            </w:tcBorders>
            <w:shd w:val="clear" w:color="auto" w:fill="A5A5A5"/>
            <w:tcMar>
              <w:top w:w="0" w:type="dxa"/>
              <w:left w:w="115" w:type="dxa"/>
              <w:bottom w:w="0" w:type="dxa"/>
              <w:right w:w="115" w:type="dxa"/>
            </w:tcMar>
            <w:vAlign w:val="center"/>
            <w:hideMark/>
            <w:tcPrChange w:id="5208" w:author="Will Taylor Gough" w:date="2020-08-27T15:59:00Z">
              <w:tcPr>
                <w:tcW w:w="2888" w:type="pct"/>
                <w:gridSpan w:val="2"/>
                <w:tcBorders>
                  <w:top w:val="single" w:sz="4" w:space="0" w:color="000000"/>
                </w:tcBorders>
                <w:shd w:val="clear" w:color="auto" w:fill="A5A5A5"/>
                <w:tcMar>
                  <w:top w:w="0" w:type="dxa"/>
                  <w:left w:w="115" w:type="dxa"/>
                  <w:bottom w:w="0" w:type="dxa"/>
                  <w:right w:w="115" w:type="dxa"/>
                </w:tcMar>
                <w:vAlign w:val="center"/>
                <w:hideMark/>
              </w:tcPr>
            </w:tcPrChange>
          </w:tcPr>
          <w:p w14:paraId="5768B454" w14:textId="77777777" w:rsidR="00001A54" w:rsidRPr="00C05B87" w:rsidRDefault="00001A54" w:rsidP="00001A54">
            <w:pPr>
              <w:spacing w:line="240" w:lineRule="auto"/>
              <w:jc w:val="center"/>
              <w:rPr>
                <w:rFonts w:ascii="Times New Roman" w:eastAsia="Times New Roman" w:hAnsi="Times New Roman" w:cs="Times New Roman"/>
                <w:sz w:val="24"/>
                <w:szCs w:val="24"/>
                <w:lang w:val="en-US"/>
                <w:rPrChange w:id="5209" w:author="Will Taylor Gough" w:date="2020-08-29T17:25:00Z">
                  <w:rPr>
                    <w:rFonts w:ascii="Times New Roman" w:eastAsia="Times New Roman" w:hAnsi="Times New Roman" w:cs="Times New Roman"/>
                    <w:sz w:val="24"/>
                    <w:szCs w:val="24"/>
                    <w:lang w:val="en-US"/>
                  </w:rPr>
                </w:rPrChange>
              </w:rPr>
            </w:pPr>
            <w:r w:rsidRPr="00C05B87">
              <w:rPr>
                <w:rFonts w:ascii="Times New Roman" w:eastAsia="Times New Roman" w:hAnsi="Times New Roman" w:cs="Times New Roman"/>
                <w:sz w:val="20"/>
                <w:szCs w:val="20"/>
                <w:lang w:val="en-US"/>
                <w:rPrChange w:id="5210" w:author="Will Taylor Gough" w:date="2020-08-29T17:25:00Z">
                  <w:rPr>
                    <w:rFonts w:eastAsia="Times New Roman"/>
                    <w:sz w:val="20"/>
                    <w:szCs w:val="20"/>
                    <w:lang w:val="en-US"/>
                  </w:rPr>
                </w:rPrChange>
              </w:rPr>
              <w:t>Routine Effort Swimming</w:t>
            </w:r>
          </w:p>
        </w:tc>
        <w:tc>
          <w:tcPr>
            <w:tcW w:w="1022" w:type="pct"/>
            <w:tcBorders>
              <w:top w:val="single" w:sz="4" w:space="0" w:color="000000"/>
            </w:tcBorders>
            <w:shd w:val="clear" w:color="auto" w:fill="A5A5A5"/>
            <w:tcMar>
              <w:top w:w="0" w:type="dxa"/>
              <w:left w:w="115" w:type="dxa"/>
              <w:bottom w:w="0" w:type="dxa"/>
              <w:right w:w="115" w:type="dxa"/>
            </w:tcMar>
            <w:vAlign w:val="center"/>
            <w:hideMark/>
            <w:tcPrChange w:id="5211" w:author="Will Taylor Gough" w:date="2020-08-27T15:59:00Z">
              <w:tcPr>
                <w:tcW w:w="1047" w:type="pct"/>
                <w:gridSpan w:val="2"/>
                <w:tcBorders>
                  <w:top w:val="single" w:sz="4" w:space="0" w:color="000000"/>
                </w:tcBorders>
                <w:shd w:val="clear" w:color="auto" w:fill="A5A5A5"/>
                <w:tcMar>
                  <w:top w:w="0" w:type="dxa"/>
                  <w:left w:w="115" w:type="dxa"/>
                  <w:bottom w:w="0" w:type="dxa"/>
                  <w:right w:w="115" w:type="dxa"/>
                </w:tcMar>
                <w:vAlign w:val="center"/>
                <w:hideMark/>
              </w:tcPr>
            </w:tcPrChange>
          </w:tcPr>
          <w:p w14:paraId="66DAE656" w14:textId="77777777" w:rsidR="00001A54" w:rsidRPr="00C05B87" w:rsidRDefault="00001A54" w:rsidP="00001A54">
            <w:pPr>
              <w:spacing w:line="240" w:lineRule="auto"/>
              <w:jc w:val="center"/>
              <w:rPr>
                <w:rFonts w:ascii="Times New Roman" w:eastAsia="Times New Roman" w:hAnsi="Times New Roman" w:cs="Times New Roman"/>
                <w:sz w:val="20"/>
                <w:szCs w:val="20"/>
                <w:lang w:val="en-US"/>
                <w:rPrChange w:id="5212" w:author="Will Taylor Gough" w:date="2020-08-29T17:25:00Z">
                  <w:rPr>
                    <w:rFonts w:eastAsia="Times New Roman"/>
                    <w:sz w:val="20"/>
                    <w:szCs w:val="20"/>
                    <w:lang w:val="en-US"/>
                  </w:rPr>
                </w:rPrChange>
              </w:rPr>
            </w:pPr>
            <w:r w:rsidRPr="00C05B87">
              <w:rPr>
                <w:rFonts w:ascii="Times New Roman" w:eastAsia="Times New Roman" w:hAnsi="Times New Roman" w:cs="Times New Roman"/>
                <w:sz w:val="20"/>
                <w:szCs w:val="20"/>
                <w:lang w:val="en-US"/>
                <w:rPrChange w:id="5213" w:author="Will Taylor Gough" w:date="2020-08-29T17:25:00Z">
                  <w:rPr>
                    <w:rFonts w:eastAsia="Times New Roman"/>
                    <w:sz w:val="20"/>
                    <w:szCs w:val="20"/>
                    <w:lang w:val="en-US"/>
                  </w:rPr>
                </w:rPrChange>
              </w:rPr>
              <w:t>ŷ = 0.033x – 1.594</w:t>
            </w:r>
          </w:p>
        </w:tc>
        <w:tc>
          <w:tcPr>
            <w:tcW w:w="468" w:type="pct"/>
            <w:tcBorders>
              <w:top w:val="single" w:sz="4" w:space="0" w:color="000000"/>
            </w:tcBorders>
            <w:shd w:val="clear" w:color="auto" w:fill="A5A5A5"/>
            <w:vAlign w:val="center"/>
            <w:tcPrChange w:id="5214" w:author="Will Taylor Gough" w:date="2020-08-27T15:59:00Z">
              <w:tcPr>
                <w:tcW w:w="493" w:type="pct"/>
                <w:gridSpan w:val="2"/>
                <w:tcBorders>
                  <w:top w:val="single" w:sz="4" w:space="0" w:color="000000"/>
                </w:tcBorders>
                <w:shd w:val="clear" w:color="auto" w:fill="A5A5A5"/>
                <w:vAlign w:val="center"/>
              </w:tcPr>
            </w:tcPrChange>
          </w:tcPr>
          <w:p w14:paraId="76C359B0" w14:textId="77777777" w:rsidR="00001A54" w:rsidRPr="00C05B87" w:rsidRDefault="00001A54" w:rsidP="00001A54">
            <w:pPr>
              <w:spacing w:line="240" w:lineRule="auto"/>
              <w:jc w:val="center"/>
              <w:rPr>
                <w:rFonts w:ascii="Times New Roman" w:eastAsia="Times New Roman" w:hAnsi="Times New Roman" w:cs="Times New Roman"/>
                <w:sz w:val="20"/>
                <w:szCs w:val="20"/>
                <w:lang w:val="en-US"/>
                <w:rPrChange w:id="5215" w:author="Will Taylor Gough" w:date="2020-08-29T17:25:00Z">
                  <w:rPr>
                    <w:rFonts w:eastAsia="Times New Roman"/>
                    <w:sz w:val="20"/>
                    <w:szCs w:val="20"/>
                    <w:lang w:val="en-US"/>
                  </w:rPr>
                </w:rPrChange>
              </w:rPr>
            </w:pPr>
            <w:r w:rsidRPr="00C05B87">
              <w:rPr>
                <w:rFonts w:ascii="Times New Roman" w:eastAsia="Times New Roman" w:hAnsi="Times New Roman" w:cs="Times New Roman"/>
                <w:sz w:val="20"/>
                <w:szCs w:val="20"/>
                <w:lang w:val="en-US"/>
                <w:rPrChange w:id="5216" w:author="Will Taylor Gough" w:date="2020-08-29T17:25:00Z">
                  <w:rPr>
                    <w:rFonts w:eastAsia="Times New Roman"/>
                    <w:sz w:val="20"/>
                    <w:szCs w:val="20"/>
                    <w:lang w:val="en-US"/>
                  </w:rPr>
                </w:rPrChange>
              </w:rPr>
              <w:t>0.23</w:t>
            </w:r>
          </w:p>
        </w:tc>
        <w:tc>
          <w:tcPr>
            <w:tcW w:w="646" w:type="pct"/>
            <w:tcBorders>
              <w:top w:val="single" w:sz="4" w:space="0" w:color="000000"/>
            </w:tcBorders>
            <w:shd w:val="clear" w:color="auto" w:fill="A5A5A5"/>
            <w:tcMar>
              <w:top w:w="0" w:type="dxa"/>
              <w:left w:w="115" w:type="dxa"/>
              <w:bottom w:w="0" w:type="dxa"/>
              <w:right w:w="115" w:type="dxa"/>
            </w:tcMar>
            <w:vAlign w:val="center"/>
            <w:hideMark/>
            <w:tcPrChange w:id="5217" w:author="Will Taylor Gough" w:date="2020-08-27T15:59:00Z">
              <w:tcPr>
                <w:tcW w:w="571" w:type="pct"/>
                <w:tcBorders>
                  <w:top w:val="single" w:sz="4" w:space="0" w:color="000000"/>
                </w:tcBorders>
                <w:shd w:val="clear" w:color="auto" w:fill="A5A5A5"/>
                <w:tcMar>
                  <w:top w:w="0" w:type="dxa"/>
                  <w:left w:w="115" w:type="dxa"/>
                  <w:bottom w:w="0" w:type="dxa"/>
                  <w:right w:w="115" w:type="dxa"/>
                </w:tcMar>
                <w:vAlign w:val="center"/>
                <w:hideMark/>
              </w:tcPr>
            </w:tcPrChange>
          </w:tcPr>
          <w:p w14:paraId="3F54BD15" w14:textId="77777777" w:rsidR="00001A54" w:rsidRPr="00C05B87" w:rsidRDefault="00001A54" w:rsidP="00001A54">
            <w:pPr>
              <w:spacing w:line="240" w:lineRule="auto"/>
              <w:jc w:val="center"/>
              <w:rPr>
                <w:rFonts w:ascii="Times New Roman" w:eastAsia="Times New Roman" w:hAnsi="Times New Roman" w:cs="Times New Roman"/>
                <w:sz w:val="20"/>
                <w:szCs w:val="20"/>
                <w:lang w:val="en-US"/>
                <w:rPrChange w:id="5218" w:author="Will Taylor Gough" w:date="2020-08-29T17:25:00Z">
                  <w:rPr>
                    <w:rFonts w:eastAsia="Times New Roman"/>
                    <w:sz w:val="20"/>
                    <w:szCs w:val="20"/>
                    <w:lang w:val="en-US"/>
                  </w:rPr>
                </w:rPrChange>
              </w:rPr>
            </w:pPr>
            <w:r w:rsidRPr="00C05B87">
              <w:rPr>
                <w:rFonts w:ascii="Times New Roman" w:eastAsia="Times New Roman" w:hAnsi="Times New Roman" w:cs="Times New Roman"/>
                <w:sz w:val="20"/>
                <w:szCs w:val="20"/>
                <w:lang w:val="en-US"/>
                <w:rPrChange w:id="5219" w:author="Will Taylor Gough" w:date="2020-08-29T17:25:00Z">
                  <w:rPr>
                    <w:rFonts w:eastAsia="Times New Roman"/>
                    <w:sz w:val="20"/>
                    <w:szCs w:val="20"/>
                    <w:lang w:val="en-US"/>
                  </w:rPr>
                </w:rPrChange>
              </w:rPr>
              <w:t>&lt; 0.001</w:t>
            </w:r>
          </w:p>
        </w:tc>
      </w:tr>
      <w:tr w:rsidR="00001A54" w:rsidRPr="00C05B87" w14:paraId="38F7CC0A" w14:textId="77777777" w:rsidTr="001C1314">
        <w:trPr>
          <w:trHeight w:val="320"/>
          <w:jc w:val="center"/>
          <w:trPrChange w:id="5220" w:author="Will Taylor Gough" w:date="2020-08-27T15:59:00Z">
            <w:trPr>
              <w:trHeight w:val="320"/>
              <w:jc w:val="center"/>
            </w:trPr>
          </w:trPrChange>
        </w:trPr>
        <w:tc>
          <w:tcPr>
            <w:tcW w:w="2863" w:type="pct"/>
            <w:shd w:val="clear" w:color="auto" w:fill="E7E6E6"/>
            <w:tcMar>
              <w:top w:w="0" w:type="dxa"/>
              <w:left w:w="115" w:type="dxa"/>
              <w:bottom w:w="0" w:type="dxa"/>
              <w:right w:w="115" w:type="dxa"/>
            </w:tcMar>
            <w:vAlign w:val="center"/>
            <w:hideMark/>
            <w:tcPrChange w:id="5221" w:author="Will Taylor Gough" w:date="2020-08-27T15:59:00Z">
              <w:tcPr>
                <w:tcW w:w="2888" w:type="pct"/>
                <w:gridSpan w:val="2"/>
                <w:shd w:val="clear" w:color="auto" w:fill="E7E6E6"/>
                <w:tcMar>
                  <w:top w:w="0" w:type="dxa"/>
                  <w:left w:w="115" w:type="dxa"/>
                  <w:bottom w:w="0" w:type="dxa"/>
                  <w:right w:w="115" w:type="dxa"/>
                </w:tcMar>
                <w:vAlign w:val="center"/>
                <w:hideMark/>
              </w:tcPr>
            </w:tcPrChange>
          </w:tcPr>
          <w:p w14:paraId="1C19126C" w14:textId="77777777" w:rsidR="00001A54" w:rsidRPr="00C05B87" w:rsidRDefault="00001A54" w:rsidP="00001A54">
            <w:pPr>
              <w:spacing w:line="240" w:lineRule="auto"/>
              <w:jc w:val="center"/>
              <w:rPr>
                <w:rFonts w:ascii="Times New Roman" w:eastAsia="Times New Roman" w:hAnsi="Times New Roman" w:cs="Times New Roman"/>
                <w:sz w:val="20"/>
                <w:szCs w:val="20"/>
                <w:lang w:val="en-US"/>
                <w:rPrChange w:id="5222" w:author="Will Taylor Gough" w:date="2020-08-29T17:25:00Z">
                  <w:rPr>
                    <w:rFonts w:eastAsia="Times New Roman"/>
                    <w:sz w:val="20"/>
                    <w:szCs w:val="20"/>
                    <w:lang w:val="en-US"/>
                  </w:rPr>
                </w:rPrChange>
              </w:rPr>
            </w:pPr>
            <w:r w:rsidRPr="00C05B87">
              <w:rPr>
                <w:rFonts w:ascii="Times New Roman" w:eastAsia="Times New Roman" w:hAnsi="Times New Roman" w:cs="Times New Roman"/>
                <w:sz w:val="20"/>
                <w:szCs w:val="20"/>
                <w:lang w:val="en-US"/>
                <w:rPrChange w:id="5223" w:author="Will Taylor Gough" w:date="2020-08-29T17:25:00Z">
                  <w:rPr>
                    <w:rFonts w:eastAsia="Times New Roman"/>
                    <w:sz w:val="20"/>
                    <w:szCs w:val="20"/>
                    <w:lang w:val="en-US"/>
                  </w:rPr>
                </w:rPrChange>
              </w:rPr>
              <w:t>Lunge-Associated Swimming</w:t>
            </w:r>
          </w:p>
        </w:tc>
        <w:tc>
          <w:tcPr>
            <w:tcW w:w="1022" w:type="pct"/>
            <w:shd w:val="clear" w:color="auto" w:fill="E7E6E6"/>
            <w:tcMar>
              <w:top w:w="0" w:type="dxa"/>
              <w:left w:w="115" w:type="dxa"/>
              <w:bottom w:w="0" w:type="dxa"/>
              <w:right w:w="115" w:type="dxa"/>
            </w:tcMar>
            <w:vAlign w:val="center"/>
            <w:hideMark/>
            <w:tcPrChange w:id="5224" w:author="Will Taylor Gough" w:date="2020-08-27T15:59:00Z">
              <w:tcPr>
                <w:tcW w:w="1047" w:type="pct"/>
                <w:gridSpan w:val="2"/>
                <w:shd w:val="clear" w:color="auto" w:fill="E7E6E6"/>
                <w:tcMar>
                  <w:top w:w="0" w:type="dxa"/>
                  <w:left w:w="115" w:type="dxa"/>
                  <w:bottom w:w="0" w:type="dxa"/>
                  <w:right w:w="115" w:type="dxa"/>
                </w:tcMar>
                <w:vAlign w:val="center"/>
                <w:hideMark/>
              </w:tcPr>
            </w:tcPrChange>
          </w:tcPr>
          <w:p w14:paraId="08E484B1" w14:textId="77777777" w:rsidR="00001A54" w:rsidRPr="00C05B87" w:rsidRDefault="00001A54" w:rsidP="00001A54">
            <w:pPr>
              <w:spacing w:line="240" w:lineRule="auto"/>
              <w:jc w:val="center"/>
              <w:rPr>
                <w:rFonts w:ascii="Times New Roman" w:eastAsia="Times New Roman" w:hAnsi="Times New Roman" w:cs="Times New Roman"/>
                <w:sz w:val="20"/>
                <w:szCs w:val="20"/>
                <w:lang w:val="en-US"/>
                <w:rPrChange w:id="5225" w:author="Will Taylor Gough" w:date="2020-08-29T17:25:00Z">
                  <w:rPr>
                    <w:rFonts w:eastAsia="Times New Roman"/>
                    <w:sz w:val="20"/>
                    <w:szCs w:val="20"/>
                    <w:lang w:val="en-US"/>
                  </w:rPr>
                </w:rPrChange>
              </w:rPr>
            </w:pPr>
            <w:r w:rsidRPr="00C05B87">
              <w:rPr>
                <w:rFonts w:ascii="Times New Roman" w:eastAsia="Times New Roman" w:hAnsi="Times New Roman" w:cs="Times New Roman"/>
                <w:sz w:val="20"/>
                <w:szCs w:val="20"/>
                <w:lang w:val="en-US"/>
                <w:rPrChange w:id="5226" w:author="Will Taylor Gough" w:date="2020-08-29T17:25:00Z">
                  <w:rPr>
                    <w:rFonts w:eastAsia="Times New Roman"/>
                    <w:sz w:val="20"/>
                    <w:szCs w:val="20"/>
                    <w:lang w:val="en-US"/>
                  </w:rPr>
                </w:rPrChange>
              </w:rPr>
              <w:t>ŷ = 0.031x – 0.693</w:t>
            </w:r>
          </w:p>
        </w:tc>
        <w:tc>
          <w:tcPr>
            <w:tcW w:w="468" w:type="pct"/>
            <w:shd w:val="clear" w:color="auto" w:fill="E7E6E6"/>
            <w:vAlign w:val="center"/>
            <w:tcPrChange w:id="5227" w:author="Will Taylor Gough" w:date="2020-08-27T15:59:00Z">
              <w:tcPr>
                <w:tcW w:w="493" w:type="pct"/>
                <w:gridSpan w:val="2"/>
                <w:shd w:val="clear" w:color="auto" w:fill="E7E6E6"/>
                <w:vAlign w:val="center"/>
              </w:tcPr>
            </w:tcPrChange>
          </w:tcPr>
          <w:p w14:paraId="41C32A68" w14:textId="77777777" w:rsidR="00001A54" w:rsidRPr="00C05B87" w:rsidRDefault="00001A54" w:rsidP="00001A54">
            <w:pPr>
              <w:spacing w:line="240" w:lineRule="auto"/>
              <w:jc w:val="center"/>
              <w:rPr>
                <w:rFonts w:ascii="Times New Roman" w:eastAsia="Times New Roman" w:hAnsi="Times New Roman" w:cs="Times New Roman"/>
                <w:sz w:val="20"/>
                <w:szCs w:val="20"/>
                <w:lang w:val="en-US"/>
                <w:rPrChange w:id="5228" w:author="Will Taylor Gough" w:date="2020-08-29T17:25:00Z">
                  <w:rPr>
                    <w:rFonts w:eastAsia="Times New Roman"/>
                    <w:sz w:val="20"/>
                    <w:szCs w:val="20"/>
                    <w:lang w:val="en-US"/>
                  </w:rPr>
                </w:rPrChange>
              </w:rPr>
            </w:pPr>
            <w:r w:rsidRPr="00C05B87">
              <w:rPr>
                <w:rFonts w:ascii="Times New Roman" w:eastAsia="Times New Roman" w:hAnsi="Times New Roman" w:cs="Times New Roman"/>
                <w:sz w:val="20"/>
                <w:szCs w:val="20"/>
                <w:lang w:val="en-US"/>
                <w:rPrChange w:id="5229" w:author="Will Taylor Gough" w:date="2020-08-29T17:25:00Z">
                  <w:rPr>
                    <w:rFonts w:eastAsia="Times New Roman"/>
                    <w:sz w:val="20"/>
                    <w:szCs w:val="20"/>
                    <w:lang w:val="en-US"/>
                  </w:rPr>
                </w:rPrChange>
              </w:rPr>
              <w:t>0.16</w:t>
            </w:r>
          </w:p>
        </w:tc>
        <w:tc>
          <w:tcPr>
            <w:tcW w:w="646" w:type="pct"/>
            <w:shd w:val="clear" w:color="auto" w:fill="E7E6E6"/>
            <w:tcMar>
              <w:top w:w="0" w:type="dxa"/>
              <w:left w:w="115" w:type="dxa"/>
              <w:bottom w:w="0" w:type="dxa"/>
              <w:right w:w="115" w:type="dxa"/>
            </w:tcMar>
            <w:vAlign w:val="center"/>
            <w:hideMark/>
            <w:tcPrChange w:id="5230" w:author="Will Taylor Gough" w:date="2020-08-27T15:59:00Z">
              <w:tcPr>
                <w:tcW w:w="571" w:type="pct"/>
                <w:shd w:val="clear" w:color="auto" w:fill="E7E6E6"/>
                <w:tcMar>
                  <w:top w:w="0" w:type="dxa"/>
                  <w:left w:w="115" w:type="dxa"/>
                  <w:bottom w:w="0" w:type="dxa"/>
                  <w:right w:w="115" w:type="dxa"/>
                </w:tcMar>
                <w:vAlign w:val="center"/>
                <w:hideMark/>
              </w:tcPr>
            </w:tcPrChange>
          </w:tcPr>
          <w:p w14:paraId="773EA2C8" w14:textId="77777777" w:rsidR="00001A54" w:rsidRPr="00C05B87" w:rsidRDefault="00001A54" w:rsidP="00001A54">
            <w:pPr>
              <w:spacing w:line="240" w:lineRule="auto"/>
              <w:jc w:val="center"/>
              <w:rPr>
                <w:rFonts w:ascii="Times New Roman" w:eastAsia="Times New Roman" w:hAnsi="Times New Roman" w:cs="Times New Roman"/>
                <w:sz w:val="20"/>
                <w:szCs w:val="20"/>
                <w:lang w:val="en-US"/>
                <w:rPrChange w:id="5231" w:author="Will Taylor Gough" w:date="2020-08-29T17:25:00Z">
                  <w:rPr>
                    <w:rFonts w:eastAsia="Times New Roman"/>
                    <w:sz w:val="20"/>
                    <w:szCs w:val="20"/>
                    <w:lang w:val="en-US"/>
                  </w:rPr>
                </w:rPrChange>
              </w:rPr>
            </w:pPr>
            <w:r w:rsidRPr="00C05B87">
              <w:rPr>
                <w:rFonts w:ascii="Times New Roman" w:eastAsia="Times New Roman" w:hAnsi="Times New Roman" w:cs="Times New Roman"/>
                <w:sz w:val="20"/>
                <w:szCs w:val="20"/>
                <w:lang w:val="en-US"/>
                <w:rPrChange w:id="5232" w:author="Will Taylor Gough" w:date="2020-08-29T17:25:00Z">
                  <w:rPr>
                    <w:rFonts w:eastAsia="Times New Roman"/>
                    <w:sz w:val="20"/>
                    <w:szCs w:val="20"/>
                    <w:lang w:val="en-US"/>
                  </w:rPr>
                </w:rPrChange>
              </w:rPr>
              <w:t>&lt; 0.001</w:t>
            </w:r>
          </w:p>
        </w:tc>
      </w:tr>
      <w:tr w:rsidR="00001A54" w:rsidRPr="00C05B87" w14:paraId="218E5B70" w14:textId="77777777" w:rsidTr="001C1314">
        <w:trPr>
          <w:trHeight w:val="320"/>
          <w:jc w:val="center"/>
          <w:trPrChange w:id="5233" w:author="Will Taylor Gough" w:date="2020-08-27T15:59:00Z">
            <w:trPr>
              <w:trHeight w:val="320"/>
              <w:jc w:val="center"/>
            </w:trPr>
          </w:trPrChange>
        </w:trPr>
        <w:tc>
          <w:tcPr>
            <w:tcW w:w="2863" w:type="pct"/>
            <w:tcMar>
              <w:top w:w="0" w:type="dxa"/>
              <w:left w:w="115" w:type="dxa"/>
              <w:bottom w:w="0" w:type="dxa"/>
              <w:right w:w="115" w:type="dxa"/>
            </w:tcMar>
            <w:vAlign w:val="center"/>
            <w:hideMark/>
            <w:tcPrChange w:id="5234" w:author="Will Taylor Gough" w:date="2020-08-27T15:59:00Z">
              <w:tcPr>
                <w:tcW w:w="2888" w:type="pct"/>
                <w:gridSpan w:val="2"/>
                <w:tcMar>
                  <w:top w:w="0" w:type="dxa"/>
                  <w:left w:w="115" w:type="dxa"/>
                  <w:bottom w:w="0" w:type="dxa"/>
                  <w:right w:w="115" w:type="dxa"/>
                </w:tcMar>
                <w:vAlign w:val="center"/>
                <w:hideMark/>
              </w:tcPr>
            </w:tcPrChange>
          </w:tcPr>
          <w:p w14:paraId="155B7F5E" w14:textId="77777777" w:rsidR="00001A54" w:rsidRPr="00C05B87" w:rsidRDefault="00001A54" w:rsidP="00001A54">
            <w:pPr>
              <w:spacing w:line="240" w:lineRule="auto"/>
              <w:rPr>
                <w:rFonts w:ascii="Times New Roman" w:eastAsia="Times New Roman" w:hAnsi="Times New Roman" w:cs="Times New Roman"/>
                <w:sz w:val="24"/>
                <w:szCs w:val="24"/>
                <w:lang w:val="en-US"/>
                <w:rPrChange w:id="5235" w:author="Will Taylor Gough" w:date="2020-08-29T17:25:00Z">
                  <w:rPr>
                    <w:rFonts w:ascii="Times New Roman" w:eastAsia="Times New Roman" w:hAnsi="Times New Roman" w:cs="Times New Roman"/>
                    <w:sz w:val="24"/>
                    <w:szCs w:val="24"/>
                    <w:lang w:val="en-US"/>
                  </w:rPr>
                </w:rPrChange>
              </w:rPr>
            </w:pPr>
          </w:p>
          <w:p w14:paraId="7231E38E" w14:textId="77777777" w:rsidR="00001A54" w:rsidRPr="00C05B87" w:rsidRDefault="00001A54" w:rsidP="00001A54">
            <w:pPr>
              <w:spacing w:line="240" w:lineRule="auto"/>
              <w:rPr>
                <w:rFonts w:ascii="Times New Roman" w:eastAsia="Times New Roman" w:hAnsi="Times New Roman" w:cs="Times New Roman"/>
                <w:sz w:val="24"/>
                <w:szCs w:val="24"/>
                <w:lang w:val="en-US"/>
                <w:rPrChange w:id="5236" w:author="Will Taylor Gough" w:date="2020-08-29T17:25:00Z">
                  <w:rPr>
                    <w:rFonts w:ascii="Times New Roman" w:eastAsia="Times New Roman" w:hAnsi="Times New Roman" w:cs="Times New Roman"/>
                    <w:sz w:val="24"/>
                    <w:szCs w:val="24"/>
                    <w:lang w:val="en-US"/>
                  </w:rPr>
                </w:rPrChange>
              </w:rPr>
            </w:pPr>
          </w:p>
        </w:tc>
        <w:tc>
          <w:tcPr>
            <w:tcW w:w="1022" w:type="pct"/>
            <w:tcMar>
              <w:top w:w="0" w:type="dxa"/>
              <w:left w:w="115" w:type="dxa"/>
              <w:bottom w:w="0" w:type="dxa"/>
              <w:right w:w="115" w:type="dxa"/>
            </w:tcMar>
            <w:vAlign w:val="center"/>
            <w:hideMark/>
            <w:tcPrChange w:id="5237" w:author="Will Taylor Gough" w:date="2020-08-27T15:59:00Z">
              <w:tcPr>
                <w:tcW w:w="1047" w:type="pct"/>
                <w:gridSpan w:val="2"/>
                <w:tcMar>
                  <w:top w:w="0" w:type="dxa"/>
                  <w:left w:w="115" w:type="dxa"/>
                  <w:bottom w:w="0" w:type="dxa"/>
                  <w:right w:w="115" w:type="dxa"/>
                </w:tcMar>
                <w:vAlign w:val="center"/>
                <w:hideMark/>
              </w:tcPr>
            </w:tcPrChange>
          </w:tcPr>
          <w:p w14:paraId="7EF3B771" w14:textId="77777777" w:rsidR="00001A54" w:rsidRPr="00C05B87" w:rsidRDefault="00001A54" w:rsidP="00001A54">
            <w:pPr>
              <w:spacing w:line="240" w:lineRule="auto"/>
              <w:rPr>
                <w:rFonts w:ascii="Times New Roman" w:eastAsia="Times New Roman" w:hAnsi="Times New Roman" w:cs="Times New Roman"/>
                <w:sz w:val="20"/>
                <w:szCs w:val="20"/>
                <w:lang w:val="en-US"/>
                <w:rPrChange w:id="5238" w:author="Will Taylor Gough" w:date="2020-08-29T17:25:00Z">
                  <w:rPr>
                    <w:rFonts w:eastAsia="Times New Roman"/>
                    <w:sz w:val="20"/>
                    <w:szCs w:val="20"/>
                    <w:lang w:val="en-US"/>
                  </w:rPr>
                </w:rPrChange>
              </w:rPr>
            </w:pPr>
          </w:p>
        </w:tc>
        <w:tc>
          <w:tcPr>
            <w:tcW w:w="468" w:type="pct"/>
            <w:vAlign w:val="center"/>
            <w:tcPrChange w:id="5239" w:author="Will Taylor Gough" w:date="2020-08-27T15:59:00Z">
              <w:tcPr>
                <w:tcW w:w="493" w:type="pct"/>
                <w:gridSpan w:val="2"/>
                <w:vAlign w:val="center"/>
              </w:tcPr>
            </w:tcPrChange>
          </w:tcPr>
          <w:p w14:paraId="66D169CD" w14:textId="77777777" w:rsidR="00001A54" w:rsidRPr="00C05B87" w:rsidRDefault="00001A54" w:rsidP="00001A54">
            <w:pPr>
              <w:spacing w:line="240" w:lineRule="auto"/>
              <w:rPr>
                <w:rFonts w:ascii="Times New Roman" w:eastAsia="Times New Roman" w:hAnsi="Times New Roman" w:cs="Times New Roman"/>
                <w:sz w:val="20"/>
                <w:szCs w:val="20"/>
                <w:lang w:val="en-US"/>
                <w:rPrChange w:id="5240" w:author="Will Taylor Gough" w:date="2020-08-29T17:25:00Z">
                  <w:rPr>
                    <w:rFonts w:eastAsia="Times New Roman"/>
                    <w:sz w:val="20"/>
                    <w:szCs w:val="20"/>
                    <w:lang w:val="en-US"/>
                  </w:rPr>
                </w:rPrChange>
              </w:rPr>
            </w:pPr>
          </w:p>
        </w:tc>
        <w:tc>
          <w:tcPr>
            <w:tcW w:w="646" w:type="pct"/>
            <w:tcMar>
              <w:top w:w="0" w:type="dxa"/>
              <w:left w:w="115" w:type="dxa"/>
              <w:bottom w:w="0" w:type="dxa"/>
              <w:right w:w="115" w:type="dxa"/>
            </w:tcMar>
            <w:vAlign w:val="center"/>
            <w:hideMark/>
            <w:tcPrChange w:id="5241" w:author="Will Taylor Gough" w:date="2020-08-27T15:59:00Z">
              <w:tcPr>
                <w:tcW w:w="571" w:type="pct"/>
                <w:tcMar>
                  <w:top w:w="0" w:type="dxa"/>
                  <w:left w:w="115" w:type="dxa"/>
                  <w:bottom w:w="0" w:type="dxa"/>
                  <w:right w:w="115" w:type="dxa"/>
                </w:tcMar>
                <w:vAlign w:val="center"/>
                <w:hideMark/>
              </w:tcPr>
            </w:tcPrChange>
          </w:tcPr>
          <w:p w14:paraId="0AD4D224" w14:textId="77777777" w:rsidR="00001A54" w:rsidRPr="00C05B87" w:rsidRDefault="00001A54" w:rsidP="00001A54">
            <w:pPr>
              <w:spacing w:line="240" w:lineRule="auto"/>
              <w:rPr>
                <w:rFonts w:ascii="Times New Roman" w:eastAsia="Times New Roman" w:hAnsi="Times New Roman" w:cs="Times New Roman"/>
                <w:sz w:val="20"/>
                <w:szCs w:val="20"/>
                <w:lang w:val="en-US"/>
                <w:rPrChange w:id="5242" w:author="Will Taylor Gough" w:date="2020-08-29T17:25:00Z">
                  <w:rPr>
                    <w:rFonts w:eastAsia="Times New Roman"/>
                    <w:sz w:val="20"/>
                    <w:szCs w:val="20"/>
                    <w:lang w:val="en-US"/>
                  </w:rPr>
                </w:rPrChange>
              </w:rPr>
            </w:pPr>
          </w:p>
        </w:tc>
      </w:tr>
      <w:tr w:rsidR="00001A54" w:rsidRPr="00C05B87" w14:paraId="587959D8" w14:textId="77777777" w:rsidTr="001C1314">
        <w:trPr>
          <w:trHeight w:val="320"/>
          <w:jc w:val="center"/>
          <w:trPrChange w:id="5243" w:author="Will Taylor Gough" w:date="2020-08-27T15:59:00Z">
            <w:trPr>
              <w:trHeight w:val="320"/>
              <w:jc w:val="center"/>
            </w:trPr>
          </w:trPrChange>
        </w:trPr>
        <w:tc>
          <w:tcPr>
            <w:tcW w:w="2863" w:type="pct"/>
            <w:tcBorders>
              <w:bottom w:val="single" w:sz="4" w:space="0" w:color="000000"/>
            </w:tcBorders>
            <w:tcMar>
              <w:top w:w="0" w:type="dxa"/>
              <w:left w:w="115" w:type="dxa"/>
              <w:bottom w:w="0" w:type="dxa"/>
              <w:right w:w="115" w:type="dxa"/>
            </w:tcMar>
            <w:vAlign w:val="center"/>
            <w:hideMark/>
            <w:tcPrChange w:id="5244" w:author="Will Taylor Gough" w:date="2020-08-27T15:59:00Z">
              <w:tcPr>
                <w:tcW w:w="2888" w:type="pct"/>
                <w:gridSpan w:val="2"/>
                <w:tcBorders>
                  <w:bottom w:val="single" w:sz="4" w:space="0" w:color="000000"/>
                </w:tcBorders>
                <w:tcMar>
                  <w:top w:w="0" w:type="dxa"/>
                  <w:left w:w="115" w:type="dxa"/>
                  <w:bottom w:w="0" w:type="dxa"/>
                  <w:right w:w="115" w:type="dxa"/>
                </w:tcMar>
                <w:vAlign w:val="center"/>
                <w:hideMark/>
              </w:tcPr>
            </w:tcPrChange>
          </w:tcPr>
          <w:p w14:paraId="6D569F8B" w14:textId="77777777" w:rsidR="00001A54" w:rsidRPr="00C05B87" w:rsidRDefault="00001A54" w:rsidP="00001A54">
            <w:pPr>
              <w:spacing w:line="240" w:lineRule="auto"/>
              <w:jc w:val="center"/>
              <w:rPr>
                <w:rFonts w:ascii="Times New Roman" w:eastAsia="Times New Roman" w:hAnsi="Times New Roman" w:cs="Times New Roman"/>
                <w:sz w:val="24"/>
                <w:szCs w:val="24"/>
                <w:lang w:val="en-US"/>
                <w:rPrChange w:id="5245" w:author="Will Taylor Gough" w:date="2020-08-29T17:25:00Z">
                  <w:rPr>
                    <w:rFonts w:ascii="Times New Roman" w:eastAsia="Times New Roman" w:hAnsi="Times New Roman" w:cs="Times New Roman"/>
                    <w:sz w:val="24"/>
                    <w:szCs w:val="24"/>
                    <w:lang w:val="en-US"/>
                  </w:rPr>
                </w:rPrChange>
              </w:rPr>
            </w:pPr>
            <w:r w:rsidRPr="00C05B87">
              <w:rPr>
                <w:rFonts w:ascii="Times New Roman" w:eastAsia="Times New Roman" w:hAnsi="Times New Roman" w:cs="Times New Roman"/>
                <w:b/>
                <w:bCs/>
                <w:i/>
                <w:iCs/>
                <w:sz w:val="20"/>
                <w:szCs w:val="20"/>
                <w:lang w:val="en-US"/>
                <w:rPrChange w:id="5246" w:author="Will Taylor Gough" w:date="2020-08-29T17:25:00Z">
                  <w:rPr>
                    <w:rFonts w:eastAsia="Times New Roman"/>
                    <w:b/>
                    <w:bCs/>
                    <w:i/>
                    <w:iCs/>
                    <w:sz w:val="20"/>
                    <w:szCs w:val="20"/>
                    <w:lang w:val="en-US"/>
                  </w:rPr>
                </w:rPrChange>
              </w:rPr>
              <w:t>Drag Coefficient vs. Swim Speed (m s</w:t>
            </w:r>
            <w:r w:rsidRPr="00C05B87">
              <w:rPr>
                <w:rFonts w:ascii="Times New Roman" w:eastAsia="Times New Roman" w:hAnsi="Times New Roman" w:cs="Times New Roman"/>
                <w:b/>
                <w:bCs/>
                <w:i/>
                <w:iCs/>
                <w:sz w:val="20"/>
                <w:szCs w:val="20"/>
                <w:vertAlign w:val="superscript"/>
                <w:lang w:val="en-US"/>
                <w:rPrChange w:id="5247" w:author="Will Taylor Gough" w:date="2020-08-29T17:25:00Z">
                  <w:rPr>
                    <w:rFonts w:eastAsia="Times New Roman"/>
                    <w:b/>
                    <w:bCs/>
                    <w:i/>
                    <w:iCs/>
                    <w:sz w:val="20"/>
                    <w:szCs w:val="20"/>
                    <w:vertAlign w:val="superscript"/>
                    <w:lang w:val="en-US"/>
                  </w:rPr>
                </w:rPrChange>
              </w:rPr>
              <w:t>-1</w:t>
            </w:r>
            <w:r w:rsidRPr="00C05B87">
              <w:rPr>
                <w:rFonts w:ascii="Times New Roman" w:eastAsia="Times New Roman" w:hAnsi="Times New Roman" w:cs="Times New Roman"/>
                <w:b/>
                <w:bCs/>
                <w:i/>
                <w:iCs/>
                <w:sz w:val="20"/>
                <w:szCs w:val="20"/>
                <w:lang w:val="en-US"/>
                <w:rPrChange w:id="5248" w:author="Will Taylor Gough" w:date="2020-08-29T17:25:00Z">
                  <w:rPr>
                    <w:rFonts w:eastAsia="Times New Roman"/>
                    <w:b/>
                    <w:bCs/>
                    <w:i/>
                    <w:iCs/>
                    <w:sz w:val="20"/>
                    <w:szCs w:val="20"/>
                    <w:lang w:val="en-US"/>
                  </w:rPr>
                </w:rPrChange>
              </w:rPr>
              <w:t>)</w:t>
            </w:r>
          </w:p>
          <w:p w14:paraId="2F3378C1" w14:textId="77777777" w:rsidR="00001A54" w:rsidRPr="00C05B87" w:rsidRDefault="00001A54" w:rsidP="00001A54">
            <w:pPr>
              <w:spacing w:line="240" w:lineRule="auto"/>
              <w:jc w:val="center"/>
              <w:rPr>
                <w:rFonts w:ascii="Times New Roman" w:eastAsia="Times New Roman" w:hAnsi="Times New Roman" w:cs="Times New Roman"/>
                <w:sz w:val="24"/>
                <w:szCs w:val="24"/>
                <w:lang w:val="en-US"/>
                <w:rPrChange w:id="5249" w:author="Will Taylor Gough" w:date="2020-08-29T17:25:00Z">
                  <w:rPr>
                    <w:rFonts w:ascii="Times New Roman" w:eastAsia="Times New Roman" w:hAnsi="Times New Roman" w:cs="Times New Roman"/>
                    <w:sz w:val="24"/>
                    <w:szCs w:val="24"/>
                    <w:lang w:val="en-US"/>
                  </w:rPr>
                </w:rPrChange>
              </w:rPr>
            </w:pPr>
            <w:r w:rsidRPr="00C05B87">
              <w:rPr>
                <w:rFonts w:ascii="Times New Roman" w:eastAsia="Times New Roman" w:hAnsi="Times New Roman" w:cs="Times New Roman"/>
                <w:b/>
                <w:bCs/>
                <w:i/>
                <w:iCs/>
                <w:sz w:val="20"/>
                <w:szCs w:val="20"/>
                <w:lang w:val="en-US"/>
                <w:rPrChange w:id="5250" w:author="Will Taylor Gough" w:date="2020-08-29T17:25:00Z">
                  <w:rPr>
                    <w:rFonts w:eastAsia="Times New Roman"/>
                    <w:b/>
                    <w:bCs/>
                    <w:i/>
                    <w:iCs/>
                    <w:sz w:val="20"/>
                    <w:szCs w:val="20"/>
                    <w:lang w:val="en-US"/>
                  </w:rPr>
                </w:rPrChange>
              </w:rPr>
              <w:t>(Figure 5)</w:t>
            </w:r>
          </w:p>
        </w:tc>
        <w:tc>
          <w:tcPr>
            <w:tcW w:w="1022" w:type="pct"/>
            <w:tcBorders>
              <w:bottom w:val="single" w:sz="4" w:space="0" w:color="000000"/>
            </w:tcBorders>
            <w:tcMar>
              <w:top w:w="0" w:type="dxa"/>
              <w:left w:w="115" w:type="dxa"/>
              <w:bottom w:w="0" w:type="dxa"/>
              <w:right w:w="115" w:type="dxa"/>
            </w:tcMar>
            <w:vAlign w:val="center"/>
            <w:hideMark/>
            <w:tcPrChange w:id="5251" w:author="Will Taylor Gough" w:date="2020-08-27T15:59:00Z">
              <w:tcPr>
                <w:tcW w:w="1047" w:type="pct"/>
                <w:gridSpan w:val="2"/>
                <w:tcBorders>
                  <w:bottom w:val="single" w:sz="4" w:space="0" w:color="000000"/>
                </w:tcBorders>
                <w:tcMar>
                  <w:top w:w="0" w:type="dxa"/>
                  <w:left w:w="115" w:type="dxa"/>
                  <w:bottom w:w="0" w:type="dxa"/>
                  <w:right w:w="115" w:type="dxa"/>
                </w:tcMar>
                <w:vAlign w:val="center"/>
                <w:hideMark/>
              </w:tcPr>
            </w:tcPrChange>
          </w:tcPr>
          <w:p w14:paraId="64AC5542" w14:textId="77777777" w:rsidR="00001A54" w:rsidRPr="00C05B87" w:rsidRDefault="00001A54" w:rsidP="00001A54">
            <w:pPr>
              <w:spacing w:line="240" w:lineRule="auto"/>
              <w:rPr>
                <w:rFonts w:ascii="Times New Roman" w:eastAsia="Times New Roman" w:hAnsi="Times New Roman" w:cs="Times New Roman"/>
                <w:sz w:val="20"/>
                <w:szCs w:val="20"/>
                <w:lang w:val="en-US"/>
                <w:rPrChange w:id="5252" w:author="Will Taylor Gough" w:date="2020-08-29T17:25:00Z">
                  <w:rPr>
                    <w:rFonts w:eastAsia="Times New Roman"/>
                    <w:sz w:val="20"/>
                    <w:szCs w:val="20"/>
                    <w:lang w:val="en-US"/>
                  </w:rPr>
                </w:rPrChange>
              </w:rPr>
            </w:pPr>
          </w:p>
        </w:tc>
        <w:tc>
          <w:tcPr>
            <w:tcW w:w="468" w:type="pct"/>
            <w:tcBorders>
              <w:bottom w:val="single" w:sz="4" w:space="0" w:color="000000"/>
            </w:tcBorders>
            <w:vAlign w:val="center"/>
            <w:tcPrChange w:id="5253" w:author="Will Taylor Gough" w:date="2020-08-27T15:59:00Z">
              <w:tcPr>
                <w:tcW w:w="493" w:type="pct"/>
                <w:gridSpan w:val="2"/>
                <w:tcBorders>
                  <w:bottom w:val="single" w:sz="4" w:space="0" w:color="000000"/>
                </w:tcBorders>
                <w:vAlign w:val="center"/>
              </w:tcPr>
            </w:tcPrChange>
          </w:tcPr>
          <w:p w14:paraId="424FBA50" w14:textId="77777777" w:rsidR="00001A54" w:rsidRPr="00C05B87" w:rsidRDefault="00001A54" w:rsidP="00001A54">
            <w:pPr>
              <w:spacing w:line="240" w:lineRule="auto"/>
              <w:rPr>
                <w:rFonts w:ascii="Times New Roman" w:eastAsia="Times New Roman" w:hAnsi="Times New Roman" w:cs="Times New Roman"/>
                <w:sz w:val="20"/>
                <w:szCs w:val="20"/>
                <w:lang w:val="en-US"/>
                <w:rPrChange w:id="5254" w:author="Will Taylor Gough" w:date="2020-08-29T17:25:00Z">
                  <w:rPr>
                    <w:rFonts w:eastAsia="Times New Roman"/>
                    <w:sz w:val="20"/>
                    <w:szCs w:val="20"/>
                    <w:lang w:val="en-US"/>
                  </w:rPr>
                </w:rPrChange>
              </w:rPr>
            </w:pPr>
          </w:p>
        </w:tc>
        <w:tc>
          <w:tcPr>
            <w:tcW w:w="646" w:type="pct"/>
            <w:tcBorders>
              <w:bottom w:val="single" w:sz="4" w:space="0" w:color="000000"/>
            </w:tcBorders>
            <w:tcMar>
              <w:top w:w="0" w:type="dxa"/>
              <w:left w:w="115" w:type="dxa"/>
              <w:bottom w:w="0" w:type="dxa"/>
              <w:right w:w="115" w:type="dxa"/>
            </w:tcMar>
            <w:vAlign w:val="center"/>
            <w:hideMark/>
            <w:tcPrChange w:id="5255" w:author="Will Taylor Gough" w:date="2020-08-27T15:59:00Z">
              <w:tcPr>
                <w:tcW w:w="571" w:type="pct"/>
                <w:tcBorders>
                  <w:bottom w:val="single" w:sz="4" w:space="0" w:color="000000"/>
                </w:tcBorders>
                <w:tcMar>
                  <w:top w:w="0" w:type="dxa"/>
                  <w:left w:w="115" w:type="dxa"/>
                  <w:bottom w:w="0" w:type="dxa"/>
                  <w:right w:w="115" w:type="dxa"/>
                </w:tcMar>
                <w:vAlign w:val="center"/>
                <w:hideMark/>
              </w:tcPr>
            </w:tcPrChange>
          </w:tcPr>
          <w:p w14:paraId="07AB7A24" w14:textId="77777777" w:rsidR="00001A54" w:rsidRPr="00C05B87" w:rsidRDefault="00001A54" w:rsidP="00001A54">
            <w:pPr>
              <w:spacing w:line="240" w:lineRule="auto"/>
              <w:rPr>
                <w:rFonts w:ascii="Times New Roman" w:eastAsia="Times New Roman" w:hAnsi="Times New Roman" w:cs="Times New Roman"/>
                <w:sz w:val="20"/>
                <w:szCs w:val="20"/>
                <w:lang w:val="en-US"/>
                <w:rPrChange w:id="5256" w:author="Will Taylor Gough" w:date="2020-08-29T17:25:00Z">
                  <w:rPr>
                    <w:rFonts w:eastAsia="Times New Roman"/>
                    <w:sz w:val="20"/>
                    <w:szCs w:val="20"/>
                    <w:lang w:val="en-US"/>
                  </w:rPr>
                </w:rPrChange>
              </w:rPr>
            </w:pPr>
          </w:p>
        </w:tc>
      </w:tr>
      <w:tr w:rsidR="00001A54" w:rsidRPr="00C05B87" w14:paraId="59739A54" w14:textId="77777777" w:rsidTr="001C1314">
        <w:trPr>
          <w:trHeight w:val="320"/>
          <w:jc w:val="center"/>
          <w:trPrChange w:id="5257" w:author="Will Taylor Gough" w:date="2020-08-27T15:59:00Z">
            <w:trPr>
              <w:trHeight w:val="320"/>
              <w:jc w:val="center"/>
            </w:trPr>
          </w:trPrChange>
        </w:trPr>
        <w:tc>
          <w:tcPr>
            <w:tcW w:w="2863" w:type="pct"/>
            <w:tcBorders>
              <w:top w:val="single" w:sz="4" w:space="0" w:color="000000"/>
            </w:tcBorders>
            <w:shd w:val="clear" w:color="auto" w:fill="A5A5A5"/>
            <w:tcMar>
              <w:top w:w="0" w:type="dxa"/>
              <w:left w:w="115" w:type="dxa"/>
              <w:bottom w:w="0" w:type="dxa"/>
              <w:right w:w="115" w:type="dxa"/>
            </w:tcMar>
            <w:vAlign w:val="center"/>
            <w:hideMark/>
            <w:tcPrChange w:id="5258" w:author="Will Taylor Gough" w:date="2020-08-27T15:59:00Z">
              <w:tcPr>
                <w:tcW w:w="2888" w:type="pct"/>
                <w:gridSpan w:val="2"/>
                <w:tcBorders>
                  <w:top w:val="single" w:sz="4" w:space="0" w:color="000000"/>
                </w:tcBorders>
                <w:shd w:val="clear" w:color="auto" w:fill="A5A5A5"/>
                <w:tcMar>
                  <w:top w:w="0" w:type="dxa"/>
                  <w:left w:w="115" w:type="dxa"/>
                  <w:bottom w:w="0" w:type="dxa"/>
                  <w:right w:w="115" w:type="dxa"/>
                </w:tcMar>
                <w:vAlign w:val="center"/>
                <w:hideMark/>
              </w:tcPr>
            </w:tcPrChange>
          </w:tcPr>
          <w:p w14:paraId="42789819" w14:textId="77777777" w:rsidR="00001A54" w:rsidRPr="00C05B87" w:rsidRDefault="00001A54" w:rsidP="00001A54">
            <w:pPr>
              <w:spacing w:line="240" w:lineRule="auto"/>
              <w:jc w:val="center"/>
              <w:rPr>
                <w:rFonts w:ascii="Times New Roman" w:eastAsia="Times New Roman" w:hAnsi="Times New Roman" w:cs="Times New Roman"/>
                <w:sz w:val="24"/>
                <w:szCs w:val="24"/>
                <w:lang w:val="en-US"/>
                <w:rPrChange w:id="5259" w:author="Will Taylor Gough" w:date="2020-08-29T17:25:00Z">
                  <w:rPr>
                    <w:rFonts w:ascii="Times New Roman" w:eastAsia="Times New Roman" w:hAnsi="Times New Roman" w:cs="Times New Roman"/>
                    <w:sz w:val="24"/>
                    <w:szCs w:val="24"/>
                    <w:lang w:val="en-US"/>
                  </w:rPr>
                </w:rPrChange>
              </w:rPr>
            </w:pPr>
            <w:r w:rsidRPr="00C05B87">
              <w:rPr>
                <w:rFonts w:ascii="Times New Roman" w:eastAsia="Times New Roman" w:hAnsi="Times New Roman" w:cs="Times New Roman"/>
                <w:sz w:val="20"/>
                <w:szCs w:val="20"/>
                <w:lang w:val="en-US"/>
                <w:rPrChange w:id="5260" w:author="Will Taylor Gough" w:date="2020-08-29T17:25:00Z">
                  <w:rPr>
                    <w:rFonts w:eastAsia="Times New Roman"/>
                    <w:sz w:val="20"/>
                    <w:szCs w:val="20"/>
                    <w:lang w:val="en-US"/>
                  </w:rPr>
                </w:rPrChange>
              </w:rPr>
              <w:t>Routine Effort Swimming</w:t>
            </w:r>
          </w:p>
        </w:tc>
        <w:tc>
          <w:tcPr>
            <w:tcW w:w="1022" w:type="pct"/>
            <w:tcBorders>
              <w:top w:val="single" w:sz="4" w:space="0" w:color="000000"/>
            </w:tcBorders>
            <w:shd w:val="clear" w:color="auto" w:fill="A5A5A5"/>
            <w:tcMar>
              <w:top w:w="0" w:type="dxa"/>
              <w:left w:w="115" w:type="dxa"/>
              <w:bottom w:w="0" w:type="dxa"/>
              <w:right w:w="115" w:type="dxa"/>
            </w:tcMar>
            <w:vAlign w:val="center"/>
            <w:tcPrChange w:id="5261" w:author="Will Taylor Gough" w:date="2020-08-27T15:59:00Z">
              <w:tcPr>
                <w:tcW w:w="1047" w:type="pct"/>
                <w:gridSpan w:val="2"/>
                <w:tcBorders>
                  <w:top w:val="single" w:sz="4" w:space="0" w:color="000000"/>
                </w:tcBorders>
                <w:shd w:val="clear" w:color="auto" w:fill="A5A5A5"/>
                <w:tcMar>
                  <w:top w:w="0" w:type="dxa"/>
                  <w:left w:w="115" w:type="dxa"/>
                  <w:bottom w:w="0" w:type="dxa"/>
                  <w:right w:w="115" w:type="dxa"/>
                </w:tcMar>
                <w:vAlign w:val="center"/>
              </w:tcPr>
            </w:tcPrChange>
          </w:tcPr>
          <w:p w14:paraId="276FCEC0" w14:textId="77777777" w:rsidR="00001A54" w:rsidRPr="00C05B87" w:rsidRDefault="00001A54" w:rsidP="00001A54">
            <w:pPr>
              <w:spacing w:line="240" w:lineRule="auto"/>
              <w:jc w:val="center"/>
              <w:rPr>
                <w:rFonts w:ascii="Times New Roman" w:eastAsia="Times New Roman" w:hAnsi="Times New Roman" w:cs="Times New Roman"/>
                <w:sz w:val="20"/>
                <w:szCs w:val="20"/>
                <w:lang w:val="en-US"/>
                <w:rPrChange w:id="5262" w:author="Will Taylor Gough" w:date="2020-08-29T17:25:00Z">
                  <w:rPr>
                    <w:rFonts w:eastAsia="Times New Roman"/>
                    <w:sz w:val="20"/>
                    <w:szCs w:val="20"/>
                    <w:lang w:val="en-US"/>
                  </w:rPr>
                </w:rPrChange>
              </w:rPr>
            </w:pPr>
            <w:r w:rsidRPr="00C05B87">
              <w:rPr>
                <w:rFonts w:ascii="Times New Roman" w:eastAsia="Times New Roman" w:hAnsi="Times New Roman" w:cs="Times New Roman"/>
                <w:sz w:val="20"/>
                <w:szCs w:val="20"/>
                <w:lang w:val="en-US"/>
                <w:rPrChange w:id="5263" w:author="Will Taylor Gough" w:date="2020-08-29T17:25:00Z">
                  <w:rPr>
                    <w:rFonts w:eastAsia="Times New Roman"/>
                    <w:sz w:val="20"/>
                    <w:szCs w:val="20"/>
                    <w:lang w:val="en-US"/>
                  </w:rPr>
                </w:rPrChange>
              </w:rPr>
              <w:t xml:space="preserve">ŷ = -0.613x – 2.617 </w:t>
            </w:r>
          </w:p>
        </w:tc>
        <w:tc>
          <w:tcPr>
            <w:tcW w:w="468" w:type="pct"/>
            <w:tcBorders>
              <w:top w:val="single" w:sz="4" w:space="0" w:color="000000"/>
            </w:tcBorders>
            <w:shd w:val="clear" w:color="auto" w:fill="A5A5A5"/>
            <w:vAlign w:val="center"/>
            <w:tcPrChange w:id="5264" w:author="Will Taylor Gough" w:date="2020-08-27T15:59:00Z">
              <w:tcPr>
                <w:tcW w:w="493" w:type="pct"/>
                <w:gridSpan w:val="2"/>
                <w:tcBorders>
                  <w:top w:val="single" w:sz="4" w:space="0" w:color="000000"/>
                </w:tcBorders>
                <w:shd w:val="clear" w:color="auto" w:fill="A5A5A5"/>
                <w:vAlign w:val="center"/>
              </w:tcPr>
            </w:tcPrChange>
          </w:tcPr>
          <w:p w14:paraId="075B6329" w14:textId="77777777" w:rsidR="00001A54" w:rsidRPr="00C05B87" w:rsidRDefault="00001A54" w:rsidP="00001A54">
            <w:pPr>
              <w:spacing w:line="240" w:lineRule="auto"/>
              <w:jc w:val="center"/>
              <w:rPr>
                <w:rFonts w:ascii="Times New Roman" w:eastAsia="Times New Roman" w:hAnsi="Times New Roman" w:cs="Times New Roman"/>
                <w:sz w:val="20"/>
                <w:szCs w:val="20"/>
                <w:lang w:val="en-US"/>
                <w:rPrChange w:id="5265" w:author="Will Taylor Gough" w:date="2020-08-29T17:25:00Z">
                  <w:rPr>
                    <w:rFonts w:eastAsia="Times New Roman"/>
                    <w:sz w:val="20"/>
                    <w:szCs w:val="20"/>
                    <w:lang w:val="en-US"/>
                  </w:rPr>
                </w:rPrChange>
              </w:rPr>
            </w:pPr>
            <w:r w:rsidRPr="00C05B87">
              <w:rPr>
                <w:rFonts w:ascii="Times New Roman" w:eastAsia="Times New Roman" w:hAnsi="Times New Roman" w:cs="Times New Roman"/>
                <w:sz w:val="20"/>
                <w:szCs w:val="20"/>
                <w:lang w:val="en-US"/>
                <w:rPrChange w:id="5266" w:author="Will Taylor Gough" w:date="2020-08-29T17:25:00Z">
                  <w:rPr>
                    <w:rFonts w:eastAsia="Times New Roman"/>
                    <w:sz w:val="20"/>
                    <w:szCs w:val="20"/>
                    <w:lang w:val="en-US"/>
                  </w:rPr>
                </w:rPrChange>
              </w:rPr>
              <w:t>0.12</w:t>
            </w:r>
          </w:p>
        </w:tc>
        <w:tc>
          <w:tcPr>
            <w:tcW w:w="646" w:type="pct"/>
            <w:tcBorders>
              <w:top w:val="single" w:sz="4" w:space="0" w:color="000000"/>
            </w:tcBorders>
            <w:shd w:val="clear" w:color="auto" w:fill="A5A5A5"/>
            <w:tcMar>
              <w:top w:w="0" w:type="dxa"/>
              <w:left w:w="115" w:type="dxa"/>
              <w:bottom w:w="0" w:type="dxa"/>
              <w:right w:w="115" w:type="dxa"/>
            </w:tcMar>
            <w:vAlign w:val="center"/>
            <w:tcPrChange w:id="5267" w:author="Will Taylor Gough" w:date="2020-08-27T15:59:00Z">
              <w:tcPr>
                <w:tcW w:w="571" w:type="pct"/>
                <w:tcBorders>
                  <w:top w:val="single" w:sz="4" w:space="0" w:color="000000"/>
                </w:tcBorders>
                <w:shd w:val="clear" w:color="auto" w:fill="A5A5A5"/>
                <w:tcMar>
                  <w:top w:w="0" w:type="dxa"/>
                  <w:left w:w="115" w:type="dxa"/>
                  <w:bottom w:w="0" w:type="dxa"/>
                  <w:right w:w="115" w:type="dxa"/>
                </w:tcMar>
                <w:vAlign w:val="center"/>
              </w:tcPr>
            </w:tcPrChange>
          </w:tcPr>
          <w:p w14:paraId="57F7D357" w14:textId="77777777" w:rsidR="00001A54" w:rsidRPr="00C05B87" w:rsidRDefault="00001A54" w:rsidP="00001A54">
            <w:pPr>
              <w:spacing w:line="240" w:lineRule="auto"/>
              <w:jc w:val="center"/>
              <w:rPr>
                <w:rFonts w:ascii="Times New Roman" w:eastAsia="Times New Roman" w:hAnsi="Times New Roman" w:cs="Times New Roman"/>
                <w:sz w:val="20"/>
                <w:szCs w:val="20"/>
                <w:lang w:val="en-US"/>
                <w:rPrChange w:id="5268" w:author="Will Taylor Gough" w:date="2020-08-29T17:25:00Z">
                  <w:rPr>
                    <w:rFonts w:eastAsia="Times New Roman"/>
                    <w:sz w:val="20"/>
                    <w:szCs w:val="20"/>
                    <w:lang w:val="en-US"/>
                  </w:rPr>
                </w:rPrChange>
              </w:rPr>
            </w:pPr>
            <w:r w:rsidRPr="00C05B87">
              <w:rPr>
                <w:rFonts w:ascii="Times New Roman" w:eastAsia="Times New Roman" w:hAnsi="Times New Roman" w:cs="Times New Roman"/>
                <w:sz w:val="20"/>
                <w:szCs w:val="20"/>
                <w:lang w:val="en-US"/>
                <w:rPrChange w:id="5269" w:author="Will Taylor Gough" w:date="2020-08-29T17:25:00Z">
                  <w:rPr>
                    <w:rFonts w:eastAsia="Times New Roman"/>
                    <w:sz w:val="20"/>
                    <w:szCs w:val="20"/>
                    <w:lang w:val="en-US"/>
                  </w:rPr>
                </w:rPrChange>
              </w:rPr>
              <w:t>0.004</w:t>
            </w:r>
          </w:p>
        </w:tc>
      </w:tr>
      <w:tr w:rsidR="00001A54" w:rsidRPr="00C05B87" w14:paraId="072A40B7" w14:textId="77777777" w:rsidTr="001C1314">
        <w:trPr>
          <w:trHeight w:val="320"/>
          <w:jc w:val="center"/>
          <w:trPrChange w:id="5270" w:author="Will Taylor Gough" w:date="2020-08-27T15:59:00Z">
            <w:trPr>
              <w:trHeight w:val="320"/>
              <w:jc w:val="center"/>
            </w:trPr>
          </w:trPrChange>
        </w:trPr>
        <w:tc>
          <w:tcPr>
            <w:tcW w:w="2863" w:type="pct"/>
            <w:shd w:val="clear" w:color="auto" w:fill="E7E6E6"/>
            <w:tcMar>
              <w:top w:w="0" w:type="dxa"/>
              <w:left w:w="115" w:type="dxa"/>
              <w:bottom w:w="0" w:type="dxa"/>
              <w:right w:w="115" w:type="dxa"/>
            </w:tcMar>
            <w:vAlign w:val="center"/>
            <w:hideMark/>
            <w:tcPrChange w:id="5271" w:author="Will Taylor Gough" w:date="2020-08-27T15:59:00Z">
              <w:tcPr>
                <w:tcW w:w="2888" w:type="pct"/>
                <w:gridSpan w:val="2"/>
                <w:shd w:val="clear" w:color="auto" w:fill="E7E6E6"/>
                <w:tcMar>
                  <w:top w:w="0" w:type="dxa"/>
                  <w:left w:w="115" w:type="dxa"/>
                  <w:bottom w:w="0" w:type="dxa"/>
                  <w:right w:w="115" w:type="dxa"/>
                </w:tcMar>
                <w:vAlign w:val="center"/>
                <w:hideMark/>
              </w:tcPr>
            </w:tcPrChange>
          </w:tcPr>
          <w:p w14:paraId="42F46DAB" w14:textId="77777777" w:rsidR="00001A54" w:rsidRPr="00C05B87" w:rsidRDefault="00001A54" w:rsidP="00001A54">
            <w:pPr>
              <w:spacing w:line="240" w:lineRule="auto"/>
              <w:jc w:val="center"/>
              <w:rPr>
                <w:rFonts w:ascii="Times New Roman" w:eastAsia="Times New Roman" w:hAnsi="Times New Roman" w:cs="Times New Roman"/>
                <w:sz w:val="24"/>
                <w:szCs w:val="24"/>
                <w:lang w:val="en-US"/>
                <w:rPrChange w:id="5272" w:author="Will Taylor Gough" w:date="2020-08-29T17:25:00Z">
                  <w:rPr>
                    <w:rFonts w:ascii="Times New Roman" w:eastAsia="Times New Roman" w:hAnsi="Times New Roman" w:cs="Times New Roman"/>
                    <w:sz w:val="24"/>
                    <w:szCs w:val="24"/>
                    <w:lang w:val="en-US"/>
                  </w:rPr>
                </w:rPrChange>
              </w:rPr>
            </w:pPr>
            <w:r w:rsidRPr="00C05B87">
              <w:rPr>
                <w:rFonts w:ascii="Times New Roman" w:eastAsia="Times New Roman" w:hAnsi="Times New Roman" w:cs="Times New Roman"/>
                <w:sz w:val="20"/>
                <w:szCs w:val="20"/>
                <w:lang w:val="en-US"/>
                <w:rPrChange w:id="5273" w:author="Will Taylor Gough" w:date="2020-08-29T17:25:00Z">
                  <w:rPr>
                    <w:rFonts w:eastAsia="Times New Roman"/>
                    <w:sz w:val="20"/>
                    <w:szCs w:val="20"/>
                    <w:lang w:val="en-US"/>
                  </w:rPr>
                </w:rPrChange>
              </w:rPr>
              <w:t>Lunge-Associated Swimming</w:t>
            </w:r>
          </w:p>
        </w:tc>
        <w:tc>
          <w:tcPr>
            <w:tcW w:w="1022" w:type="pct"/>
            <w:shd w:val="clear" w:color="auto" w:fill="E7E6E6"/>
            <w:tcMar>
              <w:top w:w="0" w:type="dxa"/>
              <w:left w:w="115" w:type="dxa"/>
              <w:bottom w:w="0" w:type="dxa"/>
              <w:right w:w="115" w:type="dxa"/>
            </w:tcMar>
            <w:vAlign w:val="center"/>
            <w:hideMark/>
            <w:tcPrChange w:id="5274" w:author="Will Taylor Gough" w:date="2020-08-27T15:59:00Z">
              <w:tcPr>
                <w:tcW w:w="1047" w:type="pct"/>
                <w:gridSpan w:val="2"/>
                <w:shd w:val="clear" w:color="auto" w:fill="E7E6E6"/>
                <w:tcMar>
                  <w:top w:w="0" w:type="dxa"/>
                  <w:left w:w="115" w:type="dxa"/>
                  <w:bottom w:w="0" w:type="dxa"/>
                  <w:right w:w="115" w:type="dxa"/>
                </w:tcMar>
                <w:vAlign w:val="center"/>
                <w:hideMark/>
              </w:tcPr>
            </w:tcPrChange>
          </w:tcPr>
          <w:p w14:paraId="36201B34" w14:textId="77777777" w:rsidR="00001A54" w:rsidRPr="00C05B87" w:rsidRDefault="00001A54" w:rsidP="00001A54">
            <w:pPr>
              <w:spacing w:line="240" w:lineRule="auto"/>
              <w:jc w:val="center"/>
              <w:rPr>
                <w:rFonts w:ascii="Times New Roman" w:eastAsia="Times New Roman" w:hAnsi="Times New Roman" w:cs="Times New Roman"/>
                <w:sz w:val="20"/>
                <w:szCs w:val="20"/>
                <w:lang w:val="en-US"/>
                <w:rPrChange w:id="5275" w:author="Will Taylor Gough" w:date="2020-08-29T17:25:00Z">
                  <w:rPr>
                    <w:rFonts w:eastAsia="Times New Roman"/>
                    <w:sz w:val="20"/>
                    <w:szCs w:val="20"/>
                    <w:lang w:val="en-US"/>
                  </w:rPr>
                </w:rPrChange>
              </w:rPr>
            </w:pPr>
            <w:r w:rsidRPr="00C05B87">
              <w:rPr>
                <w:rFonts w:ascii="Times New Roman" w:eastAsia="Times New Roman" w:hAnsi="Times New Roman" w:cs="Times New Roman"/>
                <w:sz w:val="20"/>
                <w:szCs w:val="20"/>
                <w:lang w:val="en-US"/>
                <w:rPrChange w:id="5276" w:author="Will Taylor Gough" w:date="2020-08-29T17:25:00Z">
                  <w:rPr>
                    <w:rFonts w:eastAsia="Times New Roman"/>
                    <w:sz w:val="20"/>
                    <w:szCs w:val="20"/>
                    <w:lang w:val="en-US"/>
                  </w:rPr>
                </w:rPrChange>
              </w:rPr>
              <w:t xml:space="preserve">ŷ = -0.270x – 3.148 </w:t>
            </w:r>
          </w:p>
        </w:tc>
        <w:tc>
          <w:tcPr>
            <w:tcW w:w="468" w:type="pct"/>
            <w:shd w:val="clear" w:color="auto" w:fill="E7E6E6"/>
            <w:vAlign w:val="center"/>
            <w:tcPrChange w:id="5277" w:author="Will Taylor Gough" w:date="2020-08-27T15:59:00Z">
              <w:tcPr>
                <w:tcW w:w="493" w:type="pct"/>
                <w:gridSpan w:val="2"/>
                <w:shd w:val="clear" w:color="auto" w:fill="E7E6E6"/>
                <w:vAlign w:val="center"/>
              </w:tcPr>
            </w:tcPrChange>
          </w:tcPr>
          <w:p w14:paraId="08C06AD1" w14:textId="77777777" w:rsidR="00001A54" w:rsidRPr="00C05B87" w:rsidRDefault="00001A54" w:rsidP="00001A54">
            <w:pPr>
              <w:spacing w:line="240" w:lineRule="auto"/>
              <w:jc w:val="center"/>
              <w:rPr>
                <w:rFonts w:ascii="Times New Roman" w:eastAsia="Times New Roman" w:hAnsi="Times New Roman" w:cs="Times New Roman"/>
                <w:sz w:val="20"/>
                <w:szCs w:val="20"/>
                <w:lang w:val="en-US"/>
                <w:rPrChange w:id="5278" w:author="Will Taylor Gough" w:date="2020-08-29T17:25:00Z">
                  <w:rPr>
                    <w:rFonts w:eastAsia="Times New Roman"/>
                    <w:sz w:val="20"/>
                    <w:szCs w:val="20"/>
                    <w:lang w:val="en-US"/>
                  </w:rPr>
                </w:rPrChange>
              </w:rPr>
            </w:pPr>
            <w:r w:rsidRPr="00C05B87">
              <w:rPr>
                <w:rFonts w:ascii="Times New Roman" w:eastAsia="Times New Roman" w:hAnsi="Times New Roman" w:cs="Times New Roman"/>
                <w:sz w:val="20"/>
                <w:szCs w:val="20"/>
                <w:lang w:val="en-US"/>
                <w:rPrChange w:id="5279" w:author="Will Taylor Gough" w:date="2020-08-29T17:25:00Z">
                  <w:rPr>
                    <w:rFonts w:eastAsia="Times New Roman"/>
                    <w:sz w:val="20"/>
                    <w:szCs w:val="20"/>
                    <w:lang w:val="en-US"/>
                  </w:rPr>
                </w:rPrChange>
              </w:rPr>
              <w:t>0.06</w:t>
            </w:r>
          </w:p>
        </w:tc>
        <w:tc>
          <w:tcPr>
            <w:tcW w:w="646" w:type="pct"/>
            <w:shd w:val="clear" w:color="auto" w:fill="E7E6E6"/>
            <w:tcMar>
              <w:top w:w="0" w:type="dxa"/>
              <w:left w:w="115" w:type="dxa"/>
              <w:bottom w:w="0" w:type="dxa"/>
              <w:right w:w="115" w:type="dxa"/>
            </w:tcMar>
            <w:vAlign w:val="center"/>
            <w:hideMark/>
            <w:tcPrChange w:id="5280" w:author="Will Taylor Gough" w:date="2020-08-27T15:59:00Z">
              <w:tcPr>
                <w:tcW w:w="571" w:type="pct"/>
                <w:shd w:val="clear" w:color="auto" w:fill="E7E6E6"/>
                <w:tcMar>
                  <w:top w:w="0" w:type="dxa"/>
                  <w:left w:w="115" w:type="dxa"/>
                  <w:bottom w:w="0" w:type="dxa"/>
                  <w:right w:w="115" w:type="dxa"/>
                </w:tcMar>
                <w:vAlign w:val="center"/>
                <w:hideMark/>
              </w:tcPr>
            </w:tcPrChange>
          </w:tcPr>
          <w:p w14:paraId="58CE8DFE" w14:textId="77777777" w:rsidR="00001A54" w:rsidRPr="00C05B87" w:rsidRDefault="00001A54" w:rsidP="00001A54">
            <w:pPr>
              <w:spacing w:line="240" w:lineRule="auto"/>
              <w:jc w:val="center"/>
              <w:rPr>
                <w:rFonts w:ascii="Times New Roman" w:eastAsia="Times New Roman" w:hAnsi="Times New Roman" w:cs="Times New Roman"/>
                <w:sz w:val="20"/>
                <w:szCs w:val="20"/>
                <w:lang w:val="en-US"/>
                <w:rPrChange w:id="5281" w:author="Will Taylor Gough" w:date="2020-08-29T17:25:00Z">
                  <w:rPr>
                    <w:rFonts w:eastAsia="Times New Roman"/>
                    <w:sz w:val="20"/>
                    <w:szCs w:val="20"/>
                    <w:lang w:val="en-US"/>
                  </w:rPr>
                </w:rPrChange>
              </w:rPr>
            </w:pPr>
            <w:r w:rsidRPr="00C05B87">
              <w:rPr>
                <w:rFonts w:ascii="Times New Roman" w:eastAsia="Times New Roman" w:hAnsi="Times New Roman" w:cs="Times New Roman"/>
                <w:sz w:val="20"/>
                <w:szCs w:val="20"/>
                <w:lang w:val="en-US"/>
                <w:rPrChange w:id="5282" w:author="Will Taylor Gough" w:date="2020-08-29T17:25:00Z">
                  <w:rPr>
                    <w:rFonts w:eastAsia="Times New Roman"/>
                    <w:sz w:val="20"/>
                    <w:szCs w:val="20"/>
                    <w:lang w:val="en-US"/>
                  </w:rPr>
                </w:rPrChange>
              </w:rPr>
              <w:t>0.042</w:t>
            </w:r>
          </w:p>
        </w:tc>
      </w:tr>
      <w:tr w:rsidR="00001A54" w:rsidRPr="00C05B87" w14:paraId="7937229C" w14:textId="77777777" w:rsidTr="001C1314">
        <w:trPr>
          <w:trHeight w:val="320"/>
          <w:jc w:val="center"/>
          <w:trPrChange w:id="5283" w:author="Will Taylor Gough" w:date="2020-08-27T15:59:00Z">
            <w:trPr>
              <w:trHeight w:val="320"/>
              <w:jc w:val="center"/>
            </w:trPr>
          </w:trPrChange>
        </w:trPr>
        <w:tc>
          <w:tcPr>
            <w:tcW w:w="2863" w:type="pct"/>
            <w:tcBorders>
              <w:bottom w:val="single" w:sz="4" w:space="0" w:color="000000"/>
            </w:tcBorders>
            <w:tcMar>
              <w:top w:w="0" w:type="dxa"/>
              <w:left w:w="115" w:type="dxa"/>
              <w:bottom w:w="0" w:type="dxa"/>
              <w:right w:w="115" w:type="dxa"/>
            </w:tcMar>
            <w:vAlign w:val="center"/>
            <w:hideMark/>
            <w:tcPrChange w:id="5284" w:author="Will Taylor Gough" w:date="2020-08-27T15:59:00Z">
              <w:tcPr>
                <w:tcW w:w="2888" w:type="pct"/>
                <w:gridSpan w:val="2"/>
                <w:tcBorders>
                  <w:bottom w:val="single" w:sz="4" w:space="0" w:color="000000"/>
                </w:tcBorders>
                <w:tcMar>
                  <w:top w:w="0" w:type="dxa"/>
                  <w:left w:w="115" w:type="dxa"/>
                  <w:bottom w:w="0" w:type="dxa"/>
                  <w:right w:w="115" w:type="dxa"/>
                </w:tcMar>
                <w:vAlign w:val="center"/>
                <w:hideMark/>
              </w:tcPr>
            </w:tcPrChange>
          </w:tcPr>
          <w:p w14:paraId="7B014E1F" w14:textId="77777777" w:rsidR="00001A54" w:rsidRPr="00C05B87" w:rsidRDefault="00001A54" w:rsidP="00001A54">
            <w:pPr>
              <w:spacing w:line="240" w:lineRule="auto"/>
              <w:jc w:val="center"/>
              <w:rPr>
                <w:rFonts w:ascii="Times New Roman" w:eastAsia="Times New Roman" w:hAnsi="Times New Roman" w:cs="Times New Roman"/>
                <w:b/>
                <w:bCs/>
                <w:i/>
                <w:iCs/>
                <w:sz w:val="20"/>
                <w:szCs w:val="20"/>
                <w:lang w:val="en-US"/>
                <w:rPrChange w:id="5285" w:author="Will Taylor Gough" w:date="2020-08-29T17:25:00Z">
                  <w:rPr>
                    <w:rFonts w:eastAsia="Times New Roman"/>
                    <w:b/>
                    <w:bCs/>
                    <w:i/>
                    <w:iCs/>
                    <w:sz w:val="20"/>
                    <w:szCs w:val="20"/>
                    <w:lang w:val="en-US"/>
                  </w:rPr>
                </w:rPrChange>
              </w:rPr>
            </w:pPr>
          </w:p>
          <w:p w14:paraId="7C1EEA74" w14:textId="77777777" w:rsidR="00001A54" w:rsidRPr="00C05B87" w:rsidRDefault="00001A54" w:rsidP="00001A54">
            <w:pPr>
              <w:spacing w:line="240" w:lineRule="auto"/>
              <w:jc w:val="center"/>
              <w:rPr>
                <w:rFonts w:ascii="Times New Roman" w:eastAsia="Times New Roman" w:hAnsi="Times New Roman" w:cs="Times New Roman"/>
                <w:b/>
                <w:bCs/>
                <w:i/>
                <w:iCs/>
                <w:sz w:val="20"/>
                <w:szCs w:val="20"/>
                <w:lang w:val="en-US"/>
                <w:rPrChange w:id="5286" w:author="Will Taylor Gough" w:date="2020-08-29T17:25:00Z">
                  <w:rPr>
                    <w:rFonts w:eastAsia="Times New Roman"/>
                    <w:b/>
                    <w:bCs/>
                    <w:i/>
                    <w:iCs/>
                    <w:sz w:val="20"/>
                    <w:szCs w:val="20"/>
                    <w:lang w:val="en-US"/>
                  </w:rPr>
                </w:rPrChange>
              </w:rPr>
            </w:pPr>
            <w:r w:rsidRPr="00C05B87">
              <w:rPr>
                <w:rFonts w:ascii="Times New Roman" w:eastAsia="Times New Roman" w:hAnsi="Times New Roman" w:cs="Times New Roman"/>
                <w:b/>
                <w:bCs/>
                <w:i/>
                <w:iCs/>
                <w:sz w:val="20"/>
                <w:szCs w:val="20"/>
                <w:lang w:val="en-US"/>
                <w:rPrChange w:id="5287" w:author="Will Taylor Gough" w:date="2020-08-29T17:25:00Z">
                  <w:rPr>
                    <w:rFonts w:eastAsia="Times New Roman"/>
                    <w:b/>
                    <w:bCs/>
                    <w:i/>
                    <w:iCs/>
                    <w:sz w:val="20"/>
                    <w:szCs w:val="20"/>
                    <w:lang w:val="en-US"/>
                  </w:rPr>
                </w:rPrChange>
              </w:rPr>
              <w:t>Drag Coefficient  vs. Total Length (m)</w:t>
            </w:r>
          </w:p>
          <w:p w14:paraId="49155342" w14:textId="77777777" w:rsidR="00001A54" w:rsidRPr="00C05B87" w:rsidRDefault="00001A54" w:rsidP="00001A54">
            <w:pPr>
              <w:spacing w:line="240" w:lineRule="auto"/>
              <w:jc w:val="center"/>
              <w:rPr>
                <w:rFonts w:ascii="Times New Roman" w:eastAsia="Times New Roman" w:hAnsi="Times New Roman" w:cs="Times New Roman"/>
                <w:sz w:val="24"/>
                <w:szCs w:val="24"/>
                <w:lang w:val="en-US"/>
                <w:rPrChange w:id="5288" w:author="Will Taylor Gough" w:date="2020-08-29T17:25:00Z">
                  <w:rPr>
                    <w:rFonts w:ascii="Times New Roman" w:eastAsia="Times New Roman" w:hAnsi="Times New Roman" w:cs="Times New Roman"/>
                    <w:sz w:val="24"/>
                    <w:szCs w:val="24"/>
                    <w:lang w:val="en-US"/>
                  </w:rPr>
                </w:rPrChange>
              </w:rPr>
            </w:pPr>
            <w:r w:rsidRPr="00C05B87">
              <w:rPr>
                <w:rFonts w:ascii="Times New Roman" w:eastAsia="Times New Roman" w:hAnsi="Times New Roman" w:cs="Times New Roman"/>
                <w:b/>
                <w:bCs/>
                <w:i/>
                <w:iCs/>
                <w:sz w:val="20"/>
                <w:szCs w:val="20"/>
                <w:lang w:val="en-US"/>
                <w:rPrChange w:id="5289" w:author="Will Taylor Gough" w:date="2020-08-29T17:25:00Z">
                  <w:rPr>
                    <w:rFonts w:eastAsia="Times New Roman"/>
                    <w:b/>
                    <w:bCs/>
                    <w:i/>
                    <w:iCs/>
                    <w:sz w:val="20"/>
                    <w:szCs w:val="20"/>
                    <w:lang w:val="en-US"/>
                  </w:rPr>
                </w:rPrChange>
              </w:rPr>
              <w:t>(Figure 5)</w:t>
            </w:r>
          </w:p>
        </w:tc>
        <w:tc>
          <w:tcPr>
            <w:tcW w:w="1022" w:type="pct"/>
            <w:tcBorders>
              <w:bottom w:val="single" w:sz="4" w:space="0" w:color="000000"/>
            </w:tcBorders>
            <w:tcMar>
              <w:top w:w="0" w:type="dxa"/>
              <w:left w:w="115" w:type="dxa"/>
              <w:bottom w:w="0" w:type="dxa"/>
              <w:right w:w="115" w:type="dxa"/>
            </w:tcMar>
            <w:vAlign w:val="center"/>
            <w:hideMark/>
            <w:tcPrChange w:id="5290" w:author="Will Taylor Gough" w:date="2020-08-27T15:59:00Z">
              <w:tcPr>
                <w:tcW w:w="1047" w:type="pct"/>
                <w:gridSpan w:val="2"/>
                <w:tcBorders>
                  <w:bottom w:val="single" w:sz="4" w:space="0" w:color="000000"/>
                </w:tcBorders>
                <w:tcMar>
                  <w:top w:w="0" w:type="dxa"/>
                  <w:left w:w="115" w:type="dxa"/>
                  <w:bottom w:w="0" w:type="dxa"/>
                  <w:right w:w="115" w:type="dxa"/>
                </w:tcMar>
                <w:vAlign w:val="center"/>
                <w:hideMark/>
              </w:tcPr>
            </w:tcPrChange>
          </w:tcPr>
          <w:p w14:paraId="5227F333" w14:textId="77777777" w:rsidR="00001A54" w:rsidRPr="00C05B87" w:rsidRDefault="00001A54" w:rsidP="00001A54">
            <w:pPr>
              <w:spacing w:line="240" w:lineRule="auto"/>
              <w:rPr>
                <w:rFonts w:ascii="Times New Roman" w:eastAsia="Times New Roman" w:hAnsi="Times New Roman" w:cs="Times New Roman"/>
                <w:sz w:val="20"/>
                <w:szCs w:val="20"/>
                <w:lang w:val="en-US"/>
                <w:rPrChange w:id="5291" w:author="Will Taylor Gough" w:date="2020-08-29T17:25:00Z">
                  <w:rPr>
                    <w:rFonts w:eastAsia="Times New Roman"/>
                    <w:sz w:val="20"/>
                    <w:szCs w:val="20"/>
                    <w:lang w:val="en-US"/>
                  </w:rPr>
                </w:rPrChange>
              </w:rPr>
            </w:pPr>
          </w:p>
        </w:tc>
        <w:tc>
          <w:tcPr>
            <w:tcW w:w="468" w:type="pct"/>
            <w:tcBorders>
              <w:bottom w:val="single" w:sz="4" w:space="0" w:color="000000"/>
            </w:tcBorders>
            <w:vAlign w:val="center"/>
            <w:tcPrChange w:id="5292" w:author="Will Taylor Gough" w:date="2020-08-27T15:59:00Z">
              <w:tcPr>
                <w:tcW w:w="493" w:type="pct"/>
                <w:gridSpan w:val="2"/>
                <w:tcBorders>
                  <w:bottom w:val="single" w:sz="4" w:space="0" w:color="000000"/>
                </w:tcBorders>
                <w:vAlign w:val="center"/>
              </w:tcPr>
            </w:tcPrChange>
          </w:tcPr>
          <w:p w14:paraId="61A9DEC4" w14:textId="77777777" w:rsidR="00001A54" w:rsidRPr="00C05B87" w:rsidRDefault="00001A54" w:rsidP="00001A54">
            <w:pPr>
              <w:spacing w:line="240" w:lineRule="auto"/>
              <w:rPr>
                <w:rFonts w:ascii="Times New Roman" w:eastAsia="Times New Roman" w:hAnsi="Times New Roman" w:cs="Times New Roman"/>
                <w:sz w:val="20"/>
                <w:szCs w:val="20"/>
                <w:lang w:val="en-US"/>
                <w:rPrChange w:id="5293" w:author="Will Taylor Gough" w:date="2020-08-29T17:25:00Z">
                  <w:rPr>
                    <w:rFonts w:eastAsia="Times New Roman"/>
                    <w:sz w:val="20"/>
                    <w:szCs w:val="20"/>
                    <w:lang w:val="en-US"/>
                  </w:rPr>
                </w:rPrChange>
              </w:rPr>
            </w:pPr>
          </w:p>
        </w:tc>
        <w:tc>
          <w:tcPr>
            <w:tcW w:w="646" w:type="pct"/>
            <w:tcBorders>
              <w:bottom w:val="single" w:sz="4" w:space="0" w:color="000000"/>
            </w:tcBorders>
            <w:tcMar>
              <w:top w:w="0" w:type="dxa"/>
              <w:left w:w="115" w:type="dxa"/>
              <w:bottom w:w="0" w:type="dxa"/>
              <w:right w:w="115" w:type="dxa"/>
            </w:tcMar>
            <w:vAlign w:val="center"/>
            <w:hideMark/>
            <w:tcPrChange w:id="5294" w:author="Will Taylor Gough" w:date="2020-08-27T15:59:00Z">
              <w:tcPr>
                <w:tcW w:w="571" w:type="pct"/>
                <w:tcBorders>
                  <w:bottom w:val="single" w:sz="4" w:space="0" w:color="000000"/>
                </w:tcBorders>
                <w:tcMar>
                  <w:top w:w="0" w:type="dxa"/>
                  <w:left w:w="115" w:type="dxa"/>
                  <w:bottom w:w="0" w:type="dxa"/>
                  <w:right w:w="115" w:type="dxa"/>
                </w:tcMar>
                <w:vAlign w:val="center"/>
                <w:hideMark/>
              </w:tcPr>
            </w:tcPrChange>
          </w:tcPr>
          <w:p w14:paraId="4CD3ECFA" w14:textId="77777777" w:rsidR="00001A54" w:rsidRPr="00C05B87" w:rsidRDefault="00001A54" w:rsidP="00001A54">
            <w:pPr>
              <w:spacing w:line="240" w:lineRule="auto"/>
              <w:rPr>
                <w:rFonts w:ascii="Times New Roman" w:eastAsia="Times New Roman" w:hAnsi="Times New Roman" w:cs="Times New Roman"/>
                <w:sz w:val="20"/>
                <w:szCs w:val="20"/>
                <w:lang w:val="en-US"/>
                <w:rPrChange w:id="5295" w:author="Will Taylor Gough" w:date="2020-08-29T17:25:00Z">
                  <w:rPr>
                    <w:rFonts w:eastAsia="Times New Roman"/>
                    <w:sz w:val="20"/>
                    <w:szCs w:val="20"/>
                    <w:lang w:val="en-US"/>
                  </w:rPr>
                </w:rPrChange>
              </w:rPr>
            </w:pPr>
          </w:p>
        </w:tc>
      </w:tr>
      <w:tr w:rsidR="00001A54" w:rsidRPr="00C05B87" w14:paraId="66D3AD40" w14:textId="77777777" w:rsidTr="001C1314">
        <w:trPr>
          <w:trHeight w:val="320"/>
          <w:jc w:val="center"/>
          <w:trPrChange w:id="5296" w:author="Will Taylor Gough" w:date="2020-08-27T15:59:00Z">
            <w:trPr>
              <w:trHeight w:val="320"/>
              <w:jc w:val="center"/>
            </w:trPr>
          </w:trPrChange>
        </w:trPr>
        <w:tc>
          <w:tcPr>
            <w:tcW w:w="2863" w:type="pct"/>
            <w:tcBorders>
              <w:top w:val="single" w:sz="4" w:space="0" w:color="000000"/>
            </w:tcBorders>
            <w:shd w:val="clear" w:color="auto" w:fill="A5A5A5"/>
            <w:tcMar>
              <w:top w:w="0" w:type="dxa"/>
              <w:left w:w="115" w:type="dxa"/>
              <w:bottom w:w="0" w:type="dxa"/>
              <w:right w:w="115" w:type="dxa"/>
            </w:tcMar>
            <w:vAlign w:val="center"/>
            <w:hideMark/>
            <w:tcPrChange w:id="5297" w:author="Will Taylor Gough" w:date="2020-08-27T15:59:00Z">
              <w:tcPr>
                <w:tcW w:w="2888" w:type="pct"/>
                <w:gridSpan w:val="2"/>
                <w:tcBorders>
                  <w:top w:val="single" w:sz="4" w:space="0" w:color="000000"/>
                </w:tcBorders>
                <w:shd w:val="clear" w:color="auto" w:fill="A5A5A5"/>
                <w:tcMar>
                  <w:top w:w="0" w:type="dxa"/>
                  <w:left w:w="115" w:type="dxa"/>
                  <w:bottom w:w="0" w:type="dxa"/>
                  <w:right w:w="115" w:type="dxa"/>
                </w:tcMar>
                <w:vAlign w:val="center"/>
                <w:hideMark/>
              </w:tcPr>
            </w:tcPrChange>
          </w:tcPr>
          <w:p w14:paraId="5337BB2C" w14:textId="77777777" w:rsidR="00001A54" w:rsidRPr="00C05B87" w:rsidRDefault="00001A54" w:rsidP="00001A54">
            <w:pPr>
              <w:spacing w:line="240" w:lineRule="auto"/>
              <w:jc w:val="center"/>
              <w:rPr>
                <w:rFonts w:ascii="Times New Roman" w:eastAsia="Times New Roman" w:hAnsi="Times New Roman" w:cs="Times New Roman"/>
                <w:sz w:val="24"/>
                <w:szCs w:val="24"/>
                <w:lang w:val="en-US"/>
                <w:rPrChange w:id="5298" w:author="Will Taylor Gough" w:date="2020-08-29T17:25:00Z">
                  <w:rPr>
                    <w:rFonts w:ascii="Times New Roman" w:eastAsia="Times New Roman" w:hAnsi="Times New Roman" w:cs="Times New Roman"/>
                    <w:sz w:val="24"/>
                    <w:szCs w:val="24"/>
                    <w:lang w:val="en-US"/>
                  </w:rPr>
                </w:rPrChange>
              </w:rPr>
            </w:pPr>
            <w:r w:rsidRPr="00C05B87">
              <w:rPr>
                <w:rFonts w:ascii="Times New Roman" w:eastAsia="Times New Roman" w:hAnsi="Times New Roman" w:cs="Times New Roman"/>
                <w:sz w:val="20"/>
                <w:szCs w:val="20"/>
                <w:lang w:val="en-US"/>
                <w:rPrChange w:id="5299" w:author="Will Taylor Gough" w:date="2020-08-29T17:25:00Z">
                  <w:rPr>
                    <w:rFonts w:eastAsia="Times New Roman"/>
                    <w:sz w:val="20"/>
                    <w:szCs w:val="20"/>
                    <w:lang w:val="en-US"/>
                  </w:rPr>
                </w:rPrChange>
              </w:rPr>
              <w:t>Routine Effort Swimming</w:t>
            </w:r>
          </w:p>
        </w:tc>
        <w:tc>
          <w:tcPr>
            <w:tcW w:w="1022" w:type="pct"/>
            <w:tcBorders>
              <w:top w:val="single" w:sz="4" w:space="0" w:color="000000"/>
            </w:tcBorders>
            <w:shd w:val="clear" w:color="auto" w:fill="A5A5A5"/>
            <w:tcMar>
              <w:top w:w="0" w:type="dxa"/>
              <w:left w:w="115" w:type="dxa"/>
              <w:bottom w:w="0" w:type="dxa"/>
              <w:right w:w="115" w:type="dxa"/>
            </w:tcMar>
            <w:vAlign w:val="center"/>
            <w:tcPrChange w:id="5300" w:author="Will Taylor Gough" w:date="2020-08-27T15:59:00Z">
              <w:tcPr>
                <w:tcW w:w="1047" w:type="pct"/>
                <w:gridSpan w:val="2"/>
                <w:tcBorders>
                  <w:top w:val="single" w:sz="4" w:space="0" w:color="000000"/>
                </w:tcBorders>
                <w:shd w:val="clear" w:color="auto" w:fill="A5A5A5"/>
                <w:tcMar>
                  <w:top w:w="0" w:type="dxa"/>
                  <w:left w:w="115" w:type="dxa"/>
                  <w:bottom w:w="0" w:type="dxa"/>
                  <w:right w:w="115" w:type="dxa"/>
                </w:tcMar>
                <w:vAlign w:val="center"/>
              </w:tcPr>
            </w:tcPrChange>
          </w:tcPr>
          <w:p w14:paraId="1C14749B" w14:textId="77777777" w:rsidR="00001A54" w:rsidRPr="00C05B87" w:rsidRDefault="00001A54" w:rsidP="00001A54">
            <w:pPr>
              <w:spacing w:line="240" w:lineRule="auto"/>
              <w:jc w:val="center"/>
              <w:rPr>
                <w:rFonts w:ascii="Times New Roman" w:eastAsia="Times New Roman" w:hAnsi="Times New Roman" w:cs="Times New Roman"/>
                <w:sz w:val="20"/>
                <w:szCs w:val="20"/>
                <w:lang w:val="en-US"/>
                <w:rPrChange w:id="5301" w:author="Will Taylor Gough" w:date="2020-08-29T17:25:00Z">
                  <w:rPr>
                    <w:rFonts w:eastAsia="Times New Roman"/>
                    <w:sz w:val="20"/>
                    <w:szCs w:val="20"/>
                    <w:lang w:val="en-US"/>
                  </w:rPr>
                </w:rPrChange>
              </w:rPr>
            </w:pPr>
            <w:r w:rsidRPr="00C05B87">
              <w:rPr>
                <w:rFonts w:ascii="Times New Roman" w:eastAsia="Times New Roman" w:hAnsi="Times New Roman" w:cs="Times New Roman"/>
                <w:sz w:val="20"/>
                <w:szCs w:val="20"/>
                <w:lang w:val="en-US"/>
                <w:rPrChange w:id="5302" w:author="Will Taylor Gough" w:date="2020-08-29T17:25:00Z">
                  <w:rPr>
                    <w:rFonts w:eastAsia="Times New Roman"/>
                    <w:sz w:val="20"/>
                    <w:szCs w:val="20"/>
                    <w:lang w:val="en-US"/>
                  </w:rPr>
                </w:rPrChange>
              </w:rPr>
              <w:t>ŷ = 0.082x – 5.080</w:t>
            </w:r>
          </w:p>
        </w:tc>
        <w:tc>
          <w:tcPr>
            <w:tcW w:w="468" w:type="pct"/>
            <w:tcBorders>
              <w:top w:val="single" w:sz="4" w:space="0" w:color="000000"/>
            </w:tcBorders>
            <w:shd w:val="clear" w:color="auto" w:fill="A5A5A5"/>
            <w:vAlign w:val="center"/>
            <w:tcPrChange w:id="5303" w:author="Will Taylor Gough" w:date="2020-08-27T15:59:00Z">
              <w:tcPr>
                <w:tcW w:w="493" w:type="pct"/>
                <w:gridSpan w:val="2"/>
                <w:tcBorders>
                  <w:top w:val="single" w:sz="4" w:space="0" w:color="000000"/>
                </w:tcBorders>
                <w:shd w:val="clear" w:color="auto" w:fill="A5A5A5"/>
                <w:vAlign w:val="center"/>
              </w:tcPr>
            </w:tcPrChange>
          </w:tcPr>
          <w:p w14:paraId="57CA2E2E" w14:textId="77777777" w:rsidR="00001A54" w:rsidRPr="00C05B87" w:rsidRDefault="00001A54" w:rsidP="00001A54">
            <w:pPr>
              <w:spacing w:line="240" w:lineRule="auto"/>
              <w:jc w:val="center"/>
              <w:rPr>
                <w:rFonts w:ascii="Times New Roman" w:eastAsia="Times New Roman" w:hAnsi="Times New Roman" w:cs="Times New Roman"/>
                <w:sz w:val="20"/>
                <w:szCs w:val="20"/>
                <w:lang w:val="en-US"/>
                <w:rPrChange w:id="5304" w:author="Will Taylor Gough" w:date="2020-08-29T17:25:00Z">
                  <w:rPr>
                    <w:rFonts w:eastAsia="Times New Roman"/>
                    <w:sz w:val="20"/>
                    <w:szCs w:val="20"/>
                    <w:lang w:val="en-US"/>
                  </w:rPr>
                </w:rPrChange>
              </w:rPr>
            </w:pPr>
            <w:r w:rsidRPr="00C05B87">
              <w:rPr>
                <w:rFonts w:ascii="Times New Roman" w:eastAsia="Times New Roman" w:hAnsi="Times New Roman" w:cs="Times New Roman"/>
                <w:sz w:val="20"/>
                <w:szCs w:val="20"/>
                <w:lang w:val="en-US"/>
                <w:rPrChange w:id="5305" w:author="Will Taylor Gough" w:date="2020-08-29T17:25:00Z">
                  <w:rPr>
                    <w:rFonts w:eastAsia="Times New Roman"/>
                    <w:sz w:val="20"/>
                    <w:szCs w:val="20"/>
                    <w:lang w:val="en-US"/>
                  </w:rPr>
                </w:rPrChange>
              </w:rPr>
              <w:t>0.64</w:t>
            </w:r>
          </w:p>
        </w:tc>
        <w:tc>
          <w:tcPr>
            <w:tcW w:w="646" w:type="pct"/>
            <w:tcBorders>
              <w:top w:val="single" w:sz="4" w:space="0" w:color="000000"/>
            </w:tcBorders>
            <w:shd w:val="clear" w:color="auto" w:fill="A5A5A5"/>
            <w:tcMar>
              <w:top w:w="0" w:type="dxa"/>
              <w:left w:w="115" w:type="dxa"/>
              <w:bottom w:w="0" w:type="dxa"/>
              <w:right w:w="115" w:type="dxa"/>
            </w:tcMar>
            <w:vAlign w:val="center"/>
            <w:tcPrChange w:id="5306" w:author="Will Taylor Gough" w:date="2020-08-27T15:59:00Z">
              <w:tcPr>
                <w:tcW w:w="571" w:type="pct"/>
                <w:tcBorders>
                  <w:top w:val="single" w:sz="4" w:space="0" w:color="000000"/>
                </w:tcBorders>
                <w:shd w:val="clear" w:color="auto" w:fill="A5A5A5"/>
                <w:tcMar>
                  <w:top w:w="0" w:type="dxa"/>
                  <w:left w:w="115" w:type="dxa"/>
                  <w:bottom w:w="0" w:type="dxa"/>
                  <w:right w:w="115" w:type="dxa"/>
                </w:tcMar>
                <w:vAlign w:val="center"/>
              </w:tcPr>
            </w:tcPrChange>
          </w:tcPr>
          <w:p w14:paraId="025A8CAE" w14:textId="77777777" w:rsidR="00001A54" w:rsidRPr="00C05B87" w:rsidRDefault="00001A54" w:rsidP="00001A54">
            <w:pPr>
              <w:spacing w:line="240" w:lineRule="auto"/>
              <w:jc w:val="center"/>
              <w:rPr>
                <w:rFonts w:ascii="Times New Roman" w:eastAsia="Times New Roman" w:hAnsi="Times New Roman" w:cs="Times New Roman"/>
                <w:sz w:val="20"/>
                <w:szCs w:val="20"/>
                <w:lang w:val="en-US"/>
                <w:rPrChange w:id="5307" w:author="Will Taylor Gough" w:date="2020-08-29T17:25:00Z">
                  <w:rPr>
                    <w:rFonts w:eastAsia="Times New Roman"/>
                    <w:sz w:val="20"/>
                    <w:szCs w:val="20"/>
                    <w:lang w:val="en-US"/>
                  </w:rPr>
                </w:rPrChange>
              </w:rPr>
            </w:pPr>
            <w:r w:rsidRPr="00C05B87">
              <w:rPr>
                <w:rFonts w:ascii="Times New Roman" w:eastAsia="Times New Roman" w:hAnsi="Times New Roman" w:cs="Times New Roman"/>
                <w:sz w:val="20"/>
                <w:szCs w:val="20"/>
                <w:lang w:val="en-US"/>
                <w:rPrChange w:id="5308" w:author="Will Taylor Gough" w:date="2020-08-29T17:25:00Z">
                  <w:rPr>
                    <w:rFonts w:eastAsia="Times New Roman"/>
                    <w:sz w:val="20"/>
                    <w:szCs w:val="20"/>
                    <w:lang w:val="en-US"/>
                  </w:rPr>
                </w:rPrChange>
              </w:rPr>
              <w:t>&lt;0.001</w:t>
            </w:r>
          </w:p>
        </w:tc>
      </w:tr>
      <w:tr w:rsidR="00001A54" w:rsidRPr="00C05B87" w14:paraId="1339DA01" w14:textId="77777777" w:rsidTr="001C1314">
        <w:trPr>
          <w:trHeight w:val="320"/>
          <w:jc w:val="center"/>
          <w:trPrChange w:id="5309" w:author="Will Taylor Gough" w:date="2020-08-27T15:59:00Z">
            <w:trPr>
              <w:trHeight w:val="320"/>
              <w:jc w:val="center"/>
            </w:trPr>
          </w:trPrChange>
        </w:trPr>
        <w:tc>
          <w:tcPr>
            <w:tcW w:w="2863" w:type="pct"/>
            <w:shd w:val="clear" w:color="auto" w:fill="E7E6E6"/>
            <w:tcMar>
              <w:top w:w="0" w:type="dxa"/>
              <w:left w:w="115" w:type="dxa"/>
              <w:bottom w:w="0" w:type="dxa"/>
              <w:right w:w="115" w:type="dxa"/>
            </w:tcMar>
            <w:vAlign w:val="center"/>
            <w:hideMark/>
            <w:tcPrChange w:id="5310" w:author="Will Taylor Gough" w:date="2020-08-27T15:59:00Z">
              <w:tcPr>
                <w:tcW w:w="2888" w:type="pct"/>
                <w:gridSpan w:val="2"/>
                <w:shd w:val="clear" w:color="auto" w:fill="E7E6E6"/>
                <w:tcMar>
                  <w:top w:w="0" w:type="dxa"/>
                  <w:left w:w="115" w:type="dxa"/>
                  <w:bottom w:w="0" w:type="dxa"/>
                  <w:right w:w="115" w:type="dxa"/>
                </w:tcMar>
                <w:vAlign w:val="center"/>
                <w:hideMark/>
              </w:tcPr>
            </w:tcPrChange>
          </w:tcPr>
          <w:p w14:paraId="61AA5960" w14:textId="77777777" w:rsidR="00001A54" w:rsidRPr="00C05B87" w:rsidRDefault="00001A54" w:rsidP="00001A54">
            <w:pPr>
              <w:spacing w:line="240" w:lineRule="auto"/>
              <w:jc w:val="center"/>
              <w:rPr>
                <w:rFonts w:ascii="Times New Roman" w:eastAsia="Times New Roman" w:hAnsi="Times New Roman" w:cs="Times New Roman"/>
                <w:sz w:val="24"/>
                <w:szCs w:val="24"/>
                <w:lang w:val="en-US"/>
                <w:rPrChange w:id="5311" w:author="Will Taylor Gough" w:date="2020-08-29T17:25:00Z">
                  <w:rPr>
                    <w:rFonts w:ascii="Times New Roman" w:eastAsia="Times New Roman" w:hAnsi="Times New Roman" w:cs="Times New Roman"/>
                    <w:sz w:val="24"/>
                    <w:szCs w:val="24"/>
                    <w:lang w:val="en-US"/>
                  </w:rPr>
                </w:rPrChange>
              </w:rPr>
            </w:pPr>
            <w:r w:rsidRPr="00C05B87">
              <w:rPr>
                <w:rFonts w:ascii="Times New Roman" w:eastAsia="Times New Roman" w:hAnsi="Times New Roman" w:cs="Times New Roman"/>
                <w:sz w:val="20"/>
                <w:szCs w:val="20"/>
                <w:lang w:val="en-US"/>
                <w:rPrChange w:id="5312" w:author="Will Taylor Gough" w:date="2020-08-29T17:25:00Z">
                  <w:rPr>
                    <w:rFonts w:eastAsia="Times New Roman"/>
                    <w:sz w:val="20"/>
                    <w:szCs w:val="20"/>
                    <w:lang w:val="en-US"/>
                  </w:rPr>
                </w:rPrChange>
              </w:rPr>
              <w:t>Lunge-Associated Swimming</w:t>
            </w:r>
          </w:p>
        </w:tc>
        <w:tc>
          <w:tcPr>
            <w:tcW w:w="1022" w:type="pct"/>
            <w:shd w:val="clear" w:color="auto" w:fill="E7E6E6"/>
            <w:tcMar>
              <w:top w:w="0" w:type="dxa"/>
              <w:left w:w="115" w:type="dxa"/>
              <w:bottom w:w="0" w:type="dxa"/>
              <w:right w:w="115" w:type="dxa"/>
            </w:tcMar>
            <w:vAlign w:val="center"/>
            <w:hideMark/>
            <w:tcPrChange w:id="5313" w:author="Will Taylor Gough" w:date="2020-08-27T15:59:00Z">
              <w:tcPr>
                <w:tcW w:w="1047" w:type="pct"/>
                <w:gridSpan w:val="2"/>
                <w:shd w:val="clear" w:color="auto" w:fill="E7E6E6"/>
                <w:tcMar>
                  <w:top w:w="0" w:type="dxa"/>
                  <w:left w:w="115" w:type="dxa"/>
                  <w:bottom w:w="0" w:type="dxa"/>
                  <w:right w:w="115" w:type="dxa"/>
                </w:tcMar>
                <w:vAlign w:val="center"/>
                <w:hideMark/>
              </w:tcPr>
            </w:tcPrChange>
          </w:tcPr>
          <w:p w14:paraId="5F33A2A5" w14:textId="77777777" w:rsidR="00001A54" w:rsidRPr="00C05B87" w:rsidRDefault="00001A54" w:rsidP="00001A54">
            <w:pPr>
              <w:spacing w:line="240" w:lineRule="auto"/>
              <w:jc w:val="center"/>
              <w:rPr>
                <w:rFonts w:ascii="Times New Roman" w:eastAsia="Times New Roman" w:hAnsi="Times New Roman" w:cs="Times New Roman"/>
                <w:sz w:val="20"/>
                <w:szCs w:val="20"/>
                <w:lang w:val="en-US"/>
                <w:rPrChange w:id="5314" w:author="Will Taylor Gough" w:date="2020-08-29T17:25:00Z">
                  <w:rPr>
                    <w:rFonts w:eastAsia="Times New Roman"/>
                    <w:sz w:val="20"/>
                    <w:szCs w:val="20"/>
                    <w:lang w:val="en-US"/>
                  </w:rPr>
                </w:rPrChange>
              </w:rPr>
            </w:pPr>
            <w:r w:rsidRPr="00C05B87">
              <w:rPr>
                <w:rFonts w:ascii="Times New Roman" w:eastAsia="Times New Roman" w:hAnsi="Times New Roman" w:cs="Times New Roman"/>
                <w:sz w:val="20"/>
                <w:szCs w:val="20"/>
                <w:lang w:val="en-US"/>
                <w:rPrChange w:id="5315" w:author="Will Taylor Gough" w:date="2020-08-29T17:25:00Z">
                  <w:rPr>
                    <w:rFonts w:eastAsia="Times New Roman"/>
                    <w:sz w:val="20"/>
                    <w:szCs w:val="20"/>
                    <w:lang w:val="en-US"/>
                  </w:rPr>
                </w:rPrChange>
              </w:rPr>
              <w:t>ŷ = 0.058x – 4.737</w:t>
            </w:r>
          </w:p>
        </w:tc>
        <w:tc>
          <w:tcPr>
            <w:tcW w:w="468" w:type="pct"/>
            <w:shd w:val="clear" w:color="auto" w:fill="E7E6E6"/>
            <w:vAlign w:val="center"/>
            <w:tcPrChange w:id="5316" w:author="Will Taylor Gough" w:date="2020-08-27T15:59:00Z">
              <w:tcPr>
                <w:tcW w:w="493" w:type="pct"/>
                <w:gridSpan w:val="2"/>
                <w:shd w:val="clear" w:color="auto" w:fill="E7E6E6"/>
                <w:vAlign w:val="center"/>
              </w:tcPr>
            </w:tcPrChange>
          </w:tcPr>
          <w:p w14:paraId="5AF38DEC" w14:textId="77777777" w:rsidR="00001A54" w:rsidRPr="00C05B87" w:rsidRDefault="00001A54" w:rsidP="00001A54">
            <w:pPr>
              <w:spacing w:line="240" w:lineRule="auto"/>
              <w:jc w:val="center"/>
              <w:rPr>
                <w:rFonts w:ascii="Times New Roman" w:eastAsia="Times New Roman" w:hAnsi="Times New Roman" w:cs="Times New Roman"/>
                <w:sz w:val="20"/>
                <w:szCs w:val="20"/>
                <w:lang w:val="en-US"/>
                <w:rPrChange w:id="5317" w:author="Will Taylor Gough" w:date="2020-08-29T17:25:00Z">
                  <w:rPr>
                    <w:rFonts w:eastAsia="Times New Roman"/>
                    <w:sz w:val="20"/>
                    <w:szCs w:val="20"/>
                    <w:lang w:val="en-US"/>
                  </w:rPr>
                </w:rPrChange>
              </w:rPr>
            </w:pPr>
            <w:r w:rsidRPr="00C05B87">
              <w:rPr>
                <w:rFonts w:ascii="Times New Roman" w:eastAsia="Times New Roman" w:hAnsi="Times New Roman" w:cs="Times New Roman"/>
                <w:sz w:val="20"/>
                <w:szCs w:val="20"/>
                <w:lang w:val="en-US"/>
                <w:rPrChange w:id="5318" w:author="Will Taylor Gough" w:date="2020-08-29T17:25:00Z">
                  <w:rPr>
                    <w:rFonts w:eastAsia="Times New Roman"/>
                    <w:sz w:val="20"/>
                    <w:szCs w:val="20"/>
                    <w:lang w:val="en-US"/>
                  </w:rPr>
                </w:rPrChange>
              </w:rPr>
              <w:t>0.41</w:t>
            </w:r>
          </w:p>
        </w:tc>
        <w:tc>
          <w:tcPr>
            <w:tcW w:w="646" w:type="pct"/>
            <w:shd w:val="clear" w:color="auto" w:fill="E7E6E6"/>
            <w:tcMar>
              <w:top w:w="0" w:type="dxa"/>
              <w:left w:w="115" w:type="dxa"/>
              <w:bottom w:w="0" w:type="dxa"/>
              <w:right w:w="115" w:type="dxa"/>
            </w:tcMar>
            <w:vAlign w:val="center"/>
            <w:hideMark/>
            <w:tcPrChange w:id="5319" w:author="Will Taylor Gough" w:date="2020-08-27T15:59:00Z">
              <w:tcPr>
                <w:tcW w:w="571" w:type="pct"/>
                <w:shd w:val="clear" w:color="auto" w:fill="E7E6E6"/>
                <w:tcMar>
                  <w:top w:w="0" w:type="dxa"/>
                  <w:left w:w="115" w:type="dxa"/>
                  <w:bottom w:w="0" w:type="dxa"/>
                  <w:right w:w="115" w:type="dxa"/>
                </w:tcMar>
                <w:vAlign w:val="center"/>
                <w:hideMark/>
              </w:tcPr>
            </w:tcPrChange>
          </w:tcPr>
          <w:p w14:paraId="4C988BD9" w14:textId="77777777" w:rsidR="00001A54" w:rsidRPr="00C05B87" w:rsidRDefault="00001A54" w:rsidP="00001A54">
            <w:pPr>
              <w:spacing w:line="240" w:lineRule="auto"/>
              <w:jc w:val="center"/>
              <w:rPr>
                <w:rFonts w:ascii="Times New Roman" w:eastAsia="Times New Roman" w:hAnsi="Times New Roman" w:cs="Times New Roman"/>
                <w:sz w:val="20"/>
                <w:szCs w:val="20"/>
                <w:lang w:val="en-US"/>
                <w:rPrChange w:id="5320" w:author="Will Taylor Gough" w:date="2020-08-29T17:25:00Z">
                  <w:rPr>
                    <w:rFonts w:eastAsia="Times New Roman"/>
                    <w:sz w:val="20"/>
                    <w:szCs w:val="20"/>
                    <w:lang w:val="en-US"/>
                  </w:rPr>
                </w:rPrChange>
              </w:rPr>
            </w:pPr>
            <w:r w:rsidRPr="00C05B87">
              <w:rPr>
                <w:rFonts w:ascii="Times New Roman" w:eastAsia="Times New Roman" w:hAnsi="Times New Roman" w:cs="Times New Roman"/>
                <w:sz w:val="20"/>
                <w:szCs w:val="20"/>
                <w:lang w:val="en-US"/>
                <w:rPrChange w:id="5321" w:author="Will Taylor Gough" w:date="2020-08-29T17:25:00Z">
                  <w:rPr>
                    <w:rFonts w:eastAsia="Times New Roman"/>
                    <w:sz w:val="20"/>
                    <w:szCs w:val="20"/>
                    <w:lang w:val="en-US"/>
                  </w:rPr>
                </w:rPrChange>
              </w:rPr>
              <w:t>&lt;0.001</w:t>
            </w:r>
          </w:p>
        </w:tc>
      </w:tr>
      <w:tr w:rsidR="001C1314" w:rsidRPr="00C05B87" w14:paraId="7DF4F142" w14:textId="77777777" w:rsidTr="001C1314">
        <w:trPr>
          <w:trHeight w:val="320"/>
          <w:jc w:val="center"/>
          <w:ins w:id="5322" w:author="Will Taylor Gough" w:date="2020-08-29T15:27:00Z"/>
        </w:trPr>
        <w:tc>
          <w:tcPr>
            <w:tcW w:w="2863" w:type="pct"/>
            <w:tcBorders>
              <w:bottom w:val="single" w:sz="4" w:space="0" w:color="000000"/>
            </w:tcBorders>
            <w:tcMar>
              <w:top w:w="0" w:type="dxa"/>
              <w:left w:w="115" w:type="dxa"/>
              <w:bottom w:w="0" w:type="dxa"/>
              <w:right w:w="115" w:type="dxa"/>
            </w:tcMar>
            <w:vAlign w:val="center"/>
            <w:hideMark/>
          </w:tcPr>
          <w:p w14:paraId="0747E7A6" w14:textId="77777777" w:rsidR="001C1314" w:rsidRPr="00C05B87" w:rsidRDefault="001C1314" w:rsidP="00A171EC">
            <w:pPr>
              <w:spacing w:line="240" w:lineRule="auto"/>
              <w:jc w:val="center"/>
              <w:rPr>
                <w:ins w:id="5323" w:author="Will Taylor Gough" w:date="2020-08-29T15:27:00Z"/>
                <w:rFonts w:ascii="Times New Roman" w:eastAsia="Times New Roman" w:hAnsi="Times New Roman" w:cs="Times New Roman"/>
                <w:b/>
                <w:bCs/>
                <w:i/>
                <w:iCs/>
                <w:sz w:val="20"/>
                <w:szCs w:val="20"/>
                <w:lang w:val="en-US"/>
                <w:rPrChange w:id="5324" w:author="Will Taylor Gough" w:date="2020-08-29T17:25:00Z">
                  <w:rPr>
                    <w:ins w:id="5325" w:author="Will Taylor Gough" w:date="2020-08-29T15:27:00Z"/>
                    <w:rFonts w:eastAsia="Times New Roman"/>
                    <w:b/>
                    <w:bCs/>
                    <w:i/>
                    <w:iCs/>
                    <w:sz w:val="20"/>
                    <w:szCs w:val="20"/>
                    <w:lang w:val="en-US"/>
                  </w:rPr>
                </w:rPrChange>
              </w:rPr>
            </w:pPr>
          </w:p>
          <w:p w14:paraId="6C8E7287" w14:textId="6B9791E7" w:rsidR="001C1314" w:rsidRPr="00C05B87" w:rsidRDefault="001C1314" w:rsidP="00A171EC">
            <w:pPr>
              <w:spacing w:line="240" w:lineRule="auto"/>
              <w:jc w:val="center"/>
              <w:rPr>
                <w:ins w:id="5326" w:author="Will Taylor Gough" w:date="2020-08-29T15:27:00Z"/>
                <w:rFonts w:ascii="Times New Roman" w:eastAsia="Times New Roman" w:hAnsi="Times New Roman" w:cs="Times New Roman"/>
                <w:b/>
                <w:bCs/>
                <w:i/>
                <w:iCs/>
                <w:sz w:val="20"/>
                <w:szCs w:val="20"/>
                <w:lang w:val="en-US"/>
                <w:rPrChange w:id="5327" w:author="Will Taylor Gough" w:date="2020-08-29T17:25:00Z">
                  <w:rPr>
                    <w:ins w:id="5328" w:author="Will Taylor Gough" w:date="2020-08-29T15:27:00Z"/>
                    <w:rFonts w:eastAsia="Times New Roman"/>
                    <w:b/>
                    <w:bCs/>
                    <w:i/>
                    <w:iCs/>
                    <w:sz w:val="20"/>
                    <w:szCs w:val="20"/>
                    <w:lang w:val="en-US"/>
                  </w:rPr>
                </w:rPrChange>
              </w:rPr>
            </w:pPr>
            <w:ins w:id="5329" w:author="Will Taylor Gough" w:date="2020-08-29T15:27:00Z">
              <w:r w:rsidRPr="00C05B87">
                <w:rPr>
                  <w:rFonts w:ascii="Times New Roman" w:eastAsia="Times New Roman" w:hAnsi="Times New Roman" w:cs="Times New Roman"/>
                  <w:b/>
                  <w:bCs/>
                  <w:i/>
                  <w:iCs/>
                  <w:sz w:val="20"/>
                  <w:szCs w:val="20"/>
                  <w:lang w:val="en-US"/>
                  <w:rPrChange w:id="5330" w:author="Will Taylor Gough" w:date="2020-08-29T17:25:00Z">
                    <w:rPr>
                      <w:rFonts w:eastAsia="Times New Roman"/>
                      <w:b/>
                      <w:bCs/>
                      <w:i/>
                      <w:iCs/>
                      <w:sz w:val="20"/>
                      <w:szCs w:val="20"/>
                      <w:lang w:val="en-US"/>
                    </w:rPr>
                  </w:rPrChange>
                </w:rPr>
                <w:t xml:space="preserve">Drag Coefficient  vs. </w:t>
              </w:r>
            </w:ins>
            <w:ins w:id="5331" w:author="Will Taylor Gough" w:date="2020-08-29T15:28:00Z">
              <w:r w:rsidRPr="00C05B87">
                <w:rPr>
                  <w:rFonts w:ascii="Times New Roman" w:eastAsia="Times New Roman" w:hAnsi="Times New Roman" w:cs="Times New Roman"/>
                  <w:b/>
                  <w:bCs/>
                  <w:i/>
                  <w:iCs/>
                  <w:sz w:val="20"/>
                  <w:szCs w:val="20"/>
                  <w:lang w:val="en-US"/>
                  <w:rPrChange w:id="5332" w:author="Will Taylor Gough" w:date="2020-08-29T17:25:00Z">
                    <w:rPr>
                      <w:rFonts w:eastAsia="Times New Roman"/>
                      <w:b/>
                      <w:bCs/>
                      <w:i/>
                      <w:iCs/>
                      <w:sz w:val="20"/>
                      <w:szCs w:val="20"/>
                      <w:lang w:val="en-US"/>
                    </w:rPr>
                  </w:rPrChange>
                </w:rPr>
                <w:t>Reynolds Number</w:t>
              </w:r>
            </w:ins>
          </w:p>
          <w:p w14:paraId="2FCC9579" w14:textId="77777777" w:rsidR="001C1314" w:rsidRPr="00C05B87" w:rsidRDefault="001C1314" w:rsidP="00A171EC">
            <w:pPr>
              <w:spacing w:line="240" w:lineRule="auto"/>
              <w:jc w:val="center"/>
              <w:rPr>
                <w:ins w:id="5333" w:author="Will Taylor Gough" w:date="2020-08-29T15:27:00Z"/>
                <w:rFonts w:ascii="Times New Roman" w:eastAsia="Times New Roman" w:hAnsi="Times New Roman" w:cs="Times New Roman"/>
                <w:sz w:val="24"/>
                <w:szCs w:val="24"/>
                <w:lang w:val="en-US"/>
                <w:rPrChange w:id="5334" w:author="Will Taylor Gough" w:date="2020-08-29T17:25:00Z">
                  <w:rPr>
                    <w:ins w:id="5335" w:author="Will Taylor Gough" w:date="2020-08-29T15:27:00Z"/>
                    <w:rFonts w:ascii="Times New Roman" w:eastAsia="Times New Roman" w:hAnsi="Times New Roman" w:cs="Times New Roman"/>
                    <w:sz w:val="24"/>
                    <w:szCs w:val="24"/>
                    <w:lang w:val="en-US"/>
                  </w:rPr>
                </w:rPrChange>
              </w:rPr>
            </w:pPr>
            <w:ins w:id="5336" w:author="Will Taylor Gough" w:date="2020-08-29T15:27:00Z">
              <w:r w:rsidRPr="00C05B87">
                <w:rPr>
                  <w:rFonts w:ascii="Times New Roman" w:eastAsia="Times New Roman" w:hAnsi="Times New Roman" w:cs="Times New Roman"/>
                  <w:b/>
                  <w:bCs/>
                  <w:i/>
                  <w:iCs/>
                  <w:sz w:val="20"/>
                  <w:szCs w:val="20"/>
                  <w:lang w:val="en-US"/>
                  <w:rPrChange w:id="5337" w:author="Will Taylor Gough" w:date="2020-08-29T17:25:00Z">
                    <w:rPr>
                      <w:rFonts w:eastAsia="Times New Roman"/>
                      <w:b/>
                      <w:bCs/>
                      <w:i/>
                      <w:iCs/>
                      <w:sz w:val="20"/>
                      <w:szCs w:val="20"/>
                      <w:lang w:val="en-US"/>
                    </w:rPr>
                  </w:rPrChange>
                </w:rPr>
                <w:t>(Figure 5)</w:t>
              </w:r>
            </w:ins>
          </w:p>
        </w:tc>
        <w:tc>
          <w:tcPr>
            <w:tcW w:w="1022" w:type="pct"/>
            <w:tcBorders>
              <w:bottom w:val="single" w:sz="4" w:space="0" w:color="000000"/>
            </w:tcBorders>
            <w:tcMar>
              <w:top w:w="0" w:type="dxa"/>
              <w:left w:w="115" w:type="dxa"/>
              <w:bottom w:w="0" w:type="dxa"/>
              <w:right w:w="115" w:type="dxa"/>
            </w:tcMar>
            <w:vAlign w:val="center"/>
            <w:hideMark/>
          </w:tcPr>
          <w:p w14:paraId="568F1EE5" w14:textId="77777777" w:rsidR="001C1314" w:rsidRPr="00C05B87" w:rsidRDefault="001C1314" w:rsidP="00A171EC">
            <w:pPr>
              <w:spacing w:line="240" w:lineRule="auto"/>
              <w:rPr>
                <w:ins w:id="5338" w:author="Will Taylor Gough" w:date="2020-08-29T15:27:00Z"/>
                <w:rFonts w:ascii="Times New Roman" w:eastAsia="Times New Roman" w:hAnsi="Times New Roman" w:cs="Times New Roman"/>
                <w:sz w:val="20"/>
                <w:szCs w:val="20"/>
                <w:lang w:val="en-US"/>
                <w:rPrChange w:id="5339" w:author="Will Taylor Gough" w:date="2020-08-29T17:25:00Z">
                  <w:rPr>
                    <w:ins w:id="5340" w:author="Will Taylor Gough" w:date="2020-08-29T15:27:00Z"/>
                    <w:rFonts w:eastAsia="Times New Roman"/>
                    <w:sz w:val="20"/>
                    <w:szCs w:val="20"/>
                    <w:lang w:val="en-US"/>
                  </w:rPr>
                </w:rPrChange>
              </w:rPr>
            </w:pPr>
          </w:p>
        </w:tc>
        <w:tc>
          <w:tcPr>
            <w:tcW w:w="468" w:type="pct"/>
            <w:tcBorders>
              <w:bottom w:val="single" w:sz="4" w:space="0" w:color="000000"/>
            </w:tcBorders>
            <w:vAlign w:val="center"/>
          </w:tcPr>
          <w:p w14:paraId="4BA10C29" w14:textId="77777777" w:rsidR="001C1314" w:rsidRPr="00C05B87" w:rsidRDefault="001C1314" w:rsidP="00A171EC">
            <w:pPr>
              <w:spacing w:line="240" w:lineRule="auto"/>
              <w:rPr>
                <w:ins w:id="5341" w:author="Will Taylor Gough" w:date="2020-08-29T15:27:00Z"/>
                <w:rFonts w:ascii="Times New Roman" w:eastAsia="Times New Roman" w:hAnsi="Times New Roman" w:cs="Times New Roman"/>
                <w:sz w:val="20"/>
                <w:szCs w:val="20"/>
                <w:lang w:val="en-US"/>
                <w:rPrChange w:id="5342" w:author="Will Taylor Gough" w:date="2020-08-29T17:25:00Z">
                  <w:rPr>
                    <w:ins w:id="5343" w:author="Will Taylor Gough" w:date="2020-08-29T15:27:00Z"/>
                    <w:rFonts w:eastAsia="Times New Roman"/>
                    <w:sz w:val="20"/>
                    <w:szCs w:val="20"/>
                    <w:lang w:val="en-US"/>
                  </w:rPr>
                </w:rPrChange>
              </w:rPr>
            </w:pPr>
          </w:p>
        </w:tc>
        <w:tc>
          <w:tcPr>
            <w:tcW w:w="646" w:type="pct"/>
            <w:tcBorders>
              <w:bottom w:val="single" w:sz="4" w:space="0" w:color="000000"/>
            </w:tcBorders>
            <w:tcMar>
              <w:top w:w="0" w:type="dxa"/>
              <w:left w:w="115" w:type="dxa"/>
              <w:bottom w:w="0" w:type="dxa"/>
              <w:right w:w="115" w:type="dxa"/>
            </w:tcMar>
            <w:vAlign w:val="center"/>
            <w:hideMark/>
          </w:tcPr>
          <w:p w14:paraId="7C5C59FB" w14:textId="77777777" w:rsidR="001C1314" w:rsidRPr="00C05B87" w:rsidRDefault="001C1314" w:rsidP="00A171EC">
            <w:pPr>
              <w:spacing w:line="240" w:lineRule="auto"/>
              <w:rPr>
                <w:ins w:id="5344" w:author="Will Taylor Gough" w:date="2020-08-29T15:27:00Z"/>
                <w:rFonts w:ascii="Times New Roman" w:eastAsia="Times New Roman" w:hAnsi="Times New Roman" w:cs="Times New Roman"/>
                <w:sz w:val="20"/>
                <w:szCs w:val="20"/>
                <w:lang w:val="en-US"/>
                <w:rPrChange w:id="5345" w:author="Will Taylor Gough" w:date="2020-08-29T17:25:00Z">
                  <w:rPr>
                    <w:ins w:id="5346" w:author="Will Taylor Gough" w:date="2020-08-29T15:27:00Z"/>
                    <w:rFonts w:eastAsia="Times New Roman"/>
                    <w:sz w:val="20"/>
                    <w:szCs w:val="20"/>
                    <w:lang w:val="en-US"/>
                  </w:rPr>
                </w:rPrChange>
              </w:rPr>
            </w:pPr>
          </w:p>
        </w:tc>
      </w:tr>
      <w:tr w:rsidR="001C1314" w:rsidRPr="00C05B87" w14:paraId="02B97344" w14:textId="77777777" w:rsidTr="001C1314">
        <w:trPr>
          <w:trHeight w:val="320"/>
          <w:jc w:val="center"/>
          <w:ins w:id="5347" w:author="Will Taylor Gough" w:date="2020-08-29T15:27:00Z"/>
        </w:trPr>
        <w:tc>
          <w:tcPr>
            <w:tcW w:w="2863" w:type="pct"/>
            <w:tcBorders>
              <w:top w:val="single" w:sz="4" w:space="0" w:color="000000"/>
            </w:tcBorders>
            <w:shd w:val="clear" w:color="auto" w:fill="A5A5A5"/>
            <w:tcMar>
              <w:top w:w="0" w:type="dxa"/>
              <w:left w:w="115" w:type="dxa"/>
              <w:bottom w:w="0" w:type="dxa"/>
              <w:right w:w="115" w:type="dxa"/>
            </w:tcMar>
            <w:vAlign w:val="center"/>
            <w:hideMark/>
          </w:tcPr>
          <w:p w14:paraId="38D87394" w14:textId="77777777" w:rsidR="001C1314" w:rsidRPr="00C05B87" w:rsidRDefault="001C1314" w:rsidP="00A171EC">
            <w:pPr>
              <w:spacing w:line="240" w:lineRule="auto"/>
              <w:jc w:val="center"/>
              <w:rPr>
                <w:ins w:id="5348" w:author="Will Taylor Gough" w:date="2020-08-29T15:27:00Z"/>
                <w:rFonts w:ascii="Times New Roman" w:eastAsia="Times New Roman" w:hAnsi="Times New Roman" w:cs="Times New Roman"/>
                <w:sz w:val="24"/>
                <w:szCs w:val="24"/>
                <w:lang w:val="en-US"/>
                <w:rPrChange w:id="5349" w:author="Will Taylor Gough" w:date="2020-08-29T17:25:00Z">
                  <w:rPr>
                    <w:ins w:id="5350" w:author="Will Taylor Gough" w:date="2020-08-29T15:27:00Z"/>
                    <w:rFonts w:ascii="Times New Roman" w:eastAsia="Times New Roman" w:hAnsi="Times New Roman" w:cs="Times New Roman"/>
                    <w:sz w:val="24"/>
                    <w:szCs w:val="24"/>
                    <w:lang w:val="en-US"/>
                  </w:rPr>
                </w:rPrChange>
              </w:rPr>
            </w:pPr>
            <w:ins w:id="5351" w:author="Will Taylor Gough" w:date="2020-08-29T15:27:00Z">
              <w:r w:rsidRPr="00C05B87">
                <w:rPr>
                  <w:rFonts w:ascii="Times New Roman" w:eastAsia="Times New Roman" w:hAnsi="Times New Roman" w:cs="Times New Roman"/>
                  <w:sz w:val="20"/>
                  <w:szCs w:val="20"/>
                  <w:lang w:val="en-US"/>
                  <w:rPrChange w:id="5352" w:author="Will Taylor Gough" w:date="2020-08-29T17:25:00Z">
                    <w:rPr>
                      <w:rFonts w:eastAsia="Times New Roman"/>
                      <w:sz w:val="20"/>
                      <w:szCs w:val="20"/>
                      <w:lang w:val="en-US"/>
                    </w:rPr>
                  </w:rPrChange>
                </w:rPr>
                <w:lastRenderedPageBreak/>
                <w:t>Routine Effort Swimming</w:t>
              </w:r>
            </w:ins>
          </w:p>
        </w:tc>
        <w:tc>
          <w:tcPr>
            <w:tcW w:w="1022" w:type="pct"/>
            <w:tcBorders>
              <w:top w:val="single" w:sz="4" w:space="0" w:color="000000"/>
            </w:tcBorders>
            <w:shd w:val="clear" w:color="auto" w:fill="A5A5A5"/>
            <w:tcMar>
              <w:top w:w="0" w:type="dxa"/>
              <w:left w:w="115" w:type="dxa"/>
              <w:bottom w:w="0" w:type="dxa"/>
              <w:right w:w="115" w:type="dxa"/>
            </w:tcMar>
            <w:vAlign w:val="center"/>
          </w:tcPr>
          <w:p w14:paraId="62D6BF51" w14:textId="43035EAD" w:rsidR="001C1314" w:rsidRPr="00C05B87" w:rsidRDefault="001C1314" w:rsidP="001C1314">
            <w:pPr>
              <w:spacing w:line="240" w:lineRule="auto"/>
              <w:jc w:val="center"/>
              <w:rPr>
                <w:ins w:id="5353" w:author="Will Taylor Gough" w:date="2020-08-29T15:27:00Z"/>
                <w:rFonts w:ascii="Times New Roman" w:eastAsia="Times New Roman" w:hAnsi="Times New Roman" w:cs="Times New Roman"/>
                <w:sz w:val="20"/>
                <w:szCs w:val="20"/>
                <w:lang w:val="en-US"/>
                <w:rPrChange w:id="5354" w:author="Will Taylor Gough" w:date="2020-08-29T17:25:00Z">
                  <w:rPr>
                    <w:ins w:id="5355" w:author="Will Taylor Gough" w:date="2020-08-29T15:27:00Z"/>
                    <w:rFonts w:eastAsia="Times New Roman"/>
                    <w:sz w:val="20"/>
                    <w:szCs w:val="20"/>
                    <w:lang w:val="en-US"/>
                  </w:rPr>
                </w:rPrChange>
              </w:rPr>
              <w:pPrChange w:id="5356" w:author="Will Taylor Gough" w:date="2020-08-29T15:29:00Z">
                <w:pPr>
                  <w:spacing w:line="240" w:lineRule="auto"/>
                  <w:jc w:val="center"/>
                </w:pPr>
              </w:pPrChange>
            </w:pPr>
            <w:ins w:id="5357" w:author="Will Taylor Gough" w:date="2020-08-29T15:27:00Z">
              <w:r w:rsidRPr="00C05B87">
                <w:rPr>
                  <w:rFonts w:ascii="Times New Roman" w:eastAsia="Times New Roman" w:hAnsi="Times New Roman" w:cs="Times New Roman"/>
                  <w:sz w:val="20"/>
                  <w:szCs w:val="20"/>
                  <w:lang w:val="en-US"/>
                  <w:rPrChange w:id="5358" w:author="Will Taylor Gough" w:date="2020-08-29T17:25:00Z">
                    <w:rPr>
                      <w:rFonts w:eastAsia="Times New Roman"/>
                      <w:sz w:val="20"/>
                      <w:szCs w:val="20"/>
                      <w:lang w:val="en-US"/>
                    </w:rPr>
                  </w:rPrChange>
                </w:rPr>
                <w:t xml:space="preserve">ŷ = </w:t>
              </w:r>
            </w:ins>
            <w:ins w:id="5359" w:author="Will Taylor Gough" w:date="2020-08-29T15:32:00Z">
              <w:r w:rsidRPr="00C05B87">
                <w:rPr>
                  <w:rFonts w:ascii="Times New Roman" w:eastAsia="Times New Roman" w:hAnsi="Times New Roman" w:cs="Times New Roman"/>
                  <w:sz w:val="20"/>
                  <w:szCs w:val="20"/>
                  <w:lang w:val="en-US"/>
                  <w:rPrChange w:id="5360" w:author="Will Taylor Gough" w:date="2020-08-29T17:25:00Z">
                    <w:rPr>
                      <w:rFonts w:eastAsia="Times New Roman"/>
                      <w:sz w:val="20"/>
                      <w:szCs w:val="20"/>
                      <w:lang w:val="en-US"/>
                    </w:rPr>
                  </w:rPrChange>
                </w:rPr>
                <w:t>2.92</w:t>
              </w:r>
            </w:ins>
            <w:ins w:id="5361" w:author="Will Taylor Gough" w:date="2020-08-29T18:05:00Z">
              <w:r w:rsidR="007E5166">
                <w:rPr>
                  <w:rFonts w:ascii="Times New Roman" w:eastAsia="Times New Roman" w:hAnsi="Times New Roman" w:cs="Times New Roman"/>
                  <w:sz w:val="20"/>
                  <w:szCs w:val="20"/>
                  <w:lang w:val="en-US"/>
                </w:rPr>
                <w:t>*10</w:t>
              </w:r>
              <w:r w:rsidR="007E5166" w:rsidRPr="00A171EC">
                <w:rPr>
                  <w:rFonts w:ascii="Times New Roman" w:eastAsia="Times New Roman" w:hAnsi="Times New Roman" w:cs="Times New Roman"/>
                  <w:sz w:val="20"/>
                  <w:szCs w:val="20"/>
                  <w:vertAlign w:val="superscript"/>
                  <w:lang w:val="en-US"/>
                </w:rPr>
                <w:t>-8</w:t>
              </w:r>
            </w:ins>
            <w:ins w:id="5362" w:author="Will Taylor Gough" w:date="2020-08-29T15:27:00Z">
              <w:r w:rsidRPr="00C05B87">
                <w:rPr>
                  <w:rFonts w:ascii="Times New Roman" w:eastAsia="Times New Roman" w:hAnsi="Times New Roman" w:cs="Times New Roman"/>
                  <w:sz w:val="20"/>
                  <w:szCs w:val="20"/>
                  <w:lang w:val="en-US"/>
                  <w:rPrChange w:id="5363" w:author="Will Taylor Gough" w:date="2020-08-29T17:25:00Z">
                    <w:rPr>
                      <w:rFonts w:eastAsia="Times New Roman"/>
                      <w:sz w:val="20"/>
                      <w:szCs w:val="20"/>
                      <w:lang w:val="en-US"/>
                    </w:rPr>
                  </w:rPrChange>
                </w:rPr>
                <w:t xml:space="preserve">x – </w:t>
              </w:r>
            </w:ins>
            <w:ins w:id="5364" w:author="Will Taylor Gough" w:date="2020-08-29T15:32:00Z">
              <w:r w:rsidRPr="00C05B87">
                <w:rPr>
                  <w:rFonts w:ascii="Times New Roman" w:eastAsia="Times New Roman" w:hAnsi="Times New Roman" w:cs="Times New Roman"/>
                  <w:sz w:val="20"/>
                  <w:szCs w:val="20"/>
                  <w:lang w:val="en-US"/>
                  <w:rPrChange w:id="5365" w:author="Will Taylor Gough" w:date="2020-08-29T17:25:00Z">
                    <w:rPr>
                      <w:rFonts w:eastAsia="Times New Roman"/>
                      <w:sz w:val="20"/>
                      <w:szCs w:val="20"/>
                      <w:lang w:val="en-US"/>
                    </w:rPr>
                  </w:rPrChange>
                </w:rPr>
                <w:t>4.805</w:t>
              </w:r>
            </w:ins>
          </w:p>
        </w:tc>
        <w:tc>
          <w:tcPr>
            <w:tcW w:w="468" w:type="pct"/>
            <w:tcBorders>
              <w:top w:val="single" w:sz="4" w:space="0" w:color="000000"/>
            </w:tcBorders>
            <w:shd w:val="clear" w:color="auto" w:fill="A5A5A5"/>
            <w:vAlign w:val="center"/>
          </w:tcPr>
          <w:p w14:paraId="63767C5C" w14:textId="094051D9" w:rsidR="001C1314" w:rsidRPr="00C05B87" w:rsidRDefault="001C1314" w:rsidP="00A171EC">
            <w:pPr>
              <w:spacing w:line="240" w:lineRule="auto"/>
              <w:jc w:val="center"/>
              <w:rPr>
                <w:ins w:id="5366" w:author="Will Taylor Gough" w:date="2020-08-29T15:27:00Z"/>
                <w:rFonts w:ascii="Times New Roman" w:eastAsia="Times New Roman" w:hAnsi="Times New Roman" w:cs="Times New Roman"/>
                <w:sz w:val="20"/>
                <w:szCs w:val="20"/>
                <w:lang w:val="en-US"/>
                <w:rPrChange w:id="5367" w:author="Will Taylor Gough" w:date="2020-08-29T17:25:00Z">
                  <w:rPr>
                    <w:ins w:id="5368" w:author="Will Taylor Gough" w:date="2020-08-29T15:27:00Z"/>
                    <w:rFonts w:eastAsia="Times New Roman"/>
                    <w:sz w:val="20"/>
                    <w:szCs w:val="20"/>
                    <w:lang w:val="en-US"/>
                  </w:rPr>
                </w:rPrChange>
              </w:rPr>
            </w:pPr>
            <w:ins w:id="5369" w:author="Will Taylor Gough" w:date="2020-08-29T15:32:00Z">
              <w:r w:rsidRPr="00C05B87">
                <w:rPr>
                  <w:rFonts w:ascii="Times New Roman" w:eastAsia="Times New Roman" w:hAnsi="Times New Roman" w:cs="Times New Roman"/>
                  <w:sz w:val="20"/>
                  <w:szCs w:val="20"/>
                  <w:lang w:val="en-US"/>
                  <w:rPrChange w:id="5370" w:author="Will Taylor Gough" w:date="2020-08-29T17:25:00Z">
                    <w:rPr>
                      <w:rFonts w:eastAsia="Times New Roman"/>
                      <w:sz w:val="20"/>
                      <w:szCs w:val="20"/>
                      <w:lang w:val="en-US"/>
                    </w:rPr>
                  </w:rPrChange>
                </w:rPr>
                <w:t>0.41</w:t>
              </w:r>
            </w:ins>
          </w:p>
        </w:tc>
        <w:tc>
          <w:tcPr>
            <w:tcW w:w="646" w:type="pct"/>
            <w:tcBorders>
              <w:top w:val="single" w:sz="4" w:space="0" w:color="000000"/>
            </w:tcBorders>
            <w:shd w:val="clear" w:color="auto" w:fill="A5A5A5"/>
            <w:tcMar>
              <w:top w:w="0" w:type="dxa"/>
              <w:left w:w="115" w:type="dxa"/>
              <w:bottom w:w="0" w:type="dxa"/>
              <w:right w:w="115" w:type="dxa"/>
            </w:tcMar>
            <w:vAlign w:val="center"/>
          </w:tcPr>
          <w:p w14:paraId="538DD1E0" w14:textId="77777777" w:rsidR="001C1314" w:rsidRPr="00C05B87" w:rsidRDefault="001C1314" w:rsidP="00A171EC">
            <w:pPr>
              <w:spacing w:line="240" w:lineRule="auto"/>
              <w:jc w:val="center"/>
              <w:rPr>
                <w:ins w:id="5371" w:author="Will Taylor Gough" w:date="2020-08-29T15:27:00Z"/>
                <w:rFonts w:ascii="Times New Roman" w:eastAsia="Times New Roman" w:hAnsi="Times New Roman" w:cs="Times New Roman"/>
                <w:sz w:val="20"/>
                <w:szCs w:val="20"/>
                <w:lang w:val="en-US"/>
                <w:rPrChange w:id="5372" w:author="Will Taylor Gough" w:date="2020-08-29T17:25:00Z">
                  <w:rPr>
                    <w:ins w:id="5373" w:author="Will Taylor Gough" w:date="2020-08-29T15:27:00Z"/>
                    <w:rFonts w:eastAsia="Times New Roman"/>
                    <w:sz w:val="20"/>
                    <w:szCs w:val="20"/>
                    <w:lang w:val="en-US"/>
                  </w:rPr>
                </w:rPrChange>
              </w:rPr>
            </w:pPr>
            <w:ins w:id="5374" w:author="Will Taylor Gough" w:date="2020-08-29T15:27:00Z">
              <w:r w:rsidRPr="00C05B87">
                <w:rPr>
                  <w:rFonts w:ascii="Times New Roman" w:eastAsia="Times New Roman" w:hAnsi="Times New Roman" w:cs="Times New Roman"/>
                  <w:sz w:val="20"/>
                  <w:szCs w:val="20"/>
                  <w:lang w:val="en-US"/>
                  <w:rPrChange w:id="5375" w:author="Will Taylor Gough" w:date="2020-08-29T17:25:00Z">
                    <w:rPr>
                      <w:rFonts w:eastAsia="Times New Roman"/>
                      <w:sz w:val="20"/>
                      <w:szCs w:val="20"/>
                      <w:lang w:val="en-US"/>
                    </w:rPr>
                  </w:rPrChange>
                </w:rPr>
                <w:t>&lt;0.001</w:t>
              </w:r>
            </w:ins>
          </w:p>
        </w:tc>
      </w:tr>
      <w:tr w:rsidR="001C1314" w:rsidRPr="00C05B87" w14:paraId="42C25995" w14:textId="77777777" w:rsidTr="001C1314">
        <w:trPr>
          <w:trHeight w:val="320"/>
          <w:jc w:val="center"/>
          <w:ins w:id="5376" w:author="Will Taylor Gough" w:date="2020-08-29T15:27:00Z"/>
        </w:trPr>
        <w:tc>
          <w:tcPr>
            <w:tcW w:w="2863" w:type="pct"/>
            <w:shd w:val="clear" w:color="auto" w:fill="E7E6E6"/>
            <w:tcMar>
              <w:top w:w="0" w:type="dxa"/>
              <w:left w:w="115" w:type="dxa"/>
              <w:bottom w:w="0" w:type="dxa"/>
              <w:right w:w="115" w:type="dxa"/>
            </w:tcMar>
            <w:vAlign w:val="center"/>
            <w:hideMark/>
          </w:tcPr>
          <w:p w14:paraId="1F87B8F8" w14:textId="77777777" w:rsidR="001C1314" w:rsidRPr="00C05B87" w:rsidRDefault="001C1314" w:rsidP="00A171EC">
            <w:pPr>
              <w:spacing w:line="240" w:lineRule="auto"/>
              <w:jc w:val="center"/>
              <w:rPr>
                <w:ins w:id="5377" w:author="Will Taylor Gough" w:date="2020-08-29T15:27:00Z"/>
                <w:rFonts w:ascii="Times New Roman" w:eastAsia="Times New Roman" w:hAnsi="Times New Roman" w:cs="Times New Roman"/>
                <w:sz w:val="24"/>
                <w:szCs w:val="24"/>
                <w:lang w:val="en-US"/>
                <w:rPrChange w:id="5378" w:author="Will Taylor Gough" w:date="2020-08-29T17:25:00Z">
                  <w:rPr>
                    <w:ins w:id="5379" w:author="Will Taylor Gough" w:date="2020-08-29T15:27:00Z"/>
                    <w:rFonts w:ascii="Times New Roman" w:eastAsia="Times New Roman" w:hAnsi="Times New Roman" w:cs="Times New Roman"/>
                    <w:sz w:val="24"/>
                    <w:szCs w:val="24"/>
                    <w:lang w:val="en-US"/>
                  </w:rPr>
                </w:rPrChange>
              </w:rPr>
            </w:pPr>
            <w:ins w:id="5380" w:author="Will Taylor Gough" w:date="2020-08-29T15:27:00Z">
              <w:r w:rsidRPr="00C05B87">
                <w:rPr>
                  <w:rFonts w:ascii="Times New Roman" w:eastAsia="Times New Roman" w:hAnsi="Times New Roman" w:cs="Times New Roman"/>
                  <w:sz w:val="20"/>
                  <w:szCs w:val="20"/>
                  <w:lang w:val="en-US"/>
                  <w:rPrChange w:id="5381" w:author="Will Taylor Gough" w:date="2020-08-29T17:25:00Z">
                    <w:rPr>
                      <w:rFonts w:eastAsia="Times New Roman"/>
                      <w:sz w:val="20"/>
                      <w:szCs w:val="20"/>
                      <w:lang w:val="en-US"/>
                    </w:rPr>
                  </w:rPrChange>
                </w:rPr>
                <w:t>Lunge-Associated Swimming</w:t>
              </w:r>
            </w:ins>
          </w:p>
        </w:tc>
        <w:tc>
          <w:tcPr>
            <w:tcW w:w="1022" w:type="pct"/>
            <w:shd w:val="clear" w:color="auto" w:fill="E7E6E6"/>
            <w:tcMar>
              <w:top w:w="0" w:type="dxa"/>
              <w:left w:w="115" w:type="dxa"/>
              <w:bottom w:w="0" w:type="dxa"/>
              <w:right w:w="115" w:type="dxa"/>
            </w:tcMar>
            <w:vAlign w:val="center"/>
            <w:hideMark/>
          </w:tcPr>
          <w:p w14:paraId="34CFBD97" w14:textId="26A63EA9" w:rsidR="001C1314" w:rsidRPr="00C05B87" w:rsidRDefault="001C1314" w:rsidP="001C1314">
            <w:pPr>
              <w:spacing w:line="240" w:lineRule="auto"/>
              <w:jc w:val="center"/>
              <w:rPr>
                <w:ins w:id="5382" w:author="Will Taylor Gough" w:date="2020-08-29T15:27:00Z"/>
                <w:rFonts w:ascii="Times New Roman" w:eastAsia="Times New Roman" w:hAnsi="Times New Roman" w:cs="Times New Roman"/>
                <w:sz w:val="20"/>
                <w:szCs w:val="20"/>
                <w:lang w:val="en-US"/>
                <w:rPrChange w:id="5383" w:author="Will Taylor Gough" w:date="2020-08-29T17:25:00Z">
                  <w:rPr>
                    <w:ins w:id="5384" w:author="Will Taylor Gough" w:date="2020-08-29T15:27:00Z"/>
                    <w:rFonts w:eastAsia="Times New Roman"/>
                    <w:sz w:val="20"/>
                    <w:szCs w:val="20"/>
                    <w:lang w:val="en-US"/>
                  </w:rPr>
                </w:rPrChange>
              </w:rPr>
              <w:pPrChange w:id="5385" w:author="Will Taylor Gough" w:date="2020-08-29T15:29:00Z">
                <w:pPr>
                  <w:spacing w:line="240" w:lineRule="auto"/>
                  <w:jc w:val="center"/>
                </w:pPr>
              </w:pPrChange>
            </w:pPr>
            <w:ins w:id="5386" w:author="Will Taylor Gough" w:date="2020-08-29T15:27:00Z">
              <w:r w:rsidRPr="00C05B87">
                <w:rPr>
                  <w:rFonts w:ascii="Times New Roman" w:eastAsia="Times New Roman" w:hAnsi="Times New Roman" w:cs="Times New Roman"/>
                  <w:sz w:val="20"/>
                  <w:szCs w:val="20"/>
                  <w:lang w:val="en-US"/>
                  <w:rPrChange w:id="5387" w:author="Will Taylor Gough" w:date="2020-08-29T17:25:00Z">
                    <w:rPr>
                      <w:rFonts w:eastAsia="Times New Roman"/>
                      <w:sz w:val="20"/>
                      <w:szCs w:val="20"/>
                      <w:lang w:val="en-US"/>
                    </w:rPr>
                  </w:rPrChange>
                </w:rPr>
                <w:t xml:space="preserve">ŷ = </w:t>
              </w:r>
            </w:ins>
            <w:ins w:id="5388" w:author="Will Taylor Gough" w:date="2020-08-29T15:29:00Z">
              <w:r w:rsidRPr="00C05B87">
                <w:rPr>
                  <w:rFonts w:ascii="Times New Roman" w:eastAsia="Times New Roman" w:hAnsi="Times New Roman" w:cs="Times New Roman"/>
                  <w:sz w:val="20"/>
                  <w:szCs w:val="20"/>
                  <w:lang w:val="en-US"/>
                  <w:rPrChange w:id="5389" w:author="Will Taylor Gough" w:date="2020-08-29T17:25:00Z">
                    <w:rPr>
                      <w:rFonts w:eastAsia="Times New Roman"/>
                      <w:sz w:val="20"/>
                      <w:szCs w:val="20"/>
                      <w:lang w:val="en-US"/>
                    </w:rPr>
                  </w:rPrChange>
                </w:rPr>
                <w:t>1.36</w:t>
              </w:r>
            </w:ins>
            <w:ins w:id="5390" w:author="Will Taylor Gough" w:date="2020-08-29T18:05:00Z">
              <w:r w:rsidR="007E5166">
                <w:rPr>
                  <w:rFonts w:ascii="Times New Roman" w:eastAsia="Times New Roman" w:hAnsi="Times New Roman" w:cs="Times New Roman"/>
                  <w:sz w:val="20"/>
                  <w:szCs w:val="20"/>
                  <w:lang w:val="en-US"/>
                </w:rPr>
                <w:t>*10</w:t>
              </w:r>
              <w:r w:rsidR="007E5166" w:rsidRPr="007E5166">
                <w:rPr>
                  <w:rFonts w:ascii="Times New Roman" w:eastAsia="Times New Roman" w:hAnsi="Times New Roman" w:cs="Times New Roman"/>
                  <w:sz w:val="20"/>
                  <w:szCs w:val="20"/>
                  <w:vertAlign w:val="superscript"/>
                  <w:lang w:val="en-US"/>
                  <w:rPrChange w:id="5391" w:author="Will Taylor Gough" w:date="2020-08-29T18:05:00Z">
                    <w:rPr>
                      <w:rFonts w:ascii="Times New Roman" w:eastAsia="Times New Roman" w:hAnsi="Times New Roman" w:cs="Times New Roman"/>
                      <w:sz w:val="20"/>
                      <w:szCs w:val="20"/>
                      <w:lang w:val="en-US"/>
                    </w:rPr>
                  </w:rPrChange>
                </w:rPr>
                <w:t>-8</w:t>
              </w:r>
            </w:ins>
            <w:ins w:id="5392" w:author="Will Taylor Gough" w:date="2020-08-29T15:27:00Z">
              <w:r w:rsidRPr="00C05B87">
                <w:rPr>
                  <w:rFonts w:ascii="Times New Roman" w:eastAsia="Times New Roman" w:hAnsi="Times New Roman" w:cs="Times New Roman"/>
                  <w:sz w:val="20"/>
                  <w:szCs w:val="20"/>
                  <w:lang w:val="en-US"/>
                  <w:rPrChange w:id="5393" w:author="Will Taylor Gough" w:date="2020-08-29T17:25:00Z">
                    <w:rPr>
                      <w:rFonts w:eastAsia="Times New Roman"/>
                      <w:sz w:val="20"/>
                      <w:szCs w:val="20"/>
                      <w:lang w:val="en-US"/>
                    </w:rPr>
                  </w:rPrChange>
                </w:rPr>
                <w:t xml:space="preserve">x – </w:t>
              </w:r>
            </w:ins>
            <w:ins w:id="5394" w:author="Will Taylor Gough" w:date="2020-08-29T15:29:00Z">
              <w:r w:rsidRPr="00C05B87">
                <w:rPr>
                  <w:rFonts w:ascii="Times New Roman" w:eastAsia="Times New Roman" w:hAnsi="Times New Roman" w:cs="Times New Roman"/>
                  <w:sz w:val="20"/>
                  <w:szCs w:val="20"/>
                  <w:lang w:val="en-US"/>
                  <w:rPrChange w:id="5395" w:author="Will Taylor Gough" w:date="2020-08-29T17:25:00Z">
                    <w:rPr>
                      <w:rFonts w:eastAsia="Times New Roman"/>
                      <w:sz w:val="20"/>
                      <w:szCs w:val="20"/>
                      <w:lang w:val="en-US"/>
                    </w:rPr>
                  </w:rPrChange>
                </w:rPr>
                <w:t>4.476</w:t>
              </w:r>
            </w:ins>
          </w:p>
        </w:tc>
        <w:tc>
          <w:tcPr>
            <w:tcW w:w="468" w:type="pct"/>
            <w:shd w:val="clear" w:color="auto" w:fill="E7E6E6"/>
            <w:vAlign w:val="center"/>
          </w:tcPr>
          <w:p w14:paraId="20A91CE1" w14:textId="08715B9B" w:rsidR="001C1314" w:rsidRPr="00C05B87" w:rsidRDefault="001C1314" w:rsidP="00A171EC">
            <w:pPr>
              <w:spacing w:line="240" w:lineRule="auto"/>
              <w:jc w:val="center"/>
              <w:rPr>
                <w:ins w:id="5396" w:author="Will Taylor Gough" w:date="2020-08-29T15:27:00Z"/>
                <w:rFonts w:ascii="Times New Roman" w:eastAsia="Times New Roman" w:hAnsi="Times New Roman" w:cs="Times New Roman"/>
                <w:sz w:val="20"/>
                <w:szCs w:val="20"/>
                <w:lang w:val="en-US"/>
                <w:rPrChange w:id="5397" w:author="Will Taylor Gough" w:date="2020-08-29T17:25:00Z">
                  <w:rPr>
                    <w:ins w:id="5398" w:author="Will Taylor Gough" w:date="2020-08-29T15:27:00Z"/>
                    <w:rFonts w:eastAsia="Times New Roman"/>
                    <w:sz w:val="20"/>
                    <w:szCs w:val="20"/>
                    <w:lang w:val="en-US"/>
                  </w:rPr>
                </w:rPrChange>
              </w:rPr>
            </w:pPr>
            <w:ins w:id="5399" w:author="Will Taylor Gough" w:date="2020-08-29T15:32:00Z">
              <w:r w:rsidRPr="00C05B87">
                <w:rPr>
                  <w:rFonts w:ascii="Times New Roman" w:eastAsia="Times New Roman" w:hAnsi="Times New Roman" w:cs="Times New Roman"/>
                  <w:sz w:val="20"/>
                  <w:szCs w:val="20"/>
                  <w:lang w:val="en-US"/>
                  <w:rPrChange w:id="5400" w:author="Will Taylor Gough" w:date="2020-08-29T17:25:00Z">
                    <w:rPr>
                      <w:rFonts w:eastAsia="Times New Roman"/>
                      <w:sz w:val="20"/>
                      <w:szCs w:val="20"/>
                      <w:lang w:val="en-US"/>
                    </w:rPr>
                  </w:rPrChange>
                </w:rPr>
                <w:t>0.23</w:t>
              </w:r>
            </w:ins>
          </w:p>
        </w:tc>
        <w:tc>
          <w:tcPr>
            <w:tcW w:w="646" w:type="pct"/>
            <w:shd w:val="clear" w:color="auto" w:fill="E7E6E6"/>
            <w:tcMar>
              <w:top w:w="0" w:type="dxa"/>
              <w:left w:w="115" w:type="dxa"/>
              <w:bottom w:w="0" w:type="dxa"/>
              <w:right w:w="115" w:type="dxa"/>
            </w:tcMar>
            <w:vAlign w:val="center"/>
            <w:hideMark/>
          </w:tcPr>
          <w:p w14:paraId="12C5A11C" w14:textId="77777777" w:rsidR="001C1314" w:rsidRPr="00C05B87" w:rsidRDefault="001C1314" w:rsidP="00A171EC">
            <w:pPr>
              <w:spacing w:line="240" w:lineRule="auto"/>
              <w:jc w:val="center"/>
              <w:rPr>
                <w:ins w:id="5401" w:author="Will Taylor Gough" w:date="2020-08-29T15:27:00Z"/>
                <w:rFonts w:ascii="Times New Roman" w:eastAsia="Times New Roman" w:hAnsi="Times New Roman" w:cs="Times New Roman"/>
                <w:sz w:val="20"/>
                <w:szCs w:val="20"/>
                <w:lang w:val="en-US"/>
                <w:rPrChange w:id="5402" w:author="Will Taylor Gough" w:date="2020-08-29T17:25:00Z">
                  <w:rPr>
                    <w:ins w:id="5403" w:author="Will Taylor Gough" w:date="2020-08-29T15:27:00Z"/>
                    <w:rFonts w:eastAsia="Times New Roman"/>
                    <w:sz w:val="20"/>
                    <w:szCs w:val="20"/>
                    <w:lang w:val="en-US"/>
                  </w:rPr>
                </w:rPrChange>
              </w:rPr>
            </w:pPr>
            <w:ins w:id="5404" w:author="Will Taylor Gough" w:date="2020-08-29T15:27:00Z">
              <w:r w:rsidRPr="00C05B87">
                <w:rPr>
                  <w:rFonts w:ascii="Times New Roman" w:eastAsia="Times New Roman" w:hAnsi="Times New Roman" w:cs="Times New Roman"/>
                  <w:sz w:val="20"/>
                  <w:szCs w:val="20"/>
                  <w:lang w:val="en-US"/>
                  <w:rPrChange w:id="5405" w:author="Will Taylor Gough" w:date="2020-08-29T17:25:00Z">
                    <w:rPr>
                      <w:rFonts w:eastAsia="Times New Roman"/>
                      <w:sz w:val="20"/>
                      <w:szCs w:val="20"/>
                      <w:lang w:val="en-US"/>
                    </w:rPr>
                  </w:rPrChange>
                </w:rPr>
                <w:t>&lt;0.001</w:t>
              </w:r>
            </w:ins>
          </w:p>
        </w:tc>
      </w:tr>
      <w:tr w:rsidR="00001A54" w:rsidRPr="00C05B87" w:rsidDel="006237A6" w14:paraId="4D1762C9" w14:textId="34EB12B1" w:rsidTr="001C1314">
        <w:trPr>
          <w:trHeight w:val="320"/>
          <w:jc w:val="center"/>
          <w:del w:id="5406" w:author="Will Taylor Gough" w:date="2020-08-29T17:01:00Z"/>
          <w:trPrChange w:id="5407" w:author="Will Taylor Gough" w:date="2020-08-27T15:59:00Z">
            <w:trPr>
              <w:trHeight w:val="320"/>
              <w:jc w:val="center"/>
            </w:trPr>
          </w:trPrChange>
        </w:trPr>
        <w:tc>
          <w:tcPr>
            <w:tcW w:w="2863" w:type="pct"/>
            <w:tcBorders>
              <w:bottom w:val="single" w:sz="4" w:space="0" w:color="000000"/>
            </w:tcBorders>
            <w:tcMar>
              <w:top w:w="0" w:type="dxa"/>
              <w:left w:w="115" w:type="dxa"/>
              <w:bottom w:w="0" w:type="dxa"/>
              <w:right w:w="115" w:type="dxa"/>
            </w:tcMar>
            <w:vAlign w:val="center"/>
            <w:hideMark/>
            <w:tcPrChange w:id="5408" w:author="Will Taylor Gough" w:date="2020-08-27T15:59:00Z">
              <w:tcPr>
                <w:tcW w:w="2888" w:type="pct"/>
                <w:gridSpan w:val="2"/>
                <w:tcBorders>
                  <w:bottom w:val="single" w:sz="4" w:space="0" w:color="000000"/>
                </w:tcBorders>
                <w:tcMar>
                  <w:top w:w="0" w:type="dxa"/>
                  <w:left w:w="115" w:type="dxa"/>
                  <w:bottom w:w="0" w:type="dxa"/>
                  <w:right w:w="115" w:type="dxa"/>
                </w:tcMar>
                <w:vAlign w:val="center"/>
                <w:hideMark/>
              </w:tcPr>
            </w:tcPrChange>
          </w:tcPr>
          <w:p w14:paraId="7BDA8270" w14:textId="12FF82A6" w:rsidR="001C1314" w:rsidRPr="00C05B87" w:rsidDel="006237A6" w:rsidRDefault="001C1314" w:rsidP="00001A54">
            <w:pPr>
              <w:spacing w:line="240" w:lineRule="auto"/>
              <w:rPr>
                <w:del w:id="5409" w:author="Will Taylor Gough" w:date="2020-08-29T17:01:00Z"/>
                <w:rFonts w:ascii="Times New Roman" w:eastAsia="Times New Roman" w:hAnsi="Times New Roman" w:cs="Times New Roman"/>
                <w:b/>
                <w:bCs/>
                <w:i/>
                <w:iCs/>
                <w:sz w:val="20"/>
                <w:szCs w:val="20"/>
                <w:lang w:val="en-US"/>
                <w:rPrChange w:id="5410" w:author="Will Taylor Gough" w:date="2020-08-29T17:25:00Z">
                  <w:rPr>
                    <w:del w:id="5411" w:author="Will Taylor Gough" w:date="2020-08-29T17:01:00Z"/>
                    <w:rFonts w:eastAsia="Times New Roman"/>
                    <w:b/>
                    <w:bCs/>
                    <w:i/>
                    <w:iCs/>
                    <w:sz w:val="20"/>
                    <w:szCs w:val="20"/>
                    <w:lang w:val="en-US"/>
                  </w:rPr>
                </w:rPrChange>
              </w:rPr>
            </w:pPr>
          </w:p>
          <w:p w14:paraId="4AC55047" w14:textId="1C9ECCDC" w:rsidR="00001A54" w:rsidRPr="00C05B87" w:rsidDel="006237A6" w:rsidRDefault="00001A54" w:rsidP="00001A54">
            <w:pPr>
              <w:spacing w:line="240" w:lineRule="auto"/>
              <w:jc w:val="center"/>
              <w:rPr>
                <w:del w:id="5412" w:author="Will Taylor Gough" w:date="2020-08-29T17:01:00Z"/>
                <w:rFonts w:ascii="Times New Roman" w:eastAsia="Times New Roman" w:hAnsi="Times New Roman" w:cs="Times New Roman"/>
                <w:sz w:val="24"/>
                <w:szCs w:val="24"/>
                <w:lang w:val="en-US"/>
                <w:rPrChange w:id="5413" w:author="Will Taylor Gough" w:date="2020-08-29T17:25:00Z">
                  <w:rPr>
                    <w:del w:id="5414" w:author="Will Taylor Gough" w:date="2020-08-29T17:01:00Z"/>
                    <w:rFonts w:ascii="Times New Roman" w:eastAsia="Times New Roman" w:hAnsi="Times New Roman" w:cs="Times New Roman"/>
                    <w:sz w:val="24"/>
                    <w:szCs w:val="24"/>
                    <w:lang w:val="en-US"/>
                  </w:rPr>
                </w:rPrChange>
              </w:rPr>
            </w:pPr>
            <w:del w:id="5415" w:author="Will Taylor Gough" w:date="2020-08-29T17:01:00Z">
              <w:r w:rsidRPr="00C05B87" w:rsidDel="006237A6">
                <w:rPr>
                  <w:rFonts w:ascii="Times New Roman" w:eastAsia="Times New Roman" w:hAnsi="Times New Roman" w:cs="Times New Roman"/>
                  <w:b/>
                  <w:bCs/>
                  <w:i/>
                  <w:iCs/>
                  <w:sz w:val="20"/>
                  <w:szCs w:val="20"/>
                  <w:lang w:val="en-US"/>
                  <w:rPrChange w:id="5416" w:author="Will Taylor Gough" w:date="2020-08-29T17:25:00Z">
                    <w:rPr>
                      <w:rFonts w:eastAsia="Times New Roman"/>
                      <w:b/>
                      <w:bCs/>
                      <w:i/>
                      <w:iCs/>
                      <w:sz w:val="20"/>
                      <w:szCs w:val="20"/>
                      <w:lang w:val="en-US"/>
                    </w:rPr>
                  </w:rPrChange>
                </w:rPr>
                <w:delText>Propulsive Efficiency vs. Swim Speed (m s</w:delText>
              </w:r>
              <w:r w:rsidRPr="00C05B87" w:rsidDel="006237A6">
                <w:rPr>
                  <w:rFonts w:ascii="Times New Roman" w:eastAsia="Times New Roman" w:hAnsi="Times New Roman" w:cs="Times New Roman"/>
                  <w:b/>
                  <w:bCs/>
                  <w:i/>
                  <w:iCs/>
                  <w:sz w:val="20"/>
                  <w:szCs w:val="20"/>
                  <w:vertAlign w:val="superscript"/>
                  <w:lang w:val="en-US"/>
                  <w:rPrChange w:id="5417" w:author="Will Taylor Gough" w:date="2020-08-29T17:25:00Z">
                    <w:rPr>
                      <w:rFonts w:eastAsia="Times New Roman"/>
                      <w:b/>
                      <w:bCs/>
                      <w:i/>
                      <w:iCs/>
                      <w:sz w:val="20"/>
                      <w:szCs w:val="20"/>
                      <w:vertAlign w:val="superscript"/>
                      <w:lang w:val="en-US"/>
                    </w:rPr>
                  </w:rPrChange>
                </w:rPr>
                <w:delText>-1</w:delText>
              </w:r>
              <w:r w:rsidRPr="00C05B87" w:rsidDel="006237A6">
                <w:rPr>
                  <w:rFonts w:ascii="Times New Roman" w:eastAsia="Times New Roman" w:hAnsi="Times New Roman" w:cs="Times New Roman"/>
                  <w:b/>
                  <w:bCs/>
                  <w:i/>
                  <w:iCs/>
                  <w:sz w:val="20"/>
                  <w:szCs w:val="20"/>
                  <w:lang w:val="en-US"/>
                  <w:rPrChange w:id="5418" w:author="Will Taylor Gough" w:date="2020-08-29T17:25:00Z">
                    <w:rPr>
                      <w:rFonts w:eastAsia="Times New Roman"/>
                      <w:b/>
                      <w:bCs/>
                      <w:i/>
                      <w:iCs/>
                      <w:sz w:val="20"/>
                      <w:szCs w:val="20"/>
                      <w:lang w:val="en-US"/>
                    </w:rPr>
                  </w:rPrChange>
                </w:rPr>
                <w:delText>)</w:delText>
              </w:r>
            </w:del>
          </w:p>
          <w:p w14:paraId="0EA59607" w14:textId="7FAB7ABA" w:rsidR="00001A54" w:rsidRPr="00C05B87" w:rsidDel="006237A6" w:rsidRDefault="00001A54" w:rsidP="00001A54">
            <w:pPr>
              <w:spacing w:line="240" w:lineRule="auto"/>
              <w:jc w:val="center"/>
              <w:rPr>
                <w:del w:id="5419" w:author="Will Taylor Gough" w:date="2020-08-29T17:01:00Z"/>
                <w:rFonts w:ascii="Times New Roman" w:eastAsia="Times New Roman" w:hAnsi="Times New Roman" w:cs="Times New Roman"/>
                <w:sz w:val="24"/>
                <w:szCs w:val="24"/>
                <w:lang w:val="en-US"/>
                <w:rPrChange w:id="5420" w:author="Will Taylor Gough" w:date="2020-08-29T17:25:00Z">
                  <w:rPr>
                    <w:del w:id="5421" w:author="Will Taylor Gough" w:date="2020-08-29T17:01:00Z"/>
                    <w:rFonts w:ascii="Times New Roman" w:eastAsia="Times New Roman" w:hAnsi="Times New Roman" w:cs="Times New Roman"/>
                    <w:sz w:val="24"/>
                    <w:szCs w:val="24"/>
                    <w:lang w:val="en-US"/>
                  </w:rPr>
                </w:rPrChange>
              </w:rPr>
            </w:pPr>
            <w:del w:id="5422" w:author="Will Taylor Gough" w:date="2020-08-29T17:01:00Z">
              <w:r w:rsidRPr="00C05B87" w:rsidDel="006237A6">
                <w:rPr>
                  <w:rFonts w:ascii="Times New Roman" w:eastAsia="Times New Roman" w:hAnsi="Times New Roman" w:cs="Times New Roman"/>
                  <w:b/>
                  <w:bCs/>
                  <w:i/>
                  <w:iCs/>
                  <w:sz w:val="20"/>
                  <w:szCs w:val="20"/>
                  <w:lang w:val="en-US"/>
                  <w:rPrChange w:id="5423" w:author="Will Taylor Gough" w:date="2020-08-29T17:25:00Z">
                    <w:rPr>
                      <w:rFonts w:eastAsia="Times New Roman"/>
                      <w:b/>
                      <w:bCs/>
                      <w:i/>
                      <w:iCs/>
                      <w:sz w:val="20"/>
                      <w:szCs w:val="20"/>
                      <w:lang w:val="en-US"/>
                    </w:rPr>
                  </w:rPrChange>
                </w:rPr>
                <w:delText>(Figure 6)</w:delText>
              </w:r>
            </w:del>
          </w:p>
        </w:tc>
        <w:tc>
          <w:tcPr>
            <w:tcW w:w="1022" w:type="pct"/>
            <w:tcBorders>
              <w:bottom w:val="single" w:sz="4" w:space="0" w:color="000000"/>
            </w:tcBorders>
            <w:tcMar>
              <w:top w:w="0" w:type="dxa"/>
              <w:left w:w="115" w:type="dxa"/>
              <w:bottom w:w="0" w:type="dxa"/>
              <w:right w:w="115" w:type="dxa"/>
            </w:tcMar>
            <w:vAlign w:val="center"/>
            <w:hideMark/>
            <w:tcPrChange w:id="5424" w:author="Will Taylor Gough" w:date="2020-08-27T15:59:00Z">
              <w:tcPr>
                <w:tcW w:w="1047" w:type="pct"/>
                <w:gridSpan w:val="2"/>
                <w:tcBorders>
                  <w:bottom w:val="single" w:sz="4" w:space="0" w:color="000000"/>
                </w:tcBorders>
                <w:tcMar>
                  <w:top w:w="0" w:type="dxa"/>
                  <w:left w:w="115" w:type="dxa"/>
                  <w:bottom w:w="0" w:type="dxa"/>
                  <w:right w:w="115" w:type="dxa"/>
                </w:tcMar>
                <w:vAlign w:val="center"/>
                <w:hideMark/>
              </w:tcPr>
            </w:tcPrChange>
          </w:tcPr>
          <w:p w14:paraId="0179430B" w14:textId="7090336B" w:rsidR="00001A54" w:rsidRPr="00C05B87" w:rsidDel="006237A6" w:rsidRDefault="00001A54" w:rsidP="00001A54">
            <w:pPr>
              <w:spacing w:line="240" w:lineRule="auto"/>
              <w:rPr>
                <w:del w:id="5425" w:author="Will Taylor Gough" w:date="2020-08-29T17:01:00Z"/>
                <w:rFonts w:ascii="Times New Roman" w:eastAsia="Times New Roman" w:hAnsi="Times New Roman" w:cs="Times New Roman"/>
                <w:sz w:val="24"/>
                <w:szCs w:val="24"/>
                <w:lang w:val="en-US"/>
                <w:rPrChange w:id="5426" w:author="Will Taylor Gough" w:date="2020-08-29T17:25:00Z">
                  <w:rPr>
                    <w:del w:id="5427" w:author="Will Taylor Gough" w:date="2020-08-29T17:01:00Z"/>
                    <w:rFonts w:ascii="Times New Roman" w:eastAsia="Times New Roman" w:hAnsi="Times New Roman" w:cs="Times New Roman"/>
                    <w:sz w:val="24"/>
                    <w:szCs w:val="24"/>
                    <w:lang w:val="en-US"/>
                  </w:rPr>
                </w:rPrChange>
              </w:rPr>
            </w:pPr>
          </w:p>
        </w:tc>
        <w:tc>
          <w:tcPr>
            <w:tcW w:w="468" w:type="pct"/>
            <w:tcBorders>
              <w:bottom w:val="single" w:sz="4" w:space="0" w:color="000000"/>
            </w:tcBorders>
            <w:vAlign w:val="center"/>
            <w:tcPrChange w:id="5428" w:author="Will Taylor Gough" w:date="2020-08-27T15:59:00Z">
              <w:tcPr>
                <w:tcW w:w="493" w:type="pct"/>
                <w:gridSpan w:val="2"/>
                <w:tcBorders>
                  <w:bottom w:val="single" w:sz="4" w:space="0" w:color="000000"/>
                </w:tcBorders>
                <w:vAlign w:val="center"/>
              </w:tcPr>
            </w:tcPrChange>
          </w:tcPr>
          <w:p w14:paraId="240DAED3" w14:textId="671187D4" w:rsidR="00001A54" w:rsidRPr="00C05B87" w:rsidDel="006237A6" w:rsidRDefault="00001A54" w:rsidP="00001A54">
            <w:pPr>
              <w:spacing w:line="240" w:lineRule="auto"/>
              <w:rPr>
                <w:del w:id="5429" w:author="Will Taylor Gough" w:date="2020-08-29T17:01:00Z"/>
                <w:rFonts w:ascii="Times New Roman" w:eastAsia="Times New Roman" w:hAnsi="Times New Roman" w:cs="Times New Roman"/>
                <w:sz w:val="24"/>
                <w:szCs w:val="24"/>
                <w:lang w:val="en-US"/>
                <w:rPrChange w:id="5430" w:author="Will Taylor Gough" w:date="2020-08-29T17:25:00Z">
                  <w:rPr>
                    <w:del w:id="5431" w:author="Will Taylor Gough" w:date="2020-08-29T17:01:00Z"/>
                    <w:rFonts w:ascii="Times New Roman" w:eastAsia="Times New Roman" w:hAnsi="Times New Roman" w:cs="Times New Roman"/>
                    <w:sz w:val="24"/>
                    <w:szCs w:val="24"/>
                    <w:lang w:val="en-US"/>
                  </w:rPr>
                </w:rPrChange>
              </w:rPr>
            </w:pPr>
          </w:p>
        </w:tc>
        <w:tc>
          <w:tcPr>
            <w:tcW w:w="646" w:type="pct"/>
            <w:tcBorders>
              <w:bottom w:val="single" w:sz="4" w:space="0" w:color="000000"/>
            </w:tcBorders>
            <w:tcMar>
              <w:top w:w="0" w:type="dxa"/>
              <w:left w:w="115" w:type="dxa"/>
              <w:bottom w:w="0" w:type="dxa"/>
              <w:right w:w="115" w:type="dxa"/>
            </w:tcMar>
            <w:vAlign w:val="center"/>
            <w:hideMark/>
            <w:tcPrChange w:id="5432" w:author="Will Taylor Gough" w:date="2020-08-27T15:59:00Z">
              <w:tcPr>
                <w:tcW w:w="571" w:type="pct"/>
                <w:tcBorders>
                  <w:bottom w:val="single" w:sz="4" w:space="0" w:color="000000"/>
                </w:tcBorders>
                <w:tcMar>
                  <w:top w:w="0" w:type="dxa"/>
                  <w:left w:w="115" w:type="dxa"/>
                  <w:bottom w:w="0" w:type="dxa"/>
                  <w:right w:w="115" w:type="dxa"/>
                </w:tcMar>
                <w:vAlign w:val="center"/>
                <w:hideMark/>
              </w:tcPr>
            </w:tcPrChange>
          </w:tcPr>
          <w:p w14:paraId="3BF8A67A" w14:textId="2694C8E0" w:rsidR="00001A54" w:rsidRPr="00C05B87" w:rsidDel="006237A6" w:rsidRDefault="00001A54" w:rsidP="00001A54">
            <w:pPr>
              <w:spacing w:line="240" w:lineRule="auto"/>
              <w:rPr>
                <w:del w:id="5433" w:author="Will Taylor Gough" w:date="2020-08-29T17:01:00Z"/>
                <w:rFonts w:ascii="Times New Roman" w:eastAsia="Times New Roman" w:hAnsi="Times New Roman" w:cs="Times New Roman"/>
                <w:sz w:val="24"/>
                <w:szCs w:val="24"/>
                <w:lang w:val="en-US"/>
                <w:rPrChange w:id="5434" w:author="Will Taylor Gough" w:date="2020-08-29T17:25:00Z">
                  <w:rPr>
                    <w:del w:id="5435" w:author="Will Taylor Gough" w:date="2020-08-29T17:01:00Z"/>
                    <w:rFonts w:ascii="Times New Roman" w:eastAsia="Times New Roman" w:hAnsi="Times New Roman" w:cs="Times New Roman"/>
                    <w:sz w:val="24"/>
                    <w:szCs w:val="24"/>
                    <w:lang w:val="en-US"/>
                  </w:rPr>
                </w:rPrChange>
              </w:rPr>
            </w:pPr>
          </w:p>
        </w:tc>
      </w:tr>
      <w:tr w:rsidR="00001A54" w:rsidRPr="00C05B87" w:rsidDel="006237A6" w14:paraId="1F4DABD9" w14:textId="1DD64FE0" w:rsidTr="001C1314">
        <w:trPr>
          <w:trHeight w:val="320"/>
          <w:jc w:val="center"/>
          <w:del w:id="5436" w:author="Will Taylor Gough" w:date="2020-08-29T17:01:00Z"/>
          <w:trPrChange w:id="5437" w:author="Will Taylor Gough" w:date="2020-08-27T15:59:00Z">
            <w:trPr>
              <w:trHeight w:val="320"/>
              <w:jc w:val="center"/>
            </w:trPr>
          </w:trPrChange>
        </w:trPr>
        <w:tc>
          <w:tcPr>
            <w:tcW w:w="2863" w:type="pct"/>
            <w:tcBorders>
              <w:top w:val="single" w:sz="4" w:space="0" w:color="000000"/>
            </w:tcBorders>
            <w:shd w:val="clear" w:color="auto" w:fill="A5A5A5"/>
            <w:tcMar>
              <w:top w:w="0" w:type="dxa"/>
              <w:left w:w="115" w:type="dxa"/>
              <w:bottom w:w="0" w:type="dxa"/>
              <w:right w:w="115" w:type="dxa"/>
            </w:tcMar>
            <w:vAlign w:val="center"/>
            <w:hideMark/>
            <w:tcPrChange w:id="5438" w:author="Will Taylor Gough" w:date="2020-08-27T15:59:00Z">
              <w:tcPr>
                <w:tcW w:w="2888" w:type="pct"/>
                <w:gridSpan w:val="2"/>
                <w:tcBorders>
                  <w:top w:val="single" w:sz="4" w:space="0" w:color="000000"/>
                </w:tcBorders>
                <w:shd w:val="clear" w:color="auto" w:fill="A5A5A5"/>
                <w:tcMar>
                  <w:top w:w="0" w:type="dxa"/>
                  <w:left w:w="115" w:type="dxa"/>
                  <w:bottom w:w="0" w:type="dxa"/>
                  <w:right w:w="115" w:type="dxa"/>
                </w:tcMar>
                <w:vAlign w:val="center"/>
                <w:hideMark/>
              </w:tcPr>
            </w:tcPrChange>
          </w:tcPr>
          <w:p w14:paraId="15358DB1" w14:textId="54B258D2" w:rsidR="00001A54" w:rsidRPr="00C05B87" w:rsidDel="006237A6" w:rsidRDefault="00001A54" w:rsidP="00001A54">
            <w:pPr>
              <w:spacing w:line="240" w:lineRule="auto"/>
              <w:jc w:val="center"/>
              <w:rPr>
                <w:del w:id="5439" w:author="Will Taylor Gough" w:date="2020-08-29T17:01:00Z"/>
                <w:rFonts w:ascii="Times New Roman" w:eastAsia="Times New Roman" w:hAnsi="Times New Roman" w:cs="Times New Roman"/>
                <w:sz w:val="24"/>
                <w:szCs w:val="24"/>
                <w:lang w:val="en-US"/>
                <w:rPrChange w:id="5440" w:author="Will Taylor Gough" w:date="2020-08-29T17:25:00Z">
                  <w:rPr>
                    <w:del w:id="5441" w:author="Will Taylor Gough" w:date="2020-08-29T17:01:00Z"/>
                    <w:rFonts w:ascii="Times New Roman" w:eastAsia="Times New Roman" w:hAnsi="Times New Roman" w:cs="Times New Roman"/>
                    <w:sz w:val="24"/>
                    <w:szCs w:val="24"/>
                    <w:lang w:val="en-US"/>
                  </w:rPr>
                </w:rPrChange>
              </w:rPr>
            </w:pPr>
            <w:del w:id="5442" w:author="Will Taylor Gough" w:date="2020-08-29T17:01:00Z">
              <w:r w:rsidRPr="00C05B87" w:rsidDel="006237A6">
                <w:rPr>
                  <w:rFonts w:ascii="Times New Roman" w:eastAsia="Times New Roman" w:hAnsi="Times New Roman" w:cs="Times New Roman"/>
                  <w:sz w:val="20"/>
                  <w:szCs w:val="20"/>
                  <w:lang w:val="en-US"/>
                  <w:rPrChange w:id="5443" w:author="Will Taylor Gough" w:date="2020-08-29T17:25:00Z">
                    <w:rPr>
                      <w:rFonts w:eastAsia="Times New Roman"/>
                      <w:sz w:val="20"/>
                      <w:szCs w:val="20"/>
                      <w:lang w:val="en-US"/>
                    </w:rPr>
                  </w:rPrChange>
                </w:rPr>
                <w:delText>Routine Effort Swimming</w:delText>
              </w:r>
            </w:del>
          </w:p>
        </w:tc>
        <w:tc>
          <w:tcPr>
            <w:tcW w:w="1022" w:type="pct"/>
            <w:tcBorders>
              <w:top w:val="single" w:sz="4" w:space="0" w:color="000000"/>
            </w:tcBorders>
            <w:shd w:val="clear" w:color="auto" w:fill="A5A5A5"/>
            <w:tcMar>
              <w:top w:w="0" w:type="dxa"/>
              <w:left w:w="115" w:type="dxa"/>
              <w:bottom w:w="0" w:type="dxa"/>
              <w:right w:w="115" w:type="dxa"/>
            </w:tcMar>
            <w:vAlign w:val="center"/>
            <w:hideMark/>
            <w:tcPrChange w:id="5444" w:author="Will Taylor Gough" w:date="2020-08-27T15:59:00Z">
              <w:tcPr>
                <w:tcW w:w="1047" w:type="pct"/>
                <w:gridSpan w:val="2"/>
                <w:tcBorders>
                  <w:top w:val="single" w:sz="4" w:space="0" w:color="000000"/>
                </w:tcBorders>
                <w:shd w:val="clear" w:color="auto" w:fill="A5A5A5"/>
                <w:tcMar>
                  <w:top w:w="0" w:type="dxa"/>
                  <w:left w:w="115" w:type="dxa"/>
                  <w:bottom w:w="0" w:type="dxa"/>
                  <w:right w:w="115" w:type="dxa"/>
                </w:tcMar>
                <w:vAlign w:val="center"/>
                <w:hideMark/>
              </w:tcPr>
            </w:tcPrChange>
          </w:tcPr>
          <w:p w14:paraId="42897C84" w14:textId="48665789" w:rsidR="00001A54" w:rsidRPr="00C05B87" w:rsidDel="006237A6" w:rsidRDefault="00001A54" w:rsidP="00001A54">
            <w:pPr>
              <w:spacing w:line="240" w:lineRule="auto"/>
              <w:jc w:val="center"/>
              <w:rPr>
                <w:del w:id="5445" w:author="Will Taylor Gough" w:date="2020-08-29T17:01:00Z"/>
                <w:rFonts w:ascii="Times New Roman" w:eastAsia="Times New Roman" w:hAnsi="Times New Roman" w:cs="Times New Roman"/>
                <w:sz w:val="24"/>
                <w:szCs w:val="24"/>
                <w:lang w:val="en-US"/>
                <w:rPrChange w:id="5446" w:author="Will Taylor Gough" w:date="2020-08-29T17:25:00Z">
                  <w:rPr>
                    <w:del w:id="5447" w:author="Will Taylor Gough" w:date="2020-08-29T17:01:00Z"/>
                    <w:rFonts w:ascii="Times New Roman" w:eastAsia="Times New Roman" w:hAnsi="Times New Roman" w:cs="Times New Roman"/>
                    <w:sz w:val="24"/>
                    <w:szCs w:val="24"/>
                    <w:lang w:val="en-US"/>
                  </w:rPr>
                </w:rPrChange>
              </w:rPr>
            </w:pPr>
            <w:del w:id="5448" w:author="Will Taylor Gough" w:date="2020-08-29T17:01:00Z">
              <w:r w:rsidRPr="00C05B87" w:rsidDel="006237A6">
                <w:rPr>
                  <w:rFonts w:ascii="Times New Roman" w:eastAsia="Times New Roman" w:hAnsi="Times New Roman" w:cs="Times New Roman"/>
                  <w:sz w:val="20"/>
                  <w:szCs w:val="20"/>
                  <w:lang w:val="en-US"/>
                  <w:rPrChange w:id="5449" w:author="Will Taylor Gough" w:date="2020-08-29T17:25:00Z">
                    <w:rPr>
                      <w:rFonts w:eastAsia="Times New Roman"/>
                      <w:sz w:val="20"/>
                      <w:szCs w:val="20"/>
                      <w:lang w:val="en-US"/>
                    </w:rPr>
                  </w:rPrChange>
                </w:rPr>
                <w:delText>ŷ = 0.031x – 0.177</w:delText>
              </w:r>
            </w:del>
          </w:p>
        </w:tc>
        <w:tc>
          <w:tcPr>
            <w:tcW w:w="468" w:type="pct"/>
            <w:tcBorders>
              <w:top w:val="single" w:sz="4" w:space="0" w:color="000000"/>
            </w:tcBorders>
            <w:shd w:val="clear" w:color="auto" w:fill="A5A5A5"/>
            <w:vAlign w:val="center"/>
            <w:tcPrChange w:id="5450" w:author="Will Taylor Gough" w:date="2020-08-27T15:59:00Z">
              <w:tcPr>
                <w:tcW w:w="493" w:type="pct"/>
                <w:gridSpan w:val="2"/>
                <w:tcBorders>
                  <w:top w:val="single" w:sz="4" w:space="0" w:color="000000"/>
                </w:tcBorders>
                <w:shd w:val="clear" w:color="auto" w:fill="A5A5A5"/>
                <w:vAlign w:val="center"/>
              </w:tcPr>
            </w:tcPrChange>
          </w:tcPr>
          <w:p w14:paraId="2F7ABD27" w14:textId="18E9C735" w:rsidR="00001A54" w:rsidRPr="00C05B87" w:rsidDel="006237A6" w:rsidRDefault="00001A54" w:rsidP="00001A54">
            <w:pPr>
              <w:spacing w:line="240" w:lineRule="auto"/>
              <w:jc w:val="center"/>
              <w:rPr>
                <w:del w:id="5451" w:author="Will Taylor Gough" w:date="2020-08-29T17:01:00Z"/>
                <w:rFonts w:ascii="Times New Roman" w:eastAsia="Times New Roman" w:hAnsi="Times New Roman" w:cs="Times New Roman"/>
                <w:sz w:val="24"/>
                <w:szCs w:val="24"/>
                <w:lang w:val="en-US"/>
                <w:rPrChange w:id="5452" w:author="Will Taylor Gough" w:date="2020-08-29T17:25:00Z">
                  <w:rPr>
                    <w:del w:id="5453" w:author="Will Taylor Gough" w:date="2020-08-29T17:01:00Z"/>
                    <w:rFonts w:ascii="Times New Roman" w:eastAsia="Times New Roman" w:hAnsi="Times New Roman" w:cs="Times New Roman"/>
                    <w:sz w:val="24"/>
                    <w:szCs w:val="24"/>
                    <w:lang w:val="en-US"/>
                  </w:rPr>
                </w:rPrChange>
              </w:rPr>
            </w:pPr>
            <w:del w:id="5454" w:author="Will Taylor Gough" w:date="2020-08-29T17:01:00Z">
              <w:r w:rsidRPr="00C05B87" w:rsidDel="006237A6">
                <w:rPr>
                  <w:rFonts w:ascii="Times New Roman" w:eastAsia="Times New Roman" w:hAnsi="Times New Roman" w:cs="Times New Roman"/>
                  <w:sz w:val="20"/>
                  <w:szCs w:val="20"/>
                  <w:lang w:val="en-US"/>
                  <w:rPrChange w:id="5455" w:author="Will Taylor Gough" w:date="2020-08-29T17:25:00Z">
                    <w:rPr>
                      <w:rFonts w:eastAsia="Times New Roman"/>
                      <w:sz w:val="20"/>
                      <w:szCs w:val="20"/>
                      <w:lang w:val="en-US"/>
                    </w:rPr>
                  </w:rPrChange>
                </w:rPr>
                <w:delText>0.12</w:delText>
              </w:r>
            </w:del>
          </w:p>
        </w:tc>
        <w:tc>
          <w:tcPr>
            <w:tcW w:w="646" w:type="pct"/>
            <w:tcBorders>
              <w:top w:val="single" w:sz="4" w:space="0" w:color="000000"/>
            </w:tcBorders>
            <w:shd w:val="clear" w:color="auto" w:fill="A5A5A5"/>
            <w:tcMar>
              <w:top w:w="0" w:type="dxa"/>
              <w:left w:w="115" w:type="dxa"/>
              <w:bottom w:w="0" w:type="dxa"/>
              <w:right w:w="115" w:type="dxa"/>
            </w:tcMar>
            <w:vAlign w:val="center"/>
            <w:hideMark/>
            <w:tcPrChange w:id="5456" w:author="Will Taylor Gough" w:date="2020-08-27T15:59:00Z">
              <w:tcPr>
                <w:tcW w:w="571" w:type="pct"/>
                <w:tcBorders>
                  <w:top w:val="single" w:sz="4" w:space="0" w:color="000000"/>
                </w:tcBorders>
                <w:shd w:val="clear" w:color="auto" w:fill="A5A5A5"/>
                <w:tcMar>
                  <w:top w:w="0" w:type="dxa"/>
                  <w:left w:w="115" w:type="dxa"/>
                  <w:bottom w:w="0" w:type="dxa"/>
                  <w:right w:w="115" w:type="dxa"/>
                </w:tcMar>
                <w:vAlign w:val="center"/>
                <w:hideMark/>
              </w:tcPr>
            </w:tcPrChange>
          </w:tcPr>
          <w:p w14:paraId="12B75BE9" w14:textId="22DD4615" w:rsidR="00001A54" w:rsidRPr="00C05B87" w:rsidDel="006237A6" w:rsidRDefault="00001A54" w:rsidP="00001A54">
            <w:pPr>
              <w:spacing w:line="240" w:lineRule="auto"/>
              <w:jc w:val="center"/>
              <w:rPr>
                <w:del w:id="5457" w:author="Will Taylor Gough" w:date="2020-08-29T17:01:00Z"/>
                <w:rFonts w:ascii="Times New Roman" w:eastAsia="Times New Roman" w:hAnsi="Times New Roman" w:cs="Times New Roman"/>
                <w:lang w:val="en-US"/>
                <w:rPrChange w:id="5458" w:author="Will Taylor Gough" w:date="2020-08-29T17:25:00Z">
                  <w:rPr>
                    <w:del w:id="5459" w:author="Will Taylor Gough" w:date="2020-08-29T17:01:00Z"/>
                    <w:rFonts w:ascii="Times New Roman" w:eastAsia="Times New Roman" w:hAnsi="Times New Roman" w:cs="Times New Roman"/>
                    <w:lang w:val="en-US"/>
                  </w:rPr>
                </w:rPrChange>
              </w:rPr>
            </w:pPr>
            <w:del w:id="5460" w:author="Will Taylor Gough" w:date="2020-08-29T17:01:00Z">
              <w:r w:rsidRPr="00C05B87" w:rsidDel="006237A6">
                <w:rPr>
                  <w:rFonts w:ascii="Times New Roman" w:eastAsia="Times New Roman" w:hAnsi="Times New Roman" w:cs="Times New Roman"/>
                  <w:lang w:val="en-US"/>
                  <w:rPrChange w:id="5461" w:author="Will Taylor Gough" w:date="2020-08-29T17:25:00Z">
                    <w:rPr>
                      <w:rFonts w:eastAsia="Times New Roman"/>
                      <w:lang w:val="en-US"/>
                    </w:rPr>
                  </w:rPrChange>
                </w:rPr>
                <w:delText>0.004</w:delText>
              </w:r>
            </w:del>
          </w:p>
        </w:tc>
      </w:tr>
      <w:tr w:rsidR="00001A54" w:rsidRPr="00C05B87" w:rsidDel="006237A6" w14:paraId="22220598" w14:textId="54D07400" w:rsidTr="001C1314">
        <w:trPr>
          <w:trHeight w:val="320"/>
          <w:jc w:val="center"/>
          <w:del w:id="5462" w:author="Will Taylor Gough" w:date="2020-08-29T17:01:00Z"/>
          <w:trPrChange w:id="5463" w:author="Will Taylor Gough" w:date="2020-08-27T15:59:00Z">
            <w:trPr>
              <w:trHeight w:val="320"/>
              <w:jc w:val="center"/>
            </w:trPr>
          </w:trPrChange>
        </w:trPr>
        <w:tc>
          <w:tcPr>
            <w:tcW w:w="2863" w:type="pct"/>
            <w:shd w:val="clear" w:color="auto" w:fill="E7E6E6"/>
            <w:tcMar>
              <w:top w:w="0" w:type="dxa"/>
              <w:left w:w="115" w:type="dxa"/>
              <w:bottom w:w="0" w:type="dxa"/>
              <w:right w:w="115" w:type="dxa"/>
            </w:tcMar>
            <w:vAlign w:val="center"/>
            <w:hideMark/>
            <w:tcPrChange w:id="5464" w:author="Will Taylor Gough" w:date="2020-08-27T15:59:00Z">
              <w:tcPr>
                <w:tcW w:w="2888" w:type="pct"/>
                <w:gridSpan w:val="2"/>
                <w:shd w:val="clear" w:color="auto" w:fill="E7E6E6"/>
                <w:tcMar>
                  <w:top w:w="0" w:type="dxa"/>
                  <w:left w:w="115" w:type="dxa"/>
                  <w:bottom w:w="0" w:type="dxa"/>
                  <w:right w:w="115" w:type="dxa"/>
                </w:tcMar>
                <w:vAlign w:val="center"/>
                <w:hideMark/>
              </w:tcPr>
            </w:tcPrChange>
          </w:tcPr>
          <w:p w14:paraId="01C67223" w14:textId="6FE4B547" w:rsidR="00001A54" w:rsidRPr="00C05B87" w:rsidDel="006237A6" w:rsidRDefault="00001A54" w:rsidP="00001A54">
            <w:pPr>
              <w:spacing w:line="240" w:lineRule="auto"/>
              <w:jc w:val="center"/>
              <w:rPr>
                <w:del w:id="5465" w:author="Will Taylor Gough" w:date="2020-08-29T17:01:00Z"/>
                <w:rFonts w:ascii="Times New Roman" w:eastAsia="Times New Roman" w:hAnsi="Times New Roman" w:cs="Times New Roman"/>
                <w:sz w:val="24"/>
                <w:szCs w:val="24"/>
                <w:lang w:val="en-US"/>
                <w:rPrChange w:id="5466" w:author="Will Taylor Gough" w:date="2020-08-29T17:25:00Z">
                  <w:rPr>
                    <w:del w:id="5467" w:author="Will Taylor Gough" w:date="2020-08-29T17:01:00Z"/>
                    <w:rFonts w:ascii="Times New Roman" w:eastAsia="Times New Roman" w:hAnsi="Times New Roman" w:cs="Times New Roman"/>
                    <w:sz w:val="24"/>
                    <w:szCs w:val="24"/>
                    <w:lang w:val="en-US"/>
                  </w:rPr>
                </w:rPrChange>
              </w:rPr>
            </w:pPr>
            <w:del w:id="5468" w:author="Will Taylor Gough" w:date="2020-08-29T17:01:00Z">
              <w:r w:rsidRPr="00C05B87" w:rsidDel="006237A6">
                <w:rPr>
                  <w:rFonts w:ascii="Times New Roman" w:eastAsia="Times New Roman" w:hAnsi="Times New Roman" w:cs="Times New Roman"/>
                  <w:sz w:val="20"/>
                  <w:szCs w:val="20"/>
                  <w:lang w:val="en-US"/>
                  <w:rPrChange w:id="5469" w:author="Will Taylor Gough" w:date="2020-08-29T17:25:00Z">
                    <w:rPr>
                      <w:rFonts w:eastAsia="Times New Roman"/>
                      <w:sz w:val="20"/>
                      <w:szCs w:val="20"/>
                      <w:lang w:val="en-US"/>
                    </w:rPr>
                  </w:rPrChange>
                </w:rPr>
                <w:delText xml:space="preserve">Lunge-Associated Swimming </w:delText>
              </w:r>
            </w:del>
          </w:p>
        </w:tc>
        <w:tc>
          <w:tcPr>
            <w:tcW w:w="1022" w:type="pct"/>
            <w:shd w:val="clear" w:color="auto" w:fill="E7E6E6"/>
            <w:tcMar>
              <w:top w:w="0" w:type="dxa"/>
              <w:left w:w="115" w:type="dxa"/>
              <w:bottom w:w="0" w:type="dxa"/>
              <w:right w:w="115" w:type="dxa"/>
            </w:tcMar>
            <w:vAlign w:val="center"/>
            <w:hideMark/>
            <w:tcPrChange w:id="5470" w:author="Will Taylor Gough" w:date="2020-08-27T15:59:00Z">
              <w:tcPr>
                <w:tcW w:w="1047" w:type="pct"/>
                <w:gridSpan w:val="2"/>
                <w:shd w:val="clear" w:color="auto" w:fill="E7E6E6"/>
                <w:tcMar>
                  <w:top w:w="0" w:type="dxa"/>
                  <w:left w:w="115" w:type="dxa"/>
                  <w:bottom w:w="0" w:type="dxa"/>
                  <w:right w:w="115" w:type="dxa"/>
                </w:tcMar>
                <w:vAlign w:val="center"/>
                <w:hideMark/>
              </w:tcPr>
            </w:tcPrChange>
          </w:tcPr>
          <w:p w14:paraId="35155513" w14:textId="534F25D8" w:rsidR="00001A54" w:rsidRPr="00C05B87" w:rsidDel="006237A6" w:rsidRDefault="00001A54" w:rsidP="00001A54">
            <w:pPr>
              <w:spacing w:line="240" w:lineRule="auto"/>
              <w:jc w:val="center"/>
              <w:rPr>
                <w:del w:id="5471" w:author="Will Taylor Gough" w:date="2020-08-29T17:01:00Z"/>
                <w:rFonts w:ascii="Times New Roman" w:eastAsia="Times New Roman" w:hAnsi="Times New Roman" w:cs="Times New Roman"/>
                <w:sz w:val="24"/>
                <w:szCs w:val="24"/>
                <w:lang w:val="en-US"/>
                <w:rPrChange w:id="5472" w:author="Will Taylor Gough" w:date="2020-08-29T17:25:00Z">
                  <w:rPr>
                    <w:del w:id="5473" w:author="Will Taylor Gough" w:date="2020-08-29T17:01:00Z"/>
                    <w:rFonts w:ascii="Times New Roman" w:eastAsia="Times New Roman" w:hAnsi="Times New Roman" w:cs="Times New Roman"/>
                    <w:sz w:val="24"/>
                    <w:szCs w:val="24"/>
                    <w:lang w:val="en-US"/>
                  </w:rPr>
                </w:rPrChange>
              </w:rPr>
            </w:pPr>
            <w:del w:id="5474" w:author="Will Taylor Gough" w:date="2020-08-29T17:01:00Z">
              <w:r w:rsidRPr="00C05B87" w:rsidDel="006237A6">
                <w:rPr>
                  <w:rFonts w:ascii="Times New Roman" w:eastAsia="Times New Roman" w:hAnsi="Times New Roman" w:cs="Times New Roman"/>
                  <w:sz w:val="20"/>
                  <w:szCs w:val="20"/>
                  <w:lang w:val="en-US"/>
                  <w:rPrChange w:id="5475" w:author="Will Taylor Gough" w:date="2020-08-29T17:25:00Z">
                    <w:rPr>
                      <w:rFonts w:eastAsia="Times New Roman"/>
                      <w:sz w:val="20"/>
                      <w:szCs w:val="20"/>
                      <w:lang w:val="en-US"/>
                    </w:rPr>
                  </w:rPrChange>
                </w:rPr>
                <w:delText>ŷ = 0.017x – 0.161</w:delText>
              </w:r>
            </w:del>
          </w:p>
        </w:tc>
        <w:tc>
          <w:tcPr>
            <w:tcW w:w="468" w:type="pct"/>
            <w:shd w:val="clear" w:color="auto" w:fill="E7E6E6"/>
            <w:vAlign w:val="center"/>
            <w:tcPrChange w:id="5476" w:author="Will Taylor Gough" w:date="2020-08-27T15:59:00Z">
              <w:tcPr>
                <w:tcW w:w="493" w:type="pct"/>
                <w:gridSpan w:val="2"/>
                <w:shd w:val="clear" w:color="auto" w:fill="E7E6E6"/>
                <w:vAlign w:val="center"/>
              </w:tcPr>
            </w:tcPrChange>
          </w:tcPr>
          <w:p w14:paraId="0E6D81C4" w14:textId="0B3ACB64" w:rsidR="00001A54" w:rsidRPr="00C05B87" w:rsidDel="006237A6" w:rsidRDefault="00001A54" w:rsidP="00001A54">
            <w:pPr>
              <w:spacing w:line="240" w:lineRule="auto"/>
              <w:jc w:val="center"/>
              <w:rPr>
                <w:del w:id="5477" w:author="Will Taylor Gough" w:date="2020-08-29T17:01:00Z"/>
                <w:rFonts w:ascii="Times New Roman" w:eastAsia="Times New Roman" w:hAnsi="Times New Roman" w:cs="Times New Roman"/>
                <w:sz w:val="24"/>
                <w:szCs w:val="24"/>
                <w:lang w:val="en-US"/>
                <w:rPrChange w:id="5478" w:author="Will Taylor Gough" w:date="2020-08-29T17:25:00Z">
                  <w:rPr>
                    <w:del w:id="5479" w:author="Will Taylor Gough" w:date="2020-08-29T17:01:00Z"/>
                    <w:rFonts w:ascii="Times New Roman" w:eastAsia="Times New Roman" w:hAnsi="Times New Roman" w:cs="Times New Roman"/>
                    <w:sz w:val="24"/>
                    <w:szCs w:val="24"/>
                    <w:lang w:val="en-US"/>
                  </w:rPr>
                </w:rPrChange>
              </w:rPr>
            </w:pPr>
            <w:del w:id="5480" w:author="Will Taylor Gough" w:date="2020-08-29T17:01:00Z">
              <w:r w:rsidRPr="00C05B87" w:rsidDel="006237A6">
                <w:rPr>
                  <w:rFonts w:ascii="Times New Roman" w:eastAsia="Times New Roman" w:hAnsi="Times New Roman" w:cs="Times New Roman"/>
                  <w:sz w:val="20"/>
                  <w:szCs w:val="20"/>
                  <w:lang w:val="en-US"/>
                  <w:rPrChange w:id="5481" w:author="Will Taylor Gough" w:date="2020-08-29T17:25:00Z">
                    <w:rPr>
                      <w:rFonts w:eastAsia="Times New Roman"/>
                      <w:sz w:val="20"/>
                      <w:szCs w:val="20"/>
                      <w:lang w:val="en-US"/>
                    </w:rPr>
                  </w:rPrChange>
                </w:rPr>
                <w:delText>0.10</w:delText>
              </w:r>
            </w:del>
          </w:p>
        </w:tc>
        <w:tc>
          <w:tcPr>
            <w:tcW w:w="646" w:type="pct"/>
            <w:shd w:val="clear" w:color="auto" w:fill="E7E6E6"/>
            <w:tcMar>
              <w:top w:w="0" w:type="dxa"/>
              <w:left w:w="115" w:type="dxa"/>
              <w:bottom w:w="0" w:type="dxa"/>
              <w:right w:w="115" w:type="dxa"/>
            </w:tcMar>
            <w:vAlign w:val="center"/>
            <w:hideMark/>
            <w:tcPrChange w:id="5482" w:author="Will Taylor Gough" w:date="2020-08-27T15:59:00Z">
              <w:tcPr>
                <w:tcW w:w="571" w:type="pct"/>
                <w:shd w:val="clear" w:color="auto" w:fill="E7E6E6"/>
                <w:tcMar>
                  <w:top w:w="0" w:type="dxa"/>
                  <w:left w:w="115" w:type="dxa"/>
                  <w:bottom w:w="0" w:type="dxa"/>
                  <w:right w:w="115" w:type="dxa"/>
                </w:tcMar>
                <w:vAlign w:val="center"/>
                <w:hideMark/>
              </w:tcPr>
            </w:tcPrChange>
          </w:tcPr>
          <w:p w14:paraId="1A17E7BD" w14:textId="4161824C" w:rsidR="00001A54" w:rsidRPr="00C05B87" w:rsidDel="006237A6" w:rsidRDefault="00001A54" w:rsidP="00001A54">
            <w:pPr>
              <w:spacing w:line="240" w:lineRule="auto"/>
              <w:jc w:val="center"/>
              <w:rPr>
                <w:del w:id="5483" w:author="Will Taylor Gough" w:date="2020-08-29T17:01:00Z"/>
                <w:rFonts w:ascii="Times New Roman" w:eastAsia="Times New Roman" w:hAnsi="Times New Roman" w:cs="Times New Roman"/>
                <w:sz w:val="20"/>
                <w:szCs w:val="20"/>
                <w:lang w:val="en-US"/>
                <w:rPrChange w:id="5484" w:author="Will Taylor Gough" w:date="2020-08-29T17:25:00Z">
                  <w:rPr>
                    <w:del w:id="5485" w:author="Will Taylor Gough" w:date="2020-08-29T17:01:00Z"/>
                    <w:rFonts w:ascii="Times New Roman" w:eastAsia="Times New Roman" w:hAnsi="Times New Roman" w:cs="Times New Roman"/>
                    <w:sz w:val="20"/>
                    <w:szCs w:val="20"/>
                    <w:lang w:val="en-US"/>
                  </w:rPr>
                </w:rPrChange>
              </w:rPr>
            </w:pPr>
            <w:del w:id="5486" w:author="Will Taylor Gough" w:date="2020-08-29T17:01:00Z">
              <w:r w:rsidRPr="00C05B87" w:rsidDel="006237A6">
                <w:rPr>
                  <w:rFonts w:ascii="Times New Roman" w:eastAsia="Times New Roman" w:hAnsi="Times New Roman" w:cs="Times New Roman"/>
                  <w:sz w:val="20"/>
                  <w:szCs w:val="20"/>
                  <w:lang w:val="en-US"/>
                  <w:rPrChange w:id="5487" w:author="Will Taylor Gough" w:date="2020-08-29T17:25:00Z">
                    <w:rPr>
                      <w:rFonts w:eastAsia="Times New Roman"/>
                      <w:sz w:val="20"/>
                      <w:szCs w:val="20"/>
                      <w:lang w:val="en-US"/>
                    </w:rPr>
                  </w:rPrChange>
                </w:rPr>
                <w:delText>0.011</w:delText>
              </w:r>
            </w:del>
          </w:p>
        </w:tc>
      </w:tr>
      <w:tr w:rsidR="00001A54" w:rsidRPr="00C05B87" w14:paraId="15B52216" w14:textId="77777777" w:rsidTr="001C1314">
        <w:trPr>
          <w:trHeight w:val="320"/>
          <w:jc w:val="center"/>
          <w:trPrChange w:id="5488" w:author="Will Taylor Gough" w:date="2020-08-27T15:59:00Z">
            <w:trPr>
              <w:trHeight w:val="320"/>
              <w:jc w:val="center"/>
            </w:trPr>
          </w:trPrChange>
        </w:trPr>
        <w:tc>
          <w:tcPr>
            <w:tcW w:w="2863" w:type="pct"/>
            <w:tcBorders>
              <w:bottom w:val="single" w:sz="4" w:space="0" w:color="000000"/>
            </w:tcBorders>
            <w:tcMar>
              <w:top w:w="0" w:type="dxa"/>
              <w:left w:w="115" w:type="dxa"/>
              <w:bottom w:w="0" w:type="dxa"/>
              <w:right w:w="115" w:type="dxa"/>
            </w:tcMar>
            <w:vAlign w:val="center"/>
            <w:hideMark/>
            <w:tcPrChange w:id="5489" w:author="Will Taylor Gough" w:date="2020-08-27T15:59:00Z">
              <w:tcPr>
                <w:tcW w:w="2888" w:type="pct"/>
                <w:gridSpan w:val="2"/>
                <w:tcBorders>
                  <w:bottom w:val="single" w:sz="4" w:space="0" w:color="000000"/>
                </w:tcBorders>
                <w:tcMar>
                  <w:top w:w="0" w:type="dxa"/>
                  <w:left w:w="115" w:type="dxa"/>
                  <w:bottom w:w="0" w:type="dxa"/>
                  <w:right w:w="115" w:type="dxa"/>
                </w:tcMar>
                <w:vAlign w:val="center"/>
                <w:hideMark/>
              </w:tcPr>
            </w:tcPrChange>
          </w:tcPr>
          <w:p w14:paraId="0E3D5A16" w14:textId="77777777" w:rsidR="00001A54" w:rsidRPr="00C05B87" w:rsidDel="001C1314" w:rsidRDefault="00001A54" w:rsidP="00001A54">
            <w:pPr>
              <w:spacing w:line="240" w:lineRule="auto"/>
              <w:jc w:val="center"/>
              <w:rPr>
                <w:del w:id="5490" w:author="Will Taylor Gough" w:date="2020-08-29T15:27:00Z"/>
                <w:rFonts w:ascii="Times New Roman" w:eastAsia="Times New Roman" w:hAnsi="Times New Roman" w:cs="Times New Roman"/>
                <w:b/>
                <w:bCs/>
                <w:i/>
                <w:iCs/>
                <w:sz w:val="20"/>
                <w:szCs w:val="20"/>
                <w:lang w:val="en-US"/>
                <w:rPrChange w:id="5491" w:author="Will Taylor Gough" w:date="2020-08-29T17:25:00Z">
                  <w:rPr>
                    <w:del w:id="5492" w:author="Will Taylor Gough" w:date="2020-08-29T15:27:00Z"/>
                    <w:rFonts w:eastAsia="Times New Roman"/>
                    <w:b/>
                    <w:bCs/>
                    <w:i/>
                    <w:iCs/>
                    <w:sz w:val="20"/>
                    <w:szCs w:val="20"/>
                    <w:lang w:val="en-US"/>
                  </w:rPr>
                </w:rPrChange>
              </w:rPr>
            </w:pPr>
          </w:p>
          <w:p w14:paraId="62B5A481" w14:textId="77777777" w:rsidR="00001A54" w:rsidRPr="00C05B87" w:rsidDel="001C1314" w:rsidRDefault="00001A54" w:rsidP="00001A54">
            <w:pPr>
              <w:spacing w:line="240" w:lineRule="auto"/>
              <w:jc w:val="center"/>
              <w:rPr>
                <w:del w:id="5493" w:author="Will Taylor Gough" w:date="2020-08-29T15:27:00Z"/>
                <w:rFonts w:ascii="Times New Roman" w:eastAsia="Times New Roman" w:hAnsi="Times New Roman" w:cs="Times New Roman"/>
                <w:b/>
                <w:bCs/>
                <w:i/>
                <w:iCs/>
                <w:sz w:val="20"/>
                <w:szCs w:val="20"/>
                <w:lang w:val="en-US"/>
                <w:rPrChange w:id="5494" w:author="Will Taylor Gough" w:date="2020-08-29T17:25:00Z">
                  <w:rPr>
                    <w:del w:id="5495" w:author="Will Taylor Gough" w:date="2020-08-29T15:27:00Z"/>
                    <w:rFonts w:eastAsia="Times New Roman"/>
                    <w:b/>
                    <w:bCs/>
                    <w:i/>
                    <w:iCs/>
                    <w:sz w:val="20"/>
                    <w:szCs w:val="20"/>
                    <w:lang w:val="en-US"/>
                  </w:rPr>
                </w:rPrChange>
              </w:rPr>
            </w:pPr>
          </w:p>
          <w:p w14:paraId="6D74D0A3" w14:textId="77777777" w:rsidR="00001A54" w:rsidRPr="00C05B87" w:rsidRDefault="00001A54" w:rsidP="00001A54">
            <w:pPr>
              <w:spacing w:line="240" w:lineRule="auto"/>
              <w:jc w:val="center"/>
              <w:rPr>
                <w:rFonts w:ascii="Times New Roman" w:eastAsia="Times New Roman" w:hAnsi="Times New Roman" w:cs="Times New Roman"/>
                <w:b/>
                <w:bCs/>
                <w:i/>
                <w:iCs/>
                <w:sz w:val="20"/>
                <w:szCs w:val="20"/>
                <w:lang w:val="en-US"/>
                <w:rPrChange w:id="5496" w:author="Will Taylor Gough" w:date="2020-08-29T17:25:00Z">
                  <w:rPr>
                    <w:rFonts w:eastAsia="Times New Roman"/>
                    <w:b/>
                    <w:bCs/>
                    <w:i/>
                    <w:iCs/>
                    <w:sz w:val="20"/>
                    <w:szCs w:val="20"/>
                    <w:lang w:val="en-US"/>
                  </w:rPr>
                </w:rPrChange>
              </w:rPr>
            </w:pPr>
          </w:p>
          <w:p w14:paraId="3574ED02" w14:textId="77777777" w:rsidR="00001A54" w:rsidRPr="00C05B87" w:rsidRDefault="00001A54" w:rsidP="00001A54">
            <w:pPr>
              <w:spacing w:line="240" w:lineRule="auto"/>
              <w:rPr>
                <w:rFonts w:ascii="Times New Roman" w:eastAsia="Times New Roman" w:hAnsi="Times New Roman" w:cs="Times New Roman"/>
                <w:b/>
                <w:bCs/>
                <w:i/>
                <w:iCs/>
                <w:sz w:val="20"/>
                <w:szCs w:val="20"/>
                <w:lang w:val="en-US"/>
                <w:rPrChange w:id="5497" w:author="Will Taylor Gough" w:date="2020-08-29T17:25:00Z">
                  <w:rPr>
                    <w:rFonts w:eastAsia="Times New Roman"/>
                    <w:b/>
                    <w:bCs/>
                    <w:i/>
                    <w:iCs/>
                    <w:sz w:val="20"/>
                    <w:szCs w:val="20"/>
                    <w:lang w:val="en-US"/>
                  </w:rPr>
                </w:rPrChange>
              </w:rPr>
            </w:pPr>
          </w:p>
          <w:p w14:paraId="61B53FDD" w14:textId="50122ADF" w:rsidR="00001A54" w:rsidRPr="00C05B87" w:rsidRDefault="00001A54" w:rsidP="00001A54">
            <w:pPr>
              <w:spacing w:line="240" w:lineRule="auto"/>
              <w:jc w:val="center"/>
              <w:rPr>
                <w:rFonts w:ascii="Times New Roman" w:eastAsia="Times New Roman" w:hAnsi="Times New Roman" w:cs="Times New Roman"/>
                <w:b/>
                <w:bCs/>
                <w:i/>
                <w:iCs/>
                <w:sz w:val="20"/>
                <w:szCs w:val="20"/>
                <w:lang w:val="en-US"/>
                <w:rPrChange w:id="5498" w:author="Will Taylor Gough" w:date="2020-08-29T17:25:00Z">
                  <w:rPr>
                    <w:rFonts w:eastAsia="Times New Roman"/>
                    <w:b/>
                    <w:bCs/>
                    <w:i/>
                    <w:iCs/>
                    <w:sz w:val="20"/>
                    <w:szCs w:val="20"/>
                    <w:lang w:val="en-US"/>
                  </w:rPr>
                </w:rPrChange>
              </w:rPr>
            </w:pPr>
            <w:del w:id="5499" w:author="Will Taylor Gough" w:date="2020-08-29T17:17:00Z">
              <w:r w:rsidRPr="00C05B87" w:rsidDel="001A2550">
                <w:rPr>
                  <w:rFonts w:ascii="Times New Roman" w:eastAsia="Times New Roman" w:hAnsi="Times New Roman" w:cs="Times New Roman"/>
                  <w:b/>
                  <w:bCs/>
                  <w:i/>
                  <w:iCs/>
                  <w:sz w:val="20"/>
                  <w:szCs w:val="20"/>
                  <w:lang w:val="en-US"/>
                  <w:rPrChange w:id="5500" w:author="Will Taylor Gough" w:date="2020-08-29T17:25:00Z">
                    <w:rPr>
                      <w:rFonts w:eastAsia="Times New Roman"/>
                      <w:b/>
                      <w:bCs/>
                      <w:i/>
                      <w:iCs/>
                      <w:sz w:val="20"/>
                      <w:szCs w:val="20"/>
                      <w:lang w:val="en-US"/>
                    </w:rPr>
                  </w:rPrChange>
                </w:rPr>
                <w:delText xml:space="preserve">Propulsive </w:delText>
              </w:r>
            </w:del>
            <w:ins w:id="5501" w:author="Will Taylor Gough" w:date="2020-08-29T17:17:00Z">
              <w:r w:rsidR="001A2550" w:rsidRPr="00C05B87">
                <w:rPr>
                  <w:rFonts w:ascii="Times New Roman" w:eastAsia="Times New Roman" w:hAnsi="Times New Roman" w:cs="Times New Roman"/>
                  <w:b/>
                  <w:bCs/>
                  <w:i/>
                  <w:iCs/>
                  <w:sz w:val="20"/>
                  <w:szCs w:val="20"/>
                  <w:lang w:val="en-US"/>
                  <w:rPrChange w:id="5502" w:author="Will Taylor Gough" w:date="2020-08-29T17:25:00Z">
                    <w:rPr>
                      <w:rFonts w:eastAsia="Times New Roman"/>
                      <w:b/>
                      <w:bCs/>
                      <w:i/>
                      <w:iCs/>
                      <w:sz w:val="20"/>
                      <w:szCs w:val="20"/>
                      <w:lang w:val="en-US"/>
                    </w:rPr>
                  </w:rPrChange>
                </w:rPr>
                <w:t>Froude</w:t>
              </w:r>
              <w:r w:rsidR="001A2550" w:rsidRPr="00C05B87">
                <w:rPr>
                  <w:rFonts w:ascii="Times New Roman" w:eastAsia="Times New Roman" w:hAnsi="Times New Roman" w:cs="Times New Roman"/>
                  <w:b/>
                  <w:bCs/>
                  <w:i/>
                  <w:iCs/>
                  <w:sz w:val="20"/>
                  <w:szCs w:val="20"/>
                  <w:lang w:val="en-US"/>
                  <w:rPrChange w:id="5503" w:author="Will Taylor Gough" w:date="2020-08-29T17:25:00Z">
                    <w:rPr>
                      <w:rFonts w:eastAsia="Times New Roman"/>
                      <w:b/>
                      <w:bCs/>
                      <w:i/>
                      <w:iCs/>
                      <w:sz w:val="20"/>
                      <w:szCs w:val="20"/>
                      <w:lang w:val="en-US"/>
                    </w:rPr>
                  </w:rPrChange>
                </w:rPr>
                <w:t xml:space="preserve"> </w:t>
              </w:r>
            </w:ins>
            <w:r w:rsidRPr="00C05B87">
              <w:rPr>
                <w:rFonts w:ascii="Times New Roman" w:eastAsia="Times New Roman" w:hAnsi="Times New Roman" w:cs="Times New Roman"/>
                <w:b/>
                <w:bCs/>
                <w:i/>
                <w:iCs/>
                <w:sz w:val="20"/>
                <w:szCs w:val="20"/>
                <w:lang w:val="en-US"/>
                <w:rPrChange w:id="5504" w:author="Will Taylor Gough" w:date="2020-08-29T17:25:00Z">
                  <w:rPr>
                    <w:rFonts w:eastAsia="Times New Roman"/>
                    <w:b/>
                    <w:bCs/>
                    <w:i/>
                    <w:iCs/>
                    <w:sz w:val="20"/>
                    <w:szCs w:val="20"/>
                    <w:lang w:val="en-US"/>
                  </w:rPr>
                </w:rPrChange>
              </w:rPr>
              <w:t>Efficiency vs. Total Length (m)</w:t>
            </w:r>
          </w:p>
          <w:p w14:paraId="015FEED6" w14:textId="77777777" w:rsidR="00001A54" w:rsidRPr="00C05B87" w:rsidRDefault="00001A54" w:rsidP="00001A54">
            <w:pPr>
              <w:spacing w:line="240" w:lineRule="auto"/>
              <w:jc w:val="center"/>
              <w:rPr>
                <w:rFonts w:ascii="Times New Roman" w:eastAsia="Times New Roman" w:hAnsi="Times New Roman" w:cs="Times New Roman"/>
                <w:sz w:val="24"/>
                <w:szCs w:val="24"/>
                <w:lang w:val="en-US"/>
                <w:rPrChange w:id="5505" w:author="Will Taylor Gough" w:date="2020-08-29T17:25:00Z">
                  <w:rPr>
                    <w:rFonts w:ascii="Times New Roman" w:eastAsia="Times New Roman" w:hAnsi="Times New Roman" w:cs="Times New Roman"/>
                    <w:sz w:val="24"/>
                    <w:szCs w:val="24"/>
                    <w:lang w:val="en-US"/>
                  </w:rPr>
                </w:rPrChange>
              </w:rPr>
            </w:pPr>
            <w:r w:rsidRPr="00C05B87">
              <w:rPr>
                <w:rFonts w:ascii="Times New Roman" w:eastAsia="Times New Roman" w:hAnsi="Times New Roman" w:cs="Times New Roman"/>
                <w:b/>
                <w:bCs/>
                <w:i/>
                <w:iCs/>
                <w:sz w:val="20"/>
                <w:szCs w:val="20"/>
                <w:lang w:val="en-US"/>
                <w:rPrChange w:id="5506" w:author="Will Taylor Gough" w:date="2020-08-29T17:25:00Z">
                  <w:rPr>
                    <w:rFonts w:eastAsia="Times New Roman"/>
                    <w:b/>
                    <w:bCs/>
                    <w:i/>
                    <w:iCs/>
                    <w:sz w:val="20"/>
                    <w:szCs w:val="20"/>
                    <w:lang w:val="en-US"/>
                  </w:rPr>
                </w:rPrChange>
              </w:rPr>
              <w:t>(Figure 6)</w:t>
            </w:r>
          </w:p>
        </w:tc>
        <w:tc>
          <w:tcPr>
            <w:tcW w:w="1022" w:type="pct"/>
            <w:tcBorders>
              <w:bottom w:val="single" w:sz="4" w:space="0" w:color="000000"/>
            </w:tcBorders>
            <w:tcMar>
              <w:top w:w="0" w:type="dxa"/>
              <w:left w:w="115" w:type="dxa"/>
              <w:bottom w:w="0" w:type="dxa"/>
              <w:right w:w="115" w:type="dxa"/>
            </w:tcMar>
            <w:vAlign w:val="center"/>
            <w:hideMark/>
            <w:tcPrChange w:id="5507" w:author="Will Taylor Gough" w:date="2020-08-27T15:59:00Z">
              <w:tcPr>
                <w:tcW w:w="1047" w:type="pct"/>
                <w:gridSpan w:val="2"/>
                <w:tcBorders>
                  <w:bottom w:val="single" w:sz="4" w:space="0" w:color="000000"/>
                </w:tcBorders>
                <w:tcMar>
                  <w:top w:w="0" w:type="dxa"/>
                  <w:left w:w="115" w:type="dxa"/>
                  <w:bottom w:w="0" w:type="dxa"/>
                  <w:right w:w="115" w:type="dxa"/>
                </w:tcMar>
                <w:vAlign w:val="center"/>
                <w:hideMark/>
              </w:tcPr>
            </w:tcPrChange>
          </w:tcPr>
          <w:p w14:paraId="585A2A48" w14:textId="77777777" w:rsidR="00001A54" w:rsidRPr="00C05B87" w:rsidRDefault="00001A54" w:rsidP="00001A54">
            <w:pPr>
              <w:spacing w:line="240" w:lineRule="auto"/>
              <w:rPr>
                <w:rFonts w:ascii="Times New Roman" w:eastAsia="Times New Roman" w:hAnsi="Times New Roman" w:cs="Times New Roman"/>
                <w:sz w:val="20"/>
                <w:szCs w:val="20"/>
                <w:lang w:val="en-US"/>
                <w:rPrChange w:id="5508" w:author="Will Taylor Gough" w:date="2020-08-29T17:25:00Z">
                  <w:rPr>
                    <w:rFonts w:eastAsia="Times New Roman"/>
                    <w:sz w:val="20"/>
                    <w:szCs w:val="20"/>
                    <w:lang w:val="en-US"/>
                  </w:rPr>
                </w:rPrChange>
              </w:rPr>
            </w:pPr>
          </w:p>
        </w:tc>
        <w:tc>
          <w:tcPr>
            <w:tcW w:w="468" w:type="pct"/>
            <w:tcBorders>
              <w:bottom w:val="single" w:sz="4" w:space="0" w:color="000000"/>
            </w:tcBorders>
            <w:vAlign w:val="center"/>
            <w:tcPrChange w:id="5509" w:author="Will Taylor Gough" w:date="2020-08-27T15:59:00Z">
              <w:tcPr>
                <w:tcW w:w="493" w:type="pct"/>
                <w:gridSpan w:val="2"/>
                <w:tcBorders>
                  <w:bottom w:val="single" w:sz="4" w:space="0" w:color="000000"/>
                </w:tcBorders>
                <w:vAlign w:val="center"/>
              </w:tcPr>
            </w:tcPrChange>
          </w:tcPr>
          <w:p w14:paraId="1615023F" w14:textId="77777777" w:rsidR="00001A54" w:rsidRPr="00C05B87" w:rsidRDefault="00001A54" w:rsidP="00001A54">
            <w:pPr>
              <w:spacing w:line="240" w:lineRule="auto"/>
              <w:rPr>
                <w:rFonts w:ascii="Times New Roman" w:eastAsia="Times New Roman" w:hAnsi="Times New Roman" w:cs="Times New Roman"/>
                <w:sz w:val="20"/>
                <w:szCs w:val="20"/>
                <w:lang w:val="en-US"/>
                <w:rPrChange w:id="5510" w:author="Will Taylor Gough" w:date="2020-08-29T17:25:00Z">
                  <w:rPr>
                    <w:rFonts w:eastAsia="Times New Roman"/>
                    <w:sz w:val="20"/>
                    <w:szCs w:val="20"/>
                    <w:lang w:val="en-US"/>
                  </w:rPr>
                </w:rPrChange>
              </w:rPr>
            </w:pPr>
          </w:p>
        </w:tc>
        <w:tc>
          <w:tcPr>
            <w:tcW w:w="646" w:type="pct"/>
            <w:tcBorders>
              <w:bottom w:val="single" w:sz="4" w:space="0" w:color="000000"/>
            </w:tcBorders>
            <w:tcMar>
              <w:top w:w="0" w:type="dxa"/>
              <w:left w:w="115" w:type="dxa"/>
              <w:bottom w:w="0" w:type="dxa"/>
              <w:right w:w="115" w:type="dxa"/>
            </w:tcMar>
            <w:vAlign w:val="center"/>
            <w:hideMark/>
            <w:tcPrChange w:id="5511" w:author="Will Taylor Gough" w:date="2020-08-27T15:59:00Z">
              <w:tcPr>
                <w:tcW w:w="571" w:type="pct"/>
                <w:tcBorders>
                  <w:bottom w:val="single" w:sz="4" w:space="0" w:color="000000"/>
                </w:tcBorders>
                <w:tcMar>
                  <w:top w:w="0" w:type="dxa"/>
                  <w:left w:w="115" w:type="dxa"/>
                  <w:bottom w:w="0" w:type="dxa"/>
                  <w:right w:w="115" w:type="dxa"/>
                </w:tcMar>
                <w:vAlign w:val="center"/>
                <w:hideMark/>
              </w:tcPr>
            </w:tcPrChange>
          </w:tcPr>
          <w:p w14:paraId="3F03F404" w14:textId="77777777" w:rsidR="00001A54" w:rsidRPr="00C05B87" w:rsidRDefault="00001A54" w:rsidP="00001A54">
            <w:pPr>
              <w:spacing w:line="240" w:lineRule="auto"/>
              <w:rPr>
                <w:rFonts w:ascii="Times New Roman" w:eastAsia="Times New Roman" w:hAnsi="Times New Roman" w:cs="Times New Roman"/>
                <w:sz w:val="20"/>
                <w:szCs w:val="20"/>
                <w:lang w:val="en-US"/>
                <w:rPrChange w:id="5512" w:author="Will Taylor Gough" w:date="2020-08-29T17:25:00Z">
                  <w:rPr>
                    <w:rFonts w:eastAsia="Times New Roman"/>
                    <w:sz w:val="20"/>
                    <w:szCs w:val="20"/>
                    <w:lang w:val="en-US"/>
                  </w:rPr>
                </w:rPrChange>
              </w:rPr>
            </w:pPr>
          </w:p>
        </w:tc>
      </w:tr>
      <w:tr w:rsidR="00001A54" w:rsidRPr="00C05B87" w14:paraId="0C9D3BF8" w14:textId="77777777" w:rsidTr="001C1314">
        <w:trPr>
          <w:trHeight w:val="320"/>
          <w:jc w:val="center"/>
          <w:trPrChange w:id="5513" w:author="Will Taylor Gough" w:date="2020-08-27T15:59:00Z">
            <w:trPr>
              <w:trHeight w:val="320"/>
              <w:jc w:val="center"/>
            </w:trPr>
          </w:trPrChange>
        </w:trPr>
        <w:tc>
          <w:tcPr>
            <w:tcW w:w="2863" w:type="pct"/>
            <w:tcBorders>
              <w:top w:val="single" w:sz="4" w:space="0" w:color="000000"/>
            </w:tcBorders>
            <w:shd w:val="clear" w:color="auto" w:fill="A5A5A5"/>
            <w:tcMar>
              <w:top w:w="0" w:type="dxa"/>
              <w:left w:w="115" w:type="dxa"/>
              <w:bottom w:w="0" w:type="dxa"/>
              <w:right w:w="115" w:type="dxa"/>
            </w:tcMar>
            <w:vAlign w:val="center"/>
            <w:hideMark/>
            <w:tcPrChange w:id="5514" w:author="Will Taylor Gough" w:date="2020-08-27T15:59:00Z">
              <w:tcPr>
                <w:tcW w:w="2888" w:type="pct"/>
                <w:gridSpan w:val="2"/>
                <w:tcBorders>
                  <w:top w:val="single" w:sz="4" w:space="0" w:color="000000"/>
                </w:tcBorders>
                <w:shd w:val="clear" w:color="auto" w:fill="A5A5A5"/>
                <w:tcMar>
                  <w:top w:w="0" w:type="dxa"/>
                  <w:left w:w="115" w:type="dxa"/>
                  <w:bottom w:w="0" w:type="dxa"/>
                  <w:right w:w="115" w:type="dxa"/>
                </w:tcMar>
                <w:vAlign w:val="center"/>
                <w:hideMark/>
              </w:tcPr>
            </w:tcPrChange>
          </w:tcPr>
          <w:p w14:paraId="60E9574B" w14:textId="77777777" w:rsidR="00001A54" w:rsidRPr="00C05B87" w:rsidRDefault="00001A54" w:rsidP="00001A54">
            <w:pPr>
              <w:spacing w:line="240" w:lineRule="auto"/>
              <w:jc w:val="center"/>
              <w:rPr>
                <w:rFonts w:ascii="Times New Roman" w:eastAsia="Times New Roman" w:hAnsi="Times New Roman" w:cs="Times New Roman"/>
                <w:sz w:val="24"/>
                <w:szCs w:val="24"/>
                <w:lang w:val="en-US"/>
                <w:rPrChange w:id="5515" w:author="Will Taylor Gough" w:date="2020-08-29T17:25:00Z">
                  <w:rPr>
                    <w:rFonts w:ascii="Times New Roman" w:eastAsia="Times New Roman" w:hAnsi="Times New Roman" w:cs="Times New Roman"/>
                    <w:sz w:val="24"/>
                    <w:szCs w:val="24"/>
                    <w:lang w:val="en-US"/>
                  </w:rPr>
                </w:rPrChange>
              </w:rPr>
            </w:pPr>
            <w:r w:rsidRPr="00C05B87">
              <w:rPr>
                <w:rFonts w:ascii="Times New Roman" w:eastAsia="Times New Roman" w:hAnsi="Times New Roman" w:cs="Times New Roman"/>
                <w:sz w:val="20"/>
                <w:szCs w:val="20"/>
                <w:lang w:val="en-US"/>
                <w:rPrChange w:id="5516" w:author="Will Taylor Gough" w:date="2020-08-29T17:25:00Z">
                  <w:rPr>
                    <w:rFonts w:eastAsia="Times New Roman"/>
                    <w:sz w:val="20"/>
                    <w:szCs w:val="20"/>
                    <w:lang w:val="en-US"/>
                  </w:rPr>
                </w:rPrChange>
              </w:rPr>
              <w:t>Routine Effort Swimming</w:t>
            </w:r>
          </w:p>
        </w:tc>
        <w:tc>
          <w:tcPr>
            <w:tcW w:w="1022" w:type="pct"/>
            <w:tcBorders>
              <w:top w:val="single" w:sz="4" w:space="0" w:color="000000"/>
            </w:tcBorders>
            <w:shd w:val="clear" w:color="auto" w:fill="A5A5A5"/>
            <w:tcMar>
              <w:top w:w="0" w:type="dxa"/>
              <w:left w:w="115" w:type="dxa"/>
              <w:bottom w:w="0" w:type="dxa"/>
              <w:right w:w="115" w:type="dxa"/>
            </w:tcMar>
            <w:vAlign w:val="center"/>
            <w:tcPrChange w:id="5517" w:author="Will Taylor Gough" w:date="2020-08-27T15:59:00Z">
              <w:tcPr>
                <w:tcW w:w="1047" w:type="pct"/>
                <w:gridSpan w:val="2"/>
                <w:tcBorders>
                  <w:top w:val="single" w:sz="4" w:space="0" w:color="000000"/>
                </w:tcBorders>
                <w:shd w:val="clear" w:color="auto" w:fill="A5A5A5"/>
                <w:tcMar>
                  <w:top w:w="0" w:type="dxa"/>
                  <w:left w:w="115" w:type="dxa"/>
                  <w:bottom w:w="0" w:type="dxa"/>
                  <w:right w:w="115" w:type="dxa"/>
                </w:tcMar>
                <w:vAlign w:val="center"/>
              </w:tcPr>
            </w:tcPrChange>
          </w:tcPr>
          <w:p w14:paraId="72C6C603" w14:textId="77777777" w:rsidR="00001A54" w:rsidRPr="00C05B87" w:rsidRDefault="00001A54" w:rsidP="00001A54">
            <w:pPr>
              <w:spacing w:line="240" w:lineRule="auto"/>
              <w:jc w:val="center"/>
              <w:rPr>
                <w:rFonts w:ascii="Times New Roman" w:eastAsia="Times New Roman" w:hAnsi="Times New Roman" w:cs="Times New Roman"/>
                <w:sz w:val="20"/>
                <w:szCs w:val="20"/>
                <w:lang w:val="en-US"/>
                <w:rPrChange w:id="5518" w:author="Will Taylor Gough" w:date="2020-08-29T17:25:00Z">
                  <w:rPr>
                    <w:rFonts w:eastAsia="Times New Roman"/>
                    <w:sz w:val="20"/>
                    <w:szCs w:val="20"/>
                    <w:lang w:val="en-US"/>
                  </w:rPr>
                </w:rPrChange>
              </w:rPr>
            </w:pPr>
            <w:r w:rsidRPr="00C05B87">
              <w:rPr>
                <w:rFonts w:ascii="Times New Roman" w:eastAsia="Times New Roman" w:hAnsi="Times New Roman" w:cs="Times New Roman"/>
                <w:sz w:val="20"/>
                <w:szCs w:val="20"/>
                <w:lang w:val="en-US"/>
                <w:rPrChange w:id="5519" w:author="Will Taylor Gough" w:date="2020-08-29T17:25:00Z">
                  <w:rPr>
                    <w:rFonts w:eastAsia="Times New Roman"/>
                    <w:sz w:val="20"/>
                    <w:szCs w:val="20"/>
                    <w:lang w:val="en-US"/>
                  </w:rPr>
                </w:rPrChange>
              </w:rPr>
              <w:t xml:space="preserve">ŷ = -0.004x – 0.049 </w:t>
            </w:r>
          </w:p>
        </w:tc>
        <w:tc>
          <w:tcPr>
            <w:tcW w:w="468" w:type="pct"/>
            <w:tcBorders>
              <w:top w:val="single" w:sz="4" w:space="0" w:color="000000"/>
            </w:tcBorders>
            <w:shd w:val="clear" w:color="auto" w:fill="A5A5A5"/>
            <w:vAlign w:val="center"/>
            <w:tcPrChange w:id="5520" w:author="Will Taylor Gough" w:date="2020-08-27T15:59:00Z">
              <w:tcPr>
                <w:tcW w:w="493" w:type="pct"/>
                <w:gridSpan w:val="2"/>
                <w:tcBorders>
                  <w:top w:val="single" w:sz="4" w:space="0" w:color="000000"/>
                </w:tcBorders>
                <w:shd w:val="clear" w:color="auto" w:fill="A5A5A5"/>
                <w:vAlign w:val="center"/>
              </w:tcPr>
            </w:tcPrChange>
          </w:tcPr>
          <w:p w14:paraId="4EA76543" w14:textId="77777777" w:rsidR="00001A54" w:rsidRPr="00C05B87" w:rsidRDefault="00001A54" w:rsidP="00001A54">
            <w:pPr>
              <w:spacing w:line="240" w:lineRule="auto"/>
              <w:jc w:val="center"/>
              <w:rPr>
                <w:rFonts w:ascii="Times New Roman" w:eastAsia="Times New Roman" w:hAnsi="Times New Roman" w:cs="Times New Roman"/>
                <w:sz w:val="20"/>
                <w:szCs w:val="20"/>
                <w:lang w:val="en-US"/>
                <w:rPrChange w:id="5521" w:author="Will Taylor Gough" w:date="2020-08-29T17:25:00Z">
                  <w:rPr>
                    <w:rFonts w:eastAsia="Times New Roman"/>
                    <w:sz w:val="20"/>
                    <w:szCs w:val="20"/>
                    <w:lang w:val="en-US"/>
                  </w:rPr>
                </w:rPrChange>
              </w:rPr>
            </w:pPr>
            <w:r w:rsidRPr="00C05B87">
              <w:rPr>
                <w:rFonts w:ascii="Times New Roman" w:eastAsia="Times New Roman" w:hAnsi="Times New Roman" w:cs="Times New Roman"/>
                <w:sz w:val="20"/>
                <w:szCs w:val="20"/>
                <w:lang w:val="en-US"/>
                <w:rPrChange w:id="5522" w:author="Will Taylor Gough" w:date="2020-08-29T17:25:00Z">
                  <w:rPr>
                    <w:rFonts w:eastAsia="Times New Roman"/>
                    <w:sz w:val="20"/>
                    <w:szCs w:val="20"/>
                    <w:lang w:val="en-US"/>
                  </w:rPr>
                </w:rPrChange>
              </w:rPr>
              <w:t>0.68</w:t>
            </w:r>
          </w:p>
        </w:tc>
        <w:tc>
          <w:tcPr>
            <w:tcW w:w="646" w:type="pct"/>
            <w:tcBorders>
              <w:top w:val="single" w:sz="4" w:space="0" w:color="000000"/>
            </w:tcBorders>
            <w:shd w:val="clear" w:color="auto" w:fill="A5A5A5"/>
            <w:tcMar>
              <w:top w:w="0" w:type="dxa"/>
              <w:left w:w="115" w:type="dxa"/>
              <w:bottom w:w="0" w:type="dxa"/>
              <w:right w:w="115" w:type="dxa"/>
            </w:tcMar>
            <w:vAlign w:val="center"/>
            <w:tcPrChange w:id="5523" w:author="Will Taylor Gough" w:date="2020-08-27T15:59:00Z">
              <w:tcPr>
                <w:tcW w:w="571" w:type="pct"/>
                <w:tcBorders>
                  <w:top w:val="single" w:sz="4" w:space="0" w:color="000000"/>
                </w:tcBorders>
                <w:shd w:val="clear" w:color="auto" w:fill="A5A5A5"/>
                <w:tcMar>
                  <w:top w:w="0" w:type="dxa"/>
                  <w:left w:w="115" w:type="dxa"/>
                  <w:bottom w:w="0" w:type="dxa"/>
                  <w:right w:w="115" w:type="dxa"/>
                </w:tcMar>
                <w:vAlign w:val="center"/>
              </w:tcPr>
            </w:tcPrChange>
          </w:tcPr>
          <w:p w14:paraId="06E4A511" w14:textId="77777777" w:rsidR="00001A54" w:rsidRPr="00C05B87" w:rsidRDefault="00001A54" w:rsidP="00001A54">
            <w:pPr>
              <w:spacing w:line="240" w:lineRule="auto"/>
              <w:jc w:val="center"/>
              <w:rPr>
                <w:rFonts w:ascii="Times New Roman" w:eastAsia="Times New Roman" w:hAnsi="Times New Roman" w:cs="Times New Roman"/>
                <w:sz w:val="20"/>
                <w:szCs w:val="20"/>
                <w:lang w:val="en-US"/>
                <w:rPrChange w:id="5524" w:author="Will Taylor Gough" w:date="2020-08-29T17:25:00Z">
                  <w:rPr>
                    <w:rFonts w:eastAsia="Times New Roman"/>
                    <w:sz w:val="20"/>
                    <w:szCs w:val="20"/>
                    <w:lang w:val="en-US"/>
                  </w:rPr>
                </w:rPrChange>
              </w:rPr>
            </w:pPr>
            <w:r w:rsidRPr="00C05B87">
              <w:rPr>
                <w:rFonts w:ascii="Times New Roman" w:eastAsia="Times New Roman" w:hAnsi="Times New Roman" w:cs="Times New Roman"/>
                <w:sz w:val="20"/>
                <w:szCs w:val="20"/>
                <w:lang w:val="en-US"/>
                <w:rPrChange w:id="5525" w:author="Will Taylor Gough" w:date="2020-08-29T17:25:00Z">
                  <w:rPr>
                    <w:rFonts w:eastAsia="Times New Roman"/>
                    <w:sz w:val="20"/>
                    <w:szCs w:val="20"/>
                    <w:lang w:val="en-US"/>
                  </w:rPr>
                </w:rPrChange>
              </w:rPr>
              <w:t>&lt; 0.001</w:t>
            </w:r>
          </w:p>
        </w:tc>
      </w:tr>
      <w:tr w:rsidR="00001A54" w:rsidRPr="00C05B87" w14:paraId="27701A7C" w14:textId="77777777" w:rsidTr="001C1314">
        <w:trPr>
          <w:trHeight w:val="320"/>
          <w:jc w:val="center"/>
          <w:trPrChange w:id="5526" w:author="Will Taylor Gough" w:date="2020-08-27T15:59:00Z">
            <w:trPr>
              <w:trHeight w:val="320"/>
              <w:jc w:val="center"/>
            </w:trPr>
          </w:trPrChange>
        </w:trPr>
        <w:tc>
          <w:tcPr>
            <w:tcW w:w="2863" w:type="pct"/>
            <w:shd w:val="clear" w:color="auto" w:fill="E7E6E6"/>
            <w:tcMar>
              <w:top w:w="0" w:type="dxa"/>
              <w:left w:w="115" w:type="dxa"/>
              <w:bottom w:w="0" w:type="dxa"/>
              <w:right w:w="115" w:type="dxa"/>
            </w:tcMar>
            <w:vAlign w:val="center"/>
            <w:hideMark/>
            <w:tcPrChange w:id="5527" w:author="Will Taylor Gough" w:date="2020-08-27T15:59:00Z">
              <w:tcPr>
                <w:tcW w:w="2888" w:type="pct"/>
                <w:gridSpan w:val="2"/>
                <w:shd w:val="clear" w:color="auto" w:fill="E7E6E6"/>
                <w:tcMar>
                  <w:top w:w="0" w:type="dxa"/>
                  <w:left w:w="115" w:type="dxa"/>
                  <w:bottom w:w="0" w:type="dxa"/>
                  <w:right w:w="115" w:type="dxa"/>
                </w:tcMar>
                <w:vAlign w:val="center"/>
                <w:hideMark/>
              </w:tcPr>
            </w:tcPrChange>
          </w:tcPr>
          <w:p w14:paraId="071254D1" w14:textId="77777777" w:rsidR="00001A54" w:rsidRPr="00C05B87" w:rsidRDefault="00001A54" w:rsidP="00001A54">
            <w:pPr>
              <w:spacing w:line="240" w:lineRule="auto"/>
              <w:jc w:val="center"/>
              <w:rPr>
                <w:rFonts w:ascii="Times New Roman" w:eastAsia="Times New Roman" w:hAnsi="Times New Roman" w:cs="Times New Roman"/>
                <w:sz w:val="24"/>
                <w:szCs w:val="24"/>
                <w:lang w:val="en-US"/>
                <w:rPrChange w:id="5528" w:author="Will Taylor Gough" w:date="2020-08-29T17:25:00Z">
                  <w:rPr>
                    <w:rFonts w:ascii="Times New Roman" w:eastAsia="Times New Roman" w:hAnsi="Times New Roman" w:cs="Times New Roman"/>
                    <w:sz w:val="24"/>
                    <w:szCs w:val="24"/>
                    <w:lang w:val="en-US"/>
                  </w:rPr>
                </w:rPrChange>
              </w:rPr>
            </w:pPr>
            <w:r w:rsidRPr="00C05B87">
              <w:rPr>
                <w:rFonts w:ascii="Times New Roman" w:eastAsia="Times New Roman" w:hAnsi="Times New Roman" w:cs="Times New Roman"/>
                <w:sz w:val="20"/>
                <w:szCs w:val="20"/>
                <w:lang w:val="en-US"/>
                <w:rPrChange w:id="5529" w:author="Will Taylor Gough" w:date="2020-08-29T17:25:00Z">
                  <w:rPr>
                    <w:rFonts w:eastAsia="Times New Roman"/>
                    <w:sz w:val="20"/>
                    <w:szCs w:val="20"/>
                    <w:lang w:val="en-US"/>
                  </w:rPr>
                </w:rPrChange>
              </w:rPr>
              <w:t>Lunge-Associated Swimming</w:t>
            </w:r>
          </w:p>
        </w:tc>
        <w:tc>
          <w:tcPr>
            <w:tcW w:w="1022" w:type="pct"/>
            <w:shd w:val="clear" w:color="auto" w:fill="E7E6E6"/>
            <w:tcMar>
              <w:top w:w="0" w:type="dxa"/>
              <w:left w:w="115" w:type="dxa"/>
              <w:bottom w:w="0" w:type="dxa"/>
              <w:right w:w="115" w:type="dxa"/>
            </w:tcMar>
            <w:vAlign w:val="center"/>
            <w:hideMark/>
            <w:tcPrChange w:id="5530" w:author="Will Taylor Gough" w:date="2020-08-27T15:59:00Z">
              <w:tcPr>
                <w:tcW w:w="1047" w:type="pct"/>
                <w:gridSpan w:val="2"/>
                <w:shd w:val="clear" w:color="auto" w:fill="E7E6E6"/>
                <w:tcMar>
                  <w:top w:w="0" w:type="dxa"/>
                  <w:left w:w="115" w:type="dxa"/>
                  <w:bottom w:w="0" w:type="dxa"/>
                  <w:right w:w="115" w:type="dxa"/>
                </w:tcMar>
                <w:vAlign w:val="center"/>
                <w:hideMark/>
              </w:tcPr>
            </w:tcPrChange>
          </w:tcPr>
          <w:p w14:paraId="654C807C" w14:textId="77777777" w:rsidR="00001A54" w:rsidRPr="00C05B87" w:rsidRDefault="00001A54" w:rsidP="00001A54">
            <w:pPr>
              <w:spacing w:line="240" w:lineRule="auto"/>
              <w:jc w:val="center"/>
              <w:rPr>
                <w:rFonts w:ascii="Times New Roman" w:eastAsia="Times New Roman" w:hAnsi="Times New Roman" w:cs="Times New Roman"/>
                <w:sz w:val="20"/>
                <w:szCs w:val="20"/>
                <w:lang w:val="en-US"/>
                <w:rPrChange w:id="5531" w:author="Will Taylor Gough" w:date="2020-08-29T17:25:00Z">
                  <w:rPr>
                    <w:rFonts w:eastAsia="Times New Roman"/>
                    <w:sz w:val="20"/>
                    <w:szCs w:val="20"/>
                    <w:lang w:val="en-US"/>
                  </w:rPr>
                </w:rPrChange>
              </w:rPr>
            </w:pPr>
            <w:r w:rsidRPr="00C05B87">
              <w:rPr>
                <w:rFonts w:ascii="Times New Roman" w:eastAsia="Times New Roman" w:hAnsi="Times New Roman" w:cs="Times New Roman"/>
                <w:sz w:val="20"/>
                <w:szCs w:val="20"/>
                <w:lang w:val="en-US"/>
                <w:rPrChange w:id="5532" w:author="Will Taylor Gough" w:date="2020-08-29T17:25:00Z">
                  <w:rPr>
                    <w:rFonts w:eastAsia="Times New Roman"/>
                    <w:sz w:val="20"/>
                    <w:szCs w:val="20"/>
                    <w:lang w:val="en-US"/>
                  </w:rPr>
                </w:rPrChange>
              </w:rPr>
              <w:t>ŷ = -0.003x – 0.068</w:t>
            </w:r>
          </w:p>
        </w:tc>
        <w:tc>
          <w:tcPr>
            <w:tcW w:w="468" w:type="pct"/>
            <w:shd w:val="clear" w:color="auto" w:fill="E7E6E6"/>
            <w:vAlign w:val="center"/>
            <w:tcPrChange w:id="5533" w:author="Will Taylor Gough" w:date="2020-08-27T15:59:00Z">
              <w:tcPr>
                <w:tcW w:w="493" w:type="pct"/>
                <w:gridSpan w:val="2"/>
                <w:shd w:val="clear" w:color="auto" w:fill="E7E6E6"/>
                <w:vAlign w:val="center"/>
              </w:tcPr>
            </w:tcPrChange>
          </w:tcPr>
          <w:p w14:paraId="42E9F57B" w14:textId="77777777" w:rsidR="00001A54" w:rsidRPr="00C05B87" w:rsidRDefault="00001A54" w:rsidP="00001A54">
            <w:pPr>
              <w:spacing w:line="240" w:lineRule="auto"/>
              <w:jc w:val="center"/>
              <w:rPr>
                <w:rFonts w:ascii="Times New Roman" w:eastAsia="Times New Roman" w:hAnsi="Times New Roman" w:cs="Times New Roman"/>
                <w:sz w:val="20"/>
                <w:szCs w:val="20"/>
                <w:lang w:val="en-US"/>
                <w:rPrChange w:id="5534" w:author="Will Taylor Gough" w:date="2020-08-29T17:25:00Z">
                  <w:rPr>
                    <w:rFonts w:eastAsia="Times New Roman"/>
                    <w:sz w:val="20"/>
                    <w:szCs w:val="20"/>
                    <w:lang w:val="en-US"/>
                  </w:rPr>
                </w:rPrChange>
              </w:rPr>
            </w:pPr>
            <w:r w:rsidRPr="00C05B87">
              <w:rPr>
                <w:rFonts w:ascii="Times New Roman" w:eastAsia="Times New Roman" w:hAnsi="Times New Roman" w:cs="Times New Roman"/>
                <w:sz w:val="20"/>
                <w:szCs w:val="20"/>
                <w:lang w:val="en-US"/>
                <w:rPrChange w:id="5535" w:author="Will Taylor Gough" w:date="2020-08-29T17:25:00Z">
                  <w:rPr>
                    <w:rFonts w:eastAsia="Times New Roman"/>
                    <w:sz w:val="20"/>
                    <w:szCs w:val="20"/>
                    <w:lang w:val="en-US"/>
                  </w:rPr>
                </w:rPrChange>
              </w:rPr>
              <w:t>0.47</w:t>
            </w:r>
          </w:p>
        </w:tc>
        <w:tc>
          <w:tcPr>
            <w:tcW w:w="646" w:type="pct"/>
            <w:shd w:val="clear" w:color="auto" w:fill="E7E6E6"/>
            <w:tcMar>
              <w:top w:w="0" w:type="dxa"/>
              <w:left w:w="115" w:type="dxa"/>
              <w:bottom w:w="0" w:type="dxa"/>
              <w:right w:w="115" w:type="dxa"/>
            </w:tcMar>
            <w:vAlign w:val="center"/>
            <w:hideMark/>
            <w:tcPrChange w:id="5536" w:author="Will Taylor Gough" w:date="2020-08-27T15:59:00Z">
              <w:tcPr>
                <w:tcW w:w="571" w:type="pct"/>
                <w:shd w:val="clear" w:color="auto" w:fill="E7E6E6"/>
                <w:tcMar>
                  <w:top w:w="0" w:type="dxa"/>
                  <w:left w:w="115" w:type="dxa"/>
                  <w:bottom w:w="0" w:type="dxa"/>
                  <w:right w:w="115" w:type="dxa"/>
                </w:tcMar>
                <w:vAlign w:val="center"/>
                <w:hideMark/>
              </w:tcPr>
            </w:tcPrChange>
          </w:tcPr>
          <w:p w14:paraId="247B40C2" w14:textId="77777777" w:rsidR="00001A54" w:rsidRPr="00C05B87" w:rsidRDefault="00001A54" w:rsidP="00001A54">
            <w:pPr>
              <w:spacing w:line="240" w:lineRule="auto"/>
              <w:jc w:val="center"/>
              <w:rPr>
                <w:rFonts w:ascii="Times New Roman" w:eastAsia="Times New Roman" w:hAnsi="Times New Roman" w:cs="Times New Roman"/>
                <w:sz w:val="20"/>
                <w:szCs w:val="20"/>
                <w:lang w:val="en-US"/>
                <w:rPrChange w:id="5537" w:author="Will Taylor Gough" w:date="2020-08-29T17:25:00Z">
                  <w:rPr>
                    <w:rFonts w:eastAsia="Times New Roman"/>
                    <w:sz w:val="20"/>
                    <w:szCs w:val="20"/>
                    <w:lang w:val="en-US"/>
                  </w:rPr>
                </w:rPrChange>
              </w:rPr>
            </w:pPr>
            <w:r w:rsidRPr="00C05B87">
              <w:rPr>
                <w:rFonts w:ascii="Times New Roman" w:eastAsia="Times New Roman" w:hAnsi="Times New Roman" w:cs="Times New Roman"/>
                <w:sz w:val="20"/>
                <w:szCs w:val="20"/>
                <w:lang w:val="en-US"/>
                <w:rPrChange w:id="5538" w:author="Will Taylor Gough" w:date="2020-08-29T17:25:00Z">
                  <w:rPr>
                    <w:rFonts w:eastAsia="Times New Roman"/>
                    <w:sz w:val="20"/>
                    <w:szCs w:val="20"/>
                    <w:lang w:val="en-US"/>
                  </w:rPr>
                </w:rPrChange>
              </w:rPr>
              <w:t xml:space="preserve"> &lt; 0.001</w:t>
            </w:r>
          </w:p>
        </w:tc>
      </w:tr>
      <w:tr w:rsidR="00001A54" w:rsidRPr="00C05B87" w14:paraId="21BC4456" w14:textId="77777777" w:rsidTr="001C1314">
        <w:trPr>
          <w:trHeight w:val="320"/>
          <w:jc w:val="center"/>
          <w:trPrChange w:id="5539" w:author="Will Taylor Gough" w:date="2020-08-27T15:59:00Z">
            <w:trPr>
              <w:trHeight w:val="320"/>
              <w:jc w:val="center"/>
            </w:trPr>
          </w:trPrChange>
        </w:trPr>
        <w:tc>
          <w:tcPr>
            <w:tcW w:w="2863" w:type="pct"/>
            <w:shd w:val="clear" w:color="auto" w:fill="FFFFFF" w:themeFill="background1"/>
            <w:tcMar>
              <w:top w:w="0" w:type="dxa"/>
              <w:left w:w="115" w:type="dxa"/>
              <w:bottom w:w="0" w:type="dxa"/>
              <w:right w:w="115" w:type="dxa"/>
            </w:tcMar>
            <w:vAlign w:val="center"/>
            <w:tcPrChange w:id="5540" w:author="Will Taylor Gough" w:date="2020-08-27T15:59:00Z">
              <w:tcPr>
                <w:tcW w:w="2888" w:type="pct"/>
                <w:gridSpan w:val="2"/>
                <w:shd w:val="clear" w:color="auto" w:fill="FFFFFF" w:themeFill="background1"/>
                <w:tcMar>
                  <w:top w:w="0" w:type="dxa"/>
                  <w:left w:w="115" w:type="dxa"/>
                  <w:bottom w:w="0" w:type="dxa"/>
                  <w:right w:w="115" w:type="dxa"/>
                </w:tcMar>
                <w:vAlign w:val="center"/>
              </w:tcPr>
            </w:tcPrChange>
          </w:tcPr>
          <w:p w14:paraId="12B4CFE1" w14:textId="77777777" w:rsidR="00001A54" w:rsidRPr="00C05B87" w:rsidRDefault="00001A54" w:rsidP="00001A54">
            <w:pPr>
              <w:spacing w:line="240" w:lineRule="auto"/>
              <w:jc w:val="center"/>
              <w:rPr>
                <w:rFonts w:ascii="Times New Roman" w:eastAsia="Times New Roman" w:hAnsi="Times New Roman" w:cs="Times New Roman"/>
                <w:sz w:val="20"/>
                <w:szCs w:val="20"/>
                <w:lang w:val="en-US"/>
                <w:rPrChange w:id="5541" w:author="Will Taylor Gough" w:date="2020-08-29T17:25:00Z">
                  <w:rPr>
                    <w:rFonts w:eastAsia="Times New Roman"/>
                    <w:sz w:val="20"/>
                    <w:szCs w:val="20"/>
                    <w:lang w:val="en-US"/>
                  </w:rPr>
                </w:rPrChange>
              </w:rPr>
            </w:pPr>
          </w:p>
        </w:tc>
        <w:tc>
          <w:tcPr>
            <w:tcW w:w="1022" w:type="pct"/>
            <w:shd w:val="clear" w:color="auto" w:fill="FFFFFF" w:themeFill="background1"/>
            <w:tcMar>
              <w:top w:w="0" w:type="dxa"/>
              <w:left w:w="115" w:type="dxa"/>
              <w:bottom w:w="0" w:type="dxa"/>
              <w:right w:w="115" w:type="dxa"/>
            </w:tcMar>
            <w:vAlign w:val="center"/>
            <w:tcPrChange w:id="5542" w:author="Will Taylor Gough" w:date="2020-08-27T15:59:00Z">
              <w:tcPr>
                <w:tcW w:w="1047" w:type="pct"/>
                <w:gridSpan w:val="2"/>
                <w:shd w:val="clear" w:color="auto" w:fill="FFFFFF" w:themeFill="background1"/>
                <w:tcMar>
                  <w:top w:w="0" w:type="dxa"/>
                  <w:left w:w="115" w:type="dxa"/>
                  <w:bottom w:w="0" w:type="dxa"/>
                  <w:right w:w="115" w:type="dxa"/>
                </w:tcMar>
                <w:vAlign w:val="center"/>
              </w:tcPr>
            </w:tcPrChange>
          </w:tcPr>
          <w:p w14:paraId="3D97B37E" w14:textId="77777777" w:rsidR="00001A54" w:rsidRPr="00C05B87" w:rsidRDefault="00001A54" w:rsidP="00001A54">
            <w:pPr>
              <w:spacing w:line="240" w:lineRule="auto"/>
              <w:jc w:val="center"/>
              <w:rPr>
                <w:rFonts w:ascii="Times New Roman" w:eastAsia="Times New Roman" w:hAnsi="Times New Roman" w:cs="Times New Roman"/>
                <w:sz w:val="20"/>
                <w:szCs w:val="20"/>
                <w:lang w:val="en-US"/>
                <w:rPrChange w:id="5543" w:author="Will Taylor Gough" w:date="2020-08-29T17:25:00Z">
                  <w:rPr>
                    <w:rFonts w:eastAsia="Times New Roman"/>
                    <w:sz w:val="20"/>
                    <w:szCs w:val="20"/>
                    <w:lang w:val="en-US"/>
                  </w:rPr>
                </w:rPrChange>
              </w:rPr>
            </w:pPr>
          </w:p>
        </w:tc>
        <w:tc>
          <w:tcPr>
            <w:tcW w:w="468" w:type="pct"/>
            <w:shd w:val="clear" w:color="auto" w:fill="FFFFFF" w:themeFill="background1"/>
            <w:vAlign w:val="center"/>
            <w:tcPrChange w:id="5544" w:author="Will Taylor Gough" w:date="2020-08-27T15:59:00Z">
              <w:tcPr>
                <w:tcW w:w="493" w:type="pct"/>
                <w:gridSpan w:val="2"/>
                <w:shd w:val="clear" w:color="auto" w:fill="FFFFFF" w:themeFill="background1"/>
                <w:vAlign w:val="center"/>
              </w:tcPr>
            </w:tcPrChange>
          </w:tcPr>
          <w:p w14:paraId="7FCDD0EC" w14:textId="77777777" w:rsidR="00001A54" w:rsidRPr="00C05B87" w:rsidRDefault="00001A54" w:rsidP="00001A54">
            <w:pPr>
              <w:spacing w:line="240" w:lineRule="auto"/>
              <w:jc w:val="center"/>
              <w:rPr>
                <w:rFonts w:ascii="Times New Roman" w:eastAsia="Times New Roman" w:hAnsi="Times New Roman" w:cs="Times New Roman"/>
                <w:sz w:val="20"/>
                <w:szCs w:val="20"/>
                <w:lang w:val="en-US"/>
                <w:rPrChange w:id="5545" w:author="Will Taylor Gough" w:date="2020-08-29T17:25:00Z">
                  <w:rPr>
                    <w:rFonts w:eastAsia="Times New Roman"/>
                    <w:sz w:val="20"/>
                    <w:szCs w:val="20"/>
                    <w:lang w:val="en-US"/>
                  </w:rPr>
                </w:rPrChange>
              </w:rPr>
            </w:pPr>
          </w:p>
        </w:tc>
        <w:tc>
          <w:tcPr>
            <w:tcW w:w="646" w:type="pct"/>
            <w:shd w:val="clear" w:color="auto" w:fill="FFFFFF" w:themeFill="background1"/>
            <w:tcMar>
              <w:top w:w="0" w:type="dxa"/>
              <w:left w:w="115" w:type="dxa"/>
              <w:bottom w:w="0" w:type="dxa"/>
              <w:right w:w="115" w:type="dxa"/>
            </w:tcMar>
            <w:vAlign w:val="center"/>
            <w:tcPrChange w:id="5546" w:author="Will Taylor Gough" w:date="2020-08-27T15:59:00Z">
              <w:tcPr>
                <w:tcW w:w="571" w:type="pct"/>
                <w:shd w:val="clear" w:color="auto" w:fill="FFFFFF" w:themeFill="background1"/>
                <w:tcMar>
                  <w:top w:w="0" w:type="dxa"/>
                  <w:left w:w="115" w:type="dxa"/>
                  <w:bottom w:w="0" w:type="dxa"/>
                  <w:right w:w="115" w:type="dxa"/>
                </w:tcMar>
                <w:vAlign w:val="center"/>
              </w:tcPr>
            </w:tcPrChange>
          </w:tcPr>
          <w:p w14:paraId="15D4DA02" w14:textId="77777777" w:rsidR="00001A54" w:rsidRPr="00C05B87" w:rsidRDefault="00001A54" w:rsidP="00001A54">
            <w:pPr>
              <w:spacing w:line="240" w:lineRule="auto"/>
              <w:jc w:val="center"/>
              <w:rPr>
                <w:rFonts w:ascii="Times New Roman" w:eastAsia="Times New Roman" w:hAnsi="Times New Roman" w:cs="Times New Roman"/>
                <w:sz w:val="20"/>
                <w:szCs w:val="20"/>
                <w:lang w:val="en-US"/>
                <w:rPrChange w:id="5547" w:author="Will Taylor Gough" w:date="2020-08-29T17:25:00Z">
                  <w:rPr>
                    <w:rFonts w:eastAsia="Times New Roman"/>
                    <w:sz w:val="20"/>
                    <w:szCs w:val="20"/>
                    <w:lang w:val="en-US"/>
                  </w:rPr>
                </w:rPrChange>
              </w:rPr>
            </w:pPr>
          </w:p>
        </w:tc>
      </w:tr>
      <w:tr w:rsidR="00001A54" w:rsidRPr="00C05B87" w:rsidDel="00527D7C" w14:paraId="1B2F885B" w14:textId="77777777" w:rsidTr="001C1314">
        <w:trPr>
          <w:trHeight w:val="320"/>
          <w:jc w:val="center"/>
          <w:del w:id="5548" w:author="Will Taylor Gough" w:date="2020-08-27T15:59:00Z"/>
          <w:trPrChange w:id="5549" w:author="Will Taylor Gough" w:date="2020-08-27T15:59:00Z">
            <w:trPr>
              <w:trHeight w:val="320"/>
              <w:jc w:val="center"/>
            </w:trPr>
          </w:trPrChange>
        </w:trPr>
        <w:tc>
          <w:tcPr>
            <w:tcW w:w="2863" w:type="pct"/>
            <w:shd w:val="clear" w:color="auto" w:fill="FFFFFF" w:themeFill="background1"/>
            <w:tcMar>
              <w:top w:w="0" w:type="dxa"/>
              <w:left w:w="115" w:type="dxa"/>
              <w:bottom w:w="0" w:type="dxa"/>
              <w:right w:w="115" w:type="dxa"/>
            </w:tcMar>
            <w:vAlign w:val="center"/>
            <w:tcPrChange w:id="5550" w:author="Will Taylor Gough" w:date="2020-08-27T15:59:00Z">
              <w:tcPr>
                <w:tcW w:w="2888" w:type="pct"/>
                <w:gridSpan w:val="2"/>
                <w:shd w:val="clear" w:color="auto" w:fill="FFFFFF" w:themeFill="background1"/>
                <w:tcMar>
                  <w:top w:w="0" w:type="dxa"/>
                  <w:left w:w="115" w:type="dxa"/>
                  <w:bottom w:w="0" w:type="dxa"/>
                  <w:right w:w="115" w:type="dxa"/>
                </w:tcMar>
                <w:vAlign w:val="center"/>
              </w:tcPr>
            </w:tcPrChange>
          </w:tcPr>
          <w:p w14:paraId="4E966744" w14:textId="77777777" w:rsidR="00001A54" w:rsidRPr="00C05B87" w:rsidDel="00527D7C" w:rsidRDefault="00001A54" w:rsidP="00001A54">
            <w:pPr>
              <w:spacing w:line="240" w:lineRule="auto"/>
              <w:jc w:val="center"/>
              <w:rPr>
                <w:del w:id="5551" w:author="Will Taylor Gough" w:date="2020-08-27T15:59:00Z"/>
                <w:rFonts w:ascii="Times New Roman" w:eastAsia="Times New Roman" w:hAnsi="Times New Roman" w:cs="Times New Roman"/>
                <w:b/>
                <w:i/>
                <w:sz w:val="20"/>
                <w:szCs w:val="20"/>
                <w:lang w:val="en-US"/>
                <w:rPrChange w:id="5552" w:author="Will Taylor Gough" w:date="2020-08-29T17:25:00Z">
                  <w:rPr>
                    <w:del w:id="5553" w:author="Will Taylor Gough" w:date="2020-08-27T15:59:00Z"/>
                    <w:rFonts w:eastAsia="Times New Roman"/>
                    <w:b/>
                    <w:i/>
                    <w:sz w:val="20"/>
                    <w:szCs w:val="20"/>
                    <w:lang w:val="en-US"/>
                  </w:rPr>
                </w:rPrChange>
              </w:rPr>
            </w:pPr>
            <w:del w:id="5554" w:author="Will Taylor Gough" w:date="2020-08-27T15:59:00Z">
              <w:r w:rsidRPr="00C05B87" w:rsidDel="00527D7C">
                <w:rPr>
                  <w:rFonts w:ascii="Times New Roman" w:eastAsia="Times New Roman" w:hAnsi="Times New Roman" w:cs="Times New Roman"/>
                  <w:b/>
                  <w:i/>
                  <w:sz w:val="20"/>
                  <w:szCs w:val="20"/>
                  <w:lang w:val="en-US"/>
                  <w:rPrChange w:id="5555" w:author="Will Taylor Gough" w:date="2020-08-29T17:25:00Z">
                    <w:rPr>
                      <w:rFonts w:eastAsia="Times New Roman"/>
                      <w:b/>
                      <w:i/>
                      <w:sz w:val="20"/>
                      <w:szCs w:val="20"/>
                      <w:lang w:val="en-US"/>
                    </w:rPr>
                  </w:rPrChange>
                </w:rPr>
                <w:delText>Species-Level Propulsive Efficiency</w:delText>
              </w:r>
            </w:del>
          </w:p>
          <w:p w14:paraId="7B04753D" w14:textId="77777777" w:rsidR="00001A54" w:rsidRPr="00C05B87" w:rsidDel="00527D7C" w:rsidRDefault="00001A54" w:rsidP="00001A54">
            <w:pPr>
              <w:spacing w:line="240" w:lineRule="auto"/>
              <w:jc w:val="center"/>
              <w:rPr>
                <w:del w:id="5556" w:author="Will Taylor Gough" w:date="2020-08-27T15:59:00Z"/>
                <w:rFonts w:ascii="Times New Roman" w:eastAsia="Times New Roman" w:hAnsi="Times New Roman" w:cs="Times New Roman"/>
                <w:b/>
                <w:i/>
                <w:sz w:val="20"/>
                <w:szCs w:val="20"/>
                <w:lang w:val="en-US"/>
                <w:rPrChange w:id="5557" w:author="Will Taylor Gough" w:date="2020-08-29T17:25:00Z">
                  <w:rPr>
                    <w:del w:id="5558" w:author="Will Taylor Gough" w:date="2020-08-27T15:59:00Z"/>
                    <w:rFonts w:eastAsia="Times New Roman"/>
                    <w:b/>
                    <w:i/>
                    <w:sz w:val="20"/>
                    <w:szCs w:val="20"/>
                    <w:lang w:val="en-US"/>
                  </w:rPr>
                </w:rPrChange>
              </w:rPr>
            </w:pPr>
            <w:del w:id="5559" w:author="Will Taylor Gough" w:date="2020-08-27T15:59:00Z">
              <w:r w:rsidRPr="00C05B87" w:rsidDel="00527D7C">
                <w:rPr>
                  <w:rFonts w:ascii="Times New Roman" w:eastAsia="Times New Roman" w:hAnsi="Times New Roman" w:cs="Times New Roman"/>
                  <w:b/>
                  <w:i/>
                  <w:sz w:val="20"/>
                  <w:szCs w:val="20"/>
                  <w:lang w:val="en-US"/>
                  <w:rPrChange w:id="5560" w:author="Will Taylor Gough" w:date="2020-08-29T17:25:00Z">
                    <w:rPr>
                      <w:rFonts w:eastAsia="Times New Roman"/>
                      <w:b/>
                      <w:i/>
                      <w:sz w:val="20"/>
                      <w:szCs w:val="20"/>
                      <w:lang w:val="en-US"/>
                    </w:rPr>
                  </w:rPrChange>
                </w:rPr>
                <w:delText>(Figure 7)</w:delText>
              </w:r>
            </w:del>
          </w:p>
        </w:tc>
        <w:tc>
          <w:tcPr>
            <w:tcW w:w="1022" w:type="pct"/>
            <w:shd w:val="clear" w:color="auto" w:fill="FFFFFF" w:themeFill="background1"/>
            <w:tcMar>
              <w:top w:w="0" w:type="dxa"/>
              <w:left w:w="115" w:type="dxa"/>
              <w:bottom w:w="0" w:type="dxa"/>
              <w:right w:w="115" w:type="dxa"/>
            </w:tcMar>
            <w:vAlign w:val="center"/>
            <w:tcPrChange w:id="5561" w:author="Will Taylor Gough" w:date="2020-08-27T15:59:00Z">
              <w:tcPr>
                <w:tcW w:w="1047" w:type="pct"/>
                <w:gridSpan w:val="2"/>
                <w:shd w:val="clear" w:color="auto" w:fill="FFFFFF" w:themeFill="background1"/>
                <w:tcMar>
                  <w:top w:w="0" w:type="dxa"/>
                  <w:left w:w="115" w:type="dxa"/>
                  <w:bottom w:w="0" w:type="dxa"/>
                  <w:right w:w="115" w:type="dxa"/>
                </w:tcMar>
                <w:vAlign w:val="center"/>
              </w:tcPr>
            </w:tcPrChange>
          </w:tcPr>
          <w:p w14:paraId="7512A7AF" w14:textId="77777777" w:rsidR="00001A54" w:rsidRPr="00C05B87" w:rsidDel="00527D7C" w:rsidRDefault="00001A54" w:rsidP="00001A54">
            <w:pPr>
              <w:spacing w:line="240" w:lineRule="auto"/>
              <w:jc w:val="center"/>
              <w:rPr>
                <w:del w:id="5562" w:author="Will Taylor Gough" w:date="2020-08-27T15:59:00Z"/>
                <w:rFonts w:ascii="Times New Roman" w:eastAsia="Times New Roman" w:hAnsi="Times New Roman" w:cs="Times New Roman"/>
                <w:sz w:val="20"/>
                <w:szCs w:val="20"/>
                <w:lang w:val="en-US"/>
                <w:rPrChange w:id="5563" w:author="Will Taylor Gough" w:date="2020-08-29T17:25:00Z">
                  <w:rPr>
                    <w:del w:id="5564" w:author="Will Taylor Gough" w:date="2020-08-27T15:59:00Z"/>
                    <w:rFonts w:eastAsia="Times New Roman"/>
                    <w:sz w:val="20"/>
                    <w:szCs w:val="20"/>
                    <w:lang w:val="en-US"/>
                  </w:rPr>
                </w:rPrChange>
              </w:rPr>
            </w:pPr>
          </w:p>
        </w:tc>
        <w:tc>
          <w:tcPr>
            <w:tcW w:w="468" w:type="pct"/>
            <w:shd w:val="clear" w:color="auto" w:fill="FFFFFF" w:themeFill="background1"/>
            <w:vAlign w:val="center"/>
            <w:tcPrChange w:id="5565" w:author="Will Taylor Gough" w:date="2020-08-27T15:59:00Z">
              <w:tcPr>
                <w:tcW w:w="493" w:type="pct"/>
                <w:gridSpan w:val="2"/>
                <w:shd w:val="clear" w:color="auto" w:fill="FFFFFF" w:themeFill="background1"/>
                <w:vAlign w:val="center"/>
              </w:tcPr>
            </w:tcPrChange>
          </w:tcPr>
          <w:p w14:paraId="67B7CE98" w14:textId="77777777" w:rsidR="00001A54" w:rsidRPr="00C05B87" w:rsidDel="00527D7C" w:rsidRDefault="00001A54" w:rsidP="00001A54">
            <w:pPr>
              <w:spacing w:line="240" w:lineRule="auto"/>
              <w:jc w:val="center"/>
              <w:rPr>
                <w:del w:id="5566" w:author="Will Taylor Gough" w:date="2020-08-27T15:59:00Z"/>
                <w:rFonts w:ascii="Times New Roman" w:eastAsia="Times New Roman" w:hAnsi="Times New Roman" w:cs="Times New Roman"/>
                <w:sz w:val="20"/>
                <w:szCs w:val="20"/>
                <w:lang w:val="en-US"/>
                <w:rPrChange w:id="5567" w:author="Will Taylor Gough" w:date="2020-08-29T17:25:00Z">
                  <w:rPr>
                    <w:del w:id="5568" w:author="Will Taylor Gough" w:date="2020-08-27T15:59:00Z"/>
                    <w:rFonts w:eastAsia="Times New Roman"/>
                    <w:sz w:val="20"/>
                    <w:szCs w:val="20"/>
                    <w:lang w:val="en-US"/>
                  </w:rPr>
                </w:rPrChange>
              </w:rPr>
            </w:pPr>
          </w:p>
        </w:tc>
        <w:tc>
          <w:tcPr>
            <w:tcW w:w="646" w:type="pct"/>
            <w:shd w:val="clear" w:color="auto" w:fill="FFFFFF" w:themeFill="background1"/>
            <w:tcMar>
              <w:top w:w="0" w:type="dxa"/>
              <w:left w:w="115" w:type="dxa"/>
              <w:bottom w:w="0" w:type="dxa"/>
              <w:right w:w="115" w:type="dxa"/>
            </w:tcMar>
            <w:vAlign w:val="center"/>
            <w:tcPrChange w:id="5569" w:author="Will Taylor Gough" w:date="2020-08-27T15:59:00Z">
              <w:tcPr>
                <w:tcW w:w="571" w:type="pct"/>
                <w:shd w:val="clear" w:color="auto" w:fill="FFFFFF" w:themeFill="background1"/>
                <w:tcMar>
                  <w:top w:w="0" w:type="dxa"/>
                  <w:left w:w="115" w:type="dxa"/>
                  <w:bottom w:w="0" w:type="dxa"/>
                  <w:right w:w="115" w:type="dxa"/>
                </w:tcMar>
                <w:vAlign w:val="center"/>
              </w:tcPr>
            </w:tcPrChange>
          </w:tcPr>
          <w:p w14:paraId="117D9E53" w14:textId="77777777" w:rsidR="00001A54" w:rsidRPr="00C05B87" w:rsidDel="00527D7C" w:rsidRDefault="00001A54" w:rsidP="00001A54">
            <w:pPr>
              <w:spacing w:line="240" w:lineRule="auto"/>
              <w:jc w:val="center"/>
              <w:rPr>
                <w:del w:id="5570" w:author="Will Taylor Gough" w:date="2020-08-27T15:59:00Z"/>
                <w:rFonts w:ascii="Times New Roman" w:eastAsia="Times New Roman" w:hAnsi="Times New Roman" w:cs="Times New Roman"/>
                <w:sz w:val="20"/>
                <w:szCs w:val="20"/>
                <w:lang w:val="en-US"/>
                <w:rPrChange w:id="5571" w:author="Will Taylor Gough" w:date="2020-08-29T17:25:00Z">
                  <w:rPr>
                    <w:del w:id="5572" w:author="Will Taylor Gough" w:date="2020-08-27T15:59:00Z"/>
                    <w:rFonts w:eastAsia="Times New Roman"/>
                    <w:sz w:val="20"/>
                    <w:szCs w:val="20"/>
                    <w:lang w:val="en-US"/>
                  </w:rPr>
                </w:rPrChange>
              </w:rPr>
            </w:pPr>
          </w:p>
        </w:tc>
      </w:tr>
      <w:tr w:rsidR="00001A54" w:rsidRPr="00C05B87" w:rsidDel="00527D7C" w14:paraId="0F1429A6" w14:textId="77777777" w:rsidTr="001C1314">
        <w:trPr>
          <w:trHeight w:val="320"/>
          <w:jc w:val="center"/>
          <w:del w:id="5573" w:author="Will Taylor Gough" w:date="2020-08-27T15:59:00Z"/>
          <w:trPrChange w:id="5574" w:author="Will Taylor Gough" w:date="2020-08-27T15:59:00Z">
            <w:trPr>
              <w:trHeight w:val="320"/>
              <w:jc w:val="center"/>
            </w:trPr>
          </w:trPrChange>
        </w:trPr>
        <w:tc>
          <w:tcPr>
            <w:tcW w:w="2863" w:type="pct"/>
            <w:shd w:val="clear" w:color="auto" w:fill="A6A6A6" w:themeFill="background1" w:themeFillShade="A6"/>
            <w:tcMar>
              <w:top w:w="0" w:type="dxa"/>
              <w:left w:w="115" w:type="dxa"/>
              <w:bottom w:w="0" w:type="dxa"/>
              <w:right w:w="115" w:type="dxa"/>
            </w:tcMar>
            <w:vAlign w:val="center"/>
            <w:tcPrChange w:id="5575" w:author="Will Taylor Gough" w:date="2020-08-27T15:59:00Z">
              <w:tcPr>
                <w:tcW w:w="2888" w:type="pct"/>
                <w:gridSpan w:val="2"/>
                <w:shd w:val="clear" w:color="auto" w:fill="A6A6A6" w:themeFill="background1" w:themeFillShade="A6"/>
                <w:tcMar>
                  <w:top w:w="0" w:type="dxa"/>
                  <w:left w:w="115" w:type="dxa"/>
                  <w:bottom w:w="0" w:type="dxa"/>
                  <w:right w:w="115" w:type="dxa"/>
                </w:tcMar>
                <w:vAlign w:val="center"/>
              </w:tcPr>
            </w:tcPrChange>
          </w:tcPr>
          <w:p w14:paraId="098ED95D" w14:textId="77777777" w:rsidR="00001A54" w:rsidRPr="00C05B87" w:rsidDel="00527D7C" w:rsidRDefault="00001A54" w:rsidP="00001A54">
            <w:pPr>
              <w:spacing w:line="240" w:lineRule="auto"/>
              <w:jc w:val="center"/>
              <w:rPr>
                <w:del w:id="5576" w:author="Will Taylor Gough" w:date="2020-08-27T15:59:00Z"/>
                <w:rFonts w:ascii="Times New Roman" w:eastAsia="Times New Roman" w:hAnsi="Times New Roman" w:cs="Times New Roman"/>
                <w:sz w:val="20"/>
                <w:szCs w:val="20"/>
                <w:lang w:val="en-US"/>
                <w:rPrChange w:id="5577" w:author="Will Taylor Gough" w:date="2020-08-29T17:25:00Z">
                  <w:rPr>
                    <w:del w:id="5578" w:author="Will Taylor Gough" w:date="2020-08-27T15:59:00Z"/>
                    <w:rFonts w:eastAsia="Times New Roman"/>
                    <w:sz w:val="20"/>
                    <w:szCs w:val="20"/>
                    <w:lang w:val="en-US"/>
                  </w:rPr>
                </w:rPrChange>
              </w:rPr>
            </w:pPr>
            <w:del w:id="5579" w:author="Will Taylor Gough" w:date="2020-08-27T15:59:00Z">
              <w:r w:rsidRPr="00C05B87" w:rsidDel="00527D7C">
                <w:rPr>
                  <w:rFonts w:ascii="Times New Roman" w:eastAsia="Times New Roman" w:hAnsi="Times New Roman" w:cs="Times New Roman"/>
                  <w:sz w:val="20"/>
                  <w:szCs w:val="20"/>
                  <w:lang w:val="en-US"/>
                  <w:rPrChange w:id="5580" w:author="Will Taylor Gough" w:date="2020-08-29T17:25:00Z">
                    <w:rPr>
                      <w:rFonts w:eastAsia="Times New Roman"/>
                      <w:sz w:val="20"/>
                      <w:szCs w:val="20"/>
                      <w:lang w:val="en-US"/>
                    </w:rPr>
                  </w:rPrChange>
                </w:rPr>
                <w:delText>Odontocetes</w:delText>
              </w:r>
            </w:del>
          </w:p>
        </w:tc>
        <w:tc>
          <w:tcPr>
            <w:tcW w:w="1022" w:type="pct"/>
            <w:shd w:val="clear" w:color="auto" w:fill="A6A6A6" w:themeFill="background1" w:themeFillShade="A6"/>
            <w:tcMar>
              <w:top w:w="0" w:type="dxa"/>
              <w:left w:w="115" w:type="dxa"/>
              <w:bottom w:w="0" w:type="dxa"/>
              <w:right w:w="115" w:type="dxa"/>
            </w:tcMar>
            <w:vAlign w:val="center"/>
            <w:tcPrChange w:id="5581" w:author="Will Taylor Gough" w:date="2020-08-27T15:59:00Z">
              <w:tcPr>
                <w:tcW w:w="1047" w:type="pct"/>
                <w:gridSpan w:val="2"/>
                <w:shd w:val="clear" w:color="auto" w:fill="A6A6A6" w:themeFill="background1" w:themeFillShade="A6"/>
                <w:tcMar>
                  <w:top w:w="0" w:type="dxa"/>
                  <w:left w:w="115" w:type="dxa"/>
                  <w:bottom w:w="0" w:type="dxa"/>
                  <w:right w:w="115" w:type="dxa"/>
                </w:tcMar>
                <w:vAlign w:val="center"/>
              </w:tcPr>
            </w:tcPrChange>
          </w:tcPr>
          <w:p w14:paraId="48357124" w14:textId="77777777" w:rsidR="00001A54" w:rsidRPr="00C05B87" w:rsidDel="00527D7C" w:rsidRDefault="00001A54" w:rsidP="00001A54">
            <w:pPr>
              <w:spacing w:line="240" w:lineRule="auto"/>
              <w:jc w:val="center"/>
              <w:rPr>
                <w:del w:id="5582" w:author="Will Taylor Gough" w:date="2020-08-27T15:59:00Z"/>
                <w:rFonts w:ascii="Times New Roman" w:eastAsia="Times New Roman" w:hAnsi="Times New Roman" w:cs="Times New Roman"/>
                <w:sz w:val="20"/>
                <w:szCs w:val="20"/>
                <w:lang w:val="en-US"/>
                <w:rPrChange w:id="5583" w:author="Will Taylor Gough" w:date="2020-08-29T17:25:00Z">
                  <w:rPr>
                    <w:del w:id="5584" w:author="Will Taylor Gough" w:date="2020-08-27T15:59:00Z"/>
                    <w:rFonts w:eastAsia="Times New Roman"/>
                    <w:sz w:val="20"/>
                    <w:szCs w:val="20"/>
                    <w:lang w:val="en-US"/>
                  </w:rPr>
                </w:rPrChange>
              </w:rPr>
            </w:pPr>
            <w:del w:id="5585" w:author="Will Taylor Gough" w:date="2020-08-27T15:59:00Z">
              <w:r w:rsidRPr="00C05B87" w:rsidDel="00527D7C">
                <w:rPr>
                  <w:rFonts w:ascii="Times New Roman" w:eastAsia="Times New Roman" w:hAnsi="Times New Roman" w:cs="Times New Roman"/>
                  <w:sz w:val="20"/>
                  <w:szCs w:val="20"/>
                  <w:lang w:val="en-US"/>
                  <w:rPrChange w:id="5586" w:author="Will Taylor Gough" w:date="2020-08-29T17:25:00Z">
                    <w:rPr>
                      <w:rFonts w:eastAsia="Times New Roman"/>
                      <w:sz w:val="20"/>
                      <w:szCs w:val="20"/>
                      <w:lang w:val="en-US"/>
                    </w:rPr>
                  </w:rPrChange>
                </w:rPr>
                <w:delText>ŷ = 0.015 + 0.811</w:delText>
              </w:r>
            </w:del>
          </w:p>
        </w:tc>
        <w:tc>
          <w:tcPr>
            <w:tcW w:w="468" w:type="pct"/>
            <w:shd w:val="clear" w:color="auto" w:fill="A6A6A6" w:themeFill="background1" w:themeFillShade="A6"/>
            <w:vAlign w:val="center"/>
            <w:tcPrChange w:id="5587" w:author="Will Taylor Gough" w:date="2020-08-27T15:59:00Z">
              <w:tcPr>
                <w:tcW w:w="493" w:type="pct"/>
                <w:gridSpan w:val="2"/>
                <w:shd w:val="clear" w:color="auto" w:fill="A6A6A6" w:themeFill="background1" w:themeFillShade="A6"/>
                <w:vAlign w:val="center"/>
              </w:tcPr>
            </w:tcPrChange>
          </w:tcPr>
          <w:p w14:paraId="4542604C" w14:textId="77777777" w:rsidR="00001A54" w:rsidRPr="00C05B87" w:rsidDel="00527D7C" w:rsidRDefault="00001A54" w:rsidP="00001A54">
            <w:pPr>
              <w:spacing w:line="240" w:lineRule="auto"/>
              <w:jc w:val="center"/>
              <w:rPr>
                <w:del w:id="5588" w:author="Will Taylor Gough" w:date="2020-08-27T15:59:00Z"/>
                <w:rFonts w:ascii="Times New Roman" w:eastAsia="Times New Roman" w:hAnsi="Times New Roman" w:cs="Times New Roman"/>
                <w:sz w:val="20"/>
                <w:szCs w:val="20"/>
                <w:lang w:val="en-US"/>
                <w:rPrChange w:id="5589" w:author="Will Taylor Gough" w:date="2020-08-29T17:25:00Z">
                  <w:rPr>
                    <w:del w:id="5590" w:author="Will Taylor Gough" w:date="2020-08-27T15:59:00Z"/>
                    <w:rFonts w:eastAsia="Times New Roman"/>
                    <w:sz w:val="20"/>
                    <w:szCs w:val="20"/>
                    <w:lang w:val="en-US"/>
                  </w:rPr>
                </w:rPrChange>
              </w:rPr>
            </w:pPr>
            <w:del w:id="5591" w:author="Will Taylor Gough" w:date="2020-08-27T15:59:00Z">
              <w:r w:rsidRPr="00C05B87" w:rsidDel="00527D7C">
                <w:rPr>
                  <w:rFonts w:ascii="Times New Roman" w:eastAsia="Times New Roman" w:hAnsi="Times New Roman" w:cs="Times New Roman"/>
                  <w:sz w:val="20"/>
                  <w:szCs w:val="20"/>
                  <w:lang w:val="en-US"/>
                  <w:rPrChange w:id="5592" w:author="Will Taylor Gough" w:date="2020-08-29T17:25:00Z">
                    <w:rPr>
                      <w:rFonts w:eastAsia="Times New Roman"/>
                      <w:sz w:val="20"/>
                      <w:szCs w:val="20"/>
                      <w:lang w:val="en-US"/>
                    </w:rPr>
                  </w:rPrChange>
                </w:rPr>
                <w:delText>0.11</w:delText>
              </w:r>
            </w:del>
          </w:p>
        </w:tc>
        <w:tc>
          <w:tcPr>
            <w:tcW w:w="646" w:type="pct"/>
            <w:shd w:val="clear" w:color="auto" w:fill="A6A6A6" w:themeFill="background1" w:themeFillShade="A6"/>
            <w:tcMar>
              <w:top w:w="0" w:type="dxa"/>
              <w:left w:w="115" w:type="dxa"/>
              <w:bottom w:w="0" w:type="dxa"/>
              <w:right w:w="115" w:type="dxa"/>
            </w:tcMar>
            <w:vAlign w:val="center"/>
            <w:tcPrChange w:id="5593" w:author="Will Taylor Gough" w:date="2020-08-27T15:59:00Z">
              <w:tcPr>
                <w:tcW w:w="571" w:type="pct"/>
                <w:shd w:val="clear" w:color="auto" w:fill="A6A6A6" w:themeFill="background1" w:themeFillShade="A6"/>
                <w:tcMar>
                  <w:top w:w="0" w:type="dxa"/>
                  <w:left w:w="115" w:type="dxa"/>
                  <w:bottom w:w="0" w:type="dxa"/>
                  <w:right w:w="115" w:type="dxa"/>
                </w:tcMar>
                <w:vAlign w:val="center"/>
              </w:tcPr>
            </w:tcPrChange>
          </w:tcPr>
          <w:p w14:paraId="1E7524DE" w14:textId="77777777" w:rsidR="00001A54" w:rsidRPr="00C05B87" w:rsidDel="00527D7C" w:rsidRDefault="00001A54" w:rsidP="00001A54">
            <w:pPr>
              <w:spacing w:line="240" w:lineRule="auto"/>
              <w:jc w:val="center"/>
              <w:rPr>
                <w:del w:id="5594" w:author="Will Taylor Gough" w:date="2020-08-27T15:59:00Z"/>
                <w:rFonts w:ascii="Times New Roman" w:eastAsia="Times New Roman" w:hAnsi="Times New Roman" w:cs="Times New Roman"/>
                <w:sz w:val="20"/>
                <w:szCs w:val="20"/>
                <w:lang w:val="en-US"/>
                <w:rPrChange w:id="5595" w:author="Will Taylor Gough" w:date="2020-08-29T17:25:00Z">
                  <w:rPr>
                    <w:del w:id="5596" w:author="Will Taylor Gough" w:date="2020-08-27T15:59:00Z"/>
                    <w:rFonts w:eastAsia="Times New Roman"/>
                    <w:sz w:val="20"/>
                    <w:szCs w:val="20"/>
                    <w:lang w:val="en-US"/>
                  </w:rPr>
                </w:rPrChange>
              </w:rPr>
            </w:pPr>
            <w:del w:id="5597" w:author="Will Taylor Gough" w:date="2020-08-27T15:59:00Z">
              <w:r w:rsidRPr="00C05B87" w:rsidDel="00527D7C">
                <w:rPr>
                  <w:rFonts w:ascii="Times New Roman" w:eastAsia="Times New Roman" w:hAnsi="Times New Roman" w:cs="Times New Roman"/>
                  <w:sz w:val="20"/>
                  <w:szCs w:val="20"/>
                  <w:lang w:val="en-US"/>
                  <w:rPrChange w:id="5598" w:author="Will Taylor Gough" w:date="2020-08-29T17:25:00Z">
                    <w:rPr>
                      <w:rFonts w:eastAsia="Times New Roman"/>
                      <w:sz w:val="20"/>
                      <w:szCs w:val="20"/>
                      <w:lang w:val="en-US"/>
                    </w:rPr>
                  </w:rPrChange>
                </w:rPr>
                <w:delText>0.420</w:delText>
              </w:r>
            </w:del>
          </w:p>
        </w:tc>
      </w:tr>
      <w:tr w:rsidR="00001A54" w:rsidRPr="00C05B87" w:rsidDel="00527D7C" w14:paraId="56F5A7C4" w14:textId="77777777" w:rsidTr="001C1314">
        <w:trPr>
          <w:trHeight w:val="320"/>
          <w:jc w:val="center"/>
          <w:del w:id="5599" w:author="Will Taylor Gough" w:date="2020-08-27T15:59:00Z"/>
          <w:trPrChange w:id="5600" w:author="Will Taylor Gough" w:date="2020-08-27T15:59:00Z">
            <w:trPr>
              <w:trHeight w:val="320"/>
              <w:jc w:val="center"/>
            </w:trPr>
          </w:trPrChange>
        </w:trPr>
        <w:tc>
          <w:tcPr>
            <w:tcW w:w="2863" w:type="pct"/>
            <w:shd w:val="clear" w:color="auto" w:fill="E7E6E6"/>
            <w:tcMar>
              <w:top w:w="0" w:type="dxa"/>
              <w:left w:w="115" w:type="dxa"/>
              <w:bottom w:w="0" w:type="dxa"/>
              <w:right w:w="115" w:type="dxa"/>
            </w:tcMar>
            <w:vAlign w:val="center"/>
            <w:tcPrChange w:id="5601" w:author="Will Taylor Gough" w:date="2020-08-27T15:59:00Z">
              <w:tcPr>
                <w:tcW w:w="2888" w:type="pct"/>
                <w:gridSpan w:val="2"/>
                <w:shd w:val="clear" w:color="auto" w:fill="E7E6E6"/>
                <w:tcMar>
                  <w:top w:w="0" w:type="dxa"/>
                  <w:left w:w="115" w:type="dxa"/>
                  <w:bottom w:w="0" w:type="dxa"/>
                  <w:right w:w="115" w:type="dxa"/>
                </w:tcMar>
                <w:vAlign w:val="center"/>
              </w:tcPr>
            </w:tcPrChange>
          </w:tcPr>
          <w:p w14:paraId="138E8658" w14:textId="77777777" w:rsidR="00001A54" w:rsidRPr="00C05B87" w:rsidDel="00527D7C" w:rsidRDefault="00001A54" w:rsidP="00001A54">
            <w:pPr>
              <w:spacing w:line="240" w:lineRule="auto"/>
              <w:jc w:val="center"/>
              <w:rPr>
                <w:del w:id="5602" w:author="Will Taylor Gough" w:date="2020-08-27T15:59:00Z"/>
                <w:rFonts w:ascii="Times New Roman" w:eastAsia="Times New Roman" w:hAnsi="Times New Roman" w:cs="Times New Roman"/>
                <w:sz w:val="20"/>
                <w:szCs w:val="20"/>
                <w:lang w:val="en-US"/>
                <w:rPrChange w:id="5603" w:author="Will Taylor Gough" w:date="2020-08-29T17:25:00Z">
                  <w:rPr>
                    <w:del w:id="5604" w:author="Will Taylor Gough" w:date="2020-08-27T15:59:00Z"/>
                    <w:rFonts w:eastAsia="Times New Roman"/>
                    <w:sz w:val="20"/>
                    <w:szCs w:val="20"/>
                    <w:lang w:val="en-US"/>
                  </w:rPr>
                </w:rPrChange>
              </w:rPr>
            </w:pPr>
            <w:commentRangeStart w:id="5605"/>
            <w:del w:id="5606" w:author="Will Taylor Gough" w:date="2020-08-27T15:59:00Z">
              <w:r w:rsidRPr="00C05B87" w:rsidDel="00527D7C">
                <w:rPr>
                  <w:rFonts w:ascii="Times New Roman" w:eastAsia="Times New Roman" w:hAnsi="Times New Roman" w:cs="Times New Roman"/>
                  <w:sz w:val="20"/>
                  <w:szCs w:val="20"/>
                  <w:lang w:val="en-US"/>
                  <w:rPrChange w:id="5607" w:author="Will Taylor Gough" w:date="2020-08-29T17:25:00Z">
                    <w:rPr>
                      <w:rFonts w:eastAsia="Times New Roman"/>
                      <w:sz w:val="20"/>
                      <w:szCs w:val="20"/>
                      <w:lang w:val="en-US"/>
                    </w:rPr>
                  </w:rPrChange>
                </w:rPr>
                <w:delText>Mysticetes</w:delText>
              </w:r>
            </w:del>
          </w:p>
        </w:tc>
        <w:tc>
          <w:tcPr>
            <w:tcW w:w="1022" w:type="pct"/>
            <w:shd w:val="clear" w:color="auto" w:fill="E7E6E6"/>
            <w:tcMar>
              <w:top w:w="0" w:type="dxa"/>
              <w:left w:w="115" w:type="dxa"/>
              <w:bottom w:w="0" w:type="dxa"/>
              <w:right w:w="115" w:type="dxa"/>
            </w:tcMar>
            <w:vAlign w:val="center"/>
            <w:tcPrChange w:id="5608" w:author="Will Taylor Gough" w:date="2020-08-27T15:59:00Z">
              <w:tcPr>
                <w:tcW w:w="1047" w:type="pct"/>
                <w:gridSpan w:val="2"/>
                <w:shd w:val="clear" w:color="auto" w:fill="E7E6E6"/>
                <w:tcMar>
                  <w:top w:w="0" w:type="dxa"/>
                  <w:left w:w="115" w:type="dxa"/>
                  <w:bottom w:w="0" w:type="dxa"/>
                  <w:right w:w="115" w:type="dxa"/>
                </w:tcMar>
                <w:vAlign w:val="center"/>
              </w:tcPr>
            </w:tcPrChange>
          </w:tcPr>
          <w:p w14:paraId="5DC4AAEB" w14:textId="77777777" w:rsidR="00001A54" w:rsidRPr="00C05B87" w:rsidDel="00527D7C" w:rsidRDefault="00001A54" w:rsidP="00001A54">
            <w:pPr>
              <w:spacing w:line="240" w:lineRule="auto"/>
              <w:jc w:val="center"/>
              <w:rPr>
                <w:del w:id="5609" w:author="Will Taylor Gough" w:date="2020-08-27T15:59:00Z"/>
                <w:rFonts w:ascii="Times New Roman" w:eastAsia="Times New Roman" w:hAnsi="Times New Roman" w:cs="Times New Roman"/>
                <w:sz w:val="20"/>
                <w:szCs w:val="20"/>
                <w:lang w:val="en-US"/>
                <w:rPrChange w:id="5610" w:author="Will Taylor Gough" w:date="2020-08-29T17:25:00Z">
                  <w:rPr>
                    <w:del w:id="5611" w:author="Will Taylor Gough" w:date="2020-08-27T15:59:00Z"/>
                    <w:rFonts w:eastAsia="Times New Roman"/>
                    <w:sz w:val="20"/>
                    <w:szCs w:val="20"/>
                    <w:lang w:val="en-US"/>
                  </w:rPr>
                </w:rPrChange>
              </w:rPr>
            </w:pPr>
            <w:del w:id="5612" w:author="Will Taylor Gough" w:date="2020-08-27T15:59:00Z">
              <w:r w:rsidRPr="00C05B87" w:rsidDel="00527D7C">
                <w:rPr>
                  <w:rFonts w:ascii="Times New Roman" w:eastAsia="Times New Roman" w:hAnsi="Times New Roman" w:cs="Times New Roman"/>
                  <w:sz w:val="20"/>
                  <w:szCs w:val="20"/>
                  <w:lang w:val="en-US"/>
                  <w:rPrChange w:id="5613" w:author="Will Taylor Gough" w:date="2020-08-29T17:25:00Z">
                    <w:rPr>
                      <w:rFonts w:eastAsia="Times New Roman"/>
                      <w:sz w:val="20"/>
                      <w:szCs w:val="20"/>
                      <w:lang w:val="en-US"/>
                    </w:rPr>
                  </w:rPrChange>
                </w:rPr>
                <w:delText>ŷ = -0.003 + 0.933</w:delText>
              </w:r>
            </w:del>
          </w:p>
        </w:tc>
        <w:tc>
          <w:tcPr>
            <w:tcW w:w="468" w:type="pct"/>
            <w:shd w:val="clear" w:color="auto" w:fill="E7E6E6"/>
            <w:vAlign w:val="center"/>
            <w:tcPrChange w:id="5614" w:author="Will Taylor Gough" w:date="2020-08-27T15:59:00Z">
              <w:tcPr>
                <w:tcW w:w="493" w:type="pct"/>
                <w:gridSpan w:val="2"/>
                <w:shd w:val="clear" w:color="auto" w:fill="E7E6E6"/>
                <w:vAlign w:val="center"/>
              </w:tcPr>
            </w:tcPrChange>
          </w:tcPr>
          <w:p w14:paraId="5CDDE81D" w14:textId="77777777" w:rsidR="00001A54" w:rsidRPr="00C05B87" w:rsidDel="00527D7C" w:rsidRDefault="00001A54" w:rsidP="00001A54">
            <w:pPr>
              <w:spacing w:line="240" w:lineRule="auto"/>
              <w:jc w:val="center"/>
              <w:rPr>
                <w:del w:id="5615" w:author="Will Taylor Gough" w:date="2020-08-27T15:59:00Z"/>
                <w:rFonts w:ascii="Times New Roman" w:eastAsia="Times New Roman" w:hAnsi="Times New Roman" w:cs="Times New Roman"/>
                <w:sz w:val="20"/>
                <w:szCs w:val="20"/>
                <w:lang w:val="en-US"/>
                <w:rPrChange w:id="5616" w:author="Will Taylor Gough" w:date="2020-08-29T17:25:00Z">
                  <w:rPr>
                    <w:del w:id="5617" w:author="Will Taylor Gough" w:date="2020-08-27T15:59:00Z"/>
                    <w:rFonts w:eastAsia="Times New Roman"/>
                    <w:sz w:val="20"/>
                    <w:szCs w:val="20"/>
                    <w:lang w:val="en-US"/>
                  </w:rPr>
                </w:rPrChange>
              </w:rPr>
            </w:pPr>
            <w:del w:id="5618" w:author="Will Taylor Gough" w:date="2020-08-27T15:59:00Z">
              <w:r w:rsidRPr="00C05B87" w:rsidDel="00527D7C">
                <w:rPr>
                  <w:rFonts w:ascii="Times New Roman" w:eastAsia="Times New Roman" w:hAnsi="Times New Roman" w:cs="Times New Roman"/>
                  <w:sz w:val="20"/>
                  <w:szCs w:val="20"/>
                  <w:lang w:val="en-US"/>
                  <w:rPrChange w:id="5619" w:author="Will Taylor Gough" w:date="2020-08-29T17:25:00Z">
                    <w:rPr>
                      <w:rFonts w:eastAsia="Times New Roman"/>
                      <w:sz w:val="20"/>
                      <w:szCs w:val="20"/>
                      <w:lang w:val="en-US"/>
                    </w:rPr>
                  </w:rPrChange>
                </w:rPr>
                <w:delText>0.51</w:delText>
              </w:r>
            </w:del>
          </w:p>
        </w:tc>
        <w:tc>
          <w:tcPr>
            <w:tcW w:w="646" w:type="pct"/>
            <w:shd w:val="clear" w:color="auto" w:fill="E7E6E6"/>
            <w:tcMar>
              <w:top w:w="0" w:type="dxa"/>
              <w:left w:w="115" w:type="dxa"/>
              <w:bottom w:w="0" w:type="dxa"/>
              <w:right w:w="115" w:type="dxa"/>
            </w:tcMar>
            <w:vAlign w:val="center"/>
            <w:tcPrChange w:id="5620" w:author="Will Taylor Gough" w:date="2020-08-27T15:59:00Z">
              <w:tcPr>
                <w:tcW w:w="571" w:type="pct"/>
                <w:shd w:val="clear" w:color="auto" w:fill="E7E6E6"/>
                <w:tcMar>
                  <w:top w:w="0" w:type="dxa"/>
                  <w:left w:w="115" w:type="dxa"/>
                  <w:bottom w:w="0" w:type="dxa"/>
                  <w:right w:w="115" w:type="dxa"/>
                </w:tcMar>
                <w:vAlign w:val="center"/>
              </w:tcPr>
            </w:tcPrChange>
          </w:tcPr>
          <w:p w14:paraId="481E8C35" w14:textId="77777777" w:rsidR="00001A54" w:rsidRPr="00C05B87" w:rsidDel="00527D7C" w:rsidRDefault="00001A54" w:rsidP="00001A54">
            <w:pPr>
              <w:spacing w:line="240" w:lineRule="auto"/>
              <w:jc w:val="center"/>
              <w:rPr>
                <w:del w:id="5621" w:author="Will Taylor Gough" w:date="2020-08-27T15:59:00Z"/>
                <w:rFonts w:ascii="Times New Roman" w:eastAsia="Times New Roman" w:hAnsi="Times New Roman" w:cs="Times New Roman"/>
                <w:sz w:val="20"/>
                <w:szCs w:val="20"/>
                <w:lang w:val="en-US"/>
                <w:rPrChange w:id="5622" w:author="Will Taylor Gough" w:date="2020-08-29T17:25:00Z">
                  <w:rPr>
                    <w:del w:id="5623" w:author="Will Taylor Gough" w:date="2020-08-27T15:59:00Z"/>
                    <w:rFonts w:eastAsia="Times New Roman"/>
                    <w:sz w:val="20"/>
                    <w:szCs w:val="20"/>
                    <w:lang w:val="en-US"/>
                  </w:rPr>
                </w:rPrChange>
              </w:rPr>
            </w:pPr>
            <w:del w:id="5624" w:author="Will Taylor Gough" w:date="2020-08-27T15:59:00Z">
              <w:r w:rsidRPr="00C05B87" w:rsidDel="00527D7C">
                <w:rPr>
                  <w:rFonts w:ascii="Times New Roman" w:eastAsia="Times New Roman" w:hAnsi="Times New Roman" w:cs="Times New Roman"/>
                  <w:sz w:val="20"/>
                  <w:szCs w:val="20"/>
                  <w:lang w:val="en-US"/>
                  <w:rPrChange w:id="5625" w:author="Will Taylor Gough" w:date="2020-08-29T17:25:00Z">
                    <w:rPr>
                      <w:rFonts w:eastAsia="Times New Roman"/>
                      <w:sz w:val="20"/>
                      <w:szCs w:val="20"/>
                      <w:lang w:val="en-US"/>
                    </w:rPr>
                  </w:rPrChange>
                </w:rPr>
                <w:delText>0.086</w:delText>
              </w:r>
              <w:commentRangeEnd w:id="5605"/>
              <w:r w:rsidRPr="00C05B87" w:rsidDel="00527D7C">
                <w:rPr>
                  <w:rStyle w:val="CommentReference"/>
                  <w:rFonts w:ascii="Times New Roman" w:hAnsi="Times New Roman" w:cs="Times New Roman"/>
                  <w:rPrChange w:id="5626" w:author="Will Taylor Gough" w:date="2020-08-29T17:25:00Z">
                    <w:rPr>
                      <w:rStyle w:val="CommentReference"/>
                    </w:rPr>
                  </w:rPrChange>
                </w:rPr>
                <w:commentReference w:id="5605"/>
              </w:r>
            </w:del>
          </w:p>
        </w:tc>
      </w:tr>
    </w:tbl>
    <w:p w14:paraId="2931F43A" w14:textId="77777777" w:rsidR="00001A54" w:rsidRPr="00C05B87" w:rsidRDefault="00001A54" w:rsidP="00001A54">
      <w:pPr>
        <w:spacing w:line="240" w:lineRule="auto"/>
        <w:rPr>
          <w:rFonts w:ascii="Times New Roman" w:eastAsia="Times New Roman" w:hAnsi="Times New Roman" w:cs="Times New Roman"/>
          <w:sz w:val="24"/>
          <w:szCs w:val="24"/>
          <w:lang w:val="en-US"/>
          <w:rPrChange w:id="5627" w:author="Will Taylor Gough" w:date="2020-08-29T17:25:00Z">
            <w:rPr>
              <w:rFonts w:ascii="Times New Roman" w:eastAsia="Times New Roman" w:hAnsi="Times New Roman" w:cs="Times New Roman"/>
              <w:sz w:val="24"/>
              <w:szCs w:val="24"/>
              <w:lang w:val="en-US"/>
            </w:rPr>
          </w:rPrChange>
        </w:rPr>
      </w:pPr>
    </w:p>
    <w:p w14:paraId="7C732FBB" w14:textId="76E839FC" w:rsidR="00001A54" w:rsidRPr="00C05B87" w:rsidRDefault="00001A54" w:rsidP="00001A54">
      <w:pPr>
        <w:shd w:val="clear" w:color="auto" w:fill="FFFFFF"/>
        <w:spacing w:line="240" w:lineRule="auto"/>
        <w:rPr>
          <w:ins w:id="5628" w:author="Will Taylor Gough" w:date="2020-08-29T11:28:00Z"/>
          <w:rFonts w:ascii="Times New Roman" w:eastAsia="Times New Roman" w:hAnsi="Times New Roman" w:cs="Times New Roman"/>
          <w:color w:val="000000"/>
          <w:sz w:val="24"/>
          <w:szCs w:val="24"/>
          <w:lang w:val="en-US"/>
          <w:rPrChange w:id="5629" w:author="Will Taylor Gough" w:date="2020-08-29T17:25:00Z">
            <w:rPr>
              <w:ins w:id="5630" w:author="Will Taylor Gough" w:date="2020-08-29T11:28:00Z"/>
              <w:rFonts w:eastAsia="Times New Roman"/>
              <w:color w:val="000000"/>
              <w:sz w:val="24"/>
              <w:szCs w:val="24"/>
              <w:lang w:val="en-US"/>
            </w:rPr>
          </w:rPrChange>
        </w:rPr>
      </w:pPr>
      <w:r w:rsidRPr="00C05B87">
        <w:rPr>
          <w:rFonts w:ascii="Times New Roman" w:eastAsia="Times New Roman" w:hAnsi="Times New Roman" w:cs="Times New Roman"/>
          <w:color w:val="000000"/>
          <w:sz w:val="24"/>
          <w:szCs w:val="24"/>
          <w:lang w:val="en-US"/>
          <w:rPrChange w:id="5631" w:author="Will Taylor Gough" w:date="2020-08-29T17:25:00Z">
            <w:rPr>
              <w:rFonts w:eastAsia="Times New Roman"/>
              <w:color w:val="000000"/>
              <w:sz w:val="24"/>
              <w:szCs w:val="24"/>
              <w:lang w:val="en-US"/>
            </w:rPr>
          </w:rPrChange>
        </w:rPr>
        <w:t xml:space="preserve">Table </w:t>
      </w:r>
      <w:ins w:id="5632" w:author="Will Taylor Gough" w:date="2020-08-29T11:28:00Z">
        <w:r w:rsidR="00E46A1C" w:rsidRPr="00C05B87">
          <w:rPr>
            <w:rFonts w:ascii="Times New Roman" w:eastAsia="Times New Roman" w:hAnsi="Times New Roman" w:cs="Times New Roman"/>
            <w:color w:val="000000"/>
            <w:sz w:val="24"/>
            <w:szCs w:val="24"/>
            <w:lang w:val="en-US"/>
            <w:rPrChange w:id="5633" w:author="Will Taylor Gough" w:date="2020-08-29T17:25:00Z">
              <w:rPr>
                <w:rFonts w:eastAsia="Times New Roman"/>
                <w:color w:val="000000"/>
                <w:sz w:val="24"/>
                <w:szCs w:val="24"/>
                <w:lang w:val="en-US"/>
              </w:rPr>
            </w:rPrChange>
          </w:rPr>
          <w:t>2</w:t>
        </w:r>
      </w:ins>
      <w:del w:id="5634" w:author="Will Taylor Gough" w:date="2020-08-29T11:28:00Z">
        <w:r w:rsidRPr="00C05B87" w:rsidDel="00E46A1C">
          <w:rPr>
            <w:rFonts w:ascii="Times New Roman" w:eastAsia="Times New Roman" w:hAnsi="Times New Roman" w:cs="Times New Roman"/>
            <w:color w:val="000000"/>
            <w:sz w:val="24"/>
            <w:szCs w:val="24"/>
            <w:lang w:val="en-US"/>
            <w:rPrChange w:id="5635" w:author="Will Taylor Gough" w:date="2020-08-29T17:25:00Z">
              <w:rPr>
                <w:rFonts w:eastAsia="Times New Roman"/>
                <w:color w:val="000000"/>
                <w:sz w:val="24"/>
                <w:szCs w:val="24"/>
                <w:lang w:val="en-US"/>
              </w:rPr>
            </w:rPrChange>
          </w:rPr>
          <w:delText>3</w:delText>
        </w:r>
      </w:del>
      <w:r w:rsidRPr="00C05B87">
        <w:rPr>
          <w:rFonts w:ascii="Times New Roman" w:eastAsia="Times New Roman" w:hAnsi="Times New Roman" w:cs="Times New Roman"/>
          <w:color w:val="000000"/>
          <w:sz w:val="24"/>
          <w:szCs w:val="24"/>
          <w:lang w:val="en-US"/>
          <w:rPrChange w:id="5636" w:author="Will Taylor Gough" w:date="2020-08-29T17:25:00Z">
            <w:rPr>
              <w:rFonts w:eastAsia="Times New Roman"/>
              <w:color w:val="000000"/>
              <w:sz w:val="24"/>
              <w:szCs w:val="24"/>
              <w:lang w:val="en-US"/>
            </w:rPr>
          </w:rPrChange>
        </w:rPr>
        <w:t>. This table contains equations, estimates, R</w:t>
      </w:r>
      <w:r w:rsidRPr="00C05B87">
        <w:rPr>
          <w:rFonts w:ascii="Times New Roman" w:eastAsia="Times New Roman" w:hAnsi="Times New Roman" w:cs="Times New Roman"/>
          <w:color w:val="000000"/>
          <w:sz w:val="14"/>
          <w:szCs w:val="14"/>
          <w:vertAlign w:val="superscript"/>
          <w:lang w:val="en-US"/>
          <w:rPrChange w:id="5637" w:author="Will Taylor Gough" w:date="2020-08-29T17:25:00Z">
            <w:rPr>
              <w:rFonts w:eastAsia="Times New Roman"/>
              <w:color w:val="000000"/>
              <w:sz w:val="14"/>
              <w:szCs w:val="14"/>
              <w:vertAlign w:val="superscript"/>
              <w:lang w:val="en-US"/>
            </w:rPr>
          </w:rPrChange>
        </w:rPr>
        <w:t>2</w:t>
      </w:r>
      <w:r w:rsidRPr="00C05B87">
        <w:rPr>
          <w:rFonts w:ascii="Times New Roman" w:eastAsia="Times New Roman" w:hAnsi="Times New Roman" w:cs="Times New Roman"/>
          <w:color w:val="000000"/>
          <w:sz w:val="24"/>
          <w:szCs w:val="24"/>
          <w:lang w:val="en-US"/>
          <w:rPrChange w:id="5638" w:author="Will Taylor Gough" w:date="2020-08-29T17:25:00Z">
            <w:rPr>
              <w:rFonts w:eastAsia="Times New Roman"/>
              <w:color w:val="000000"/>
              <w:sz w:val="24"/>
              <w:szCs w:val="24"/>
              <w:lang w:val="en-US"/>
            </w:rPr>
          </w:rPrChange>
        </w:rPr>
        <w:t xml:space="preserve"> values, and p values from generalized linear mixed models for sequential figures 3-7 and 9.</w:t>
      </w:r>
    </w:p>
    <w:p w14:paraId="46057F58" w14:textId="5BF3241D" w:rsidR="00E46A1C" w:rsidRPr="00C05B87" w:rsidRDefault="00E46A1C" w:rsidP="00001A54">
      <w:pPr>
        <w:shd w:val="clear" w:color="auto" w:fill="FFFFFF"/>
        <w:spacing w:line="240" w:lineRule="auto"/>
        <w:rPr>
          <w:ins w:id="5639" w:author="Will Taylor Gough" w:date="2020-08-29T11:28:00Z"/>
          <w:rFonts w:ascii="Times New Roman" w:eastAsia="Times New Roman" w:hAnsi="Times New Roman" w:cs="Times New Roman"/>
          <w:color w:val="000000"/>
          <w:sz w:val="24"/>
          <w:szCs w:val="24"/>
          <w:lang w:val="en-US"/>
          <w:rPrChange w:id="5640" w:author="Will Taylor Gough" w:date="2020-08-29T17:25:00Z">
            <w:rPr>
              <w:ins w:id="5641" w:author="Will Taylor Gough" w:date="2020-08-29T11:28:00Z"/>
              <w:rFonts w:eastAsia="Times New Roman"/>
              <w:color w:val="000000"/>
              <w:sz w:val="24"/>
              <w:szCs w:val="24"/>
              <w:lang w:val="en-US"/>
            </w:rPr>
          </w:rPrChange>
        </w:rPr>
      </w:pPr>
    </w:p>
    <w:p w14:paraId="11609316" w14:textId="67AC8E62" w:rsidR="00E46A1C" w:rsidRPr="00C05B87" w:rsidRDefault="00E46A1C" w:rsidP="00E46A1C">
      <w:pPr>
        <w:shd w:val="clear" w:color="auto" w:fill="FFFFFF"/>
        <w:spacing w:line="240" w:lineRule="auto"/>
        <w:rPr>
          <w:ins w:id="5642" w:author="Will Taylor Gough" w:date="2020-08-29T11:30:00Z"/>
          <w:rFonts w:ascii="Times New Roman" w:hAnsi="Times New Roman" w:cs="Times New Roman"/>
          <w:color w:val="000000" w:themeColor="text1"/>
          <w:sz w:val="24"/>
          <w:szCs w:val="24"/>
          <w:rPrChange w:id="5643" w:author="Will Taylor Gough" w:date="2020-08-29T17:25:00Z">
            <w:rPr>
              <w:ins w:id="5644" w:author="Will Taylor Gough" w:date="2020-08-29T11:30:00Z"/>
              <w:color w:val="000000" w:themeColor="text1"/>
              <w:sz w:val="24"/>
              <w:szCs w:val="24"/>
            </w:rPr>
          </w:rPrChange>
        </w:rPr>
      </w:pPr>
    </w:p>
    <w:p w14:paraId="61DF4640" w14:textId="4D9700BB" w:rsidR="00E46A1C" w:rsidRPr="00C05B87" w:rsidRDefault="00E46A1C" w:rsidP="00E46A1C">
      <w:pPr>
        <w:shd w:val="clear" w:color="auto" w:fill="FFFFFF"/>
        <w:spacing w:line="240" w:lineRule="auto"/>
        <w:rPr>
          <w:ins w:id="5645" w:author="Will Taylor Gough" w:date="2020-08-29T11:30:00Z"/>
          <w:rFonts w:ascii="Times New Roman" w:hAnsi="Times New Roman" w:cs="Times New Roman"/>
          <w:color w:val="000000" w:themeColor="text1"/>
          <w:sz w:val="24"/>
          <w:szCs w:val="24"/>
          <w:rPrChange w:id="5646" w:author="Will Taylor Gough" w:date="2020-08-29T17:25:00Z">
            <w:rPr>
              <w:ins w:id="5647" w:author="Will Taylor Gough" w:date="2020-08-29T11:30:00Z"/>
              <w:color w:val="000000" w:themeColor="text1"/>
              <w:sz w:val="24"/>
              <w:szCs w:val="24"/>
            </w:rPr>
          </w:rPrChange>
        </w:rPr>
      </w:pPr>
    </w:p>
    <w:p w14:paraId="3503ECF6" w14:textId="72A669D6" w:rsidR="00E46A1C" w:rsidRPr="00C05B87" w:rsidRDefault="00E46A1C" w:rsidP="00E46A1C">
      <w:pPr>
        <w:shd w:val="clear" w:color="auto" w:fill="FFFFFF"/>
        <w:spacing w:line="240" w:lineRule="auto"/>
        <w:rPr>
          <w:ins w:id="5648" w:author="Will Taylor Gough" w:date="2020-08-29T11:30:00Z"/>
          <w:rFonts w:ascii="Times New Roman" w:hAnsi="Times New Roman" w:cs="Times New Roman"/>
          <w:color w:val="000000" w:themeColor="text1"/>
          <w:sz w:val="24"/>
          <w:szCs w:val="24"/>
          <w:rPrChange w:id="5649" w:author="Will Taylor Gough" w:date="2020-08-29T17:25:00Z">
            <w:rPr>
              <w:ins w:id="5650" w:author="Will Taylor Gough" w:date="2020-08-29T11:30:00Z"/>
              <w:color w:val="000000" w:themeColor="text1"/>
              <w:sz w:val="24"/>
              <w:szCs w:val="24"/>
            </w:rPr>
          </w:rPrChange>
        </w:rPr>
      </w:pPr>
    </w:p>
    <w:p w14:paraId="75373A17" w14:textId="62BC6E3A" w:rsidR="00E46A1C" w:rsidRPr="00C05B87" w:rsidRDefault="00E46A1C" w:rsidP="00E46A1C">
      <w:pPr>
        <w:shd w:val="clear" w:color="auto" w:fill="FFFFFF"/>
        <w:spacing w:line="240" w:lineRule="auto"/>
        <w:rPr>
          <w:ins w:id="5651" w:author="Will Taylor Gough" w:date="2020-08-29T11:30:00Z"/>
          <w:rFonts w:ascii="Times New Roman" w:hAnsi="Times New Roman" w:cs="Times New Roman"/>
          <w:color w:val="000000" w:themeColor="text1"/>
          <w:sz w:val="24"/>
          <w:szCs w:val="24"/>
          <w:rPrChange w:id="5652" w:author="Will Taylor Gough" w:date="2020-08-29T17:25:00Z">
            <w:rPr>
              <w:ins w:id="5653" w:author="Will Taylor Gough" w:date="2020-08-29T11:30:00Z"/>
              <w:color w:val="000000" w:themeColor="text1"/>
              <w:sz w:val="24"/>
              <w:szCs w:val="24"/>
            </w:rPr>
          </w:rPrChange>
        </w:rPr>
      </w:pPr>
    </w:p>
    <w:p w14:paraId="71DD9A3B" w14:textId="5D72D09A" w:rsidR="00E46A1C" w:rsidRPr="00C05B87" w:rsidRDefault="00E46A1C" w:rsidP="00E46A1C">
      <w:pPr>
        <w:shd w:val="clear" w:color="auto" w:fill="FFFFFF"/>
        <w:spacing w:line="240" w:lineRule="auto"/>
        <w:rPr>
          <w:ins w:id="5654" w:author="Will Taylor Gough" w:date="2020-08-29T11:30:00Z"/>
          <w:rFonts w:ascii="Times New Roman" w:hAnsi="Times New Roman" w:cs="Times New Roman"/>
          <w:color w:val="000000" w:themeColor="text1"/>
          <w:sz w:val="24"/>
          <w:szCs w:val="24"/>
          <w:rPrChange w:id="5655" w:author="Will Taylor Gough" w:date="2020-08-29T17:25:00Z">
            <w:rPr>
              <w:ins w:id="5656" w:author="Will Taylor Gough" w:date="2020-08-29T11:30:00Z"/>
              <w:color w:val="000000" w:themeColor="text1"/>
              <w:sz w:val="24"/>
              <w:szCs w:val="24"/>
            </w:rPr>
          </w:rPrChange>
        </w:rPr>
      </w:pPr>
    </w:p>
    <w:p w14:paraId="18B997DD" w14:textId="2303ACB0" w:rsidR="00E46A1C" w:rsidRPr="00C05B87" w:rsidRDefault="00E46A1C" w:rsidP="00E46A1C">
      <w:pPr>
        <w:shd w:val="clear" w:color="auto" w:fill="FFFFFF"/>
        <w:spacing w:line="240" w:lineRule="auto"/>
        <w:rPr>
          <w:ins w:id="5657" w:author="Will Taylor Gough" w:date="2020-08-29T11:30:00Z"/>
          <w:rFonts w:ascii="Times New Roman" w:hAnsi="Times New Roman" w:cs="Times New Roman"/>
          <w:color w:val="000000" w:themeColor="text1"/>
          <w:sz w:val="24"/>
          <w:szCs w:val="24"/>
          <w:rPrChange w:id="5658" w:author="Will Taylor Gough" w:date="2020-08-29T17:25:00Z">
            <w:rPr>
              <w:ins w:id="5659" w:author="Will Taylor Gough" w:date="2020-08-29T11:30:00Z"/>
              <w:color w:val="000000" w:themeColor="text1"/>
              <w:sz w:val="24"/>
              <w:szCs w:val="24"/>
            </w:rPr>
          </w:rPrChange>
        </w:rPr>
      </w:pPr>
    </w:p>
    <w:p w14:paraId="5F04A6A4" w14:textId="5079BF17" w:rsidR="00E46A1C" w:rsidRPr="00C05B87" w:rsidRDefault="00E46A1C" w:rsidP="00E46A1C">
      <w:pPr>
        <w:shd w:val="clear" w:color="auto" w:fill="FFFFFF"/>
        <w:spacing w:line="240" w:lineRule="auto"/>
        <w:rPr>
          <w:ins w:id="5660" w:author="Will Taylor Gough" w:date="2020-08-29T11:30:00Z"/>
          <w:rFonts w:ascii="Times New Roman" w:hAnsi="Times New Roman" w:cs="Times New Roman"/>
          <w:color w:val="000000" w:themeColor="text1"/>
          <w:sz w:val="24"/>
          <w:szCs w:val="24"/>
          <w:rPrChange w:id="5661" w:author="Will Taylor Gough" w:date="2020-08-29T17:25:00Z">
            <w:rPr>
              <w:ins w:id="5662" w:author="Will Taylor Gough" w:date="2020-08-29T11:30:00Z"/>
              <w:color w:val="000000" w:themeColor="text1"/>
              <w:sz w:val="24"/>
              <w:szCs w:val="24"/>
            </w:rPr>
          </w:rPrChange>
        </w:rPr>
      </w:pPr>
    </w:p>
    <w:p w14:paraId="69A4A334" w14:textId="6C15F787" w:rsidR="00E46A1C" w:rsidRPr="00C05B87" w:rsidRDefault="00E46A1C" w:rsidP="00E46A1C">
      <w:pPr>
        <w:shd w:val="clear" w:color="auto" w:fill="FFFFFF"/>
        <w:spacing w:line="240" w:lineRule="auto"/>
        <w:rPr>
          <w:ins w:id="5663" w:author="Will Taylor Gough" w:date="2020-08-29T11:30:00Z"/>
          <w:rFonts w:ascii="Times New Roman" w:hAnsi="Times New Roman" w:cs="Times New Roman"/>
          <w:color w:val="000000" w:themeColor="text1"/>
          <w:sz w:val="24"/>
          <w:szCs w:val="24"/>
          <w:rPrChange w:id="5664" w:author="Will Taylor Gough" w:date="2020-08-29T17:25:00Z">
            <w:rPr>
              <w:ins w:id="5665" w:author="Will Taylor Gough" w:date="2020-08-29T11:30:00Z"/>
              <w:color w:val="000000" w:themeColor="text1"/>
              <w:sz w:val="24"/>
              <w:szCs w:val="24"/>
            </w:rPr>
          </w:rPrChange>
        </w:rPr>
      </w:pPr>
    </w:p>
    <w:p w14:paraId="21C5D6A1" w14:textId="3DC79736" w:rsidR="00E46A1C" w:rsidRPr="00C05B87" w:rsidRDefault="00E46A1C" w:rsidP="00E46A1C">
      <w:pPr>
        <w:shd w:val="clear" w:color="auto" w:fill="FFFFFF"/>
        <w:spacing w:line="240" w:lineRule="auto"/>
        <w:rPr>
          <w:ins w:id="5666" w:author="Will Taylor Gough" w:date="2020-08-29T11:30:00Z"/>
          <w:rFonts w:ascii="Times New Roman" w:hAnsi="Times New Roman" w:cs="Times New Roman"/>
          <w:color w:val="000000" w:themeColor="text1"/>
          <w:sz w:val="24"/>
          <w:szCs w:val="24"/>
          <w:rPrChange w:id="5667" w:author="Will Taylor Gough" w:date="2020-08-29T17:25:00Z">
            <w:rPr>
              <w:ins w:id="5668" w:author="Will Taylor Gough" w:date="2020-08-29T11:30:00Z"/>
              <w:color w:val="000000" w:themeColor="text1"/>
              <w:sz w:val="24"/>
              <w:szCs w:val="24"/>
            </w:rPr>
          </w:rPrChange>
        </w:rPr>
      </w:pPr>
    </w:p>
    <w:p w14:paraId="2D00B95A" w14:textId="0FD37728" w:rsidR="00E46A1C" w:rsidRPr="00C05B87" w:rsidRDefault="00E46A1C" w:rsidP="00E46A1C">
      <w:pPr>
        <w:shd w:val="clear" w:color="auto" w:fill="FFFFFF"/>
        <w:spacing w:line="240" w:lineRule="auto"/>
        <w:rPr>
          <w:ins w:id="5669" w:author="Will Taylor Gough" w:date="2020-08-29T11:30:00Z"/>
          <w:rFonts w:ascii="Times New Roman" w:hAnsi="Times New Roman" w:cs="Times New Roman"/>
          <w:color w:val="000000" w:themeColor="text1"/>
          <w:sz w:val="24"/>
          <w:szCs w:val="24"/>
          <w:rPrChange w:id="5670" w:author="Will Taylor Gough" w:date="2020-08-29T17:25:00Z">
            <w:rPr>
              <w:ins w:id="5671" w:author="Will Taylor Gough" w:date="2020-08-29T11:30:00Z"/>
              <w:color w:val="000000" w:themeColor="text1"/>
              <w:sz w:val="24"/>
              <w:szCs w:val="24"/>
            </w:rPr>
          </w:rPrChange>
        </w:rPr>
      </w:pPr>
    </w:p>
    <w:p w14:paraId="3E8EFB9E" w14:textId="0E57BE2F" w:rsidR="00E46A1C" w:rsidRPr="00C05B87" w:rsidRDefault="00E46A1C" w:rsidP="00E46A1C">
      <w:pPr>
        <w:shd w:val="clear" w:color="auto" w:fill="FFFFFF"/>
        <w:spacing w:line="240" w:lineRule="auto"/>
        <w:rPr>
          <w:ins w:id="5672" w:author="Will Taylor Gough" w:date="2020-08-29T11:30:00Z"/>
          <w:rFonts w:ascii="Times New Roman" w:hAnsi="Times New Roman" w:cs="Times New Roman"/>
          <w:color w:val="000000" w:themeColor="text1"/>
          <w:sz w:val="24"/>
          <w:szCs w:val="24"/>
          <w:rPrChange w:id="5673" w:author="Will Taylor Gough" w:date="2020-08-29T17:25:00Z">
            <w:rPr>
              <w:ins w:id="5674" w:author="Will Taylor Gough" w:date="2020-08-29T11:30:00Z"/>
              <w:color w:val="000000" w:themeColor="text1"/>
              <w:sz w:val="24"/>
              <w:szCs w:val="24"/>
            </w:rPr>
          </w:rPrChange>
        </w:rPr>
      </w:pPr>
    </w:p>
    <w:p w14:paraId="5727C61F" w14:textId="2BE8842E" w:rsidR="00E46A1C" w:rsidRPr="00C05B87" w:rsidRDefault="00E46A1C" w:rsidP="00E46A1C">
      <w:pPr>
        <w:shd w:val="clear" w:color="auto" w:fill="FFFFFF"/>
        <w:spacing w:line="240" w:lineRule="auto"/>
        <w:rPr>
          <w:ins w:id="5675" w:author="Will Taylor Gough" w:date="2020-08-29T11:30:00Z"/>
          <w:rFonts w:ascii="Times New Roman" w:hAnsi="Times New Roman" w:cs="Times New Roman"/>
          <w:color w:val="000000" w:themeColor="text1"/>
          <w:sz w:val="24"/>
          <w:szCs w:val="24"/>
          <w:rPrChange w:id="5676" w:author="Will Taylor Gough" w:date="2020-08-29T17:25:00Z">
            <w:rPr>
              <w:ins w:id="5677" w:author="Will Taylor Gough" w:date="2020-08-29T11:30:00Z"/>
              <w:color w:val="000000" w:themeColor="text1"/>
              <w:sz w:val="24"/>
              <w:szCs w:val="24"/>
            </w:rPr>
          </w:rPrChange>
        </w:rPr>
      </w:pPr>
    </w:p>
    <w:p w14:paraId="1223A84A" w14:textId="7CFBCE9C" w:rsidR="00E46A1C" w:rsidRPr="00C05B87" w:rsidRDefault="00E46A1C" w:rsidP="00E46A1C">
      <w:pPr>
        <w:shd w:val="clear" w:color="auto" w:fill="FFFFFF"/>
        <w:spacing w:line="240" w:lineRule="auto"/>
        <w:rPr>
          <w:ins w:id="5678" w:author="Will Taylor Gough" w:date="2020-08-29T11:30:00Z"/>
          <w:rFonts w:ascii="Times New Roman" w:hAnsi="Times New Roman" w:cs="Times New Roman"/>
          <w:color w:val="000000" w:themeColor="text1"/>
          <w:sz w:val="24"/>
          <w:szCs w:val="24"/>
          <w:rPrChange w:id="5679" w:author="Will Taylor Gough" w:date="2020-08-29T17:25:00Z">
            <w:rPr>
              <w:ins w:id="5680" w:author="Will Taylor Gough" w:date="2020-08-29T11:30:00Z"/>
              <w:color w:val="000000" w:themeColor="text1"/>
              <w:sz w:val="24"/>
              <w:szCs w:val="24"/>
            </w:rPr>
          </w:rPrChange>
        </w:rPr>
      </w:pPr>
    </w:p>
    <w:p w14:paraId="63322B8F" w14:textId="16BDF494" w:rsidR="00E46A1C" w:rsidRPr="00C05B87" w:rsidRDefault="00E46A1C" w:rsidP="00E46A1C">
      <w:pPr>
        <w:shd w:val="clear" w:color="auto" w:fill="FFFFFF"/>
        <w:spacing w:line="240" w:lineRule="auto"/>
        <w:rPr>
          <w:ins w:id="5681" w:author="Will Taylor Gough" w:date="2020-08-29T11:30:00Z"/>
          <w:rFonts w:ascii="Times New Roman" w:hAnsi="Times New Roman" w:cs="Times New Roman"/>
          <w:color w:val="000000" w:themeColor="text1"/>
          <w:sz w:val="24"/>
          <w:szCs w:val="24"/>
          <w:rPrChange w:id="5682" w:author="Will Taylor Gough" w:date="2020-08-29T17:25:00Z">
            <w:rPr>
              <w:ins w:id="5683" w:author="Will Taylor Gough" w:date="2020-08-29T11:30:00Z"/>
              <w:color w:val="000000" w:themeColor="text1"/>
              <w:sz w:val="24"/>
              <w:szCs w:val="24"/>
            </w:rPr>
          </w:rPrChange>
        </w:rPr>
      </w:pPr>
    </w:p>
    <w:p w14:paraId="105C8D43" w14:textId="49A3FF5B" w:rsidR="00E46A1C" w:rsidRPr="00C05B87" w:rsidRDefault="00E46A1C" w:rsidP="00E46A1C">
      <w:pPr>
        <w:shd w:val="clear" w:color="auto" w:fill="FFFFFF"/>
        <w:spacing w:line="240" w:lineRule="auto"/>
        <w:rPr>
          <w:ins w:id="5684" w:author="Will Taylor Gough" w:date="2020-08-29T11:30:00Z"/>
          <w:rFonts w:ascii="Times New Roman" w:hAnsi="Times New Roman" w:cs="Times New Roman"/>
          <w:color w:val="000000" w:themeColor="text1"/>
          <w:sz w:val="24"/>
          <w:szCs w:val="24"/>
          <w:rPrChange w:id="5685" w:author="Will Taylor Gough" w:date="2020-08-29T17:25:00Z">
            <w:rPr>
              <w:ins w:id="5686" w:author="Will Taylor Gough" w:date="2020-08-29T11:30:00Z"/>
              <w:color w:val="000000" w:themeColor="text1"/>
              <w:sz w:val="24"/>
              <w:szCs w:val="24"/>
            </w:rPr>
          </w:rPrChange>
        </w:rPr>
      </w:pPr>
    </w:p>
    <w:p w14:paraId="338832DB" w14:textId="0B13CB83" w:rsidR="00E46A1C" w:rsidRPr="00C05B87" w:rsidRDefault="00E46A1C" w:rsidP="00E46A1C">
      <w:pPr>
        <w:shd w:val="clear" w:color="auto" w:fill="FFFFFF"/>
        <w:spacing w:line="240" w:lineRule="auto"/>
        <w:rPr>
          <w:ins w:id="5687" w:author="Will Taylor Gough" w:date="2020-08-29T11:30:00Z"/>
          <w:rFonts w:ascii="Times New Roman" w:hAnsi="Times New Roman" w:cs="Times New Roman"/>
          <w:color w:val="000000" w:themeColor="text1"/>
          <w:sz w:val="24"/>
          <w:szCs w:val="24"/>
          <w:rPrChange w:id="5688" w:author="Will Taylor Gough" w:date="2020-08-29T17:25:00Z">
            <w:rPr>
              <w:ins w:id="5689" w:author="Will Taylor Gough" w:date="2020-08-29T11:30:00Z"/>
              <w:color w:val="000000" w:themeColor="text1"/>
              <w:sz w:val="24"/>
              <w:szCs w:val="24"/>
            </w:rPr>
          </w:rPrChange>
        </w:rPr>
      </w:pPr>
    </w:p>
    <w:p w14:paraId="11730CCD" w14:textId="05BECE65" w:rsidR="00E46A1C" w:rsidRPr="00C05B87" w:rsidRDefault="00E46A1C" w:rsidP="00E46A1C">
      <w:pPr>
        <w:shd w:val="clear" w:color="auto" w:fill="FFFFFF"/>
        <w:spacing w:line="240" w:lineRule="auto"/>
        <w:rPr>
          <w:ins w:id="5690" w:author="Will Taylor Gough" w:date="2020-08-29T11:30:00Z"/>
          <w:rFonts w:ascii="Times New Roman" w:hAnsi="Times New Roman" w:cs="Times New Roman"/>
          <w:color w:val="000000" w:themeColor="text1"/>
          <w:sz w:val="24"/>
          <w:szCs w:val="24"/>
          <w:rPrChange w:id="5691" w:author="Will Taylor Gough" w:date="2020-08-29T17:25:00Z">
            <w:rPr>
              <w:ins w:id="5692" w:author="Will Taylor Gough" w:date="2020-08-29T11:30:00Z"/>
              <w:color w:val="000000" w:themeColor="text1"/>
              <w:sz w:val="24"/>
              <w:szCs w:val="24"/>
            </w:rPr>
          </w:rPrChange>
        </w:rPr>
      </w:pPr>
    </w:p>
    <w:p w14:paraId="0400BBD5" w14:textId="2B328444" w:rsidR="00E46A1C" w:rsidRPr="00C05B87" w:rsidRDefault="00E46A1C" w:rsidP="00E46A1C">
      <w:pPr>
        <w:shd w:val="clear" w:color="auto" w:fill="FFFFFF"/>
        <w:spacing w:line="240" w:lineRule="auto"/>
        <w:rPr>
          <w:ins w:id="5693" w:author="Will Taylor Gough" w:date="2020-08-29T11:30:00Z"/>
          <w:rFonts w:ascii="Times New Roman" w:hAnsi="Times New Roman" w:cs="Times New Roman"/>
          <w:color w:val="000000" w:themeColor="text1"/>
          <w:sz w:val="24"/>
          <w:szCs w:val="24"/>
          <w:rPrChange w:id="5694" w:author="Will Taylor Gough" w:date="2020-08-29T17:25:00Z">
            <w:rPr>
              <w:ins w:id="5695" w:author="Will Taylor Gough" w:date="2020-08-29T11:30:00Z"/>
              <w:color w:val="000000" w:themeColor="text1"/>
              <w:sz w:val="24"/>
              <w:szCs w:val="24"/>
            </w:rPr>
          </w:rPrChange>
        </w:rPr>
      </w:pPr>
    </w:p>
    <w:p w14:paraId="4C08ECC9" w14:textId="0D70AAD2" w:rsidR="00E46A1C" w:rsidRPr="00C05B87" w:rsidRDefault="00E46A1C" w:rsidP="00E46A1C">
      <w:pPr>
        <w:shd w:val="clear" w:color="auto" w:fill="FFFFFF"/>
        <w:spacing w:line="240" w:lineRule="auto"/>
        <w:rPr>
          <w:ins w:id="5696" w:author="Will Taylor Gough" w:date="2020-08-29T11:30:00Z"/>
          <w:rFonts w:ascii="Times New Roman" w:hAnsi="Times New Roman" w:cs="Times New Roman"/>
          <w:color w:val="000000" w:themeColor="text1"/>
          <w:sz w:val="24"/>
          <w:szCs w:val="24"/>
          <w:rPrChange w:id="5697" w:author="Will Taylor Gough" w:date="2020-08-29T17:25:00Z">
            <w:rPr>
              <w:ins w:id="5698" w:author="Will Taylor Gough" w:date="2020-08-29T11:30:00Z"/>
              <w:color w:val="000000" w:themeColor="text1"/>
              <w:sz w:val="24"/>
              <w:szCs w:val="24"/>
            </w:rPr>
          </w:rPrChange>
        </w:rPr>
      </w:pPr>
    </w:p>
    <w:p w14:paraId="3655FEED" w14:textId="1C218C43" w:rsidR="00E46A1C" w:rsidRPr="00C05B87" w:rsidRDefault="00E46A1C" w:rsidP="00E46A1C">
      <w:pPr>
        <w:shd w:val="clear" w:color="auto" w:fill="FFFFFF"/>
        <w:spacing w:line="240" w:lineRule="auto"/>
        <w:rPr>
          <w:ins w:id="5699" w:author="Will Taylor Gough" w:date="2020-08-29T11:30:00Z"/>
          <w:rFonts w:ascii="Times New Roman" w:hAnsi="Times New Roman" w:cs="Times New Roman"/>
          <w:color w:val="000000" w:themeColor="text1"/>
          <w:sz w:val="24"/>
          <w:szCs w:val="24"/>
          <w:rPrChange w:id="5700" w:author="Will Taylor Gough" w:date="2020-08-29T17:25:00Z">
            <w:rPr>
              <w:ins w:id="5701" w:author="Will Taylor Gough" w:date="2020-08-29T11:30:00Z"/>
              <w:color w:val="000000" w:themeColor="text1"/>
              <w:sz w:val="24"/>
              <w:szCs w:val="24"/>
            </w:rPr>
          </w:rPrChange>
        </w:rPr>
      </w:pPr>
    </w:p>
    <w:p w14:paraId="4E0EA8BA" w14:textId="236BBEDD" w:rsidR="00E46A1C" w:rsidRPr="00C05B87" w:rsidRDefault="00E46A1C" w:rsidP="00E46A1C">
      <w:pPr>
        <w:shd w:val="clear" w:color="auto" w:fill="FFFFFF"/>
        <w:spacing w:line="240" w:lineRule="auto"/>
        <w:rPr>
          <w:ins w:id="5702" w:author="Will Taylor Gough" w:date="2020-08-29T11:30:00Z"/>
          <w:rFonts w:ascii="Times New Roman" w:hAnsi="Times New Roman" w:cs="Times New Roman"/>
          <w:color w:val="000000" w:themeColor="text1"/>
          <w:sz w:val="24"/>
          <w:szCs w:val="24"/>
          <w:rPrChange w:id="5703" w:author="Will Taylor Gough" w:date="2020-08-29T17:25:00Z">
            <w:rPr>
              <w:ins w:id="5704" w:author="Will Taylor Gough" w:date="2020-08-29T11:30:00Z"/>
              <w:color w:val="000000" w:themeColor="text1"/>
              <w:sz w:val="24"/>
              <w:szCs w:val="24"/>
            </w:rPr>
          </w:rPrChange>
        </w:rPr>
      </w:pPr>
    </w:p>
    <w:p w14:paraId="7785EF36" w14:textId="6836DD08" w:rsidR="00E46A1C" w:rsidRPr="00C05B87" w:rsidRDefault="00E46A1C" w:rsidP="00E46A1C">
      <w:pPr>
        <w:shd w:val="clear" w:color="auto" w:fill="FFFFFF"/>
        <w:spacing w:line="240" w:lineRule="auto"/>
        <w:rPr>
          <w:ins w:id="5705" w:author="Will Taylor Gough" w:date="2020-08-29T11:30:00Z"/>
          <w:rFonts w:ascii="Times New Roman" w:hAnsi="Times New Roman" w:cs="Times New Roman"/>
          <w:color w:val="000000" w:themeColor="text1"/>
          <w:sz w:val="24"/>
          <w:szCs w:val="24"/>
          <w:rPrChange w:id="5706" w:author="Will Taylor Gough" w:date="2020-08-29T17:25:00Z">
            <w:rPr>
              <w:ins w:id="5707" w:author="Will Taylor Gough" w:date="2020-08-29T11:30:00Z"/>
              <w:color w:val="000000" w:themeColor="text1"/>
              <w:sz w:val="24"/>
              <w:szCs w:val="24"/>
            </w:rPr>
          </w:rPrChange>
        </w:rPr>
      </w:pPr>
    </w:p>
    <w:p w14:paraId="1BCA63D6" w14:textId="3E64B9BF" w:rsidR="00E46A1C" w:rsidRPr="00C05B87" w:rsidRDefault="00E46A1C" w:rsidP="00E46A1C">
      <w:pPr>
        <w:shd w:val="clear" w:color="auto" w:fill="FFFFFF"/>
        <w:spacing w:line="240" w:lineRule="auto"/>
        <w:rPr>
          <w:ins w:id="5708" w:author="Will Taylor Gough" w:date="2020-08-29T11:30:00Z"/>
          <w:rFonts w:ascii="Times New Roman" w:hAnsi="Times New Roman" w:cs="Times New Roman"/>
          <w:color w:val="000000" w:themeColor="text1"/>
          <w:sz w:val="24"/>
          <w:szCs w:val="24"/>
          <w:rPrChange w:id="5709" w:author="Will Taylor Gough" w:date="2020-08-29T17:25:00Z">
            <w:rPr>
              <w:ins w:id="5710" w:author="Will Taylor Gough" w:date="2020-08-29T11:30:00Z"/>
              <w:color w:val="000000" w:themeColor="text1"/>
              <w:sz w:val="24"/>
              <w:szCs w:val="24"/>
            </w:rPr>
          </w:rPrChange>
        </w:rPr>
      </w:pPr>
    </w:p>
    <w:p w14:paraId="3936A649" w14:textId="00960674" w:rsidR="00E46A1C" w:rsidRPr="00C05B87" w:rsidRDefault="00E46A1C" w:rsidP="00E46A1C">
      <w:pPr>
        <w:shd w:val="clear" w:color="auto" w:fill="FFFFFF"/>
        <w:spacing w:line="240" w:lineRule="auto"/>
        <w:rPr>
          <w:ins w:id="5711" w:author="Will Taylor Gough" w:date="2020-08-29T11:30:00Z"/>
          <w:rFonts w:ascii="Times New Roman" w:hAnsi="Times New Roman" w:cs="Times New Roman"/>
          <w:color w:val="000000" w:themeColor="text1"/>
          <w:sz w:val="24"/>
          <w:szCs w:val="24"/>
          <w:rPrChange w:id="5712" w:author="Will Taylor Gough" w:date="2020-08-29T17:25:00Z">
            <w:rPr>
              <w:ins w:id="5713" w:author="Will Taylor Gough" w:date="2020-08-29T11:30:00Z"/>
              <w:color w:val="000000" w:themeColor="text1"/>
              <w:sz w:val="24"/>
              <w:szCs w:val="24"/>
            </w:rPr>
          </w:rPrChange>
        </w:rPr>
      </w:pPr>
    </w:p>
    <w:p w14:paraId="16825201" w14:textId="2090BD3E" w:rsidR="00E46A1C" w:rsidRPr="00C05B87" w:rsidRDefault="00E46A1C" w:rsidP="00E46A1C">
      <w:pPr>
        <w:shd w:val="clear" w:color="auto" w:fill="FFFFFF"/>
        <w:spacing w:line="240" w:lineRule="auto"/>
        <w:rPr>
          <w:ins w:id="5714" w:author="Will Taylor Gough" w:date="2020-08-29T11:30:00Z"/>
          <w:rFonts w:ascii="Times New Roman" w:hAnsi="Times New Roman" w:cs="Times New Roman"/>
          <w:color w:val="000000" w:themeColor="text1"/>
          <w:sz w:val="24"/>
          <w:szCs w:val="24"/>
          <w:rPrChange w:id="5715" w:author="Will Taylor Gough" w:date="2020-08-29T17:25:00Z">
            <w:rPr>
              <w:ins w:id="5716" w:author="Will Taylor Gough" w:date="2020-08-29T11:30:00Z"/>
              <w:color w:val="000000" w:themeColor="text1"/>
              <w:sz w:val="24"/>
              <w:szCs w:val="24"/>
            </w:rPr>
          </w:rPrChange>
        </w:rPr>
      </w:pPr>
    </w:p>
    <w:p w14:paraId="6BB8C06F" w14:textId="29BB60C4" w:rsidR="00E46A1C" w:rsidRPr="00C05B87" w:rsidRDefault="00E46A1C" w:rsidP="00E46A1C">
      <w:pPr>
        <w:shd w:val="clear" w:color="auto" w:fill="FFFFFF"/>
        <w:spacing w:line="240" w:lineRule="auto"/>
        <w:rPr>
          <w:ins w:id="5717" w:author="Will Taylor Gough" w:date="2020-08-29T11:30:00Z"/>
          <w:rFonts w:ascii="Times New Roman" w:hAnsi="Times New Roman" w:cs="Times New Roman"/>
          <w:color w:val="000000" w:themeColor="text1"/>
          <w:sz w:val="24"/>
          <w:szCs w:val="24"/>
          <w:rPrChange w:id="5718" w:author="Will Taylor Gough" w:date="2020-08-29T17:25:00Z">
            <w:rPr>
              <w:ins w:id="5719" w:author="Will Taylor Gough" w:date="2020-08-29T11:30:00Z"/>
              <w:color w:val="000000" w:themeColor="text1"/>
              <w:sz w:val="24"/>
              <w:szCs w:val="24"/>
            </w:rPr>
          </w:rPrChange>
        </w:rPr>
      </w:pPr>
    </w:p>
    <w:p w14:paraId="147C19CB" w14:textId="77F64B5F" w:rsidR="00E46A1C" w:rsidRPr="00C05B87" w:rsidRDefault="00E46A1C" w:rsidP="00E46A1C">
      <w:pPr>
        <w:shd w:val="clear" w:color="auto" w:fill="FFFFFF"/>
        <w:spacing w:line="240" w:lineRule="auto"/>
        <w:rPr>
          <w:ins w:id="5720" w:author="Will Taylor Gough" w:date="2020-08-29T11:30:00Z"/>
          <w:rFonts w:ascii="Times New Roman" w:hAnsi="Times New Roman" w:cs="Times New Roman"/>
          <w:color w:val="000000" w:themeColor="text1"/>
          <w:sz w:val="24"/>
          <w:szCs w:val="24"/>
          <w:rPrChange w:id="5721" w:author="Will Taylor Gough" w:date="2020-08-29T17:25:00Z">
            <w:rPr>
              <w:ins w:id="5722" w:author="Will Taylor Gough" w:date="2020-08-29T11:30:00Z"/>
              <w:color w:val="000000" w:themeColor="text1"/>
              <w:sz w:val="24"/>
              <w:szCs w:val="24"/>
            </w:rPr>
          </w:rPrChange>
        </w:rPr>
      </w:pPr>
    </w:p>
    <w:p w14:paraId="3EB6786B" w14:textId="793672EA" w:rsidR="00E46A1C" w:rsidRPr="00C05B87" w:rsidRDefault="00E46A1C" w:rsidP="00E46A1C">
      <w:pPr>
        <w:shd w:val="clear" w:color="auto" w:fill="FFFFFF"/>
        <w:spacing w:line="240" w:lineRule="auto"/>
        <w:rPr>
          <w:ins w:id="5723" w:author="Will Taylor Gough" w:date="2020-08-29T11:30:00Z"/>
          <w:rFonts w:ascii="Times New Roman" w:hAnsi="Times New Roman" w:cs="Times New Roman"/>
          <w:color w:val="000000" w:themeColor="text1"/>
          <w:sz w:val="24"/>
          <w:szCs w:val="24"/>
          <w:rPrChange w:id="5724" w:author="Will Taylor Gough" w:date="2020-08-29T17:25:00Z">
            <w:rPr>
              <w:ins w:id="5725" w:author="Will Taylor Gough" w:date="2020-08-29T11:30:00Z"/>
              <w:color w:val="000000" w:themeColor="text1"/>
              <w:sz w:val="24"/>
              <w:szCs w:val="24"/>
            </w:rPr>
          </w:rPrChange>
        </w:rPr>
      </w:pPr>
    </w:p>
    <w:p w14:paraId="38E3773D" w14:textId="09623F4C" w:rsidR="00E46A1C" w:rsidRPr="00C05B87" w:rsidRDefault="00E46A1C" w:rsidP="00E46A1C">
      <w:pPr>
        <w:shd w:val="clear" w:color="auto" w:fill="FFFFFF"/>
        <w:spacing w:line="240" w:lineRule="auto"/>
        <w:rPr>
          <w:ins w:id="5726" w:author="Will Taylor Gough" w:date="2020-08-29T11:30:00Z"/>
          <w:rFonts w:ascii="Times New Roman" w:hAnsi="Times New Roman" w:cs="Times New Roman"/>
          <w:color w:val="000000" w:themeColor="text1"/>
          <w:sz w:val="24"/>
          <w:szCs w:val="24"/>
          <w:rPrChange w:id="5727" w:author="Will Taylor Gough" w:date="2020-08-29T17:25:00Z">
            <w:rPr>
              <w:ins w:id="5728" w:author="Will Taylor Gough" w:date="2020-08-29T11:30:00Z"/>
              <w:color w:val="000000" w:themeColor="text1"/>
              <w:sz w:val="24"/>
              <w:szCs w:val="24"/>
            </w:rPr>
          </w:rPrChange>
        </w:rPr>
      </w:pPr>
    </w:p>
    <w:p w14:paraId="1922FBD0" w14:textId="6E230CB0" w:rsidR="00E46A1C" w:rsidRPr="00C05B87" w:rsidRDefault="00E46A1C" w:rsidP="00E46A1C">
      <w:pPr>
        <w:shd w:val="clear" w:color="auto" w:fill="FFFFFF"/>
        <w:spacing w:line="240" w:lineRule="auto"/>
        <w:rPr>
          <w:ins w:id="5729" w:author="Will Taylor Gough" w:date="2020-08-29T11:30:00Z"/>
          <w:rFonts w:ascii="Times New Roman" w:hAnsi="Times New Roman" w:cs="Times New Roman"/>
          <w:color w:val="000000" w:themeColor="text1"/>
          <w:sz w:val="24"/>
          <w:szCs w:val="24"/>
          <w:rPrChange w:id="5730" w:author="Will Taylor Gough" w:date="2020-08-29T17:25:00Z">
            <w:rPr>
              <w:ins w:id="5731" w:author="Will Taylor Gough" w:date="2020-08-29T11:30:00Z"/>
              <w:color w:val="000000" w:themeColor="text1"/>
              <w:sz w:val="24"/>
              <w:szCs w:val="24"/>
            </w:rPr>
          </w:rPrChange>
        </w:rPr>
      </w:pPr>
    </w:p>
    <w:p w14:paraId="51AAA9A2" w14:textId="1B3A82B2" w:rsidR="00E46A1C" w:rsidRPr="00C05B87" w:rsidRDefault="00E46A1C" w:rsidP="00E46A1C">
      <w:pPr>
        <w:shd w:val="clear" w:color="auto" w:fill="FFFFFF"/>
        <w:spacing w:line="240" w:lineRule="auto"/>
        <w:rPr>
          <w:ins w:id="5732" w:author="Will Taylor Gough" w:date="2020-08-29T11:30:00Z"/>
          <w:rFonts w:ascii="Times New Roman" w:hAnsi="Times New Roman" w:cs="Times New Roman"/>
          <w:color w:val="000000" w:themeColor="text1"/>
          <w:sz w:val="24"/>
          <w:szCs w:val="24"/>
          <w:rPrChange w:id="5733" w:author="Will Taylor Gough" w:date="2020-08-29T17:25:00Z">
            <w:rPr>
              <w:ins w:id="5734" w:author="Will Taylor Gough" w:date="2020-08-29T11:30:00Z"/>
              <w:color w:val="000000" w:themeColor="text1"/>
              <w:sz w:val="24"/>
              <w:szCs w:val="24"/>
            </w:rPr>
          </w:rPrChange>
        </w:rPr>
      </w:pPr>
    </w:p>
    <w:p w14:paraId="2EB4AE26" w14:textId="77777777" w:rsidR="00E46A1C" w:rsidRPr="00C05B87" w:rsidRDefault="00E46A1C" w:rsidP="00E46A1C">
      <w:pPr>
        <w:shd w:val="clear" w:color="auto" w:fill="FFFFFF"/>
        <w:spacing w:line="240" w:lineRule="auto"/>
        <w:rPr>
          <w:ins w:id="5735" w:author="Will Taylor Gough" w:date="2020-08-29T11:28:00Z"/>
          <w:rFonts w:ascii="Times New Roman" w:hAnsi="Times New Roman" w:cs="Times New Roman"/>
          <w:color w:val="000000" w:themeColor="text1"/>
          <w:sz w:val="24"/>
          <w:szCs w:val="24"/>
          <w:rPrChange w:id="5736" w:author="Will Taylor Gough" w:date="2020-08-29T17:25:00Z">
            <w:rPr>
              <w:ins w:id="5737" w:author="Will Taylor Gough" w:date="2020-08-29T11:28:00Z"/>
              <w:color w:val="000000" w:themeColor="text1"/>
              <w:sz w:val="24"/>
              <w:szCs w:val="24"/>
            </w:rPr>
          </w:rPrChange>
        </w:rPr>
      </w:pPr>
    </w:p>
    <w:p w14:paraId="40F77C1F" w14:textId="77777777" w:rsidR="00E46A1C" w:rsidRPr="00C05B87" w:rsidRDefault="00E46A1C" w:rsidP="00E46A1C">
      <w:pPr>
        <w:shd w:val="clear" w:color="auto" w:fill="FFFFFF"/>
        <w:spacing w:line="240" w:lineRule="auto"/>
        <w:rPr>
          <w:ins w:id="5738" w:author="Will Taylor Gough" w:date="2020-08-29T11:28:00Z"/>
          <w:rFonts w:ascii="Times New Roman" w:hAnsi="Times New Roman" w:cs="Times New Roman"/>
          <w:color w:val="000000" w:themeColor="text1"/>
          <w:sz w:val="24"/>
          <w:szCs w:val="24"/>
          <w:rPrChange w:id="5739" w:author="Will Taylor Gough" w:date="2020-08-29T17:25:00Z">
            <w:rPr>
              <w:ins w:id="5740" w:author="Will Taylor Gough" w:date="2020-08-29T11:28:00Z"/>
              <w:color w:val="000000" w:themeColor="text1"/>
              <w:sz w:val="24"/>
              <w:szCs w:val="24"/>
            </w:rPr>
          </w:rPrChange>
        </w:rPr>
      </w:pPr>
    </w:p>
    <w:tbl>
      <w:tblPr>
        <w:tblW w:w="10080" w:type="dxa"/>
        <w:jc w:val="center"/>
        <w:tblBorders>
          <w:top w:val="nil"/>
          <w:left w:val="nil"/>
          <w:bottom w:val="nil"/>
          <w:right w:val="nil"/>
          <w:insideH w:val="nil"/>
          <w:insideV w:val="nil"/>
        </w:tblBorders>
        <w:tblLayout w:type="fixed"/>
        <w:tblLook w:val="0600" w:firstRow="0" w:lastRow="0" w:firstColumn="0" w:lastColumn="0" w:noHBand="1" w:noVBand="1"/>
      </w:tblPr>
      <w:tblGrid>
        <w:gridCol w:w="1890"/>
        <w:gridCol w:w="2047"/>
        <w:gridCol w:w="2048"/>
        <w:gridCol w:w="2047"/>
        <w:gridCol w:w="2048"/>
      </w:tblGrid>
      <w:tr w:rsidR="00E46A1C" w:rsidRPr="00C05B87" w14:paraId="311E86B2" w14:textId="77777777" w:rsidTr="00420F1B">
        <w:trPr>
          <w:trHeight w:val="432"/>
          <w:jc w:val="center"/>
          <w:ins w:id="5741" w:author="Will Taylor Gough" w:date="2020-08-29T11:28:00Z"/>
        </w:trPr>
        <w:tc>
          <w:tcPr>
            <w:tcW w:w="1890" w:type="dxa"/>
            <w:tcBorders>
              <w:top w:val="nil"/>
              <w:left w:val="nil"/>
              <w:bottom w:val="single" w:sz="4" w:space="0" w:color="auto"/>
              <w:right w:val="nil"/>
            </w:tcBorders>
            <w:shd w:val="clear" w:color="auto" w:fill="FFFFFF"/>
            <w:vAlign w:val="center"/>
          </w:tcPr>
          <w:p w14:paraId="716195E3" w14:textId="77777777" w:rsidR="00E46A1C" w:rsidRPr="00C05B87" w:rsidRDefault="00E46A1C" w:rsidP="00420F1B">
            <w:pPr>
              <w:spacing w:after="160"/>
              <w:jc w:val="center"/>
              <w:rPr>
                <w:ins w:id="5742" w:author="Will Taylor Gough" w:date="2020-08-29T11:28:00Z"/>
                <w:rFonts w:ascii="Times New Roman" w:hAnsi="Times New Roman" w:cs="Times New Roman"/>
                <w:b/>
                <w:i/>
                <w:color w:val="000000" w:themeColor="text1"/>
                <w:sz w:val="24"/>
                <w:szCs w:val="24"/>
                <w:rPrChange w:id="5743" w:author="Will Taylor Gough" w:date="2020-08-29T17:25:00Z">
                  <w:rPr>
                    <w:ins w:id="5744" w:author="Will Taylor Gough" w:date="2020-08-29T11:28:00Z"/>
                    <w:b/>
                    <w:i/>
                    <w:color w:val="000000" w:themeColor="text1"/>
                    <w:sz w:val="24"/>
                    <w:szCs w:val="24"/>
                  </w:rPr>
                </w:rPrChange>
              </w:rPr>
            </w:pPr>
          </w:p>
        </w:tc>
        <w:tc>
          <w:tcPr>
            <w:tcW w:w="8190" w:type="dxa"/>
            <w:gridSpan w:val="4"/>
            <w:tcBorders>
              <w:top w:val="nil"/>
              <w:left w:val="nil"/>
              <w:bottom w:val="single" w:sz="4" w:space="0" w:color="auto"/>
              <w:right w:val="nil"/>
            </w:tcBorders>
            <w:shd w:val="clear" w:color="auto" w:fill="FFFFFF"/>
            <w:vAlign w:val="center"/>
          </w:tcPr>
          <w:p w14:paraId="47C0237E" w14:textId="77777777" w:rsidR="00E46A1C" w:rsidRPr="00C05B87" w:rsidRDefault="00E46A1C" w:rsidP="00420F1B">
            <w:pPr>
              <w:spacing w:after="160"/>
              <w:jc w:val="center"/>
              <w:rPr>
                <w:ins w:id="5745" w:author="Will Taylor Gough" w:date="2020-08-29T11:28:00Z"/>
                <w:rFonts w:ascii="Times New Roman" w:hAnsi="Times New Roman" w:cs="Times New Roman"/>
                <w:b/>
                <w:i/>
                <w:color w:val="000000" w:themeColor="text1"/>
                <w:sz w:val="24"/>
                <w:szCs w:val="24"/>
                <w:rPrChange w:id="5746" w:author="Will Taylor Gough" w:date="2020-08-29T17:25:00Z">
                  <w:rPr>
                    <w:ins w:id="5747" w:author="Will Taylor Gough" w:date="2020-08-29T11:28:00Z"/>
                    <w:b/>
                    <w:i/>
                    <w:color w:val="000000" w:themeColor="text1"/>
                    <w:sz w:val="24"/>
                    <w:szCs w:val="24"/>
                  </w:rPr>
                </w:rPrChange>
              </w:rPr>
            </w:pPr>
            <w:ins w:id="5748" w:author="Will Taylor Gough" w:date="2020-08-29T11:28:00Z">
              <w:r w:rsidRPr="00C05B87">
                <w:rPr>
                  <w:rFonts w:ascii="Times New Roman" w:hAnsi="Times New Roman" w:cs="Times New Roman"/>
                  <w:b/>
                  <w:i/>
                  <w:color w:val="000000" w:themeColor="text1"/>
                  <w:sz w:val="24"/>
                  <w:szCs w:val="24"/>
                  <w:rPrChange w:id="5749" w:author="Will Taylor Gough" w:date="2020-08-29T17:25:00Z">
                    <w:rPr>
                      <w:b/>
                      <w:i/>
                      <w:color w:val="000000" w:themeColor="text1"/>
                      <w:sz w:val="24"/>
                      <w:szCs w:val="24"/>
                    </w:rPr>
                  </w:rPrChange>
                </w:rPr>
                <w:t>Hydrodynamic Calculations</w:t>
              </w:r>
            </w:ins>
          </w:p>
        </w:tc>
      </w:tr>
      <w:tr w:rsidR="00E46A1C" w:rsidRPr="00C05B87" w14:paraId="3982432D" w14:textId="77777777" w:rsidTr="00420F1B">
        <w:trPr>
          <w:trHeight w:val="292"/>
          <w:jc w:val="center"/>
          <w:ins w:id="5750" w:author="Will Taylor Gough" w:date="2020-08-29T11:28:00Z"/>
        </w:trPr>
        <w:tc>
          <w:tcPr>
            <w:tcW w:w="1890" w:type="dxa"/>
            <w:tcBorders>
              <w:top w:val="single" w:sz="4" w:space="0" w:color="auto"/>
              <w:left w:val="nil"/>
              <w:bottom w:val="single" w:sz="4" w:space="0" w:color="auto"/>
              <w:right w:val="nil"/>
            </w:tcBorders>
            <w:shd w:val="clear" w:color="auto" w:fill="FFFFFF"/>
            <w:vAlign w:val="center"/>
          </w:tcPr>
          <w:p w14:paraId="7B22200B" w14:textId="77777777" w:rsidR="00E46A1C" w:rsidRPr="00C05B87" w:rsidRDefault="00E46A1C" w:rsidP="00420F1B">
            <w:pPr>
              <w:jc w:val="center"/>
              <w:rPr>
                <w:ins w:id="5751" w:author="Will Taylor Gough" w:date="2020-08-29T11:28:00Z"/>
                <w:rFonts w:ascii="Times New Roman" w:hAnsi="Times New Roman" w:cs="Times New Roman"/>
                <w:b/>
                <w:i/>
                <w:color w:val="000000" w:themeColor="text1"/>
                <w:sz w:val="20"/>
                <w:szCs w:val="20"/>
                <w:rPrChange w:id="5752" w:author="Will Taylor Gough" w:date="2020-08-29T17:25:00Z">
                  <w:rPr>
                    <w:ins w:id="5753" w:author="Will Taylor Gough" w:date="2020-08-29T11:28:00Z"/>
                    <w:b/>
                    <w:i/>
                    <w:color w:val="000000" w:themeColor="text1"/>
                    <w:sz w:val="20"/>
                    <w:szCs w:val="20"/>
                  </w:rPr>
                </w:rPrChange>
              </w:rPr>
            </w:pPr>
            <w:ins w:id="5754" w:author="Will Taylor Gough" w:date="2020-08-29T11:28:00Z">
              <w:r w:rsidRPr="00C05B87">
                <w:rPr>
                  <w:rFonts w:ascii="Times New Roman" w:hAnsi="Times New Roman" w:cs="Times New Roman"/>
                  <w:b/>
                  <w:i/>
                  <w:color w:val="000000" w:themeColor="text1"/>
                  <w:sz w:val="20"/>
                  <w:szCs w:val="20"/>
                  <w:rPrChange w:id="5755" w:author="Will Taylor Gough" w:date="2020-08-29T17:25:00Z">
                    <w:rPr>
                      <w:b/>
                      <w:i/>
                      <w:color w:val="000000" w:themeColor="text1"/>
                      <w:sz w:val="20"/>
                      <w:szCs w:val="20"/>
                    </w:rPr>
                  </w:rPrChange>
                </w:rPr>
                <w:t>Species</w:t>
              </w:r>
            </w:ins>
          </w:p>
        </w:tc>
        <w:tc>
          <w:tcPr>
            <w:tcW w:w="2047"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14:paraId="67344DD7" w14:textId="77777777" w:rsidR="00E46A1C" w:rsidRPr="00C05B87" w:rsidRDefault="00E46A1C" w:rsidP="00420F1B">
            <w:pPr>
              <w:jc w:val="center"/>
              <w:rPr>
                <w:ins w:id="5756" w:author="Will Taylor Gough" w:date="2020-08-29T11:28:00Z"/>
                <w:rFonts w:ascii="Times New Roman" w:hAnsi="Times New Roman" w:cs="Times New Roman"/>
                <w:b/>
                <w:i/>
                <w:color w:val="000000" w:themeColor="text1"/>
                <w:sz w:val="20"/>
                <w:szCs w:val="20"/>
                <w:rPrChange w:id="5757" w:author="Will Taylor Gough" w:date="2020-08-29T17:25:00Z">
                  <w:rPr>
                    <w:ins w:id="5758" w:author="Will Taylor Gough" w:date="2020-08-29T11:28:00Z"/>
                    <w:b/>
                    <w:i/>
                    <w:color w:val="000000" w:themeColor="text1"/>
                    <w:sz w:val="20"/>
                    <w:szCs w:val="20"/>
                  </w:rPr>
                </w:rPrChange>
              </w:rPr>
            </w:pPr>
            <w:ins w:id="5759" w:author="Will Taylor Gough" w:date="2020-08-29T11:28:00Z">
              <w:r w:rsidRPr="00C05B87">
                <w:rPr>
                  <w:rFonts w:ascii="Times New Roman" w:hAnsi="Times New Roman" w:cs="Times New Roman"/>
                  <w:b/>
                  <w:i/>
                  <w:color w:val="000000" w:themeColor="text1"/>
                  <w:sz w:val="20"/>
                  <w:szCs w:val="20"/>
                  <w:rPrChange w:id="5760" w:author="Will Taylor Gough" w:date="2020-08-29T17:25:00Z">
                    <w:rPr>
                      <w:b/>
                      <w:i/>
                      <w:color w:val="000000" w:themeColor="text1"/>
                      <w:sz w:val="20"/>
                      <w:szCs w:val="20"/>
                    </w:rPr>
                  </w:rPrChange>
                </w:rPr>
                <w:t>Mass-Specific Thrust Power (Watts kg</w:t>
              </w:r>
              <w:r w:rsidRPr="00C05B87">
                <w:rPr>
                  <w:rFonts w:ascii="Times New Roman" w:hAnsi="Times New Roman" w:cs="Times New Roman"/>
                  <w:b/>
                  <w:i/>
                  <w:color w:val="000000" w:themeColor="text1"/>
                  <w:sz w:val="20"/>
                  <w:szCs w:val="20"/>
                  <w:vertAlign w:val="superscript"/>
                  <w:rPrChange w:id="5761" w:author="Will Taylor Gough" w:date="2020-08-29T17:25:00Z">
                    <w:rPr>
                      <w:b/>
                      <w:i/>
                      <w:color w:val="000000" w:themeColor="text1"/>
                      <w:sz w:val="20"/>
                      <w:szCs w:val="20"/>
                      <w:vertAlign w:val="superscript"/>
                    </w:rPr>
                  </w:rPrChange>
                </w:rPr>
                <w:t>-1</w:t>
              </w:r>
              <w:r w:rsidRPr="00C05B87">
                <w:rPr>
                  <w:rFonts w:ascii="Times New Roman" w:hAnsi="Times New Roman" w:cs="Times New Roman"/>
                  <w:b/>
                  <w:i/>
                  <w:color w:val="000000" w:themeColor="text1"/>
                  <w:sz w:val="20"/>
                  <w:szCs w:val="20"/>
                  <w:rPrChange w:id="5762" w:author="Will Taylor Gough" w:date="2020-08-29T17:25:00Z">
                    <w:rPr>
                      <w:b/>
                      <w:i/>
                      <w:color w:val="000000" w:themeColor="text1"/>
                      <w:sz w:val="20"/>
                      <w:szCs w:val="20"/>
                    </w:rPr>
                  </w:rPrChange>
                </w:rPr>
                <w:t>)</w:t>
              </w:r>
            </w:ins>
          </w:p>
        </w:tc>
        <w:tc>
          <w:tcPr>
            <w:tcW w:w="2048"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14:paraId="5C9B1715" w14:textId="77777777" w:rsidR="00E46A1C" w:rsidRPr="00C05B87" w:rsidRDefault="00E46A1C" w:rsidP="00420F1B">
            <w:pPr>
              <w:jc w:val="center"/>
              <w:rPr>
                <w:ins w:id="5763" w:author="Will Taylor Gough" w:date="2020-08-29T11:28:00Z"/>
                <w:rFonts w:ascii="Times New Roman" w:hAnsi="Times New Roman" w:cs="Times New Roman"/>
                <w:b/>
                <w:i/>
                <w:color w:val="000000" w:themeColor="text1"/>
                <w:sz w:val="20"/>
                <w:szCs w:val="20"/>
                <w:rPrChange w:id="5764" w:author="Will Taylor Gough" w:date="2020-08-29T17:25:00Z">
                  <w:rPr>
                    <w:ins w:id="5765" w:author="Will Taylor Gough" w:date="2020-08-29T11:28:00Z"/>
                    <w:b/>
                    <w:i/>
                    <w:color w:val="000000" w:themeColor="text1"/>
                    <w:sz w:val="20"/>
                    <w:szCs w:val="20"/>
                  </w:rPr>
                </w:rPrChange>
              </w:rPr>
            </w:pPr>
            <w:ins w:id="5766" w:author="Will Taylor Gough" w:date="2020-08-29T11:28:00Z">
              <w:r w:rsidRPr="00C05B87">
                <w:rPr>
                  <w:rFonts w:ascii="Times New Roman" w:hAnsi="Times New Roman" w:cs="Times New Roman"/>
                  <w:b/>
                  <w:i/>
                  <w:color w:val="000000" w:themeColor="text1"/>
                  <w:sz w:val="20"/>
                  <w:szCs w:val="20"/>
                  <w:rPrChange w:id="5767" w:author="Will Taylor Gough" w:date="2020-08-29T17:25:00Z">
                    <w:rPr>
                      <w:b/>
                      <w:i/>
                      <w:color w:val="000000" w:themeColor="text1"/>
                      <w:sz w:val="20"/>
                      <w:szCs w:val="20"/>
                    </w:rPr>
                  </w:rPrChange>
                </w:rPr>
                <w:t>Drag Coefficient</w:t>
              </w:r>
            </w:ins>
          </w:p>
        </w:tc>
        <w:tc>
          <w:tcPr>
            <w:tcW w:w="2047"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14:paraId="44D162A3" w14:textId="77777777" w:rsidR="00E46A1C" w:rsidRPr="00C05B87" w:rsidRDefault="00E46A1C" w:rsidP="00420F1B">
            <w:pPr>
              <w:jc w:val="center"/>
              <w:rPr>
                <w:ins w:id="5768" w:author="Will Taylor Gough" w:date="2020-08-29T11:28:00Z"/>
                <w:rFonts w:ascii="Times New Roman" w:hAnsi="Times New Roman" w:cs="Times New Roman"/>
                <w:b/>
                <w:i/>
                <w:color w:val="000000" w:themeColor="text1"/>
                <w:sz w:val="20"/>
                <w:szCs w:val="20"/>
                <w:rPrChange w:id="5769" w:author="Will Taylor Gough" w:date="2020-08-29T17:25:00Z">
                  <w:rPr>
                    <w:ins w:id="5770" w:author="Will Taylor Gough" w:date="2020-08-29T11:28:00Z"/>
                    <w:b/>
                    <w:i/>
                    <w:color w:val="000000" w:themeColor="text1"/>
                    <w:sz w:val="20"/>
                    <w:szCs w:val="20"/>
                  </w:rPr>
                </w:rPrChange>
              </w:rPr>
            </w:pPr>
            <w:ins w:id="5771" w:author="Will Taylor Gough" w:date="2020-08-29T11:28:00Z">
              <w:r w:rsidRPr="00C05B87">
                <w:rPr>
                  <w:rFonts w:ascii="Times New Roman" w:hAnsi="Times New Roman" w:cs="Times New Roman"/>
                  <w:b/>
                  <w:i/>
                  <w:color w:val="000000" w:themeColor="text1"/>
                  <w:sz w:val="20"/>
                  <w:szCs w:val="20"/>
                  <w:rPrChange w:id="5772" w:author="Will Taylor Gough" w:date="2020-08-29T17:25:00Z">
                    <w:rPr>
                      <w:b/>
                      <w:i/>
                      <w:color w:val="000000" w:themeColor="text1"/>
                      <w:sz w:val="20"/>
                      <w:szCs w:val="20"/>
                    </w:rPr>
                  </w:rPrChange>
                </w:rPr>
                <w:t>Reynolds Number</w:t>
              </w:r>
            </w:ins>
          </w:p>
        </w:tc>
        <w:tc>
          <w:tcPr>
            <w:tcW w:w="2048"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14:paraId="2FC1D12C" w14:textId="682D4D70" w:rsidR="00E46A1C" w:rsidRPr="00C05B87" w:rsidRDefault="001A2550" w:rsidP="00420F1B">
            <w:pPr>
              <w:jc w:val="center"/>
              <w:rPr>
                <w:ins w:id="5773" w:author="Will Taylor Gough" w:date="2020-08-29T11:28:00Z"/>
                <w:rFonts w:ascii="Times New Roman" w:hAnsi="Times New Roman" w:cs="Times New Roman"/>
                <w:b/>
                <w:i/>
                <w:color w:val="000000" w:themeColor="text1"/>
                <w:sz w:val="20"/>
                <w:szCs w:val="20"/>
                <w:rPrChange w:id="5774" w:author="Will Taylor Gough" w:date="2020-08-29T17:25:00Z">
                  <w:rPr>
                    <w:ins w:id="5775" w:author="Will Taylor Gough" w:date="2020-08-29T11:28:00Z"/>
                    <w:b/>
                    <w:i/>
                    <w:color w:val="000000" w:themeColor="text1"/>
                    <w:sz w:val="20"/>
                    <w:szCs w:val="20"/>
                  </w:rPr>
                </w:rPrChange>
              </w:rPr>
            </w:pPr>
            <w:ins w:id="5776" w:author="Will Taylor Gough" w:date="2020-08-29T17:17:00Z">
              <w:r w:rsidRPr="00C05B87">
                <w:rPr>
                  <w:rFonts w:ascii="Times New Roman" w:hAnsi="Times New Roman" w:cs="Times New Roman"/>
                  <w:b/>
                  <w:i/>
                  <w:color w:val="000000" w:themeColor="text1"/>
                  <w:sz w:val="20"/>
                  <w:szCs w:val="20"/>
                  <w:rPrChange w:id="5777" w:author="Will Taylor Gough" w:date="2020-08-29T17:25:00Z">
                    <w:rPr>
                      <w:b/>
                      <w:i/>
                      <w:color w:val="000000" w:themeColor="text1"/>
                      <w:sz w:val="20"/>
                      <w:szCs w:val="20"/>
                    </w:rPr>
                  </w:rPrChange>
                </w:rPr>
                <w:t>Froude</w:t>
              </w:r>
            </w:ins>
            <w:ins w:id="5778" w:author="Will Taylor Gough" w:date="2020-08-29T11:28:00Z">
              <w:r w:rsidR="00E46A1C" w:rsidRPr="00C05B87">
                <w:rPr>
                  <w:rFonts w:ascii="Times New Roman" w:hAnsi="Times New Roman" w:cs="Times New Roman"/>
                  <w:b/>
                  <w:i/>
                  <w:color w:val="000000" w:themeColor="text1"/>
                  <w:sz w:val="20"/>
                  <w:szCs w:val="20"/>
                  <w:rPrChange w:id="5779" w:author="Will Taylor Gough" w:date="2020-08-29T17:25:00Z">
                    <w:rPr>
                      <w:b/>
                      <w:i/>
                      <w:color w:val="000000" w:themeColor="text1"/>
                      <w:sz w:val="20"/>
                      <w:szCs w:val="20"/>
                    </w:rPr>
                  </w:rPrChange>
                </w:rPr>
                <w:t xml:space="preserve"> Efficiency</w:t>
              </w:r>
            </w:ins>
          </w:p>
        </w:tc>
      </w:tr>
      <w:tr w:rsidR="00E46A1C" w:rsidRPr="00C05B87" w14:paraId="7F7E33B9" w14:textId="77777777" w:rsidTr="00420F1B">
        <w:trPr>
          <w:trHeight w:val="925"/>
          <w:jc w:val="center"/>
          <w:ins w:id="5780" w:author="Will Taylor Gough" w:date="2020-08-29T11:28:00Z"/>
        </w:trPr>
        <w:tc>
          <w:tcPr>
            <w:tcW w:w="1890" w:type="dxa"/>
            <w:tcBorders>
              <w:top w:val="single" w:sz="4" w:space="0" w:color="auto"/>
              <w:left w:val="nil"/>
              <w:bottom w:val="nil"/>
              <w:right w:val="nil"/>
            </w:tcBorders>
            <w:shd w:val="clear" w:color="auto" w:fill="A5A5A5" w:themeFill="accent3"/>
            <w:vAlign w:val="center"/>
          </w:tcPr>
          <w:p w14:paraId="5557E60B" w14:textId="77777777" w:rsidR="00E46A1C" w:rsidRPr="00C05B87" w:rsidRDefault="00E46A1C" w:rsidP="00420F1B">
            <w:pPr>
              <w:jc w:val="center"/>
              <w:rPr>
                <w:ins w:id="5781" w:author="Will Taylor Gough" w:date="2020-08-29T11:28:00Z"/>
                <w:rFonts w:ascii="Times New Roman" w:hAnsi="Times New Roman" w:cs="Times New Roman"/>
                <w:b/>
                <w:i/>
                <w:color w:val="000000" w:themeColor="text1"/>
                <w:sz w:val="20"/>
                <w:szCs w:val="20"/>
                <w:rPrChange w:id="5782" w:author="Will Taylor Gough" w:date="2020-08-29T17:25:00Z">
                  <w:rPr>
                    <w:ins w:id="5783" w:author="Will Taylor Gough" w:date="2020-08-29T11:28:00Z"/>
                    <w:b/>
                    <w:i/>
                    <w:color w:val="000000" w:themeColor="text1"/>
                    <w:sz w:val="20"/>
                    <w:szCs w:val="20"/>
                  </w:rPr>
                </w:rPrChange>
              </w:rPr>
            </w:pPr>
            <w:ins w:id="5784" w:author="Will Taylor Gough" w:date="2020-08-29T11:28:00Z">
              <w:r w:rsidRPr="00C05B87">
                <w:rPr>
                  <w:rFonts w:ascii="Times New Roman" w:hAnsi="Times New Roman" w:cs="Times New Roman"/>
                  <w:b/>
                  <w:i/>
                  <w:color w:val="000000" w:themeColor="text1"/>
                  <w:sz w:val="20"/>
                  <w:szCs w:val="20"/>
                  <w:rPrChange w:id="5785" w:author="Will Taylor Gough" w:date="2020-08-29T17:25:00Z">
                    <w:rPr>
                      <w:b/>
                      <w:i/>
                      <w:color w:val="000000" w:themeColor="text1"/>
                      <w:sz w:val="20"/>
                      <w:szCs w:val="20"/>
                    </w:rPr>
                  </w:rPrChange>
                </w:rPr>
                <w:t>Humpback</w:t>
              </w:r>
            </w:ins>
          </w:p>
        </w:tc>
        <w:tc>
          <w:tcPr>
            <w:tcW w:w="2047"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14:paraId="282125E4" w14:textId="77777777" w:rsidR="00E46A1C" w:rsidRPr="00C05B87" w:rsidRDefault="00E46A1C" w:rsidP="00420F1B">
            <w:pPr>
              <w:jc w:val="center"/>
              <w:rPr>
                <w:ins w:id="5786" w:author="Will Taylor Gough" w:date="2020-08-29T11:28:00Z"/>
                <w:rFonts w:ascii="Times New Roman" w:hAnsi="Times New Roman" w:cs="Times New Roman"/>
                <w:sz w:val="20"/>
                <w:szCs w:val="20"/>
                <w:rPrChange w:id="5787" w:author="Will Taylor Gough" w:date="2020-08-29T17:25:00Z">
                  <w:rPr>
                    <w:ins w:id="5788" w:author="Will Taylor Gough" w:date="2020-08-29T11:28:00Z"/>
                    <w:sz w:val="20"/>
                    <w:szCs w:val="20"/>
                  </w:rPr>
                </w:rPrChange>
              </w:rPr>
            </w:pPr>
            <w:ins w:id="5789" w:author="Will Taylor Gough" w:date="2020-08-29T11:28:00Z">
              <w:r w:rsidRPr="00C05B87">
                <w:rPr>
                  <w:rFonts w:ascii="Times New Roman" w:hAnsi="Times New Roman" w:cs="Times New Roman"/>
                  <w:sz w:val="20"/>
                  <w:szCs w:val="20"/>
                  <w:rPrChange w:id="5790" w:author="Will Taylor Gough" w:date="2020-08-29T17:25:00Z">
                    <w:rPr>
                      <w:sz w:val="20"/>
                      <w:szCs w:val="20"/>
                    </w:rPr>
                  </w:rPrChange>
                </w:rPr>
                <w:t>0.30 ± 0.023</w:t>
              </w:r>
            </w:ins>
          </w:p>
        </w:tc>
        <w:tc>
          <w:tcPr>
            <w:tcW w:w="2048"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14:paraId="1AB752E7" w14:textId="77777777" w:rsidR="00E46A1C" w:rsidRPr="00C05B87" w:rsidRDefault="00E46A1C" w:rsidP="00420F1B">
            <w:pPr>
              <w:jc w:val="center"/>
              <w:rPr>
                <w:ins w:id="5791" w:author="Will Taylor Gough" w:date="2020-08-29T11:28:00Z"/>
                <w:rFonts w:ascii="Times New Roman" w:hAnsi="Times New Roman" w:cs="Times New Roman"/>
                <w:sz w:val="20"/>
                <w:szCs w:val="20"/>
                <w:vertAlign w:val="superscript"/>
                <w:rPrChange w:id="5792" w:author="Will Taylor Gough" w:date="2020-08-29T17:25:00Z">
                  <w:rPr>
                    <w:ins w:id="5793" w:author="Will Taylor Gough" w:date="2020-08-29T11:28:00Z"/>
                    <w:sz w:val="20"/>
                    <w:szCs w:val="20"/>
                    <w:vertAlign w:val="superscript"/>
                  </w:rPr>
                </w:rPrChange>
              </w:rPr>
            </w:pPr>
            <w:ins w:id="5794" w:author="Will Taylor Gough" w:date="2020-08-29T11:28:00Z">
              <w:r w:rsidRPr="00C05B87">
                <w:rPr>
                  <w:rFonts w:ascii="Times New Roman" w:hAnsi="Times New Roman" w:cs="Times New Roman"/>
                  <w:sz w:val="20"/>
                  <w:szCs w:val="20"/>
                  <w:rPrChange w:id="5795" w:author="Will Taylor Gough" w:date="2020-08-29T17:25:00Z">
                    <w:rPr>
                      <w:sz w:val="20"/>
                      <w:szCs w:val="20"/>
                    </w:rPr>
                  </w:rPrChange>
                </w:rPr>
                <w:t>0.02 ± 0.002</w:t>
              </w:r>
            </w:ins>
          </w:p>
        </w:tc>
        <w:tc>
          <w:tcPr>
            <w:tcW w:w="2047"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14:paraId="05F42ECE" w14:textId="77777777" w:rsidR="00E46A1C" w:rsidRPr="00C05B87" w:rsidRDefault="00E46A1C" w:rsidP="00420F1B">
            <w:pPr>
              <w:jc w:val="center"/>
              <w:rPr>
                <w:ins w:id="5796" w:author="Will Taylor Gough" w:date="2020-08-29T11:28:00Z"/>
                <w:rFonts w:ascii="Times New Roman" w:hAnsi="Times New Roman" w:cs="Times New Roman"/>
                <w:sz w:val="20"/>
                <w:szCs w:val="20"/>
                <w:rPrChange w:id="5797" w:author="Will Taylor Gough" w:date="2020-08-29T17:25:00Z">
                  <w:rPr>
                    <w:ins w:id="5798" w:author="Will Taylor Gough" w:date="2020-08-29T11:28:00Z"/>
                    <w:sz w:val="20"/>
                    <w:szCs w:val="20"/>
                  </w:rPr>
                </w:rPrChange>
              </w:rPr>
            </w:pPr>
            <w:ins w:id="5799" w:author="Will Taylor Gough" w:date="2020-08-29T11:28:00Z">
              <w:r w:rsidRPr="00C05B87">
                <w:rPr>
                  <w:rFonts w:ascii="Times New Roman" w:hAnsi="Times New Roman" w:cs="Times New Roman"/>
                  <w:sz w:val="20"/>
                  <w:szCs w:val="20"/>
                  <w:rPrChange w:id="5800" w:author="Will Taylor Gough" w:date="2020-08-29T17:25:00Z">
                    <w:rPr>
                      <w:sz w:val="20"/>
                      <w:szCs w:val="20"/>
                    </w:rPr>
                  </w:rPrChange>
                </w:rPr>
                <w:t>2.29 x 10</w:t>
              </w:r>
              <w:r w:rsidRPr="00C05B87">
                <w:rPr>
                  <w:rFonts w:ascii="Times New Roman" w:hAnsi="Times New Roman" w:cs="Times New Roman"/>
                  <w:sz w:val="20"/>
                  <w:szCs w:val="20"/>
                  <w:vertAlign w:val="superscript"/>
                  <w:rPrChange w:id="5801" w:author="Will Taylor Gough" w:date="2020-08-29T17:25:00Z">
                    <w:rPr>
                      <w:sz w:val="20"/>
                      <w:szCs w:val="20"/>
                      <w:vertAlign w:val="superscript"/>
                    </w:rPr>
                  </w:rPrChange>
                </w:rPr>
                <w:t>7</w:t>
              </w:r>
            </w:ins>
          </w:p>
          <w:p w14:paraId="03B441DF" w14:textId="77777777" w:rsidR="00E46A1C" w:rsidRPr="00C05B87" w:rsidRDefault="00E46A1C" w:rsidP="00420F1B">
            <w:pPr>
              <w:jc w:val="center"/>
              <w:rPr>
                <w:ins w:id="5802" w:author="Will Taylor Gough" w:date="2020-08-29T11:28:00Z"/>
                <w:rFonts w:ascii="Times New Roman" w:hAnsi="Times New Roman" w:cs="Times New Roman"/>
                <w:sz w:val="20"/>
                <w:szCs w:val="20"/>
                <w:rPrChange w:id="5803" w:author="Will Taylor Gough" w:date="2020-08-29T17:25:00Z">
                  <w:rPr>
                    <w:ins w:id="5804" w:author="Will Taylor Gough" w:date="2020-08-29T11:28:00Z"/>
                    <w:sz w:val="20"/>
                    <w:szCs w:val="20"/>
                  </w:rPr>
                </w:rPrChange>
              </w:rPr>
            </w:pPr>
            <w:ins w:id="5805" w:author="Will Taylor Gough" w:date="2020-08-29T11:28:00Z">
              <w:r w:rsidRPr="00C05B87">
                <w:rPr>
                  <w:rFonts w:ascii="Times New Roman" w:hAnsi="Times New Roman" w:cs="Times New Roman"/>
                  <w:sz w:val="20"/>
                  <w:szCs w:val="20"/>
                  <w:rPrChange w:id="5806" w:author="Will Taylor Gough" w:date="2020-08-29T17:25:00Z">
                    <w:rPr>
                      <w:sz w:val="20"/>
                      <w:szCs w:val="20"/>
                    </w:rPr>
                  </w:rPrChange>
                </w:rPr>
                <w:t>±</w:t>
              </w:r>
            </w:ins>
          </w:p>
          <w:p w14:paraId="354FC1DB" w14:textId="77777777" w:rsidR="00E46A1C" w:rsidRPr="00C05B87" w:rsidRDefault="00E46A1C" w:rsidP="00420F1B">
            <w:pPr>
              <w:jc w:val="center"/>
              <w:rPr>
                <w:ins w:id="5807" w:author="Will Taylor Gough" w:date="2020-08-29T11:28:00Z"/>
                <w:rFonts w:ascii="Times New Roman" w:hAnsi="Times New Roman" w:cs="Times New Roman"/>
                <w:sz w:val="20"/>
                <w:szCs w:val="20"/>
                <w:vertAlign w:val="superscript"/>
                <w:rPrChange w:id="5808" w:author="Will Taylor Gough" w:date="2020-08-29T17:25:00Z">
                  <w:rPr>
                    <w:ins w:id="5809" w:author="Will Taylor Gough" w:date="2020-08-29T11:28:00Z"/>
                    <w:sz w:val="20"/>
                    <w:szCs w:val="20"/>
                    <w:vertAlign w:val="superscript"/>
                  </w:rPr>
                </w:rPrChange>
              </w:rPr>
            </w:pPr>
            <w:ins w:id="5810" w:author="Will Taylor Gough" w:date="2020-08-29T11:28:00Z">
              <w:r w:rsidRPr="00C05B87">
                <w:rPr>
                  <w:rFonts w:ascii="Times New Roman" w:hAnsi="Times New Roman" w:cs="Times New Roman"/>
                  <w:sz w:val="20"/>
                  <w:szCs w:val="20"/>
                  <w:rPrChange w:id="5811" w:author="Will Taylor Gough" w:date="2020-08-29T17:25:00Z">
                    <w:rPr>
                      <w:sz w:val="20"/>
                      <w:szCs w:val="20"/>
                    </w:rPr>
                  </w:rPrChange>
                </w:rPr>
                <w:t>9.9 x 10</w:t>
              </w:r>
              <w:r w:rsidRPr="00C05B87">
                <w:rPr>
                  <w:rFonts w:ascii="Times New Roman" w:hAnsi="Times New Roman" w:cs="Times New Roman"/>
                  <w:sz w:val="20"/>
                  <w:szCs w:val="20"/>
                  <w:vertAlign w:val="superscript"/>
                  <w:rPrChange w:id="5812" w:author="Will Taylor Gough" w:date="2020-08-29T17:25:00Z">
                    <w:rPr>
                      <w:sz w:val="20"/>
                      <w:szCs w:val="20"/>
                      <w:vertAlign w:val="superscript"/>
                    </w:rPr>
                  </w:rPrChange>
                </w:rPr>
                <w:t>5</w:t>
              </w:r>
            </w:ins>
          </w:p>
        </w:tc>
        <w:tc>
          <w:tcPr>
            <w:tcW w:w="2048"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14:paraId="4FCCD117" w14:textId="77777777" w:rsidR="00E46A1C" w:rsidRPr="00C05B87" w:rsidRDefault="00E46A1C" w:rsidP="00420F1B">
            <w:pPr>
              <w:jc w:val="center"/>
              <w:rPr>
                <w:ins w:id="5813" w:author="Will Taylor Gough" w:date="2020-08-29T11:28:00Z"/>
                <w:rFonts w:ascii="Times New Roman" w:hAnsi="Times New Roman" w:cs="Times New Roman"/>
                <w:sz w:val="20"/>
                <w:szCs w:val="20"/>
                <w:rPrChange w:id="5814" w:author="Will Taylor Gough" w:date="2020-08-29T17:25:00Z">
                  <w:rPr>
                    <w:ins w:id="5815" w:author="Will Taylor Gough" w:date="2020-08-29T11:28:00Z"/>
                    <w:sz w:val="20"/>
                    <w:szCs w:val="20"/>
                  </w:rPr>
                </w:rPrChange>
              </w:rPr>
            </w:pPr>
            <w:ins w:id="5816" w:author="Will Taylor Gough" w:date="2020-08-29T11:28:00Z">
              <w:r w:rsidRPr="00C05B87">
                <w:rPr>
                  <w:rFonts w:ascii="Times New Roman" w:hAnsi="Times New Roman" w:cs="Times New Roman"/>
                  <w:sz w:val="20"/>
                  <w:szCs w:val="20"/>
                  <w:rPrChange w:id="5817" w:author="Will Taylor Gough" w:date="2020-08-29T17:25:00Z">
                    <w:rPr>
                      <w:sz w:val="20"/>
                      <w:szCs w:val="20"/>
                    </w:rPr>
                  </w:rPrChange>
                </w:rPr>
                <w:t>0.908 ± 0.003</w:t>
              </w:r>
            </w:ins>
          </w:p>
        </w:tc>
      </w:tr>
      <w:tr w:rsidR="00E46A1C" w:rsidRPr="00C05B87" w14:paraId="073ADFE1" w14:textId="77777777" w:rsidTr="00420F1B">
        <w:trPr>
          <w:trHeight w:val="932"/>
          <w:jc w:val="center"/>
          <w:ins w:id="5818" w:author="Will Taylor Gough" w:date="2020-08-29T11:28:00Z"/>
        </w:trPr>
        <w:tc>
          <w:tcPr>
            <w:tcW w:w="1890" w:type="dxa"/>
            <w:tcBorders>
              <w:top w:val="nil"/>
              <w:left w:val="nil"/>
              <w:bottom w:val="nil"/>
              <w:right w:val="nil"/>
            </w:tcBorders>
            <w:shd w:val="clear" w:color="auto" w:fill="E7E6E6" w:themeFill="background2"/>
            <w:vAlign w:val="center"/>
          </w:tcPr>
          <w:p w14:paraId="27932E47" w14:textId="77777777" w:rsidR="00E46A1C" w:rsidRPr="00C05B87" w:rsidRDefault="00E46A1C" w:rsidP="00420F1B">
            <w:pPr>
              <w:jc w:val="center"/>
              <w:rPr>
                <w:ins w:id="5819" w:author="Will Taylor Gough" w:date="2020-08-29T11:28:00Z"/>
                <w:rFonts w:ascii="Times New Roman" w:hAnsi="Times New Roman" w:cs="Times New Roman"/>
                <w:b/>
                <w:i/>
                <w:color w:val="000000" w:themeColor="text1"/>
                <w:sz w:val="20"/>
                <w:szCs w:val="20"/>
                <w:rPrChange w:id="5820" w:author="Will Taylor Gough" w:date="2020-08-29T17:25:00Z">
                  <w:rPr>
                    <w:ins w:id="5821" w:author="Will Taylor Gough" w:date="2020-08-29T11:28:00Z"/>
                    <w:b/>
                    <w:i/>
                    <w:color w:val="000000" w:themeColor="text1"/>
                    <w:sz w:val="20"/>
                    <w:szCs w:val="20"/>
                  </w:rPr>
                </w:rPrChange>
              </w:rPr>
            </w:pPr>
            <w:ins w:id="5822" w:author="Will Taylor Gough" w:date="2020-08-29T11:28:00Z">
              <w:r w:rsidRPr="00C05B87">
                <w:rPr>
                  <w:rFonts w:ascii="Times New Roman" w:hAnsi="Times New Roman" w:cs="Times New Roman"/>
                  <w:b/>
                  <w:i/>
                  <w:color w:val="000000" w:themeColor="text1"/>
                  <w:sz w:val="20"/>
                  <w:szCs w:val="20"/>
                  <w:rPrChange w:id="5823" w:author="Will Taylor Gough" w:date="2020-08-29T17:25:00Z">
                    <w:rPr>
                      <w:b/>
                      <w:i/>
                      <w:color w:val="000000" w:themeColor="text1"/>
                      <w:sz w:val="20"/>
                      <w:szCs w:val="20"/>
                    </w:rPr>
                  </w:rPrChange>
                </w:rPr>
                <w:t>Blue</w:t>
              </w:r>
            </w:ins>
          </w:p>
        </w:tc>
        <w:tc>
          <w:tcPr>
            <w:tcW w:w="2047" w:type="dxa"/>
            <w:tcBorders>
              <w:top w:val="nil"/>
              <w:left w:val="nil"/>
              <w:bottom w:val="nil"/>
              <w:right w:val="nil"/>
            </w:tcBorders>
            <w:shd w:val="clear" w:color="auto" w:fill="E7E6E6" w:themeFill="background2"/>
            <w:tcMar>
              <w:top w:w="100" w:type="dxa"/>
              <w:left w:w="100" w:type="dxa"/>
              <w:bottom w:w="100" w:type="dxa"/>
              <w:right w:w="100" w:type="dxa"/>
            </w:tcMar>
            <w:vAlign w:val="center"/>
          </w:tcPr>
          <w:p w14:paraId="54632D30" w14:textId="77777777" w:rsidR="00E46A1C" w:rsidRPr="00C05B87" w:rsidRDefault="00E46A1C" w:rsidP="00420F1B">
            <w:pPr>
              <w:jc w:val="center"/>
              <w:rPr>
                <w:ins w:id="5824" w:author="Will Taylor Gough" w:date="2020-08-29T11:28:00Z"/>
                <w:rFonts w:ascii="Times New Roman" w:hAnsi="Times New Roman" w:cs="Times New Roman"/>
                <w:sz w:val="20"/>
                <w:szCs w:val="20"/>
                <w:rPrChange w:id="5825" w:author="Will Taylor Gough" w:date="2020-08-29T17:25:00Z">
                  <w:rPr>
                    <w:ins w:id="5826" w:author="Will Taylor Gough" w:date="2020-08-29T11:28:00Z"/>
                    <w:sz w:val="20"/>
                    <w:szCs w:val="20"/>
                  </w:rPr>
                </w:rPrChange>
              </w:rPr>
            </w:pPr>
            <w:ins w:id="5827" w:author="Will Taylor Gough" w:date="2020-08-29T11:28:00Z">
              <w:r w:rsidRPr="00C05B87">
                <w:rPr>
                  <w:rFonts w:ascii="Times New Roman" w:hAnsi="Times New Roman" w:cs="Times New Roman"/>
                  <w:sz w:val="20"/>
                  <w:szCs w:val="20"/>
                  <w:rPrChange w:id="5828" w:author="Will Taylor Gough" w:date="2020-08-29T17:25:00Z">
                    <w:rPr>
                      <w:sz w:val="20"/>
                      <w:szCs w:val="20"/>
                    </w:rPr>
                  </w:rPrChange>
                </w:rPr>
                <w:t>0.48 ± 0.025</w:t>
              </w:r>
            </w:ins>
          </w:p>
        </w:tc>
        <w:tc>
          <w:tcPr>
            <w:tcW w:w="2048" w:type="dxa"/>
            <w:tcBorders>
              <w:top w:val="nil"/>
              <w:left w:val="nil"/>
              <w:bottom w:val="nil"/>
              <w:right w:val="nil"/>
            </w:tcBorders>
            <w:shd w:val="clear" w:color="auto" w:fill="E7E6E6" w:themeFill="background2"/>
            <w:tcMar>
              <w:top w:w="100" w:type="dxa"/>
              <w:left w:w="100" w:type="dxa"/>
              <w:bottom w:w="100" w:type="dxa"/>
              <w:right w:w="100" w:type="dxa"/>
            </w:tcMar>
            <w:vAlign w:val="center"/>
          </w:tcPr>
          <w:p w14:paraId="7BC96AA4" w14:textId="77777777" w:rsidR="00E46A1C" w:rsidRPr="00C05B87" w:rsidRDefault="00E46A1C" w:rsidP="00420F1B">
            <w:pPr>
              <w:jc w:val="center"/>
              <w:rPr>
                <w:ins w:id="5829" w:author="Will Taylor Gough" w:date="2020-08-29T11:28:00Z"/>
                <w:rFonts w:ascii="Times New Roman" w:hAnsi="Times New Roman" w:cs="Times New Roman"/>
                <w:sz w:val="20"/>
                <w:szCs w:val="20"/>
                <w:rPrChange w:id="5830" w:author="Will Taylor Gough" w:date="2020-08-29T17:25:00Z">
                  <w:rPr>
                    <w:ins w:id="5831" w:author="Will Taylor Gough" w:date="2020-08-29T11:28:00Z"/>
                    <w:sz w:val="20"/>
                    <w:szCs w:val="20"/>
                  </w:rPr>
                </w:rPrChange>
              </w:rPr>
            </w:pPr>
            <w:ins w:id="5832" w:author="Will Taylor Gough" w:date="2020-08-29T11:28:00Z">
              <w:r w:rsidRPr="00C05B87">
                <w:rPr>
                  <w:rFonts w:ascii="Times New Roman" w:hAnsi="Times New Roman" w:cs="Times New Roman"/>
                  <w:sz w:val="20"/>
                  <w:szCs w:val="20"/>
                  <w:rPrChange w:id="5833" w:author="Will Taylor Gough" w:date="2020-08-29T17:25:00Z">
                    <w:rPr>
                      <w:sz w:val="20"/>
                      <w:szCs w:val="20"/>
                    </w:rPr>
                  </w:rPrChange>
                </w:rPr>
                <w:t>0.04 ± 0.006</w:t>
              </w:r>
            </w:ins>
          </w:p>
        </w:tc>
        <w:tc>
          <w:tcPr>
            <w:tcW w:w="2047" w:type="dxa"/>
            <w:tcBorders>
              <w:top w:val="nil"/>
              <w:left w:val="nil"/>
              <w:bottom w:val="nil"/>
              <w:right w:val="nil"/>
            </w:tcBorders>
            <w:shd w:val="clear" w:color="auto" w:fill="E7E6E6" w:themeFill="background2"/>
            <w:tcMar>
              <w:top w:w="100" w:type="dxa"/>
              <w:left w:w="100" w:type="dxa"/>
              <w:bottom w:w="100" w:type="dxa"/>
              <w:right w:w="100" w:type="dxa"/>
            </w:tcMar>
            <w:vAlign w:val="center"/>
          </w:tcPr>
          <w:p w14:paraId="790D1E78" w14:textId="77777777" w:rsidR="00E46A1C" w:rsidRPr="00C05B87" w:rsidRDefault="00E46A1C" w:rsidP="00420F1B">
            <w:pPr>
              <w:jc w:val="center"/>
              <w:rPr>
                <w:ins w:id="5834" w:author="Will Taylor Gough" w:date="2020-08-29T11:28:00Z"/>
                <w:rFonts w:ascii="Times New Roman" w:hAnsi="Times New Roman" w:cs="Times New Roman"/>
                <w:sz w:val="20"/>
                <w:szCs w:val="20"/>
                <w:vertAlign w:val="superscript"/>
                <w:rPrChange w:id="5835" w:author="Will Taylor Gough" w:date="2020-08-29T17:25:00Z">
                  <w:rPr>
                    <w:ins w:id="5836" w:author="Will Taylor Gough" w:date="2020-08-29T11:28:00Z"/>
                    <w:sz w:val="20"/>
                    <w:szCs w:val="20"/>
                    <w:vertAlign w:val="superscript"/>
                  </w:rPr>
                </w:rPrChange>
              </w:rPr>
            </w:pPr>
            <w:ins w:id="5837" w:author="Will Taylor Gough" w:date="2020-08-29T11:28:00Z">
              <w:r w:rsidRPr="00C05B87">
                <w:rPr>
                  <w:rFonts w:ascii="Times New Roman" w:hAnsi="Times New Roman" w:cs="Times New Roman"/>
                  <w:sz w:val="20"/>
                  <w:szCs w:val="20"/>
                  <w:rPrChange w:id="5838" w:author="Will Taylor Gough" w:date="2020-08-29T17:25:00Z">
                    <w:rPr>
                      <w:sz w:val="20"/>
                      <w:szCs w:val="20"/>
                    </w:rPr>
                  </w:rPrChange>
                </w:rPr>
                <w:t>4.89 x 10</w:t>
              </w:r>
              <w:r w:rsidRPr="00C05B87">
                <w:rPr>
                  <w:rFonts w:ascii="Times New Roman" w:hAnsi="Times New Roman" w:cs="Times New Roman"/>
                  <w:sz w:val="20"/>
                  <w:szCs w:val="20"/>
                  <w:vertAlign w:val="superscript"/>
                  <w:rPrChange w:id="5839" w:author="Will Taylor Gough" w:date="2020-08-29T17:25:00Z">
                    <w:rPr>
                      <w:sz w:val="20"/>
                      <w:szCs w:val="20"/>
                      <w:vertAlign w:val="superscript"/>
                    </w:rPr>
                  </w:rPrChange>
                </w:rPr>
                <w:t>7</w:t>
              </w:r>
            </w:ins>
          </w:p>
          <w:p w14:paraId="0756DC68" w14:textId="77777777" w:rsidR="00E46A1C" w:rsidRPr="00C05B87" w:rsidRDefault="00E46A1C" w:rsidP="00420F1B">
            <w:pPr>
              <w:jc w:val="center"/>
              <w:rPr>
                <w:ins w:id="5840" w:author="Will Taylor Gough" w:date="2020-08-29T11:28:00Z"/>
                <w:rFonts w:ascii="Times New Roman" w:hAnsi="Times New Roman" w:cs="Times New Roman"/>
                <w:sz w:val="20"/>
                <w:szCs w:val="20"/>
                <w:rPrChange w:id="5841" w:author="Will Taylor Gough" w:date="2020-08-29T17:25:00Z">
                  <w:rPr>
                    <w:ins w:id="5842" w:author="Will Taylor Gough" w:date="2020-08-29T11:28:00Z"/>
                    <w:sz w:val="20"/>
                    <w:szCs w:val="20"/>
                  </w:rPr>
                </w:rPrChange>
              </w:rPr>
            </w:pPr>
            <w:ins w:id="5843" w:author="Will Taylor Gough" w:date="2020-08-29T11:28:00Z">
              <w:r w:rsidRPr="00C05B87">
                <w:rPr>
                  <w:rFonts w:ascii="Times New Roman" w:hAnsi="Times New Roman" w:cs="Times New Roman"/>
                  <w:sz w:val="20"/>
                  <w:szCs w:val="20"/>
                  <w:rPrChange w:id="5844" w:author="Will Taylor Gough" w:date="2020-08-29T17:25:00Z">
                    <w:rPr>
                      <w:sz w:val="20"/>
                      <w:szCs w:val="20"/>
                    </w:rPr>
                  </w:rPrChange>
                </w:rPr>
                <w:t>±</w:t>
              </w:r>
            </w:ins>
          </w:p>
          <w:p w14:paraId="2A522A2B" w14:textId="77777777" w:rsidR="00E46A1C" w:rsidRPr="00C05B87" w:rsidRDefault="00E46A1C" w:rsidP="00420F1B">
            <w:pPr>
              <w:jc w:val="center"/>
              <w:rPr>
                <w:ins w:id="5845" w:author="Will Taylor Gough" w:date="2020-08-29T11:28:00Z"/>
                <w:rFonts w:ascii="Times New Roman" w:hAnsi="Times New Roman" w:cs="Times New Roman"/>
                <w:sz w:val="20"/>
                <w:szCs w:val="20"/>
                <w:vertAlign w:val="superscript"/>
                <w:rPrChange w:id="5846" w:author="Will Taylor Gough" w:date="2020-08-29T17:25:00Z">
                  <w:rPr>
                    <w:ins w:id="5847" w:author="Will Taylor Gough" w:date="2020-08-29T11:28:00Z"/>
                    <w:sz w:val="20"/>
                    <w:szCs w:val="20"/>
                    <w:vertAlign w:val="superscript"/>
                  </w:rPr>
                </w:rPrChange>
              </w:rPr>
            </w:pPr>
            <w:ins w:id="5848" w:author="Will Taylor Gough" w:date="2020-08-29T11:28:00Z">
              <w:r w:rsidRPr="00C05B87">
                <w:rPr>
                  <w:rFonts w:ascii="Times New Roman" w:hAnsi="Times New Roman" w:cs="Times New Roman"/>
                  <w:sz w:val="20"/>
                  <w:szCs w:val="20"/>
                  <w:rPrChange w:id="5849" w:author="Will Taylor Gough" w:date="2020-08-29T17:25:00Z">
                    <w:rPr>
                      <w:sz w:val="20"/>
                      <w:szCs w:val="20"/>
                    </w:rPr>
                  </w:rPrChange>
                </w:rPr>
                <w:t>1.3 x 10</w:t>
              </w:r>
              <w:r w:rsidRPr="00C05B87">
                <w:rPr>
                  <w:rFonts w:ascii="Times New Roman" w:hAnsi="Times New Roman" w:cs="Times New Roman"/>
                  <w:sz w:val="20"/>
                  <w:szCs w:val="20"/>
                  <w:vertAlign w:val="superscript"/>
                  <w:rPrChange w:id="5850" w:author="Will Taylor Gough" w:date="2020-08-29T17:25:00Z">
                    <w:rPr>
                      <w:sz w:val="20"/>
                      <w:szCs w:val="20"/>
                      <w:vertAlign w:val="superscript"/>
                    </w:rPr>
                  </w:rPrChange>
                </w:rPr>
                <w:t>6</w:t>
              </w:r>
            </w:ins>
          </w:p>
        </w:tc>
        <w:tc>
          <w:tcPr>
            <w:tcW w:w="2048" w:type="dxa"/>
            <w:tcBorders>
              <w:top w:val="nil"/>
              <w:left w:val="nil"/>
              <w:bottom w:val="nil"/>
              <w:right w:val="nil"/>
            </w:tcBorders>
            <w:shd w:val="clear" w:color="auto" w:fill="E7E6E6" w:themeFill="background2"/>
            <w:tcMar>
              <w:top w:w="100" w:type="dxa"/>
              <w:left w:w="100" w:type="dxa"/>
              <w:bottom w:w="100" w:type="dxa"/>
              <w:right w:w="100" w:type="dxa"/>
            </w:tcMar>
            <w:vAlign w:val="center"/>
          </w:tcPr>
          <w:p w14:paraId="2D2889CA" w14:textId="77777777" w:rsidR="00E46A1C" w:rsidRPr="00C05B87" w:rsidRDefault="00E46A1C" w:rsidP="00420F1B">
            <w:pPr>
              <w:jc w:val="center"/>
              <w:rPr>
                <w:ins w:id="5851" w:author="Will Taylor Gough" w:date="2020-08-29T11:28:00Z"/>
                <w:rFonts w:ascii="Times New Roman" w:hAnsi="Times New Roman" w:cs="Times New Roman"/>
                <w:sz w:val="20"/>
                <w:szCs w:val="20"/>
                <w:rPrChange w:id="5852" w:author="Will Taylor Gough" w:date="2020-08-29T17:25:00Z">
                  <w:rPr>
                    <w:ins w:id="5853" w:author="Will Taylor Gough" w:date="2020-08-29T11:28:00Z"/>
                    <w:sz w:val="20"/>
                    <w:szCs w:val="20"/>
                  </w:rPr>
                </w:rPrChange>
              </w:rPr>
            </w:pPr>
            <w:ins w:id="5854" w:author="Will Taylor Gough" w:date="2020-08-29T11:28:00Z">
              <w:r w:rsidRPr="00C05B87">
                <w:rPr>
                  <w:rFonts w:ascii="Times New Roman" w:hAnsi="Times New Roman" w:cs="Times New Roman"/>
                  <w:sz w:val="20"/>
                  <w:szCs w:val="20"/>
                  <w:rPrChange w:id="5855" w:author="Will Taylor Gough" w:date="2020-08-29T17:25:00Z">
                    <w:rPr>
                      <w:sz w:val="20"/>
                      <w:szCs w:val="20"/>
                    </w:rPr>
                  </w:rPrChange>
                </w:rPr>
                <w:t>0.860 ± 0.006</w:t>
              </w:r>
            </w:ins>
          </w:p>
        </w:tc>
      </w:tr>
      <w:tr w:rsidR="00E46A1C" w:rsidRPr="00C05B87" w14:paraId="2CCF96E8" w14:textId="77777777" w:rsidTr="00420F1B">
        <w:trPr>
          <w:trHeight w:val="932"/>
          <w:jc w:val="center"/>
          <w:ins w:id="5856" w:author="Will Taylor Gough" w:date="2020-08-29T11:28:00Z"/>
        </w:trPr>
        <w:tc>
          <w:tcPr>
            <w:tcW w:w="1890" w:type="dxa"/>
            <w:tcBorders>
              <w:top w:val="nil"/>
              <w:left w:val="nil"/>
              <w:bottom w:val="nil"/>
              <w:right w:val="nil"/>
            </w:tcBorders>
            <w:shd w:val="clear" w:color="auto" w:fill="A5A5A5" w:themeFill="accent3"/>
            <w:vAlign w:val="center"/>
          </w:tcPr>
          <w:p w14:paraId="78AB77E0" w14:textId="77777777" w:rsidR="00E46A1C" w:rsidRPr="00C05B87" w:rsidRDefault="00E46A1C" w:rsidP="00420F1B">
            <w:pPr>
              <w:jc w:val="center"/>
              <w:rPr>
                <w:ins w:id="5857" w:author="Will Taylor Gough" w:date="2020-08-29T11:28:00Z"/>
                <w:rFonts w:ascii="Times New Roman" w:hAnsi="Times New Roman" w:cs="Times New Roman"/>
                <w:b/>
                <w:i/>
                <w:color w:val="000000" w:themeColor="text1"/>
                <w:sz w:val="20"/>
                <w:szCs w:val="20"/>
                <w:rPrChange w:id="5858" w:author="Will Taylor Gough" w:date="2020-08-29T17:25:00Z">
                  <w:rPr>
                    <w:ins w:id="5859" w:author="Will Taylor Gough" w:date="2020-08-29T11:28:00Z"/>
                    <w:b/>
                    <w:i/>
                    <w:color w:val="000000" w:themeColor="text1"/>
                    <w:sz w:val="20"/>
                    <w:szCs w:val="20"/>
                  </w:rPr>
                </w:rPrChange>
              </w:rPr>
            </w:pPr>
            <w:ins w:id="5860" w:author="Will Taylor Gough" w:date="2020-08-29T11:28:00Z">
              <w:r w:rsidRPr="00C05B87">
                <w:rPr>
                  <w:rFonts w:ascii="Times New Roman" w:hAnsi="Times New Roman" w:cs="Times New Roman"/>
                  <w:b/>
                  <w:i/>
                  <w:sz w:val="20"/>
                  <w:szCs w:val="20"/>
                  <w:rPrChange w:id="5861" w:author="Will Taylor Gough" w:date="2020-08-29T17:25:00Z">
                    <w:rPr>
                      <w:b/>
                      <w:i/>
                      <w:sz w:val="20"/>
                      <w:szCs w:val="20"/>
                    </w:rPr>
                  </w:rPrChange>
                </w:rPr>
                <w:t>Ant.</w:t>
              </w:r>
              <w:r w:rsidRPr="00C05B87">
                <w:rPr>
                  <w:rFonts w:ascii="Times New Roman" w:hAnsi="Times New Roman" w:cs="Times New Roman"/>
                  <w:rPrChange w:id="5862" w:author="Will Taylor Gough" w:date="2020-08-29T17:25:00Z">
                    <w:rPr/>
                  </w:rPrChange>
                </w:rPr>
                <w:t xml:space="preserve"> </w:t>
              </w:r>
              <w:r w:rsidRPr="00C05B87">
                <w:rPr>
                  <w:rFonts w:ascii="Times New Roman" w:hAnsi="Times New Roman" w:cs="Times New Roman"/>
                  <w:b/>
                  <w:i/>
                  <w:color w:val="000000" w:themeColor="text1"/>
                  <w:sz w:val="20"/>
                  <w:szCs w:val="20"/>
                  <w:rPrChange w:id="5863" w:author="Will Taylor Gough" w:date="2020-08-29T17:25:00Z">
                    <w:rPr>
                      <w:b/>
                      <w:i/>
                      <w:color w:val="000000" w:themeColor="text1"/>
                      <w:sz w:val="20"/>
                      <w:szCs w:val="20"/>
                    </w:rPr>
                  </w:rPrChange>
                </w:rPr>
                <w:t>Minke</w:t>
              </w:r>
            </w:ins>
          </w:p>
        </w:tc>
        <w:tc>
          <w:tcPr>
            <w:tcW w:w="2047"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6522D4F8" w14:textId="77777777" w:rsidR="00E46A1C" w:rsidRPr="00C05B87" w:rsidRDefault="00E46A1C" w:rsidP="00420F1B">
            <w:pPr>
              <w:jc w:val="center"/>
              <w:rPr>
                <w:ins w:id="5864" w:author="Will Taylor Gough" w:date="2020-08-29T11:28:00Z"/>
                <w:rFonts w:ascii="Times New Roman" w:hAnsi="Times New Roman" w:cs="Times New Roman"/>
                <w:sz w:val="20"/>
                <w:szCs w:val="20"/>
                <w:rPrChange w:id="5865" w:author="Will Taylor Gough" w:date="2020-08-29T17:25:00Z">
                  <w:rPr>
                    <w:ins w:id="5866" w:author="Will Taylor Gough" w:date="2020-08-29T11:28:00Z"/>
                    <w:sz w:val="20"/>
                    <w:szCs w:val="20"/>
                  </w:rPr>
                </w:rPrChange>
              </w:rPr>
            </w:pPr>
            <w:ins w:id="5867" w:author="Will Taylor Gough" w:date="2020-08-29T11:28:00Z">
              <w:r w:rsidRPr="00C05B87">
                <w:rPr>
                  <w:rFonts w:ascii="Times New Roman" w:hAnsi="Times New Roman" w:cs="Times New Roman"/>
                  <w:sz w:val="20"/>
                  <w:szCs w:val="20"/>
                  <w:rPrChange w:id="5868" w:author="Will Taylor Gough" w:date="2020-08-29T17:25:00Z">
                    <w:rPr>
                      <w:sz w:val="20"/>
                      <w:szCs w:val="20"/>
                    </w:rPr>
                  </w:rPrChange>
                </w:rPr>
                <w:t>0.36 ± 0.028</w:t>
              </w:r>
            </w:ins>
          </w:p>
        </w:tc>
        <w:tc>
          <w:tcPr>
            <w:tcW w:w="2048"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04510D08" w14:textId="77777777" w:rsidR="00E46A1C" w:rsidRPr="00C05B87" w:rsidRDefault="00E46A1C" w:rsidP="00420F1B">
            <w:pPr>
              <w:jc w:val="center"/>
              <w:rPr>
                <w:ins w:id="5869" w:author="Will Taylor Gough" w:date="2020-08-29T11:28:00Z"/>
                <w:rFonts w:ascii="Times New Roman" w:hAnsi="Times New Roman" w:cs="Times New Roman"/>
                <w:sz w:val="20"/>
                <w:szCs w:val="20"/>
                <w:rPrChange w:id="5870" w:author="Will Taylor Gough" w:date="2020-08-29T17:25:00Z">
                  <w:rPr>
                    <w:ins w:id="5871" w:author="Will Taylor Gough" w:date="2020-08-29T11:28:00Z"/>
                    <w:sz w:val="20"/>
                    <w:szCs w:val="20"/>
                  </w:rPr>
                </w:rPrChange>
              </w:rPr>
            </w:pPr>
            <w:ins w:id="5872" w:author="Will Taylor Gough" w:date="2020-08-29T11:28:00Z">
              <w:r w:rsidRPr="00C05B87">
                <w:rPr>
                  <w:rFonts w:ascii="Times New Roman" w:hAnsi="Times New Roman" w:cs="Times New Roman"/>
                  <w:sz w:val="20"/>
                  <w:szCs w:val="20"/>
                  <w:rPrChange w:id="5873" w:author="Will Taylor Gough" w:date="2020-08-29T17:25:00Z">
                    <w:rPr>
                      <w:sz w:val="20"/>
                      <w:szCs w:val="20"/>
                    </w:rPr>
                  </w:rPrChange>
                </w:rPr>
                <w:t>0.01 ± 0.001</w:t>
              </w:r>
            </w:ins>
          </w:p>
        </w:tc>
        <w:tc>
          <w:tcPr>
            <w:tcW w:w="2047"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346DA4B4" w14:textId="77777777" w:rsidR="00E46A1C" w:rsidRPr="00C05B87" w:rsidRDefault="00E46A1C" w:rsidP="00420F1B">
            <w:pPr>
              <w:jc w:val="center"/>
              <w:rPr>
                <w:ins w:id="5874" w:author="Will Taylor Gough" w:date="2020-08-29T11:28:00Z"/>
                <w:rFonts w:ascii="Times New Roman" w:hAnsi="Times New Roman" w:cs="Times New Roman"/>
                <w:sz w:val="20"/>
                <w:szCs w:val="20"/>
                <w:vertAlign w:val="superscript"/>
                <w:rPrChange w:id="5875" w:author="Will Taylor Gough" w:date="2020-08-29T17:25:00Z">
                  <w:rPr>
                    <w:ins w:id="5876" w:author="Will Taylor Gough" w:date="2020-08-29T11:28:00Z"/>
                    <w:sz w:val="20"/>
                    <w:szCs w:val="20"/>
                    <w:vertAlign w:val="superscript"/>
                  </w:rPr>
                </w:rPrChange>
              </w:rPr>
            </w:pPr>
            <w:ins w:id="5877" w:author="Will Taylor Gough" w:date="2020-08-29T11:28:00Z">
              <w:r w:rsidRPr="00C05B87">
                <w:rPr>
                  <w:rFonts w:ascii="Times New Roman" w:hAnsi="Times New Roman" w:cs="Times New Roman"/>
                  <w:sz w:val="20"/>
                  <w:szCs w:val="20"/>
                  <w:rPrChange w:id="5878" w:author="Will Taylor Gough" w:date="2020-08-29T17:25:00Z">
                    <w:rPr>
                      <w:sz w:val="20"/>
                      <w:szCs w:val="20"/>
                    </w:rPr>
                  </w:rPrChange>
                </w:rPr>
                <w:t>1.71 x 10</w:t>
              </w:r>
              <w:r w:rsidRPr="00C05B87">
                <w:rPr>
                  <w:rFonts w:ascii="Times New Roman" w:hAnsi="Times New Roman" w:cs="Times New Roman"/>
                  <w:sz w:val="20"/>
                  <w:szCs w:val="20"/>
                  <w:vertAlign w:val="superscript"/>
                  <w:rPrChange w:id="5879" w:author="Will Taylor Gough" w:date="2020-08-29T17:25:00Z">
                    <w:rPr>
                      <w:sz w:val="20"/>
                      <w:szCs w:val="20"/>
                      <w:vertAlign w:val="superscript"/>
                    </w:rPr>
                  </w:rPrChange>
                </w:rPr>
                <w:t>7</w:t>
              </w:r>
            </w:ins>
          </w:p>
          <w:p w14:paraId="6D545B17" w14:textId="77777777" w:rsidR="00E46A1C" w:rsidRPr="00C05B87" w:rsidRDefault="00E46A1C" w:rsidP="00420F1B">
            <w:pPr>
              <w:jc w:val="center"/>
              <w:rPr>
                <w:ins w:id="5880" w:author="Will Taylor Gough" w:date="2020-08-29T11:28:00Z"/>
                <w:rFonts w:ascii="Times New Roman" w:hAnsi="Times New Roman" w:cs="Times New Roman"/>
                <w:sz w:val="20"/>
                <w:szCs w:val="20"/>
                <w:rPrChange w:id="5881" w:author="Will Taylor Gough" w:date="2020-08-29T17:25:00Z">
                  <w:rPr>
                    <w:ins w:id="5882" w:author="Will Taylor Gough" w:date="2020-08-29T11:28:00Z"/>
                    <w:sz w:val="20"/>
                    <w:szCs w:val="20"/>
                  </w:rPr>
                </w:rPrChange>
              </w:rPr>
            </w:pPr>
            <w:ins w:id="5883" w:author="Will Taylor Gough" w:date="2020-08-29T11:28:00Z">
              <w:r w:rsidRPr="00C05B87">
                <w:rPr>
                  <w:rFonts w:ascii="Times New Roman" w:hAnsi="Times New Roman" w:cs="Times New Roman"/>
                  <w:sz w:val="20"/>
                  <w:szCs w:val="20"/>
                  <w:rPrChange w:id="5884" w:author="Will Taylor Gough" w:date="2020-08-29T17:25:00Z">
                    <w:rPr>
                      <w:sz w:val="20"/>
                      <w:szCs w:val="20"/>
                    </w:rPr>
                  </w:rPrChange>
                </w:rPr>
                <w:t>±</w:t>
              </w:r>
            </w:ins>
          </w:p>
          <w:p w14:paraId="5837690E" w14:textId="77777777" w:rsidR="00E46A1C" w:rsidRPr="00C05B87" w:rsidRDefault="00E46A1C" w:rsidP="00420F1B">
            <w:pPr>
              <w:jc w:val="center"/>
              <w:rPr>
                <w:ins w:id="5885" w:author="Will Taylor Gough" w:date="2020-08-29T11:28:00Z"/>
                <w:rFonts w:ascii="Times New Roman" w:hAnsi="Times New Roman" w:cs="Times New Roman"/>
                <w:sz w:val="20"/>
                <w:szCs w:val="20"/>
                <w:vertAlign w:val="superscript"/>
                <w:rPrChange w:id="5886" w:author="Will Taylor Gough" w:date="2020-08-29T17:25:00Z">
                  <w:rPr>
                    <w:ins w:id="5887" w:author="Will Taylor Gough" w:date="2020-08-29T11:28:00Z"/>
                    <w:sz w:val="20"/>
                    <w:szCs w:val="20"/>
                    <w:vertAlign w:val="superscript"/>
                  </w:rPr>
                </w:rPrChange>
              </w:rPr>
            </w:pPr>
            <w:ins w:id="5888" w:author="Will Taylor Gough" w:date="2020-08-29T11:28:00Z">
              <w:r w:rsidRPr="00C05B87">
                <w:rPr>
                  <w:rFonts w:ascii="Times New Roman" w:hAnsi="Times New Roman" w:cs="Times New Roman"/>
                  <w:sz w:val="20"/>
                  <w:szCs w:val="20"/>
                  <w:rPrChange w:id="5889" w:author="Will Taylor Gough" w:date="2020-08-29T17:25:00Z">
                    <w:rPr>
                      <w:sz w:val="20"/>
                      <w:szCs w:val="20"/>
                    </w:rPr>
                  </w:rPrChange>
                </w:rPr>
                <w:t>9.9 x 10</w:t>
              </w:r>
              <w:r w:rsidRPr="00C05B87">
                <w:rPr>
                  <w:rFonts w:ascii="Times New Roman" w:hAnsi="Times New Roman" w:cs="Times New Roman"/>
                  <w:sz w:val="20"/>
                  <w:szCs w:val="20"/>
                  <w:vertAlign w:val="superscript"/>
                  <w:rPrChange w:id="5890" w:author="Will Taylor Gough" w:date="2020-08-29T17:25:00Z">
                    <w:rPr>
                      <w:sz w:val="20"/>
                      <w:szCs w:val="20"/>
                      <w:vertAlign w:val="superscript"/>
                    </w:rPr>
                  </w:rPrChange>
                </w:rPr>
                <w:t>5</w:t>
              </w:r>
            </w:ins>
          </w:p>
        </w:tc>
        <w:tc>
          <w:tcPr>
            <w:tcW w:w="2048"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60C626E9" w14:textId="77777777" w:rsidR="00E46A1C" w:rsidRPr="00C05B87" w:rsidRDefault="00E46A1C" w:rsidP="00420F1B">
            <w:pPr>
              <w:jc w:val="center"/>
              <w:rPr>
                <w:ins w:id="5891" w:author="Will Taylor Gough" w:date="2020-08-29T11:28:00Z"/>
                <w:rFonts w:ascii="Times New Roman" w:hAnsi="Times New Roman" w:cs="Times New Roman"/>
                <w:sz w:val="20"/>
                <w:szCs w:val="20"/>
                <w:vertAlign w:val="superscript"/>
                <w:rPrChange w:id="5892" w:author="Will Taylor Gough" w:date="2020-08-29T17:25:00Z">
                  <w:rPr>
                    <w:ins w:id="5893" w:author="Will Taylor Gough" w:date="2020-08-29T11:28:00Z"/>
                    <w:sz w:val="20"/>
                    <w:szCs w:val="20"/>
                    <w:vertAlign w:val="superscript"/>
                  </w:rPr>
                </w:rPrChange>
              </w:rPr>
            </w:pPr>
            <w:ins w:id="5894" w:author="Will Taylor Gough" w:date="2020-08-29T11:28:00Z">
              <w:r w:rsidRPr="00C05B87">
                <w:rPr>
                  <w:rFonts w:ascii="Times New Roman" w:hAnsi="Times New Roman" w:cs="Times New Roman"/>
                  <w:sz w:val="20"/>
                  <w:szCs w:val="20"/>
                  <w:rPrChange w:id="5895" w:author="Will Taylor Gough" w:date="2020-08-29T17:25:00Z">
                    <w:rPr>
                      <w:sz w:val="20"/>
                      <w:szCs w:val="20"/>
                    </w:rPr>
                  </w:rPrChange>
                </w:rPr>
                <w:t>0.920 ± 0.004</w:t>
              </w:r>
            </w:ins>
          </w:p>
        </w:tc>
      </w:tr>
      <w:tr w:rsidR="00E46A1C" w:rsidRPr="00C05B87" w14:paraId="3CF9E45F" w14:textId="77777777" w:rsidTr="00420F1B">
        <w:trPr>
          <w:trHeight w:val="932"/>
          <w:jc w:val="center"/>
          <w:ins w:id="5896" w:author="Will Taylor Gough" w:date="2020-08-29T11:28:00Z"/>
        </w:trPr>
        <w:tc>
          <w:tcPr>
            <w:tcW w:w="1890" w:type="dxa"/>
            <w:tcBorders>
              <w:top w:val="nil"/>
              <w:left w:val="nil"/>
              <w:bottom w:val="nil"/>
              <w:right w:val="nil"/>
            </w:tcBorders>
            <w:shd w:val="clear" w:color="auto" w:fill="F2F2F2" w:themeFill="background1" w:themeFillShade="F2"/>
            <w:vAlign w:val="center"/>
          </w:tcPr>
          <w:p w14:paraId="32DD0917" w14:textId="77777777" w:rsidR="00E46A1C" w:rsidRPr="00C05B87" w:rsidRDefault="00E46A1C" w:rsidP="00420F1B">
            <w:pPr>
              <w:jc w:val="center"/>
              <w:rPr>
                <w:ins w:id="5897" w:author="Will Taylor Gough" w:date="2020-08-29T11:28:00Z"/>
                <w:rFonts w:ascii="Times New Roman" w:hAnsi="Times New Roman" w:cs="Times New Roman"/>
                <w:b/>
                <w:i/>
                <w:color w:val="000000" w:themeColor="text1"/>
                <w:sz w:val="20"/>
                <w:szCs w:val="20"/>
                <w:rPrChange w:id="5898" w:author="Will Taylor Gough" w:date="2020-08-29T17:25:00Z">
                  <w:rPr>
                    <w:ins w:id="5899" w:author="Will Taylor Gough" w:date="2020-08-29T11:28:00Z"/>
                    <w:b/>
                    <w:i/>
                    <w:color w:val="000000" w:themeColor="text1"/>
                    <w:sz w:val="20"/>
                    <w:szCs w:val="20"/>
                  </w:rPr>
                </w:rPrChange>
              </w:rPr>
            </w:pPr>
            <w:ins w:id="5900" w:author="Will Taylor Gough" w:date="2020-08-29T11:28:00Z">
              <w:r w:rsidRPr="00C05B87">
                <w:rPr>
                  <w:rFonts w:ascii="Times New Roman" w:hAnsi="Times New Roman" w:cs="Times New Roman"/>
                  <w:b/>
                  <w:i/>
                  <w:color w:val="000000" w:themeColor="text1"/>
                  <w:sz w:val="20"/>
                  <w:szCs w:val="20"/>
                  <w:rPrChange w:id="5901" w:author="Will Taylor Gough" w:date="2020-08-29T17:25:00Z">
                    <w:rPr>
                      <w:b/>
                      <w:i/>
                      <w:color w:val="000000" w:themeColor="text1"/>
                      <w:sz w:val="20"/>
                      <w:szCs w:val="20"/>
                    </w:rPr>
                  </w:rPrChange>
                </w:rPr>
                <w:t>Bryde’s</w:t>
              </w:r>
            </w:ins>
          </w:p>
        </w:tc>
        <w:tc>
          <w:tcPr>
            <w:tcW w:w="2047"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64B283C8" w14:textId="77777777" w:rsidR="00E46A1C" w:rsidRPr="00C05B87" w:rsidRDefault="00E46A1C" w:rsidP="00420F1B">
            <w:pPr>
              <w:jc w:val="center"/>
              <w:rPr>
                <w:ins w:id="5902" w:author="Will Taylor Gough" w:date="2020-08-29T11:28:00Z"/>
                <w:rFonts w:ascii="Times New Roman" w:hAnsi="Times New Roman" w:cs="Times New Roman"/>
                <w:sz w:val="20"/>
                <w:szCs w:val="20"/>
                <w:rPrChange w:id="5903" w:author="Will Taylor Gough" w:date="2020-08-29T17:25:00Z">
                  <w:rPr>
                    <w:ins w:id="5904" w:author="Will Taylor Gough" w:date="2020-08-29T11:28:00Z"/>
                    <w:sz w:val="20"/>
                    <w:szCs w:val="20"/>
                  </w:rPr>
                </w:rPrChange>
              </w:rPr>
            </w:pPr>
            <w:ins w:id="5905" w:author="Will Taylor Gough" w:date="2020-08-29T11:28:00Z">
              <w:r w:rsidRPr="00C05B87">
                <w:rPr>
                  <w:rFonts w:ascii="Times New Roman" w:hAnsi="Times New Roman" w:cs="Times New Roman"/>
                  <w:sz w:val="20"/>
                  <w:szCs w:val="20"/>
                  <w:rPrChange w:id="5906" w:author="Will Taylor Gough" w:date="2020-08-29T17:25:00Z">
                    <w:rPr>
                      <w:sz w:val="20"/>
                      <w:szCs w:val="20"/>
                    </w:rPr>
                  </w:rPrChange>
                </w:rPr>
                <w:t>0.50 ± 0.213</w:t>
              </w:r>
            </w:ins>
          </w:p>
        </w:tc>
        <w:tc>
          <w:tcPr>
            <w:tcW w:w="2048"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2F7673FD" w14:textId="77777777" w:rsidR="00E46A1C" w:rsidRPr="00C05B87" w:rsidRDefault="00E46A1C" w:rsidP="00420F1B">
            <w:pPr>
              <w:jc w:val="center"/>
              <w:rPr>
                <w:ins w:id="5907" w:author="Will Taylor Gough" w:date="2020-08-29T11:28:00Z"/>
                <w:rFonts w:ascii="Times New Roman" w:hAnsi="Times New Roman" w:cs="Times New Roman"/>
                <w:sz w:val="20"/>
                <w:szCs w:val="20"/>
                <w:rPrChange w:id="5908" w:author="Will Taylor Gough" w:date="2020-08-29T17:25:00Z">
                  <w:rPr>
                    <w:ins w:id="5909" w:author="Will Taylor Gough" w:date="2020-08-29T11:28:00Z"/>
                    <w:sz w:val="20"/>
                    <w:szCs w:val="20"/>
                  </w:rPr>
                </w:rPrChange>
              </w:rPr>
            </w:pPr>
            <w:ins w:id="5910" w:author="Will Taylor Gough" w:date="2020-08-29T11:28:00Z">
              <w:r w:rsidRPr="00C05B87">
                <w:rPr>
                  <w:rFonts w:ascii="Times New Roman" w:hAnsi="Times New Roman" w:cs="Times New Roman"/>
                  <w:sz w:val="20"/>
                  <w:szCs w:val="20"/>
                  <w:rPrChange w:id="5911" w:author="Will Taylor Gough" w:date="2020-08-29T17:25:00Z">
                    <w:rPr>
                      <w:sz w:val="20"/>
                      <w:szCs w:val="20"/>
                    </w:rPr>
                  </w:rPrChange>
                </w:rPr>
                <w:t xml:space="preserve">0.04 ± 0.012 </w:t>
              </w:r>
            </w:ins>
          </w:p>
        </w:tc>
        <w:tc>
          <w:tcPr>
            <w:tcW w:w="2047"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6E4C6CB3" w14:textId="77777777" w:rsidR="00E46A1C" w:rsidRPr="00C05B87" w:rsidRDefault="00E46A1C" w:rsidP="00420F1B">
            <w:pPr>
              <w:jc w:val="center"/>
              <w:rPr>
                <w:ins w:id="5912" w:author="Will Taylor Gough" w:date="2020-08-29T11:28:00Z"/>
                <w:rFonts w:ascii="Times New Roman" w:hAnsi="Times New Roman" w:cs="Times New Roman"/>
                <w:sz w:val="20"/>
                <w:szCs w:val="20"/>
                <w:vertAlign w:val="superscript"/>
                <w:rPrChange w:id="5913" w:author="Will Taylor Gough" w:date="2020-08-29T17:25:00Z">
                  <w:rPr>
                    <w:ins w:id="5914" w:author="Will Taylor Gough" w:date="2020-08-29T11:28:00Z"/>
                    <w:sz w:val="20"/>
                    <w:szCs w:val="20"/>
                    <w:vertAlign w:val="superscript"/>
                  </w:rPr>
                </w:rPrChange>
              </w:rPr>
            </w:pPr>
            <w:ins w:id="5915" w:author="Will Taylor Gough" w:date="2020-08-29T11:28:00Z">
              <w:r w:rsidRPr="00C05B87">
                <w:rPr>
                  <w:rFonts w:ascii="Times New Roman" w:hAnsi="Times New Roman" w:cs="Times New Roman"/>
                  <w:sz w:val="20"/>
                  <w:szCs w:val="20"/>
                  <w:rPrChange w:id="5916" w:author="Will Taylor Gough" w:date="2020-08-29T17:25:00Z">
                    <w:rPr>
                      <w:sz w:val="20"/>
                      <w:szCs w:val="20"/>
                    </w:rPr>
                  </w:rPrChange>
                </w:rPr>
                <w:t>2.13 x 10</w:t>
              </w:r>
              <w:r w:rsidRPr="00C05B87">
                <w:rPr>
                  <w:rFonts w:ascii="Times New Roman" w:hAnsi="Times New Roman" w:cs="Times New Roman"/>
                  <w:sz w:val="20"/>
                  <w:szCs w:val="20"/>
                  <w:vertAlign w:val="superscript"/>
                  <w:rPrChange w:id="5917" w:author="Will Taylor Gough" w:date="2020-08-29T17:25:00Z">
                    <w:rPr>
                      <w:sz w:val="20"/>
                      <w:szCs w:val="20"/>
                      <w:vertAlign w:val="superscript"/>
                    </w:rPr>
                  </w:rPrChange>
                </w:rPr>
                <w:t>7</w:t>
              </w:r>
            </w:ins>
          </w:p>
          <w:p w14:paraId="04F30D49" w14:textId="77777777" w:rsidR="00E46A1C" w:rsidRPr="00C05B87" w:rsidRDefault="00E46A1C" w:rsidP="00420F1B">
            <w:pPr>
              <w:jc w:val="center"/>
              <w:rPr>
                <w:ins w:id="5918" w:author="Will Taylor Gough" w:date="2020-08-29T11:28:00Z"/>
                <w:rFonts w:ascii="Times New Roman" w:hAnsi="Times New Roman" w:cs="Times New Roman"/>
                <w:sz w:val="20"/>
                <w:szCs w:val="20"/>
                <w:rPrChange w:id="5919" w:author="Will Taylor Gough" w:date="2020-08-29T17:25:00Z">
                  <w:rPr>
                    <w:ins w:id="5920" w:author="Will Taylor Gough" w:date="2020-08-29T11:28:00Z"/>
                    <w:sz w:val="20"/>
                    <w:szCs w:val="20"/>
                  </w:rPr>
                </w:rPrChange>
              </w:rPr>
            </w:pPr>
            <w:ins w:id="5921" w:author="Will Taylor Gough" w:date="2020-08-29T11:28:00Z">
              <w:r w:rsidRPr="00C05B87">
                <w:rPr>
                  <w:rFonts w:ascii="Times New Roman" w:hAnsi="Times New Roman" w:cs="Times New Roman"/>
                  <w:sz w:val="20"/>
                  <w:szCs w:val="20"/>
                  <w:rPrChange w:id="5922" w:author="Will Taylor Gough" w:date="2020-08-29T17:25:00Z">
                    <w:rPr>
                      <w:sz w:val="20"/>
                      <w:szCs w:val="20"/>
                    </w:rPr>
                  </w:rPrChange>
                </w:rPr>
                <w:t>±</w:t>
              </w:r>
            </w:ins>
          </w:p>
          <w:p w14:paraId="7B515F8A" w14:textId="77777777" w:rsidR="00E46A1C" w:rsidRPr="00C05B87" w:rsidRDefault="00E46A1C" w:rsidP="00420F1B">
            <w:pPr>
              <w:jc w:val="center"/>
              <w:rPr>
                <w:ins w:id="5923" w:author="Will Taylor Gough" w:date="2020-08-29T11:28:00Z"/>
                <w:rFonts w:ascii="Times New Roman" w:hAnsi="Times New Roman" w:cs="Times New Roman"/>
                <w:sz w:val="20"/>
                <w:szCs w:val="20"/>
                <w:rPrChange w:id="5924" w:author="Will Taylor Gough" w:date="2020-08-29T17:25:00Z">
                  <w:rPr>
                    <w:ins w:id="5925" w:author="Will Taylor Gough" w:date="2020-08-29T11:28:00Z"/>
                    <w:sz w:val="20"/>
                    <w:szCs w:val="20"/>
                  </w:rPr>
                </w:rPrChange>
              </w:rPr>
            </w:pPr>
            <w:ins w:id="5926" w:author="Will Taylor Gough" w:date="2020-08-29T11:28:00Z">
              <w:r w:rsidRPr="00C05B87">
                <w:rPr>
                  <w:rFonts w:ascii="Times New Roman" w:hAnsi="Times New Roman" w:cs="Times New Roman"/>
                  <w:sz w:val="20"/>
                  <w:szCs w:val="20"/>
                  <w:rPrChange w:id="5927" w:author="Will Taylor Gough" w:date="2020-08-29T17:25:00Z">
                    <w:rPr>
                      <w:sz w:val="20"/>
                      <w:szCs w:val="20"/>
                    </w:rPr>
                  </w:rPrChange>
                </w:rPr>
                <w:t>9.4 x 10</w:t>
              </w:r>
              <w:r w:rsidRPr="00C05B87">
                <w:rPr>
                  <w:rFonts w:ascii="Times New Roman" w:hAnsi="Times New Roman" w:cs="Times New Roman"/>
                  <w:sz w:val="20"/>
                  <w:szCs w:val="20"/>
                  <w:vertAlign w:val="superscript"/>
                  <w:rPrChange w:id="5928" w:author="Will Taylor Gough" w:date="2020-08-29T17:25:00Z">
                    <w:rPr>
                      <w:sz w:val="20"/>
                      <w:szCs w:val="20"/>
                      <w:vertAlign w:val="superscript"/>
                    </w:rPr>
                  </w:rPrChange>
                </w:rPr>
                <w:t>6</w:t>
              </w:r>
            </w:ins>
          </w:p>
        </w:tc>
        <w:tc>
          <w:tcPr>
            <w:tcW w:w="2048"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7BCB2FE8" w14:textId="77777777" w:rsidR="00E46A1C" w:rsidRPr="00C05B87" w:rsidRDefault="00E46A1C" w:rsidP="00420F1B">
            <w:pPr>
              <w:jc w:val="center"/>
              <w:rPr>
                <w:ins w:id="5929" w:author="Will Taylor Gough" w:date="2020-08-29T11:28:00Z"/>
                <w:rFonts w:ascii="Times New Roman" w:hAnsi="Times New Roman" w:cs="Times New Roman"/>
                <w:sz w:val="20"/>
                <w:szCs w:val="20"/>
                <w:rPrChange w:id="5930" w:author="Will Taylor Gough" w:date="2020-08-29T17:25:00Z">
                  <w:rPr>
                    <w:ins w:id="5931" w:author="Will Taylor Gough" w:date="2020-08-29T11:28:00Z"/>
                    <w:sz w:val="20"/>
                    <w:szCs w:val="20"/>
                  </w:rPr>
                </w:rPrChange>
              </w:rPr>
            </w:pPr>
            <w:ins w:id="5932" w:author="Will Taylor Gough" w:date="2020-08-29T11:28:00Z">
              <w:r w:rsidRPr="00C05B87">
                <w:rPr>
                  <w:rFonts w:ascii="Times New Roman" w:hAnsi="Times New Roman" w:cs="Times New Roman"/>
                  <w:sz w:val="20"/>
                  <w:szCs w:val="20"/>
                  <w:rPrChange w:id="5933" w:author="Will Taylor Gough" w:date="2020-08-29T17:25:00Z">
                    <w:rPr>
                      <w:sz w:val="20"/>
                      <w:szCs w:val="20"/>
                    </w:rPr>
                  </w:rPrChange>
                </w:rPr>
                <w:t>0.868 ± 0.022</w:t>
              </w:r>
            </w:ins>
          </w:p>
        </w:tc>
      </w:tr>
      <w:tr w:rsidR="00E46A1C" w:rsidRPr="00C05B87" w14:paraId="3332D2EE" w14:textId="77777777" w:rsidTr="00420F1B">
        <w:trPr>
          <w:trHeight w:val="932"/>
          <w:jc w:val="center"/>
          <w:ins w:id="5934" w:author="Will Taylor Gough" w:date="2020-08-29T11:28:00Z"/>
        </w:trPr>
        <w:tc>
          <w:tcPr>
            <w:tcW w:w="1890" w:type="dxa"/>
            <w:tcBorders>
              <w:top w:val="nil"/>
              <w:left w:val="nil"/>
              <w:bottom w:val="nil"/>
              <w:right w:val="nil"/>
            </w:tcBorders>
            <w:shd w:val="clear" w:color="auto" w:fill="A5A5A5" w:themeFill="accent3"/>
            <w:vAlign w:val="center"/>
          </w:tcPr>
          <w:p w14:paraId="59BAEB8C" w14:textId="77777777" w:rsidR="00E46A1C" w:rsidRPr="00C05B87" w:rsidRDefault="00E46A1C" w:rsidP="00420F1B">
            <w:pPr>
              <w:jc w:val="center"/>
              <w:rPr>
                <w:ins w:id="5935" w:author="Will Taylor Gough" w:date="2020-08-29T11:28:00Z"/>
                <w:rFonts w:ascii="Times New Roman" w:hAnsi="Times New Roman" w:cs="Times New Roman"/>
                <w:b/>
                <w:i/>
                <w:color w:val="000000" w:themeColor="text1"/>
                <w:sz w:val="20"/>
                <w:szCs w:val="20"/>
                <w:rPrChange w:id="5936" w:author="Will Taylor Gough" w:date="2020-08-29T17:25:00Z">
                  <w:rPr>
                    <w:ins w:id="5937" w:author="Will Taylor Gough" w:date="2020-08-29T11:28:00Z"/>
                    <w:b/>
                    <w:i/>
                    <w:color w:val="000000" w:themeColor="text1"/>
                    <w:sz w:val="20"/>
                    <w:szCs w:val="20"/>
                  </w:rPr>
                </w:rPrChange>
              </w:rPr>
            </w:pPr>
            <w:ins w:id="5938" w:author="Will Taylor Gough" w:date="2020-08-29T11:28:00Z">
              <w:r w:rsidRPr="00C05B87">
                <w:rPr>
                  <w:rFonts w:ascii="Times New Roman" w:hAnsi="Times New Roman" w:cs="Times New Roman"/>
                  <w:b/>
                  <w:i/>
                  <w:color w:val="000000" w:themeColor="text1"/>
                  <w:sz w:val="20"/>
                  <w:szCs w:val="20"/>
                  <w:rPrChange w:id="5939" w:author="Will Taylor Gough" w:date="2020-08-29T17:25:00Z">
                    <w:rPr>
                      <w:b/>
                      <w:i/>
                      <w:color w:val="000000" w:themeColor="text1"/>
                      <w:sz w:val="20"/>
                      <w:szCs w:val="20"/>
                    </w:rPr>
                  </w:rPrChange>
                </w:rPr>
                <w:t>Fin</w:t>
              </w:r>
            </w:ins>
          </w:p>
        </w:tc>
        <w:tc>
          <w:tcPr>
            <w:tcW w:w="2047"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72EB4E4C" w14:textId="77777777" w:rsidR="00E46A1C" w:rsidRPr="00C05B87" w:rsidRDefault="00E46A1C" w:rsidP="00420F1B">
            <w:pPr>
              <w:jc w:val="center"/>
              <w:rPr>
                <w:ins w:id="5940" w:author="Will Taylor Gough" w:date="2020-08-29T11:28:00Z"/>
                <w:rFonts w:ascii="Times New Roman" w:hAnsi="Times New Roman" w:cs="Times New Roman"/>
                <w:sz w:val="20"/>
                <w:szCs w:val="20"/>
                <w:rPrChange w:id="5941" w:author="Will Taylor Gough" w:date="2020-08-29T17:25:00Z">
                  <w:rPr>
                    <w:ins w:id="5942" w:author="Will Taylor Gough" w:date="2020-08-29T11:28:00Z"/>
                    <w:sz w:val="20"/>
                    <w:szCs w:val="20"/>
                  </w:rPr>
                </w:rPrChange>
              </w:rPr>
            </w:pPr>
            <w:ins w:id="5943" w:author="Will Taylor Gough" w:date="2020-08-29T11:28:00Z">
              <w:r w:rsidRPr="00C05B87">
                <w:rPr>
                  <w:rFonts w:ascii="Times New Roman" w:hAnsi="Times New Roman" w:cs="Times New Roman"/>
                  <w:sz w:val="20"/>
                  <w:szCs w:val="20"/>
                  <w:rPrChange w:id="5944" w:author="Will Taylor Gough" w:date="2020-08-29T17:25:00Z">
                    <w:rPr>
                      <w:sz w:val="20"/>
                      <w:szCs w:val="20"/>
                    </w:rPr>
                  </w:rPrChange>
                </w:rPr>
                <w:t>0.74 ± 0.130</w:t>
              </w:r>
            </w:ins>
          </w:p>
        </w:tc>
        <w:tc>
          <w:tcPr>
            <w:tcW w:w="2048"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48279DCA" w14:textId="77777777" w:rsidR="00E46A1C" w:rsidRPr="00C05B87" w:rsidRDefault="00E46A1C" w:rsidP="00420F1B">
            <w:pPr>
              <w:jc w:val="center"/>
              <w:rPr>
                <w:ins w:id="5945" w:author="Will Taylor Gough" w:date="2020-08-29T11:28:00Z"/>
                <w:rFonts w:ascii="Times New Roman" w:hAnsi="Times New Roman" w:cs="Times New Roman"/>
                <w:sz w:val="20"/>
                <w:szCs w:val="20"/>
                <w:rPrChange w:id="5946" w:author="Will Taylor Gough" w:date="2020-08-29T17:25:00Z">
                  <w:rPr>
                    <w:ins w:id="5947" w:author="Will Taylor Gough" w:date="2020-08-29T11:28:00Z"/>
                    <w:sz w:val="20"/>
                    <w:szCs w:val="20"/>
                  </w:rPr>
                </w:rPrChange>
              </w:rPr>
            </w:pPr>
            <w:ins w:id="5948" w:author="Will Taylor Gough" w:date="2020-08-29T11:28:00Z">
              <w:r w:rsidRPr="00C05B87">
                <w:rPr>
                  <w:rFonts w:ascii="Times New Roman" w:hAnsi="Times New Roman" w:cs="Times New Roman"/>
                  <w:sz w:val="20"/>
                  <w:szCs w:val="20"/>
                  <w:rPrChange w:id="5949" w:author="Will Taylor Gough" w:date="2020-08-29T17:25:00Z">
                    <w:rPr>
                      <w:sz w:val="20"/>
                      <w:szCs w:val="20"/>
                    </w:rPr>
                  </w:rPrChange>
                </w:rPr>
                <w:t>0.02 ± 0.007</w:t>
              </w:r>
            </w:ins>
          </w:p>
        </w:tc>
        <w:tc>
          <w:tcPr>
            <w:tcW w:w="2047"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32DD22AE" w14:textId="77777777" w:rsidR="00E46A1C" w:rsidRPr="00C05B87" w:rsidRDefault="00E46A1C" w:rsidP="00420F1B">
            <w:pPr>
              <w:jc w:val="center"/>
              <w:rPr>
                <w:ins w:id="5950" w:author="Will Taylor Gough" w:date="2020-08-29T11:28:00Z"/>
                <w:rFonts w:ascii="Times New Roman" w:hAnsi="Times New Roman" w:cs="Times New Roman"/>
                <w:sz w:val="20"/>
                <w:szCs w:val="20"/>
                <w:vertAlign w:val="superscript"/>
                <w:rPrChange w:id="5951" w:author="Will Taylor Gough" w:date="2020-08-29T17:25:00Z">
                  <w:rPr>
                    <w:ins w:id="5952" w:author="Will Taylor Gough" w:date="2020-08-29T11:28:00Z"/>
                    <w:sz w:val="20"/>
                    <w:szCs w:val="20"/>
                    <w:vertAlign w:val="superscript"/>
                  </w:rPr>
                </w:rPrChange>
              </w:rPr>
            </w:pPr>
            <w:ins w:id="5953" w:author="Will Taylor Gough" w:date="2020-08-29T11:28:00Z">
              <w:r w:rsidRPr="00C05B87">
                <w:rPr>
                  <w:rFonts w:ascii="Times New Roman" w:hAnsi="Times New Roman" w:cs="Times New Roman"/>
                  <w:sz w:val="20"/>
                  <w:szCs w:val="20"/>
                  <w:rPrChange w:id="5954" w:author="Will Taylor Gough" w:date="2020-08-29T17:25:00Z">
                    <w:rPr>
                      <w:sz w:val="20"/>
                      <w:szCs w:val="20"/>
                    </w:rPr>
                  </w:rPrChange>
                </w:rPr>
                <w:t>5.46 x 10</w:t>
              </w:r>
              <w:r w:rsidRPr="00C05B87">
                <w:rPr>
                  <w:rFonts w:ascii="Times New Roman" w:hAnsi="Times New Roman" w:cs="Times New Roman"/>
                  <w:sz w:val="20"/>
                  <w:szCs w:val="20"/>
                  <w:vertAlign w:val="superscript"/>
                  <w:rPrChange w:id="5955" w:author="Will Taylor Gough" w:date="2020-08-29T17:25:00Z">
                    <w:rPr>
                      <w:sz w:val="20"/>
                      <w:szCs w:val="20"/>
                      <w:vertAlign w:val="superscript"/>
                    </w:rPr>
                  </w:rPrChange>
                </w:rPr>
                <w:t>7</w:t>
              </w:r>
            </w:ins>
          </w:p>
          <w:p w14:paraId="68882DF2" w14:textId="77777777" w:rsidR="00E46A1C" w:rsidRPr="00C05B87" w:rsidRDefault="00E46A1C" w:rsidP="00420F1B">
            <w:pPr>
              <w:jc w:val="center"/>
              <w:rPr>
                <w:ins w:id="5956" w:author="Will Taylor Gough" w:date="2020-08-29T11:28:00Z"/>
                <w:rFonts w:ascii="Times New Roman" w:hAnsi="Times New Roman" w:cs="Times New Roman"/>
                <w:sz w:val="20"/>
                <w:szCs w:val="20"/>
                <w:rPrChange w:id="5957" w:author="Will Taylor Gough" w:date="2020-08-29T17:25:00Z">
                  <w:rPr>
                    <w:ins w:id="5958" w:author="Will Taylor Gough" w:date="2020-08-29T11:28:00Z"/>
                    <w:sz w:val="20"/>
                    <w:szCs w:val="20"/>
                  </w:rPr>
                </w:rPrChange>
              </w:rPr>
            </w:pPr>
            <w:ins w:id="5959" w:author="Will Taylor Gough" w:date="2020-08-29T11:28:00Z">
              <w:r w:rsidRPr="00C05B87">
                <w:rPr>
                  <w:rFonts w:ascii="Times New Roman" w:hAnsi="Times New Roman" w:cs="Times New Roman"/>
                  <w:sz w:val="20"/>
                  <w:szCs w:val="20"/>
                  <w:rPrChange w:id="5960" w:author="Will Taylor Gough" w:date="2020-08-29T17:25:00Z">
                    <w:rPr>
                      <w:sz w:val="20"/>
                      <w:szCs w:val="20"/>
                    </w:rPr>
                  </w:rPrChange>
                </w:rPr>
                <w:t>±</w:t>
              </w:r>
            </w:ins>
          </w:p>
          <w:p w14:paraId="4B579AB8" w14:textId="77777777" w:rsidR="00E46A1C" w:rsidRPr="00C05B87" w:rsidRDefault="00E46A1C" w:rsidP="00420F1B">
            <w:pPr>
              <w:jc w:val="center"/>
              <w:rPr>
                <w:ins w:id="5961" w:author="Will Taylor Gough" w:date="2020-08-29T11:28:00Z"/>
                <w:rFonts w:ascii="Times New Roman" w:hAnsi="Times New Roman" w:cs="Times New Roman"/>
                <w:sz w:val="20"/>
                <w:szCs w:val="20"/>
                <w:rPrChange w:id="5962" w:author="Will Taylor Gough" w:date="2020-08-29T17:25:00Z">
                  <w:rPr>
                    <w:ins w:id="5963" w:author="Will Taylor Gough" w:date="2020-08-29T11:28:00Z"/>
                    <w:sz w:val="20"/>
                    <w:szCs w:val="20"/>
                  </w:rPr>
                </w:rPrChange>
              </w:rPr>
            </w:pPr>
            <w:ins w:id="5964" w:author="Will Taylor Gough" w:date="2020-08-29T11:28:00Z">
              <w:r w:rsidRPr="00C05B87">
                <w:rPr>
                  <w:rFonts w:ascii="Times New Roman" w:hAnsi="Times New Roman" w:cs="Times New Roman"/>
                  <w:sz w:val="20"/>
                  <w:szCs w:val="20"/>
                  <w:rPrChange w:id="5965" w:author="Will Taylor Gough" w:date="2020-08-29T17:25:00Z">
                    <w:rPr>
                      <w:sz w:val="20"/>
                      <w:szCs w:val="20"/>
                    </w:rPr>
                  </w:rPrChange>
                </w:rPr>
                <w:t>1.0 x 10</w:t>
              </w:r>
              <w:r w:rsidRPr="00C05B87">
                <w:rPr>
                  <w:rFonts w:ascii="Times New Roman" w:hAnsi="Times New Roman" w:cs="Times New Roman"/>
                  <w:sz w:val="20"/>
                  <w:szCs w:val="20"/>
                  <w:vertAlign w:val="superscript"/>
                  <w:rPrChange w:id="5966" w:author="Will Taylor Gough" w:date="2020-08-29T17:25:00Z">
                    <w:rPr>
                      <w:sz w:val="20"/>
                      <w:szCs w:val="20"/>
                      <w:vertAlign w:val="superscript"/>
                    </w:rPr>
                  </w:rPrChange>
                </w:rPr>
                <w:t>6</w:t>
              </w:r>
            </w:ins>
          </w:p>
        </w:tc>
        <w:tc>
          <w:tcPr>
            <w:tcW w:w="2048"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7AD75DB5" w14:textId="77777777" w:rsidR="00E46A1C" w:rsidRPr="00C05B87" w:rsidRDefault="00E46A1C" w:rsidP="00420F1B">
            <w:pPr>
              <w:jc w:val="center"/>
              <w:rPr>
                <w:ins w:id="5967" w:author="Will Taylor Gough" w:date="2020-08-29T11:28:00Z"/>
                <w:rFonts w:ascii="Times New Roman" w:hAnsi="Times New Roman" w:cs="Times New Roman"/>
                <w:sz w:val="20"/>
                <w:szCs w:val="20"/>
                <w:rPrChange w:id="5968" w:author="Will Taylor Gough" w:date="2020-08-29T17:25:00Z">
                  <w:rPr>
                    <w:ins w:id="5969" w:author="Will Taylor Gough" w:date="2020-08-29T11:28:00Z"/>
                    <w:sz w:val="20"/>
                    <w:szCs w:val="20"/>
                  </w:rPr>
                </w:rPrChange>
              </w:rPr>
            </w:pPr>
            <w:ins w:id="5970" w:author="Will Taylor Gough" w:date="2020-08-29T11:28:00Z">
              <w:r w:rsidRPr="00C05B87">
                <w:rPr>
                  <w:rFonts w:ascii="Times New Roman" w:hAnsi="Times New Roman" w:cs="Times New Roman"/>
                  <w:sz w:val="20"/>
                  <w:szCs w:val="20"/>
                  <w:rPrChange w:id="5971" w:author="Will Taylor Gough" w:date="2020-08-29T17:25:00Z">
                    <w:rPr>
                      <w:sz w:val="20"/>
                      <w:szCs w:val="20"/>
                    </w:rPr>
                  </w:rPrChange>
                </w:rPr>
                <w:t>0.889 ± 0.018</w:t>
              </w:r>
            </w:ins>
          </w:p>
        </w:tc>
      </w:tr>
      <w:tr w:rsidR="00E46A1C" w:rsidRPr="00C05B87" w14:paraId="3AED6DAB" w14:textId="77777777" w:rsidTr="00420F1B">
        <w:trPr>
          <w:trHeight w:val="932"/>
          <w:jc w:val="center"/>
          <w:ins w:id="5972" w:author="Will Taylor Gough" w:date="2020-08-29T11:28:00Z"/>
        </w:trPr>
        <w:tc>
          <w:tcPr>
            <w:tcW w:w="1890" w:type="dxa"/>
            <w:tcBorders>
              <w:top w:val="nil"/>
              <w:left w:val="nil"/>
              <w:bottom w:val="nil"/>
              <w:right w:val="nil"/>
            </w:tcBorders>
            <w:shd w:val="clear" w:color="auto" w:fill="F2F2F2" w:themeFill="background1" w:themeFillShade="F2"/>
            <w:vAlign w:val="center"/>
          </w:tcPr>
          <w:p w14:paraId="3FD2B6C6" w14:textId="77777777" w:rsidR="00E46A1C" w:rsidRPr="00C05B87" w:rsidRDefault="00E46A1C" w:rsidP="00420F1B">
            <w:pPr>
              <w:jc w:val="center"/>
              <w:rPr>
                <w:ins w:id="5973" w:author="Will Taylor Gough" w:date="2020-08-29T11:28:00Z"/>
                <w:rFonts w:ascii="Times New Roman" w:hAnsi="Times New Roman" w:cs="Times New Roman"/>
                <w:b/>
                <w:i/>
                <w:color w:val="000000" w:themeColor="text1"/>
                <w:sz w:val="20"/>
                <w:szCs w:val="20"/>
                <w:rPrChange w:id="5974" w:author="Will Taylor Gough" w:date="2020-08-29T17:25:00Z">
                  <w:rPr>
                    <w:ins w:id="5975" w:author="Will Taylor Gough" w:date="2020-08-29T11:28:00Z"/>
                    <w:b/>
                    <w:i/>
                    <w:color w:val="000000" w:themeColor="text1"/>
                    <w:sz w:val="20"/>
                    <w:szCs w:val="20"/>
                  </w:rPr>
                </w:rPrChange>
              </w:rPr>
            </w:pPr>
            <w:ins w:id="5976" w:author="Will Taylor Gough" w:date="2020-08-29T11:28:00Z">
              <w:r w:rsidRPr="00C05B87">
                <w:rPr>
                  <w:rFonts w:ascii="Times New Roman" w:hAnsi="Times New Roman" w:cs="Times New Roman"/>
                  <w:b/>
                  <w:i/>
                  <w:color w:val="000000" w:themeColor="text1"/>
                  <w:sz w:val="20"/>
                  <w:szCs w:val="20"/>
                  <w:rPrChange w:id="5977" w:author="Will Taylor Gough" w:date="2020-08-29T17:25:00Z">
                    <w:rPr>
                      <w:b/>
                      <w:i/>
                      <w:color w:val="000000" w:themeColor="text1"/>
                      <w:sz w:val="20"/>
                      <w:szCs w:val="20"/>
                    </w:rPr>
                  </w:rPrChange>
                </w:rPr>
                <w:t>Sei</w:t>
              </w:r>
            </w:ins>
          </w:p>
        </w:tc>
        <w:tc>
          <w:tcPr>
            <w:tcW w:w="2047"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11BA9A42" w14:textId="77777777" w:rsidR="00E46A1C" w:rsidRPr="00C05B87" w:rsidRDefault="00E46A1C" w:rsidP="00420F1B">
            <w:pPr>
              <w:jc w:val="center"/>
              <w:rPr>
                <w:ins w:id="5978" w:author="Will Taylor Gough" w:date="2020-08-29T11:28:00Z"/>
                <w:rFonts w:ascii="Times New Roman" w:hAnsi="Times New Roman" w:cs="Times New Roman"/>
                <w:sz w:val="20"/>
                <w:szCs w:val="20"/>
                <w:rPrChange w:id="5979" w:author="Will Taylor Gough" w:date="2020-08-29T17:25:00Z">
                  <w:rPr>
                    <w:ins w:id="5980" w:author="Will Taylor Gough" w:date="2020-08-29T11:28:00Z"/>
                    <w:sz w:val="20"/>
                    <w:szCs w:val="20"/>
                  </w:rPr>
                </w:rPrChange>
              </w:rPr>
            </w:pPr>
            <w:ins w:id="5981" w:author="Will Taylor Gough" w:date="2020-08-29T11:28:00Z">
              <w:r w:rsidRPr="00C05B87">
                <w:rPr>
                  <w:rFonts w:ascii="Times New Roman" w:hAnsi="Times New Roman" w:cs="Times New Roman"/>
                  <w:sz w:val="20"/>
                  <w:szCs w:val="20"/>
                  <w:rPrChange w:id="5982" w:author="Will Taylor Gough" w:date="2020-08-29T17:25:00Z">
                    <w:rPr>
                      <w:sz w:val="20"/>
                      <w:szCs w:val="20"/>
                    </w:rPr>
                  </w:rPrChange>
                </w:rPr>
                <w:t>0.51</w:t>
              </w:r>
            </w:ins>
          </w:p>
        </w:tc>
        <w:tc>
          <w:tcPr>
            <w:tcW w:w="2048"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3EBC7EAA" w14:textId="77777777" w:rsidR="00E46A1C" w:rsidRPr="00C05B87" w:rsidRDefault="00E46A1C" w:rsidP="00420F1B">
            <w:pPr>
              <w:jc w:val="center"/>
              <w:rPr>
                <w:ins w:id="5983" w:author="Will Taylor Gough" w:date="2020-08-29T11:28:00Z"/>
                <w:rFonts w:ascii="Times New Roman" w:hAnsi="Times New Roman" w:cs="Times New Roman"/>
                <w:sz w:val="20"/>
                <w:szCs w:val="20"/>
                <w:rPrChange w:id="5984" w:author="Will Taylor Gough" w:date="2020-08-29T17:25:00Z">
                  <w:rPr>
                    <w:ins w:id="5985" w:author="Will Taylor Gough" w:date="2020-08-29T11:28:00Z"/>
                    <w:sz w:val="20"/>
                    <w:szCs w:val="20"/>
                  </w:rPr>
                </w:rPrChange>
              </w:rPr>
            </w:pPr>
            <w:ins w:id="5986" w:author="Will Taylor Gough" w:date="2020-08-29T11:28:00Z">
              <w:r w:rsidRPr="00C05B87">
                <w:rPr>
                  <w:rFonts w:ascii="Times New Roman" w:hAnsi="Times New Roman" w:cs="Times New Roman"/>
                  <w:sz w:val="20"/>
                  <w:szCs w:val="20"/>
                  <w:rPrChange w:id="5987" w:author="Will Taylor Gough" w:date="2020-08-29T17:25:00Z">
                    <w:rPr>
                      <w:sz w:val="20"/>
                      <w:szCs w:val="20"/>
                    </w:rPr>
                  </w:rPrChange>
                </w:rPr>
                <w:t>0.03</w:t>
              </w:r>
            </w:ins>
          </w:p>
        </w:tc>
        <w:tc>
          <w:tcPr>
            <w:tcW w:w="2047"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60540B6F" w14:textId="77777777" w:rsidR="00E46A1C" w:rsidRPr="00C05B87" w:rsidRDefault="00E46A1C" w:rsidP="00420F1B">
            <w:pPr>
              <w:jc w:val="center"/>
              <w:rPr>
                <w:ins w:id="5988" w:author="Will Taylor Gough" w:date="2020-08-29T11:28:00Z"/>
                <w:rFonts w:ascii="Times New Roman" w:hAnsi="Times New Roman" w:cs="Times New Roman"/>
                <w:sz w:val="20"/>
                <w:szCs w:val="20"/>
                <w:vertAlign w:val="superscript"/>
                <w:rPrChange w:id="5989" w:author="Will Taylor Gough" w:date="2020-08-29T17:25:00Z">
                  <w:rPr>
                    <w:ins w:id="5990" w:author="Will Taylor Gough" w:date="2020-08-29T11:28:00Z"/>
                    <w:sz w:val="20"/>
                    <w:szCs w:val="20"/>
                    <w:vertAlign w:val="superscript"/>
                  </w:rPr>
                </w:rPrChange>
              </w:rPr>
            </w:pPr>
            <w:ins w:id="5991" w:author="Will Taylor Gough" w:date="2020-08-29T11:28:00Z">
              <w:r w:rsidRPr="00C05B87">
                <w:rPr>
                  <w:rFonts w:ascii="Times New Roman" w:hAnsi="Times New Roman" w:cs="Times New Roman"/>
                  <w:sz w:val="20"/>
                  <w:szCs w:val="20"/>
                  <w:rPrChange w:id="5992" w:author="Will Taylor Gough" w:date="2020-08-29T17:25:00Z">
                    <w:rPr>
                      <w:sz w:val="20"/>
                      <w:szCs w:val="20"/>
                    </w:rPr>
                  </w:rPrChange>
                </w:rPr>
                <w:t>3.54 x 10</w:t>
              </w:r>
              <w:r w:rsidRPr="00C05B87">
                <w:rPr>
                  <w:rFonts w:ascii="Times New Roman" w:hAnsi="Times New Roman" w:cs="Times New Roman"/>
                  <w:sz w:val="20"/>
                  <w:szCs w:val="20"/>
                  <w:vertAlign w:val="superscript"/>
                  <w:rPrChange w:id="5993" w:author="Will Taylor Gough" w:date="2020-08-29T17:25:00Z">
                    <w:rPr>
                      <w:sz w:val="20"/>
                      <w:szCs w:val="20"/>
                      <w:vertAlign w:val="superscript"/>
                    </w:rPr>
                  </w:rPrChange>
                </w:rPr>
                <w:t>7</w:t>
              </w:r>
            </w:ins>
          </w:p>
        </w:tc>
        <w:tc>
          <w:tcPr>
            <w:tcW w:w="2048"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13478CB3" w14:textId="77777777" w:rsidR="00E46A1C" w:rsidRPr="00C05B87" w:rsidRDefault="00E46A1C" w:rsidP="00420F1B">
            <w:pPr>
              <w:jc w:val="center"/>
              <w:rPr>
                <w:ins w:id="5994" w:author="Will Taylor Gough" w:date="2020-08-29T11:28:00Z"/>
                <w:rFonts w:ascii="Times New Roman" w:hAnsi="Times New Roman" w:cs="Times New Roman"/>
                <w:sz w:val="20"/>
                <w:szCs w:val="20"/>
                <w:rPrChange w:id="5995" w:author="Will Taylor Gough" w:date="2020-08-29T17:25:00Z">
                  <w:rPr>
                    <w:ins w:id="5996" w:author="Will Taylor Gough" w:date="2020-08-29T11:28:00Z"/>
                    <w:sz w:val="20"/>
                    <w:szCs w:val="20"/>
                  </w:rPr>
                </w:rPrChange>
              </w:rPr>
            </w:pPr>
            <w:ins w:id="5997" w:author="Will Taylor Gough" w:date="2020-08-29T11:28:00Z">
              <w:r w:rsidRPr="00C05B87">
                <w:rPr>
                  <w:rFonts w:ascii="Times New Roman" w:hAnsi="Times New Roman" w:cs="Times New Roman"/>
                  <w:sz w:val="20"/>
                  <w:szCs w:val="20"/>
                  <w:rPrChange w:id="5998" w:author="Will Taylor Gough" w:date="2020-08-29T17:25:00Z">
                    <w:rPr>
                      <w:sz w:val="20"/>
                      <w:szCs w:val="20"/>
                    </w:rPr>
                  </w:rPrChange>
                </w:rPr>
                <w:t>0.876</w:t>
              </w:r>
            </w:ins>
          </w:p>
        </w:tc>
      </w:tr>
    </w:tbl>
    <w:p w14:paraId="41950D44" w14:textId="77777777" w:rsidR="00E46A1C" w:rsidRPr="00C05B87" w:rsidRDefault="00E46A1C" w:rsidP="00E46A1C">
      <w:pPr>
        <w:rPr>
          <w:ins w:id="5999" w:author="Will Taylor Gough" w:date="2020-08-29T11:28:00Z"/>
          <w:rFonts w:ascii="Times New Roman" w:hAnsi="Times New Roman" w:cs="Times New Roman"/>
          <w:color w:val="000000" w:themeColor="text1"/>
          <w:sz w:val="24"/>
          <w:szCs w:val="24"/>
          <w:rPrChange w:id="6000" w:author="Will Taylor Gough" w:date="2020-08-29T17:25:00Z">
            <w:rPr>
              <w:ins w:id="6001" w:author="Will Taylor Gough" w:date="2020-08-29T11:28:00Z"/>
              <w:color w:val="000000" w:themeColor="text1"/>
              <w:sz w:val="24"/>
              <w:szCs w:val="24"/>
            </w:rPr>
          </w:rPrChange>
        </w:rPr>
      </w:pPr>
    </w:p>
    <w:p w14:paraId="0E2AC2DF" w14:textId="61AD05A2" w:rsidR="00E46A1C" w:rsidRPr="00C05B87" w:rsidRDefault="00E46A1C" w:rsidP="00E46A1C">
      <w:pPr>
        <w:rPr>
          <w:ins w:id="6002" w:author="Will Taylor Gough" w:date="2020-08-29T11:28:00Z"/>
          <w:rFonts w:ascii="Times New Roman" w:hAnsi="Times New Roman" w:cs="Times New Roman"/>
          <w:color w:val="FF0000"/>
          <w:sz w:val="24"/>
          <w:szCs w:val="24"/>
          <w:rPrChange w:id="6003" w:author="Will Taylor Gough" w:date="2020-08-29T17:25:00Z">
            <w:rPr>
              <w:ins w:id="6004" w:author="Will Taylor Gough" w:date="2020-08-29T11:28:00Z"/>
              <w:color w:val="FF0000"/>
              <w:sz w:val="24"/>
              <w:szCs w:val="24"/>
            </w:rPr>
          </w:rPrChange>
        </w:rPr>
      </w:pPr>
      <w:ins w:id="6005" w:author="Will Taylor Gough" w:date="2020-08-29T11:28:00Z">
        <w:r w:rsidRPr="00C05B87">
          <w:rPr>
            <w:rFonts w:ascii="Times New Roman" w:hAnsi="Times New Roman" w:cs="Times New Roman"/>
            <w:color w:val="000000" w:themeColor="text1"/>
            <w:sz w:val="24"/>
            <w:szCs w:val="24"/>
            <w:rPrChange w:id="6006" w:author="Will Taylor Gough" w:date="2020-08-29T17:25:00Z">
              <w:rPr>
                <w:color w:val="000000" w:themeColor="text1"/>
                <w:sz w:val="24"/>
                <w:szCs w:val="24"/>
              </w:rPr>
            </w:rPrChange>
          </w:rPr>
          <w:t xml:space="preserve">Table 3. Results from hydrodynamic and morphometric calculations for all individuals (n=63) from each species. All values are given as the mean of all tailbeats in a deployment ± the standard error. The drag coefficient, Reynolds number, and </w:t>
        </w:r>
      </w:ins>
      <w:ins w:id="6007" w:author="Will Taylor Gough" w:date="2020-08-29T17:17:00Z">
        <w:r w:rsidR="001A2550" w:rsidRPr="00C05B87">
          <w:rPr>
            <w:rFonts w:ascii="Times New Roman" w:hAnsi="Times New Roman" w:cs="Times New Roman"/>
            <w:color w:val="000000" w:themeColor="text1"/>
            <w:sz w:val="24"/>
            <w:szCs w:val="24"/>
            <w:rPrChange w:id="6008" w:author="Will Taylor Gough" w:date="2020-08-29T17:25:00Z">
              <w:rPr>
                <w:color w:val="000000" w:themeColor="text1"/>
                <w:sz w:val="24"/>
                <w:szCs w:val="24"/>
              </w:rPr>
            </w:rPrChange>
          </w:rPr>
          <w:t>Froude</w:t>
        </w:r>
      </w:ins>
      <w:ins w:id="6009" w:author="Will Taylor Gough" w:date="2020-08-29T11:28:00Z">
        <w:r w:rsidRPr="00C05B87">
          <w:rPr>
            <w:rFonts w:ascii="Times New Roman" w:hAnsi="Times New Roman" w:cs="Times New Roman"/>
            <w:color w:val="000000" w:themeColor="text1"/>
            <w:sz w:val="24"/>
            <w:szCs w:val="24"/>
            <w:rPrChange w:id="6010" w:author="Will Taylor Gough" w:date="2020-08-29T17:25:00Z">
              <w:rPr>
                <w:color w:val="000000" w:themeColor="text1"/>
                <w:sz w:val="24"/>
                <w:szCs w:val="24"/>
              </w:rPr>
            </w:rPrChange>
          </w:rPr>
          <w:t xml:space="preserve"> efficiency are dimensionless. The mean fluke area is shown in m</w:t>
        </w:r>
        <w:r w:rsidRPr="00C05B87">
          <w:rPr>
            <w:rFonts w:ascii="Times New Roman" w:hAnsi="Times New Roman" w:cs="Times New Roman"/>
            <w:color w:val="000000" w:themeColor="text1"/>
            <w:sz w:val="24"/>
            <w:szCs w:val="24"/>
            <w:vertAlign w:val="superscript"/>
            <w:rPrChange w:id="6011" w:author="Will Taylor Gough" w:date="2020-08-29T17:25:00Z">
              <w:rPr>
                <w:color w:val="000000" w:themeColor="text1"/>
                <w:sz w:val="24"/>
                <w:szCs w:val="24"/>
                <w:vertAlign w:val="superscript"/>
              </w:rPr>
            </w:rPrChange>
          </w:rPr>
          <w:t>2</w:t>
        </w:r>
        <w:r w:rsidRPr="00C05B87">
          <w:rPr>
            <w:rFonts w:ascii="Times New Roman" w:hAnsi="Times New Roman" w:cs="Times New Roman"/>
            <w:color w:val="000000" w:themeColor="text1"/>
            <w:sz w:val="24"/>
            <w:szCs w:val="24"/>
            <w:rPrChange w:id="6012" w:author="Will Taylor Gough" w:date="2020-08-29T17:25:00Z">
              <w:rPr>
                <w:color w:val="000000" w:themeColor="text1"/>
                <w:sz w:val="24"/>
                <w:szCs w:val="24"/>
              </w:rPr>
            </w:rPrChange>
          </w:rPr>
          <w:t xml:space="preserve"> and the chord length and total length</w:t>
        </w:r>
        <w:r w:rsidRPr="00C05B87">
          <w:rPr>
            <w:rFonts w:ascii="Times New Roman" w:hAnsi="Times New Roman" w:cs="Times New Roman"/>
            <w:i/>
            <w:color w:val="000000" w:themeColor="text1"/>
            <w:sz w:val="24"/>
            <w:szCs w:val="24"/>
            <w:rPrChange w:id="6013" w:author="Will Taylor Gough" w:date="2020-08-29T17:25:00Z">
              <w:rPr>
                <w:i/>
                <w:color w:val="000000" w:themeColor="text1"/>
                <w:sz w:val="24"/>
                <w:szCs w:val="24"/>
              </w:rPr>
            </w:rPrChange>
          </w:rPr>
          <w:t xml:space="preserve"> </w:t>
        </w:r>
        <w:r w:rsidRPr="00C05B87">
          <w:rPr>
            <w:rFonts w:ascii="Times New Roman" w:hAnsi="Times New Roman" w:cs="Times New Roman"/>
            <w:color w:val="000000" w:themeColor="text1"/>
            <w:sz w:val="24"/>
            <w:szCs w:val="24"/>
            <w:rPrChange w:id="6014" w:author="Will Taylor Gough" w:date="2020-08-29T17:25:00Z">
              <w:rPr>
                <w:color w:val="000000" w:themeColor="text1"/>
                <w:sz w:val="24"/>
                <w:szCs w:val="24"/>
              </w:rPr>
            </w:rPrChange>
          </w:rPr>
          <w:t>are shown in meters.</w:t>
        </w:r>
      </w:ins>
    </w:p>
    <w:p w14:paraId="19BD61E0" w14:textId="19829E56" w:rsidR="00E46A1C" w:rsidRPr="00C05B87" w:rsidDel="00E46A1C" w:rsidRDefault="00E46A1C" w:rsidP="00001A54">
      <w:pPr>
        <w:shd w:val="clear" w:color="auto" w:fill="FFFFFF"/>
        <w:spacing w:line="240" w:lineRule="auto"/>
        <w:rPr>
          <w:del w:id="6015" w:author="Will Taylor Gough" w:date="2020-08-29T11:29:00Z"/>
          <w:rFonts w:ascii="Times New Roman" w:eastAsia="Times New Roman" w:hAnsi="Times New Roman" w:cs="Times New Roman"/>
          <w:sz w:val="24"/>
          <w:szCs w:val="24"/>
          <w:lang w:val="en-US"/>
          <w:rPrChange w:id="6016" w:author="Will Taylor Gough" w:date="2020-08-29T17:25:00Z">
            <w:rPr>
              <w:del w:id="6017" w:author="Will Taylor Gough" w:date="2020-08-29T11:29:00Z"/>
              <w:rFonts w:ascii="Times New Roman" w:eastAsia="Times New Roman" w:hAnsi="Times New Roman" w:cs="Times New Roman"/>
              <w:sz w:val="24"/>
              <w:szCs w:val="24"/>
              <w:lang w:val="en-US"/>
            </w:rPr>
          </w:rPrChange>
        </w:rPr>
      </w:pPr>
    </w:p>
    <w:p w14:paraId="69FB10E4" w14:textId="17A9D37E" w:rsidR="00B27F43" w:rsidRPr="00C05B87" w:rsidDel="00E46A1C" w:rsidRDefault="00B27F43" w:rsidP="00B27F43">
      <w:pPr>
        <w:shd w:val="clear" w:color="auto" w:fill="FFFFFF"/>
        <w:spacing w:line="240" w:lineRule="auto"/>
        <w:rPr>
          <w:del w:id="6018" w:author="Will Taylor Gough" w:date="2020-08-29T11:29:00Z"/>
          <w:rFonts w:ascii="Times New Roman" w:eastAsia="Times New Roman" w:hAnsi="Times New Roman" w:cs="Times New Roman"/>
          <w:sz w:val="24"/>
          <w:szCs w:val="24"/>
          <w:lang w:val="en-US"/>
          <w:rPrChange w:id="6019" w:author="Will Taylor Gough" w:date="2020-08-29T17:25:00Z">
            <w:rPr>
              <w:del w:id="6020" w:author="Will Taylor Gough" w:date="2020-08-29T11:29:00Z"/>
              <w:rFonts w:ascii="Times New Roman" w:eastAsia="Times New Roman" w:hAnsi="Times New Roman" w:cs="Times New Roman"/>
              <w:sz w:val="24"/>
              <w:szCs w:val="24"/>
              <w:lang w:val="en-US"/>
            </w:rPr>
          </w:rPrChange>
        </w:rPr>
      </w:pPr>
      <w:del w:id="6021" w:author="Will Taylor Gough" w:date="2020-08-29T11:29:00Z">
        <w:r w:rsidRPr="00C05B87" w:rsidDel="00E46A1C">
          <w:rPr>
            <w:rFonts w:ascii="Times New Roman" w:eastAsia="Times New Roman" w:hAnsi="Times New Roman" w:cs="Times New Roman"/>
            <w:sz w:val="24"/>
            <w:szCs w:val="24"/>
            <w:lang w:val="en-US"/>
            <w:rPrChange w:id="6022" w:author="Will Taylor Gough" w:date="2020-08-29T17:25:00Z">
              <w:rPr>
                <w:rFonts w:ascii="Times New Roman" w:eastAsia="Times New Roman" w:hAnsi="Times New Roman" w:cs="Times New Roman"/>
                <w:sz w:val="24"/>
                <w:szCs w:val="24"/>
                <w:lang w:val="en-US"/>
              </w:rPr>
            </w:rPrChange>
          </w:rPr>
          <w:delText> </w:delText>
        </w:r>
      </w:del>
    </w:p>
    <w:p w14:paraId="5FC3F3B0" w14:textId="0A6EB689" w:rsidR="00B27F43" w:rsidRPr="00C05B87" w:rsidDel="00E46A1C" w:rsidRDefault="00B27F43" w:rsidP="00B27F43">
      <w:pPr>
        <w:shd w:val="clear" w:color="auto" w:fill="FFFFFF"/>
        <w:spacing w:line="240" w:lineRule="auto"/>
        <w:rPr>
          <w:del w:id="6023" w:author="Will Taylor Gough" w:date="2020-08-29T11:29:00Z"/>
          <w:rFonts w:ascii="Times New Roman" w:eastAsia="Times New Roman" w:hAnsi="Times New Roman" w:cs="Times New Roman"/>
          <w:sz w:val="24"/>
          <w:szCs w:val="24"/>
          <w:lang w:val="en-US"/>
          <w:rPrChange w:id="6024" w:author="Will Taylor Gough" w:date="2020-08-29T17:25:00Z">
            <w:rPr>
              <w:del w:id="6025" w:author="Will Taylor Gough" w:date="2020-08-29T11:29:00Z"/>
              <w:rFonts w:ascii="Times New Roman" w:eastAsia="Times New Roman" w:hAnsi="Times New Roman" w:cs="Times New Roman"/>
              <w:sz w:val="24"/>
              <w:szCs w:val="24"/>
              <w:lang w:val="en-US"/>
            </w:rPr>
          </w:rPrChange>
        </w:rPr>
      </w:pPr>
      <w:del w:id="6026" w:author="Will Taylor Gough" w:date="2020-08-29T11:29:00Z">
        <w:r w:rsidRPr="00C05B87" w:rsidDel="00E46A1C">
          <w:rPr>
            <w:rFonts w:ascii="Times New Roman" w:eastAsia="Times New Roman" w:hAnsi="Times New Roman" w:cs="Times New Roman"/>
            <w:sz w:val="24"/>
            <w:szCs w:val="24"/>
            <w:lang w:val="en-US"/>
            <w:rPrChange w:id="6027" w:author="Will Taylor Gough" w:date="2020-08-29T17:25:00Z">
              <w:rPr>
                <w:rFonts w:ascii="Times New Roman" w:eastAsia="Times New Roman" w:hAnsi="Times New Roman" w:cs="Times New Roman"/>
                <w:sz w:val="24"/>
                <w:szCs w:val="24"/>
                <w:lang w:val="en-US"/>
              </w:rPr>
            </w:rPrChange>
          </w:rPr>
          <w:delText> </w:delText>
        </w:r>
      </w:del>
    </w:p>
    <w:p w14:paraId="7B688040" w14:textId="545D4F6E" w:rsidR="00B27F43" w:rsidRPr="00C05B87" w:rsidRDefault="00B27F43" w:rsidP="00B27F43">
      <w:pPr>
        <w:shd w:val="clear" w:color="auto" w:fill="FFFFFF"/>
        <w:spacing w:line="240" w:lineRule="auto"/>
        <w:rPr>
          <w:rFonts w:ascii="Times New Roman" w:eastAsia="Times New Roman" w:hAnsi="Times New Roman" w:cs="Times New Roman"/>
          <w:sz w:val="24"/>
          <w:szCs w:val="24"/>
          <w:lang w:val="en-US"/>
          <w:rPrChange w:id="6028" w:author="Will Taylor Gough" w:date="2020-08-29T17:25:00Z">
            <w:rPr>
              <w:rFonts w:ascii="Times New Roman" w:eastAsia="Times New Roman" w:hAnsi="Times New Roman" w:cs="Times New Roman"/>
              <w:sz w:val="24"/>
              <w:szCs w:val="24"/>
              <w:lang w:val="en-US"/>
            </w:rPr>
          </w:rPrChange>
        </w:rPr>
      </w:pPr>
      <w:del w:id="6029" w:author="Will Taylor Gough" w:date="2020-08-29T11:29:00Z">
        <w:r w:rsidRPr="00C05B87" w:rsidDel="00E46A1C">
          <w:rPr>
            <w:rFonts w:ascii="Times New Roman" w:eastAsia="Times New Roman" w:hAnsi="Times New Roman" w:cs="Times New Roman"/>
            <w:sz w:val="24"/>
            <w:szCs w:val="24"/>
            <w:lang w:val="en-US"/>
            <w:rPrChange w:id="6030" w:author="Will Taylor Gough" w:date="2020-08-29T17:25:00Z">
              <w:rPr>
                <w:rFonts w:ascii="Times New Roman" w:eastAsia="Times New Roman" w:hAnsi="Times New Roman" w:cs="Times New Roman"/>
                <w:sz w:val="24"/>
                <w:szCs w:val="24"/>
                <w:lang w:val="en-US"/>
              </w:rPr>
            </w:rPrChange>
          </w:rPr>
          <w:delText> </w:delText>
        </w:r>
      </w:del>
    </w:p>
    <w:p w14:paraId="730D04DE" w14:textId="6489A638" w:rsidR="00B27F43" w:rsidRPr="00C05B87" w:rsidDel="00E46A1C" w:rsidRDefault="00B27F43" w:rsidP="00B27F43">
      <w:pPr>
        <w:spacing w:after="240" w:line="240" w:lineRule="auto"/>
        <w:rPr>
          <w:del w:id="6031" w:author="Will Taylor Gough" w:date="2020-08-29T11:29:00Z"/>
          <w:rFonts w:ascii="Times New Roman" w:eastAsia="Times New Roman" w:hAnsi="Times New Roman" w:cs="Times New Roman"/>
          <w:sz w:val="24"/>
          <w:szCs w:val="24"/>
          <w:lang w:val="en-US"/>
          <w:rPrChange w:id="6032" w:author="Will Taylor Gough" w:date="2020-08-29T17:25:00Z">
            <w:rPr>
              <w:del w:id="6033" w:author="Will Taylor Gough" w:date="2020-08-29T11:29:00Z"/>
              <w:rFonts w:ascii="Times New Roman" w:eastAsia="Times New Roman" w:hAnsi="Times New Roman" w:cs="Times New Roman"/>
              <w:sz w:val="24"/>
              <w:szCs w:val="24"/>
              <w:lang w:val="en-US"/>
            </w:rPr>
          </w:rPrChange>
        </w:rPr>
      </w:pPr>
      <w:r w:rsidRPr="00C05B87">
        <w:rPr>
          <w:rFonts w:ascii="Times New Roman" w:eastAsia="Times New Roman" w:hAnsi="Times New Roman" w:cs="Times New Roman"/>
          <w:sz w:val="24"/>
          <w:szCs w:val="24"/>
          <w:lang w:val="en-US"/>
          <w:rPrChange w:id="6034" w:author="Will Taylor Gough" w:date="2020-08-29T17:25:00Z">
            <w:rPr>
              <w:rFonts w:ascii="Times New Roman" w:eastAsia="Times New Roman" w:hAnsi="Times New Roman" w:cs="Times New Roman"/>
              <w:sz w:val="24"/>
              <w:szCs w:val="24"/>
              <w:lang w:val="en-US"/>
            </w:rPr>
          </w:rPrChange>
        </w:rPr>
        <w:t> </w:t>
      </w:r>
    </w:p>
    <w:p w14:paraId="0FBA97F3" w14:textId="04640472" w:rsidR="00E46A1C" w:rsidRPr="00C05B87" w:rsidRDefault="00E46A1C" w:rsidP="00B27F43">
      <w:pPr>
        <w:shd w:val="clear" w:color="auto" w:fill="FFFFFF"/>
        <w:spacing w:line="240" w:lineRule="auto"/>
        <w:rPr>
          <w:ins w:id="6035" w:author="Will Taylor Gough" w:date="2020-08-29T11:30:00Z"/>
          <w:rFonts w:ascii="Times New Roman" w:eastAsia="Times New Roman" w:hAnsi="Times New Roman" w:cs="Times New Roman"/>
          <w:sz w:val="24"/>
          <w:szCs w:val="24"/>
          <w:lang w:val="en-US"/>
          <w:rPrChange w:id="6036" w:author="Will Taylor Gough" w:date="2020-08-29T17:25:00Z">
            <w:rPr>
              <w:ins w:id="6037" w:author="Will Taylor Gough" w:date="2020-08-29T11:30:00Z"/>
              <w:rFonts w:ascii="Times New Roman" w:eastAsia="Times New Roman" w:hAnsi="Times New Roman" w:cs="Times New Roman"/>
              <w:sz w:val="24"/>
              <w:szCs w:val="24"/>
              <w:lang w:val="en-US"/>
            </w:rPr>
          </w:rPrChange>
        </w:rPr>
      </w:pPr>
    </w:p>
    <w:p w14:paraId="0C0B419D" w14:textId="26E0E05B" w:rsidR="00E46A1C" w:rsidRPr="00C05B87" w:rsidRDefault="00E46A1C" w:rsidP="00B27F43">
      <w:pPr>
        <w:shd w:val="clear" w:color="auto" w:fill="FFFFFF"/>
        <w:spacing w:line="240" w:lineRule="auto"/>
        <w:rPr>
          <w:ins w:id="6038" w:author="Will Taylor Gough" w:date="2020-08-29T11:30:00Z"/>
          <w:rFonts w:ascii="Times New Roman" w:eastAsia="Times New Roman" w:hAnsi="Times New Roman" w:cs="Times New Roman"/>
          <w:sz w:val="24"/>
          <w:szCs w:val="24"/>
          <w:lang w:val="en-US"/>
          <w:rPrChange w:id="6039" w:author="Will Taylor Gough" w:date="2020-08-29T17:25:00Z">
            <w:rPr>
              <w:ins w:id="6040" w:author="Will Taylor Gough" w:date="2020-08-29T11:30:00Z"/>
              <w:rFonts w:ascii="Times New Roman" w:eastAsia="Times New Roman" w:hAnsi="Times New Roman" w:cs="Times New Roman"/>
              <w:sz w:val="24"/>
              <w:szCs w:val="24"/>
              <w:lang w:val="en-US"/>
            </w:rPr>
          </w:rPrChange>
        </w:rPr>
      </w:pPr>
    </w:p>
    <w:p w14:paraId="1C0BBF01" w14:textId="09AB48D5" w:rsidR="00E46A1C" w:rsidRPr="00C05B87" w:rsidRDefault="00E46A1C" w:rsidP="00B27F43">
      <w:pPr>
        <w:shd w:val="clear" w:color="auto" w:fill="FFFFFF"/>
        <w:spacing w:line="240" w:lineRule="auto"/>
        <w:rPr>
          <w:ins w:id="6041" w:author="Will Taylor Gough" w:date="2020-08-29T11:30:00Z"/>
          <w:rFonts w:ascii="Times New Roman" w:eastAsia="Times New Roman" w:hAnsi="Times New Roman" w:cs="Times New Roman"/>
          <w:sz w:val="24"/>
          <w:szCs w:val="24"/>
          <w:lang w:val="en-US"/>
          <w:rPrChange w:id="6042" w:author="Will Taylor Gough" w:date="2020-08-29T17:25:00Z">
            <w:rPr>
              <w:ins w:id="6043" w:author="Will Taylor Gough" w:date="2020-08-29T11:30:00Z"/>
              <w:rFonts w:ascii="Times New Roman" w:eastAsia="Times New Roman" w:hAnsi="Times New Roman" w:cs="Times New Roman"/>
              <w:sz w:val="24"/>
              <w:szCs w:val="24"/>
              <w:lang w:val="en-US"/>
            </w:rPr>
          </w:rPrChange>
        </w:rPr>
      </w:pPr>
    </w:p>
    <w:p w14:paraId="16F4843F" w14:textId="3D821644" w:rsidR="00E46A1C" w:rsidRPr="00C05B87" w:rsidRDefault="00E46A1C" w:rsidP="00B27F43">
      <w:pPr>
        <w:shd w:val="clear" w:color="auto" w:fill="FFFFFF"/>
        <w:spacing w:line="240" w:lineRule="auto"/>
        <w:rPr>
          <w:ins w:id="6044" w:author="Will Taylor Gough" w:date="2020-08-29T11:30:00Z"/>
          <w:rFonts w:ascii="Times New Roman" w:eastAsia="Times New Roman" w:hAnsi="Times New Roman" w:cs="Times New Roman"/>
          <w:sz w:val="24"/>
          <w:szCs w:val="24"/>
          <w:lang w:val="en-US"/>
          <w:rPrChange w:id="6045" w:author="Will Taylor Gough" w:date="2020-08-29T17:25:00Z">
            <w:rPr>
              <w:ins w:id="6046" w:author="Will Taylor Gough" w:date="2020-08-29T11:30:00Z"/>
              <w:rFonts w:ascii="Times New Roman" w:eastAsia="Times New Roman" w:hAnsi="Times New Roman" w:cs="Times New Roman"/>
              <w:sz w:val="24"/>
              <w:szCs w:val="24"/>
              <w:lang w:val="en-US"/>
            </w:rPr>
          </w:rPrChange>
        </w:rPr>
      </w:pPr>
    </w:p>
    <w:p w14:paraId="5580AEF6" w14:textId="5A844ECB" w:rsidR="001A44D6" w:rsidRPr="00C05B87" w:rsidDel="00E46A1C" w:rsidRDefault="00B27F43" w:rsidP="00B27F43">
      <w:pPr>
        <w:spacing w:after="240" w:line="240" w:lineRule="auto"/>
        <w:rPr>
          <w:del w:id="6047" w:author="Will Taylor Gough" w:date="2020-08-29T11:29:00Z"/>
          <w:rFonts w:ascii="Times New Roman" w:eastAsia="Times New Roman" w:hAnsi="Times New Roman" w:cs="Times New Roman"/>
          <w:sz w:val="24"/>
          <w:szCs w:val="24"/>
          <w:lang w:val="en-US"/>
          <w:rPrChange w:id="6048" w:author="Will Taylor Gough" w:date="2020-08-29T17:25:00Z">
            <w:rPr>
              <w:del w:id="6049" w:author="Will Taylor Gough" w:date="2020-08-29T11:29:00Z"/>
              <w:rFonts w:ascii="Times New Roman" w:eastAsia="Times New Roman" w:hAnsi="Times New Roman" w:cs="Times New Roman"/>
              <w:sz w:val="24"/>
              <w:szCs w:val="24"/>
              <w:lang w:val="en-US"/>
            </w:rPr>
          </w:rPrChange>
        </w:rPr>
      </w:pPr>
      <w:del w:id="6050" w:author="Will Taylor Gough" w:date="2020-08-29T11:29:00Z">
        <w:r w:rsidRPr="00C05B87" w:rsidDel="00E46A1C">
          <w:rPr>
            <w:rFonts w:ascii="Times New Roman" w:eastAsia="Times New Roman" w:hAnsi="Times New Roman" w:cs="Times New Roman"/>
            <w:sz w:val="24"/>
            <w:szCs w:val="24"/>
            <w:lang w:val="en-US"/>
            <w:rPrChange w:id="6051" w:author="Will Taylor Gough" w:date="2020-08-29T17:25:00Z">
              <w:rPr>
                <w:rFonts w:ascii="Times New Roman" w:eastAsia="Times New Roman" w:hAnsi="Times New Roman" w:cs="Times New Roman"/>
                <w:sz w:val="24"/>
                <w:szCs w:val="24"/>
                <w:lang w:val="en-US"/>
              </w:rPr>
            </w:rPrChange>
          </w:rPr>
          <w:br/>
        </w:r>
        <w:r w:rsidRPr="00C05B87" w:rsidDel="00E46A1C">
          <w:rPr>
            <w:rFonts w:ascii="Times New Roman" w:eastAsia="Times New Roman" w:hAnsi="Times New Roman" w:cs="Times New Roman"/>
            <w:sz w:val="24"/>
            <w:szCs w:val="24"/>
            <w:lang w:val="en-US"/>
            <w:rPrChange w:id="6052" w:author="Will Taylor Gough" w:date="2020-08-29T17:25:00Z">
              <w:rPr>
                <w:rFonts w:ascii="Times New Roman" w:eastAsia="Times New Roman" w:hAnsi="Times New Roman" w:cs="Times New Roman"/>
                <w:sz w:val="24"/>
                <w:szCs w:val="24"/>
                <w:lang w:val="en-US"/>
              </w:rPr>
            </w:rPrChange>
          </w:rPr>
          <w:br/>
        </w:r>
        <w:r w:rsidRPr="00C05B87" w:rsidDel="00E46A1C">
          <w:rPr>
            <w:rFonts w:ascii="Times New Roman" w:eastAsia="Times New Roman" w:hAnsi="Times New Roman" w:cs="Times New Roman"/>
            <w:sz w:val="24"/>
            <w:szCs w:val="24"/>
            <w:lang w:val="en-US"/>
            <w:rPrChange w:id="6053" w:author="Will Taylor Gough" w:date="2020-08-29T17:25:00Z">
              <w:rPr>
                <w:rFonts w:ascii="Times New Roman" w:eastAsia="Times New Roman" w:hAnsi="Times New Roman" w:cs="Times New Roman"/>
                <w:sz w:val="24"/>
                <w:szCs w:val="24"/>
                <w:lang w:val="en-US"/>
              </w:rPr>
            </w:rPrChange>
          </w:rPr>
          <w:br/>
        </w:r>
        <w:r w:rsidRPr="00C05B87" w:rsidDel="00E46A1C">
          <w:rPr>
            <w:rFonts w:ascii="Times New Roman" w:eastAsia="Times New Roman" w:hAnsi="Times New Roman" w:cs="Times New Roman"/>
            <w:sz w:val="24"/>
            <w:szCs w:val="24"/>
            <w:lang w:val="en-US"/>
            <w:rPrChange w:id="6054" w:author="Will Taylor Gough" w:date="2020-08-29T17:25:00Z">
              <w:rPr>
                <w:rFonts w:ascii="Times New Roman" w:eastAsia="Times New Roman" w:hAnsi="Times New Roman" w:cs="Times New Roman"/>
                <w:sz w:val="24"/>
                <w:szCs w:val="24"/>
                <w:lang w:val="en-US"/>
              </w:rPr>
            </w:rPrChange>
          </w:rPr>
          <w:br/>
        </w:r>
        <w:r w:rsidRPr="00C05B87" w:rsidDel="00E46A1C">
          <w:rPr>
            <w:rFonts w:ascii="Times New Roman" w:eastAsia="Times New Roman" w:hAnsi="Times New Roman" w:cs="Times New Roman"/>
            <w:sz w:val="24"/>
            <w:szCs w:val="24"/>
            <w:lang w:val="en-US"/>
            <w:rPrChange w:id="6055" w:author="Will Taylor Gough" w:date="2020-08-29T17:25:00Z">
              <w:rPr>
                <w:rFonts w:ascii="Times New Roman" w:eastAsia="Times New Roman" w:hAnsi="Times New Roman" w:cs="Times New Roman"/>
                <w:sz w:val="24"/>
                <w:szCs w:val="24"/>
                <w:lang w:val="en-US"/>
              </w:rPr>
            </w:rPrChange>
          </w:rPr>
          <w:br/>
        </w:r>
        <w:r w:rsidRPr="00C05B87" w:rsidDel="00E46A1C">
          <w:rPr>
            <w:rFonts w:ascii="Times New Roman" w:eastAsia="Times New Roman" w:hAnsi="Times New Roman" w:cs="Times New Roman"/>
            <w:sz w:val="24"/>
            <w:szCs w:val="24"/>
            <w:lang w:val="en-US"/>
            <w:rPrChange w:id="6056" w:author="Will Taylor Gough" w:date="2020-08-29T17:25:00Z">
              <w:rPr>
                <w:rFonts w:ascii="Times New Roman" w:eastAsia="Times New Roman" w:hAnsi="Times New Roman" w:cs="Times New Roman"/>
                <w:sz w:val="24"/>
                <w:szCs w:val="24"/>
                <w:lang w:val="en-US"/>
              </w:rPr>
            </w:rPrChange>
          </w:rPr>
          <w:br/>
        </w:r>
        <w:r w:rsidRPr="00C05B87" w:rsidDel="00E46A1C">
          <w:rPr>
            <w:rFonts w:ascii="Times New Roman" w:eastAsia="Times New Roman" w:hAnsi="Times New Roman" w:cs="Times New Roman"/>
            <w:sz w:val="24"/>
            <w:szCs w:val="24"/>
            <w:lang w:val="en-US"/>
            <w:rPrChange w:id="6057" w:author="Will Taylor Gough" w:date="2020-08-29T17:25:00Z">
              <w:rPr>
                <w:rFonts w:ascii="Times New Roman" w:eastAsia="Times New Roman" w:hAnsi="Times New Roman" w:cs="Times New Roman"/>
                <w:sz w:val="24"/>
                <w:szCs w:val="24"/>
                <w:lang w:val="en-US"/>
              </w:rPr>
            </w:rPrChange>
          </w:rPr>
          <w:br/>
        </w:r>
        <w:r w:rsidRPr="00C05B87" w:rsidDel="00E46A1C">
          <w:rPr>
            <w:rFonts w:ascii="Times New Roman" w:eastAsia="Times New Roman" w:hAnsi="Times New Roman" w:cs="Times New Roman"/>
            <w:sz w:val="24"/>
            <w:szCs w:val="24"/>
            <w:lang w:val="en-US"/>
            <w:rPrChange w:id="6058" w:author="Will Taylor Gough" w:date="2020-08-29T17:25:00Z">
              <w:rPr>
                <w:rFonts w:ascii="Times New Roman" w:eastAsia="Times New Roman" w:hAnsi="Times New Roman" w:cs="Times New Roman"/>
                <w:sz w:val="24"/>
                <w:szCs w:val="24"/>
                <w:lang w:val="en-US"/>
              </w:rPr>
            </w:rPrChange>
          </w:rPr>
          <w:br/>
        </w:r>
        <w:r w:rsidRPr="00C05B87" w:rsidDel="00E46A1C">
          <w:rPr>
            <w:rFonts w:ascii="Times New Roman" w:eastAsia="Times New Roman" w:hAnsi="Times New Roman" w:cs="Times New Roman"/>
            <w:sz w:val="24"/>
            <w:szCs w:val="24"/>
            <w:lang w:val="en-US"/>
            <w:rPrChange w:id="6059" w:author="Will Taylor Gough" w:date="2020-08-29T17:25:00Z">
              <w:rPr>
                <w:rFonts w:ascii="Times New Roman" w:eastAsia="Times New Roman" w:hAnsi="Times New Roman" w:cs="Times New Roman"/>
                <w:sz w:val="24"/>
                <w:szCs w:val="24"/>
                <w:lang w:val="en-US"/>
              </w:rPr>
            </w:rPrChange>
          </w:rPr>
          <w:br/>
        </w:r>
        <w:r w:rsidRPr="00C05B87" w:rsidDel="00E46A1C">
          <w:rPr>
            <w:rFonts w:ascii="Times New Roman" w:eastAsia="Times New Roman" w:hAnsi="Times New Roman" w:cs="Times New Roman"/>
            <w:sz w:val="24"/>
            <w:szCs w:val="24"/>
            <w:lang w:val="en-US"/>
            <w:rPrChange w:id="6060" w:author="Will Taylor Gough" w:date="2020-08-29T17:25:00Z">
              <w:rPr>
                <w:rFonts w:ascii="Times New Roman" w:eastAsia="Times New Roman" w:hAnsi="Times New Roman" w:cs="Times New Roman"/>
                <w:sz w:val="24"/>
                <w:szCs w:val="24"/>
                <w:lang w:val="en-US"/>
              </w:rPr>
            </w:rPrChange>
          </w:rPr>
          <w:br/>
        </w:r>
        <w:r w:rsidRPr="00C05B87" w:rsidDel="00E46A1C">
          <w:rPr>
            <w:rFonts w:ascii="Times New Roman" w:eastAsia="Times New Roman" w:hAnsi="Times New Roman" w:cs="Times New Roman"/>
            <w:sz w:val="24"/>
            <w:szCs w:val="24"/>
            <w:lang w:val="en-US"/>
            <w:rPrChange w:id="6061" w:author="Will Taylor Gough" w:date="2020-08-29T17:25:00Z">
              <w:rPr>
                <w:rFonts w:ascii="Times New Roman" w:eastAsia="Times New Roman" w:hAnsi="Times New Roman" w:cs="Times New Roman"/>
                <w:sz w:val="24"/>
                <w:szCs w:val="24"/>
                <w:lang w:val="en-US"/>
              </w:rPr>
            </w:rPrChange>
          </w:rPr>
          <w:br/>
        </w:r>
        <w:r w:rsidRPr="00C05B87" w:rsidDel="00E46A1C">
          <w:rPr>
            <w:rFonts w:ascii="Times New Roman" w:eastAsia="Times New Roman" w:hAnsi="Times New Roman" w:cs="Times New Roman"/>
            <w:sz w:val="24"/>
            <w:szCs w:val="24"/>
            <w:lang w:val="en-US"/>
            <w:rPrChange w:id="6062" w:author="Will Taylor Gough" w:date="2020-08-29T17:25:00Z">
              <w:rPr>
                <w:rFonts w:ascii="Times New Roman" w:eastAsia="Times New Roman" w:hAnsi="Times New Roman" w:cs="Times New Roman"/>
                <w:sz w:val="24"/>
                <w:szCs w:val="24"/>
                <w:lang w:val="en-US"/>
              </w:rPr>
            </w:rPrChange>
          </w:rPr>
          <w:br/>
        </w:r>
      </w:del>
    </w:p>
    <w:p w14:paraId="44C4E603" w14:textId="20CF9B96" w:rsidR="001A44D6" w:rsidRPr="00C05B87" w:rsidDel="00E46A1C" w:rsidRDefault="001A44D6" w:rsidP="00B27F43">
      <w:pPr>
        <w:spacing w:after="240" w:line="240" w:lineRule="auto"/>
        <w:rPr>
          <w:del w:id="6063" w:author="Will Taylor Gough" w:date="2020-08-29T11:29:00Z"/>
          <w:rFonts w:ascii="Times New Roman" w:eastAsia="Times New Roman" w:hAnsi="Times New Roman" w:cs="Times New Roman"/>
          <w:sz w:val="24"/>
          <w:szCs w:val="24"/>
          <w:lang w:val="en-US"/>
          <w:rPrChange w:id="6064" w:author="Will Taylor Gough" w:date="2020-08-29T17:25:00Z">
            <w:rPr>
              <w:del w:id="6065" w:author="Will Taylor Gough" w:date="2020-08-29T11:29:00Z"/>
              <w:rFonts w:ascii="Times New Roman" w:eastAsia="Times New Roman" w:hAnsi="Times New Roman" w:cs="Times New Roman"/>
              <w:sz w:val="24"/>
              <w:szCs w:val="24"/>
              <w:lang w:val="en-US"/>
            </w:rPr>
          </w:rPrChange>
        </w:rPr>
      </w:pPr>
    </w:p>
    <w:p w14:paraId="50B8E857" w14:textId="57909B2A" w:rsidR="001A44D6" w:rsidRPr="00C05B87" w:rsidDel="00E46A1C" w:rsidRDefault="001A44D6" w:rsidP="00B27F43">
      <w:pPr>
        <w:spacing w:after="240" w:line="240" w:lineRule="auto"/>
        <w:rPr>
          <w:del w:id="6066" w:author="Will Taylor Gough" w:date="2020-08-29T11:29:00Z"/>
          <w:rFonts w:ascii="Times New Roman" w:eastAsia="Times New Roman" w:hAnsi="Times New Roman" w:cs="Times New Roman"/>
          <w:sz w:val="24"/>
          <w:szCs w:val="24"/>
          <w:lang w:val="en-US"/>
          <w:rPrChange w:id="6067" w:author="Will Taylor Gough" w:date="2020-08-29T17:25:00Z">
            <w:rPr>
              <w:del w:id="6068" w:author="Will Taylor Gough" w:date="2020-08-29T11:29:00Z"/>
              <w:rFonts w:ascii="Times New Roman" w:eastAsia="Times New Roman" w:hAnsi="Times New Roman" w:cs="Times New Roman"/>
              <w:sz w:val="24"/>
              <w:szCs w:val="24"/>
              <w:lang w:val="en-US"/>
            </w:rPr>
          </w:rPrChange>
        </w:rPr>
      </w:pPr>
    </w:p>
    <w:p w14:paraId="60B636FB" w14:textId="619D73A5" w:rsidR="00B27F43" w:rsidRPr="00C05B87" w:rsidRDefault="00B27F43" w:rsidP="00B27F43">
      <w:pPr>
        <w:spacing w:after="240" w:line="240" w:lineRule="auto"/>
        <w:rPr>
          <w:rFonts w:ascii="Times New Roman" w:eastAsia="Times New Roman" w:hAnsi="Times New Roman" w:cs="Times New Roman"/>
          <w:sz w:val="24"/>
          <w:szCs w:val="24"/>
          <w:lang w:val="en-US"/>
          <w:rPrChange w:id="6069" w:author="Will Taylor Gough" w:date="2020-08-29T17:25:00Z">
            <w:rPr>
              <w:rFonts w:ascii="Times New Roman" w:eastAsia="Times New Roman" w:hAnsi="Times New Roman" w:cs="Times New Roman"/>
              <w:sz w:val="24"/>
              <w:szCs w:val="24"/>
              <w:lang w:val="en-US"/>
            </w:rPr>
          </w:rPrChange>
        </w:rPr>
      </w:pPr>
      <w:del w:id="6070" w:author="Will Taylor Gough" w:date="2020-08-29T11:29:00Z">
        <w:r w:rsidRPr="00C05B87" w:rsidDel="00E46A1C">
          <w:rPr>
            <w:rFonts w:ascii="Times New Roman" w:eastAsia="Times New Roman" w:hAnsi="Times New Roman" w:cs="Times New Roman"/>
            <w:sz w:val="24"/>
            <w:szCs w:val="24"/>
            <w:lang w:val="en-US"/>
            <w:rPrChange w:id="6071" w:author="Will Taylor Gough" w:date="2020-08-29T17:25:00Z">
              <w:rPr>
                <w:rFonts w:ascii="Times New Roman" w:eastAsia="Times New Roman" w:hAnsi="Times New Roman" w:cs="Times New Roman"/>
                <w:sz w:val="24"/>
                <w:szCs w:val="24"/>
                <w:lang w:val="en-US"/>
              </w:rPr>
            </w:rPrChange>
          </w:rPr>
          <w:br/>
        </w:r>
        <w:r w:rsidRPr="00C05B87" w:rsidDel="00E46A1C">
          <w:rPr>
            <w:rFonts w:ascii="Times New Roman" w:eastAsia="Times New Roman" w:hAnsi="Times New Roman" w:cs="Times New Roman"/>
            <w:sz w:val="24"/>
            <w:szCs w:val="24"/>
            <w:lang w:val="en-US"/>
            <w:rPrChange w:id="6072" w:author="Will Taylor Gough" w:date="2020-08-29T17:25:00Z">
              <w:rPr>
                <w:rFonts w:ascii="Times New Roman" w:eastAsia="Times New Roman" w:hAnsi="Times New Roman" w:cs="Times New Roman"/>
                <w:sz w:val="24"/>
                <w:szCs w:val="24"/>
                <w:lang w:val="en-US"/>
              </w:rPr>
            </w:rPrChange>
          </w:rPr>
          <w:br/>
        </w:r>
      </w:del>
    </w:p>
    <w:tbl>
      <w:tblPr>
        <w:tblW w:w="0" w:type="auto"/>
        <w:jc w:val="center"/>
        <w:tblCellMar>
          <w:top w:w="15" w:type="dxa"/>
          <w:left w:w="15" w:type="dxa"/>
          <w:bottom w:w="15" w:type="dxa"/>
          <w:right w:w="15" w:type="dxa"/>
        </w:tblCellMar>
        <w:tblLook w:val="04A0" w:firstRow="1" w:lastRow="0" w:firstColumn="1" w:lastColumn="0" w:noHBand="0" w:noVBand="1"/>
      </w:tblPr>
      <w:tblGrid>
        <w:gridCol w:w="1936"/>
        <w:gridCol w:w="2287"/>
        <w:gridCol w:w="897"/>
        <w:gridCol w:w="1960"/>
        <w:gridCol w:w="2280"/>
      </w:tblGrid>
      <w:tr w:rsidR="00B27F43" w:rsidRPr="00C05B87" w14:paraId="159F7E2B" w14:textId="77777777" w:rsidTr="00CC31CF">
        <w:trPr>
          <w:trHeight w:val="751"/>
          <w:jc w:val="center"/>
        </w:trPr>
        <w:tc>
          <w:tcPr>
            <w:tcW w:w="0" w:type="auto"/>
            <w:tcBorders>
              <w:bottom w:val="single" w:sz="4" w:space="0" w:color="000000"/>
            </w:tcBorders>
            <w:shd w:val="clear" w:color="auto" w:fill="FFFFFF"/>
            <w:tcMar>
              <w:top w:w="0" w:type="dxa"/>
              <w:left w:w="115" w:type="dxa"/>
              <w:bottom w:w="0" w:type="dxa"/>
              <w:right w:w="115" w:type="dxa"/>
            </w:tcMar>
            <w:vAlign w:val="center"/>
            <w:hideMark/>
          </w:tcPr>
          <w:p w14:paraId="4968322B"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Change w:id="6073" w:author="Will Taylor Gough" w:date="2020-08-29T17:25:00Z">
                  <w:rPr>
                    <w:rFonts w:ascii="Times New Roman" w:eastAsia="Times New Roman" w:hAnsi="Times New Roman" w:cs="Times New Roman"/>
                    <w:sz w:val="24"/>
                    <w:szCs w:val="24"/>
                    <w:lang w:val="en-US"/>
                  </w:rPr>
                </w:rPrChange>
              </w:rPr>
            </w:pPr>
            <w:r w:rsidRPr="00C05B87">
              <w:rPr>
                <w:rFonts w:ascii="Times New Roman" w:eastAsia="Times New Roman" w:hAnsi="Times New Roman" w:cs="Times New Roman"/>
                <w:b/>
                <w:bCs/>
                <w:i/>
                <w:iCs/>
                <w:color w:val="000000"/>
                <w:sz w:val="20"/>
                <w:szCs w:val="20"/>
                <w:lang w:val="en-US"/>
                <w:rPrChange w:id="6074" w:author="Will Taylor Gough" w:date="2020-08-29T17:25:00Z">
                  <w:rPr>
                    <w:rFonts w:eastAsia="Times New Roman"/>
                    <w:b/>
                    <w:bCs/>
                    <w:i/>
                    <w:iCs/>
                    <w:color w:val="000000"/>
                    <w:sz w:val="20"/>
                    <w:szCs w:val="20"/>
                    <w:lang w:val="en-US"/>
                  </w:rPr>
                </w:rPrChange>
              </w:rPr>
              <w:t>Species</w:t>
            </w:r>
          </w:p>
        </w:tc>
        <w:tc>
          <w:tcPr>
            <w:tcW w:w="2287" w:type="dxa"/>
            <w:tcBorders>
              <w:bottom w:val="single" w:sz="4" w:space="0" w:color="000000"/>
            </w:tcBorders>
            <w:shd w:val="clear" w:color="auto" w:fill="FFFFFF"/>
            <w:tcMar>
              <w:top w:w="100" w:type="dxa"/>
              <w:left w:w="100" w:type="dxa"/>
              <w:bottom w:w="100" w:type="dxa"/>
              <w:right w:w="100" w:type="dxa"/>
            </w:tcMar>
            <w:vAlign w:val="center"/>
            <w:hideMark/>
          </w:tcPr>
          <w:p w14:paraId="3D59868B" w14:textId="77777777" w:rsidR="00B27F43" w:rsidRPr="00C05B87" w:rsidRDefault="007E327D" w:rsidP="00B27F43">
            <w:pPr>
              <w:spacing w:line="240" w:lineRule="auto"/>
              <w:jc w:val="center"/>
              <w:rPr>
                <w:rFonts w:ascii="Times New Roman" w:eastAsia="Times New Roman" w:hAnsi="Times New Roman" w:cs="Times New Roman"/>
                <w:sz w:val="24"/>
                <w:szCs w:val="24"/>
                <w:lang w:val="en-US"/>
                <w:rPrChange w:id="6075" w:author="Will Taylor Gough" w:date="2020-08-29T17:25:00Z">
                  <w:rPr>
                    <w:rFonts w:ascii="Times New Roman" w:eastAsia="Times New Roman" w:hAnsi="Times New Roman" w:cs="Times New Roman"/>
                    <w:sz w:val="24"/>
                    <w:szCs w:val="24"/>
                    <w:lang w:val="en-US"/>
                  </w:rPr>
                </w:rPrChange>
              </w:rPr>
            </w:pPr>
            <w:r w:rsidRPr="00C05B87">
              <w:rPr>
                <w:rFonts w:ascii="Times New Roman" w:eastAsia="Times New Roman" w:hAnsi="Times New Roman" w:cs="Times New Roman"/>
                <w:b/>
                <w:bCs/>
                <w:i/>
                <w:iCs/>
                <w:color w:val="000000"/>
                <w:sz w:val="20"/>
                <w:szCs w:val="20"/>
                <w:lang w:val="en-US"/>
                <w:rPrChange w:id="6076" w:author="Will Taylor Gough" w:date="2020-08-29T17:25:00Z">
                  <w:rPr>
                    <w:rFonts w:eastAsia="Times New Roman"/>
                    <w:b/>
                    <w:bCs/>
                    <w:i/>
                    <w:iCs/>
                    <w:color w:val="000000"/>
                    <w:sz w:val="20"/>
                    <w:szCs w:val="20"/>
                    <w:lang w:val="en-US"/>
                  </w:rPr>
                </w:rPrChange>
              </w:rPr>
              <w:t>Swim Speed (m s</w:t>
            </w:r>
            <w:r w:rsidRPr="00C05B87">
              <w:rPr>
                <w:rFonts w:ascii="Times New Roman" w:eastAsia="Times New Roman" w:hAnsi="Times New Roman" w:cs="Times New Roman"/>
                <w:b/>
                <w:bCs/>
                <w:i/>
                <w:iCs/>
                <w:color w:val="000000"/>
                <w:sz w:val="20"/>
                <w:szCs w:val="20"/>
                <w:vertAlign w:val="superscript"/>
                <w:lang w:val="en-US"/>
                <w:rPrChange w:id="6077" w:author="Will Taylor Gough" w:date="2020-08-29T17:25:00Z">
                  <w:rPr>
                    <w:rFonts w:eastAsia="Times New Roman"/>
                    <w:b/>
                    <w:bCs/>
                    <w:i/>
                    <w:iCs/>
                    <w:color w:val="000000"/>
                    <w:sz w:val="20"/>
                    <w:szCs w:val="20"/>
                    <w:vertAlign w:val="superscript"/>
                    <w:lang w:val="en-US"/>
                  </w:rPr>
                </w:rPrChange>
              </w:rPr>
              <w:t>-1</w:t>
            </w:r>
            <w:r w:rsidR="00B27F43" w:rsidRPr="00C05B87">
              <w:rPr>
                <w:rFonts w:ascii="Times New Roman" w:eastAsia="Times New Roman" w:hAnsi="Times New Roman" w:cs="Times New Roman"/>
                <w:b/>
                <w:bCs/>
                <w:i/>
                <w:iCs/>
                <w:color w:val="000000"/>
                <w:sz w:val="20"/>
                <w:szCs w:val="20"/>
                <w:lang w:val="en-US"/>
                <w:rPrChange w:id="6078" w:author="Will Taylor Gough" w:date="2020-08-29T17:25:00Z">
                  <w:rPr>
                    <w:rFonts w:eastAsia="Times New Roman"/>
                    <w:b/>
                    <w:bCs/>
                    <w:i/>
                    <w:iCs/>
                    <w:color w:val="000000"/>
                    <w:sz w:val="20"/>
                    <w:szCs w:val="20"/>
                    <w:lang w:val="en-US"/>
                  </w:rPr>
                </w:rPrChange>
              </w:rPr>
              <w:t xml:space="preserve">) or (bl </w:t>
            </w:r>
            <w:r w:rsidRPr="00C05B87">
              <w:rPr>
                <w:rFonts w:ascii="Times New Roman" w:eastAsia="Times New Roman" w:hAnsi="Times New Roman" w:cs="Times New Roman"/>
                <w:b/>
                <w:bCs/>
                <w:i/>
                <w:iCs/>
                <w:color w:val="000000"/>
                <w:sz w:val="20"/>
                <w:szCs w:val="20"/>
                <w:lang w:val="en-US"/>
                <w:rPrChange w:id="6079" w:author="Will Taylor Gough" w:date="2020-08-29T17:25:00Z">
                  <w:rPr>
                    <w:rFonts w:eastAsia="Times New Roman"/>
                    <w:b/>
                    <w:bCs/>
                    <w:i/>
                    <w:iCs/>
                    <w:color w:val="000000"/>
                    <w:sz w:val="20"/>
                    <w:szCs w:val="20"/>
                    <w:lang w:val="en-US"/>
                  </w:rPr>
                </w:rPrChange>
              </w:rPr>
              <w:t>s</w:t>
            </w:r>
            <w:r w:rsidRPr="00C05B87">
              <w:rPr>
                <w:rFonts w:ascii="Times New Roman" w:eastAsia="Times New Roman" w:hAnsi="Times New Roman" w:cs="Times New Roman"/>
                <w:b/>
                <w:bCs/>
                <w:i/>
                <w:iCs/>
                <w:color w:val="000000"/>
                <w:sz w:val="20"/>
                <w:szCs w:val="20"/>
                <w:vertAlign w:val="superscript"/>
                <w:lang w:val="en-US"/>
                <w:rPrChange w:id="6080" w:author="Will Taylor Gough" w:date="2020-08-29T17:25:00Z">
                  <w:rPr>
                    <w:rFonts w:eastAsia="Times New Roman"/>
                    <w:b/>
                    <w:bCs/>
                    <w:i/>
                    <w:iCs/>
                    <w:color w:val="000000"/>
                    <w:sz w:val="20"/>
                    <w:szCs w:val="20"/>
                    <w:vertAlign w:val="superscript"/>
                    <w:lang w:val="en-US"/>
                  </w:rPr>
                </w:rPrChange>
              </w:rPr>
              <w:t>-1</w:t>
            </w:r>
            <w:r w:rsidR="00B27F43" w:rsidRPr="00C05B87">
              <w:rPr>
                <w:rFonts w:ascii="Times New Roman" w:eastAsia="Times New Roman" w:hAnsi="Times New Roman" w:cs="Times New Roman"/>
                <w:b/>
                <w:bCs/>
                <w:i/>
                <w:iCs/>
                <w:color w:val="000000"/>
                <w:sz w:val="20"/>
                <w:szCs w:val="20"/>
                <w:lang w:val="en-US"/>
                <w:rPrChange w:id="6081" w:author="Will Taylor Gough" w:date="2020-08-29T17:25:00Z">
                  <w:rPr>
                    <w:rFonts w:eastAsia="Times New Roman"/>
                    <w:b/>
                    <w:bCs/>
                    <w:i/>
                    <w:iCs/>
                    <w:color w:val="000000"/>
                    <w:sz w:val="20"/>
                    <w:szCs w:val="20"/>
                    <w:lang w:val="en-US"/>
                  </w:rPr>
                </w:rPrChange>
              </w:rPr>
              <w:t>)*</w:t>
            </w:r>
          </w:p>
        </w:tc>
        <w:tc>
          <w:tcPr>
            <w:tcW w:w="897" w:type="dxa"/>
            <w:tcBorders>
              <w:bottom w:val="single" w:sz="4" w:space="0" w:color="000000"/>
            </w:tcBorders>
            <w:shd w:val="clear" w:color="auto" w:fill="FFFFFF"/>
            <w:tcMar>
              <w:top w:w="0" w:type="dxa"/>
              <w:left w:w="115" w:type="dxa"/>
              <w:bottom w:w="0" w:type="dxa"/>
              <w:right w:w="115" w:type="dxa"/>
            </w:tcMar>
            <w:vAlign w:val="center"/>
            <w:hideMark/>
          </w:tcPr>
          <w:p w14:paraId="2E8B640E"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Change w:id="6082" w:author="Will Taylor Gough" w:date="2020-08-29T17:25:00Z">
                  <w:rPr>
                    <w:rFonts w:ascii="Times New Roman" w:eastAsia="Times New Roman" w:hAnsi="Times New Roman" w:cs="Times New Roman"/>
                    <w:sz w:val="24"/>
                    <w:szCs w:val="24"/>
                    <w:lang w:val="en-US"/>
                  </w:rPr>
                </w:rPrChange>
              </w:rPr>
            </w:pPr>
            <w:r w:rsidRPr="00C05B87">
              <w:rPr>
                <w:rFonts w:ascii="Times New Roman" w:eastAsia="Times New Roman" w:hAnsi="Times New Roman" w:cs="Times New Roman"/>
                <w:b/>
                <w:bCs/>
                <w:i/>
                <w:iCs/>
                <w:color w:val="000000"/>
                <w:sz w:val="20"/>
                <w:szCs w:val="20"/>
                <w:lang w:val="en-US"/>
                <w:rPrChange w:id="6083" w:author="Will Taylor Gough" w:date="2020-08-29T17:25:00Z">
                  <w:rPr>
                    <w:rFonts w:eastAsia="Times New Roman"/>
                    <w:b/>
                    <w:bCs/>
                    <w:i/>
                    <w:iCs/>
                    <w:color w:val="000000"/>
                    <w:sz w:val="20"/>
                    <w:szCs w:val="20"/>
                    <w:lang w:val="en-US"/>
                  </w:rPr>
                </w:rPrChange>
              </w:rPr>
              <w:t>Total Length (m)</w:t>
            </w:r>
          </w:p>
        </w:tc>
        <w:tc>
          <w:tcPr>
            <w:tcW w:w="0" w:type="auto"/>
            <w:tcBorders>
              <w:bottom w:val="single" w:sz="4" w:space="0" w:color="000000"/>
            </w:tcBorders>
            <w:shd w:val="clear" w:color="auto" w:fill="FFFFFF"/>
            <w:tcMar>
              <w:top w:w="100" w:type="dxa"/>
              <w:left w:w="100" w:type="dxa"/>
              <w:bottom w:w="100" w:type="dxa"/>
              <w:right w:w="100" w:type="dxa"/>
            </w:tcMar>
            <w:vAlign w:val="center"/>
            <w:hideMark/>
          </w:tcPr>
          <w:p w14:paraId="348A3398" w14:textId="28320852" w:rsidR="00B27F43" w:rsidRPr="00C05B87" w:rsidRDefault="00B27F43" w:rsidP="00B27F43">
            <w:pPr>
              <w:spacing w:line="240" w:lineRule="auto"/>
              <w:jc w:val="center"/>
              <w:rPr>
                <w:rFonts w:ascii="Times New Roman" w:eastAsia="Times New Roman" w:hAnsi="Times New Roman" w:cs="Times New Roman"/>
                <w:sz w:val="24"/>
                <w:szCs w:val="24"/>
                <w:lang w:val="en-US"/>
                <w:rPrChange w:id="6084" w:author="Will Taylor Gough" w:date="2020-08-29T17:25:00Z">
                  <w:rPr>
                    <w:rFonts w:ascii="Times New Roman" w:eastAsia="Times New Roman" w:hAnsi="Times New Roman" w:cs="Times New Roman"/>
                    <w:sz w:val="24"/>
                    <w:szCs w:val="24"/>
                    <w:lang w:val="en-US"/>
                  </w:rPr>
                </w:rPrChange>
              </w:rPr>
            </w:pPr>
            <w:del w:id="6085" w:author="Will Taylor Gough" w:date="2020-08-29T17:17:00Z">
              <w:r w:rsidRPr="00C05B87" w:rsidDel="001A2550">
                <w:rPr>
                  <w:rFonts w:ascii="Times New Roman" w:eastAsia="Times New Roman" w:hAnsi="Times New Roman" w:cs="Times New Roman"/>
                  <w:b/>
                  <w:bCs/>
                  <w:i/>
                  <w:iCs/>
                  <w:color w:val="000000"/>
                  <w:sz w:val="20"/>
                  <w:szCs w:val="20"/>
                  <w:lang w:val="en-US"/>
                  <w:rPrChange w:id="6086" w:author="Will Taylor Gough" w:date="2020-08-29T17:25:00Z">
                    <w:rPr>
                      <w:rFonts w:eastAsia="Times New Roman"/>
                      <w:b/>
                      <w:bCs/>
                      <w:i/>
                      <w:iCs/>
                      <w:color w:val="000000"/>
                      <w:sz w:val="20"/>
                      <w:szCs w:val="20"/>
                      <w:lang w:val="en-US"/>
                    </w:rPr>
                  </w:rPrChange>
                </w:rPr>
                <w:delText>Propulsive</w:delText>
              </w:r>
            </w:del>
            <w:ins w:id="6087" w:author="Will Taylor Gough" w:date="2020-08-29T17:17:00Z">
              <w:r w:rsidR="001A2550" w:rsidRPr="00C05B87">
                <w:rPr>
                  <w:rFonts w:ascii="Times New Roman" w:eastAsia="Times New Roman" w:hAnsi="Times New Roman" w:cs="Times New Roman"/>
                  <w:b/>
                  <w:bCs/>
                  <w:i/>
                  <w:iCs/>
                  <w:color w:val="000000"/>
                  <w:sz w:val="20"/>
                  <w:szCs w:val="20"/>
                  <w:lang w:val="en-US"/>
                  <w:rPrChange w:id="6088" w:author="Will Taylor Gough" w:date="2020-08-29T17:25:00Z">
                    <w:rPr>
                      <w:rFonts w:eastAsia="Times New Roman"/>
                      <w:b/>
                      <w:bCs/>
                      <w:i/>
                      <w:iCs/>
                      <w:color w:val="000000"/>
                      <w:sz w:val="20"/>
                      <w:szCs w:val="20"/>
                      <w:lang w:val="en-US"/>
                    </w:rPr>
                  </w:rPrChange>
                </w:rPr>
                <w:t>Froude</w:t>
              </w:r>
            </w:ins>
            <w:r w:rsidRPr="00C05B87">
              <w:rPr>
                <w:rFonts w:ascii="Times New Roman" w:eastAsia="Times New Roman" w:hAnsi="Times New Roman" w:cs="Times New Roman"/>
                <w:b/>
                <w:bCs/>
                <w:i/>
                <w:iCs/>
                <w:color w:val="000000"/>
                <w:sz w:val="20"/>
                <w:szCs w:val="20"/>
                <w:lang w:val="en-US"/>
                <w:rPrChange w:id="6089" w:author="Will Taylor Gough" w:date="2020-08-29T17:25:00Z">
                  <w:rPr>
                    <w:rFonts w:eastAsia="Times New Roman"/>
                    <w:b/>
                    <w:bCs/>
                    <w:i/>
                    <w:iCs/>
                    <w:color w:val="000000"/>
                    <w:sz w:val="20"/>
                    <w:szCs w:val="20"/>
                    <w:lang w:val="en-US"/>
                  </w:rPr>
                </w:rPrChange>
              </w:rPr>
              <w:t xml:space="preserve"> Efficiency</w:t>
            </w:r>
          </w:p>
        </w:tc>
        <w:tc>
          <w:tcPr>
            <w:tcW w:w="0" w:type="auto"/>
            <w:tcBorders>
              <w:bottom w:val="single" w:sz="4" w:space="0" w:color="000000"/>
            </w:tcBorders>
            <w:shd w:val="clear" w:color="auto" w:fill="FFFFFF"/>
            <w:tcMar>
              <w:top w:w="0" w:type="dxa"/>
              <w:left w:w="115" w:type="dxa"/>
              <w:bottom w:w="0" w:type="dxa"/>
              <w:right w:w="115" w:type="dxa"/>
            </w:tcMar>
            <w:vAlign w:val="center"/>
            <w:hideMark/>
          </w:tcPr>
          <w:p w14:paraId="34EA2523"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Change w:id="6090" w:author="Will Taylor Gough" w:date="2020-08-29T17:25:00Z">
                  <w:rPr>
                    <w:rFonts w:ascii="Times New Roman" w:eastAsia="Times New Roman" w:hAnsi="Times New Roman" w:cs="Times New Roman"/>
                    <w:sz w:val="24"/>
                    <w:szCs w:val="24"/>
                    <w:lang w:val="en-US"/>
                  </w:rPr>
                </w:rPrChange>
              </w:rPr>
            </w:pPr>
            <w:r w:rsidRPr="00C05B87">
              <w:rPr>
                <w:rFonts w:ascii="Times New Roman" w:eastAsia="Times New Roman" w:hAnsi="Times New Roman" w:cs="Times New Roman"/>
                <w:b/>
                <w:bCs/>
                <w:i/>
                <w:iCs/>
                <w:color w:val="000000"/>
                <w:sz w:val="20"/>
                <w:szCs w:val="20"/>
                <w:lang w:val="en-US"/>
                <w:rPrChange w:id="6091" w:author="Will Taylor Gough" w:date="2020-08-29T17:25:00Z">
                  <w:rPr>
                    <w:rFonts w:eastAsia="Times New Roman"/>
                    <w:b/>
                    <w:bCs/>
                    <w:i/>
                    <w:iCs/>
                    <w:color w:val="000000"/>
                    <w:sz w:val="20"/>
                    <w:szCs w:val="20"/>
                    <w:lang w:val="en-US"/>
                  </w:rPr>
                </w:rPrChange>
              </w:rPr>
              <w:t>Source(s)</w:t>
            </w:r>
          </w:p>
        </w:tc>
      </w:tr>
      <w:tr w:rsidR="00B27F43" w:rsidRPr="00C05B87" w14:paraId="33F1F5BD" w14:textId="77777777" w:rsidTr="00CC31CF">
        <w:trPr>
          <w:trHeight w:val="751"/>
          <w:jc w:val="center"/>
        </w:trPr>
        <w:tc>
          <w:tcPr>
            <w:tcW w:w="0" w:type="auto"/>
            <w:tcBorders>
              <w:top w:val="single" w:sz="4" w:space="0" w:color="000000"/>
            </w:tcBorders>
            <w:shd w:val="clear" w:color="auto" w:fill="A5A5A5"/>
            <w:tcMar>
              <w:top w:w="0" w:type="dxa"/>
              <w:left w:w="115" w:type="dxa"/>
              <w:bottom w:w="0" w:type="dxa"/>
              <w:right w:w="115" w:type="dxa"/>
            </w:tcMar>
            <w:vAlign w:val="center"/>
            <w:hideMark/>
          </w:tcPr>
          <w:p w14:paraId="22B7F1EB"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Change w:id="6092" w:author="Will Taylor Gough" w:date="2020-08-29T17:25:00Z">
                  <w:rPr>
                    <w:rFonts w:ascii="Times New Roman" w:eastAsia="Times New Roman" w:hAnsi="Times New Roman" w:cs="Times New Roman"/>
                    <w:sz w:val="24"/>
                    <w:szCs w:val="24"/>
                    <w:lang w:val="en-US"/>
                  </w:rPr>
                </w:rPrChange>
              </w:rPr>
            </w:pPr>
            <w:r w:rsidRPr="00C05B87">
              <w:rPr>
                <w:rFonts w:ascii="Times New Roman" w:eastAsia="Times New Roman" w:hAnsi="Times New Roman" w:cs="Times New Roman"/>
                <w:b/>
                <w:bCs/>
                <w:i/>
                <w:iCs/>
                <w:color w:val="000000"/>
                <w:sz w:val="20"/>
                <w:szCs w:val="20"/>
                <w:lang w:val="en-US"/>
                <w:rPrChange w:id="6093" w:author="Will Taylor Gough" w:date="2020-08-29T17:25:00Z">
                  <w:rPr>
                    <w:rFonts w:eastAsia="Times New Roman"/>
                    <w:b/>
                    <w:bCs/>
                    <w:i/>
                    <w:iCs/>
                    <w:color w:val="000000"/>
                    <w:sz w:val="20"/>
                    <w:szCs w:val="20"/>
                    <w:lang w:val="en-US"/>
                  </w:rPr>
                </w:rPrChange>
              </w:rPr>
              <w:lastRenderedPageBreak/>
              <w:t>Homo sapien</w:t>
            </w:r>
          </w:p>
          <w:p w14:paraId="05C883FD"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Change w:id="6094" w:author="Will Taylor Gough" w:date="2020-08-29T17:25:00Z">
                  <w:rPr>
                    <w:rFonts w:ascii="Times New Roman" w:eastAsia="Times New Roman" w:hAnsi="Times New Roman" w:cs="Times New Roman"/>
                    <w:sz w:val="24"/>
                    <w:szCs w:val="24"/>
                    <w:lang w:val="en-US"/>
                  </w:rPr>
                </w:rPrChange>
              </w:rPr>
            </w:pPr>
            <w:r w:rsidRPr="00C05B87">
              <w:rPr>
                <w:rFonts w:ascii="Times New Roman" w:eastAsia="Times New Roman" w:hAnsi="Times New Roman" w:cs="Times New Roman"/>
                <w:i/>
                <w:iCs/>
                <w:color w:val="000000"/>
                <w:sz w:val="20"/>
                <w:szCs w:val="20"/>
                <w:lang w:val="en-US"/>
                <w:rPrChange w:id="6095" w:author="Will Taylor Gough" w:date="2020-08-29T17:25:00Z">
                  <w:rPr>
                    <w:rFonts w:eastAsia="Times New Roman"/>
                    <w:i/>
                    <w:iCs/>
                    <w:color w:val="000000"/>
                    <w:sz w:val="20"/>
                    <w:szCs w:val="20"/>
                    <w:lang w:val="en-US"/>
                  </w:rPr>
                </w:rPrChange>
              </w:rPr>
              <w:t>Human (Female)</w:t>
            </w:r>
          </w:p>
        </w:tc>
        <w:tc>
          <w:tcPr>
            <w:tcW w:w="2287" w:type="dxa"/>
            <w:tcBorders>
              <w:top w:val="single" w:sz="4" w:space="0" w:color="000000"/>
            </w:tcBorders>
            <w:shd w:val="clear" w:color="auto" w:fill="A5A5A5"/>
            <w:tcMar>
              <w:top w:w="100" w:type="dxa"/>
              <w:left w:w="100" w:type="dxa"/>
              <w:bottom w:w="100" w:type="dxa"/>
              <w:right w:w="100" w:type="dxa"/>
            </w:tcMar>
            <w:vAlign w:val="center"/>
            <w:hideMark/>
          </w:tcPr>
          <w:p w14:paraId="787C3C8D"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Change w:id="6096" w:author="Will Taylor Gough" w:date="2020-08-29T17:25:00Z">
                  <w:rPr>
                    <w:rFonts w:ascii="Times New Roman" w:eastAsia="Times New Roman" w:hAnsi="Times New Roman" w:cs="Times New Roman"/>
                    <w:sz w:val="24"/>
                    <w:szCs w:val="24"/>
                    <w:lang w:val="en-US"/>
                  </w:rPr>
                </w:rPrChange>
              </w:rPr>
            </w:pPr>
            <w:r w:rsidRPr="00C05B87">
              <w:rPr>
                <w:rFonts w:ascii="Times New Roman" w:eastAsia="Times New Roman" w:hAnsi="Times New Roman" w:cs="Times New Roman"/>
                <w:color w:val="000000"/>
                <w:sz w:val="20"/>
                <w:szCs w:val="20"/>
                <w:lang w:val="en-US"/>
                <w:rPrChange w:id="6097" w:author="Will Taylor Gough" w:date="2020-08-29T17:25:00Z">
                  <w:rPr>
                    <w:rFonts w:eastAsia="Times New Roman"/>
                    <w:color w:val="000000"/>
                    <w:sz w:val="20"/>
                    <w:szCs w:val="20"/>
                    <w:lang w:val="en-US"/>
                  </w:rPr>
                </w:rPrChange>
              </w:rPr>
              <w:t>0.95</w:t>
            </w:r>
          </w:p>
        </w:tc>
        <w:tc>
          <w:tcPr>
            <w:tcW w:w="897" w:type="dxa"/>
            <w:tcBorders>
              <w:top w:val="single" w:sz="4" w:space="0" w:color="000000"/>
            </w:tcBorders>
            <w:shd w:val="clear" w:color="auto" w:fill="A5A5A5"/>
            <w:tcMar>
              <w:top w:w="0" w:type="dxa"/>
              <w:left w:w="115" w:type="dxa"/>
              <w:bottom w:w="0" w:type="dxa"/>
              <w:right w:w="115" w:type="dxa"/>
            </w:tcMar>
            <w:vAlign w:val="center"/>
            <w:hideMark/>
          </w:tcPr>
          <w:p w14:paraId="512BDD8A"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Change w:id="6098" w:author="Will Taylor Gough" w:date="2020-08-29T17:25:00Z">
                  <w:rPr>
                    <w:rFonts w:ascii="Times New Roman" w:eastAsia="Times New Roman" w:hAnsi="Times New Roman" w:cs="Times New Roman"/>
                    <w:sz w:val="24"/>
                    <w:szCs w:val="24"/>
                    <w:lang w:val="en-US"/>
                  </w:rPr>
                </w:rPrChange>
              </w:rPr>
            </w:pPr>
            <w:r w:rsidRPr="00C05B87">
              <w:rPr>
                <w:rFonts w:ascii="Times New Roman" w:eastAsia="Times New Roman" w:hAnsi="Times New Roman" w:cs="Times New Roman"/>
                <w:color w:val="000000"/>
                <w:sz w:val="20"/>
                <w:szCs w:val="20"/>
                <w:lang w:val="en-US"/>
                <w:rPrChange w:id="6099" w:author="Will Taylor Gough" w:date="2020-08-29T17:25:00Z">
                  <w:rPr>
                    <w:rFonts w:eastAsia="Times New Roman"/>
                    <w:color w:val="000000"/>
                    <w:sz w:val="20"/>
                    <w:szCs w:val="20"/>
                    <w:lang w:val="en-US"/>
                  </w:rPr>
                </w:rPrChange>
              </w:rPr>
              <w:t>2.38</w:t>
            </w:r>
          </w:p>
        </w:tc>
        <w:tc>
          <w:tcPr>
            <w:tcW w:w="0" w:type="auto"/>
            <w:tcBorders>
              <w:top w:val="single" w:sz="4" w:space="0" w:color="000000"/>
            </w:tcBorders>
            <w:shd w:val="clear" w:color="auto" w:fill="A5A5A5"/>
            <w:tcMar>
              <w:top w:w="100" w:type="dxa"/>
              <w:left w:w="100" w:type="dxa"/>
              <w:bottom w:w="100" w:type="dxa"/>
              <w:right w:w="100" w:type="dxa"/>
            </w:tcMar>
            <w:vAlign w:val="center"/>
            <w:hideMark/>
          </w:tcPr>
          <w:p w14:paraId="1ADEDBC4"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Change w:id="6100" w:author="Will Taylor Gough" w:date="2020-08-29T17:25:00Z">
                  <w:rPr>
                    <w:rFonts w:ascii="Times New Roman" w:eastAsia="Times New Roman" w:hAnsi="Times New Roman" w:cs="Times New Roman"/>
                    <w:sz w:val="24"/>
                    <w:szCs w:val="24"/>
                    <w:lang w:val="en-US"/>
                  </w:rPr>
                </w:rPrChange>
              </w:rPr>
            </w:pPr>
            <w:r w:rsidRPr="00C05B87">
              <w:rPr>
                <w:rFonts w:ascii="Times New Roman" w:eastAsia="Times New Roman" w:hAnsi="Times New Roman" w:cs="Times New Roman"/>
                <w:color w:val="000000"/>
                <w:sz w:val="20"/>
                <w:szCs w:val="20"/>
                <w:lang w:val="en-US"/>
                <w:rPrChange w:id="6101" w:author="Will Taylor Gough" w:date="2020-08-29T17:25:00Z">
                  <w:rPr>
                    <w:rFonts w:eastAsia="Times New Roman"/>
                    <w:color w:val="000000"/>
                    <w:sz w:val="20"/>
                    <w:szCs w:val="20"/>
                    <w:lang w:val="en-US"/>
                  </w:rPr>
                </w:rPrChange>
              </w:rPr>
              <w:t>0.29</w:t>
            </w:r>
          </w:p>
        </w:tc>
        <w:tc>
          <w:tcPr>
            <w:tcW w:w="0" w:type="auto"/>
            <w:tcBorders>
              <w:top w:val="single" w:sz="4" w:space="0" w:color="000000"/>
            </w:tcBorders>
            <w:shd w:val="clear" w:color="auto" w:fill="A5A5A5"/>
            <w:tcMar>
              <w:top w:w="0" w:type="dxa"/>
              <w:left w:w="115" w:type="dxa"/>
              <w:bottom w:w="0" w:type="dxa"/>
              <w:right w:w="115" w:type="dxa"/>
            </w:tcMar>
            <w:vAlign w:val="center"/>
            <w:hideMark/>
          </w:tcPr>
          <w:p w14:paraId="72A19F81"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Change w:id="6102" w:author="Will Taylor Gough" w:date="2020-08-29T17:25:00Z">
                  <w:rPr>
                    <w:rFonts w:ascii="Times New Roman" w:eastAsia="Times New Roman" w:hAnsi="Times New Roman" w:cs="Times New Roman"/>
                    <w:sz w:val="24"/>
                    <w:szCs w:val="24"/>
                    <w:lang w:val="en-US"/>
                  </w:rPr>
                </w:rPrChange>
              </w:rPr>
            </w:pPr>
            <w:r w:rsidRPr="00C05B87">
              <w:rPr>
                <w:rFonts w:ascii="Times New Roman" w:eastAsia="Times New Roman" w:hAnsi="Times New Roman" w:cs="Times New Roman"/>
                <w:color w:val="000000"/>
                <w:lang w:val="en-US"/>
                <w:rPrChange w:id="6103" w:author="Will Taylor Gough" w:date="2020-08-29T17:25:00Z">
                  <w:rPr>
                    <w:rFonts w:ascii="Calibri" w:eastAsia="Times New Roman" w:hAnsi="Calibri" w:cs="Calibri"/>
                    <w:color w:val="000000"/>
                    <w:lang w:val="en-US"/>
                  </w:rPr>
                </w:rPrChange>
              </w:rPr>
              <w:t>von Loebbecke et al., 2009</w:t>
            </w:r>
          </w:p>
          <w:p w14:paraId="3D7105A2" w14:textId="77777777" w:rsidR="00B27F43" w:rsidRPr="00C05B87" w:rsidRDefault="00B27F43" w:rsidP="00B27F43">
            <w:pPr>
              <w:spacing w:line="240" w:lineRule="auto"/>
              <w:rPr>
                <w:rFonts w:ascii="Times New Roman" w:eastAsia="Times New Roman" w:hAnsi="Times New Roman" w:cs="Times New Roman"/>
                <w:sz w:val="24"/>
                <w:szCs w:val="24"/>
                <w:lang w:val="en-US"/>
                <w:rPrChange w:id="6104" w:author="Will Taylor Gough" w:date="2020-08-29T17:25:00Z">
                  <w:rPr>
                    <w:rFonts w:ascii="Times New Roman" w:eastAsia="Times New Roman" w:hAnsi="Times New Roman" w:cs="Times New Roman"/>
                    <w:sz w:val="24"/>
                    <w:szCs w:val="24"/>
                    <w:lang w:val="en-US"/>
                  </w:rPr>
                </w:rPrChange>
              </w:rPr>
            </w:pPr>
          </w:p>
        </w:tc>
      </w:tr>
      <w:tr w:rsidR="00B27F43" w:rsidRPr="00C05B87" w14:paraId="564295D3" w14:textId="77777777" w:rsidTr="00CC31CF">
        <w:trPr>
          <w:trHeight w:val="751"/>
          <w:jc w:val="center"/>
        </w:trPr>
        <w:tc>
          <w:tcPr>
            <w:tcW w:w="0" w:type="auto"/>
            <w:shd w:val="clear" w:color="auto" w:fill="E7E6E6"/>
            <w:tcMar>
              <w:top w:w="0" w:type="dxa"/>
              <w:left w:w="115" w:type="dxa"/>
              <w:bottom w:w="0" w:type="dxa"/>
              <w:right w:w="115" w:type="dxa"/>
            </w:tcMar>
            <w:vAlign w:val="center"/>
            <w:hideMark/>
          </w:tcPr>
          <w:p w14:paraId="646D1DFD"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Change w:id="6105" w:author="Will Taylor Gough" w:date="2020-08-29T17:25:00Z">
                  <w:rPr>
                    <w:rFonts w:ascii="Times New Roman" w:eastAsia="Times New Roman" w:hAnsi="Times New Roman" w:cs="Times New Roman"/>
                    <w:sz w:val="24"/>
                    <w:szCs w:val="24"/>
                    <w:lang w:val="en-US"/>
                  </w:rPr>
                </w:rPrChange>
              </w:rPr>
            </w:pPr>
            <w:r w:rsidRPr="00C05B87">
              <w:rPr>
                <w:rFonts w:ascii="Times New Roman" w:eastAsia="Times New Roman" w:hAnsi="Times New Roman" w:cs="Times New Roman"/>
                <w:b/>
                <w:bCs/>
                <w:i/>
                <w:iCs/>
                <w:color w:val="000000"/>
                <w:sz w:val="20"/>
                <w:szCs w:val="20"/>
                <w:lang w:val="en-US"/>
                <w:rPrChange w:id="6106" w:author="Will Taylor Gough" w:date="2020-08-29T17:25:00Z">
                  <w:rPr>
                    <w:rFonts w:eastAsia="Times New Roman"/>
                    <w:b/>
                    <w:bCs/>
                    <w:i/>
                    <w:iCs/>
                    <w:color w:val="000000"/>
                    <w:sz w:val="20"/>
                    <w:szCs w:val="20"/>
                    <w:lang w:val="en-US"/>
                  </w:rPr>
                </w:rPrChange>
              </w:rPr>
              <w:t>Ondatra zibethicus</w:t>
            </w:r>
          </w:p>
          <w:p w14:paraId="492453F1"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Change w:id="6107" w:author="Will Taylor Gough" w:date="2020-08-29T17:25:00Z">
                  <w:rPr>
                    <w:rFonts w:ascii="Times New Roman" w:eastAsia="Times New Roman" w:hAnsi="Times New Roman" w:cs="Times New Roman"/>
                    <w:sz w:val="24"/>
                    <w:szCs w:val="24"/>
                    <w:lang w:val="en-US"/>
                  </w:rPr>
                </w:rPrChange>
              </w:rPr>
            </w:pPr>
            <w:r w:rsidRPr="00C05B87">
              <w:rPr>
                <w:rFonts w:ascii="Times New Roman" w:eastAsia="Times New Roman" w:hAnsi="Times New Roman" w:cs="Times New Roman"/>
                <w:i/>
                <w:iCs/>
                <w:color w:val="000000"/>
                <w:sz w:val="20"/>
                <w:szCs w:val="20"/>
                <w:lang w:val="en-US"/>
                <w:rPrChange w:id="6108" w:author="Will Taylor Gough" w:date="2020-08-29T17:25:00Z">
                  <w:rPr>
                    <w:rFonts w:eastAsia="Times New Roman"/>
                    <w:i/>
                    <w:iCs/>
                    <w:color w:val="000000"/>
                    <w:sz w:val="20"/>
                    <w:szCs w:val="20"/>
                    <w:lang w:val="en-US"/>
                  </w:rPr>
                </w:rPrChange>
              </w:rPr>
              <w:t>Muskrat</w:t>
            </w:r>
          </w:p>
        </w:tc>
        <w:tc>
          <w:tcPr>
            <w:tcW w:w="2287" w:type="dxa"/>
            <w:shd w:val="clear" w:color="auto" w:fill="E7E6E6"/>
            <w:tcMar>
              <w:top w:w="100" w:type="dxa"/>
              <w:left w:w="100" w:type="dxa"/>
              <w:bottom w:w="100" w:type="dxa"/>
              <w:right w:w="100" w:type="dxa"/>
            </w:tcMar>
            <w:vAlign w:val="center"/>
            <w:hideMark/>
          </w:tcPr>
          <w:p w14:paraId="11B52702"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Change w:id="6109" w:author="Will Taylor Gough" w:date="2020-08-29T17:25:00Z">
                  <w:rPr>
                    <w:rFonts w:ascii="Times New Roman" w:eastAsia="Times New Roman" w:hAnsi="Times New Roman" w:cs="Times New Roman"/>
                    <w:sz w:val="24"/>
                    <w:szCs w:val="24"/>
                    <w:lang w:val="en-US"/>
                  </w:rPr>
                </w:rPrChange>
              </w:rPr>
            </w:pPr>
            <w:r w:rsidRPr="00C05B87">
              <w:rPr>
                <w:rFonts w:ascii="Times New Roman" w:eastAsia="Times New Roman" w:hAnsi="Times New Roman" w:cs="Times New Roman"/>
                <w:color w:val="000000"/>
                <w:sz w:val="20"/>
                <w:szCs w:val="20"/>
                <w:lang w:val="en-US"/>
                <w:rPrChange w:id="6110" w:author="Will Taylor Gough" w:date="2020-08-29T17:25:00Z">
                  <w:rPr>
                    <w:rFonts w:eastAsia="Times New Roman"/>
                    <w:color w:val="000000"/>
                    <w:sz w:val="20"/>
                    <w:szCs w:val="20"/>
                    <w:lang w:val="en-US"/>
                  </w:rPr>
                </w:rPrChange>
              </w:rPr>
              <w:t>0.75</w:t>
            </w:r>
          </w:p>
        </w:tc>
        <w:tc>
          <w:tcPr>
            <w:tcW w:w="897" w:type="dxa"/>
            <w:shd w:val="clear" w:color="auto" w:fill="E7E6E6"/>
            <w:tcMar>
              <w:top w:w="0" w:type="dxa"/>
              <w:left w:w="115" w:type="dxa"/>
              <w:bottom w:w="0" w:type="dxa"/>
              <w:right w:w="115" w:type="dxa"/>
            </w:tcMar>
            <w:vAlign w:val="center"/>
            <w:hideMark/>
          </w:tcPr>
          <w:p w14:paraId="6DA64520"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Change w:id="6111" w:author="Will Taylor Gough" w:date="2020-08-29T17:25:00Z">
                  <w:rPr>
                    <w:rFonts w:ascii="Times New Roman" w:eastAsia="Times New Roman" w:hAnsi="Times New Roman" w:cs="Times New Roman"/>
                    <w:sz w:val="24"/>
                    <w:szCs w:val="24"/>
                    <w:lang w:val="en-US"/>
                  </w:rPr>
                </w:rPrChange>
              </w:rPr>
            </w:pPr>
            <w:r w:rsidRPr="00C05B87">
              <w:rPr>
                <w:rFonts w:ascii="Times New Roman" w:eastAsia="Times New Roman" w:hAnsi="Times New Roman" w:cs="Times New Roman"/>
                <w:color w:val="000000"/>
                <w:sz w:val="20"/>
                <w:szCs w:val="20"/>
                <w:lang w:val="en-US"/>
                <w:rPrChange w:id="6112" w:author="Will Taylor Gough" w:date="2020-08-29T17:25:00Z">
                  <w:rPr>
                    <w:rFonts w:eastAsia="Times New Roman"/>
                    <w:color w:val="000000"/>
                    <w:sz w:val="20"/>
                    <w:szCs w:val="20"/>
                    <w:lang w:val="en-US"/>
                  </w:rPr>
                </w:rPrChange>
              </w:rPr>
              <w:t>0.44</w:t>
            </w:r>
          </w:p>
        </w:tc>
        <w:tc>
          <w:tcPr>
            <w:tcW w:w="0" w:type="auto"/>
            <w:shd w:val="clear" w:color="auto" w:fill="E7E6E6"/>
            <w:tcMar>
              <w:top w:w="100" w:type="dxa"/>
              <w:left w:w="100" w:type="dxa"/>
              <w:bottom w:w="100" w:type="dxa"/>
              <w:right w:w="100" w:type="dxa"/>
            </w:tcMar>
            <w:vAlign w:val="center"/>
            <w:hideMark/>
          </w:tcPr>
          <w:p w14:paraId="1EB6CED1"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Change w:id="6113" w:author="Will Taylor Gough" w:date="2020-08-29T17:25:00Z">
                  <w:rPr>
                    <w:rFonts w:ascii="Times New Roman" w:eastAsia="Times New Roman" w:hAnsi="Times New Roman" w:cs="Times New Roman"/>
                    <w:sz w:val="24"/>
                    <w:szCs w:val="24"/>
                    <w:lang w:val="en-US"/>
                  </w:rPr>
                </w:rPrChange>
              </w:rPr>
            </w:pPr>
            <w:r w:rsidRPr="00C05B87">
              <w:rPr>
                <w:rFonts w:ascii="Times New Roman" w:eastAsia="Times New Roman" w:hAnsi="Times New Roman" w:cs="Times New Roman"/>
                <w:color w:val="000000"/>
                <w:sz w:val="20"/>
                <w:szCs w:val="20"/>
                <w:lang w:val="en-US"/>
                <w:rPrChange w:id="6114" w:author="Will Taylor Gough" w:date="2020-08-29T17:25:00Z">
                  <w:rPr>
                    <w:rFonts w:eastAsia="Times New Roman"/>
                    <w:color w:val="000000"/>
                    <w:sz w:val="20"/>
                    <w:szCs w:val="20"/>
                    <w:lang w:val="en-US"/>
                  </w:rPr>
                </w:rPrChange>
              </w:rPr>
              <w:t>0.33</w:t>
            </w:r>
          </w:p>
        </w:tc>
        <w:tc>
          <w:tcPr>
            <w:tcW w:w="0" w:type="auto"/>
            <w:shd w:val="clear" w:color="auto" w:fill="E7E6E6"/>
            <w:tcMar>
              <w:top w:w="0" w:type="dxa"/>
              <w:left w:w="115" w:type="dxa"/>
              <w:bottom w:w="0" w:type="dxa"/>
              <w:right w:w="115" w:type="dxa"/>
            </w:tcMar>
            <w:vAlign w:val="center"/>
            <w:hideMark/>
          </w:tcPr>
          <w:p w14:paraId="6628FADF"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Change w:id="6115" w:author="Will Taylor Gough" w:date="2020-08-29T17:25:00Z">
                  <w:rPr>
                    <w:rFonts w:ascii="Times New Roman" w:eastAsia="Times New Roman" w:hAnsi="Times New Roman" w:cs="Times New Roman"/>
                    <w:sz w:val="24"/>
                    <w:szCs w:val="24"/>
                    <w:lang w:val="en-US"/>
                  </w:rPr>
                </w:rPrChange>
              </w:rPr>
            </w:pPr>
            <w:r w:rsidRPr="00C05B87">
              <w:rPr>
                <w:rFonts w:ascii="Times New Roman" w:eastAsia="Times New Roman" w:hAnsi="Times New Roman" w:cs="Times New Roman"/>
                <w:color w:val="000000"/>
                <w:lang w:val="en-US"/>
                <w:rPrChange w:id="6116" w:author="Will Taylor Gough" w:date="2020-08-29T17:25:00Z">
                  <w:rPr>
                    <w:rFonts w:ascii="Calibri" w:eastAsia="Times New Roman" w:hAnsi="Calibri" w:cs="Calibri"/>
                    <w:color w:val="000000"/>
                    <w:lang w:val="en-US"/>
                  </w:rPr>
                </w:rPrChange>
              </w:rPr>
              <w:t>Fish, 1984</w:t>
            </w:r>
          </w:p>
          <w:p w14:paraId="4D2D19C6" w14:textId="77777777" w:rsidR="00B27F43" w:rsidRPr="00C05B87" w:rsidRDefault="00B27F43" w:rsidP="00B27F43">
            <w:pPr>
              <w:spacing w:line="240" w:lineRule="auto"/>
              <w:rPr>
                <w:rFonts w:ascii="Times New Roman" w:eastAsia="Times New Roman" w:hAnsi="Times New Roman" w:cs="Times New Roman"/>
                <w:sz w:val="24"/>
                <w:szCs w:val="24"/>
                <w:lang w:val="en-US"/>
                <w:rPrChange w:id="6117" w:author="Will Taylor Gough" w:date="2020-08-29T17:25:00Z">
                  <w:rPr>
                    <w:rFonts w:ascii="Times New Roman" w:eastAsia="Times New Roman" w:hAnsi="Times New Roman" w:cs="Times New Roman"/>
                    <w:sz w:val="24"/>
                    <w:szCs w:val="24"/>
                    <w:lang w:val="en-US"/>
                  </w:rPr>
                </w:rPrChange>
              </w:rPr>
            </w:pPr>
          </w:p>
        </w:tc>
      </w:tr>
      <w:tr w:rsidR="00B27F43" w:rsidRPr="00C05B87" w14:paraId="2A235CEF" w14:textId="77777777" w:rsidTr="00CC31CF">
        <w:trPr>
          <w:trHeight w:val="732"/>
          <w:jc w:val="center"/>
        </w:trPr>
        <w:tc>
          <w:tcPr>
            <w:tcW w:w="0" w:type="auto"/>
            <w:shd w:val="clear" w:color="auto" w:fill="A5A5A5"/>
            <w:tcMar>
              <w:top w:w="0" w:type="dxa"/>
              <w:left w:w="115" w:type="dxa"/>
              <w:bottom w:w="0" w:type="dxa"/>
              <w:right w:w="115" w:type="dxa"/>
            </w:tcMar>
            <w:vAlign w:val="center"/>
            <w:hideMark/>
          </w:tcPr>
          <w:p w14:paraId="537A91C6"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Change w:id="6118" w:author="Will Taylor Gough" w:date="2020-08-29T17:25:00Z">
                  <w:rPr>
                    <w:rFonts w:ascii="Times New Roman" w:eastAsia="Times New Roman" w:hAnsi="Times New Roman" w:cs="Times New Roman"/>
                    <w:sz w:val="24"/>
                    <w:szCs w:val="24"/>
                    <w:lang w:val="en-US"/>
                  </w:rPr>
                </w:rPrChange>
              </w:rPr>
            </w:pPr>
            <w:r w:rsidRPr="00C05B87">
              <w:rPr>
                <w:rFonts w:ascii="Times New Roman" w:eastAsia="Times New Roman" w:hAnsi="Times New Roman" w:cs="Times New Roman"/>
                <w:b/>
                <w:bCs/>
                <w:i/>
                <w:iCs/>
                <w:color w:val="000000"/>
                <w:sz w:val="20"/>
                <w:szCs w:val="20"/>
                <w:lang w:val="en-US"/>
                <w:rPrChange w:id="6119" w:author="Will Taylor Gough" w:date="2020-08-29T17:25:00Z">
                  <w:rPr>
                    <w:rFonts w:eastAsia="Times New Roman"/>
                    <w:b/>
                    <w:bCs/>
                    <w:i/>
                    <w:iCs/>
                    <w:color w:val="000000"/>
                    <w:sz w:val="20"/>
                    <w:szCs w:val="20"/>
                    <w:lang w:val="en-US"/>
                  </w:rPr>
                </w:rPrChange>
              </w:rPr>
              <w:t>Pterophyllum eimekei</w:t>
            </w:r>
          </w:p>
          <w:p w14:paraId="203735C5"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Change w:id="6120" w:author="Will Taylor Gough" w:date="2020-08-29T17:25:00Z">
                  <w:rPr>
                    <w:rFonts w:ascii="Times New Roman" w:eastAsia="Times New Roman" w:hAnsi="Times New Roman" w:cs="Times New Roman"/>
                    <w:sz w:val="24"/>
                    <w:szCs w:val="24"/>
                    <w:lang w:val="en-US"/>
                  </w:rPr>
                </w:rPrChange>
              </w:rPr>
            </w:pPr>
            <w:r w:rsidRPr="00C05B87">
              <w:rPr>
                <w:rFonts w:ascii="Times New Roman" w:eastAsia="Times New Roman" w:hAnsi="Times New Roman" w:cs="Times New Roman"/>
                <w:i/>
                <w:iCs/>
                <w:color w:val="000000"/>
                <w:sz w:val="20"/>
                <w:szCs w:val="20"/>
                <w:lang w:val="en-US"/>
                <w:rPrChange w:id="6121" w:author="Will Taylor Gough" w:date="2020-08-29T17:25:00Z">
                  <w:rPr>
                    <w:rFonts w:eastAsia="Times New Roman"/>
                    <w:i/>
                    <w:iCs/>
                    <w:color w:val="000000"/>
                    <w:sz w:val="20"/>
                    <w:szCs w:val="20"/>
                    <w:lang w:val="en-US"/>
                  </w:rPr>
                </w:rPrChange>
              </w:rPr>
              <w:t>Freshwater Angelfish</w:t>
            </w:r>
          </w:p>
        </w:tc>
        <w:tc>
          <w:tcPr>
            <w:tcW w:w="2287" w:type="dxa"/>
            <w:shd w:val="clear" w:color="auto" w:fill="A5A5A5"/>
            <w:tcMar>
              <w:top w:w="100" w:type="dxa"/>
              <w:left w:w="100" w:type="dxa"/>
              <w:bottom w:w="100" w:type="dxa"/>
              <w:right w:w="100" w:type="dxa"/>
            </w:tcMar>
            <w:vAlign w:val="center"/>
            <w:hideMark/>
          </w:tcPr>
          <w:p w14:paraId="01167C12"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Change w:id="6122" w:author="Will Taylor Gough" w:date="2020-08-29T17:25:00Z">
                  <w:rPr>
                    <w:rFonts w:ascii="Times New Roman" w:eastAsia="Times New Roman" w:hAnsi="Times New Roman" w:cs="Times New Roman"/>
                    <w:sz w:val="24"/>
                    <w:szCs w:val="24"/>
                    <w:lang w:val="en-US"/>
                  </w:rPr>
                </w:rPrChange>
              </w:rPr>
            </w:pPr>
            <w:r w:rsidRPr="00C05B87">
              <w:rPr>
                <w:rFonts w:ascii="Times New Roman" w:eastAsia="Times New Roman" w:hAnsi="Times New Roman" w:cs="Times New Roman"/>
                <w:color w:val="000000"/>
                <w:sz w:val="20"/>
                <w:szCs w:val="20"/>
                <w:lang w:val="en-US"/>
                <w:rPrChange w:id="6123" w:author="Will Taylor Gough" w:date="2020-08-29T17:25:00Z">
                  <w:rPr>
                    <w:rFonts w:eastAsia="Times New Roman"/>
                    <w:color w:val="000000"/>
                    <w:sz w:val="20"/>
                    <w:szCs w:val="20"/>
                    <w:lang w:val="en-US"/>
                  </w:rPr>
                </w:rPrChange>
              </w:rPr>
              <w:t>0.04</w:t>
            </w:r>
          </w:p>
        </w:tc>
        <w:tc>
          <w:tcPr>
            <w:tcW w:w="897" w:type="dxa"/>
            <w:shd w:val="clear" w:color="auto" w:fill="A5A5A5"/>
            <w:tcMar>
              <w:top w:w="0" w:type="dxa"/>
              <w:left w:w="115" w:type="dxa"/>
              <w:bottom w:w="0" w:type="dxa"/>
              <w:right w:w="115" w:type="dxa"/>
            </w:tcMar>
            <w:vAlign w:val="center"/>
            <w:hideMark/>
          </w:tcPr>
          <w:p w14:paraId="56A2662D"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Change w:id="6124" w:author="Will Taylor Gough" w:date="2020-08-29T17:25:00Z">
                  <w:rPr>
                    <w:rFonts w:ascii="Times New Roman" w:eastAsia="Times New Roman" w:hAnsi="Times New Roman" w:cs="Times New Roman"/>
                    <w:sz w:val="24"/>
                    <w:szCs w:val="24"/>
                    <w:lang w:val="en-US"/>
                  </w:rPr>
                </w:rPrChange>
              </w:rPr>
            </w:pPr>
            <w:r w:rsidRPr="00C05B87">
              <w:rPr>
                <w:rFonts w:ascii="Times New Roman" w:eastAsia="Times New Roman" w:hAnsi="Times New Roman" w:cs="Times New Roman"/>
                <w:color w:val="000000"/>
                <w:sz w:val="20"/>
                <w:szCs w:val="20"/>
                <w:lang w:val="en-US"/>
                <w:rPrChange w:id="6125" w:author="Will Taylor Gough" w:date="2020-08-29T17:25:00Z">
                  <w:rPr>
                    <w:rFonts w:eastAsia="Times New Roman"/>
                    <w:color w:val="000000"/>
                    <w:sz w:val="20"/>
                    <w:szCs w:val="20"/>
                    <w:lang w:val="en-US"/>
                  </w:rPr>
                </w:rPrChange>
              </w:rPr>
              <w:t>0.08</w:t>
            </w:r>
          </w:p>
        </w:tc>
        <w:tc>
          <w:tcPr>
            <w:tcW w:w="0" w:type="auto"/>
            <w:shd w:val="clear" w:color="auto" w:fill="A5A5A5"/>
            <w:tcMar>
              <w:top w:w="100" w:type="dxa"/>
              <w:left w:w="100" w:type="dxa"/>
              <w:bottom w:w="100" w:type="dxa"/>
              <w:right w:w="100" w:type="dxa"/>
            </w:tcMar>
            <w:vAlign w:val="center"/>
            <w:hideMark/>
          </w:tcPr>
          <w:p w14:paraId="2F36A990"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Change w:id="6126" w:author="Will Taylor Gough" w:date="2020-08-29T17:25:00Z">
                  <w:rPr>
                    <w:rFonts w:ascii="Times New Roman" w:eastAsia="Times New Roman" w:hAnsi="Times New Roman" w:cs="Times New Roman"/>
                    <w:sz w:val="24"/>
                    <w:szCs w:val="24"/>
                    <w:lang w:val="en-US"/>
                  </w:rPr>
                </w:rPrChange>
              </w:rPr>
            </w:pPr>
            <w:r w:rsidRPr="00C05B87">
              <w:rPr>
                <w:rFonts w:ascii="Times New Roman" w:eastAsia="Times New Roman" w:hAnsi="Times New Roman" w:cs="Times New Roman"/>
                <w:color w:val="000000"/>
                <w:sz w:val="20"/>
                <w:szCs w:val="20"/>
                <w:lang w:val="en-US"/>
                <w:rPrChange w:id="6127" w:author="Will Taylor Gough" w:date="2020-08-29T17:25:00Z">
                  <w:rPr>
                    <w:rFonts w:eastAsia="Times New Roman"/>
                    <w:color w:val="000000"/>
                    <w:sz w:val="20"/>
                    <w:szCs w:val="20"/>
                    <w:lang w:val="en-US"/>
                  </w:rPr>
                </w:rPrChange>
              </w:rPr>
              <w:t>0.16</w:t>
            </w:r>
          </w:p>
        </w:tc>
        <w:tc>
          <w:tcPr>
            <w:tcW w:w="0" w:type="auto"/>
            <w:shd w:val="clear" w:color="auto" w:fill="A5A5A5"/>
            <w:tcMar>
              <w:top w:w="0" w:type="dxa"/>
              <w:left w:w="115" w:type="dxa"/>
              <w:bottom w:w="0" w:type="dxa"/>
              <w:right w:w="115" w:type="dxa"/>
            </w:tcMar>
            <w:vAlign w:val="center"/>
            <w:hideMark/>
          </w:tcPr>
          <w:p w14:paraId="5F13B6C1"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Change w:id="6128" w:author="Will Taylor Gough" w:date="2020-08-29T17:25:00Z">
                  <w:rPr>
                    <w:rFonts w:ascii="Times New Roman" w:eastAsia="Times New Roman" w:hAnsi="Times New Roman" w:cs="Times New Roman"/>
                    <w:sz w:val="24"/>
                    <w:szCs w:val="24"/>
                    <w:lang w:val="en-US"/>
                  </w:rPr>
                </w:rPrChange>
              </w:rPr>
            </w:pPr>
            <w:r w:rsidRPr="00C05B87">
              <w:rPr>
                <w:rFonts w:ascii="Times New Roman" w:eastAsia="Times New Roman" w:hAnsi="Times New Roman" w:cs="Times New Roman"/>
                <w:color w:val="000000"/>
                <w:lang w:val="en-US"/>
                <w:rPrChange w:id="6129" w:author="Will Taylor Gough" w:date="2020-08-29T17:25:00Z">
                  <w:rPr>
                    <w:rFonts w:ascii="Calibri" w:eastAsia="Times New Roman" w:hAnsi="Calibri" w:cs="Calibri"/>
                    <w:color w:val="000000"/>
                    <w:lang w:val="en-US"/>
                  </w:rPr>
                </w:rPrChange>
              </w:rPr>
              <w:t>Blake, 1979; Blake, 1980</w:t>
            </w:r>
          </w:p>
          <w:p w14:paraId="1256E1DC" w14:textId="77777777" w:rsidR="00B27F43" w:rsidRPr="00C05B87" w:rsidRDefault="00B27F43" w:rsidP="00B27F43">
            <w:pPr>
              <w:spacing w:line="240" w:lineRule="auto"/>
              <w:rPr>
                <w:rFonts w:ascii="Times New Roman" w:eastAsia="Times New Roman" w:hAnsi="Times New Roman" w:cs="Times New Roman"/>
                <w:sz w:val="24"/>
                <w:szCs w:val="24"/>
                <w:lang w:val="en-US"/>
                <w:rPrChange w:id="6130" w:author="Will Taylor Gough" w:date="2020-08-29T17:25:00Z">
                  <w:rPr>
                    <w:rFonts w:ascii="Times New Roman" w:eastAsia="Times New Roman" w:hAnsi="Times New Roman" w:cs="Times New Roman"/>
                    <w:sz w:val="24"/>
                    <w:szCs w:val="24"/>
                    <w:lang w:val="en-US"/>
                  </w:rPr>
                </w:rPrChange>
              </w:rPr>
            </w:pPr>
          </w:p>
        </w:tc>
      </w:tr>
      <w:tr w:rsidR="00B27F43" w:rsidRPr="00C05B87" w14:paraId="57E9A9BE" w14:textId="77777777" w:rsidTr="00CC31CF">
        <w:trPr>
          <w:trHeight w:val="749"/>
          <w:jc w:val="center"/>
        </w:trPr>
        <w:tc>
          <w:tcPr>
            <w:tcW w:w="0" w:type="auto"/>
            <w:shd w:val="clear" w:color="auto" w:fill="E7E6E6"/>
            <w:tcMar>
              <w:top w:w="0" w:type="dxa"/>
              <w:left w:w="115" w:type="dxa"/>
              <w:bottom w:w="0" w:type="dxa"/>
              <w:right w:w="115" w:type="dxa"/>
            </w:tcMar>
            <w:vAlign w:val="center"/>
            <w:hideMark/>
          </w:tcPr>
          <w:p w14:paraId="29B11684"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Change w:id="6131" w:author="Will Taylor Gough" w:date="2020-08-29T17:25:00Z">
                  <w:rPr>
                    <w:rFonts w:ascii="Times New Roman" w:eastAsia="Times New Roman" w:hAnsi="Times New Roman" w:cs="Times New Roman"/>
                    <w:sz w:val="24"/>
                    <w:szCs w:val="24"/>
                    <w:lang w:val="en-US"/>
                  </w:rPr>
                </w:rPrChange>
              </w:rPr>
            </w:pPr>
            <w:r w:rsidRPr="00C05B87">
              <w:rPr>
                <w:rFonts w:ascii="Times New Roman" w:eastAsia="Times New Roman" w:hAnsi="Times New Roman" w:cs="Times New Roman"/>
                <w:b/>
                <w:bCs/>
                <w:i/>
                <w:iCs/>
                <w:color w:val="000000"/>
                <w:sz w:val="20"/>
                <w:szCs w:val="20"/>
                <w:lang w:val="en-US"/>
                <w:rPrChange w:id="6132" w:author="Will Taylor Gough" w:date="2020-08-29T17:25:00Z">
                  <w:rPr>
                    <w:rFonts w:eastAsia="Times New Roman"/>
                    <w:b/>
                    <w:bCs/>
                    <w:i/>
                    <w:iCs/>
                    <w:color w:val="000000"/>
                    <w:sz w:val="20"/>
                    <w:szCs w:val="20"/>
                    <w:lang w:val="en-US"/>
                  </w:rPr>
                </w:rPrChange>
              </w:rPr>
              <w:t>Danio rerio</w:t>
            </w:r>
          </w:p>
          <w:p w14:paraId="09B989B1"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Change w:id="6133" w:author="Will Taylor Gough" w:date="2020-08-29T17:25:00Z">
                  <w:rPr>
                    <w:rFonts w:ascii="Times New Roman" w:eastAsia="Times New Roman" w:hAnsi="Times New Roman" w:cs="Times New Roman"/>
                    <w:sz w:val="24"/>
                    <w:szCs w:val="24"/>
                    <w:lang w:val="en-US"/>
                  </w:rPr>
                </w:rPrChange>
              </w:rPr>
            </w:pPr>
            <w:r w:rsidRPr="00C05B87">
              <w:rPr>
                <w:rFonts w:ascii="Times New Roman" w:eastAsia="Times New Roman" w:hAnsi="Times New Roman" w:cs="Times New Roman"/>
                <w:i/>
                <w:iCs/>
                <w:color w:val="000000"/>
                <w:sz w:val="20"/>
                <w:szCs w:val="20"/>
                <w:lang w:val="en-US"/>
                <w:rPrChange w:id="6134" w:author="Will Taylor Gough" w:date="2020-08-29T17:25:00Z">
                  <w:rPr>
                    <w:rFonts w:eastAsia="Times New Roman"/>
                    <w:i/>
                    <w:iCs/>
                    <w:color w:val="000000"/>
                    <w:sz w:val="20"/>
                    <w:szCs w:val="20"/>
                    <w:lang w:val="en-US"/>
                  </w:rPr>
                </w:rPrChange>
              </w:rPr>
              <w:t>Zebra Danio</w:t>
            </w:r>
          </w:p>
          <w:p w14:paraId="2DE40692" w14:textId="77777777" w:rsidR="00B27F43" w:rsidRPr="00C05B87" w:rsidRDefault="00B27F43" w:rsidP="00B27F43">
            <w:pPr>
              <w:spacing w:line="240" w:lineRule="auto"/>
              <w:rPr>
                <w:rFonts w:ascii="Times New Roman" w:eastAsia="Times New Roman" w:hAnsi="Times New Roman" w:cs="Times New Roman"/>
                <w:sz w:val="24"/>
                <w:szCs w:val="24"/>
                <w:lang w:val="en-US"/>
                <w:rPrChange w:id="6135" w:author="Will Taylor Gough" w:date="2020-08-29T17:25:00Z">
                  <w:rPr>
                    <w:rFonts w:ascii="Times New Roman" w:eastAsia="Times New Roman" w:hAnsi="Times New Roman" w:cs="Times New Roman"/>
                    <w:sz w:val="24"/>
                    <w:szCs w:val="24"/>
                    <w:lang w:val="en-US"/>
                  </w:rPr>
                </w:rPrChange>
              </w:rPr>
            </w:pPr>
          </w:p>
        </w:tc>
        <w:tc>
          <w:tcPr>
            <w:tcW w:w="2287" w:type="dxa"/>
            <w:shd w:val="clear" w:color="auto" w:fill="E7E6E6"/>
            <w:tcMar>
              <w:top w:w="100" w:type="dxa"/>
              <w:left w:w="100" w:type="dxa"/>
              <w:bottom w:w="100" w:type="dxa"/>
              <w:right w:w="100" w:type="dxa"/>
            </w:tcMar>
            <w:vAlign w:val="center"/>
            <w:hideMark/>
          </w:tcPr>
          <w:p w14:paraId="1FDCDC84"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Change w:id="6136" w:author="Will Taylor Gough" w:date="2020-08-29T17:25:00Z">
                  <w:rPr>
                    <w:rFonts w:ascii="Times New Roman" w:eastAsia="Times New Roman" w:hAnsi="Times New Roman" w:cs="Times New Roman"/>
                    <w:sz w:val="24"/>
                    <w:szCs w:val="24"/>
                    <w:lang w:val="en-US"/>
                  </w:rPr>
                </w:rPrChange>
              </w:rPr>
            </w:pPr>
            <w:r w:rsidRPr="00C05B87">
              <w:rPr>
                <w:rFonts w:ascii="Times New Roman" w:eastAsia="Times New Roman" w:hAnsi="Times New Roman" w:cs="Times New Roman"/>
                <w:color w:val="000000"/>
                <w:sz w:val="20"/>
                <w:szCs w:val="20"/>
                <w:lang w:val="en-US"/>
                <w:rPrChange w:id="6137" w:author="Will Taylor Gough" w:date="2020-08-29T17:25:00Z">
                  <w:rPr>
                    <w:rFonts w:eastAsia="Times New Roman"/>
                    <w:color w:val="000000"/>
                    <w:sz w:val="20"/>
                    <w:szCs w:val="20"/>
                    <w:lang w:val="en-US"/>
                  </w:rPr>
                </w:rPrChange>
              </w:rPr>
              <w:t>Multiple</w:t>
            </w:r>
          </w:p>
        </w:tc>
        <w:tc>
          <w:tcPr>
            <w:tcW w:w="897" w:type="dxa"/>
            <w:shd w:val="clear" w:color="auto" w:fill="E7E6E6"/>
            <w:tcMar>
              <w:top w:w="0" w:type="dxa"/>
              <w:left w:w="115" w:type="dxa"/>
              <w:bottom w:w="0" w:type="dxa"/>
              <w:right w:w="115" w:type="dxa"/>
            </w:tcMar>
            <w:vAlign w:val="center"/>
            <w:hideMark/>
          </w:tcPr>
          <w:p w14:paraId="770486BF"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Change w:id="6138" w:author="Will Taylor Gough" w:date="2020-08-29T17:25:00Z">
                  <w:rPr>
                    <w:rFonts w:ascii="Times New Roman" w:eastAsia="Times New Roman" w:hAnsi="Times New Roman" w:cs="Times New Roman"/>
                    <w:sz w:val="24"/>
                    <w:szCs w:val="24"/>
                    <w:lang w:val="en-US"/>
                  </w:rPr>
                </w:rPrChange>
              </w:rPr>
            </w:pPr>
            <w:r w:rsidRPr="00C05B87">
              <w:rPr>
                <w:rFonts w:ascii="Times New Roman" w:eastAsia="Times New Roman" w:hAnsi="Times New Roman" w:cs="Times New Roman"/>
                <w:color w:val="000000"/>
                <w:sz w:val="20"/>
                <w:szCs w:val="20"/>
                <w:lang w:val="en-US"/>
                <w:rPrChange w:id="6139" w:author="Will Taylor Gough" w:date="2020-08-29T17:25:00Z">
                  <w:rPr>
                    <w:rFonts w:eastAsia="Times New Roman"/>
                    <w:color w:val="000000"/>
                    <w:sz w:val="20"/>
                    <w:szCs w:val="20"/>
                    <w:lang w:val="en-US"/>
                  </w:rPr>
                </w:rPrChange>
              </w:rPr>
              <w:t>0.0315</w:t>
            </w:r>
          </w:p>
        </w:tc>
        <w:tc>
          <w:tcPr>
            <w:tcW w:w="0" w:type="auto"/>
            <w:shd w:val="clear" w:color="auto" w:fill="E7E6E6"/>
            <w:tcMar>
              <w:top w:w="100" w:type="dxa"/>
              <w:left w:w="100" w:type="dxa"/>
              <w:bottom w:w="100" w:type="dxa"/>
              <w:right w:w="100" w:type="dxa"/>
            </w:tcMar>
            <w:vAlign w:val="center"/>
            <w:hideMark/>
          </w:tcPr>
          <w:p w14:paraId="03B24294"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Change w:id="6140" w:author="Will Taylor Gough" w:date="2020-08-29T17:25:00Z">
                  <w:rPr>
                    <w:rFonts w:ascii="Times New Roman" w:eastAsia="Times New Roman" w:hAnsi="Times New Roman" w:cs="Times New Roman"/>
                    <w:sz w:val="24"/>
                    <w:szCs w:val="24"/>
                    <w:lang w:val="en-US"/>
                  </w:rPr>
                </w:rPrChange>
              </w:rPr>
            </w:pPr>
            <w:r w:rsidRPr="00C05B87">
              <w:rPr>
                <w:rFonts w:ascii="Times New Roman" w:eastAsia="Times New Roman" w:hAnsi="Times New Roman" w:cs="Times New Roman"/>
                <w:color w:val="000000"/>
                <w:sz w:val="20"/>
                <w:szCs w:val="20"/>
                <w:lang w:val="en-US"/>
                <w:rPrChange w:id="6141" w:author="Will Taylor Gough" w:date="2020-08-29T17:25:00Z">
                  <w:rPr>
                    <w:rFonts w:eastAsia="Times New Roman"/>
                    <w:color w:val="000000"/>
                    <w:sz w:val="20"/>
                    <w:szCs w:val="20"/>
                    <w:lang w:val="en-US"/>
                  </w:rPr>
                </w:rPrChange>
              </w:rPr>
              <w:t>0.80</w:t>
            </w:r>
          </w:p>
        </w:tc>
        <w:tc>
          <w:tcPr>
            <w:tcW w:w="0" w:type="auto"/>
            <w:shd w:val="clear" w:color="auto" w:fill="E7E6E6"/>
            <w:tcMar>
              <w:top w:w="0" w:type="dxa"/>
              <w:left w:w="115" w:type="dxa"/>
              <w:bottom w:w="0" w:type="dxa"/>
              <w:right w:w="115" w:type="dxa"/>
            </w:tcMar>
            <w:vAlign w:val="center"/>
            <w:hideMark/>
          </w:tcPr>
          <w:p w14:paraId="68B0DE89"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Change w:id="6142" w:author="Will Taylor Gough" w:date="2020-08-29T17:25:00Z">
                  <w:rPr>
                    <w:rFonts w:ascii="Times New Roman" w:eastAsia="Times New Roman" w:hAnsi="Times New Roman" w:cs="Times New Roman"/>
                    <w:sz w:val="24"/>
                    <w:szCs w:val="24"/>
                    <w:lang w:val="en-US"/>
                  </w:rPr>
                </w:rPrChange>
              </w:rPr>
            </w:pPr>
            <w:r w:rsidRPr="00C05B87">
              <w:rPr>
                <w:rFonts w:ascii="Times New Roman" w:eastAsia="Times New Roman" w:hAnsi="Times New Roman" w:cs="Times New Roman"/>
                <w:color w:val="000000"/>
                <w:lang w:val="en-US"/>
                <w:rPrChange w:id="6143" w:author="Will Taylor Gough" w:date="2020-08-29T17:25:00Z">
                  <w:rPr>
                    <w:rFonts w:ascii="Calibri" w:eastAsia="Times New Roman" w:hAnsi="Calibri" w:cs="Calibri"/>
                    <w:color w:val="000000"/>
                    <w:lang w:val="en-US"/>
                  </w:rPr>
                </w:rPrChange>
              </w:rPr>
              <w:t>McCutchen, 1975</w:t>
            </w:r>
          </w:p>
          <w:p w14:paraId="64562581" w14:textId="77777777" w:rsidR="00B27F43" w:rsidRPr="00C05B87" w:rsidRDefault="00B27F43" w:rsidP="00B27F43">
            <w:pPr>
              <w:spacing w:line="240" w:lineRule="auto"/>
              <w:rPr>
                <w:rFonts w:ascii="Times New Roman" w:eastAsia="Times New Roman" w:hAnsi="Times New Roman" w:cs="Times New Roman"/>
                <w:sz w:val="24"/>
                <w:szCs w:val="24"/>
                <w:lang w:val="en-US"/>
                <w:rPrChange w:id="6144" w:author="Will Taylor Gough" w:date="2020-08-29T17:25:00Z">
                  <w:rPr>
                    <w:rFonts w:ascii="Times New Roman" w:eastAsia="Times New Roman" w:hAnsi="Times New Roman" w:cs="Times New Roman"/>
                    <w:sz w:val="24"/>
                    <w:szCs w:val="24"/>
                    <w:lang w:val="en-US"/>
                  </w:rPr>
                </w:rPrChange>
              </w:rPr>
            </w:pPr>
          </w:p>
        </w:tc>
      </w:tr>
      <w:tr w:rsidR="00B27F43" w:rsidRPr="00C05B87" w14:paraId="209756F2" w14:textId="77777777" w:rsidTr="00CC31CF">
        <w:trPr>
          <w:trHeight w:val="751"/>
          <w:jc w:val="center"/>
        </w:trPr>
        <w:tc>
          <w:tcPr>
            <w:tcW w:w="0" w:type="auto"/>
            <w:shd w:val="clear" w:color="auto" w:fill="A5A5A5"/>
            <w:tcMar>
              <w:top w:w="0" w:type="dxa"/>
              <w:left w:w="115" w:type="dxa"/>
              <w:bottom w:w="0" w:type="dxa"/>
              <w:right w:w="115" w:type="dxa"/>
            </w:tcMar>
            <w:vAlign w:val="center"/>
            <w:hideMark/>
          </w:tcPr>
          <w:p w14:paraId="3A21BCBC"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Change w:id="6145" w:author="Will Taylor Gough" w:date="2020-08-29T17:25:00Z">
                  <w:rPr>
                    <w:rFonts w:ascii="Times New Roman" w:eastAsia="Times New Roman" w:hAnsi="Times New Roman" w:cs="Times New Roman"/>
                    <w:sz w:val="24"/>
                    <w:szCs w:val="24"/>
                    <w:lang w:val="en-US"/>
                  </w:rPr>
                </w:rPrChange>
              </w:rPr>
            </w:pPr>
            <w:r w:rsidRPr="00C05B87">
              <w:rPr>
                <w:rFonts w:ascii="Times New Roman" w:eastAsia="Times New Roman" w:hAnsi="Times New Roman" w:cs="Times New Roman"/>
                <w:b/>
                <w:bCs/>
                <w:i/>
                <w:iCs/>
                <w:color w:val="000000"/>
                <w:sz w:val="20"/>
                <w:szCs w:val="20"/>
                <w:lang w:val="en-US"/>
                <w:rPrChange w:id="6146" w:author="Will Taylor Gough" w:date="2020-08-29T17:25:00Z">
                  <w:rPr>
                    <w:rFonts w:eastAsia="Times New Roman"/>
                    <w:b/>
                    <w:bCs/>
                    <w:i/>
                    <w:iCs/>
                    <w:color w:val="000000"/>
                    <w:sz w:val="20"/>
                    <w:szCs w:val="20"/>
                    <w:lang w:val="en-US"/>
                  </w:rPr>
                </w:rPrChange>
              </w:rPr>
              <w:t>Cymatogaster aggregata</w:t>
            </w:r>
          </w:p>
          <w:p w14:paraId="3B52428D"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Change w:id="6147" w:author="Will Taylor Gough" w:date="2020-08-29T17:25:00Z">
                  <w:rPr>
                    <w:rFonts w:ascii="Times New Roman" w:eastAsia="Times New Roman" w:hAnsi="Times New Roman" w:cs="Times New Roman"/>
                    <w:sz w:val="24"/>
                    <w:szCs w:val="24"/>
                    <w:lang w:val="en-US"/>
                  </w:rPr>
                </w:rPrChange>
              </w:rPr>
            </w:pPr>
            <w:r w:rsidRPr="00C05B87">
              <w:rPr>
                <w:rFonts w:ascii="Times New Roman" w:eastAsia="Times New Roman" w:hAnsi="Times New Roman" w:cs="Times New Roman"/>
                <w:i/>
                <w:iCs/>
                <w:color w:val="000000"/>
                <w:sz w:val="20"/>
                <w:szCs w:val="20"/>
                <w:lang w:val="en-US"/>
                <w:rPrChange w:id="6148" w:author="Will Taylor Gough" w:date="2020-08-29T17:25:00Z">
                  <w:rPr>
                    <w:rFonts w:eastAsia="Times New Roman"/>
                    <w:i/>
                    <w:iCs/>
                    <w:color w:val="000000"/>
                    <w:sz w:val="20"/>
                    <w:szCs w:val="20"/>
                    <w:lang w:val="en-US"/>
                  </w:rPr>
                </w:rPrChange>
              </w:rPr>
              <w:t>Shiner Perch</w:t>
            </w:r>
          </w:p>
        </w:tc>
        <w:tc>
          <w:tcPr>
            <w:tcW w:w="2287" w:type="dxa"/>
            <w:shd w:val="clear" w:color="auto" w:fill="A5A5A5"/>
            <w:tcMar>
              <w:top w:w="100" w:type="dxa"/>
              <w:left w:w="100" w:type="dxa"/>
              <w:bottom w:w="100" w:type="dxa"/>
              <w:right w:w="100" w:type="dxa"/>
            </w:tcMar>
            <w:vAlign w:val="center"/>
            <w:hideMark/>
          </w:tcPr>
          <w:p w14:paraId="5DCFF549"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Change w:id="6149" w:author="Will Taylor Gough" w:date="2020-08-29T17:25:00Z">
                  <w:rPr>
                    <w:rFonts w:ascii="Times New Roman" w:eastAsia="Times New Roman" w:hAnsi="Times New Roman" w:cs="Times New Roman"/>
                    <w:sz w:val="24"/>
                    <w:szCs w:val="24"/>
                    <w:lang w:val="en-US"/>
                  </w:rPr>
                </w:rPrChange>
              </w:rPr>
            </w:pPr>
            <w:r w:rsidRPr="00C05B87">
              <w:rPr>
                <w:rFonts w:ascii="Times New Roman" w:eastAsia="Times New Roman" w:hAnsi="Times New Roman" w:cs="Times New Roman"/>
                <w:color w:val="000000"/>
                <w:sz w:val="20"/>
                <w:szCs w:val="20"/>
                <w:lang w:val="en-US"/>
                <w:rPrChange w:id="6150" w:author="Will Taylor Gough" w:date="2020-08-29T17:25:00Z">
                  <w:rPr>
                    <w:rFonts w:eastAsia="Times New Roman"/>
                    <w:color w:val="000000"/>
                    <w:sz w:val="20"/>
                    <w:szCs w:val="20"/>
                    <w:lang w:val="en-US"/>
                  </w:rPr>
                </w:rPrChange>
              </w:rPr>
              <w:t>0.57</w:t>
            </w:r>
          </w:p>
        </w:tc>
        <w:tc>
          <w:tcPr>
            <w:tcW w:w="897" w:type="dxa"/>
            <w:shd w:val="clear" w:color="auto" w:fill="A5A5A5"/>
            <w:tcMar>
              <w:top w:w="0" w:type="dxa"/>
              <w:left w:w="115" w:type="dxa"/>
              <w:bottom w:w="0" w:type="dxa"/>
              <w:right w:w="115" w:type="dxa"/>
            </w:tcMar>
            <w:vAlign w:val="center"/>
            <w:hideMark/>
          </w:tcPr>
          <w:p w14:paraId="0E01D81A"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Change w:id="6151" w:author="Will Taylor Gough" w:date="2020-08-29T17:25:00Z">
                  <w:rPr>
                    <w:rFonts w:ascii="Times New Roman" w:eastAsia="Times New Roman" w:hAnsi="Times New Roman" w:cs="Times New Roman"/>
                    <w:sz w:val="24"/>
                    <w:szCs w:val="24"/>
                    <w:lang w:val="en-US"/>
                  </w:rPr>
                </w:rPrChange>
              </w:rPr>
            </w:pPr>
            <w:r w:rsidRPr="00C05B87">
              <w:rPr>
                <w:rFonts w:ascii="Times New Roman" w:eastAsia="Times New Roman" w:hAnsi="Times New Roman" w:cs="Times New Roman"/>
                <w:color w:val="000000"/>
                <w:sz w:val="20"/>
                <w:szCs w:val="20"/>
                <w:lang w:val="en-US"/>
                <w:rPrChange w:id="6152" w:author="Will Taylor Gough" w:date="2020-08-29T17:25:00Z">
                  <w:rPr>
                    <w:rFonts w:eastAsia="Times New Roman"/>
                    <w:color w:val="000000"/>
                    <w:sz w:val="20"/>
                    <w:szCs w:val="20"/>
                    <w:lang w:val="en-US"/>
                  </w:rPr>
                </w:rPrChange>
              </w:rPr>
              <w:t>0.143</w:t>
            </w:r>
          </w:p>
        </w:tc>
        <w:tc>
          <w:tcPr>
            <w:tcW w:w="0" w:type="auto"/>
            <w:shd w:val="clear" w:color="auto" w:fill="A5A5A5"/>
            <w:tcMar>
              <w:top w:w="100" w:type="dxa"/>
              <w:left w:w="100" w:type="dxa"/>
              <w:bottom w:w="100" w:type="dxa"/>
              <w:right w:w="100" w:type="dxa"/>
            </w:tcMar>
            <w:vAlign w:val="center"/>
            <w:hideMark/>
          </w:tcPr>
          <w:p w14:paraId="77CC041B"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Change w:id="6153" w:author="Will Taylor Gough" w:date="2020-08-29T17:25:00Z">
                  <w:rPr>
                    <w:rFonts w:ascii="Times New Roman" w:eastAsia="Times New Roman" w:hAnsi="Times New Roman" w:cs="Times New Roman"/>
                    <w:sz w:val="24"/>
                    <w:szCs w:val="24"/>
                    <w:lang w:val="en-US"/>
                  </w:rPr>
                </w:rPrChange>
              </w:rPr>
            </w:pPr>
            <w:r w:rsidRPr="00C05B87">
              <w:rPr>
                <w:rFonts w:ascii="Times New Roman" w:eastAsia="Times New Roman" w:hAnsi="Times New Roman" w:cs="Times New Roman"/>
                <w:color w:val="000000"/>
                <w:sz w:val="20"/>
                <w:szCs w:val="20"/>
                <w:lang w:val="en-US"/>
                <w:rPrChange w:id="6154" w:author="Will Taylor Gough" w:date="2020-08-29T17:25:00Z">
                  <w:rPr>
                    <w:rFonts w:eastAsia="Times New Roman"/>
                    <w:color w:val="000000"/>
                    <w:sz w:val="20"/>
                    <w:szCs w:val="20"/>
                    <w:lang w:val="en-US"/>
                  </w:rPr>
                </w:rPrChange>
              </w:rPr>
              <w:t>0.65</w:t>
            </w:r>
          </w:p>
        </w:tc>
        <w:tc>
          <w:tcPr>
            <w:tcW w:w="0" w:type="auto"/>
            <w:shd w:val="clear" w:color="auto" w:fill="A5A5A5"/>
            <w:tcMar>
              <w:top w:w="0" w:type="dxa"/>
              <w:left w:w="115" w:type="dxa"/>
              <w:bottom w:w="0" w:type="dxa"/>
              <w:right w:w="115" w:type="dxa"/>
            </w:tcMar>
            <w:vAlign w:val="center"/>
            <w:hideMark/>
          </w:tcPr>
          <w:p w14:paraId="68C67585"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Change w:id="6155" w:author="Will Taylor Gough" w:date="2020-08-29T17:25:00Z">
                  <w:rPr>
                    <w:rFonts w:ascii="Times New Roman" w:eastAsia="Times New Roman" w:hAnsi="Times New Roman" w:cs="Times New Roman"/>
                    <w:sz w:val="24"/>
                    <w:szCs w:val="24"/>
                    <w:lang w:val="en-US"/>
                  </w:rPr>
                </w:rPrChange>
              </w:rPr>
            </w:pPr>
            <w:r w:rsidRPr="00C05B87">
              <w:rPr>
                <w:rFonts w:ascii="Times New Roman" w:eastAsia="Times New Roman" w:hAnsi="Times New Roman" w:cs="Times New Roman"/>
                <w:color w:val="000000"/>
                <w:sz w:val="20"/>
                <w:szCs w:val="20"/>
                <w:lang w:val="en-US"/>
                <w:rPrChange w:id="6156" w:author="Will Taylor Gough" w:date="2020-08-29T17:25:00Z">
                  <w:rPr>
                    <w:rFonts w:eastAsia="Times New Roman"/>
                    <w:color w:val="000000"/>
                    <w:sz w:val="20"/>
                    <w:szCs w:val="20"/>
                    <w:lang w:val="en-US"/>
                  </w:rPr>
                </w:rPrChange>
              </w:rPr>
              <w:t>Webb, 1975</w:t>
            </w:r>
          </w:p>
        </w:tc>
      </w:tr>
      <w:tr w:rsidR="00B27F43" w:rsidRPr="00C05B87" w14:paraId="2530CF8A" w14:textId="77777777" w:rsidTr="00CC31CF">
        <w:trPr>
          <w:trHeight w:val="751"/>
          <w:jc w:val="center"/>
        </w:trPr>
        <w:tc>
          <w:tcPr>
            <w:tcW w:w="0" w:type="auto"/>
            <w:shd w:val="clear" w:color="auto" w:fill="E7E6E6"/>
            <w:tcMar>
              <w:top w:w="0" w:type="dxa"/>
              <w:left w:w="115" w:type="dxa"/>
              <w:bottom w:w="0" w:type="dxa"/>
              <w:right w:w="115" w:type="dxa"/>
            </w:tcMar>
            <w:vAlign w:val="center"/>
            <w:hideMark/>
          </w:tcPr>
          <w:p w14:paraId="68EF3D68"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Change w:id="6157" w:author="Will Taylor Gough" w:date="2020-08-29T17:25:00Z">
                  <w:rPr>
                    <w:rFonts w:ascii="Times New Roman" w:eastAsia="Times New Roman" w:hAnsi="Times New Roman" w:cs="Times New Roman"/>
                    <w:sz w:val="24"/>
                    <w:szCs w:val="24"/>
                    <w:lang w:val="en-US"/>
                  </w:rPr>
                </w:rPrChange>
              </w:rPr>
            </w:pPr>
            <w:r w:rsidRPr="00C05B87">
              <w:rPr>
                <w:rFonts w:ascii="Times New Roman" w:eastAsia="Times New Roman" w:hAnsi="Times New Roman" w:cs="Times New Roman"/>
                <w:b/>
                <w:bCs/>
                <w:i/>
                <w:iCs/>
                <w:color w:val="000000"/>
                <w:sz w:val="20"/>
                <w:szCs w:val="20"/>
                <w:lang w:val="en-US"/>
                <w:rPrChange w:id="6158" w:author="Will Taylor Gough" w:date="2020-08-29T17:25:00Z">
                  <w:rPr>
                    <w:rFonts w:eastAsia="Times New Roman"/>
                    <w:b/>
                    <w:bCs/>
                    <w:i/>
                    <w:iCs/>
                    <w:color w:val="000000"/>
                    <w:sz w:val="20"/>
                    <w:szCs w:val="20"/>
                    <w:lang w:val="en-US"/>
                  </w:rPr>
                </w:rPrChange>
              </w:rPr>
              <w:t>Oncorhynchus mykiss</w:t>
            </w:r>
          </w:p>
          <w:p w14:paraId="3D13A12A"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Change w:id="6159" w:author="Will Taylor Gough" w:date="2020-08-29T17:25:00Z">
                  <w:rPr>
                    <w:rFonts w:ascii="Times New Roman" w:eastAsia="Times New Roman" w:hAnsi="Times New Roman" w:cs="Times New Roman"/>
                    <w:sz w:val="24"/>
                    <w:szCs w:val="24"/>
                    <w:lang w:val="en-US"/>
                  </w:rPr>
                </w:rPrChange>
              </w:rPr>
            </w:pPr>
            <w:r w:rsidRPr="00C05B87">
              <w:rPr>
                <w:rFonts w:ascii="Times New Roman" w:eastAsia="Times New Roman" w:hAnsi="Times New Roman" w:cs="Times New Roman"/>
                <w:i/>
                <w:iCs/>
                <w:color w:val="000000"/>
                <w:sz w:val="20"/>
                <w:szCs w:val="20"/>
                <w:lang w:val="en-US"/>
                <w:rPrChange w:id="6160" w:author="Will Taylor Gough" w:date="2020-08-29T17:25:00Z">
                  <w:rPr>
                    <w:rFonts w:eastAsia="Times New Roman"/>
                    <w:i/>
                    <w:iCs/>
                    <w:color w:val="000000"/>
                    <w:sz w:val="20"/>
                    <w:szCs w:val="20"/>
                    <w:lang w:val="en-US"/>
                  </w:rPr>
                </w:rPrChange>
              </w:rPr>
              <w:t>Rainbow Trout</w:t>
            </w:r>
          </w:p>
        </w:tc>
        <w:tc>
          <w:tcPr>
            <w:tcW w:w="2287" w:type="dxa"/>
            <w:shd w:val="clear" w:color="auto" w:fill="E7E6E6"/>
            <w:tcMar>
              <w:top w:w="100" w:type="dxa"/>
              <w:left w:w="100" w:type="dxa"/>
              <w:bottom w:w="100" w:type="dxa"/>
              <w:right w:w="100" w:type="dxa"/>
            </w:tcMar>
            <w:vAlign w:val="center"/>
            <w:hideMark/>
          </w:tcPr>
          <w:p w14:paraId="351A8EB1"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Change w:id="6161" w:author="Will Taylor Gough" w:date="2020-08-29T17:25:00Z">
                  <w:rPr>
                    <w:rFonts w:ascii="Times New Roman" w:eastAsia="Times New Roman" w:hAnsi="Times New Roman" w:cs="Times New Roman"/>
                    <w:sz w:val="24"/>
                    <w:szCs w:val="24"/>
                    <w:lang w:val="en-US"/>
                  </w:rPr>
                </w:rPrChange>
              </w:rPr>
            </w:pPr>
            <w:r w:rsidRPr="00C05B87">
              <w:rPr>
                <w:rFonts w:ascii="Times New Roman" w:eastAsia="Times New Roman" w:hAnsi="Times New Roman" w:cs="Times New Roman"/>
                <w:color w:val="000000"/>
                <w:sz w:val="20"/>
                <w:szCs w:val="20"/>
                <w:lang w:val="en-US"/>
                <w:rPrChange w:id="6162" w:author="Will Taylor Gough" w:date="2020-08-29T17:25:00Z">
                  <w:rPr>
                    <w:rFonts w:eastAsia="Times New Roman"/>
                    <w:color w:val="000000"/>
                    <w:sz w:val="20"/>
                    <w:szCs w:val="20"/>
                    <w:lang w:val="en-US"/>
                  </w:rPr>
                </w:rPrChange>
              </w:rPr>
              <w:t>U</w:t>
            </w:r>
            <w:r w:rsidRPr="00C05B87">
              <w:rPr>
                <w:rFonts w:ascii="Times New Roman" w:eastAsia="Times New Roman" w:hAnsi="Times New Roman" w:cs="Times New Roman"/>
                <w:color w:val="000000"/>
                <w:sz w:val="12"/>
                <w:szCs w:val="12"/>
                <w:vertAlign w:val="subscript"/>
                <w:lang w:val="en-US"/>
                <w:rPrChange w:id="6163" w:author="Will Taylor Gough" w:date="2020-08-29T17:25:00Z">
                  <w:rPr>
                    <w:rFonts w:eastAsia="Times New Roman"/>
                    <w:color w:val="000000"/>
                    <w:sz w:val="12"/>
                    <w:szCs w:val="12"/>
                    <w:vertAlign w:val="subscript"/>
                    <w:lang w:val="en-US"/>
                  </w:rPr>
                </w:rPrChange>
              </w:rPr>
              <w:t>crit</w:t>
            </w:r>
          </w:p>
        </w:tc>
        <w:tc>
          <w:tcPr>
            <w:tcW w:w="897" w:type="dxa"/>
            <w:shd w:val="clear" w:color="auto" w:fill="E7E6E6"/>
            <w:tcMar>
              <w:top w:w="0" w:type="dxa"/>
              <w:left w:w="115" w:type="dxa"/>
              <w:bottom w:w="0" w:type="dxa"/>
              <w:right w:w="115" w:type="dxa"/>
            </w:tcMar>
            <w:vAlign w:val="center"/>
            <w:hideMark/>
          </w:tcPr>
          <w:p w14:paraId="56E0EC40"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Change w:id="6164" w:author="Will Taylor Gough" w:date="2020-08-29T17:25:00Z">
                  <w:rPr>
                    <w:rFonts w:ascii="Times New Roman" w:eastAsia="Times New Roman" w:hAnsi="Times New Roman" w:cs="Times New Roman"/>
                    <w:sz w:val="24"/>
                    <w:szCs w:val="24"/>
                    <w:lang w:val="en-US"/>
                  </w:rPr>
                </w:rPrChange>
              </w:rPr>
            </w:pPr>
            <w:r w:rsidRPr="00C05B87">
              <w:rPr>
                <w:rFonts w:ascii="Times New Roman" w:eastAsia="Times New Roman" w:hAnsi="Times New Roman" w:cs="Times New Roman"/>
                <w:color w:val="000000"/>
                <w:sz w:val="20"/>
                <w:szCs w:val="20"/>
                <w:lang w:val="en-US"/>
                <w:rPrChange w:id="6165" w:author="Will Taylor Gough" w:date="2020-08-29T17:25:00Z">
                  <w:rPr>
                    <w:rFonts w:eastAsia="Times New Roman"/>
                    <w:color w:val="000000"/>
                    <w:sz w:val="20"/>
                    <w:szCs w:val="20"/>
                    <w:lang w:val="en-US"/>
                  </w:rPr>
                </w:rPrChange>
              </w:rPr>
              <w:t>0.293</w:t>
            </w:r>
          </w:p>
        </w:tc>
        <w:tc>
          <w:tcPr>
            <w:tcW w:w="0" w:type="auto"/>
            <w:shd w:val="clear" w:color="auto" w:fill="E7E6E6"/>
            <w:tcMar>
              <w:top w:w="100" w:type="dxa"/>
              <w:left w:w="100" w:type="dxa"/>
              <w:bottom w:w="100" w:type="dxa"/>
              <w:right w:w="100" w:type="dxa"/>
            </w:tcMar>
            <w:vAlign w:val="center"/>
            <w:hideMark/>
          </w:tcPr>
          <w:p w14:paraId="0DD425D3"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Change w:id="6166" w:author="Will Taylor Gough" w:date="2020-08-29T17:25:00Z">
                  <w:rPr>
                    <w:rFonts w:ascii="Times New Roman" w:eastAsia="Times New Roman" w:hAnsi="Times New Roman" w:cs="Times New Roman"/>
                    <w:sz w:val="24"/>
                    <w:szCs w:val="24"/>
                    <w:lang w:val="en-US"/>
                  </w:rPr>
                </w:rPrChange>
              </w:rPr>
            </w:pPr>
            <w:r w:rsidRPr="00C05B87">
              <w:rPr>
                <w:rFonts w:ascii="Times New Roman" w:eastAsia="Times New Roman" w:hAnsi="Times New Roman" w:cs="Times New Roman"/>
                <w:color w:val="000000"/>
                <w:sz w:val="20"/>
                <w:szCs w:val="20"/>
                <w:lang w:val="en-US"/>
                <w:rPrChange w:id="6167" w:author="Will Taylor Gough" w:date="2020-08-29T17:25:00Z">
                  <w:rPr>
                    <w:rFonts w:eastAsia="Times New Roman"/>
                    <w:color w:val="000000"/>
                    <w:sz w:val="20"/>
                    <w:szCs w:val="20"/>
                    <w:lang w:val="en-US"/>
                  </w:rPr>
                </w:rPrChange>
              </w:rPr>
              <w:t>0.75</w:t>
            </w:r>
          </w:p>
        </w:tc>
        <w:tc>
          <w:tcPr>
            <w:tcW w:w="0" w:type="auto"/>
            <w:shd w:val="clear" w:color="auto" w:fill="E7E6E6"/>
            <w:tcMar>
              <w:top w:w="0" w:type="dxa"/>
              <w:left w:w="115" w:type="dxa"/>
              <w:bottom w:w="0" w:type="dxa"/>
              <w:right w:w="115" w:type="dxa"/>
            </w:tcMar>
            <w:vAlign w:val="center"/>
            <w:hideMark/>
          </w:tcPr>
          <w:p w14:paraId="1EBBC993"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Change w:id="6168" w:author="Will Taylor Gough" w:date="2020-08-29T17:25:00Z">
                  <w:rPr>
                    <w:rFonts w:ascii="Times New Roman" w:eastAsia="Times New Roman" w:hAnsi="Times New Roman" w:cs="Times New Roman"/>
                    <w:sz w:val="24"/>
                    <w:szCs w:val="24"/>
                    <w:lang w:val="en-US"/>
                  </w:rPr>
                </w:rPrChange>
              </w:rPr>
            </w:pPr>
            <w:r w:rsidRPr="00C05B87">
              <w:rPr>
                <w:rFonts w:ascii="Times New Roman" w:eastAsia="Times New Roman" w:hAnsi="Times New Roman" w:cs="Times New Roman"/>
                <w:color w:val="000000"/>
                <w:sz w:val="20"/>
                <w:szCs w:val="20"/>
                <w:lang w:val="en-US"/>
                <w:rPrChange w:id="6169" w:author="Will Taylor Gough" w:date="2020-08-29T17:25:00Z">
                  <w:rPr>
                    <w:rFonts w:eastAsia="Times New Roman"/>
                    <w:color w:val="000000"/>
                    <w:sz w:val="20"/>
                    <w:szCs w:val="20"/>
                    <w:lang w:val="en-US"/>
                  </w:rPr>
                </w:rPrChange>
              </w:rPr>
              <w:t>Webb, 1975</w:t>
            </w:r>
          </w:p>
        </w:tc>
      </w:tr>
      <w:tr w:rsidR="00B27F43" w:rsidRPr="00C05B87" w14:paraId="337286CB" w14:textId="77777777" w:rsidTr="00CC31CF">
        <w:trPr>
          <w:trHeight w:val="751"/>
          <w:jc w:val="center"/>
        </w:trPr>
        <w:tc>
          <w:tcPr>
            <w:tcW w:w="0" w:type="auto"/>
            <w:shd w:val="clear" w:color="auto" w:fill="A5A5A5"/>
            <w:tcMar>
              <w:top w:w="0" w:type="dxa"/>
              <w:left w:w="115" w:type="dxa"/>
              <w:bottom w:w="0" w:type="dxa"/>
              <w:right w:w="115" w:type="dxa"/>
            </w:tcMar>
            <w:vAlign w:val="center"/>
            <w:hideMark/>
          </w:tcPr>
          <w:p w14:paraId="5C96B161"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Change w:id="6170" w:author="Will Taylor Gough" w:date="2020-08-29T17:25:00Z">
                  <w:rPr>
                    <w:rFonts w:ascii="Times New Roman" w:eastAsia="Times New Roman" w:hAnsi="Times New Roman" w:cs="Times New Roman"/>
                    <w:sz w:val="24"/>
                    <w:szCs w:val="24"/>
                    <w:lang w:val="en-US"/>
                  </w:rPr>
                </w:rPrChange>
              </w:rPr>
            </w:pPr>
            <w:r w:rsidRPr="00C05B87">
              <w:rPr>
                <w:rFonts w:ascii="Times New Roman" w:eastAsia="Times New Roman" w:hAnsi="Times New Roman" w:cs="Times New Roman"/>
                <w:b/>
                <w:bCs/>
                <w:i/>
                <w:iCs/>
                <w:color w:val="000000"/>
                <w:sz w:val="20"/>
                <w:szCs w:val="20"/>
                <w:lang w:val="en-US"/>
                <w:rPrChange w:id="6171" w:author="Will Taylor Gough" w:date="2020-08-29T17:25:00Z">
                  <w:rPr>
                    <w:rFonts w:eastAsia="Times New Roman"/>
                    <w:b/>
                    <w:bCs/>
                    <w:i/>
                    <w:iCs/>
                    <w:color w:val="000000"/>
                    <w:sz w:val="20"/>
                    <w:szCs w:val="20"/>
                    <w:lang w:val="en-US"/>
                  </w:rPr>
                </w:rPrChange>
              </w:rPr>
              <w:t>Euthynnus affinis</w:t>
            </w:r>
          </w:p>
          <w:p w14:paraId="1C1FC4AF"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Change w:id="6172" w:author="Will Taylor Gough" w:date="2020-08-29T17:25:00Z">
                  <w:rPr>
                    <w:rFonts w:ascii="Times New Roman" w:eastAsia="Times New Roman" w:hAnsi="Times New Roman" w:cs="Times New Roman"/>
                    <w:sz w:val="24"/>
                    <w:szCs w:val="24"/>
                    <w:lang w:val="en-US"/>
                  </w:rPr>
                </w:rPrChange>
              </w:rPr>
            </w:pPr>
            <w:r w:rsidRPr="00C05B87">
              <w:rPr>
                <w:rFonts w:ascii="Times New Roman" w:eastAsia="Times New Roman" w:hAnsi="Times New Roman" w:cs="Times New Roman"/>
                <w:i/>
                <w:iCs/>
                <w:color w:val="000000"/>
                <w:sz w:val="20"/>
                <w:szCs w:val="20"/>
                <w:lang w:val="en-US"/>
                <w:rPrChange w:id="6173" w:author="Will Taylor Gough" w:date="2020-08-29T17:25:00Z">
                  <w:rPr>
                    <w:rFonts w:eastAsia="Times New Roman"/>
                    <w:i/>
                    <w:iCs/>
                    <w:color w:val="000000"/>
                    <w:sz w:val="20"/>
                    <w:szCs w:val="20"/>
                    <w:lang w:val="en-US"/>
                  </w:rPr>
                </w:rPrChange>
              </w:rPr>
              <w:t>Mackerel Tuna (Kawakawa)</w:t>
            </w:r>
          </w:p>
        </w:tc>
        <w:tc>
          <w:tcPr>
            <w:tcW w:w="2287" w:type="dxa"/>
            <w:shd w:val="clear" w:color="auto" w:fill="A5A5A5"/>
            <w:tcMar>
              <w:top w:w="100" w:type="dxa"/>
              <w:left w:w="100" w:type="dxa"/>
              <w:bottom w:w="100" w:type="dxa"/>
              <w:right w:w="100" w:type="dxa"/>
            </w:tcMar>
            <w:vAlign w:val="center"/>
            <w:hideMark/>
          </w:tcPr>
          <w:p w14:paraId="09C93D60"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Change w:id="6174" w:author="Will Taylor Gough" w:date="2020-08-29T17:25:00Z">
                  <w:rPr>
                    <w:rFonts w:ascii="Times New Roman" w:eastAsia="Times New Roman" w:hAnsi="Times New Roman" w:cs="Times New Roman"/>
                    <w:sz w:val="24"/>
                    <w:szCs w:val="24"/>
                    <w:lang w:val="en-US"/>
                  </w:rPr>
                </w:rPrChange>
              </w:rPr>
            </w:pPr>
            <w:r w:rsidRPr="00C05B87">
              <w:rPr>
                <w:rFonts w:ascii="Times New Roman" w:eastAsia="Times New Roman" w:hAnsi="Times New Roman" w:cs="Times New Roman"/>
                <w:color w:val="000000"/>
                <w:sz w:val="20"/>
                <w:szCs w:val="20"/>
                <w:lang w:val="en-US"/>
                <w:rPrChange w:id="6175" w:author="Will Taylor Gough" w:date="2020-08-29T17:25:00Z">
                  <w:rPr>
                    <w:rFonts w:eastAsia="Times New Roman"/>
                    <w:color w:val="000000"/>
                    <w:sz w:val="20"/>
                    <w:szCs w:val="20"/>
                    <w:lang w:val="en-US"/>
                  </w:rPr>
                </w:rPrChange>
              </w:rPr>
              <w:t>1.52</w:t>
            </w:r>
          </w:p>
        </w:tc>
        <w:tc>
          <w:tcPr>
            <w:tcW w:w="897" w:type="dxa"/>
            <w:shd w:val="clear" w:color="auto" w:fill="A5A5A5"/>
            <w:tcMar>
              <w:top w:w="0" w:type="dxa"/>
              <w:left w:w="115" w:type="dxa"/>
              <w:bottom w:w="0" w:type="dxa"/>
              <w:right w:w="115" w:type="dxa"/>
            </w:tcMar>
            <w:vAlign w:val="center"/>
            <w:hideMark/>
          </w:tcPr>
          <w:p w14:paraId="08445083"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Change w:id="6176" w:author="Will Taylor Gough" w:date="2020-08-29T17:25:00Z">
                  <w:rPr>
                    <w:rFonts w:ascii="Times New Roman" w:eastAsia="Times New Roman" w:hAnsi="Times New Roman" w:cs="Times New Roman"/>
                    <w:sz w:val="24"/>
                    <w:szCs w:val="24"/>
                    <w:lang w:val="en-US"/>
                  </w:rPr>
                </w:rPrChange>
              </w:rPr>
            </w:pPr>
            <w:r w:rsidRPr="00C05B87">
              <w:rPr>
                <w:rFonts w:ascii="Times New Roman" w:eastAsia="Times New Roman" w:hAnsi="Times New Roman" w:cs="Times New Roman"/>
                <w:color w:val="000000"/>
                <w:sz w:val="20"/>
                <w:szCs w:val="20"/>
                <w:lang w:val="en-US"/>
                <w:rPrChange w:id="6177" w:author="Will Taylor Gough" w:date="2020-08-29T17:25:00Z">
                  <w:rPr>
                    <w:rFonts w:eastAsia="Times New Roman"/>
                    <w:color w:val="000000"/>
                    <w:sz w:val="20"/>
                    <w:szCs w:val="20"/>
                    <w:lang w:val="en-US"/>
                  </w:rPr>
                </w:rPrChange>
              </w:rPr>
              <w:t>0.40</w:t>
            </w:r>
          </w:p>
        </w:tc>
        <w:tc>
          <w:tcPr>
            <w:tcW w:w="0" w:type="auto"/>
            <w:shd w:val="clear" w:color="auto" w:fill="A5A5A5"/>
            <w:tcMar>
              <w:top w:w="100" w:type="dxa"/>
              <w:left w:w="100" w:type="dxa"/>
              <w:bottom w:w="100" w:type="dxa"/>
              <w:right w:w="100" w:type="dxa"/>
            </w:tcMar>
            <w:vAlign w:val="center"/>
            <w:hideMark/>
          </w:tcPr>
          <w:p w14:paraId="3FD173C0"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Change w:id="6178" w:author="Will Taylor Gough" w:date="2020-08-29T17:25:00Z">
                  <w:rPr>
                    <w:rFonts w:ascii="Times New Roman" w:eastAsia="Times New Roman" w:hAnsi="Times New Roman" w:cs="Times New Roman"/>
                    <w:sz w:val="24"/>
                    <w:szCs w:val="24"/>
                    <w:lang w:val="en-US"/>
                  </w:rPr>
                </w:rPrChange>
              </w:rPr>
            </w:pPr>
            <w:r w:rsidRPr="00C05B87">
              <w:rPr>
                <w:rFonts w:ascii="Times New Roman" w:eastAsia="Times New Roman" w:hAnsi="Times New Roman" w:cs="Times New Roman"/>
                <w:color w:val="000000"/>
                <w:sz w:val="20"/>
                <w:szCs w:val="20"/>
                <w:lang w:val="en-US"/>
                <w:rPrChange w:id="6179" w:author="Will Taylor Gough" w:date="2020-08-29T17:25:00Z">
                  <w:rPr>
                    <w:rFonts w:eastAsia="Times New Roman"/>
                    <w:color w:val="000000"/>
                    <w:sz w:val="20"/>
                    <w:szCs w:val="20"/>
                    <w:lang w:val="en-US"/>
                  </w:rPr>
                </w:rPrChange>
              </w:rPr>
              <w:t>0.90</w:t>
            </w:r>
          </w:p>
        </w:tc>
        <w:tc>
          <w:tcPr>
            <w:tcW w:w="0" w:type="auto"/>
            <w:shd w:val="clear" w:color="auto" w:fill="A5A5A5"/>
            <w:tcMar>
              <w:top w:w="0" w:type="dxa"/>
              <w:left w:w="115" w:type="dxa"/>
              <w:bottom w:w="0" w:type="dxa"/>
              <w:right w:w="115" w:type="dxa"/>
            </w:tcMar>
            <w:vAlign w:val="center"/>
            <w:hideMark/>
          </w:tcPr>
          <w:p w14:paraId="6152757F"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Change w:id="6180" w:author="Will Taylor Gough" w:date="2020-08-29T17:25:00Z">
                  <w:rPr>
                    <w:rFonts w:ascii="Times New Roman" w:eastAsia="Times New Roman" w:hAnsi="Times New Roman" w:cs="Times New Roman"/>
                    <w:sz w:val="24"/>
                    <w:szCs w:val="24"/>
                    <w:lang w:val="en-US"/>
                  </w:rPr>
                </w:rPrChange>
              </w:rPr>
            </w:pPr>
            <w:r w:rsidRPr="00C05B87">
              <w:rPr>
                <w:rFonts w:ascii="Times New Roman" w:eastAsia="Times New Roman" w:hAnsi="Times New Roman" w:cs="Times New Roman"/>
                <w:color w:val="000000"/>
                <w:sz w:val="20"/>
                <w:szCs w:val="20"/>
                <w:lang w:val="en-US"/>
                <w:rPrChange w:id="6181" w:author="Will Taylor Gough" w:date="2020-08-29T17:25:00Z">
                  <w:rPr>
                    <w:rFonts w:eastAsia="Times New Roman"/>
                    <w:color w:val="000000"/>
                    <w:sz w:val="20"/>
                    <w:szCs w:val="20"/>
                    <w:lang w:val="en-US"/>
                  </w:rPr>
                </w:rPrChange>
              </w:rPr>
              <w:t>Magnuson, 1978</w:t>
            </w:r>
          </w:p>
        </w:tc>
      </w:tr>
      <w:tr w:rsidR="00B27F43" w:rsidRPr="00C05B87" w14:paraId="0D22533C" w14:textId="77777777" w:rsidTr="00CC31CF">
        <w:trPr>
          <w:trHeight w:val="751"/>
          <w:jc w:val="center"/>
        </w:trPr>
        <w:tc>
          <w:tcPr>
            <w:tcW w:w="0" w:type="auto"/>
            <w:shd w:val="clear" w:color="auto" w:fill="E7E6E6"/>
            <w:tcMar>
              <w:top w:w="0" w:type="dxa"/>
              <w:left w:w="115" w:type="dxa"/>
              <w:bottom w:w="0" w:type="dxa"/>
              <w:right w:w="115" w:type="dxa"/>
            </w:tcMar>
            <w:vAlign w:val="center"/>
            <w:hideMark/>
          </w:tcPr>
          <w:p w14:paraId="4BA9E4AD"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Change w:id="6182" w:author="Will Taylor Gough" w:date="2020-08-29T17:25:00Z">
                  <w:rPr>
                    <w:rFonts w:ascii="Times New Roman" w:eastAsia="Times New Roman" w:hAnsi="Times New Roman" w:cs="Times New Roman"/>
                    <w:sz w:val="24"/>
                    <w:szCs w:val="24"/>
                    <w:lang w:val="en-US"/>
                  </w:rPr>
                </w:rPrChange>
              </w:rPr>
            </w:pPr>
            <w:r w:rsidRPr="00C05B87">
              <w:rPr>
                <w:rFonts w:ascii="Times New Roman" w:eastAsia="Times New Roman" w:hAnsi="Times New Roman" w:cs="Times New Roman"/>
                <w:b/>
                <w:bCs/>
                <w:i/>
                <w:iCs/>
                <w:color w:val="000000"/>
                <w:sz w:val="20"/>
                <w:szCs w:val="20"/>
                <w:lang w:val="en-US"/>
                <w:rPrChange w:id="6183" w:author="Will Taylor Gough" w:date="2020-08-29T17:25:00Z">
                  <w:rPr>
                    <w:rFonts w:eastAsia="Times New Roman"/>
                    <w:b/>
                    <w:bCs/>
                    <w:i/>
                    <w:iCs/>
                    <w:color w:val="000000"/>
                    <w:sz w:val="20"/>
                    <w:szCs w:val="20"/>
                    <w:lang w:val="en-US"/>
                  </w:rPr>
                </w:rPrChange>
              </w:rPr>
              <w:t>Pusa hispida</w:t>
            </w:r>
          </w:p>
          <w:p w14:paraId="4FB68CE6"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Change w:id="6184" w:author="Will Taylor Gough" w:date="2020-08-29T17:25:00Z">
                  <w:rPr>
                    <w:rFonts w:ascii="Times New Roman" w:eastAsia="Times New Roman" w:hAnsi="Times New Roman" w:cs="Times New Roman"/>
                    <w:sz w:val="24"/>
                    <w:szCs w:val="24"/>
                    <w:lang w:val="en-US"/>
                  </w:rPr>
                </w:rPrChange>
              </w:rPr>
            </w:pPr>
            <w:r w:rsidRPr="00C05B87">
              <w:rPr>
                <w:rFonts w:ascii="Times New Roman" w:eastAsia="Times New Roman" w:hAnsi="Times New Roman" w:cs="Times New Roman"/>
                <w:i/>
                <w:iCs/>
                <w:color w:val="000000"/>
                <w:sz w:val="20"/>
                <w:szCs w:val="20"/>
                <w:lang w:val="en-US"/>
                <w:rPrChange w:id="6185" w:author="Will Taylor Gough" w:date="2020-08-29T17:25:00Z">
                  <w:rPr>
                    <w:rFonts w:eastAsia="Times New Roman"/>
                    <w:i/>
                    <w:iCs/>
                    <w:color w:val="000000"/>
                    <w:sz w:val="20"/>
                    <w:szCs w:val="20"/>
                    <w:lang w:val="en-US"/>
                  </w:rPr>
                </w:rPrChange>
              </w:rPr>
              <w:t>Ringed Seal</w:t>
            </w:r>
          </w:p>
        </w:tc>
        <w:tc>
          <w:tcPr>
            <w:tcW w:w="2287" w:type="dxa"/>
            <w:shd w:val="clear" w:color="auto" w:fill="E7E6E6"/>
            <w:tcMar>
              <w:top w:w="100" w:type="dxa"/>
              <w:left w:w="100" w:type="dxa"/>
              <w:bottom w:w="100" w:type="dxa"/>
              <w:right w:w="100" w:type="dxa"/>
            </w:tcMar>
            <w:vAlign w:val="center"/>
            <w:hideMark/>
          </w:tcPr>
          <w:p w14:paraId="29483B68"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Change w:id="6186" w:author="Will Taylor Gough" w:date="2020-08-29T17:25:00Z">
                  <w:rPr>
                    <w:rFonts w:ascii="Times New Roman" w:eastAsia="Times New Roman" w:hAnsi="Times New Roman" w:cs="Times New Roman"/>
                    <w:sz w:val="24"/>
                    <w:szCs w:val="24"/>
                    <w:lang w:val="en-US"/>
                  </w:rPr>
                </w:rPrChange>
              </w:rPr>
            </w:pPr>
            <w:r w:rsidRPr="00C05B87">
              <w:rPr>
                <w:rFonts w:ascii="Times New Roman" w:eastAsia="Times New Roman" w:hAnsi="Times New Roman" w:cs="Times New Roman"/>
                <w:color w:val="000000"/>
                <w:sz w:val="20"/>
                <w:szCs w:val="20"/>
                <w:lang w:val="en-US"/>
                <w:rPrChange w:id="6187" w:author="Will Taylor Gough" w:date="2020-08-29T17:25:00Z">
                  <w:rPr>
                    <w:rFonts w:eastAsia="Times New Roman"/>
                    <w:color w:val="000000"/>
                    <w:sz w:val="20"/>
                    <w:szCs w:val="20"/>
                    <w:lang w:val="en-US"/>
                  </w:rPr>
                </w:rPrChange>
              </w:rPr>
              <w:t>0.75</w:t>
            </w:r>
          </w:p>
        </w:tc>
        <w:tc>
          <w:tcPr>
            <w:tcW w:w="897" w:type="dxa"/>
            <w:shd w:val="clear" w:color="auto" w:fill="E7E6E6"/>
            <w:tcMar>
              <w:top w:w="0" w:type="dxa"/>
              <w:left w:w="115" w:type="dxa"/>
              <w:bottom w:w="0" w:type="dxa"/>
              <w:right w:w="115" w:type="dxa"/>
            </w:tcMar>
            <w:vAlign w:val="center"/>
            <w:hideMark/>
          </w:tcPr>
          <w:p w14:paraId="531BD52E"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Change w:id="6188" w:author="Will Taylor Gough" w:date="2020-08-29T17:25:00Z">
                  <w:rPr>
                    <w:rFonts w:ascii="Times New Roman" w:eastAsia="Times New Roman" w:hAnsi="Times New Roman" w:cs="Times New Roman"/>
                    <w:sz w:val="24"/>
                    <w:szCs w:val="24"/>
                    <w:lang w:val="en-US"/>
                  </w:rPr>
                </w:rPrChange>
              </w:rPr>
            </w:pPr>
            <w:r w:rsidRPr="00C05B87">
              <w:rPr>
                <w:rFonts w:ascii="Times New Roman" w:eastAsia="Times New Roman" w:hAnsi="Times New Roman" w:cs="Times New Roman"/>
                <w:color w:val="000000"/>
                <w:sz w:val="20"/>
                <w:szCs w:val="20"/>
                <w:lang w:val="en-US"/>
                <w:rPrChange w:id="6189" w:author="Will Taylor Gough" w:date="2020-08-29T17:25:00Z">
                  <w:rPr>
                    <w:rFonts w:eastAsia="Times New Roman"/>
                    <w:color w:val="000000"/>
                    <w:sz w:val="20"/>
                    <w:szCs w:val="20"/>
                    <w:lang w:val="en-US"/>
                  </w:rPr>
                </w:rPrChange>
              </w:rPr>
              <w:t>1.03</w:t>
            </w:r>
          </w:p>
        </w:tc>
        <w:tc>
          <w:tcPr>
            <w:tcW w:w="0" w:type="auto"/>
            <w:shd w:val="clear" w:color="auto" w:fill="E7E6E6"/>
            <w:tcMar>
              <w:top w:w="100" w:type="dxa"/>
              <w:left w:w="100" w:type="dxa"/>
              <w:bottom w:w="100" w:type="dxa"/>
              <w:right w:w="100" w:type="dxa"/>
            </w:tcMar>
            <w:vAlign w:val="center"/>
            <w:hideMark/>
          </w:tcPr>
          <w:p w14:paraId="6DCE1BBA"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Change w:id="6190" w:author="Will Taylor Gough" w:date="2020-08-29T17:25:00Z">
                  <w:rPr>
                    <w:rFonts w:ascii="Times New Roman" w:eastAsia="Times New Roman" w:hAnsi="Times New Roman" w:cs="Times New Roman"/>
                    <w:sz w:val="24"/>
                    <w:szCs w:val="24"/>
                    <w:lang w:val="en-US"/>
                  </w:rPr>
                </w:rPrChange>
              </w:rPr>
            </w:pPr>
            <w:r w:rsidRPr="00C05B87">
              <w:rPr>
                <w:rFonts w:ascii="Times New Roman" w:eastAsia="Times New Roman" w:hAnsi="Times New Roman" w:cs="Times New Roman"/>
                <w:color w:val="000000"/>
                <w:sz w:val="20"/>
                <w:szCs w:val="20"/>
                <w:lang w:val="en-US"/>
                <w:rPrChange w:id="6191" w:author="Will Taylor Gough" w:date="2020-08-29T17:25:00Z">
                  <w:rPr>
                    <w:rFonts w:eastAsia="Times New Roman"/>
                    <w:color w:val="000000"/>
                    <w:sz w:val="20"/>
                    <w:szCs w:val="20"/>
                    <w:lang w:val="en-US"/>
                  </w:rPr>
                </w:rPrChange>
              </w:rPr>
              <w:t>0.88</w:t>
            </w:r>
          </w:p>
        </w:tc>
        <w:tc>
          <w:tcPr>
            <w:tcW w:w="0" w:type="auto"/>
            <w:shd w:val="clear" w:color="auto" w:fill="E7E6E6"/>
            <w:tcMar>
              <w:top w:w="0" w:type="dxa"/>
              <w:left w:w="115" w:type="dxa"/>
              <w:bottom w:w="0" w:type="dxa"/>
              <w:right w:w="115" w:type="dxa"/>
            </w:tcMar>
            <w:vAlign w:val="center"/>
            <w:hideMark/>
          </w:tcPr>
          <w:p w14:paraId="170A9C7E"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Change w:id="6192" w:author="Will Taylor Gough" w:date="2020-08-29T17:25:00Z">
                  <w:rPr>
                    <w:rFonts w:ascii="Times New Roman" w:eastAsia="Times New Roman" w:hAnsi="Times New Roman" w:cs="Times New Roman"/>
                    <w:sz w:val="24"/>
                    <w:szCs w:val="24"/>
                    <w:lang w:val="en-US"/>
                  </w:rPr>
                </w:rPrChange>
              </w:rPr>
            </w:pPr>
            <w:r w:rsidRPr="00C05B87">
              <w:rPr>
                <w:rFonts w:ascii="Times New Roman" w:eastAsia="Times New Roman" w:hAnsi="Times New Roman" w:cs="Times New Roman"/>
                <w:color w:val="000000"/>
                <w:sz w:val="20"/>
                <w:szCs w:val="20"/>
                <w:lang w:val="en-US"/>
                <w:rPrChange w:id="6193" w:author="Will Taylor Gough" w:date="2020-08-29T17:25:00Z">
                  <w:rPr>
                    <w:rFonts w:eastAsia="Times New Roman"/>
                    <w:color w:val="000000"/>
                    <w:sz w:val="20"/>
                    <w:szCs w:val="20"/>
                    <w:lang w:val="en-US"/>
                  </w:rPr>
                </w:rPrChange>
              </w:rPr>
              <w:t>Fish et al., 1988</w:t>
            </w:r>
          </w:p>
        </w:tc>
      </w:tr>
      <w:tr w:rsidR="00B27F43" w:rsidRPr="00C05B87" w14:paraId="45353C92" w14:textId="77777777" w:rsidTr="00CC31CF">
        <w:trPr>
          <w:trHeight w:val="752"/>
          <w:jc w:val="center"/>
        </w:trPr>
        <w:tc>
          <w:tcPr>
            <w:tcW w:w="0" w:type="auto"/>
            <w:shd w:val="clear" w:color="auto" w:fill="A5A5A5"/>
            <w:tcMar>
              <w:top w:w="0" w:type="dxa"/>
              <w:left w:w="115" w:type="dxa"/>
              <w:bottom w:w="0" w:type="dxa"/>
              <w:right w:w="115" w:type="dxa"/>
            </w:tcMar>
            <w:vAlign w:val="center"/>
            <w:hideMark/>
          </w:tcPr>
          <w:p w14:paraId="78DFE6E1"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Change w:id="6194" w:author="Will Taylor Gough" w:date="2020-08-29T17:25:00Z">
                  <w:rPr>
                    <w:rFonts w:ascii="Times New Roman" w:eastAsia="Times New Roman" w:hAnsi="Times New Roman" w:cs="Times New Roman"/>
                    <w:sz w:val="24"/>
                    <w:szCs w:val="24"/>
                    <w:lang w:val="en-US"/>
                  </w:rPr>
                </w:rPrChange>
              </w:rPr>
            </w:pPr>
            <w:r w:rsidRPr="00C05B87">
              <w:rPr>
                <w:rFonts w:ascii="Times New Roman" w:eastAsia="Times New Roman" w:hAnsi="Times New Roman" w:cs="Times New Roman"/>
                <w:b/>
                <w:bCs/>
                <w:i/>
                <w:iCs/>
                <w:color w:val="000000"/>
                <w:sz w:val="20"/>
                <w:szCs w:val="20"/>
                <w:lang w:val="en-US"/>
                <w:rPrChange w:id="6195" w:author="Will Taylor Gough" w:date="2020-08-29T17:25:00Z">
                  <w:rPr>
                    <w:rFonts w:eastAsia="Times New Roman"/>
                    <w:b/>
                    <w:bCs/>
                    <w:i/>
                    <w:iCs/>
                    <w:color w:val="000000"/>
                    <w:sz w:val="20"/>
                    <w:szCs w:val="20"/>
                    <w:lang w:val="en-US"/>
                  </w:rPr>
                </w:rPrChange>
              </w:rPr>
              <w:t>Pagophilus groenlandicus</w:t>
            </w:r>
          </w:p>
          <w:p w14:paraId="40A94DE2"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Change w:id="6196" w:author="Will Taylor Gough" w:date="2020-08-29T17:25:00Z">
                  <w:rPr>
                    <w:rFonts w:ascii="Times New Roman" w:eastAsia="Times New Roman" w:hAnsi="Times New Roman" w:cs="Times New Roman"/>
                    <w:sz w:val="24"/>
                    <w:szCs w:val="24"/>
                    <w:lang w:val="en-US"/>
                  </w:rPr>
                </w:rPrChange>
              </w:rPr>
            </w:pPr>
            <w:r w:rsidRPr="00C05B87">
              <w:rPr>
                <w:rFonts w:ascii="Times New Roman" w:eastAsia="Times New Roman" w:hAnsi="Times New Roman" w:cs="Times New Roman"/>
                <w:i/>
                <w:iCs/>
                <w:color w:val="000000"/>
                <w:sz w:val="20"/>
                <w:szCs w:val="20"/>
                <w:lang w:val="en-US"/>
                <w:rPrChange w:id="6197" w:author="Will Taylor Gough" w:date="2020-08-29T17:25:00Z">
                  <w:rPr>
                    <w:rFonts w:eastAsia="Times New Roman"/>
                    <w:i/>
                    <w:iCs/>
                    <w:color w:val="000000"/>
                    <w:sz w:val="20"/>
                    <w:szCs w:val="20"/>
                    <w:lang w:val="en-US"/>
                  </w:rPr>
                </w:rPrChange>
              </w:rPr>
              <w:t>Harp Seal</w:t>
            </w:r>
          </w:p>
        </w:tc>
        <w:tc>
          <w:tcPr>
            <w:tcW w:w="2287" w:type="dxa"/>
            <w:shd w:val="clear" w:color="auto" w:fill="A5A5A5"/>
            <w:tcMar>
              <w:top w:w="100" w:type="dxa"/>
              <w:left w:w="100" w:type="dxa"/>
              <w:bottom w:w="100" w:type="dxa"/>
              <w:right w:w="100" w:type="dxa"/>
            </w:tcMar>
            <w:vAlign w:val="center"/>
            <w:hideMark/>
          </w:tcPr>
          <w:p w14:paraId="3A1DB297"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Change w:id="6198" w:author="Will Taylor Gough" w:date="2020-08-29T17:25:00Z">
                  <w:rPr>
                    <w:rFonts w:ascii="Times New Roman" w:eastAsia="Times New Roman" w:hAnsi="Times New Roman" w:cs="Times New Roman"/>
                    <w:sz w:val="24"/>
                    <w:szCs w:val="24"/>
                    <w:lang w:val="en-US"/>
                  </w:rPr>
                </w:rPrChange>
              </w:rPr>
            </w:pPr>
            <w:r w:rsidRPr="00C05B87">
              <w:rPr>
                <w:rFonts w:ascii="Times New Roman" w:eastAsia="Times New Roman" w:hAnsi="Times New Roman" w:cs="Times New Roman"/>
                <w:color w:val="000000"/>
                <w:sz w:val="20"/>
                <w:szCs w:val="20"/>
                <w:lang w:val="en-US"/>
                <w:rPrChange w:id="6199" w:author="Will Taylor Gough" w:date="2020-08-29T17:25:00Z">
                  <w:rPr>
                    <w:rFonts w:eastAsia="Times New Roman"/>
                    <w:color w:val="000000"/>
                    <w:sz w:val="20"/>
                    <w:szCs w:val="20"/>
                    <w:lang w:val="en-US"/>
                  </w:rPr>
                </w:rPrChange>
              </w:rPr>
              <w:t>1.04</w:t>
            </w:r>
          </w:p>
        </w:tc>
        <w:tc>
          <w:tcPr>
            <w:tcW w:w="897" w:type="dxa"/>
            <w:shd w:val="clear" w:color="auto" w:fill="A5A5A5"/>
            <w:tcMar>
              <w:top w:w="0" w:type="dxa"/>
              <w:left w:w="115" w:type="dxa"/>
              <w:bottom w:w="0" w:type="dxa"/>
              <w:right w:w="115" w:type="dxa"/>
            </w:tcMar>
            <w:vAlign w:val="center"/>
            <w:hideMark/>
          </w:tcPr>
          <w:p w14:paraId="20591C61"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Change w:id="6200" w:author="Will Taylor Gough" w:date="2020-08-29T17:25:00Z">
                  <w:rPr>
                    <w:rFonts w:ascii="Times New Roman" w:eastAsia="Times New Roman" w:hAnsi="Times New Roman" w:cs="Times New Roman"/>
                    <w:sz w:val="24"/>
                    <w:szCs w:val="24"/>
                    <w:lang w:val="en-US"/>
                  </w:rPr>
                </w:rPrChange>
              </w:rPr>
            </w:pPr>
            <w:r w:rsidRPr="00C05B87">
              <w:rPr>
                <w:rFonts w:ascii="Times New Roman" w:eastAsia="Times New Roman" w:hAnsi="Times New Roman" w:cs="Times New Roman"/>
                <w:color w:val="000000"/>
                <w:sz w:val="20"/>
                <w:szCs w:val="20"/>
                <w:lang w:val="en-US"/>
                <w:rPrChange w:id="6201" w:author="Will Taylor Gough" w:date="2020-08-29T17:25:00Z">
                  <w:rPr>
                    <w:rFonts w:eastAsia="Times New Roman"/>
                    <w:color w:val="000000"/>
                    <w:sz w:val="20"/>
                    <w:szCs w:val="20"/>
                    <w:lang w:val="en-US"/>
                  </w:rPr>
                </w:rPrChange>
              </w:rPr>
              <w:t>1.43</w:t>
            </w:r>
          </w:p>
        </w:tc>
        <w:tc>
          <w:tcPr>
            <w:tcW w:w="0" w:type="auto"/>
            <w:shd w:val="clear" w:color="auto" w:fill="A5A5A5"/>
            <w:tcMar>
              <w:top w:w="100" w:type="dxa"/>
              <w:left w:w="100" w:type="dxa"/>
              <w:bottom w:w="100" w:type="dxa"/>
              <w:right w:w="100" w:type="dxa"/>
            </w:tcMar>
            <w:vAlign w:val="center"/>
            <w:hideMark/>
          </w:tcPr>
          <w:p w14:paraId="15A280B2"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Change w:id="6202" w:author="Will Taylor Gough" w:date="2020-08-29T17:25:00Z">
                  <w:rPr>
                    <w:rFonts w:ascii="Times New Roman" w:eastAsia="Times New Roman" w:hAnsi="Times New Roman" w:cs="Times New Roman"/>
                    <w:sz w:val="24"/>
                    <w:szCs w:val="24"/>
                    <w:lang w:val="en-US"/>
                  </w:rPr>
                </w:rPrChange>
              </w:rPr>
            </w:pPr>
            <w:r w:rsidRPr="00C05B87">
              <w:rPr>
                <w:rFonts w:ascii="Times New Roman" w:eastAsia="Times New Roman" w:hAnsi="Times New Roman" w:cs="Times New Roman"/>
                <w:color w:val="000000"/>
                <w:sz w:val="20"/>
                <w:szCs w:val="20"/>
                <w:lang w:val="en-US"/>
                <w:rPrChange w:id="6203" w:author="Will Taylor Gough" w:date="2020-08-29T17:25:00Z">
                  <w:rPr>
                    <w:rFonts w:eastAsia="Times New Roman"/>
                    <w:color w:val="000000"/>
                    <w:sz w:val="20"/>
                    <w:szCs w:val="20"/>
                    <w:lang w:val="en-US"/>
                  </w:rPr>
                </w:rPrChange>
              </w:rPr>
              <w:t>0.87</w:t>
            </w:r>
          </w:p>
        </w:tc>
        <w:tc>
          <w:tcPr>
            <w:tcW w:w="0" w:type="auto"/>
            <w:shd w:val="clear" w:color="auto" w:fill="A5A5A5"/>
            <w:tcMar>
              <w:top w:w="0" w:type="dxa"/>
              <w:left w:w="115" w:type="dxa"/>
              <w:bottom w:w="0" w:type="dxa"/>
              <w:right w:w="115" w:type="dxa"/>
            </w:tcMar>
            <w:vAlign w:val="center"/>
            <w:hideMark/>
          </w:tcPr>
          <w:p w14:paraId="162FDCC5"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Change w:id="6204" w:author="Will Taylor Gough" w:date="2020-08-29T17:25:00Z">
                  <w:rPr>
                    <w:rFonts w:ascii="Times New Roman" w:eastAsia="Times New Roman" w:hAnsi="Times New Roman" w:cs="Times New Roman"/>
                    <w:sz w:val="24"/>
                    <w:szCs w:val="24"/>
                    <w:lang w:val="en-US"/>
                  </w:rPr>
                </w:rPrChange>
              </w:rPr>
            </w:pPr>
            <w:r w:rsidRPr="00C05B87">
              <w:rPr>
                <w:rFonts w:ascii="Times New Roman" w:eastAsia="Times New Roman" w:hAnsi="Times New Roman" w:cs="Times New Roman"/>
                <w:color w:val="000000"/>
                <w:sz w:val="20"/>
                <w:szCs w:val="20"/>
                <w:lang w:val="en-US"/>
                <w:rPrChange w:id="6205" w:author="Will Taylor Gough" w:date="2020-08-29T17:25:00Z">
                  <w:rPr>
                    <w:rFonts w:eastAsia="Times New Roman"/>
                    <w:color w:val="000000"/>
                    <w:sz w:val="20"/>
                    <w:szCs w:val="20"/>
                    <w:lang w:val="en-US"/>
                  </w:rPr>
                </w:rPrChange>
              </w:rPr>
              <w:t>Fish et al., 1988</w:t>
            </w:r>
          </w:p>
        </w:tc>
      </w:tr>
      <w:tr w:rsidR="00B27F43" w:rsidRPr="00C05B87" w14:paraId="4774B62A" w14:textId="77777777" w:rsidTr="00CC31CF">
        <w:trPr>
          <w:trHeight w:val="752"/>
          <w:jc w:val="center"/>
        </w:trPr>
        <w:tc>
          <w:tcPr>
            <w:tcW w:w="0" w:type="auto"/>
            <w:shd w:val="clear" w:color="auto" w:fill="E7E6E6"/>
            <w:tcMar>
              <w:top w:w="0" w:type="dxa"/>
              <w:left w:w="115" w:type="dxa"/>
              <w:bottom w:w="0" w:type="dxa"/>
              <w:right w:w="115" w:type="dxa"/>
            </w:tcMar>
            <w:vAlign w:val="center"/>
            <w:hideMark/>
          </w:tcPr>
          <w:p w14:paraId="26618010"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Change w:id="6206" w:author="Will Taylor Gough" w:date="2020-08-29T17:25:00Z">
                  <w:rPr>
                    <w:rFonts w:ascii="Times New Roman" w:eastAsia="Times New Roman" w:hAnsi="Times New Roman" w:cs="Times New Roman"/>
                    <w:sz w:val="24"/>
                    <w:szCs w:val="24"/>
                    <w:lang w:val="en-US"/>
                  </w:rPr>
                </w:rPrChange>
              </w:rPr>
            </w:pPr>
            <w:r w:rsidRPr="00C05B87">
              <w:rPr>
                <w:rFonts w:ascii="Times New Roman" w:eastAsia="Times New Roman" w:hAnsi="Times New Roman" w:cs="Times New Roman"/>
                <w:b/>
                <w:bCs/>
                <w:i/>
                <w:iCs/>
                <w:color w:val="000000"/>
                <w:sz w:val="20"/>
                <w:szCs w:val="20"/>
                <w:lang w:val="en-US"/>
                <w:rPrChange w:id="6207" w:author="Will Taylor Gough" w:date="2020-08-29T17:25:00Z">
                  <w:rPr>
                    <w:rFonts w:eastAsia="Times New Roman"/>
                    <w:b/>
                    <w:bCs/>
                    <w:i/>
                    <w:iCs/>
                    <w:color w:val="000000"/>
                    <w:sz w:val="20"/>
                    <w:szCs w:val="20"/>
                    <w:lang w:val="en-US"/>
                  </w:rPr>
                </w:rPrChange>
              </w:rPr>
              <w:t>Trichechus manatus</w:t>
            </w:r>
          </w:p>
          <w:p w14:paraId="057AA32F"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Change w:id="6208" w:author="Will Taylor Gough" w:date="2020-08-29T17:25:00Z">
                  <w:rPr>
                    <w:rFonts w:ascii="Times New Roman" w:eastAsia="Times New Roman" w:hAnsi="Times New Roman" w:cs="Times New Roman"/>
                    <w:sz w:val="24"/>
                    <w:szCs w:val="24"/>
                    <w:lang w:val="en-US"/>
                  </w:rPr>
                </w:rPrChange>
              </w:rPr>
            </w:pPr>
            <w:r w:rsidRPr="00C05B87">
              <w:rPr>
                <w:rFonts w:ascii="Times New Roman" w:eastAsia="Times New Roman" w:hAnsi="Times New Roman" w:cs="Times New Roman"/>
                <w:i/>
                <w:iCs/>
                <w:color w:val="000000"/>
                <w:sz w:val="20"/>
                <w:szCs w:val="20"/>
                <w:lang w:val="en-US"/>
                <w:rPrChange w:id="6209" w:author="Will Taylor Gough" w:date="2020-08-29T17:25:00Z">
                  <w:rPr>
                    <w:rFonts w:eastAsia="Times New Roman"/>
                    <w:i/>
                    <w:iCs/>
                    <w:color w:val="000000"/>
                    <w:sz w:val="20"/>
                    <w:szCs w:val="20"/>
                    <w:lang w:val="en-US"/>
                  </w:rPr>
                </w:rPrChange>
              </w:rPr>
              <w:t>American Manatee</w:t>
            </w:r>
          </w:p>
        </w:tc>
        <w:tc>
          <w:tcPr>
            <w:tcW w:w="2287" w:type="dxa"/>
            <w:shd w:val="clear" w:color="auto" w:fill="E7E6E6"/>
            <w:tcMar>
              <w:top w:w="100" w:type="dxa"/>
              <w:left w:w="100" w:type="dxa"/>
              <w:bottom w:w="100" w:type="dxa"/>
              <w:right w:w="100" w:type="dxa"/>
            </w:tcMar>
            <w:vAlign w:val="center"/>
            <w:hideMark/>
          </w:tcPr>
          <w:p w14:paraId="4CD2EC7C"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Change w:id="6210" w:author="Will Taylor Gough" w:date="2020-08-29T17:25:00Z">
                  <w:rPr>
                    <w:rFonts w:ascii="Times New Roman" w:eastAsia="Times New Roman" w:hAnsi="Times New Roman" w:cs="Times New Roman"/>
                    <w:sz w:val="24"/>
                    <w:szCs w:val="24"/>
                    <w:lang w:val="en-US"/>
                  </w:rPr>
                </w:rPrChange>
              </w:rPr>
            </w:pPr>
            <w:r w:rsidRPr="00C05B87">
              <w:rPr>
                <w:rFonts w:ascii="Times New Roman" w:eastAsia="Times New Roman" w:hAnsi="Times New Roman" w:cs="Times New Roman"/>
                <w:color w:val="000000"/>
                <w:sz w:val="20"/>
                <w:szCs w:val="20"/>
                <w:lang w:val="en-US"/>
                <w:rPrChange w:id="6211" w:author="Will Taylor Gough" w:date="2020-08-29T17:25:00Z">
                  <w:rPr>
                    <w:rFonts w:eastAsia="Times New Roman"/>
                    <w:color w:val="000000"/>
                    <w:sz w:val="20"/>
                    <w:szCs w:val="20"/>
                    <w:lang w:val="en-US"/>
                  </w:rPr>
                </w:rPrChange>
              </w:rPr>
              <w:t>0.30*</w:t>
            </w:r>
          </w:p>
        </w:tc>
        <w:tc>
          <w:tcPr>
            <w:tcW w:w="897" w:type="dxa"/>
            <w:shd w:val="clear" w:color="auto" w:fill="E7E6E6"/>
            <w:tcMar>
              <w:top w:w="0" w:type="dxa"/>
              <w:left w:w="115" w:type="dxa"/>
              <w:bottom w:w="0" w:type="dxa"/>
              <w:right w:w="115" w:type="dxa"/>
            </w:tcMar>
            <w:vAlign w:val="center"/>
            <w:hideMark/>
          </w:tcPr>
          <w:p w14:paraId="52C7238B"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Change w:id="6212" w:author="Will Taylor Gough" w:date="2020-08-29T17:25:00Z">
                  <w:rPr>
                    <w:rFonts w:ascii="Times New Roman" w:eastAsia="Times New Roman" w:hAnsi="Times New Roman" w:cs="Times New Roman"/>
                    <w:sz w:val="24"/>
                    <w:szCs w:val="24"/>
                    <w:lang w:val="en-US"/>
                  </w:rPr>
                </w:rPrChange>
              </w:rPr>
            </w:pPr>
            <w:r w:rsidRPr="00C05B87">
              <w:rPr>
                <w:rFonts w:ascii="Times New Roman" w:eastAsia="Times New Roman" w:hAnsi="Times New Roman" w:cs="Times New Roman"/>
                <w:color w:val="000000"/>
                <w:sz w:val="20"/>
                <w:szCs w:val="20"/>
                <w:lang w:val="en-US"/>
                <w:rPrChange w:id="6213" w:author="Will Taylor Gough" w:date="2020-08-29T17:25:00Z">
                  <w:rPr>
                    <w:rFonts w:eastAsia="Times New Roman"/>
                    <w:color w:val="000000"/>
                    <w:sz w:val="20"/>
                    <w:szCs w:val="20"/>
                    <w:lang w:val="en-US"/>
                  </w:rPr>
                </w:rPrChange>
              </w:rPr>
              <w:t>3.23</w:t>
            </w:r>
          </w:p>
        </w:tc>
        <w:tc>
          <w:tcPr>
            <w:tcW w:w="0" w:type="auto"/>
            <w:shd w:val="clear" w:color="auto" w:fill="E7E6E6"/>
            <w:tcMar>
              <w:top w:w="100" w:type="dxa"/>
              <w:left w:w="100" w:type="dxa"/>
              <w:bottom w:w="100" w:type="dxa"/>
              <w:right w:w="100" w:type="dxa"/>
            </w:tcMar>
            <w:vAlign w:val="center"/>
            <w:hideMark/>
          </w:tcPr>
          <w:p w14:paraId="3CAB64D0"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Change w:id="6214" w:author="Will Taylor Gough" w:date="2020-08-29T17:25:00Z">
                  <w:rPr>
                    <w:rFonts w:ascii="Times New Roman" w:eastAsia="Times New Roman" w:hAnsi="Times New Roman" w:cs="Times New Roman"/>
                    <w:sz w:val="24"/>
                    <w:szCs w:val="24"/>
                    <w:lang w:val="en-US"/>
                  </w:rPr>
                </w:rPrChange>
              </w:rPr>
            </w:pPr>
            <w:r w:rsidRPr="00C05B87">
              <w:rPr>
                <w:rFonts w:ascii="Times New Roman" w:eastAsia="Times New Roman" w:hAnsi="Times New Roman" w:cs="Times New Roman"/>
                <w:color w:val="000000"/>
                <w:sz w:val="20"/>
                <w:szCs w:val="20"/>
                <w:lang w:val="en-US"/>
                <w:rPrChange w:id="6215" w:author="Will Taylor Gough" w:date="2020-08-29T17:25:00Z">
                  <w:rPr>
                    <w:rFonts w:eastAsia="Times New Roman"/>
                    <w:color w:val="000000"/>
                    <w:sz w:val="20"/>
                    <w:szCs w:val="20"/>
                    <w:lang w:val="en-US"/>
                  </w:rPr>
                </w:rPrChange>
              </w:rPr>
              <w:t>0.83</w:t>
            </w:r>
          </w:p>
        </w:tc>
        <w:tc>
          <w:tcPr>
            <w:tcW w:w="0" w:type="auto"/>
            <w:shd w:val="clear" w:color="auto" w:fill="E7E6E6"/>
            <w:tcMar>
              <w:top w:w="0" w:type="dxa"/>
              <w:left w:w="115" w:type="dxa"/>
              <w:bottom w:w="0" w:type="dxa"/>
              <w:right w:w="115" w:type="dxa"/>
            </w:tcMar>
            <w:vAlign w:val="center"/>
            <w:hideMark/>
          </w:tcPr>
          <w:p w14:paraId="164746D2"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Change w:id="6216" w:author="Will Taylor Gough" w:date="2020-08-29T17:25:00Z">
                  <w:rPr>
                    <w:rFonts w:ascii="Times New Roman" w:eastAsia="Times New Roman" w:hAnsi="Times New Roman" w:cs="Times New Roman"/>
                    <w:sz w:val="24"/>
                    <w:szCs w:val="24"/>
                    <w:lang w:val="en-US"/>
                  </w:rPr>
                </w:rPrChange>
              </w:rPr>
            </w:pPr>
            <w:r w:rsidRPr="00C05B87">
              <w:rPr>
                <w:rFonts w:ascii="Times New Roman" w:eastAsia="Times New Roman" w:hAnsi="Times New Roman" w:cs="Times New Roman"/>
                <w:color w:val="000000"/>
                <w:sz w:val="20"/>
                <w:szCs w:val="20"/>
                <w:lang w:val="en-US"/>
                <w:rPrChange w:id="6217" w:author="Will Taylor Gough" w:date="2020-08-29T17:25:00Z">
                  <w:rPr>
                    <w:rFonts w:eastAsia="Times New Roman"/>
                    <w:color w:val="000000"/>
                    <w:sz w:val="20"/>
                    <w:szCs w:val="20"/>
                    <w:lang w:val="en-US"/>
                  </w:rPr>
                </w:rPrChange>
              </w:rPr>
              <w:t>Kojeszewski and Fish, 2007</w:t>
            </w:r>
          </w:p>
        </w:tc>
      </w:tr>
      <w:tr w:rsidR="00B27F43" w:rsidRPr="00C05B87" w14:paraId="18294858" w14:textId="77777777" w:rsidTr="00CC31CF">
        <w:trPr>
          <w:trHeight w:val="752"/>
          <w:jc w:val="center"/>
        </w:trPr>
        <w:tc>
          <w:tcPr>
            <w:tcW w:w="0" w:type="auto"/>
            <w:shd w:val="clear" w:color="auto" w:fill="A5A5A5"/>
            <w:tcMar>
              <w:top w:w="0" w:type="dxa"/>
              <w:left w:w="115" w:type="dxa"/>
              <w:bottom w:w="0" w:type="dxa"/>
              <w:right w:w="115" w:type="dxa"/>
            </w:tcMar>
            <w:vAlign w:val="center"/>
            <w:hideMark/>
          </w:tcPr>
          <w:p w14:paraId="637D34DC"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Change w:id="6218" w:author="Will Taylor Gough" w:date="2020-08-29T17:25:00Z">
                  <w:rPr>
                    <w:rFonts w:ascii="Times New Roman" w:eastAsia="Times New Roman" w:hAnsi="Times New Roman" w:cs="Times New Roman"/>
                    <w:sz w:val="24"/>
                    <w:szCs w:val="24"/>
                    <w:lang w:val="en-US"/>
                  </w:rPr>
                </w:rPrChange>
              </w:rPr>
            </w:pPr>
            <w:r w:rsidRPr="00C05B87">
              <w:rPr>
                <w:rFonts w:ascii="Times New Roman" w:eastAsia="Times New Roman" w:hAnsi="Times New Roman" w:cs="Times New Roman"/>
                <w:b/>
                <w:bCs/>
                <w:i/>
                <w:iCs/>
                <w:color w:val="000000"/>
                <w:sz w:val="20"/>
                <w:szCs w:val="20"/>
                <w:lang w:val="en-US"/>
                <w:rPrChange w:id="6219" w:author="Will Taylor Gough" w:date="2020-08-29T17:25:00Z">
                  <w:rPr>
                    <w:rFonts w:eastAsia="Times New Roman"/>
                    <w:b/>
                    <w:bCs/>
                    <w:i/>
                    <w:iCs/>
                    <w:color w:val="000000"/>
                    <w:sz w:val="20"/>
                    <w:szCs w:val="20"/>
                    <w:lang w:val="en-US"/>
                  </w:rPr>
                </w:rPrChange>
              </w:rPr>
              <w:t>Delphinapterus leucas</w:t>
            </w:r>
          </w:p>
          <w:p w14:paraId="5561C053"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Change w:id="6220" w:author="Will Taylor Gough" w:date="2020-08-29T17:25:00Z">
                  <w:rPr>
                    <w:rFonts w:ascii="Times New Roman" w:eastAsia="Times New Roman" w:hAnsi="Times New Roman" w:cs="Times New Roman"/>
                    <w:sz w:val="24"/>
                    <w:szCs w:val="24"/>
                    <w:lang w:val="en-US"/>
                  </w:rPr>
                </w:rPrChange>
              </w:rPr>
            </w:pPr>
            <w:r w:rsidRPr="00C05B87">
              <w:rPr>
                <w:rFonts w:ascii="Times New Roman" w:eastAsia="Times New Roman" w:hAnsi="Times New Roman" w:cs="Times New Roman"/>
                <w:i/>
                <w:iCs/>
                <w:color w:val="000000"/>
                <w:sz w:val="20"/>
                <w:szCs w:val="20"/>
                <w:lang w:val="en-US"/>
                <w:rPrChange w:id="6221" w:author="Will Taylor Gough" w:date="2020-08-29T17:25:00Z">
                  <w:rPr>
                    <w:rFonts w:eastAsia="Times New Roman"/>
                    <w:i/>
                    <w:iCs/>
                    <w:color w:val="000000"/>
                    <w:sz w:val="20"/>
                    <w:szCs w:val="20"/>
                    <w:lang w:val="en-US"/>
                  </w:rPr>
                </w:rPrChange>
              </w:rPr>
              <w:t>Beluga Whale</w:t>
            </w:r>
          </w:p>
        </w:tc>
        <w:tc>
          <w:tcPr>
            <w:tcW w:w="2287" w:type="dxa"/>
            <w:shd w:val="clear" w:color="auto" w:fill="A5A5A5"/>
            <w:tcMar>
              <w:top w:w="100" w:type="dxa"/>
              <w:left w:w="100" w:type="dxa"/>
              <w:bottom w:w="100" w:type="dxa"/>
              <w:right w:w="100" w:type="dxa"/>
            </w:tcMar>
            <w:vAlign w:val="center"/>
            <w:hideMark/>
          </w:tcPr>
          <w:p w14:paraId="221C1947"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Change w:id="6222" w:author="Will Taylor Gough" w:date="2020-08-29T17:25:00Z">
                  <w:rPr>
                    <w:rFonts w:ascii="Times New Roman" w:eastAsia="Times New Roman" w:hAnsi="Times New Roman" w:cs="Times New Roman"/>
                    <w:sz w:val="24"/>
                    <w:szCs w:val="24"/>
                    <w:lang w:val="en-US"/>
                  </w:rPr>
                </w:rPrChange>
              </w:rPr>
            </w:pPr>
            <w:r w:rsidRPr="00C05B87">
              <w:rPr>
                <w:rFonts w:ascii="Times New Roman" w:eastAsia="Times New Roman" w:hAnsi="Times New Roman" w:cs="Times New Roman"/>
                <w:color w:val="000000"/>
                <w:sz w:val="20"/>
                <w:szCs w:val="20"/>
                <w:lang w:val="en-US"/>
                <w:rPrChange w:id="6223" w:author="Will Taylor Gough" w:date="2020-08-29T17:25:00Z">
                  <w:rPr>
                    <w:rFonts w:eastAsia="Times New Roman"/>
                    <w:color w:val="000000"/>
                    <w:sz w:val="20"/>
                    <w:szCs w:val="20"/>
                    <w:lang w:val="en-US"/>
                  </w:rPr>
                </w:rPrChange>
              </w:rPr>
              <w:t>3.00</w:t>
            </w:r>
          </w:p>
        </w:tc>
        <w:tc>
          <w:tcPr>
            <w:tcW w:w="897" w:type="dxa"/>
            <w:shd w:val="clear" w:color="auto" w:fill="A5A5A5"/>
            <w:tcMar>
              <w:top w:w="0" w:type="dxa"/>
              <w:left w:w="115" w:type="dxa"/>
              <w:bottom w:w="0" w:type="dxa"/>
              <w:right w:w="115" w:type="dxa"/>
            </w:tcMar>
            <w:vAlign w:val="center"/>
            <w:hideMark/>
          </w:tcPr>
          <w:p w14:paraId="2B028C90"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Change w:id="6224" w:author="Will Taylor Gough" w:date="2020-08-29T17:25:00Z">
                  <w:rPr>
                    <w:rFonts w:ascii="Times New Roman" w:eastAsia="Times New Roman" w:hAnsi="Times New Roman" w:cs="Times New Roman"/>
                    <w:sz w:val="24"/>
                    <w:szCs w:val="24"/>
                    <w:lang w:val="en-US"/>
                  </w:rPr>
                </w:rPrChange>
              </w:rPr>
            </w:pPr>
            <w:r w:rsidRPr="00C05B87">
              <w:rPr>
                <w:rFonts w:ascii="Times New Roman" w:eastAsia="Times New Roman" w:hAnsi="Times New Roman" w:cs="Times New Roman"/>
                <w:color w:val="000000"/>
                <w:sz w:val="20"/>
                <w:szCs w:val="20"/>
                <w:lang w:val="en-US"/>
                <w:rPrChange w:id="6225" w:author="Will Taylor Gough" w:date="2020-08-29T17:25:00Z">
                  <w:rPr>
                    <w:rFonts w:eastAsia="Times New Roman"/>
                    <w:color w:val="000000"/>
                    <w:sz w:val="20"/>
                    <w:szCs w:val="20"/>
                    <w:lang w:val="en-US"/>
                  </w:rPr>
                </w:rPrChange>
              </w:rPr>
              <w:t>3.64</w:t>
            </w:r>
          </w:p>
        </w:tc>
        <w:tc>
          <w:tcPr>
            <w:tcW w:w="0" w:type="auto"/>
            <w:shd w:val="clear" w:color="auto" w:fill="A5A5A5"/>
            <w:tcMar>
              <w:top w:w="100" w:type="dxa"/>
              <w:left w:w="100" w:type="dxa"/>
              <w:bottom w:w="100" w:type="dxa"/>
              <w:right w:w="100" w:type="dxa"/>
            </w:tcMar>
            <w:vAlign w:val="center"/>
            <w:hideMark/>
          </w:tcPr>
          <w:p w14:paraId="1BD74D00"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Change w:id="6226" w:author="Will Taylor Gough" w:date="2020-08-29T17:25:00Z">
                  <w:rPr>
                    <w:rFonts w:ascii="Times New Roman" w:eastAsia="Times New Roman" w:hAnsi="Times New Roman" w:cs="Times New Roman"/>
                    <w:sz w:val="24"/>
                    <w:szCs w:val="24"/>
                    <w:lang w:val="en-US"/>
                  </w:rPr>
                </w:rPrChange>
              </w:rPr>
            </w:pPr>
            <w:r w:rsidRPr="00C05B87">
              <w:rPr>
                <w:rFonts w:ascii="Times New Roman" w:eastAsia="Times New Roman" w:hAnsi="Times New Roman" w:cs="Times New Roman"/>
                <w:color w:val="000000"/>
                <w:sz w:val="20"/>
                <w:szCs w:val="20"/>
                <w:lang w:val="en-US"/>
                <w:rPrChange w:id="6227" w:author="Will Taylor Gough" w:date="2020-08-29T17:25:00Z">
                  <w:rPr>
                    <w:rFonts w:eastAsia="Times New Roman"/>
                    <w:color w:val="000000"/>
                    <w:sz w:val="20"/>
                    <w:szCs w:val="20"/>
                    <w:lang w:val="en-US"/>
                  </w:rPr>
                </w:rPrChange>
              </w:rPr>
              <w:t>0.84</w:t>
            </w:r>
          </w:p>
        </w:tc>
        <w:tc>
          <w:tcPr>
            <w:tcW w:w="0" w:type="auto"/>
            <w:shd w:val="clear" w:color="auto" w:fill="A5A5A5"/>
            <w:tcMar>
              <w:top w:w="0" w:type="dxa"/>
              <w:left w:w="115" w:type="dxa"/>
              <w:bottom w:w="0" w:type="dxa"/>
              <w:right w:w="115" w:type="dxa"/>
            </w:tcMar>
            <w:vAlign w:val="center"/>
            <w:hideMark/>
          </w:tcPr>
          <w:p w14:paraId="2DB1C6ED"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Change w:id="6228" w:author="Will Taylor Gough" w:date="2020-08-29T17:25:00Z">
                  <w:rPr>
                    <w:rFonts w:ascii="Times New Roman" w:eastAsia="Times New Roman" w:hAnsi="Times New Roman" w:cs="Times New Roman"/>
                    <w:sz w:val="24"/>
                    <w:szCs w:val="24"/>
                    <w:lang w:val="en-US"/>
                  </w:rPr>
                </w:rPrChange>
              </w:rPr>
            </w:pPr>
            <w:r w:rsidRPr="00C05B87">
              <w:rPr>
                <w:rFonts w:ascii="Times New Roman" w:eastAsia="Times New Roman" w:hAnsi="Times New Roman" w:cs="Times New Roman"/>
                <w:color w:val="000000"/>
                <w:sz w:val="20"/>
                <w:szCs w:val="20"/>
                <w:lang w:val="en-US"/>
                <w:rPrChange w:id="6229" w:author="Will Taylor Gough" w:date="2020-08-29T17:25:00Z">
                  <w:rPr>
                    <w:rFonts w:eastAsia="Times New Roman"/>
                    <w:color w:val="000000"/>
                    <w:sz w:val="20"/>
                    <w:szCs w:val="20"/>
                    <w:lang w:val="en-US"/>
                  </w:rPr>
                </w:rPrChange>
              </w:rPr>
              <w:t>Fish 1998</w:t>
            </w:r>
          </w:p>
        </w:tc>
      </w:tr>
      <w:tr w:rsidR="00B27F43" w:rsidRPr="00C05B87" w14:paraId="60A28A3C" w14:textId="77777777" w:rsidTr="00CC31CF">
        <w:trPr>
          <w:trHeight w:val="752"/>
          <w:jc w:val="center"/>
        </w:trPr>
        <w:tc>
          <w:tcPr>
            <w:tcW w:w="0" w:type="auto"/>
            <w:shd w:val="clear" w:color="auto" w:fill="E7E6E6"/>
            <w:tcMar>
              <w:top w:w="0" w:type="dxa"/>
              <w:left w:w="115" w:type="dxa"/>
              <w:bottom w:w="0" w:type="dxa"/>
              <w:right w:w="115" w:type="dxa"/>
            </w:tcMar>
            <w:vAlign w:val="center"/>
            <w:hideMark/>
          </w:tcPr>
          <w:p w14:paraId="02C90E12"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Change w:id="6230" w:author="Will Taylor Gough" w:date="2020-08-29T17:25:00Z">
                  <w:rPr>
                    <w:rFonts w:ascii="Times New Roman" w:eastAsia="Times New Roman" w:hAnsi="Times New Roman" w:cs="Times New Roman"/>
                    <w:sz w:val="24"/>
                    <w:szCs w:val="24"/>
                    <w:lang w:val="en-US"/>
                  </w:rPr>
                </w:rPrChange>
              </w:rPr>
            </w:pPr>
            <w:r w:rsidRPr="00C05B87">
              <w:rPr>
                <w:rFonts w:ascii="Times New Roman" w:eastAsia="Times New Roman" w:hAnsi="Times New Roman" w:cs="Times New Roman"/>
                <w:b/>
                <w:bCs/>
                <w:i/>
                <w:iCs/>
                <w:color w:val="000000"/>
                <w:sz w:val="20"/>
                <w:szCs w:val="20"/>
                <w:lang w:val="en-US"/>
                <w:rPrChange w:id="6231" w:author="Will Taylor Gough" w:date="2020-08-29T17:25:00Z">
                  <w:rPr>
                    <w:rFonts w:eastAsia="Times New Roman"/>
                    <w:b/>
                    <w:bCs/>
                    <w:i/>
                    <w:iCs/>
                    <w:color w:val="000000"/>
                    <w:sz w:val="20"/>
                    <w:szCs w:val="20"/>
                    <w:lang w:val="en-US"/>
                  </w:rPr>
                </w:rPrChange>
              </w:rPr>
              <w:t>Lagenorhynchus obliquidens</w:t>
            </w:r>
          </w:p>
          <w:p w14:paraId="762D818E"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Change w:id="6232" w:author="Will Taylor Gough" w:date="2020-08-29T17:25:00Z">
                  <w:rPr>
                    <w:rFonts w:ascii="Times New Roman" w:eastAsia="Times New Roman" w:hAnsi="Times New Roman" w:cs="Times New Roman"/>
                    <w:sz w:val="24"/>
                    <w:szCs w:val="24"/>
                    <w:lang w:val="en-US"/>
                  </w:rPr>
                </w:rPrChange>
              </w:rPr>
            </w:pPr>
            <w:r w:rsidRPr="00C05B87">
              <w:rPr>
                <w:rFonts w:ascii="Times New Roman" w:eastAsia="Times New Roman" w:hAnsi="Times New Roman" w:cs="Times New Roman"/>
                <w:i/>
                <w:iCs/>
                <w:color w:val="000000"/>
                <w:sz w:val="20"/>
                <w:szCs w:val="20"/>
                <w:lang w:val="en-US"/>
                <w:rPrChange w:id="6233" w:author="Will Taylor Gough" w:date="2020-08-29T17:25:00Z">
                  <w:rPr>
                    <w:rFonts w:eastAsia="Times New Roman"/>
                    <w:i/>
                    <w:iCs/>
                    <w:color w:val="000000"/>
                    <w:sz w:val="20"/>
                    <w:szCs w:val="20"/>
                    <w:lang w:val="en-US"/>
                  </w:rPr>
                </w:rPrChange>
              </w:rPr>
              <w:t>Pacific White-Sided Dolphin</w:t>
            </w:r>
          </w:p>
        </w:tc>
        <w:tc>
          <w:tcPr>
            <w:tcW w:w="2287" w:type="dxa"/>
            <w:shd w:val="clear" w:color="auto" w:fill="E7E6E6"/>
            <w:tcMar>
              <w:top w:w="100" w:type="dxa"/>
              <w:left w:w="100" w:type="dxa"/>
              <w:bottom w:w="100" w:type="dxa"/>
              <w:right w:w="100" w:type="dxa"/>
            </w:tcMar>
            <w:vAlign w:val="center"/>
            <w:hideMark/>
          </w:tcPr>
          <w:p w14:paraId="4AD02D8F"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Change w:id="6234" w:author="Will Taylor Gough" w:date="2020-08-29T17:25:00Z">
                  <w:rPr>
                    <w:rFonts w:ascii="Times New Roman" w:eastAsia="Times New Roman" w:hAnsi="Times New Roman" w:cs="Times New Roman"/>
                    <w:sz w:val="24"/>
                    <w:szCs w:val="24"/>
                    <w:lang w:val="en-US"/>
                  </w:rPr>
                </w:rPrChange>
              </w:rPr>
            </w:pPr>
            <w:r w:rsidRPr="00C05B87">
              <w:rPr>
                <w:rFonts w:ascii="Times New Roman" w:eastAsia="Times New Roman" w:hAnsi="Times New Roman" w:cs="Times New Roman"/>
                <w:color w:val="000000"/>
                <w:sz w:val="20"/>
                <w:szCs w:val="20"/>
                <w:lang w:val="en-US"/>
                <w:rPrChange w:id="6235" w:author="Will Taylor Gough" w:date="2020-08-29T17:25:00Z">
                  <w:rPr>
                    <w:rFonts w:eastAsia="Times New Roman"/>
                    <w:color w:val="000000"/>
                    <w:sz w:val="20"/>
                    <w:szCs w:val="20"/>
                    <w:lang w:val="en-US"/>
                  </w:rPr>
                </w:rPrChange>
              </w:rPr>
              <w:t>5.30</w:t>
            </w:r>
          </w:p>
        </w:tc>
        <w:tc>
          <w:tcPr>
            <w:tcW w:w="897" w:type="dxa"/>
            <w:shd w:val="clear" w:color="auto" w:fill="E7E6E6"/>
            <w:tcMar>
              <w:top w:w="0" w:type="dxa"/>
              <w:left w:w="115" w:type="dxa"/>
              <w:bottom w:w="0" w:type="dxa"/>
              <w:right w:w="115" w:type="dxa"/>
            </w:tcMar>
            <w:vAlign w:val="center"/>
            <w:hideMark/>
          </w:tcPr>
          <w:p w14:paraId="2F709301"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Change w:id="6236" w:author="Will Taylor Gough" w:date="2020-08-29T17:25:00Z">
                  <w:rPr>
                    <w:rFonts w:ascii="Times New Roman" w:eastAsia="Times New Roman" w:hAnsi="Times New Roman" w:cs="Times New Roman"/>
                    <w:sz w:val="24"/>
                    <w:szCs w:val="24"/>
                    <w:lang w:val="en-US"/>
                  </w:rPr>
                </w:rPrChange>
              </w:rPr>
            </w:pPr>
            <w:r w:rsidRPr="00C05B87">
              <w:rPr>
                <w:rFonts w:ascii="Times New Roman" w:eastAsia="Times New Roman" w:hAnsi="Times New Roman" w:cs="Times New Roman"/>
                <w:color w:val="000000"/>
                <w:sz w:val="20"/>
                <w:szCs w:val="20"/>
                <w:lang w:val="en-US"/>
                <w:rPrChange w:id="6237" w:author="Will Taylor Gough" w:date="2020-08-29T17:25:00Z">
                  <w:rPr>
                    <w:rFonts w:eastAsia="Times New Roman"/>
                    <w:color w:val="000000"/>
                    <w:sz w:val="20"/>
                    <w:szCs w:val="20"/>
                    <w:lang w:val="en-US"/>
                  </w:rPr>
                </w:rPrChange>
              </w:rPr>
              <w:t>2.00</w:t>
            </w:r>
          </w:p>
        </w:tc>
        <w:tc>
          <w:tcPr>
            <w:tcW w:w="0" w:type="auto"/>
            <w:shd w:val="clear" w:color="auto" w:fill="E7E6E6"/>
            <w:tcMar>
              <w:top w:w="100" w:type="dxa"/>
              <w:left w:w="100" w:type="dxa"/>
              <w:bottom w:w="100" w:type="dxa"/>
              <w:right w:w="100" w:type="dxa"/>
            </w:tcMar>
            <w:vAlign w:val="center"/>
            <w:hideMark/>
          </w:tcPr>
          <w:p w14:paraId="0CC44EDB"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Change w:id="6238" w:author="Will Taylor Gough" w:date="2020-08-29T17:25:00Z">
                  <w:rPr>
                    <w:rFonts w:ascii="Times New Roman" w:eastAsia="Times New Roman" w:hAnsi="Times New Roman" w:cs="Times New Roman"/>
                    <w:sz w:val="24"/>
                    <w:szCs w:val="24"/>
                    <w:lang w:val="en-US"/>
                  </w:rPr>
                </w:rPrChange>
              </w:rPr>
            </w:pPr>
            <w:r w:rsidRPr="00C05B87">
              <w:rPr>
                <w:rFonts w:ascii="Times New Roman" w:eastAsia="Times New Roman" w:hAnsi="Times New Roman" w:cs="Times New Roman"/>
                <w:color w:val="000000"/>
                <w:sz w:val="20"/>
                <w:szCs w:val="20"/>
                <w:lang w:val="en-US"/>
                <w:rPrChange w:id="6239" w:author="Will Taylor Gough" w:date="2020-08-29T17:25:00Z">
                  <w:rPr>
                    <w:rFonts w:eastAsia="Times New Roman"/>
                    <w:color w:val="000000"/>
                    <w:sz w:val="20"/>
                    <w:szCs w:val="20"/>
                    <w:lang w:val="en-US"/>
                  </w:rPr>
                </w:rPrChange>
              </w:rPr>
              <w:t>0.89</w:t>
            </w:r>
          </w:p>
        </w:tc>
        <w:tc>
          <w:tcPr>
            <w:tcW w:w="0" w:type="auto"/>
            <w:shd w:val="clear" w:color="auto" w:fill="E7E6E6"/>
            <w:tcMar>
              <w:top w:w="0" w:type="dxa"/>
              <w:left w:w="115" w:type="dxa"/>
              <w:bottom w:w="0" w:type="dxa"/>
              <w:right w:w="115" w:type="dxa"/>
            </w:tcMar>
            <w:vAlign w:val="center"/>
            <w:hideMark/>
          </w:tcPr>
          <w:p w14:paraId="6211D197"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Change w:id="6240" w:author="Will Taylor Gough" w:date="2020-08-29T17:25:00Z">
                  <w:rPr>
                    <w:rFonts w:ascii="Times New Roman" w:eastAsia="Times New Roman" w:hAnsi="Times New Roman" w:cs="Times New Roman"/>
                    <w:sz w:val="24"/>
                    <w:szCs w:val="24"/>
                    <w:lang w:val="en-US"/>
                  </w:rPr>
                </w:rPrChange>
              </w:rPr>
            </w:pPr>
            <w:r w:rsidRPr="00C05B87">
              <w:rPr>
                <w:rFonts w:ascii="Times New Roman" w:eastAsia="Times New Roman" w:hAnsi="Times New Roman" w:cs="Times New Roman"/>
                <w:color w:val="000000"/>
                <w:sz w:val="20"/>
                <w:szCs w:val="20"/>
                <w:lang w:val="en-US"/>
                <w:rPrChange w:id="6241" w:author="Will Taylor Gough" w:date="2020-08-29T17:25:00Z">
                  <w:rPr>
                    <w:rFonts w:eastAsia="Times New Roman"/>
                    <w:color w:val="000000"/>
                    <w:sz w:val="20"/>
                    <w:szCs w:val="20"/>
                    <w:lang w:val="en-US"/>
                  </w:rPr>
                </w:rPrChange>
              </w:rPr>
              <w:t>Webb, 1975; Yates, 1983; Blickhan and Cheng, 1994</w:t>
            </w:r>
          </w:p>
        </w:tc>
      </w:tr>
      <w:tr w:rsidR="00B27F43" w:rsidRPr="00C05B87" w14:paraId="6B7D028E" w14:textId="77777777" w:rsidTr="00CC31CF">
        <w:trPr>
          <w:trHeight w:val="752"/>
          <w:jc w:val="center"/>
        </w:trPr>
        <w:tc>
          <w:tcPr>
            <w:tcW w:w="0" w:type="auto"/>
            <w:shd w:val="clear" w:color="auto" w:fill="A5A5A5"/>
            <w:tcMar>
              <w:top w:w="0" w:type="dxa"/>
              <w:left w:w="115" w:type="dxa"/>
              <w:bottom w:w="0" w:type="dxa"/>
              <w:right w:w="115" w:type="dxa"/>
            </w:tcMar>
            <w:vAlign w:val="center"/>
            <w:hideMark/>
          </w:tcPr>
          <w:p w14:paraId="569E0DB7"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Change w:id="6242" w:author="Will Taylor Gough" w:date="2020-08-29T17:25:00Z">
                  <w:rPr>
                    <w:rFonts w:ascii="Times New Roman" w:eastAsia="Times New Roman" w:hAnsi="Times New Roman" w:cs="Times New Roman"/>
                    <w:sz w:val="24"/>
                    <w:szCs w:val="24"/>
                    <w:lang w:val="en-US"/>
                  </w:rPr>
                </w:rPrChange>
              </w:rPr>
            </w:pPr>
            <w:r w:rsidRPr="00C05B87">
              <w:rPr>
                <w:rFonts w:ascii="Times New Roman" w:eastAsia="Times New Roman" w:hAnsi="Times New Roman" w:cs="Times New Roman"/>
                <w:b/>
                <w:bCs/>
                <w:i/>
                <w:iCs/>
                <w:color w:val="000000"/>
                <w:sz w:val="20"/>
                <w:szCs w:val="20"/>
                <w:lang w:val="en-US"/>
                <w:rPrChange w:id="6243" w:author="Will Taylor Gough" w:date="2020-08-29T17:25:00Z">
                  <w:rPr>
                    <w:rFonts w:eastAsia="Times New Roman"/>
                    <w:b/>
                    <w:bCs/>
                    <w:i/>
                    <w:iCs/>
                    <w:color w:val="000000"/>
                    <w:sz w:val="20"/>
                    <w:szCs w:val="20"/>
                    <w:lang w:val="en-US"/>
                  </w:rPr>
                </w:rPrChange>
              </w:rPr>
              <w:t>Orcinus orca</w:t>
            </w:r>
          </w:p>
          <w:p w14:paraId="0881113B"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Change w:id="6244" w:author="Will Taylor Gough" w:date="2020-08-29T17:25:00Z">
                  <w:rPr>
                    <w:rFonts w:ascii="Times New Roman" w:eastAsia="Times New Roman" w:hAnsi="Times New Roman" w:cs="Times New Roman"/>
                    <w:sz w:val="24"/>
                    <w:szCs w:val="24"/>
                    <w:lang w:val="en-US"/>
                  </w:rPr>
                </w:rPrChange>
              </w:rPr>
            </w:pPr>
            <w:r w:rsidRPr="00C05B87">
              <w:rPr>
                <w:rFonts w:ascii="Times New Roman" w:eastAsia="Times New Roman" w:hAnsi="Times New Roman" w:cs="Times New Roman"/>
                <w:i/>
                <w:iCs/>
                <w:color w:val="000000"/>
                <w:sz w:val="20"/>
                <w:szCs w:val="20"/>
                <w:lang w:val="en-US"/>
                <w:rPrChange w:id="6245" w:author="Will Taylor Gough" w:date="2020-08-29T17:25:00Z">
                  <w:rPr>
                    <w:rFonts w:eastAsia="Times New Roman"/>
                    <w:i/>
                    <w:iCs/>
                    <w:color w:val="000000"/>
                    <w:sz w:val="20"/>
                    <w:szCs w:val="20"/>
                    <w:lang w:val="en-US"/>
                  </w:rPr>
                </w:rPrChange>
              </w:rPr>
              <w:t>Killer Whale</w:t>
            </w:r>
          </w:p>
        </w:tc>
        <w:tc>
          <w:tcPr>
            <w:tcW w:w="2287" w:type="dxa"/>
            <w:shd w:val="clear" w:color="auto" w:fill="A5A5A5"/>
            <w:tcMar>
              <w:top w:w="100" w:type="dxa"/>
              <w:left w:w="100" w:type="dxa"/>
              <w:bottom w:w="100" w:type="dxa"/>
              <w:right w:w="100" w:type="dxa"/>
            </w:tcMar>
            <w:vAlign w:val="center"/>
            <w:hideMark/>
          </w:tcPr>
          <w:p w14:paraId="5A7EBF8D"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Change w:id="6246" w:author="Will Taylor Gough" w:date="2020-08-29T17:25:00Z">
                  <w:rPr>
                    <w:rFonts w:ascii="Times New Roman" w:eastAsia="Times New Roman" w:hAnsi="Times New Roman" w:cs="Times New Roman"/>
                    <w:sz w:val="24"/>
                    <w:szCs w:val="24"/>
                    <w:lang w:val="en-US"/>
                  </w:rPr>
                </w:rPrChange>
              </w:rPr>
            </w:pPr>
            <w:r w:rsidRPr="00C05B87">
              <w:rPr>
                <w:rFonts w:ascii="Times New Roman" w:eastAsia="Times New Roman" w:hAnsi="Times New Roman" w:cs="Times New Roman"/>
                <w:color w:val="000000"/>
                <w:sz w:val="20"/>
                <w:szCs w:val="20"/>
                <w:lang w:val="en-US"/>
                <w:rPrChange w:id="6247" w:author="Will Taylor Gough" w:date="2020-08-29T17:25:00Z">
                  <w:rPr>
                    <w:rFonts w:eastAsia="Times New Roman"/>
                    <w:color w:val="000000"/>
                    <w:sz w:val="20"/>
                    <w:szCs w:val="20"/>
                    <w:lang w:val="en-US"/>
                  </w:rPr>
                </w:rPrChange>
              </w:rPr>
              <w:t>6.50</w:t>
            </w:r>
          </w:p>
        </w:tc>
        <w:tc>
          <w:tcPr>
            <w:tcW w:w="897" w:type="dxa"/>
            <w:shd w:val="clear" w:color="auto" w:fill="A5A5A5"/>
            <w:tcMar>
              <w:top w:w="0" w:type="dxa"/>
              <w:left w:w="115" w:type="dxa"/>
              <w:bottom w:w="0" w:type="dxa"/>
              <w:right w:w="115" w:type="dxa"/>
            </w:tcMar>
            <w:vAlign w:val="center"/>
            <w:hideMark/>
          </w:tcPr>
          <w:p w14:paraId="4B876A20"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Change w:id="6248" w:author="Will Taylor Gough" w:date="2020-08-29T17:25:00Z">
                  <w:rPr>
                    <w:rFonts w:ascii="Times New Roman" w:eastAsia="Times New Roman" w:hAnsi="Times New Roman" w:cs="Times New Roman"/>
                    <w:sz w:val="24"/>
                    <w:szCs w:val="24"/>
                    <w:lang w:val="en-US"/>
                  </w:rPr>
                </w:rPrChange>
              </w:rPr>
            </w:pPr>
            <w:r w:rsidRPr="00C05B87">
              <w:rPr>
                <w:rFonts w:ascii="Times New Roman" w:eastAsia="Times New Roman" w:hAnsi="Times New Roman" w:cs="Times New Roman"/>
                <w:color w:val="000000"/>
                <w:sz w:val="20"/>
                <w:szCs w:val="20"/>
                <w:lang w:val="en-US"/>
                <w:rPrChange w:id="6249" w:author="Will Taylor Gough" w:date="2020-08-29T17:25:00Z">
                  <w:rPr>
                    <w:rFonts w:eastAsia="Times New Roman"/>
                    <w:color w:val="000000"/>
                    <w:sz w:val="20"/>
                    <w:szCs w:val="20"/>
                    <w:lang w:val="en-US"/>
                  </w:rPr>
                </w:rPrChange>
              </w:rPr>
              <w:t>4.74</w:t>
            </w:r>
          </w:p>
        </w:tc>
        <w:tc>
          <w:tcPr>
            <w:tcW w:w="0" w:type="auto"/>
            <w:shd w:val="clear" w:color="auto" w:fill="A5A5A5"/>
            <w:tcMar>
              <w:top w:w="100" w:type="dxa"/>
              <w:left w:w="100" w:type="dxa"/>
              <w:bottom w:w="100" w:type="dxa"/>
              <w:right w:w="100" w:type="dxa"/>
            </w:tcMar>
            <w:vAlign w:val="center"/>
            <w:hideMark/>
          </w:tcPr>
          <w:p w14:paraId="24FF28AA"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Change w:id="6250" w:author="Will Taylor Gough" w:date="2020-08-29T17:25:00Z">
                  <w:rPr>
                    <w:rFonts w:ascii="Times New Roman" w:eastAsia="Times New Roman" w:hAnsi="Times New Roman" w:cs="Times New Roman"/>
                    <w:sz w:val="24"/>
                    <w:szCs w:val="24"/>
                    <w:lang w:val="en-US"/>
                  </w:rPr>
                </w:rPrChange>
              </w:rPr>
            </w:pPr>
            <w:r w:rsidRPr="00C05B87">
              <w:rPr>
                <w:rFonts w:ascii="Times New Roman" w:eastAsia="Times New Roman" w:hAnsi="Times New Roman" w:cs="Times New Roman"/>
                <w:color w:val="000000"/>
                <w:sz w:val="20"/>
                <w:szCs w:val="20"/>
                <w:lang w:val="en-US"/>
                <w:rPrChange w:id="6251" w:author="Will Taylor Gough" w:date="2020-08-29T17:25:00Z">
                  <w:rPr>
                    <w:rFonts w:eastAsia="Times New Roman"/>
                    <w:color w:val="000000"/>
                    <w:sz w:val="20"/>
                    <w:szCs w:val="20"/>
                    <w:lang w:val="en-US"/>
                  </w:rPr>
                </w:rPrChange>
              </w:rPr>
              <w:t>0.88</w:t>
            </w:r>
          </w:p>
        </w:tc>
        <w:tc>
          <w:tcPr>
            <w:tcW w:w="0" w:type="auto"/>
            <w:shd w:val="clear" w:color="auto" w:fill="A5A5A5"/>
            <w:tcMar>
              <w:top w:w="0" w:type="dxa"/>
              <w:left w:w="115" w:type="dxa"/>
              <w:bottom w:w="0" w:type="dxa"/>
              <w:right w:w="115" w:type="dxa"/>
            </w:tcMar>
            <w:vAlign w:val="center"/>
            <w:hideMark/>
          </w:tcPr>
          <w:p w14:paraId="6BC7CFD5"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Change w:id="6252" w:author="Will Taylor Gough" w:date="2020-08-29T17:25:00Z">
                  <w:rPr>
                    <w:rFonts w:ascii="Times New Roman" w:eastAsia="Times New Roman" w:hAnsi="Times New Roman" w:cs="Times New Roman"/>
                    <w:sz w:val="24"/>
                    <w:szCs w:val="24"/>
                    <w:lang w:val="en-US"/>
                  </w:rPr>
                </w:rPrChange>
              </w:rPr>
            </w:pPr>
            <w:r w:rsidRPr="00C05B87">
              <w:rPr>
                <w:rFonts w:ascii="Times New Roman" w:eastAsia="Times New Roman" w:hAnsi="Times New Roman" w:cs="Times New Roman"/>
                <w:color w:val="000000"/>
                <w:sz w:val="20"/>
                <w:szCs w:val="20"/>
                <w:lang w:val="en-US"/>
                <w:rPrChange w:id="6253" w:author="Will Taylor Gough" w:date="2020-08-29T17:25:00Z">
                  <w:rPr>
                    <w:rFonts w:eastAsia="Times New Roman"/>
                    <w:color w:val="000000"/>
                    <w:sz w:val="20"/>
                    <w:szCs w:val="20"/>
                    <w:lang w:val="en-US"/>
                  </w:rPr>
                </w:rPrChange>
              </w:rPr>
              <w:t>Fish, 1998</w:t>
            </w:r>
          </w:p>
        </w:tc>
      </w:tr>
      <w:tr w:rsidR="00B27F43" w:rsidRPr="00C05B87" w14:paraId="77FE7656" w14:textId="77777777" w:rsidTr="00CC31CF">
        <w:trPr>
          <w:trHeight w:val="752"/>
          <w:jc w:val="center"/>
        </w:trPr>
        <w:tc>
          <w:tcPr>
            <w:tcW w:w="0" w:type="auto"/>
            <w:shd w:val="clear" w:color="auto" w:fill="E7E6E6"/>
            <w:tcMar>
              <w:top w:w="0" w:type="dxa"/>
              <w:left w:w="115" w:type="dxa"/>
              <w:bottom w:w="0" w:type="dxa"/>
              <w:right w:w="115" w:type="dxa"/>
            </w:tcMar>
            <w:vAlign w:val="center"/>
            <w:hideMark/>
          </w:tcPr>
          <w:p w14:paraId="35D7FC3F"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Change w:id="6254" w:author="Will Taylor Gough" w:date="2020-08-29T17:25:00Z">
                  <w:rPr>
                    <w:rFonts w:ascii="Times New Roman" w:eastAsia="Times New Roman" w:hAnsi="Times New Roman" w:cs="Times New Roman"/>
                    <w:sz w:val="24"/>
                    <w:szCs w:val="24"/>
                    <w:lang w:val="en-US"/>
                  </w:rPr>
                </w:rPrChange>
              </w:rPr>
            </w:pPr>
            <w:r w:rsidRPr="00C05B87">
              <w:rPr>
                <w:rFonts w:ascii="Times New Roman" w:eastAsia="Times New Roman" w:hAnsi="Times New Roman" w:cs="Times New Roman"/>
                <w:b/>
                <w:bCs/>
                <w:i/>
                <w:iCs/>
                <w:color w:val="000000"/>
                <w:sz w:val="20"/>
                <w:szCs w:val="20"/>
                <w:lang w:val="en-US"/>
                <w:rPrChange w:id="6255" w:author="Will Taylor Gough" w:date="2020-08-29T17:25:00Z">
                  <w:rPr>
                    <w:rFonts w:eastAsia="Times New Roman"/>
                    <w:b/>
                    <w:bCs/>
                    <w:i/>
                    <w:iCs/>
                    <w:color w:val="000000"/>
                    <w:sz w:val="20"/>
                    <w:szCs w:val="20"/>
                    <w:lang w:val="en-US"/>
                  </w:rPr>
                </w:rPrChange>
              </w:rPr>
              <w:lastRenderedPageBreak/>
              <w:t>Pseudorca crassidens</w:t>
            </w:r>
          </w:p>
          <w:p w14:paraId="39F4BDB3"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Change w:id="6256" w:author="Will Taylor Gough" w:date="2020-08-29T17:25:00Z">
                  <w:rPr>
                    <w:rFonts w:ascii="Times New Roman" w:eastAsia="Times New Roman" w:hAnsi="Times New Roman" w:cs="Times New Roman"/>
                    <w:sz w:val="24"/>
                    <w:szCs w:val="24"/>
                    <w:lang w:val="en-US"/>
                  </w:rPr>
                </w:rPrChange>
              </w:rPr>
            </w:pPr>
            <w:r w:rsidRPr="00C05B87">
              <w:rPr>
                <w:rFonts w:ascii="Times New Roman" w:eastAsia="Times New Roman" w:hAnsi="Times New Roman" w:cs="Times New Roman"/>
                <w:i/>
                <w:iCs/>
                <w:color w:val="000000"/>
                <w:sz w:val="20"/>
                <w:szCs w:val="20"/>
                <w:lang w:val="en-US"/>
                <w:rPrChange w:id="6257" w:author="Will Taylor Gough" w:date="2020-08-29T17:25:00Z">
                  <w:rPr>
                    <w:rFonts w:eastAsia="Times New Roman"/>
                    <w:i/>
                    <w:iCs/>
                    <w:color w:val="000000"/>
                    <w:sz w:val="20"/>
                    <w:szCs w:val="20"/>
                    <w:lang w:val="en-US"/>
                  </w:rPr>
                </w:rPrChange>
              </w:rPr>
              <w:t>False Killer Whale</w:t>
            </w:r>
          </w:p>
        </w:tc>
        <w:tc>
          <w:tcPr>
            <w:tcW w:w="2287" w:type="dxa"/>
            <w:shd w:val="clear" w:color="auto" w:fill="E7E6E6"/>
            <w:tcMar>
              <w:top w:w="100" w:type="dxa"/>
              <w:left w:w="100" w:type="dxa"/>
              <w:bottom w:w="100" w:type="dxa"/>
              <w:right w:w="100" w:type="dxa"/>
            </w:tcMar>
            <w:vAlign w:val="center"/>
            <w:hideMark/>
          </w:tcPr>
          <w:p w14:paraId="7D1E5A6F"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Change w:id="6258" w:author="Will Taylor Gough" w:date="2020-08-29T17:25:00Z">
                  <w:rPr>
                    <w:rFonts w:ascii="Times New Roman" w:eastAsia="Times New Roman" w:hAnsi="Times New Roman" w:cs="Times New Roman"/>
                    <w:sz w:val="24"/>
                    <w:szCs w:val="24"/>
                    <w:lang w:val="en-US"/>
                  </w:rPr>
                </w:rPrChange>
              </w:rPr>
            </w:pPr>
            <w:r w:rsidRPr="00C05B87">
              <w:rPr>
                <w:rFonts w:ascii="Times New Roman" w:eastAsia="Times New Roman" w:hAnsi="Times New Roman" w:cs="Times New Roman"/>
                <w:color w:val="000000"/>
                <w:sz w:val="20"/>
                <w:szCs w:val="20"/>
                <w:lang w:val="en-US"/>
                <w:rPrChange w:id="6259" w:author="Will Taylor Gough" w:date="2020-08-29T17:25:00Z">
                  <w:rPr>
                    <w:rFonts w:eastAsia="Times New Roman"/>
                    <w:color w:val="000000"/>
                    <w:sz w:val="20"/>
                    <w:szCs w:val="20"/>
                    <w:lang w:val="en-US"/>
                  </w:rPr>
                </w:rPrChange>
              </w:rPr>
              <w:t>3.80</w:t>
            </w:r>
          </w:p>
        </w:tc>
        <w:tc>
          <w:tcPr>
            <w:tcW w:w="897" w:type="dxa"/>
            <w:shd w:val="clear" w:color="auto" w:fill="E7E6E6"/>
            <w:tcMar>
              <w:top w:w="0" w:type="dxa"/>
              <w:left w:w="115" w:type="dxa"/>
              <w:bottom w:w="0" w:type="dxa"/>
              <w:right w:w="115" w:type="dxa"/>
            </w:tcMar>
            <w:vAlign w:val="center"/>
            <w:hideMark/>
          </w:tcPr>
          <w:p w14:paraId="10804F6F"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Change w:id="6260" w:author="Will Taylor Gough" w:date="2020-08-29T17:25:00Z">
                  <w:rPr>
                    <w:rFonts w:ascii="Times New Roman" w:eastAsia="Times New Roman" w:hAnsi="Times New Roman" w:cs="Times New Roman"/>
                    <w:sz w:val="24"/>
                    <w:szCs w:val="24"/>
                    <w:lang w:val="en-US"/>
                  </w:rPr>
                </w:rPrChange>
              </w:rPr>
            </w:pPr>
            <w:r w:rsidRPr="00C05B87">
              <w:rPr>
                <w:rFonts w:ascii="Times New Roman" w:eastAsia="Times New Roman" w:hAnsi="Times New Roman" w:cs="Times New Roman"/>
                <w:color w:val="000000"/>
                <w:sz w:val="20"/>
                <w:szCs w:val="20"/>
                <w:lang w:val="en-US"/>
                <w:rPrChange w:id="6261" w:author="Will Taylor Gough" w:date="2020-08-29T17:25:00Z">
                  <w:rPr>
                    <w:rFonts w:eastAsia="Times New Roman"/>
                    <w:color w:val="000000"/>
                    <w:sz w:val="20"/>
                    <w:szCs w:val="20"/>
                    <w:lang w:val="en-US"/>
                  </w:rPr>
                </w:rPrChange>
              </w:rPr>
              <w:t>3.75</w:t>
            </w:r>
          </w:p>
        </w:tc>
        <w:tc>
          <w:tcPr>
            <w:tcW w:w="0" w:type="auto"/>
            <w:shd w:val="clear" w:color="auto" w:fill="E7E6E6"/>
            <w:tcMar>
              <w:top w:w="100" w:type="dxa"/>
              <w:left w:w="100" w:type="dxa"/>
              <w:bottom w:w="100" w:type="dxa"/>
              <w:right w:w="100" w:type="dxa"/>
            </w:tcMar>
            <w:vAlign w:val="center"/>
            <w:hideMark/>
          </w:tcPr>
          <w:p w14:paraId="25741996"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Change w:id="6262" w:author="Will Taylor Gough" w:date="2020-08-29T17:25:00Z">
                  <w:rPr>
                    <w:rFonts w:ascii="Times New Roman" w:eastAsia="Times New Roman" w:hAnsi="Times New Roman" w:cs="Times New Roman"/>
                    <w:sz w:val="24"/>
                    <w:szCs w:val="24"/>
                    <w:lang w:val="en-US"/>
                  </w:rPr>
                </w:rPrChange>
              </w:rPr>
            </w:pPr>
            <w:r w:rsidRPr="00C05B87">
              <w:rPr>
                <w:rFonts w:ascii="Times New Roman" w:eastAsia="Times New Roman" w:hAnsi="Times New Roman" w:cs="Times New Roman"/>
                <w:color w:val="000000"/>
                <w:sz w:val="20"/>
                <w:szCs w:val="20"/>
                <w:lang w:val="en-US"/>
                <w:rPrChange w:id="6263" w:author="Will Taylor Gough" w:date="2020-08-29T17:25:00Z">
                  <w:rPr>
                    <w:rFonts w:eastAsia="Times New Roman"/>
                    <w:color w:val="000000"/>
                    <w:sz w:val="20"/>
                    <w:szCs w:val="20"/>
                    <w:lang w:val="en-US"/>
                  </w:rPr>
                </w:rPrChange>
              </w:rPr>
              <w:t>0.90</w:t>
            </w:r>
          </w:p>
        </w:tc>
        <w:tc>
          <w:tcPr>
            <w:tcW w:w="0" w:type="auto"/>
            <w:shd w:val="clear" w:color="auto" w:fill="E7E6E6"/>
            <w:tcMar>
              <w:top w:w="0" w:type="dxa"/>
              <w:left w:w="115" w:type="dxa"/>
              <w:bottom w:w="0" w:type="dxa"/>
              <w:right w:w="115" w:type="dxa"/>
            </w:tcMar>
            <w:vAlign w:val="center"/>
            <w:hideMark/>
          </w:tcPr>
          <w:p w14:paraId="7206552C"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Change w:id="6264" w:author="Will Taylor Gough" w:date="2020-08-29T17:25:00Z">
                  <w:rPr>
                    <w:rFonts w:ascii="Times New Roman" w:eastAsia="Times New Roman" w:hAnsi="Times New Roman" w:cs="Times New Roman"/>
                    <w:sz w:val="24"/>
                    <w:szCs w:val="24"/>
                    <w:lang w:val="en-US"/>
                  </w:rPr>
                </w:rPrChange>
              </w:rPr>
            </w:pPr>
            <w:r w:rsidRPr="00C05B87">
              <w:rPr>
                <w:rFonts w:ascii="Times New Roman" w:eastAsia="Times New Roman" w:hAnsi="Times New Roman" w:cs="Times New Roman"/>
                <w:color w:val="000000"/>
                <w:sz w:val="20"/>
                <w:szCs w:val="20"/>
                <w:lang w:val="en-US"/>
                <w:rPrChange w:id="6265" w:author="Will Taylor Gough" w:date="2020-08-29T17:25:00Z">
                  <w:rPr>
                    <w:rFonts w:eastAsia="Times New Roman"/>
                    <w:color w:val="000000"/>
                    <w:sz w:val="20"/>
                    <w:szCs w:val="20"/>
                    <w:lang w:val="en-US"/>
                  </w:rPr>
                </w:rPrChange>
              </w:rPr>
              <w:t>Fish, 1998</w:t>
            </w:r>
          </w:p>
        </w:tc>
      </w:tr>
      <w:tr w:rsidR="00B27F43" w:rsidRPr="00C05B87" w14:paraId="26FE1DB2" w14:textId="77777777" w:rsidTr="00CC31CF">
        <w:trPr>
          <w:trHeight w:val="752"/>
          <w:jc w:val="center"/>
        </w:trPr>
        <w:tc>
          <w:tcPr>
            <w:tcW w:w="0" w:type="auto"/>
            <w:shd w:val="clear" w:color="auto" w:fill="A5A5A5"/>
            <w:tcMar>
              <w:top w:w="0" w:type="dxa"/>
              <w:left w:w="115" w:type="dxa"/>
              <w:bottom w:w="0" w:type="dxa"/>
              <w:right w:w="115" w:type="dxa"/>
            </w:tcMar>
            <w:vAlign w:val="center"/>
            <w:hideMark/>
          </w:tcPr>
          <w:p w14:paraId="780EBD18"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Change w:id="6266" w:author="Will Taylor Gough" w:date="2020-08-29T17:25:00Z">
                  <w:rPr>
                    <w:rFonts w:ascii="Times New Roman" w:eastAsia="Times New Roman" w:hAnsi="Times New Roman" w:cs="Times New Roman"/>
                    <w:sz w:val="24"/>
                    <w:szCs w:val="24"/>
                    <w:lang w:val="en-US"/>
                  </w:rPr>
                </w:rPrChange>
              </w:rPr>
            </w:pPr>
            <w:r w:rsidRPr="00C05B87">
              <w:rPr>
                <w:rFonts w:ascii="Times New Roman" w:eastAsia="Times New Roman" w:hAnsi="Times New Roman" w:cs="Times New Roman"/>
                <w:b/>
                <w:bCs/>
                <w:i/>
                <w:iCs/>
                <w:color w:val="000000"/>
                <w:sz w:val="20"/>
                <w:szCs w:val="20"/>
                <w:lang w:val="en-US"/>
                <w:rPrChange w:id="6267" w:author="Will Taylor Gough" w:date="2020-08-29T17:25:00Z">
                  <w:rPr>
                    <w:rFonts w:eastAsia="Times New Roman"/>
                    <w:b/>
                    <w:bCs/>
                    <w:i/>
                    <w:iCs/>
                    <w:color w:val="000000"/>
                    <w:sz w:val="20"/>
                    <w:szCs w:val="20"/>
                    <w:lang w:val="en-US"/>
                  </w:rPr>
                </w:rPrChange>
              </w:rPr>
              <w:t>Sotalia guianensis</w:t>
            </w:r>
          </w:p>
          <w:p w14:paraId="68794BA9"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Change w:id="6268" w:author="Will Taylor Gough" w:date="2020-08-29T17:25:00Z">
                  <w:rPr>
                    <w:rFonts w:ascii="Times New Roman" w:eastAsia="Times New Roman" w:hAnsi="Times New Roman" w:cs="Times New Roman"/>
                    <w:sz w:val="24"/>
                    <w:szCs w:val="24"/>
                    <w:lang w:val="en-US"/>
                  </w:rPr>
                </w:rPrChange>
              </w:rPr>
            </w:pPr>
            <w:r w:rsidRPr="00C05B87">
              <w:rPr>
                <w:rFonts w:ascii="Times New Roman" w:eastAsia="Times New Roman" w:hAnsi="Times New Roman" w:cs="Times New Roman"/>
                <w:i/>
                <w:iCs/>
                <w:color w:val="000000"/>
                <w:sz w:val="20"/>
                <w:szCs w:val="20"/>
                <w:lang w:val="en-US"/>
                <w:rPrChange w:id="6269" w:author="Will Taylor Gough" w:date="2020-08-29T17:25:00Z">
                  <w:rPr>
                    <w:rFonts w:eastAsia="Times New Roman"/>
                    <w:i/>
                    <w:iCs/>
                    <w:color w:val="000000"/>
                    <w:sz w:val="20"/>
                    <w:szCs w:val="20"/>
                    <w:lang w:val="en-US"/>
                  </w:rPr>
                </w:rPrChange>
              </w:rPr>
              <w:t>Guiana Dolphin</w:t>
            </w:r>
          </w:p>
        </w:tc>
        <w:tc>
          <w:tcPr>
            <w:tcW w:w="2287" w:type="dxa"/>
            <w:shd w:val="clear" w:color="auto" w:fill="A5A5A5"/>
            <w:tcMar>
              <w:top w:w="100" w:type="dxa"/>
              <w:left w:w="100" w:type="dxa"/>
              <w:bottom w:w="100" w:type="dxa"/>
              <w:right w:w="100" w:type="dxa"/>
            </w:tcMar>
            <w:vAlign w:val="center"/>
            <w:hideMark/>
          </w:tcPr>
          <w:p w14:paraId="10587BAC"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Change w:id="6270" w:author="Will Taylor Gough" w:date="2020-08-29T17:25:00Z">
                  <w:rPr>
                    <w:rFonts w:ascii="Times New Roman" w:eastAsia="Times New Roman" w:hAnsi="Times New Roman" w:cs="Times New Roman"/>
                    <w:sz w:val="24"/>
                    <w:szCs w:val="24"/>
                    <w:lang w:val="en-US"/>
                  </w:rPr>
                </w:rPrChange>
              </w:rPr>
            </w:pPr>
            <w:r w:rsidRPr="00C05B87">
              <w:rPr>
                <w:rFonts w:ascii="Times New Roman" w:eastAsia="Times New Roman" w:hAnsi="Times New Roman" w:cs="Times New Roman"/>
                <w:color w:val="000000"/>
                <w:sz w:val="20"/>
                <w:szCs w:val="20"/>
                <w:lang w:val="en-US"/>
                <w:rPrChange w:id="6271" w:author="Will Taylor Gough" w:date="2020-08-29T17:25:00Z">
                  <w:rPr>
                    <w:rFonts w:eastAsia="Times New Roman"/>
                    <w:color w:val="000000"/>
                    <w:sz w:val="20"/>
                    <w:szCs w:val="20"/>
                    <w:lang w:val="en-US"/>
                  </w:rPr>
                </w:rPrChange>
              </w:rPr>
              <w:t>2.40</w:t>
            </w:r>
          </w:p>
        </w:tc>
        <w:tc>
          <w:tcPr>
            <w:tcW w:w="897" w:type="dxa"/>
            <w:shd w:val="clear" w:color="auto" w:fill="A5A5A5"/>
            <w:tcMar>
              <w:top w:w="0" w:type="dxa"/>
              <w:left w:w="115" w:type="dxa"/>
              <w:bottom w:w="0" w:type="dxa"/>
              <w:right w:w="115" w:type="dxa"/>
            </w:tcMar>
            <w:vAlign w:val="center"/>
            <w:hideMark/>
          </w:tcPr>
          <w:p w14:paraId="2D8D30D4"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Change w:id="6272" w:author="Will Taylor Gough" w:date="2020-08-29T17:25:00Z">
                  <w:rPr>
                    <w:rFonts w:ascii="Times New Roman" w:eastAsia="Times New Roman" w:hAnsi="Times New Roman" w:cs="Times New Roman"/>
                    <w:sz w:val="24"/>
                    <w:szCs w:val="24"/>
                    <w:lang w:val="en-US"/>
                  </w:rPr>
                </w:rPrChange>
              </w:rPr>
            </w:pPr>
            <w:r w:rsidRPr="00C05B87">
              <w:rPr>
                <w:rFonts w:ascii="Times New Roman" w:eastAsia="Times New Roman" w:hAnsi="Times New Roman" w:cs="Times New Roman"/>
                <w:color w:val="000000"/>
                <w:sz w:val="20"/>
                <w:szCs w:val="20"/>
                <w:lang w:val="en-US"/>
                <w:rPrChange w:id="6273" w:author="Will Taylor Gough" w:date="2020-08-29T17:25:00Z">
                  <w:rPr>
                    <w:rFonts w:eastAsia="Times New Roman"/>
                    <w:color w:val="000000"/>
                    <w:sz w:val="20"/>
                    <w:szCs w:val="20"/>
                    <w:lang w:val="en-US"/>
                  </w:rPr>
                </w:rPrChange>
              </w:rPr>
              <w:t>1.90</w:t>
            </w:r>
          </w:p>
        </w:tc>
        <w:tc>
          <w:tcPr>
            <w:tcW w:w="0" w:type="auto"/>
            <w:shd w:val="clear" w:color="auto" w:fill="A5A5A5"/>
            <w:tcMar>
              <w:top w:w="100" w:type="dxa"/>
              <w:left w:w="100" w:type="dxa"/>
              <w:bottom w:w="100" w:type="dxa"/>
              <w:right w:w="100" w:type="dxa"/>
            </w:tcMar>
            <w:vAlign w:val="center"/>
            <w:hideMark/>
          </w:tcPr>
          <w:p w14:paraId="1C970976"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Change w:id="6274" w:author="Will Taylor Gough" w:date="2020-08-29T17:25:00Z">
                  <w:rPr>
                    <w:rFonts w:ascii="Times New Roman" w:eastAsia="Times New Roman" w:hAnsi="Times New Roman" w:cs="Times New Roman"/>
                    <w:sz w:val="24"/>
                    <w:szCs w:val="24"/>
                    <w:lang w:val="en-US"/>
                  </w:rPr>
                </w:rPrChange>
              </w:rPr>
            </w:pPr>
            <w:r w:rsidRPr="00C05B87">
              <w:rPr>
                <w:rFonts w:ascii="Times New Roman" w:eastAsia="Times New Roman" w:hAnsi="Times New Roman" w:cs="Times New Roman"/>
                <w:color w:val="000000"/>
                <w:sz w:val="20"/>
                <w:szCs w:val="20"/>
                <w:lang w:val="en-US"/>
                <w:rPrChange w:id="6275" w:author="Will Taylor Gough" w:date="2020-08-29T17:25:00Z">
                  <w:rPr>
                    <w:rFonts w:eastAsia="Times New Roman"/>
                    <w:color w:val="000000"/>
                    <w:sz w:val="20"/>
                    <w:szCs w:val="20"/>
                    <w:lang w:val="en-US"/>
                  </w:rPr>
                </w:rPrChange>
              </w:rPr>
              <w:t>0.83</w:t>
            </w:r>
          </w:p>
        </w:tc>
        <w:tc>
          <w:tcPr>
            <w:tcW w:w="0" w:type="auto"/>
            <w:shd w:val="clear" w:color="auto" w:fill="A5A5A5"/>
            <w:tcMar>
              <w:top w:w="0" w:type="dxa"/>
              <w:left w:w="115" w:type="dxa"/>
              <w:bottom w:w="0" w:type="dxa"/>
              <w:right w:w="115" w:type="dxa"/>
            </w:tcMar>
            <w:vAlign w:val="center"/>
            <w:hideMark/>
          </w:tcPr>
          <w:p w14:paraId="6952C28A"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Change w:id="6276" w:author="Will Taylor Gough" w:date="2020-08-29T17:25:00Z">
                  <w:rPr>
                    <w:rFonts w:ascii="Times New Roman" w:eastAsia="Times New Roman" w:hAnsi="Times New Roman" w:cs="Times New Roman"/>
                    <w:sz w:val="24"/>
                    <w:szCs w:val="24"/>
                    <w:lang w:val="en-US"/>
                  </w:rPr>
                </w:rPrChange>
              </w:rPr>
            </w:pPr>
            <w:r w:rsidRPr="00C05B87">
              <w:rPr>
                <w:rFonts w:ascii="Times New Roman" w:eastAsia="Times New Roman" w:hAnsi="Times New Roman" w:cs="Times New Roman"/>
                <w:color w:val="000000"/>
                <w:sz w:val="20"/>
                <w:szCs w:val="20"/>
                <w:lang w:val="en-US"/>
                <w:rPrChange w:id="6277" w:author="Will Taylor Gough" w:date="2020-08-29T17:25:00Z">
                  <w:rPr>
                    <w:rFonts w:eastAsia="Times New Roman"/>
                    <w:color w:val="000000"/>
                    <w:sz w:val="20"/>
                    <w:szCs w:val="20"/>
                    <w:lang w:val="en-US"/>
                  </w:rPr>
                </w:rPrChange>
              </w:rPr>
              <w:t>Blickhan and Cheng, 1994</w:t>
            </w:r>
          </w:p>
        </w:tc>
      </w:tr>
      <w:tr w:rsidR="00B27F43" w:rsidRPr="00C05B87" w14:paraId="502AF2C0" w14:textId="77777777" w:rsidTr="00CC31CF">
        <w:trPr>
          <w:trHeight w:val="752"/>
          <w:jc w:val="center"/>
        </w:trPr>
        <w:tc>
          <w:tcPr>
            <w:tcW w:w="0" w:type="auto"/>
            <w:shd w:val="clear" w:color="auto" w:fill="E7E6E6"/>
            <w:tcMar>
              <w:top w:w="0" w:type="dxa"/>
              <w:left w:w="115" w:type="dxa"/>
              <w:bottom w:w="0" w:type="dxa"/>
              <w:right w:w="115" w:type="dxa"/>
            </w:tcMar>
            <w:vAlign w:val="center"/>
            <w:hideMark/>
          </w:tcPr>
          <w:p w14:paraId="7DC60F46"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Change w:id="6278" w:author="Will Taylor Gough" w:date="2020-08-29T17:25:00Z">
                  <w:rPr>
                    <w:rFonts w:ascii="Times New Roman" w:eastAsia="Times New Roman" w:hAnsi="Times New Roman" w:cs="Times New Roman"/>
                    <w:sz w:val="24"/>
                    <w:szCs w:val="24"/>
                    <w:lang w:val="en-US"/>
                  </w:rPr>
                </w:rPrChange>
              </w:rPr>
            </w:pPr>
            <w:r w:rsidRPr="00C05B87">
              <w:rPr>
                <w:rFonts w:ascii="Times New Roman" w:eastAsia="Times New Roman" w:hAnsi="Times New Roman" w:cs="Times New Roman"/>
                <w:b/>
                <w:bCs/>
                <w:i/>
                <w:iCs/>
                <w:color w:val="000000"/>
                <w:sz w:val="20"/>
                <w:szCs w:val="20"/>
                <w:lang w:val="en-US"/>
                <w:rPrChange w:id="6279" w:author="Will Taylor Gough" w:date="2020-08-29T17:25:00Z">
                  <w:rPr>
                    <w:rFonts w:eastAsia="Times New Roman"/>
                    <w:b/>
                    <w:bCs/>
                    <w:i/>
                    <w:iCs/>
                    <w:color w:val="000000"/>
                    <w:sz w:val="20"/>
                    <w:szCs w:val="20"/>
                    <w:lang w:val="en-US"/>
                  </w:rPr>
                </w:rPrChange>
              </w:rPr>
              <w:t>Tursiops truncatus</w:t>
            </w:r>
          </w:p>
          <w:p w14:paraId="3244F9ED"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Change w:id="6280" w:author="Will Taylor Gough" w:date="2020-08-29T17:25:00Z">
                  <w:rPr>
                    <w:rFonts w:ascii="Times New Roman" w:eastAsia="Times New Roman" w:hAnsi="Times New Roman" w:cs="Times New Roman"/>
                    <w:sz w:val="24"/>
                    <w:szCs w:val="24"/>
                    <w:lang w:val="en-US"/>
                  </w:rPr>
                </w:rPrChange>
              </w:rPr>
            </w:pPr>
            <w:r w:rsidRPr="00C05B87">
              <w:rPr>
                <w:rFonts w:ascii="Times New Roman" w:eastAsia="Times New Roman" w:hAnsi="Times New Roman" w:cs="Times New Roman"/>
                <w:i/>
                <w:iCs/>
                <w:color w:val="000000"/>
                <w:sz w:val="20"/>
                <w:szCs w:val="20"/>
                <w:lang w:val="en-US"/>
                <w:rPrChange w:id="6281" w:author="Will Taylor Gough" w:date="2020-08-29T17:25:00Z">
                  <w:rPr>
                    <w:rFonts w:eastAsia="Times New Roman"/>
                    <w:i/>
                    <w:iCs/>
                    <w:color w:val="000000"/>
                    <w:sz w:val="20"/>
                    <w:szCs w:val="20"/>
                    <w:lang w:val="en-US"/>
                  </w:rPr>
                </w:rPrChange>
              </w:rPr>
              <w:t>Common Bottlenose Dolphin</w:t>
            </w:r>
          </w:p>
        </w:tc>
        <w:tc>
          <w:tcPr>
            <w:tcW w:w="2287" w:type="dxa"/>
            <w:shd w:val="clear" w:color="auto" w:fill="E7E6E6"/>
            <w:tcMar>
              <w:top w:w="100" w:type="dxa"/>
              <w:left w:w="100" w:type="dxa"/>
              <w:bottom w:w="100" w:type="dxa"/>
              <w:right w:w="100" w:type="dxa"/>
            </w:tcMar>
            <w:vAlign w:val="center"/>
            <w:hideMark/>
          </w:tcPr>
          <w:p w14:paraId="1B34B891"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Change w:id="6282" w:author="Will Taylor Gough" w:date="2020-08-29T17:25:00Z">
                  <w:rPr>
                    <w:rFonts w:ascii="Times New Roman" w:eastAsia="Times New Roman" w:hAnsi="Times New Roman" w:cs="Times New Roman"/>
                    <w:sz w:val="24"/>
                    <w:szCs w:val="24"/>
                    <w:lang w:val="en-US"/>
                  </w:rPr>
                </w:rPrChange>
              </w:rPr>
            </w:pPr>
            <w:r w:rsidRPr="00C05B87">
              <w:rPr>
                <w:rFonts w:ascii="Times New Roman" w:eastAsia="Times New Roman" w:hAnsi="Times New Roman" w:cs="Times New Roman"/>
                <w:color w:val="000000"/>
                <w:sz w:val="20"/>
                <w:szCs w:val="20"/>
                <w:lang w:val="en-US"/>
                <w:rPrChange w:id="6283" w:author="Will Taylor Gough" w:date="2020-08-29T17:25:00Z">
                  <w:rPr>
                    <w:rFonts w:eastAsia="Times New Roman"/>
                    <w:color w:val="000000"/>
                    <w:sz w:val="20"/>
                    <w:szCs w:val="20"/>
                    <w:lang w:val="en-US"/>
                  </w:rPr>
                </w:rPrChange>
              </w:rPr>
              <w:t>2.40</w:t>
            </w:r>
            <w:r w:rsidRPr="00C05B87">
              <w:rPr>
                <w:rFonts w:ascii="Times New Roman" w:eastAsia="Times New Roman" w:hAnsi="Times New Roman" w:cs="Times New Roman"/>
                <w:color w:val="000000"/>
                <w:sz w:val="12"/>
                <w:szCs w:val="12"/>
                <w:vertAlign w:val="superscript"/>
                <w:lang w:val="en-US"/>
                <w:rPrChange w:id="6284" w:author="Will Taylor Gough" w:date="2020-08-29T17:25:00Z">
                  <w:rPr>
                    <w:rFonts w:eastAsia="Times New Roman"/>
                    <w:color w:val="000000"/>
                    <w:sz w:val="12"/>
                    <w:szCs w:val="12"/>
                    <w:vertAlign w:val="superscript"/>
                    <w:lang w:val="en-US"/>
                  </w:rPr>
                </w:rPrChange>
              </w:rPr>
              <w:t>1</w:t>
            </w:r>
            <w:r w:rsidRPr="00C05B87">
              <w:rPr>
                <w:rFonts w:ascii="Times New Roman" w:eastAsia="Times New Roman" w:hAnsi="Times New Roman" w:cs="Times New Roman"/>
                <w:color w:val="000000"/>
                <w:sz w:val="20"/>
                <w:szCs w:val="20"/>
                <w:lang w:val="en-US"/>
                <w:rPrChange w:id="6285" w:author="Will Taylor Gough" w:date="2020-08-29T17:25:00Z">
                  <w:rPr>
                    <w:rFonts w:eastAsia="Times New Roman"/>
                    <w:color w:val="000000"/>
                    <w:sz w:val="20"/>
                    <w:szCs w:val="20"/>
                    <w:lang w:val="en-US"/>
                  </w:rPr>
                </w:rPrChange>
              </w:rPr>
              <w:t>, 3.80</w:t>
            </w:r>
            <w:r w:rsidRPr="00C05B87">
              <w:rPr>
                <w:rFonts w:ascii="Times New Roman" w:eastAsia="Times New Roman" w:hAnsi="Times New Roman" w:cs="Times New Roman"/>
                <w:color w:val="000000"/>
                <w:sz w:val="12"/>
                <w:szCs w:val="12"/>
                <w:vertAlign w:val="superscript"/>
                <w:lang w:val="en-US"/>
                <w:rPrChange w:id="6286" w:author="Will Taylor Gough" w:date="2020-08-29T17:25:00Z">
                  <w:rPr>
                    <w:rFonts w:eastAsia="Times New Roman"/>
                    <w:color w:val="000000"/>
                    <w:sz w:val="12"/>
                    <w:szCs w:val="12"/>
                    <w:vertAlign w:val="superscript"/>
                    <w:lang w:val="en-US"/>
                  </w:rPr>
                </w:rPrChange>
              </w:rPr>
              <w:t>2</w:t>
            </w:r>
          </w:p>
        </w:tc>
        <w:tc>
          <w:tcPr>
            <w:tcW w:w="897" w:type="dxa"/>
            <w:shd w:val="clear" w:color="auto" w:fill="E7E6E6"/>
            <w:tcMar>
              <w:top w:w="0" w:type="dxa"/>
              <w:left w:w="115" w:type="dxa"/>
              <w:bottom w:w="0" w:type="dxa"/>
              <w:right w:w="115" w:type="dxa"/>
            </w:tcMar>
            <w:vAlign w:val="center"/>
            <w:hideMark/>
          </w:tcPr>
          <w:p w14:paraId="50994062"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Change w:id="6287" w:author="Will Taylor Gough" w:date="2020-08-29T17:25:00Z">
                  <w:rPr>
                    <w:rFonts w:ascii="Times New Roman" w:eastAsia="Times New Roman" w:hAnsi="Times New Roman" w:cs="Times New Roman"/>
                    <w:sz w:val="24"/>
                    <w:szCs w:val="24"/>
                    <w:lang w:val="en-US"/>
                  </w:rPr>
                </w:rPrChange>
              </w:rPr>
            </w:pPr>
            <w:r w:rsidRPr="00C05B87">
              <w:rPr>
                <w:rFonts w:ascii="Times New Roman" w:eastAsia="Times New Roman" w:hAnsi="Times New Roman" w:cs="Times New Roman"/>
                <w:color w:val="000000"/>
                <w:sz w:val="20"/>
                <w:szCs w:val="20"/>
                <w:lang w:val="en-US"/>
                <w:rPrChange w:id="6288" w:author="Will Taylor Gough" w:date="2020-08-29T17:25:00Z">
                  <w:rPr>
                    <w:rFonts w:eastAsia="Times New Roman"/>
                    <w:color w:val="000000"/>
                    <w:sz w:val="20"/>
                    <w:szCs w:val="20"/>
                    <w:lang w:val="en-US"/>
                  </w:rPr>
                </w:rPrChange>
              </w:rPr>
              <w:t>2.50</w:t>
            </w:r>
            <w:r w:rsidRPr="00C05B87">
              <w:rPr>
                <w:rFonts w:ascii="Times New Roman" w:eastAsia="Times New Roman" w:hAnsi="Times New Roman" w:cs="Times New Roman"/>
                <w:color w:val="000000"/>
                <w:sz w:val="12"/>
                <w:szCs w:val="12"/>
                <w:vertAlign w:val="superscript"/>
                <w:lang w:val="en-US"/>
                <w:rPrChange w:id="6289" w:author="Will Taylor Gough" w:date="2020-08-29T17:25:00Z">
                  <w:rPr>
                    <w:rFonts w:eastAsia="Times New Roman"/>
                    <w:color w:val="000000"/>
                    <w:sz w:val="12"/>
                    <w:szCs w:val="12"/>
                    <w:vertAlign w:val="superscript"/>
                    <w:lang w:val="en-US"/>
                  </w:rPr>
                </w:rPrChange>
              </w:rPr>
              <w:t>1</w:t>
            </w:r>
            <w:r w:rsidRPr="00C05B87">
              <w:rPr>
                <w:rFonts w:ascii="Times New Roman" w:eastAsia="Times New Roman" w:hAnsi="Times New Roman" w:cs="Times New Roman"/>
                <w:color w:val="000000"/>
                <w:sz w:val="20"/>
                <w:szCs w:val="20"/>
                <w:lang w:val="en-US"/>
                <w:rPrChange w:id="6290" w:author="Will Taylor Gough" w:date="2020-08-29T17:25:00Z">
                  <w:rPr>
                    <w:rFonts w:eastAsia="Times New Roman"/>
                    <w:color w:val="000000"/>
                    <w:sz w:val="20"/>
                    <w:szCs w:val="20"/>
                    <w:lang w:val="en-US"/>
                  </w:rPr>
                </w:rPrChange>
              </w:rPr>
              <w:t>, 2.61</w:t>
            </w:r>
            <w:r w:rsidRPr="00C05B87">
              <w:rPr>
                <w:rFonts w:ascii="Times New Roman" w:eastAsia="Times New Roman" w:hAnsi="Times New Roman" w:cs="Times New Roman"/>
                <w:color w:val="000000"/>
                <w:sz w:val="12"/>
                <w:szCs w:val="12"/>
                <w:vertAlign w:val="superscript"/>
                <w:lang w:val="en-US"/>
                <w:rPrChange w:id="6291" w:author="Will Taylor Gough" w:date="2020-08-29T17:25:00Z">
                  <w:rPr>
                    <w:rFonts w:eastAsia="Times New Roman"/>
                    <w:color w:val="000000"/>
                    <w:sz w:val="12"/>
                    <w:szCs w:val="12"/>
                    <w:vertAlign w:val="superscript"/>
                    <w:lang w:val="en-US"/>
                  </w:rPr>
                </w:rPrChange>
              </w:rPr>
              <w:t>2</w:t>
            </w:r>
          </w:p>
        </w:tc>
        <w:tc>
          <w:tcPr>
            <w:tcW w:w="0" w:type="auto"/>
            <w:shd w:val="clear" w:color="auto" w:fill="E7E6E6"/>
            <w:tcMar>
              <w:top w:w="100" w:type="dxa"/>
              <w:left w:w="100" w:type="dxa"/>
              <w:bottom w:w="100" w:type="dxa"/>
              <w:right w:w="100" w:type="dxa"/>
            </w:tcMar>
            <w:vAlign w:val="center"/>
            <w:hideMark/>
          </w:tcPr>
          <w:p w14:paraId="2247C1CD"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Change w:id="6292" w:author="Will Taylor Gough" w:date="2020-08-29T17:25:00Z">
                  <w:rPr>
                    <w:rFonts w:ascii="Times New Roman" w:eastAsia="Times New Roman" w:hAnsi="Times New Roman" w:cs="Times New Roman"/>
                    <w:sz w:val="24"/>
                    <w:szCs w:val="24"/>
                    <w:lang w:val="en-US"/>
                  </w:rPr>
                </w:rPrChange>
              </w:rPr>
            </w:pPr>
            <w:r w:rsidRPr="00C05B87">
              <w:rPr>
                <w:rFonts w:ascii="Times New Roman" w:eastAsia="Times New Roman" w:hAnsi="Times New Roman" w:cs="Times New Roman"/>
                <w:color w:val="000000"/>
                <w:sz w:val="20"/>
                <w:szCs w:val="20"/>
                <w:lang w:val="en-US"/>
                <w:rPrChange w:id="6293" w:author="Will Taylor Gough" w:date="2020-08-29T17:25:00Z">
                  <w:rPr>
                    <w:rFonts w:eastAsia="Times New Roman"/>
                    <w:color w:val="000000"/>
                    <w:sz w:val="20"/>
                    <w:szCs w:val="20"/>
                    <w:lang w:val="en-US"/>
                  </w:rPr>
                </w:rPrChange>
              </w:rPr>
              <w:t>0.78</w:t>
            </w:r>
            <w:r w:rsidRPr="00C05B87">
              <w:rPr>
                <w:rFonts w:ascii="Times New Roman" w:eastAsia="Times New Roman" w:hAnsi="Times New Roman" w:cs="Times New Roman"/>
                <w:color w:val="000000"/>
                <w:sz w:val="12"/>
                <w:szCs w:val="12"/>
                <w:vertAlign w:val="superscript"/>
                <w:lang w:val="en-US"/>
                <w:rPrChange w:id="6294" w:author="Will Taylor Gough" w:date="2020-08-29T17:25:00Z">
                  <w:rPr>
                    <w:rFonts w:eastAsia="Times New Roman"/>
                    <w:color w:val="000000"/>
                    <w:sz w:val="12"/>
                    <w:szCs w:val="12"/>
                    <w:vertAlign w:val="superscript"/>
                    <w:lang w:val="en-US"/>
                  </w:rPr>
                </w:rPrChange>
              </w:rPr>
              <w:t>1</w:t>
            </w:r>
            <w:r w:rsidRPr="00C05B87">
              <w:rPr>
                <w:rFonts w:ascii="Times New Roman" w:eastAsia="Times New Roman" w:hAnsi="Times New Roman" w:cs="Times New Roman"/>
                <w:color w:val="000000"/>
                <w:sz w:val="20"/>
                <w:szCs w:val="20"/>
                <w:lang w:val="en-US"/>
                <w:rPrChange w:id="6295" w:author="Will Taylor Gough" w:date="2020-08-29T17:25:00Z">
                  <w:rPr>
                    <w:rFonts w:eastAsia="Times New Roman"/>
                    <w:color w:val="000000"/>
                    <w:sz w:val="20"/>
                    <w:szCs w:val="20"/>
                    <w:lang w:val="en-US"/>
                  </w:rPr>
                </w:rPrChange>
              </w:rPr>
              <w:t>, 0.86</w:t>
            </w:r>
            <w:r w:rsidRPr="00C05B87">
              <w:rPr>
                <w:rFonts w:ascii="Times New Roman" w:eastAsia="Times New Roman" w:hAnsi="Times New Roman" w:cs="Times New Roman"/>
                <w:color w:val="000000"/>
                <w:sz w:val="12"/>
                <w:szCs w:val="12"/>
                <w:vertAlign w:val="superscript"/>
                <w:lang w:val="en-US"/>
                <w:rPrChange w:id="6296" w:author="Will Taylor Gough" w:date="2020-08-29T17:25:00Z">
                  <w:rPr>
                    <w:rFonts w:eastAsia="Times New Roman"/>
                    <w:color w:val="000000"/>
                    <w:sz w:val="12"/>
                    <w:szCs w:val="12"/>
                    <w:vertAlign w:val="superscript"/>
                    <w:lang w:val="en-US"/>
                  </w:rPr>
                </w:rPrChange>
              </w:rPr>
              <w:t>2</w:t>
            </w:r>
          </w:p>
        </w:tc>
        <w:tc>
          <w:tcPr>
            <w:tcW w:w="0" w:type="auto"/>
            <w:shd w:val="clear" w:color="auto" w:fill="E7E6E6"/>
            <w:tcMar>
              <w:top w:w="0" w:type="dxa"/>
              <w:left w:w="115" w:type="dxa"/>
              <w:bottom w:w="0" w:type="dxa"/>
              <w:right w:w="115" w:type="dxa"/>
            </w:tcMar>
            <w:vAlign w:val="center"/>
            <w:hideMark/>
          </w:tcPr>
          <w:p w14:paraId="35E292EA"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Change w:id="6297" w:author="Will Taylor Gough" w:date="2020-08-29T17:25:00Z">
                  <w:rPr>
                    <w:rFonts w:ascii="Times New Roman" w:eastAsia="Times New Roman" w:hAnsi="Times New Roman" w:cs="Times New Roman"/>
                    <w:sz w:val="24"/>
                    <w:szCs w:val="24"/>
                    <w:lang w:val="en-US"/>
                  </w:rPr>
                </w:rPrChange>
              </w:rPr>
            </w:pPr>
            <w:r w:rsidRPr="00C05B87">
              <w:rPr>
                <w:rFonts w:ascii="Times New Roman" w:eastAsia="Times New Roman" w:hAnsi="Times New Roman" w:cs="Times New Roman"/>
                <w:color w:val="000000"/>
                <w:sz w:val="20"/>
                <w:szCs w:val="20"/>
                <w:lang w:val="en-US"/>
                <w:rPrChange w:id="6298" w:author="Will Taylor Gough" w:date="2020-08-29T17:25:00Z">
                  <w:rPr>
                    <w:rFonts w:eastAsia="Times New Roman"/>
                    <w:color w:val="000000"/>
                    <w:sz w:val="20"/>
                    <w:szCs w:val="20"/>
                    <w:lang w:val="en-US"/>
                  </w:rPr>
                </w:rPrChange>
              </w:rPr>
              <w:t>Blickhan and Cheng, 1994</w:t>
            </w:r>
            <w:r w:rsidRPr="00C05B87">
              <w:rPr>
                <w:rFonts w:ascii="Times New Roman" w:eastAsia="Times New Roman" w:hAnsi="Times New Roman" w:cs="Times New Roman"/>
                <w:color w:val="000000"/>
                <w:sz w:val="12"/>
                <w:szCs w:val="12"/>
                <w:vertAlign w:val="superscript"/>
                <w:lang w:val="en-US"/>
                <w:rPrChange w:id="6299" w:author="Will Taylor Gough" w:date="2020-08-29T17:25:00Z">
                  <w:rPr>
                    <w:rFonts w:eastAsia="Times New Roman"/>
                    <w:color w:val="000000"/>
                    <w:sz w:val="12"/>
                    <w:szCs w:val="12"/>
                    <w:vertAlign w:val="superscript"/>
                    <w:lang w:val="en-US"/>
                  </w:rPr>
                </w:rPrChange>
              </w:rPr>
              <w:t>1</w:t>
            </w:r>
            <w:r w:rsidRPr="00C05B87">
              <w:rPr>
                <w:rFonts w:ascii="Times New Roman" w:eastAsia="Times New Roman" w:hAnsi="Times New Roman" w:cs="Times New Roman"/>
                <w:color w:val="000000"/>
                <w:sz w:val="20"/>
                <w:szCs w:val="20"/>
                <w:lang w:val="en-US"/>
                <w:rPrChange w:id="6300" w:author="Will Taylor Gough" w:date="2020-08-29T17:25:00Z">
                  <w:rPr>
                    <w:rFonts w:eastAsia="Times New Roman"/>
                    <w:color w:val="000000"/>
                    <w:sz w:val="20"/>
                    <w:szCs w:val="20"/>
                    <w:lang w:val="en-US"/>
                  </w:rPr>
                </w:rPrChange>
              </w:rPr>
              <w:t>; Fish, 1998</w:t>
            </w:r>
            <w:r w:rsidRPr="00C05B87">
              <w:rPr>
                <w:rFonts w:ascii="Times New Roman" w:eastAsia="Times New Roman" w:hAnsi="Times New Roman" w:cs="Times New Roman"/>
                <w:color w:val="000000"/>
                <w:sz w:val="12"/>
                <w:szCs w:val="12"/>
                <w:vertAlign w:val="superscript"/>
                <w:lang w:val="en-US"/>
                <w:rPrChange w:id="6301" w:author="Will Taylor Gough" w:date="2020-08-29T17:25:00Z">
                  <w:rPr>
                    <w:rFonts w:eastAsia="Times New Roman"/>
                    <w:color w:val="000000"/>
                    <w:sz w:val="12"/>
                    <w:szCs w:val="12"/>
                    <w:vertAlign w:val="superscript"/>
                    <w:lang w:val="en-US"/>
                  </w:rPr>
                </w:rPrChange>
              </w:rPr>
              <w:t>2</w:t>
            </w:r>
          </w:p>
        </w:tc>
      </w:tr>
      <w:tr w:rsidR="00CC31CF" w:rsidRPr="00C05B87" w14:paraId="26CE675D" w14:textId="77777777" w:rsidTr="00CC31CF">
        <w:trPr>
          <w:trHeight w:val="752"/>
          <w:jc w:val="center"/>
        </w:trPr>
        <w:tc>
          <w:tcPr>
            <w:tcW w:w="0" w:type="auto"/>
            <w:shd w:val="clear" w:color="auto" w:fill="A5A5A5"/>
            <w:tcMar>
              <w:top w:w="0" w:type="dxa"/>
              <w:left w:w="115" w:type="dxa"/>
              <w:bottom w:w="0" w:type="dxa"/>
              <w:right w:w="115" w:type="dxa"/>
            </w:tcMar>
            <w:vAlign w:val="center"/>
            <w:hideMark/>
          </w:tcPr>
          <w:p w14:paraId="1AAF7E21" w14:textId="77777777" w:rsidR="00CC31CF" w:rsidRPr="00C05B87" w:rsidRDefault="00CC31CF" w:rsidP="00CC31CF">
            <w:pPr>
              <w:spacing w:line="240" w:lineRule="auto"/>
              <w:jc w:val="center"/>
              <w:rPr>
                <w:rFonts w:ascii="Times New Roman" w:eastAsia="Times New Roman" w:hAnsi="Times New Roman" w:cs="Times New Roman"/>
                <w:sz w:val="24"/>
                <w:szCs w:val="24"/>
                <w:lang w:val="en-US"/>
                <w:rPrChange w:id="6302" w:author="Will Taylor Gough" w:date="2020-08-29T17:25:00Z">
                  <w:rPr>
                    <w:rFonts w:ascii="Times New Roman" w:eastAsia="Times New Roman" w:hAnsi="Times New Roman" w:cs="Times New Roman"/>
                    <w:sz w:val="24"/>
                    <w:szCs w:val="24"/>
                    <w:lang w:val="en-US"/>
                  </w:rPr>
                </w:rPrChange>
              </w:rPr>
            </w:pPr>
            <w:r w:rsidRPr="00C05B87">
              <w:rPr>
                <w:rFonts w:ascii="Times New Roman" w:eastAsia="Times New Roman" w:hAnsi="Times New Roman" w:cs="Times New Roman"/>
                <w:b/>
                <w:bCs/>
                <w:i/>
                <w:iCs/>
                <w:color w:val="000000"/>
                <w:sz w:val="20"/>
                <w:szCs w:val="20"/>
                <w:lang w:val="en-US"/>
                <w:rPrChange w:id="6303" w:author="Will Taylor Gough" w:date="2020-08-29T17:25:00Z">
                  <w:rPr>
                    <w:rFonts w:eastAsia="Times New Roman"/>
                    <w:b/>
                    <w:bCs/>
                    <w:i/>
                    <w:iCs/>
                    <w:color w:val="000000"/>
                    <w:sz w:val="20"/>
                    <w:szCs w:val="20"/>
                    <w:lang w:val="en-US"/>
                  </w:rPr>
                </w:rPrChange>
              </w:rPr>
              <w:t>Balaenoptera physalus</w:t>
            </w:r>
          </w:p>
          <w:p w14:paraId="59866B50" w14:textId="77777777" w:rsidR="00CC31CF" w:rsidRPr="00C05B87" w:rsidRDefault="00CC31CF" w:rsidP="00CC31CF">
            <w:pPr>
              <w:spacing w:line="240" w:lineRule="auto"/>
              <w:jc w:val="center"/>
              <w:rPr>
                <w:rFonts w:ascii="Times New Roman" w:eastAsia="Times New Roman" w:hAnsi="Times New Roman" w:cs="Times New Roman"/>
                <w:sz w:val="24"/>
                <w:szCs w:val="24"/>
                <w:lang w:val="en-US"/>
                <w:rPrChange w:id="6304" w:author="Will Taylor Gough" w:date="2020-08-29T17:25:00Z">
                  <w:rPr>
                    <w:rFonts w:ascii="Times New Roman" w:eastAsia="Times New Roman" w:hAnsi="Times New Roman" w:cs="Times New Roman"/>
                    <w:sz w:val="24"/>
                    <w:szCs w:val="24"/>
                    <w:lang w:val="en-US"/>
                  </w:rPr>
                </w:rPrChange>
              </w:rPr>
            </w:pPr>
            <w:r w:rsidRPr="00C05B87">
              <w:rPr>
                <w:rFonts w:ascii="Times New Roman" w:eastAsia="Times New Roman" w:hAnsi="Times New Roman" w:cs="Times New Roman"/>
                <w:i/>
                <w:iCs/>
                <w:color w:val="000000"/>
                <w:sz w:val="20"/>
                <w:szCs w:val="20"/>
                <w:lang w:val="en-US"/>
                <w:rPrChange w:id="6305" w:author="Will Taylor Gough" w:date="2020-08-29T17:25:00Z">
                  <w:rPr>
                    <w:rFonts w:eastAsia="Times New Roman"/>
                    <w:i/>
                    <w:iCs/>
                    <w:color w:val="000000"/>
                    <w:sz w:val="20"/>
                    <w:szCs w:val="20"/>
                    <w:lang w:val="en-US"/>
                  </w:rPr>
                </w:rPrChange>
              </w:rPr>
              <w:t>Fin Whale</w:t>
            </w:r>
          </w:p>
        </w:tc>
        <w:tc>
          <w:tcPr>
            <w:tcW w:w="2287" w:type="dxa"/>
            <w:shd w:val="clear" w:color="auto" w:fill="A5A5A5"/>
            <w:tcMar>
              <w:top w:w="100" w:type="dxa"/>
              <w:left w:w="100" w:type="dxa"/>
              <w:bottom w:w="100" w:type="dxa"/>
              <w:right w:w="100" w:type="dxa"/>
            </w:tcMar>
            <w:vAlign w:val="center"/>
            <w:hideMark/>
          </w:tcPr>
          <w:p w14:paraId="14CFC62A" w14:textId="77777777" w:rsidR="00CC31CF" w:rsidRPr="00C05B87" w:rsidRDefault="00CC31CF" w:rsidP="00CC31CF">
            <w:pPr>
              <w:spacing w:line="240" w:lineRule="auto"/>
              <w:jc w:val="center"/>
              <w:rPr>
                <w:rFonts w:ascii="Times New Roman" w:eastAsia="Times New Roman" w:hAnsi="Times New Roman" w:cs="Times New Roman"/>
                <w:sz w:val="24"/>
                <w:szCs w:val="24"/>
                <w:lang w:val="en-US"/>
                <w:rPrChange w:id="6306" w:author="Will Taylor Gough" w:date="2020-08-29T17:25:00Z">
                  <w:rPr>
                    <w:rFonts w:ascii="Times New Roman" w:eastAsia="Times New Roman" w:hAnsi="Times New Roman" w:cs="Times New Roman"/>
                    <w:sz w:val="24"/>
                    <w:szCs w:val="24"/>
                    <w:lang w:val="en-US"/>
                  </w:rPr>
                </w:rPrChange>
              </w:rPr>
            </w:pPr>
            <w:commentRangeStart w:id="6307"/>
            <w:r w:rsidRPr="00C05B87">
              <w:rPr>
                <w:rFonts w:ascii="Times New Roman" w:eastAsia="Times New Roman" w:hAnsi="Times New Roman" w:cs="Times New Roman"/>
                <w:color w:val="000000"/>
                <w:sz w:val="20"/>
                <w:szCs w:val="20"/>
                <w:lang w:val="en-US"/>
                <w:rPrChange w:id="6308" w:author="Will Taylor Gough" w:date="2020-08-29T17:25:00Z">
                  <w:rPr>
                    <w:rFonts w:eastAsia="Times New Roman"/>
                    <w:color w:val="000000"/>
                    <w:sz w:val="20"/>
                    <w:szCs w:val="20"/>
                    <w:lang w:val="en-US"/>
                  </w:rPr>
                </w:rPrChange>
              </w:rPr>
              <w:t>See Table 1 (Routine Effort Swimming)</w:t>
            </w:r>
          </w:p>
        </w:tc>
        <w:tc>
          <w:tcPr>
            <w:tcW w:w="897" w:type="dxa"/>
            <w:shd w:val="clear" w:color="auto" w:fill="A5A5A5"/>
            <w:tcMar>
              <w:top w:w="0" w:type="dxa"/>
              <w:left w:w="115" w:type="dxa"/>
              <w:bottom w:w="0" w:type="dxa"/>
              <w:right w:w="115" w:type="dxa"/>
            </w:tcMar>
            <w:vAlign w:val="center"/>
            <w:hideMark/>
          </w:tcPr>
          <w:p w14:paraId="01F1F488" w14:textId="77777777" w:rsidR="00CC31CF" w:rsidRPr="00C05B87" w:rsidRDefault="00CC31CF" w:rsidP="00CC31CF">
            <w:pPr>
              <w:spacing w:line="240" w:lineRule="auto"/>
              <w:jc w:val="center"/>
              <w:rPr>
                <w:rFonts w:ascii="Times New Roman" w:eastAsia="Times New Roman" w:hAnsi="Times New Roman" w:cs="Times New Roman"/>
                <w:sz w:val="24"/>
                <w:szCs w:val="24"/>
                <w:lang w:val="en-US"/>
                <w:rPrChange w:id="6309" w:author="Will Taylor Gough" w:date="2020-08-29T17:25:00Z">
                  <w:rPr>
                    <w:rFonts w:ascii="Times New Roman" w:eastAsia="Times New Roman" w:hAnsi="Times New Roman" w:cs="Times New Roman"/>
                    <w:sz w:val="24"/>
                    <w:szCs w:val="24"/>
                    <w:lang w:val="en-US"/>
                  </w:rPr>
                </w:rPrChange>
              </w:rPr>
            </w:pPr>
            <w:r w:rsidRPr="00C05B87">
              <w:rPr>
                <w:rFonts w:ascii="Times New Roman" w:eastAsia="Times New Roman" w:hAnsi="Times New Roman" w:cs="Times New Roman"/>
                <w:color w:val="000000"/>
                <w:sz w:val="20"/>
                <w:szCs w:val="20"/>
                <w:lang w:val="en-US"/>
                <w:rPrChange w:id="6310" w:author="Will Taylor Gough" w:date="2020-08-29T17:25:00Z">
                  <w:rPr>
                    <w:rFonts w:eastAsia="Times New Roman"/>
                    <w:color w:val="000000"/>
                    <w:sz w:val="20"/>
                    <w:szCs w:val="20"/>
                    <w:lang w:val="en-US"/>
                  </w:rPr>
                </w:rPrChange>
              </w:rPr>
              <w:t>See Table 1</w:t>
            </w:r>
          </w:p>
        </w:tc>
        <w:tc>
          <w:tcPr>
            <w:tcW w:w="0" w:type="auto"/>
            <w:shd w:val="clear" w:color="auto" w:fill="A5A5A5"/>
            <w:tcMar>
              <w:top w:w="100" w:type="dxa"/>
              <w:left w:w="100" w:type="dxa"/>
              <w:bottom w:w="100" w:type="dxa"/>
              <w:right w:w="100" w:type="dxa"/>
            </w:tcMar>
            <w:vAlign w:val="center"/>
            <w:hideMark/>
          </w:tcPr>
          <w:p w14:paraId="3A3EAC85" w14:textId="2FDBFC53" w:rsidR="00CC31CF" w:rsidRPr="00C05B87" w:rsidRDefault="00CC31CF" w:rsidP="00E46A1C">
            <w:pPr>
              <w:spacing w:line="240" w:lineRule="auto"/>
              <w:jc w:val="center"/>
              <w:rPr>
                <w:rFonts w:ascii="Times New Roman" w:eastAsia="Times New Roman" w:hAnsi="Times New Roman" w:cs="Times New Roman"/>
                <w:sz w:val="24"/>
                <w:szCs w:val="24"/>
                <w:lang w:val="en-US"/>
                <w:rPrChange w:id="6311" w:author="Will Taylor Gough" w:date="2020-08-29T17:25:00Z">
                  <w:rPr>
                    <w:rFonts w:ascii="Times New Roman" w:eastAsia="Times New Roman" w:hAnsi="Times New Roman" w:cs="Times New Roman"/>
                    <w:sz w:val="24"/>
                    <w:szCs w:val="24"/>
                    <w:lang w:val="en-US"/>
                  </w:rPr>
                </w:rPrChange>
              </w:rPr>
              <w:pPrChange w:id="6312" w:author="Will Taylor Gough" w:date="2020-08-29T11:29:00Z">
                <w:pPr>
                  <w:spacing w:line="240" w:lineRule="auto"/>
                  <w:jc w:val="center"/>
                </w:pPr>
              </w:pPrChange>
            </w:pPr>
            <w:r w:rsidRPr="00C05B87">
              <w:rPr>
                <w:rFonts w:ascii="Times New Roman" w:eastAsia="Times New Roman" w:hAnsi="Times New Roman" w:cs="Times New Roman"/>
                <w:color w:val="000000"/>
                <w:sz w:val="20"/>
                <w:szCs w:val="20"/>
                <w:lang w:val="en-US"/>
                <w:rPrChange w:id="6313" w:author="Will Taylor Gough" w:date="2020-08-29T17:25:00Z">
                  <w:rPr>
                    <w:rFonts w:eastAsia="Times New Roman"/>
                    <w:color w:val="000000"/>
                    <w:sz w:val="20"/>
                    <w:szCs w:val="20"/>
                    <w:lang w:val="en-US"/>
                  </w:rPr>
                </w:rPrChange>
              </w:rPr>
              <w:t xml:space="preserve">See Table </w:t>
            </w:r>
            <w:del w:id="6314" w:author="Will Taylor Gough" w:date="2020-08-29T11:29:00Z">
              <w:r w:rsidRPr="00C05B87" w:rsidDel="00E46A1C">
                <w:rPr>
                  <w:rFonts w:ascii="Times New Roman" w:eastAsia="Times New Roman" w:hAnsi="Times New Roman" w:cs="Times New Roman"/>
                  <w:color w:val="000000"/>
                  <w:sz w:val="20"/>
                  <w:szCs w:val="20"/>
                  <w:lang w:val="en-US"/>
                  <w:rPrChange w:id="6315" w:author="Will Taylor Gough" w:date="2020-08-29T17:25:00Z">
                    <w:rPr>
                      <w:rFonts w:eastAsia="Times New Roman"/>
                      <w:color w:val="000000"/>
                      <w:sz w:val="20"/>
                      <w:szCs w:val="20"/>
                      <w:lang w:val="en-US"/>
                    </w:rPr>
                  </w:rPrChange>
                </w:rPr>
                <w:delText>2</w:delText>
              </w:r>
              <w:commentRangeEnd w:id="6307"/>
              <w:r w:rsidR="00A51AC6" w:rsidRPr="00C05B87" w:rsidDel="00E46A1C">
                <w:rPr>
                  <w:rStyle w:val="CommentReference"/>
                  <w:rFonts w:ascii="Times New Roman" w:hAnsi="Times New Roman" w:cs="Times New Roman"/>
                  <w:rPrChange w:id="6316" w:author="Will Taylor Gough" w:date="2020-08-29T17:25:00Z">
                    <w:rPr>
                      <w:rStyle w:val="CommentReference"/>
                    </w:rPr>
                  </w:rPrChange>
                </w:rPr>
                <w:commentReference w:id="6307"/>
              </w:r>
            </w:del>
            <w:ins w:id="6317" w:author="Will Taylor Gough" w:date="2020-08-29T11:29:00Z">
              <w:r w:rsidR="00E46A1C" w:rsidRPr="00C05B87">
                <w:rPr>
                  <w:rFonts w:ascii="Times New Roman" w:eastAsia="Times New Roman" w:hAnsi="Times New Roman" w:cs="Times New Roman"/>
                  <w:color w:val="000000"/>
                  <w:sz w:val="20"/>
                  <w:szCs w:val="20"/>
                  <w:lang w:val="en-US"/>
                  <w:rPrChange w:id="6318" w:author="Will Taylor Gough" w:date="2020-08-29T17:25:00Z">
                    <w:rPr>
                      <w:rFonts w:eastAsia="Times New Roman"/>
                      <w:color w:val="000000"/>
                      <w:sz w:val="20"/>
                      <w:szCs w:val="20"/>
                      <w:lang w:val="en-US"/>
                    </w:rPr>
                  </w:rPrChange>
                </w:rPr>
                <w:t>3</w:t>
              </w:r>
            </w:ins>
          </w:p>
        </w:tc>
        <w:tc>
          <w:tcPr>
            <w:tcW w:w="0" w:type="auto"/>
            <w:shd w:val="clear" w:color="auto" w:fill="A5A5A5"/>
            <w:tcMar>
              <w:top w:w="0" w:type="dxa"/>
              <w:left w:w="115" w:type="dxa"/>
              <w:bottom w:w="0" w:type="dxa"/>
              <w:right w:w="115" w:type="dxa"/>
            </w:tcMar>
            <w:vAlign w:val="center"/>
            <w:hideMark/>
          </w:tcPr>
          <w:p w14:paraId="116D3D1E" w14:textId="77777777" w:rsidR="00CC31CF" w:rsidRPr="00C05B87" w:rsidRDefault="00CC31CF" w:rsidP="00CC31CF">
            <w:pPr>
              <w:spacing w:line="240" w:lineRule="auto"/>
              <w:jc w:val="center"/>
              <w:rPr>
                <w:rFonts w:ascii="Times New Roman" w:eastAsia="Times New Roman" w:hAnsi="Times New Roman" w:cs="Times New Roman"/>
                <w:sz w:val="24"/>
                <w:szCs w:val="24"/>
                <w:lang w:val="en-US"/>
                <w:rPrChange w:id="6319" w:author="Will Taylor Gough" w:date="2020-08-29T17:25:00Z">
                  <w:rPr>
                    <w:rFonts w:ascii="Times New Roman" w:eastAsia="Times New Roman" w:hAnsi="Times New Roman" w:cs="Times New Roman"/>
                    <w:sz w:val="24"/>
                    <w:szCs w:val="24"/>
                    <w:lang w:val="en-US"/>
                  </w:rPr>
                </w:rPrChange>
              </w:rPr>
            </w:pPr>
            <w:r w:rsidRPr="00C05B87">
              <w:rPr>
                <w:rFonts w:ascii="Times New Roman" w:eastAsia="Times New Roman" w:hAnsi="Times New Roman" w:cs="Times New Roman"/>
                <w:color w:val="000000"/>
                <w:sz w:val="20"/>
                <w:szCs w:val="20"/>
                <w:lang w:val="en-US"/>
                <w:rPrChange w:id="6320" w:author="Will Taylor Gough" w:date="2020-08-29T17:25:00Z">
                  <w:rPr>
                    <w:rFonts w:eastAsia="Times New Roman"/>
                    <w:color w:val="000000"/>
                    <w:sz w:val="20"/>
                    <w:szCs w:val="20"/>
                    <w:lang w:val="en-US"/>
                  </w:rPr>
                </w:rPrChange>
              </w:rPr>
              <w:t>Current Study</w:t>
            </w:r>
          </w:p>
        </w:tc>
      </w:tr>
      <w:tr w:rsidR="00CC31CF" w:rsidRPr="00C05B87" w14:paraId="30DC5FFB" w14:textId="77777777" w:rsidTr="00CC31CF">
        <w:trPr>
          <w:trHeight w:val="752"/>
          <w:jc w:val="center"/>
        </w:trPr>
        <w:tc>
          <w:tcPr>
            <w:tcW w:w="0" w:type="auto"/>
            <w:shd w:val="clear" w:color="auto" w:fill="E7E6E6"/>
            <w:tcMar>
              <w:top w:w="0" w:type="dxa"/>
              <w:left w:w="115" w:type="dxa"/>
              <w:bottom w:w="0" w:type="dxa"/>
              <w:right w:w="115" w:type="dxa"/>
            </w:tcMar>
            <w:vAlign w:val="center"/>
            <w:hideMark/>
          </w:tcPr>
          <w:p w14:paraId="57602EDB" w14:textId="77777777" w:rsidR="00CC31CF" w:rsidRPr="00C05B87" w:rsidRDefault="00CC31CF" w:rsidP="00CC31CF">
            <w:pPr>
              <w:spacing w:line="240" w:lineRule="auto"/>
              <w:jc w:val="center"/>
              <w:rPr>
                <w:rFonts w:ascii="Times New Roman" w:eastAsia="Times New Roman" w:hAnsi="Times New Roman" w:cs="Times New Roman"/>
                <w:sz w:val="24"/>
                <w:szCs w:val="24"/>
                <w:lang w:val="en-US"/>
                <w:rPrChange w:id="6321" w:author="Will Taylor Gough" w:date="2020-08-29T17:25:00Z">
                  <w:rPr>
                    <w:rFonts w:ascii="Times New Roman" w:eastAsia="Times New Roman" w:hAnsi="Times New Roman" w:cs="Times New Roman"/>
                    <w:sz w:val="24"/>
                    <w:szCs w:val="24"/>
                    <w:lang w:val="en-US"/>
                  </w:rPr>
                </w:rPrChange>
              </w:rPr>
            </w:pPr>
            <w:r w:rsidRPr="00C05B87">
              <w:rPr>
                <w:rFonts w:ascii="Times New Roman" w:eastAsia="Times New Roman" w:hAnsi="Times New Roman" w:cs="Times New Roman"/>
                <w:b/>
                <w:bCs/>
                <w:i/>
                <w:iCs/>
                <w:color w:val="000000"/>
                <w:sz w:val="20"/>
                <w:szCs w:val="20"/>
                <w:lang w:val="en-US"/>
                <w:rPrChange w:id="6322" w:author="Will Taylor Gough" w:date="2020-08-29T17:25:00Z">
                  <w:rPr>
                    <w:rFonts w:eastAsia="Times New Roman"/>
                    <w:b/>
                    <w:bCs/>
                    <w:i/>
                    <w:iCs/>
                    <w:color w:val="000000"/>
                    <w:sz w:val="20"/>
                    <w:szCs w:val="20"/>
                    <w:lang w:val="en-US"/>
                  </w:rPr>
                </w:rPrChange>
              </w:rPr>
              <w:t>Balaenoptera bonaerensis</w:t>
            </w:r>
          </w:p>
          <w:p w14:paraId="1FF259C2" w14:textId="77777777" w:rsidR="00CC31CF" w:rsidRPr="00C05B87" w:rsidRDefault="00CC31CF" w:rsidP="00CC31CF">
            <w:pPr>
              <w:spacing w:line="240" w:lineRule="auto"/>
              <w:jc w:val="center"/>
              <w:rPr>
                <w:rFonts w:ascii="Times New Roman" w:eastAsia="Times New Roman" w:hAnsi="Times New Roman" w:cs="Times New Roman"/>
                <w:sz w:val="24"/>
                <w:szCs w:val="24"/>
                <w:lang w:val="en-US"/>
                <w:rPrChange w:id="6323" w:author="Will Taylor Gough" w:date="2020-08-29T17:25:00Z">
                  <w:rPr>
                    <w:rFonts w:ascii="Times New Roman" w:eastAsia="Times New Roman" w:hAnsi="Times New Roman" w:cs="Times New Roman"/>
                    <w:sz w:val="24"/>
                    <w:szCs w:val="24"/>
                    <w:lang w:val="en-US"/>
                  </w:rPr>
                </w:rPrChange>
              </w:rPr>
            </w:pPr>
            <w:r w:rsidRPr="00C05B87">
              <w:rPr>
                <w:rFonts w:ascii="Times New Roman" w:eastAsia="Times New Roman" w:hAnsi="Times New Roman" w:cs="Times New Roman"/>
                <w:i/>
                <w:iCs/>
                <w:color w:val="000000"/>
                <w:sz w:val="20"/>
                <w:szCs w:val="20"/>
                <w:lang w:val="en-US"/>
                <w:rPrChange w:id="6324" w:author="Will Taylor Gough" w:date="2020-08-29T17:25:00Z">
                  <w:rPr>
                    <w:rFonts w:eastAsia="Times New Roman"/>
                    <w:i/>
                    <w:iCs/>
                    <w:color w:val="000000"/>
                    <w:sz w:val="20"/>
                    <w:szCs w:val="20"/>
                    <w:lang w:val="en-US"/>
                  </w:rPr>
                </w:rPrChange>
              </w:rPr>
              <w:t>Antarctic Minke Whale</w:t>
            </w:r>
          </w:p>
        </w:tc>
        <w:tc>
          <w:tcPr>
            <w:tcW w:w="2287" w:type="dxa"/>
            <w:shd w:val="clear" w:color="auto" w:fill="E7E6E6"/>
            <w:tcMar>
              <w:top w:w="100" w:type="dxa"/>
              <w:left w:w="100" w:type="dxa"/>
              <w:bottom w:w="100" w:type="dxa"/>
              <w:right w:w="100" w:type="dxa"/>
            </w:tcMar>
            <w:vAlign w:val="center"/>
            <w:hideMark/>
          </w:tcPr>
          <w:p w14:paraId="2F6A24EB" w14:textId="77777777" w:rsidR="00CC31CF" w:rsidRPr="00C05B87" w:rsidRDefault="00CC31CF" w:rsidP="00CC31CF">
            <w:pPr>
              <w:spacing w:line="240" w:lineRule="auto"/>
              <w:jc w:val="center"/>
              <w:rPr>
                <w:rFonts w:ascii="Times New Roman" w:eastAsia="Times New Roman" w:hAnsi="Times New Roman" w:cs="Times New Roman"/>
                <w:sz w:val="24"/>
                <w:szCs w:val="24"/>
                <w:lang w:val="en-US"/>
                <w:rPrChange w:id="6325" w:author="Will Taylor Gough" w:date="2020-08-29T17:25:00Z">
                  <w:rPr>
                    <w:rFonts w:ascii="Times New Roman" w:eastAsia="Times New Roman" w:hAnsi="Times New Roman" w:cs="Times New Roman"/>
                    <w:sz w:val="24"/>
                    <w:szCs w:val="24"/>
                    <w:lang w:val="en-US"/>
                  </w:rPr>
                </w:rPrChange>
              </w:rPr>
            </w:pPr>
            <w:r w:rsidRPr="00C05B87">
              <w:rPr>
                <w:rFonts w:ascii="Times New Roman" w:eastAsia="Times New Roman" w:hAnsi="Times New Roman" w:cs="Times New Roman"/>
                <w:color w:val="000000"/>
                <w:sz w:val="20"/>
                <w:szCs w:val="20"/>
                <w:lang w:val="en-US"/>
                <w:rPrChange w:id="6326" w:author="Will Taylor Gough" w:date="2020-08-29T17:25:00Z">
                  <w:rPr>
                    <w:rFonts w:eastAsia="Times New Roman"/>
                    <w:color w:val="000000"/>
                    <w:sz w:val="20"/>
                    <w:szCs w:val="20"/>
                    <w:lang w:val="en-US"/>
                  </w:rPr>
                </w:rPrChange>
              </w:rPr>
              <w:t>See Table 1 (Routine Effort Swimming)</w:t>
            </w:r>
          </w:p>
        </w:tc>
        <w:tc>
          <w:tcPr>
            <w:tcW w:w="897" w:type="dxa"/>
            <w:shd w:val="clear" w:color="auto" w:fill="E7E6E6"/>
            <w:tcMar>
              <w:top w:w="0" w:type="dxa"/>
              <w:left w:w="115" w:type="dxa"/>
              <w:bottom w:w="0" w:type="dxa"/>
              <w:right w:w="115" w:type="dxa"/>
            </w:tcMar>
            <w:vAlign w:val="center"/>
            <w:hideMark/>
          </w:tcPr>
          <w:p w14:paraId="1617231D" w14:textId="77777777" w:rsidR="00CC31CF" w:rsidRPr="00C05B87" w:rsidRDefault="00CC31CF" w:rsidP="00CC31CF">
            <w:pPr>
              <w:spacing w:line="240" w:lineRule="auto"/>
              <w:jc w:val="center"/>
              <w:rPr>
                <w:rFonts w:ascii="Times New Roman" w:eastAsia="Times New Roman" w:hAnsi="Times New Roman" w:cs="Times New Roman"/>
                <w:sz w:val="24"/>
                <w:szCs w:val="24"/>
                <w:lang w:val="en-US"/>
                <w:rPrChange w:id="6327" w:author="Will Taylor Gough" w:date="2020-08-29T17:25:00Z">
                  <w:rPr>
                    <w:rFonts w:ascii="Times New Roman" w:eastAsia="Times New Roman" w:hAnsi="Times New Roman" w:cs="Times New Roman"/>
                    <w:sz w:val="24"/>
                    <w:szCs w:val="24"/>
                    <w:lang w:val="en-US"/>
                  </w:rPr>
                </w:rPrChange>
              </w:rPr>
            </w:pPr>
            <w:r w:rsidRPr="00C05B87">
              <w:rPr>
                <w:rFonts w:ascii="Times New Roman" w:eastAsia="Times New Roman" w:hAnsi="Times New Roman" w:cs="Times New Roman"/>
                <w:color w:val="000000"/>
                <w:sz w:val="20"/>
                <w:szCs w:val="20"/>
                <w:lang w:val="en-US"/>
                <w:rPrChange w:id="6328" w:author="Will Taylor Gough" w:date="2020-08-29T17:25:00Z">
                  <w:rPr>
                    <w:rFonts w:eastAsia="Times New Roman"/>
                    <w:color w:val="000000"/>
                    <w:sz w:val="20"/>
                    <w:szCs w:val="20"/>
                    <w:lang w:val="en-US"/>
                  </w:rPr>
                </w:rPrChange>
              </w:rPr>
              <w:t>See Table 1</w:t>
            </w:r>
          </w:p>
        </w:tc>
        <w:tc>
          <w:tcPr>
            <w:tcW w:w="0" w:type="auto"/>
            <w:shd w:val="clear" w:color="auto" w:fill="E7E6E6"/>
            <w:tcMar>
              <w:top w:w="100" w:type="dxa"/>
              <w:left w:w="100" w:type="dxa"/>
              <w:bottom w:w="100" w:type="dxa"/>
              <w:right w:w="100" w:type="dxa"/>
            </w:tcMar>
            <w:vAlign w:val="center"/>
            <w:hideMark/>
          </w:tcPr>
          <w:p w14:paraId="10AADDEA" w14:textId="58C6FA81" w:rsidR="00CC31CF" w:rsidRPr="00C05B87" w:rsidRDefault="00CC31CF" w:rsidP="00E46A1C">
            <w:pPr>
              <w:spacing w:line="240" w:lineRule="auto"/>
              <w:jc w:val="center"/>
              <w:rPr>
                <w:rFonts w:ascii="Times New Roman" w:eastAsia="Times New Roman" w:hAnsi="Times New Roman" w:cs="Times New Roman"/>
                <w:sz w:val="24"/>
                <w:szCs w:val="24"/>
                <w:lang w:val="en-US"/>
                <w:rPrChange w:id="6329" w:author="Will Taylor Gough" w:date="2020-08-29T17:25:00Z">
                  <w:rPr>
                    <w:rFonts w:ascii="Times New Roman" w:eastAsia="Times New Roman" w:hAnsi="Times New Roman" w:cs="Times New Roman"/>
                    <w:sz w:val="24"/>
                    <w:szCs w:val="24"/>
                    <w:lang w:val="en-US"/>
                  </w:rPr>
                </w:rPrChange>
              </w:rPr>
              <w:pPrChange w:id="6330" w:author="Will Taylor Gough" w:date="2020-08-29T11:29:00Z">
                <w:pPr>
                  <w:spacing w:line="240" w:lineRule="auto"/>
                  <w:jc w:val="center"/>
                </w:pPr>
              </w:pPrChange>
            </w:pPr>
            <w:r w:rsidRPr="00C05B87">
              <w:rPr>
                <w:rFonts w:ascii="Times New Roman" w:eastAsia="Times New Roman" w:hAnsi="Times New Roman" w:cs="Times New Roman"/>
                <w:color w:val="000000"/>
                <w:sz w:val="20"/>
                <w:szCs w:val="20"/>
                <w:lang w:val="en-US"/>
                <w:rPrChange w:id="6331" w:author="Will Taylor Gough" w:date="2020-08-29T17:25:00Z">
                  <w:rPr>
                    <w:rFonts w:eastAsia="Times New Roman"/>
                    <w:color w:val="000000"/>
                    <w:sz w:val="20"/>
                    <w:szCs w:val="20"/>
                    <w:lang w:val="en-US"/>
                  </w:rPr>
                </w:rPrChange>
              </w:rPr>
              <w:t xml:space="preserve">See Table </w:t>
            </w:r>
            <w:del w:id="6332" w:author="Will Taylor Gough" w:date="2020-08-29T11:29:00Z">
              <w:r w:rsidRPr="00C05B87" w:rsidDel="00E46A1C">
                <w:rPr>
                  <w:rFonts w:ascii="Times New Roman" w:eastAsia="Times New Roman" w:hAnsi="Times New Roman" w:cs="Times New Roman"/>
                  <w:color w:val="000000"/>
                  <w:sz w:val="20"/>
                  <w:szCs w:val="20"/>
                  <w:lang w:val="en-US"/>
                  <w:rPrChange w:id="6333" w:author="Will Taylor Gough" w:date="2020-08-29T17:25:00Z">
                    <w:rPr>
                      <w:rFonts w:eastAsia="Times New Roman"/>
                      <w:color w:val="000000"/>
                      <w:sz w:val="20"/>
                      <w:szCs w:val="20"/>
                      <w:lang w:val="en-US"/>
                    </w:rPr>
                  </w:rPrChange>
                </w:rPr>
                <w:delText>2</w:delText>
              </w:r>
            </w:del>
            <w:ins w:id="6334" w:author="Will Taylor Gough" w:date="2020-08-29T11:29:00Z">
              <w:r w:rsidR="00E46A1C" w:rsidRPr="00C05B87">
                <w:rPr>
                  <w:rFonts w:ascii="Times New Roman" w:eastAsia="Times New Roman" w:hAnsi="Times New Roman" w:cs="Times New Roman"/>
                  <w:color w:val="000000"/>
                  <w:sz w:val="20"/>
                  <w:szCs w:val="20"/>
                  <w:lang w:val="en-US"/>
                  <w:rPrChange w:id="6335" w:author="Will Taylor Gough" w:date="2020-08-29T17:25:00Z">
                    <w:rPr>
                      <w:rFonts w:eastAsia="Times New Roman"/>
                      <w:color w:val="000000"/>
                      <w:sz w:val="20"/>
                      <w:szCs w:val="20"/>
                      <w:lang w:val="en-US"/>
                    </w:rPr>
                  </w:rPrChange>
                </w:rPr>
                <w:t>3</w:t>
              </w:r>
            </w:ins>
          </w:p>
        </w:tc>
        <w:tc>
          <w:tcPr>
            <w:tcW w:w="0" w:type="auto"/>
            <w:shd w:val="clear" w:color="auto" w:fill="E7E6E6"/>
            <w:tcMar>
              <w:top w:w="0" w:type="dxa"/>
              <w:left w:w="115" w:type="dxa"/>
              <w:bottom w:w="0" w:type="dxa"/>
              <w:right w:w="115" w:type="dxa"/>
            </w:tcMar>
            <w:vAlign w:val="center"/>
            <w:hideMark/>
          </w:tcPr>
          <w:p w14:paraId="06100D56" w14:textId="77777777" w:rsidR="00CC31CF" w:rsidRPr="00C05B87" w:rsidRDefault="00CC31CF" w:rsidP="00CC31CF">
            <w:pPr>
              <w:spacing w:line="240" w:lineRule="auto"/>
              <w:jc w:val="center"/>
              <w:rPr>
                <w:rFonts w:ascii="Times New Roman" w:eastAsia="Times New Roman" w:hAnsi="Times New Roman" w:cs="Times New Roman"/>
                <w:sz w:val="24"/>
                <w:szCs w:val="24"/>
                <w:lang w:val="en-US"/>
                <w:rPrChange w:id="6336" w:author="Will Taylor Gough" w:date="2020-08-29T17:25:00Z">
                  <w:rPr>
                    <w:rFonts w:ascii="Times New Roman" w:eastAsia="Times New Roman" w:hAnsi="Times New Roman" w:cs="Times New Roman"/>
                    <w:sz w:val="24"/>
                    <w:szCs w:val="24"/>
                    <w:lang w:val="en-US"/>
                  </w:rPr>
                </w:rPrChange>
              </w:rPr>
            </w:pPr>
            <w:r w:rsidRPr="00C05B87">
              <w:rPr>
                <w:rFonts w:ascii="Times New Roman" w:eastAsia="Times New Roman" w:hAnsi="Times New Roman" w:cs="Times New Roman"/>
                <w:color w:val="000000"/>
                <w:sz w:val="20"/>
                <w:szCs w:val="20"/>
                <w:lang w:val="en-US"/>
                <w:rPrChange w:id="6337" w:author="Will Taylor Gough" w:date="2020-08-29T17:25:00Z">
                  <w:rPr>
                    <w:rFonts w:eastAsia="Times New Roman"/>
                    <w:color w:val="000000"/>
                    <w:sz w:val="20"/>
                    <w:szCs w:val="20"/>
                    <w:lang w:val="en-US"/>
                  </w:rPr>
                </w:rPrChange>
              </w:rPr>
              <w:t>Current Study</w:t>
            </w:r>
          </w:p>
        </w:tc>
      </w:tr>
      <w:tr w:rsidR="00CC31CF" w:rsidRPr="00C05B87" w14:paraId="4CE613D0" w14:textId="77777777" w:rsidTr="00CC31CF">
        <w:trPr>
          <w:trHeight w:val="752"/>
          <w:jc w:val="center"/>
        </w:trPr>
        <w:tc>
          <w:tcPr>
            <w:tcW w:w="0" w:type="auto"/>
            <w:shd w:val="clear" w:color="auto" w:fill="A5A5A5"/>
            <w:tcMar>
              <w:top w:w="0" w:type="dxa"/>
              <w:left w:w="115" w:type="dxa"/>
              <w:bottom w:w="0" w:type="dxa"/>
              <w:right w:w="115" w:type="dxa"/>
            </w:tcMar>
            <w:vAlign w:val="center"/>
            <w:hideMark/>
          </w:tcPr>
          <w:p w14:paraId="115ADB74" w14:textId="77777777" w:rsidR="00CC31CF" w:rsidRPr="00C05B87" w:rsidRDefault="00CC31CF" w:rsidP="00CC31CF">
            <w:pPr>
              <w:spacing w:line="240" w:lineRule="auto"/>
              <w:jc w:val="center"/>
              <w:rPr>
                <w:rFonts w:ascii="Times New Roman" w:eastAsia="Times New Roman" w:hAnsi="Times New Roman" w:cs="Times New Roman"/>
                <w:sz w:val="24"/>
                <w:szCs w:val="24"/>
                <w:lang w:val="en-US"/>
                <w:rPrChange w:id="6338" w:author="Will Taylor Gough" w:date="2020-08-29T17:25:00Z">
                  <w:rPr>
                    <w:rFonts w:ascii="Times New Roman" w:eastAsia="Times New Roman" w:hAnsi="Times New Roman" w:cs="Times New Roman"/>
                    <w:sz w:val="24"/>
                    <w:szCs w:val="24"/>
                    <w:lang w:val="en-US"/>
                  </w:rPr>
                </w:rPrChange>
              </w:rPr>
            </w:pPr>
            <w:r w:rsidRPr="00C05B87">
              <w:rPr>
                <w:rFonts w:ascii="Times New Roman" w:eastAsia="Times New Roman" w:hAnsi="Times New Roman" w:cs="Times New Roman"/>
                <w:b/>
                <w:bCs/>
                <w:i/>
                <w:iCs/>
                <w:color w:val="000000"/>
                <w:sz w:val="20"/>
                <w:szCs w:val="20"/>
                <w:lang w:val="en-US"/>
                <w:rPrChange w:id="6339" w:author="Will Taylor Gough" w:date="2020-08-29T17:25:00Z">
                  <w:rPr>
                    <w:rFonts w:eastAsia="Times New Roman"/>
                    <w:b/>
                    <w:bCs/>
                    <w:i/>
                    <w:iCs/>
                    <w:color w:val="000000"/>
                    <w:sz w:val="20"/>
                    <w:szCs w:val="20"/>
                    <w:lang w:val="en-US"/>
                  </w:rPr>
                </w:rPrChange>
              </w:rPr>
              <w:t>Megaptera Novaeangliae</w:t>
            </w:r>
          </w:p>
          <w:p w14:paraId="65A1BE9D" w14:textId="77777777" w:rsidR="00CC31CF" w:rsidRPr="00C05B87" w:rsidRDefault="00CC31CF" w:rsidP="00CC31CF">
            <w:pPr>
              <w:spacing w:line="240" w:lineRule="auto"/>
              <w:jc w:val="center"/>
              <w:rPr>
                <w:rFonts w:ascii="Times New Roman" w:eastAsia="Times New Roman" w:hAnsi="Times New Roman" w:cs="Times New Roman"/>
                <w:sz w:val="24"/>
                <w:szCs w:val="24"/>
                <w:lang w:val="en-US"/>
                <w:rPrChange w:id="6340" w:author="Will Taylor Gough" w:date="2020-08-29T17:25:00Z">
                  <w:rPr>
                    <w:rFonts w:ascii="Times New Roman" w:eastAsia="Times New Roman" w:hAnsi="Times New Roman" w:cs="Times New Roman"/>
                    <w:sz w:val="24"/>
                    <w:szCs w:val="24"/>
                    <w:lang w:val="en-US"/>
                  </w:rPr>
                </w:rPrChange>
              </w:rPr>
            </w:pPr>
            <w:r w:rsidRPr="00C05B87">
              <w:rPr>
                <w:rFonts w:ascii="Times New Roman" w:eastAsia="Times New Roman" w:hAnsi="Times New Roman" w:cs="Times New Roman"/>
                <w:i/>
                <w:iCs/>
                <w:color w:val="000000"/>
                <w:sz w:val="20"/>
                <w:szCs w:val="20"/>
                <w:lang w:val="en-US"/>
                <w:rPrChange w:id="6341" w:author="Will Taylor Gough" w:date="2020-08-29T17:25:00Z">
                  <w:rPr>
                    <w:rFonts w:eastAsia="Times New Roman"/>
                    <w:i/>
                    <w:iCs/>
                    <w:color w:val="000000"/>
                    <w:sz w:val="20"/>
                    <w:szCs w:val="20"/>
                    <w:lang w:val="en-US"/>
                  </w:rPr>
                </w:rPrChange>
              </w:rPr>
              <w:t>Humpback Whale</w:t>
            </w:r>
          </w:p>
        </w:tc>
        <w:tc>
          <w:tcPr>
            <w:tcW w:w="2287" w:type="dxa"/>
            <w:shd w:val="clear" w:color="auto" w:fill="A5A5A5"/>
            <w:tcMar>
              <w:top w:w="100" w:type="dxa"/>
              <w:left w:w="100" w:type="dxa"/>
              <w:bottom w:w="100" w:type="dxa"/>
              <w:right w:w="100" w:type="dxa"/>
            </w:tcMar>
            <w:vAlign w:val="center"/>
            <w:hideMark/>
          </w:tcPr>
          <w:p w14:paraId="091A8633" w14:textId="77777777" w:rsidR="00CC31CF" w:rsidRPr="00C05B87" w:rsidRDefault="00CC31CF" w:rsidP="00CC31CF">
            <w:pPr>
              <w:spacing w:line="240" w:lineRule="auto"/>
              <w:jc w:val="center"/>
              <w:rPr>
                <w:rFonts w:ascii="Times New Roman" w:eastAsia="Times New Roman" w:hAnsi="Times New Roman" w:cs="Times New Roman"/>
                <w:sz w:val="24"/>
                <w:szCs w:val="24"/>
                <w:lang w:val="en-US"/>
                <w:rPrChange w:id="6342" w:author="Will Taylor Gough" w:date="2020-08-29T17:25:00Z">
                  <w:rPr>
                    <w:rFonts w:ascii="Times New Roman" w:eastAsia="Times New Roman" w:hAnsi="Times New Roman" w:cs="Times New Roman"/>
                    <w:sz w:val="24"/>
                    <w:szCs w:val="24"/>
                    <w:lang w:val="en-US"/>
                  </w:rPr>
                </w:rPrChange>
              </w:rPr>
            </w:pPr>
            <w:r w:rsidRPr="00C05B87">
              <w:rPr>
                <w:rFonts w:ascii="Times New Roman" w:eastAsia="Times New Roman" w:hAnsi="Times New Roman" w:cs="Times New Roman"/>
                <w:color w:val="000000"/>
                <w:sz w:val="20"/>
                <w:szCs w:val="20"/>
                <w:lang w:val="en-US"/>
                <w:rPrChange w:id="6343" w:author="Will Taylor Gough" w:date="2020-08-29T17:25:00Z">
                  <w:rPr>
                    <w:rFonts w:eastAsia="Times New Roman"/>
                    <w:color w:val="000000"/>
                    <w:sz w:val="20"/>
                    <w:szCs w:val="20"/>
                    <w:lang w:val="en-US"/>
                  </w:rPr>
                </w:rPrChange>
              </w:rPr>
              <w:t>See Table 1 (Routine Effort Swimming)</w:t>
            </w:r>
          </w:p>
        </w:tc>
        <w:tc>
          <w:tcPr>
            <w:tcW w:w="897" w:type="dxa"/>
            <w:shd w:val="clear" w:color="auto" w:fill="A5A5A5"/>
            <w:tcMar>
              <w:top w:w="0" w:type="dxa"/>
              <w:left w:w="115" w:type="dxa"/>
              <w:bottom w:w="0" w:type="dxa"/>
              <w:right w:w="115" w:type="dxa"/>
            </w:tcMar>
            <w:vAlign w:val="center"/>
            <w:hideMark/>
          </w:tcPr>
          <w:p w14:paraId="599AFAFD" w14:textId="77777777" w:rsidR="00CC31CF" w:rsidRPr="00C05B87" w:rsidRDefault="00CC31CF" w:rsidP="00CC31CF">
            <w:pPr>
              <w:spacing w:line="240" w:lineRule="auto"/>
              <w:jc w:val="center"/>
              <w:rPr>
                <w:rFonts w:ascii="Times New Roman" w:eastAsia="Times New Roman" w:hAnsi="Times New Roman" w:cs="Times New Roman"/>
                <w:sz w:val="24"/>
                <w:szCs w:val="24"/>
                <w:lang w:val="en-US"/>
                <w:rPrChange w:id="6344" w:author="Will Taylor Gough" w:date="2020-08-29T17:25:00Z">
                  <w:rPr>
                    <w:rFonts w:ascii="Times New Roman" w:eastAsia="Times New Roman" w:hAnsi="Times New Roman" w:cs="Times New Roman"/>
                    <w:sz w:val="24"/>
                    <w:szCs w:val="24"/>
                    <w:lang w:val="en-US"/>
                  </w:rPr>
                </w:rPrChange>
              </w:rPr>
            </w:pPr>
            <w:r w:rsidRPr="00C05B87">
              <w:rPr>
                <w:rFonts w:ascii="Times New Roman" w:eastAsia="Times New Roman" w:hAnsi="Times New Roman" w:cs="Times New Roman"/>
                <w:color w:val="000000"/>
                <w:sz w:val="20"/>
                <w:szCs w:val="20"/>
                <w:lang w:val="en-US"/>
                <w:rPrChange w:id="6345" w:author="Will Taylor Gough" w:date="2020-08-29T17:25:00Z">
                  <w:rPr>
                    <w:rFonts w:eastAsia="Times New Roman"/>
                    <w:color w:val="000000"/>
                    <w:sz w:val="20"/>
                    <w:szCs w:val="20"/>
                    <w:lang w:val="en-US"/>
                  </w:rPr>
                </w:rPrChange>
              </w:rPr>
              <w:t>See Table 1</w:t>
            </w:r>
          </w:p>
        </w:tc>
        <w:tc>
          <w:tcPr>
            <w:tcW w:w="0" w:type="auto"/>
            <w:shd w:val="clear" w:color="auto" w:fill="A5A5A5"/>
            <w:tcMar>
              <w:top w:w="100" w:type="dxa"/>
              <w:left w:w="100" w:type="dxa"/>
              <w:bottom w:w="100" w:type="dxa"/>
              <w:right w:w="100" w:type="dxa"/>
            </w:tcMar>
            <w:vAlign w:val="center"/>
            <w:hideMark/>
          </w:tcPr>
          <w:p w14:paraId="299B990C" w14:textId="5F6296A1" w:rsidR="00CC31CF" w:rsidRPr="00C05B87" w:rsidRDefault="00CC31CF" w:rsidP="00E46A1C">
            <w:pPr>
              <w:spacing w:line="240" w:lineRule="auto"/>
              <w:jc w:val="center"/>
              <w:rPr>
                <w:rFonts w:ascii="Times New Roman" w:eastAsia="Times New Roman" w:hAnsi="Times New Roman" w:cs="Times New Roman"/>
                <w:sz w:val="24"/>
                <w:szCs w:val="24"/>
                <w:lang w:val="en-US"/>
                <w:rPrChange w:id="6346" w:author="Will Taylor Gough" w:date="2020-08-29T17:25:00Z">
                  <w:rPr>
                    <w:rFonts w:ascii="Times New Roman" w:eastAsia="Times New Roman" w:hAnsi="Times New Roman" w:cs="Times New Roman"/>
                    <w:sz w:val="24"/>
                    <w:szCs w:val="24"/>
                    <w:lang w:val="en-US"/>
                  </w:rPr>
                </w:rPrChange>
              </w:rPr>
              <w:pPrChange w:id="6347" w:author="Will Taylor Gough" w:date="2020-08-29T11:29:00Z">
                <w:pPr>
                  <w:spacing w:line="240" w:lineRule="auto"/>
                  <w:jc w:val="center"/>
                </w:pPr>
              </w:pPrChange>
            </w:pPr>
            <w:r w:rsidRPr="00C05B87">
              <w:rPr>
                <w:rFonts w:ascii="Times New Roman" w:eastAsia="Times New Roman" w:hAnsi="Times New Roman" w:cs="Times New Roman"/>
                <w:color w:val="000000"/>
                <w:sz w:val="20"/>
                <w:szCs w:val="20"/>
                <w:lang w:val="en-US"/>
                <w:rPrChange w:id="6348" w:author="Will Taylor Gough" w:date="2020-08-29T17:25:00Z">
                  <w:rPr>
                    <w:rFonts w:eastAsia="Times New Roman"/>
                    <w:color w:val="000000"/>
                    <w:sz w:val="20"/>
                    <w:szCs w:val="20"/>
                    <w:lang w:val="en-US"/>
                  </w:rPr>
                </w:rPrChange>
              </w:rPr>
              <w:t xml:space="preserve">See Table </w:t>
            </w:r>
            <w:del w:id="6349" w:author="Will Taylor Gough" w:date="2020-08-29T11:29:00Z">
              <w:r w:rsidRPr="00C05B87" w:rsidDel="00E46A1C">
                <w:rPr>
                  <w:rFonts w:ascii="Times New Roman" w:eastAsia="Times New Roman" w:hAnsi="Times New Roman" w:cs="Times New Roman"/>
                  <w:color w:val="000000"/>
                  <w:sz w:val="20"/>
                  <w:szCs w:val="20"/>
                  <w:lang w:val="en-US"/>
                  <w:rPrChange w:id="6350" w:author="Will Taylor Gough" w:date="2020-08-29T17:25:00Z">
                    <w:rPr>
                      <w:rFonts w:eastAsia="Times New Roman"/>
                      <w:color w:val="000000"/>
                      <w:sz w:val="20"/>
                      <w:szCs w:val="20"/>
                      <w:lang w:val="en-US"/>
                    </w:rPr>
                  </w:rPrChange>
                </w:rPr>
                <w:delText>2</w:delText>
              </w:r>
            </w:del>
            <w:ins w:id="6351" w:author="Will Taylor Gough" w:date="2020-08-29T11:29:00Z">
              <w:r w:rsidR="00E46A1C" w:rsidRPr="00C05B87">
                <w:rPr>
                  <w:rFonts w:ascii="Times New Roman" w:eastAsia="Times New Roman" w:hAnsi="Times New Roman" w:cs="Times New Roman"/>
                  <w:color w:val="000000"/>
                  <w:sz w:val="20"/>
                  <w:szCs w:val="20"/>
                  <w:lang w:val="en-US"/>
                  <w:rPrChange w:id="6352" w:author="Will Taylor Gough" w:date="2020-08-29T17:25:00Z">
                    <w:rPr>
                      <w:rFonts w:eastAsia="Times New Roman"/>
                      <w:color w:val="000000"/>
                      <w:sz w:val="20"/>
                      <w:szCs w:val="20"/>
                      <w:lang w:val="en-US"/>
                    </w:rPr>
                  </w:rPrChange>
                </w:rPr>
                <w:t>3</w:t>
              </w:r>
            </w:ins>
          </w:p>
        </w:tc>
        <w:tc>
          <w:tcPr>
            <w:tcW w:w="0" w:type="auto"/>
            <w:shd w:val="clear" w:color="auto" w:fill="A5A5A5"/>
            <w:tcMar>
              <w:top w:w="0" w:type="dxa"/>
              <w:left w:w="115" w:type="dxa"/>
              <w:bottom w:w="0" w:type="dxa"/>
              <w:right w:w="115" w:type="dxa"/>
            </w:tcMar>
            <w:vAlign w:val="center"/>
            <w:hideMark/>
          </w:tcPr>
          <w:p w14:paraId="514B32BB" w14:textId="77777777" w:rsidR="00CC31CF" w:rsidRPr="00C05B87" w:rsidRDefault="00CC31CF" w:rsidP="00CC31CF">
            <w:pPr>
              <w:spacing w:line="240" w:lineRule="auto"/>
              <w:jc w:val="center"/>
              <w:rPr>
                <w:rFonts w:ascii="Times New Roman" w:eastAsia="Times New Roman" w:hAnsi="Times New Roman" w:cs="Times New Roman"/>
                <w:sz w:val="24"/>
                <w:szCs w:val="24"/>
                <w:lang w:val="en-US"/>
                <w:rPrChange w:id="6353" w:author="Will Taylor Gough" w:date="2020-08-29T17:25:00Z">
                  <w:rPr>
                    <w:rFonts w:ascii="Times New Roman" w:eastAsia="Times New Roman" w:hAnsi="Times New Roman" w:cs="Times New Roman"/>
                    <w:sz w:val="24"/>
                    <w:szCs w:val="24"/>
                    <w:lang w:val="en-US"/>
                  </w:rPr>
                </w:rPrChange>
              </w:rPr>
            </w:pPr>
            <w:r w:rsidRPr="00C05B87">
              <w:rPr>
                <w:rFonts w:ascii="Times New Roman" w:eastAsia="Times New Roman" w:hAnsi="Times New Roman" w:cs="Times New Roman"/>
                <w:color w:val="000000"/>
                <w:sz w:val="20"/>
                <w:szCs w:val="20"/>
                <w:lang w:val="en-US"/>
                <w:rPrChange w:id="6354" w:author="Will Taylor Gough" w:date="2020-08-29T17:25:00Z">
                  <w:rPr>
                    <w:rFonts w:eastAsia="Times New Roman"/>
                    <w:color w:val="000000"/>
                    <w:sz w:val="20"/>
                    <w:szCs w:val="20"/>
                    <w:lang w:val="en-US"/>
                  </w:rPr>
                </w:rPrChange>
              </w:rPr>
              <w:t>Current Study</w:t>
            </w:r>
          </w:p>
        </w:tc>
      </w:tr>
      <w:tr w:rsidR="00CC31CF" w:rsidRPr="00C05B87" w14:paraId="0FA038C1" w14:textId="77777777" w:rsidTr="00CC31CF">
        <w:trPr>
          <w:trHeight w:val="752"/>
          <w:jc w:val="center"/>
        </w:trPr>
        <w:tc>
          <w:tcPr>
            <w:tcW w:w="0" w:type="auto"/>
            <w:shd w:val="clear" w:color="auto" w:fill="E7E6E6"/>
            <w:tcMar>
              <w:top w:w="0" w:type="dxa"/>
              <w:left w:w="115" w:type="dxa"/>
              <w:bottom w:w="0" w:type="dxa"/>
              <w:right w:w="115" w:type="dxa"/>
            </w:tcMar>
            <w:vAlign w:val="center"/>
            <w:hideMark/>
          </w:tcPr>
          <w:p w14:paraId="3192F146" w14:textId="77777777" w:rsidR="00CC31CF" w:rsidRPr="00C05B87" w:rsidRDefault="00CC31CF" w:rsidP="00CC31CF">
            <w:pPr>
              <w:spacing w:line="240" w:lineRule="auto"/>
              <w:jc w:val="center"/>
              <w:rPr>
                <w:rFonts w:ascii="Times New Roman" w:eastAsia="Times New Roman" w:hAnsi="Times New Roman" w:cs="Times New Roman"/>
                <w:sz w:val="24"/>
                <w:szCs w:val="24"/>
                <w:lang w:val="en-US"/>
                <w:rPrChange w:id="6355" w:author="Will Taylor Gough" w:date="2020-08-29T17:25:00Z">
                  <w:rPr>
                    <w:rFonts w:ascii="Times New Roman" w:eastAsia="Times New Roman" w:hAnsi="Times New Roman" w:cs="Times New Roman"/>
                    <w:sz w:val="24"/>
                    <w:szCs w:val="24"/>
                    <w:lang w:val="en-US"/>
                  </w:rPr>
                </w:rPrChange>
              </w:rPr>
            </w:pPr>
            <w:r w:rsidRPr="00C05B87">
              <w:rPr>
                <w:rFonts w:ascii="Times New Roman" w:eastAsia="Times New Roman" w:hAnsi="Times New Roman" w:cs="Times New Roman"/>
                <w:b/>
                <w:bCs/>
                <w:i/>
                <w:iCs/>
                <w:color w:val="000000"/>
                <w:sz w:val="20"/>
                <w:szCs w:val="20"/>
                <w:lang w:val="en-US"/>
                <w:rPrChange w:id="6356" w:author="Will Taylor Gough" w:date="2020-08-29T17:25:00Z">
                  <w:rPr>
                    <w:rFonts w:eastAsia="Times New Roman"/>
                    <w:b/>
                    <w:bCs/>
                    <w:i/>
                    <w:iCs/>
                    <w:color w:val="000000"/>
                    <w:sz w:val="20"/>
                    <w:szCs w:val="20"/>
                    <w:lang w:val="en-US"/>
                  </w:rPr>
                </w:rPrChange>
              </w:rPr>
              <w:t>Balaenoptera musculus</w:t>
            </w:r>
          </w:p>
          <w:p w14:paraId="6D3ED4AE" w14:textId="77777777" w:rsidR="00CC31CF" w:rsidRPr="00C05B87" w:rsidRDefault="00CC31CF" w:rsidP="00CC31CF">
            <w:pPr>
              <w:spacing w:line="240" w:lineRule="auto"/>
              <w:jc w:val="center"/>
              <w:rPr>
                <w:rFonts w:ascii="Times New Roman" w:eastAsia="Times New Roman" w:hAnsi="Times New Roman" w:cs="Times New Roman"/>
                <w:sz w:val="24"/>
                <w:szCs w:val="24"/>
                <w:lang w:val="en-US"/>
                <w:rPrChange w:id="6357" w:author="Will Taylor Gough" w:date="2020-08-29T17:25:00Z">
                  <w:rPr>
                    <w:rFonts w:ascii="Times New Roman" w:eastAsia="Times New Roman" w:hAnsi="Times New Roman" w:cs="Times New Roman"/>
                    <w:sz w:val="24"/>
                    <w:szCs w:val="24"/>
                    <w:lang w:val="en-US"/>
                  </w:rPr>
                </w:rPrChange>
              </w:rPr>
            </w:pPr>
            <w:r w:rsidRPr="00C05B87">
              <w:rPr>
                <w:rFonts w:ascii="Times New Roman" w:eastAsia="Times New Roman" w:hAnsi="Times New Roman" w:cs="Times New Roman"/>
                <w:i/>
                <w:iCs/>
                <w:color w:val="000000"/>
                <w:sz w:val="20"/>
                <w:szCs w:val="20"/>
                <w:lang w:val="en-US"/>
                <w:rPrChange w:id="6358" w:author="Will Taylor Gough" w:date="2020-08-29T17:25:00Z">
                  <w:rPr>
                    <w:rFonts w:eastAsia="Times New Roman"/>
                    <w:i/>
                    <w:iCs/>
                    <w:color w:val="000000"/>
                    <w:sz w:val="20"/>
                    <w:szCs w:val="20"/>
                    <w:lang w:val="en-US"/>
                  </w:rPr>
                </w:rPrChange>
              </w:rPr>
              <w:t>Blue Whale</w:t>
            </w:r>
          </w:p>
        </w:tc>
        <w:tc>
          <w:tcPr>
            <w:tcW w:w="2287" w:type="dxa"/>
            <w:shd w:val="clear" w:color="auto" w:fill="E7E6E6"/>
            <w:tcMar>
              <w:top w:w="100" w:type="dxa"/>
              <w:left w:w="100" w:type="dxa"/>
              <w:bottom w:w="100" w:type="dxa"/>
              <w:right w:w="100" w:type="dxa"/>
            </w:tcMar>
            <w:vAlign w:val="center"/>
            <w:hideMark/>
          </w:tcPr>
          <w:p w14:paraId="1E7217A4" w14:textId="77777777" w:rsidR="00CC31CF" w:rsidRPr="00C05B87" w:rsidRDefault="00CC31CF" w:rsidP="00CC31CF">
            <w:pPr>
              <w:spacing w:line="240" w:lineRule="auto"/>
              <w:jc w:val="center"/>
              <w:rPr>
                <w:rFonts w:ascii="Times New Roman" w:eastAsia="Times New Roman" w:hAnsi="Times New Roman" w:cs="Times New Roman"/>
                <w:sz w:val="24"/>
                <w:szCs w:val="24"/>
                <w:lang w:val="en-US"/>
                <w:rPrChange w:id="6359" w:author="Will Taylor Gough" w:date="2020-08-29T17:25:00Z">
                  <w:rPr>
                    <w:rFonts w:ascii="Times New Roman" w:eastAsia="Times New Roman" w:hAnsi="Times New Roman" w:cs="Times New Roman"/>
                    <w:sz w:val="24"/>
                    <w:szCs w:val="24"/>
                    <w:lang w:val="en-US"/>
                  </w:rPr>
                </w:rPrChange>
              </w:rPr>
            </w:pPr>
            <w:r w:rsidRPr="00C05B87">
              <w:rPr>
                <w:rFonts w:ascii="Times New Roman" w:eastAsia="Times New Roman" w:hAnsi="Times New Roman" w:cs="Times New Roman"/>
                <w:color w:val="000000"/>
                <w:sz w:val="20"/>
                <w:szCs w:val="20"/>
                <w:lang w:val="en-US"/>
                <w:rPrChange w:id="6360" w:author="Will Taylor Gough" w:date="2020-08-29T17:25:00Z">
                  <w:rPr>
                    <w:rFonts w:eastAsia="Times New Roman"/>
                    <w:color w:val="000000"/>
                    <w:sz w:val="20"/>
                    <w:szCs w:val="20"/>
                    <w:lang w:val="en-US"/>
                  </w:rPr>
                </w:rPrChange>
              </w:rPr>
              <w:t>See Table 1 (Routine Effort Swimming)</w:t>
            </w:r>
          </w:p>
        </w:tc>
        <w:tc>
          <w:tcPr>
            <w:tcW w:w="897" w:type="dxa"/>
            <w:shd w:val="clear" w:color="auto" w:fill="E7E6E6"/>
            <w:tcMar>
              <w:top w:w="0" w:type="dxa"/>
              <w:left w:w="115" w:type="dxa"/>
              <w:bottom w:w="0" w:type="dxa"/>
              <w:right w:w="115" w:type="dxa"/>
            </w:tcMar>
            <w:vAlign w:val="center"/>
            <w:hideMark/>
          </w:tcPr>
          <w:p w14:paraId="1A01AEF2" w14:textId="77777777" w:rsidR="00CC31CF" w:rsidRPr="00C05B87" w:rsidRDefault="00CC31CF" w:rsidP="00CC31CF">
            <w:pPr>
              <w:spacing w:line="240" w:lineRule="auto"/>
              <w:jc w:val="center"/>
              <w:rPr>
                <w:rFonts w:ascii="Times New Roman" w:eastAsia="Times New Roman" w:hAnsi="Times New Roman" w:cs="Times New Roman"/>
                <w:sz w:val="24"/>
                <w:szCs w:val="24"/>
                <w:lang w:val="en-US"/>
                <w:rPrChange w:id="6361" w:author="Will Taylor Gough" w:date="2020-08-29T17:25:00Z">
                  <w:rPr>
                    <w:rFonts w:ascii="Times New Roman" w:eastAsia="Times New Roman" w:hAnsi="Times New Roman" w:cs="Times New Roman"/>
                    <w:sz w:val="24"/>
                    <w:szCs w:val="24"/>
                    <w:lang w:val="en-US"/>
                  </w:rPr>
                </w:rPrChange>
              </w:rPr>
            </w:pPr>
            <w:r w:rsidRPr="00C05B87">
              <w:rPr>
                <w:rFonts w:ascii="Times New Roman" w:eastAsia="Times New Roman" w:hAnsi="Times New Roman" w:cs="Times New Roman"/>
                <w:color w:val="000000"/>
                <w:sz w:val="20"/>
                <w:szCs w:val="20"/>
                <w:lang w:val="en-US"/>
                <w:rPrChange w:id="6362" w:author="Will Taylor Gough" w:date="2020-08-29T17:25:00Z">
                  <w:rPr>
                    <w:rFonts w:eastAsia="Times New Roman"/>
                    <w:color w:val="000000"/>
                    <w:sz w:val="20"/>
                    <w:szCs w:val="20"/>
                    <w:lang w:val="en-US"/>
                  </w:rPr>
                </w:rPrChange>
              </w:rPr>
              <w:t>See Table 1</w:t>
            </w:r>
          </w:p>
        </w:tc>
        <w:tc>
          <w:tcPr>
            <w:tcW w:w="0" w:type="auto"/>
            <w:shd w:val="clear" w:color="auto" w:fill="E7E6E6"/>
            <w:tcMar>
              <w:top w:w="100" w:type="dxa"/>
              <w:left w:w="100" w:type="dxa"/>
              <w:bottom w:w="100" w:type="dxa"/>
              <w:right w:w="100" w:type="dxa"/>
            </w:tcMar>
            <w:vAlign w:val="center"/>
            <w:hideMark/>
          </w:tcPr>
          <w:p w14:paraId="4DA12E83" w14:textId="44AECAFC" w:rsidR="00CC31CF" w:rsidRPr="00C05B87" w:rsidRDefault="00CC31CF" w:rsidP="00E46A1C">
            <w:pPr>
              <w:spacing w:line="240" w:lineRule="auto"/>
              <w:jc w:val="center"/>
              <w:rPr>
                <w:rFonts w:ascii="Times New Roman" w:eastAsia="Times New Roman" w:hAnsi="Times New Roman" w:cs="Times New Roman"/>
                <w:sz w:val="24"/>
                <w:szCs w:val="24"/>
                <w:lang w:val="en-US"/>
                <w:rPrChange w:id="6363" w:author="Will Taylor Gough" w:date="2020-08-29T17:25:00Z">
                  <w:rPr>
                    <w:rFonts w:ascii="Times New Roman" w:eastAsia="Times New Roman" w:hAnsi="Times New Roman" w:cs="Times New Roman"/>
                    <w:sz w:val="24"/>
                    <w:szCs w:val="24"/>
                    <w:lang w:val="en-US"/>
                  </w:rPr>
                </w:rPrChange>
              </w:rPr>
              <w:pPrChange w:id="6364" w:author="Will Taylor Gough" w:date="2020-08-29T11:29:00Z">
                <w:pPr>
                  <w:spacing w:line="240" w:lineRule="auto"/>
                  <w:jc w:val="center"/>
                </w:pPr>
              </w:pPrChange>
            </w:pPr>
            <w:r w:rsidRPr="00C05B87">
              <w:rPr>
                <w:rFonts w:ascii="Times New Roman" w:eastAsia="Times New Roman" w:hAnsi="Times New Roman" w:cs="Times New Roman"/>
                <w:color w:val="000000"/>
                <w:sz w:val="20"/>
                <w:szCs w:val="20"/>
                <w:lang w:val="en-US"/>
                <w:rPrChange w:id="6365" w:author="Will Taylor Gough" w:date="2020-08-29T17:25:00Z">
                  <w:rPr>
                    <w:rFonts w:eastAsia="Times New Roman"/>
                    <w:color w:val="000000"/>
                    <w:sz w:val="20"/>
                    <w:szCs w:val="20"/>
                    <w:lang w:val="en-US"/>
                  </w:rPr>
                </w:rPrChange>
              </w:rPr>
              <w:t xml:space="preserve">See Table </w:t>
            </w:r>
            <w:del w:id="6366" w:author="Will Taylor Gough" w:date="2020-08-29T11:29:00Z">
              <w:r w:rsidRPr="00C05B87" w:rsidDel="00E46A1C">
                <w:rPr>
                  <w:rFonts w:ascii="Times New Roman" w:eastAsia="Times New Roman" w:hAnsi="Times New Roman" w:cs="Times New Roman"/>
                  <w:color w:val="000000"/>
                  <w:sz w:val="20"/>
                  <w:szCs w:val="20"/>
                  <w:lang w:val="en-US"/>
                  <w:rPrChange w:id="6367" w:author="Will Taylor Gough" w:date="2020-08-29T17:25:00Z">
                    <w:rPr>
                      <w:rFonts w:eastAsia="Times New Roman"/>
                      <w:color w:val="000000"/>
                      <w:sz w:val="20"/>
                      <w:szCs w:val="20"/>
                      <w:lang w:val="en-US"/>
                    </w:rPr>
                  </w:rPrChange>
                </w:rPr>
                <w:delText>2</w:delText>
              </w:r>
            </w:del>
            <w:ins w:id="6368" w:author="Will Taylor Gough" w:date="2020-08-29T11:29:00Z">
              <w:r w:rsidR="00E46A1C" w:rsidRPr="00C05B87">
                <w:rPr>
                  <w:rFonts w:ascii="Times New Roman" w:eastAsia="Times New Roman" w:hAnsi="Times New Roman" w:cs="Times New Roman"/>
                  <w:color w:val="000000"/>
                  <w:sz w:val="20"/>
                  <w:szCs w:val="20"/>
                  <w:lang w:val="en-US"/>
                  <w:rPrChange w:id="6369" w:author="Will Taylor Gough" w:date="2020-08-29T17:25:00Z">
                    <w:rPr>
                      <w:rFonts w:eastAsia="Times New Roman"/>
                      <w:color w:val="000000"/>
                      <w:sz w:val="20"/>
                      <w:szCs w:val="20"/>
                      <w:lang w:val="en-US"/>
                    </w:rPr>
                  </w:rPrChange>
                </w:rPr>
                <w:t>3</w:t>
              </w:r>
            </w:ins>
          </w:p>
        </w:tc>
        <w:tc>
          <w:tcPr>
            <w:tcW w:w="0" w:type="auto"/>
            <w:shd w:val="clear" w:color="auto" w:fill="E7E6E6"/>
            <w:tcMar>
              <w:top w:w="0" w:type="dxa"/>
              <w:left w:w="115" w:type="dxa"/>
              <w:bottom w:w="0" w:type="dxa"/>
              <w:right w:w="115" w:type="dxa"/>
            </w:tcMar>
            <w:vAlign w:val="center"/>
            <w:hideMark/>
          </w:tcPr>
          <w:p w14:paraId="3B824510" w14:textId="77777777" w:rsidR="00CC31CF" w:rsidRPr="00C05B87" w:rsidRDefault="00CC31CF" w:rsidP="00CC31CF">
            <w:pPr>
              <w:spacing w:line="240" w:lineRule="auto"/>
              <w:jc w:val="center"/>
              <w:rPr>
                <w:rFonts w:ascii="Times New Roman" w:eastAsia="Times New Roman" w:hAnsi="Times New Roman" w:cs="Times New Roman"/>
                <w:sz w:val="24"/>
                <w:szCs w:val="24"/>
                <w:lang w:val="en-US"/>
                <w:rPrChange w:id="6370" w:author="Will Taylor Gough" w:date="2020-08-29T17:25:00Z">
                  <w:rPr>
                    <w:rFonts w:ascii="Times New Roman" w:eastAsia="Times New Roman" w:hAnsi="Times New Roman" w:cs="Times New Roman"/>
                    <w:sz w:val="24"/>
                    <w:szCs w:val="24"/>
                    <w:lang w:val="en-US"/>
                  </w:rPr>
                </w:rPrChange>
              </w:rPr>
            </w:pPr>
            <w:r w:rsidRPr="00C05B87">
              <w:rPr>
                <w:rFonts w:ascii="Times New Roman" w:eastAsia="Times New Roman" w:hAnsi="Times New Roman" w:cs="Times New Roman"/>
                <w:color w:val="000000"/>
                <w:sz w:val="20"/>
                <w:szCs w:val="20"/>
                <w:lang w:val="en-US"/>
                <w:rPrChange w:id="6371" w:author="Will Taylor Gough" w:date="2020-08-29T17:25:00Z">
                  <w:rPr>
                    <w:rFonts w:eastAsia="Times New Roman"/>
                    <w:color w:val="000000"/>
                    <w:sz w:val="20"/>
                    <w:szCs w:val="20"/>
                    <w:lang w:val="en-US"/>
                  </w:rPr>
                </w:rPrChange>
              </w:rPr>
              <w:t>Current Study</w:t>
            </w:r>
          </w:p>
        </w:tc>
      </w:tr>
      <w:tr w:rsidR="00CC31CF" w:rsidRPr="00C05B87" w14:paraId="283E29D7" w14:textId="77777777" w:rsidTr="00CC31CF">
        <w:trPr>
          <w:trHeight w:val="752"/>
          <w:jc w:val="center"/>
        </w:trPr>
        <w:tc>
          <w:tcPr>
            <w:tcW w:w="0" w:type="auto"/>
            <w:shd w:val="clear" w:color="auto" w:fill="A6A6A6" w:themeFill="background1" w:themeFillShade="A6"/>
            <w:tcMar>
              <w:top w:w="0" w:type="dxa"/>
              <w:left w:w="115" w:type="dxa"/>
              <w:bottom w:w="0" w:type="dxa"/>
              <w:right w:w="115" w:type="dxa"/>
            </w:tcMar>
            <w:vAlign w:val="center"/>
          </w:tcPr>
          <w:p w14:paraId="10ADF199" w14:textId="77777777" w:rsidR="00CC31CF" w:rsidRPr="00C05B87" w:rsidRDefault="00CC31CF" w:rsidP="00CC31CF">
            <w:pPr>
              <w:spacing w:line="240" w:lineRule="auto"/>
              <w:jc w:val="center"/>
              <w:rPr>
                <w:rFonts w:ascii="Times New Roman" w:eastAsia="Times New Roman" w:hAnsi="Times New Roman" w:cs="Times New Roman"/>
                <w:sz w:val="24"/>
                <w:szCs w:val="24"/>
                <w:lang w:val="en-US"/>
                <w:rPrChange w:id="6372" w:author="Will Taylor Gough" w:date="2020-08-29T17:25:00Z">
                  <w:rPr>
                    <w:rFonts w:ascii="Times New Roman" w:eastAsia="Times New Roman" w:hAnsi="Times New Roman" w:cs="Times New Roman"/>
                    <w:sz w:val="24"/>
                    <w:szCs w:val="24"/>
                    <w:lang w:val="en-US"/>
                  </w:rPr>
                </w:rPrChange>
              </w:rPr>
            </w:pPr>
            <w:r w:rsidRPr="00C05B87">
              <w:rPr>
                <w:rFonts w:ascii="Times New Roman" w:eastAsia="Times New Roman" w:hAnsi="Times New Roman" w:cs="Times New Roman"/>
                <w:b/>
                <w:bCs/>
                <w:i/>
                <w:iCs/>
                <w:color w:val="000000"/>
                <w:sz w:val="20"/>
                <w:szCs w:val="20"/>
                <w:lang w:val="en-US"/>
                <w:rPrChange w:id="6373" w:author="Will Taylor Gough" w:date="2020-08-29T17:25:00Z">
                  <w:rPr>
                    <w:rFonts w:eastAsia="Times New Roman"/>
                    <w:b/>
                    <w:bCs/>
                    <w:i/>
                    <w:iCs/>
                    <w:color w:val="000000"/>
                    <w:sz w:val="20"/>
                    <w:szCs w:val="20"/>
                    <w:lang w:val="en-US"/>
                  </w:rPr>
                </w:rPrChange>
              </w:rPr>
              <w:t>Balaenoptera borealis</w:t>
            </w:r>
          </w:p>
          <w:p w14:paraId="7C1A37DF" w14:textId="77777777" w:rsidR="00CC31CF" w:rsidRPr="00C05B87" w:rsidRDefault="00CC31CF" w:rsidP="00CC31CF">
            <w:pPr>
              <w:spacing w:line="240" w:lineRule="auto"/>
              <w:jc w:val="center"/>
              <w:rPr>
                <w:rFonts w:ascii="Times New Roman" w:eastAsia="Times New Roman" w:hAnsi="Times New Roman" w:cs="Times New Roman"/>
                <w:b/>
                <w:bCs/>
                <w:i/>
                <w:iCs/>
                <w:color w:val="000000"/>
                <w:sz w:val="20"/>
                <w:szCs w:val="20"/>
                <w:lang w:val="en-US"/>
                <w:rPrChange w:id="6374" w:author="Will Taylor Gough" w:date="2020-08-29T17:25:00Z">
                  <w:rPr>
                    <w:rFonts w:eastAsia="Times New Roman"/>
                    <w:b/>
                    <w:bCs/>
                    <w:i/>
                    <w:iCs/>
                    <w:color w:val="000000"/>
                    <w:sz w:val="20"/>
                    <w:szCs w:val="20"/>
                    <w:lang w:val="en-US"/>
                  </w:rPr>
                </w:rPrChange>
              </w:rPr>
            </w:pPr>
            <w:r w:rsidRPr="00C05B87">
              <w:rPr>
                <w:rFonts w:ascii="Times New Roman" w:eastAsia="Times New Roman" w:hAnsi="Times New Roman" w:cs="Times New Roman"/>
                <w:i/>
                <w:iCs/>
                <w:color w:val="000000"/>
                <w:sz w:val="20"/>
                <w:szCs w:val="20"/>
                <w:lang w:val="en-US"/>
                <w:rPrChange w:id="6375" w:author="Will Taylor Gough" w:date="2020-08-29T17:25:00Z">
                  <w:rPr>
                    <w:rFonts w:eastAsia="Times New Roman"/>
                    <w:i/>
                    <w:iCs/>
                    <w:color w:val="000000"/>
                    <w:sz w:val="20"/>
                    <w:szCs w:val="20"/>
                    <w:lang w:val="en-US"/>
                  </w:rPr>
                </w:rPrChange>
              </w:rPr>
              <w:t>Sei Whale</w:t>
            </w:r>
          </w:p>
        </w:tc>
        <w:tc>
          <w:tcPr>
            <w:tcW w:w="2287" w:type="dxa"/>
            <w:shd w:val="clear" w:color="auto" w:fill="A6A6A6" w:themeFill="background1" w:themeFillShade="A6"/>
            <w:tcMar>
              <w:top w:w="100" w:type="dxa"/>
              <w:left w:w="100" w:type="dxa"/>
              <w:bottom w:w="100" w:type="dxa"/>
              <w:right w:w="100" w:type="dxa"/>
            </w:tcMar>
            <w:vAlign w:val="center"/>
          </w:tcPr>
          <w:p w14:paraId="14DE562F" w14:textId="77777777" w:rsidR="00CC31CF" w:rsidRPr="00C05B87" w:rsidRDefault="00CC31CF" w:rsidP="00CC31CF">
            <w:pPr>
              <w:spacing w:line="240" w:lineRule="auto"/>
              <w:jc w:val="center"/>
              <w:rPr>
                <w:rFonts w:ascii="Times New Roman" w:eastAsia="Times New Roman" w:hAnsi="Times New Roman" w:cs="Times New Roman"/>
                <w:color w:val="000000"/>
                <w:sz w:val="20"/>
                <w:szCs w:val="20"/>
                <w:lang w:val="en-US"/>
                <w:rPrChange w:id="6376" w:author="Will Taylor Gough" w:date="2020-08-29T17:25:00Z">
                  <w:rPr>
                    <w:rFonts w:eastAsia="Times New Roman"/>
                    <w:color w:val="000000"/>
                    <w:sz w:val="20"/>
                    <w:szCs w:val="20"/>
                    <w:lang w:val="en-US"/>
                  </w:rPr>
                </w:rPrChange>
              </w:rPr>
            </w:pPr>
            <w:r w:rsidRPr="00C05B87">
              <w:rPr>
                <w:rFonts w:ascii="Times New Roman" w:eastAsia="Times New Roman" w:hAnsi="Times New Roman" w:cs="Times New Roman"/>
                <w:color w:val="000000"/>
                <w:sz w:val="20"/>
                <w:szCs w:val="20"/>
                <w:lang w:val="en-US"/>
                <w:rPrChange w:id="6377" w:author="Will Taylor Gough" w:date="2020-08-29T17:25:00Z">
                  <w:rPr>
                    <w:rFonts w:eastAsia="Times New Roman"/>
                    <w:color w:val="000000"/>
                    <w:sz w:val="20"/>
                    <w:szCs w:val="20"/>
                    <w:lang w:val="en-US"/>
                  </w:rPr>
                </w:rPrChange>
              </w:rPr>
              <w:t>See Table 1 (Routine Effort Swimming)</w:t>
            </w:r>
          </w:p>
        </w:tc>
        <w:tc>
          <w:tcPr>
            <w:tcW w:w="897" w:type="dxa"/>
            <w:shd w:val="clear" w:color="auto" w:fill="A6A6A6" w:themeFill="background1" w:themeFillShade="A6"/>
            <w:tcMar>
              <w:top w:w="0" w:type="dxa"/>
              <w:left w:w="115" w:type="dxa"/>
              <w:bottom w:w="0" w:type="dxa"/>
              <w:right w:w="115" w:type="dxa"/>
            </w:tcMar>
            <w:vAlign w:val="center"/>
          </w:tcPr>
          <w:p w14:paraId="309CF967" w14:textId="77777777" w:rsidR="00CC31CF" w:rsidRPr="00C05B87" w:rsidRDefault="00CC31CF" w:rsidP="00CC31CF">
            <w:pPr>
              <w:spacing w:line="240" w:lineRule="auto"/>
              <w:jc w:val="center"/>
              <w:rPr>
                <w:rFonts w:ascii="Times New Roman" w:eastAsia="Times New Roman" w:hAnsi="Times New Roman" w:cs="Times New Roman"/>
                <w:color w:val="000000"/>
                <w:sz w:val="20"/>
                <w:szCs w:val="20"/>
                <w:lang w:val="en-US"/>
                <w:rPrChange w:id="6378" w:author="Will Taylor Gough" w:date="2020-08-29T17:25:00Z">
                  <w:rPr>
                    <w:rFonts w:eastAsia="Times New Roman"/>
                    <w:color w:val="000000"/>
                    <w:sz w:val="20"/>
                    <w:szCs w:val="20"/>
                    <w:lang w:val="en-US"/>
                  </w:rPr>
                </w:rPrChange>
              </w:rPr>
            </w:pPr>
            <w:r w:rsidRPr="00C05B87">
              <w:rPr>
                <w:rFonts w:ascii="Times New Roman" w:eastAsia="Times New Roman" w:hAnsi="Times New Roman" w:cs="Times New Roman"/>
                <w:color w:val="000000"/>
                <w:sz w:val="20"/>
                <w:szCs w:val="20"/>
                <w:lang w:val="en-US"/>
                <w:rPrChange w:id="6379" w:author="Will Taylor Gough" w:date="2020-08-29T17:25:00Z">
                  <w:rPr>
                    <w:rFonts w:eastAsia="Times New Roman"/>
                    <w:color w:val="000000"/>
                    <w:sz w:val="20"/>
                    <w:szCs w:val="20"/>
                    <w:lang w:val="en-US"/>
                  </w:rPr>
                </w:rPrChange>
              </w:rPr>
              <w:t>See Table 1</w:t>
            </w:r>
          </w:p>
        </w:tc>
        <w:tc>
          <w:tcPr>
            <w:tcW w:w="0" w:type="auto"/>
            <w:shd w:val="clear" w:color="auto" w:fill="A6A6A6" w:themeFill="background1" w:themeFillShade="A6"/>
            <w:tcMar>
              <w:top w:w="100" w:type="dxa"/>
              <w:left w:w="100" w:type="dxa"/>
              <w:bottom w:w="100" w:type="dxa"/>
              <w:right w:w="100" w:type="dxa"/>
            </w:tcMar>
            <w:vAlign w:val="center"/>
          </w:tcPr>
          <w:p w14:paraId="1118C454" w14:textId="1F7CF57A" w:rsidR="00CC31CF" w:rsidRPr="00C05B87" w:rsidRDefault="00CC31CF" w:rsidP="00E46A1C">
            <w:pPr>
              <w:spacing w:line="240" w:lineRule="auto"/>
              <w:jc w:val="center"/>
              <w:rPr>
                <w:rFonts w:ascii="Times New Roman" w:eastAsia="Times New Roman" w:hAnsi="Times New Roman" w:cs="Times New Roman"/>
                <w:color w:val="000000"/>
                <w:sz w:val="20"/>
                <w:szCs w:val="20"/>
                <w:lang w:val="en-US"/>
                <w:rPrChange w:id="6380" w:author="Will Taylor Gough" w:date="2020-08-29T17:25:00Z">
                  <w:rPr>
                    <w:rFonts w:eastAsia="Times New Roman"/>
                    <w:color w:val="000000"/>
                    <w:sz w:val="20"/>
                    <w:szCs w:val="20"/>
                    <w:lang w:val="en-US"/>
                  </w:rPr>
                </w:rPrChange>
              </w:rPr>
              <w:pPrChange w:id="6381" w:author="Will Taylor Gough" w:date="2020-08-29T11:29:00Z">
                <w:pPr>
                  <w:spacing w:line="240" w:lineRule="auto"/>
                  <w:jc w:val="center"/>
                </w:pPr>
              </w:pPrChange>
            </w:pPr>
            <w:r w:rsidRPr="00C05B87">
              <w:rPr>
                <w:rFonts w:ascii="Times New Roman" w:eastAsia="Times New Roman" w:hAnsi="Times New Roman" w:cs="Times New Roman"/>
                <w:color w:val="000000"/>
                <w:sz w:val="20"/>
                <w:szCs w:val="20"/>
                <w:lang w:val="en-US"/>
                <w:rPrChange w:id="6382" w:author="Will Taylor Gough" w:date="2020-08-29T17:25:00Z">
                  <w:rPr>
                    <w:rFonts w:eastAsia="Times New Roman"/>
                    <w:color w:val="000000"/>
                    <w:sz w:val="20"/>
                    <w:szCs w:val="20"/>
                    <w:lang w:val="en-US"/>
                  </w:rPr>
                </w:rPrChange>
              </w:rPr>
              <w:t xml:space="preserve">See Table </w:t>
            </w:r>
            <w:del w:id="6383" w:author="Will Taylor Gough" w:date="2020-08-29T11:29:00Z">
              <w:r w:rsidRPr="00C05B87" w:rsidDel="00E46A1C">
                <w:rPr>
                  <w:rFonts w:ascii="Times New Roman" w:eastAsia="Times New Roman" w:hAnsi="Times New Roman" w:cs="Times New Roman"/>
                  <w:color w:val="000000"/>
                  <w:sz w:val="20"/>
                  <w:szCs w:val="20"/>
                  <w:lang w:val="en-US"/>
                  <w:rPrChange w:id="6384" w:author="Will Taylor Gough" w:date="2020-08-29T17:25:00Z">
                    <w:rPr>
                      <w:rFonts w:eastAsia="Times New Roman"/>
                      <w:color w:val="000000"/>
                      <w:sz w:val="20"/>
                      <w:szCs w:val="20"/>
                      <w:lang w:val="en-US"/>
                    </w:rPr>
                  </w:rPrChange>
                </w:rPr>
                <w:delText>2</w:delText>
              </w:r>
            </w:del>
            <w:ins w:id="6385" w:author="Will Taylor Gough" w:date="2020-08-29T11:29:00Z">
              <w:r w:rsidR="00E46A1C" w:rsidRPr="00C05B87">
                <w:rPr>
                  <w:rFonts w:ascii="Times New Roman" w:eastAsia="Times New Roman" w:hAnsi="Times New Roman" w:cs="Times New Roman"/>
                  <w:color w:val="000000"/>
                  <w:sz w:val="20"/>
                  <w:szCs w:val="20"/>
                  <w:lang w:val="en-US"/>
                  <w:rPrChange w:id="6386" w:author="Will Taylor Gough" w:date="2020-08-29T17:25:00Z">
                    <w:rPr>
                      <w:rFonts w:eastAsia="Times New Roman"/>
                      <w:color w:val="000000"/>
                      <w:sz w:val="20"/>
                      <w:szCs w:val="20"/>
                      <w:lang w:val="en-US"/>
                    </w:rPr>
                  </w:rPrChange>
                </w:rPr>
                <w:t>3</w:t>
              </w:r>
            </w:ins>
          </w:p>
        </w:tc>
        <w:tc>
          <w:tcPr>
            <w:tcW w:w="0" w:type="auto"/>
            <w:shd w:val="clear" w:color="auto" w:fill="A6A6A6" w:themeFill="background1" w:themeFillShade="A6"/>
            <w:tcMar>
              <w:top w:w="0" w:type="dxa"/>
              <w:left w:w="115" w:type="dxa"/>
              <w:bottom w:w="0" w:type="dxa"/>
              <w:right w:w="115" w:type="dxa"/>
            </w:tcMar>
            <w:vAlign w:val="center"/>
          </w:tcPr>
          <w:p w14:paraId="7E30912B" w14:textId="77777777" w:rsidR="00CC31CF" w:rsidRPr="00C05B87" w:rsidRDefault="00CC31CF" w:rsidP="00CC31CF">
            <w:pPr>
              <w:spacing w:line="240" w:lineRule="auto"/>
              <w:jc w:val="center"/>
              <w:rPr>
                <w:rFonts w:ascii="Times New Roman" w:eastAsia="Times New Roman" w:hAnsi="Times New Roman" w:cs="Times New Roman"/>
                <w:color w:val="000000"/>
                <w:sz w:val="20"/>
                <w:szCs w:val="20"/>
                <w:lang w:val="en-US"/>
                <w:rPrChange w:id="6387" w:author="Will Taylor Gough" w:date="2020-08-29T17:25:00Z">
                  <w:rPr>
                    <w:rFonts w:eastAsia="Times New Roman"/>
                    <w:color w:val="000000"/>
                    <w:sz w:val="20"/>
                    <w:szCs w:val="20"/>
                    <w:lang w:val="en-US"/>
                  </w:rPr>
                </w:rPrChange>
              </w:rPr>
            </w:pPr>
            <w:r w:rsidRPr="00C05B87">
              <w:rPr>
                <w:rFonts w:ascii="Times New Roman" w:eastAsia="Times New Roman" w:hAnsi="Times New Roman" w:cs="Times New Roman"/>
                <w:color w:val="000000"/>
                <w:sz w:val="20"/>
                <w:szCs w:val="20"/>
                <w:lang w:val="en-US"/>
                <w:rPrChange w:id="6388" w:author="Will Taylor Gough" w:date="2020-08-29T17:25:00Z">
                  <w:rPr>
                    <w:rFonts w:eastAsia="Times New Roman"/>
                    <w:color w:val="000000"/>
                    <w:sz w:val="20"/>
                    <w:szCs w:val="20"/>
                    <w:lang w:val="en-US"/>
                  </w:rPr>
                </w:rPrChange>
              </w:rPr>
              <w:t>Current Study</w:t>
            </w:r>
          </w:p>
        </w:tc>
      </w:tr>
      <w:tr w:rsidR="00CC31CF" w:rsidRPr="00C05B87" w14:paraId="24774C76" w14:textId="77777777" w:rsidTr="00CC31CF">
        <w:trPr>
          <w:trHeight w:val="752"/>
          <w:jc w:val="center"/>
        </w:trPr>
        <w:tc>
          <w:tcPr>
            <w:tcW w:w="0" w:type="auto"/>
            <w:shd w:val="clear" w:color="auto" w:fill="E7E6E6"/>
            <w:tcMar>
              <w:top w:w="0" w:type="dxa"/>
              <w:left w:w="115" w:type="dxa"/>
              <w:bottom w:w="0" w:type="dxa"/>
              <w:right w:w="115" w:type="dxa"/>
            </w:tcMar>
            <w:vAlign w:val="center"/>
          </w:tcPr>
          <w:p w14:paraId="73D7E376" w14:textId="77777777" w:rsidR="00CC31CF" w:rsidRPr="00C05B87" w:rsidRDefault="00CC31CF" w:rsidP="00CC31CF">
            <w:pPr>
              <w:spacing w:line="240" w:lineRule="auto"/>
              <w:jc w:val="center"/>
              <w:rPr>
                <w:rFonts w:ascii="Times New Roman" w:eastAsia="Times New Roman" w:hAnsi="Times New Roman" w:cs="Times New Roman"/>
                <w:sz w:val="24"/>
                <w:szCs w:val="24"/>
                <w:lang w:val="en-US"/>
                <w:rPrChange w:id="6389" w:author="Will Taylor Gough" w:date="2020-08-29T17:25:00Z">
                  <w:rPr>
                    <w:rFonts w:ascii="Times New Roman" w:eastAsia="Times New Roman" w:hAnsi="Times New Roman" w:cs="Times New Roman"/>
                    <w:sz w:val="24"/>
                    <w:szCs w:val="24"/>
                    <w:lang w:val="en-US"/>
                  </w:rPr>
                </w:rPrChange>
              </w:rPr>
            </w:pPr>
            <w:r w:rsidRPr="00C05B87">
              <w:rPr>
                <w:rFonts w:ascii="Times New Roman" w:eastAsia="Times New Roman" w:hAnsi="Times New Roman" w:cs="Times New Roman"/>
                <w:b/>
                <w:bCs/>
                <w:i/>
                <w:iCs/>
                <w:color w:val="000000"/>
                <w:sz w:val="20"/>
                <w:szCs w:val="20"/>
                <w:lang w:val="en-US"/>
                <w:rPrChange w:id="6390" w:author="Will Taylor Gough" w:date="2020-08-29T17:25:00Z">
                  <w:rPr>
                    <w:rFonts w:eastAsia="Times New Roman"/>
                    <w:b/>
                    <w:bCs/>
                    <w:i/>
                    <w:iCs/>
                    <w:color w:val="000000"/>
                    <w:sz w:val="20"/>
                    <w:szCs w:val="20"/>
                    <w:lang w:val="en-US"/>
                  </w:rPr>
                </w:rPrChange>
              </w:rPr>
              <w:t>Balaenoptera brydei</w:t>
            </w:r>
          </w:p>
          <w:p w14:paraId="3C3E1536" w14:textId="77777777" w:rsidR="00CC31CF" w:rsidRPr="00C05B87" w:rsidRDefault="00CC31CF" w:rsidP="00CC31CF">
            <w:pPr>
              <w:spacing w:line="240" w:lineRule="auto"/>
              <w:jc w:val="center"/>
              <w:rPr>
                <w:rFonts w:ascii="Times New Roman" w:eastAsia="Times New Roman" w:hAnsi="Times New Roman" w:cs="Times New Roman"/>
                <w:b/>
                <w:bCs/>
                <w:i/>
                <w:iCs/>
                <w:color w:val="000000"/>
                <w:sz w:val="20"/>
                <w:szCs w:val="20"/>
                <w:lang w:val="en-US"/>
                <w:rPrChange w:id="6391" w:author="Will Taylor Gough" w:date="2020-08-29T17:25:00Z">
                  <w:rPr>
                    <w:rFonts w:eastAsia="Times New Roman"/>
                    <w:b/>
                    <w:bCs/>
                    <w:i/>
                    <w:iCs/>
                    <w:color w:val="000000"/>
                    <w:sz w:val="20"/>
                    <w:szCs w:val="20"/>
                    <w:lang w:val="en-US"/>
                  </w:rPr>
                </w:rPrChange>
              </w:rPr>
            </w:pPr>
            <w:r w:rsidRPr="00C05B87">
              <w:rPr>
                <w:rFonts w:ascii="Times New Roman" w:eastAsia="Times New Roman" w:hAnsi="Times New Roman" w:cs="Times New Roman"/>
                <w:i/>
                <w:iCs/>
                <w:color w:val="000000"/>
                <w:sz w:val="20"/>
                <w:szCs w:val="20"/>
                <w:lang w:val="en-US"/>
                <w:rPrChange w:id="6392" w:author="Will Taylor Gough" w:date="2020-08-29T17:25:00Z">
                  <w:rPr>
                    <w:rFonts w:eastAsia="Times New Roman"/>
                    <w:i/>
                    <w:iCs/>
                    <w:color w:val="000000"/>
                    <w:sz w:val="20"/>
                    <w:szCs w:val="20"/>
                    <w:lang w:val="en-US"/>
                  </w:rPr>
                </w:rPrChange>
              </w:rPr>
              <w:t>Bryde’s Whale</w:t>
            </w:r>
          </w:p>
        </w:tc>
        <w:tc>
          <w:tcPr>
            <w:tcW w:w="2287" w:type="dxa"/>
            <w:shd w:val="clear" w:color="auto" w:fill="E7E6E6"/>
            <w:tcMar>
              <w:top w:w="100" w:type="dxa"/>
              <w:left w:w="100" w:type="dxa"/>
              <w:bottom w:w="100" w:type="dxa"/>
              <w:right w:w="100" w:type="dxa"/>
            </w:tcMar>
            <w:vAlign w:val="center"/>
          </w:tcPr>
          <w:p w14:paraId="34C08F76" w14:textId="77777777" w:rsidR="00CC31CF" w:rsidRPr="00C05B87" w:rsidRDefault="00CC31CF" w:rsidP="00CC31CF">
            <w:pPr>
              <w:spacing w:line="240" w:lineRule="auto"/>
              <w:jc w:val="center"/>
              <w:rPr>
                <w:rFonts w:ascii="Times New Roman" w:eastAsia="Times New Roman" w:hAnsi="Times New Roman" w:cs="Times New Roman"/>
                <w:color w:val="000000"/>
                <w:sz w:val="20"/>
                <w:szCs w:val="20"/>
                <w:lang w:val="en-US"/>
                <w:rPrChange w:id="6393" w:author="Will Taylor Gough" w:date="2020-08-29T17:25:00Z">
                  <w:rPr>
                    <w:rFonts w:eastAsia="Times New Roman"/>
                    <w:color w:val="000000"/>
                    <w:sz w:val="20"/>
                    <w:szCs w:val="20"/>
                    <w:lang w:val="en-US"/>
                  </w:rPr>
                </w:rPrChange>
              </w:rPr>
            </w:pPr>
            <w:r w:rsidRPr="00C05B87">
              <w:rPr>
                <w:rFonts w:ascii="Times New Roman" w:eastAsia="Times New Roman" w:hAnsi="Times New Roman" w:cs="Times New Roman"/>
                <w:color w:val="000000"/>
                <w:sz w:val="20"/>
                <w:szCs w:val="20"/>
                <w:lang w:val="en-US"/>
                <w:rPrChange w:id="6394" w:author="Will Taylor Gough" w:date="2020-08-29T17:25:00Z">
                  <w:rPr>
                    <w:rFonts w:eastAsia="Times New Roman"/>
                    <w:color w:val="000000"/>
                    <w:sz w:val="20"/>
                    <w:szCs w:val="20"/>
                    <w:lang w:val="en-US"/>
                  </w:rPr>
                </w:rPrChange>
              </w:rPr>
              <w:t>See Table 1 (Routine Effort Swimming)</w:t>
            </w:r>
          </w:p>
        </w:tc>
        <w:tc>
          <w:tcPr>
            <w:tcW w:w="897" w:type="dxa"/>
            <w:shd w:val="clear" w:color="auto" w:fill="E7E6E6"/>
            <w:tcMar>
              <w:top w:w="0" w:type="dxa"/>
              <w:left w:w="115" w:type="dxa"/>
              <w:bottom w:w="0" w:type="dxa"/>
              <w:right w:w="115" w:type="dxa"/>
            </w:tcMar>
            <w:vAlign w:val="center"/>
          </w:tcPr>
          <w:p w14:paraId="5A4C6959" w14:textId="77777777" w:rsidR="00CC31CF" w:rsidRPr="00C05B87" w:rsidRDefault="00CC31CF" w:rsidP="00CC31CF">
            <w:pPr>
              <w:spacing w:line="240" w:lineRule="auto"/>
              <w:jc w:val="center"/>
              <w:rPr>
                <w:rFonts w:ascii="Times New Roman" w:eastAsia="Times New Roman" w:hAnsi="Times New Roman" w:cs="Times New Roman"/>
                <w:color w:val="000000"/>
                <w:sz w:val="20"/>
                <w:szCs w:val="20"/>
                <w:lang w:val="en-US"/>
                <w:rPrChange w:id="6395" w:author="Will Taylor Gough" w:date="2020-08-29T17:25:00Z">
                  <w:rPr>
                    <w:rFonts w:eastAsia="Times New Roman"/>
                    <w:color w:val="000000"/>
                    <w:sz w:val="20"/>
                    <w:szCs w:val="20"/>
                    <w:lang w:val="en-US"/>
                  </w:rPr>
                </w:rPrChange>
              </w:rPr>
            </w:pPr>
            <w:r w:rsidRPr="00C05B87">
              <w:rPr>
                <w:rFonts w:ascii="Times New Roman" w:eastAsia="Times New Roman" w:hAnsi="Times New Roman" w:cs="Times New Roman"/>
                <w:color w:val="000000"/>
                <w:sz w:val="20"/>
                <w:szCs w:val="20"/>
                <w:lang w:val="en-US"/>
                <w:rPrChange w:id="6396" w:author="Will Taylor Gough" w:date="2020-08-29T17:25:00Z">
                  <w:rPr>
                    <w:rFonts w:eastAsia="Times New Roman"/>
                    <w:color w:val="000000"/>
                    <w:sz w:val="20"/>
                    <w:szCs w:val="20"/>
                    <w:lang w:val="en-US"/>
                  </w:rPr>
                </w:rPrChange>
              </w:rPr>
              <w:t>See Table 1</w:t>
            </w:r>
          </w:p>
        </w:tc>
        <w:tc>
          <w:tcPr>
            <w:tcW w:w="0" w:type="auto"/>
            <w:shd w:val="clear" w:color="auto" w:fill="E7E6E6"/>
            <w:tcMar>
              <w:top w:w="100" w:type="dxa"/>
              <w:left w:w="100" w:type="dxa"/>
              <w:bottom w:w="100" w:type="dxa"/>
              <w:right w:w="100" w:type="dxa"/>
            </w:tcMar>
            <w:vAlign w:val="center"/>
          </w:tcPr>
          <w:p w14:paraId="4072601C" w14:textId="2B03DAB3" w:rsidR="00CC31CF" w:rsidRPr="00C05B87" w:rsidRDefault="00CC31CF" w:rsidP="00E46A1C">
            <w:pPr>
              <w:spacing w:line="240" w:lineRule="auto"/>
              <w:jc w:val="center"/>
              <w:rPr>
                <w:rFonts w:ascii="Times New Roman" w:eastAsia="Times New Roman" w:hAnsi="Times New Roman" w:cs="Times New Roman"/>
                <w:color w:val="000000"/>
                <w:sz w:val="20"/>
                <w:szCs w:val="20"/>
                <w:lang w:val="en-US"/>
                <w:rPrChange w:id="6397" w:author="Will Taylor Gough" w:date="2020-08-29T17:25:00Z">
                  <w:rPr>
                    <w:rFonts w:eastAsia="Times New Roman"/>
                    <w:color w:val="000000"/>
                    <w:sz w:val="20"/>
                    <w:szCs w:val="20"/>
                    <w:lang w:val="en-US"/>
                  </w:rPr>
                </w:rPrChange>
              </w:rPr>
              <w:pPrChange w:id="6398" w:author="Will Taylor Gough" w:date="2020-08-29T11:29:00Z">
                <w:pPr>
                  <w:spacing w:line="240" w:lineRule="auto"/>
                  <w:jc w:val="center"/>
                </w:pPr>
              </w:pPrChange>
            </w:pPr>
            <w:r w:rsidRPr="00C05B87">
              <w:rPr>
                <w:rFonts w:ascii="Times New Roman" w:eastAsia="Times New Roman" w:hAnsi="Times New Roman" w:cs="Times New Roman"/>
                <w:color w:val="000000"/>
                <w:sz w:val="20"/>
                <w:szCs w:val="20"/>
                <w:lang w:val="en-US"/>
                <w:rPrChange w:id="6399" w:author="Will Taylor Gough" w:date="2020-08-29T17:25:00Z">
                  <w:rPr>
                    <w:rFonts w:eastAsia="Times New Roman"/>
                    <w:color w:val="000000"/>
                    <w:sz w:val="20"/>
                    <w:szCs w:val="20"/>
                    <w:lang w:val="en-US"/>
                  </w:rPr>
                </w:rPrChange>
              </w:rPr>
              <w:t xml:space="preserve">See Table </w:t>
            </w:r>
            <w:del w:id="6400" w:author="Will Taylor Gough" w:date="2020-08-29T11:29:00Z">
              <w:r w:rsidRPr="00C05B87" w:rsidDel="00E46A1C">
                <w:rPr>
                  <w:rFonts w:ascii="Times New Roman" w:eastAsia="Times New Roman" w:hAnsi="Times New Roman" w:cs="Times New Roman"/>
                  <w:color w:val="000000"/>
                  <w:sz w:val="20"/>
                  <w:szCs w:val="20"/>
                  <w:lang w:val="en-US"/>
                  <w:rPrChange w:id="6401" w:author="Will Taylor Gough" w:date="2020-08-29T17:25:00Z">
                    <w:rPr>
                      <w:rFonts w:eastAsia="Times New Roman"/>
                      <w:color w:val="000000"/>
                      <w:sz w:val="20"/>
                      <w:szCs w:val="20"/>
                      <w:lang w:val="en-US"/>
                    </w:rPr>
                  </w:rPrChange>
                </w:rPr>
                <w:delText>2</w:delText>
              </w:r>
            </w:del>
            <w:ins w:id="6402" w:author="Will Taylor Gough" w:date="2020-08-29T11:29:00Z">
              <w:r w:rsidR="00E46A1C" w:rsidRPr="00C05B87">
                <w:rPr>
                  <w:rFonts w:ascii="Times New Roman" w:eastAsia="Times New Roman" w:hAnsi="Times New Roman" w:cs="Times New Roman"/>
                  <w:color w:val="000000"/>
                  <w:sz w:val="20"/>
                  <w:szCs w:val="20"/>
                  <w:lang w:val="en-US"/>
                  <w:rPrChange w:id="6403" w:author="Will Taylor Gough" w:date="2020-08-29T17:25:00Z">
                    <w:rPr>
                      <w:rFonts w:eastAsia="Times New Roman"/>
                      <w:color w:val="000000"/>
                      <w:sz w:val="20"/>
                      <w:szCs w:val="20"/>
                      <w:lang w:val="en-US"/>
                    </w:rPr>
                  </w:rPrChange>
                </w:rPr>
                <w:t>3</w:t>
              </w:r>
            </w:ins>
          </w:p>
        </w:tc>
        <w:tc>
          <w:tcPr>
            <w:tcW w:w="0" w:type="auto"/>
            <w:shd w:val="clear" w:color="auto" w:fill="E7E6E6"/>
            <w:tcMar>
              <w:top w:w="0" w:type="dxa"/>
              <w:left w:w="115" w:type="dxa"/>
              <w:bottom w:w="0" w:type="dxa"/>
              <w:right w:w="115" w:type="dxa"/>
            </w:tcMar>
            <w:vAlign w:val="center"/>
          </w:tcPr>
          <w:p w14:paraId="7EDDF7C5" w14:textId="77777777" w:rsidR="00CC31CF" w:rsidRPr="00C05B87" w:rsidRDefault="00CC31CF" w:rsidP="00CC31CF">
            <w:pPr>
              <w:spacing w:line="240" w:lineRule="auto"/>
              <w:jc w:val="center"/>
              <w:rPr>
                <w:rFonts w:ascii="Times New Roman" w:eastAsia="Times New Roman" w:hAnsi="Times New Roman" w:cs="Times New Roman"/>
                <w:color w:val="000000"/>
                <w:sz w:val="20"/>
                <w:szCs w:val="20"/>
                <w:lang w:val="en-US"/>
                <w:rPrChange w:id="6404" w:author="Will Taylor Gough" w:date="2020-08-29T17:25:00Z">
                  <w:rPr>
                    <w:rFonts w:eastAsia="Times New Roman"/>
                    <w:color w:val="000000"/>
                    <w:sz w:val="20"/>
                    <w:szCs w:val="20"/>
                    <w:lang w:val="en-US"/>
                  </w:rPr>
                </w:rPrChange>
              </w:rPr>
            </w:pPr>
            <w:r w:rsidRPr="00C05B87">
              <w:rPr>
                <w:rFonts w:ascii="Times New Roman" w:eastAsia="Times New Roman" w:hAnsi="Times New Roman" w:cs="Times New Roman"/>
                <w:color w:val="000000"/>
                <w:sz w:val="20"/>
                <w:szCs w:val="20"/>
                <w:lang w:val="en-US"/>
                <w:rPrChange w:id="6405" w:author="Will Taylor Gough" w:date="2020-08-29T17:25:00Z">
                  <w:rPr>
                    <w:rFonts w:eastAsia="Times New Roman"/>
                    <w:color w:val="000000"/>
                    <w:sz w:val="20"/>
                    <w:szCs w:val="20"/>
                    <w:lang w:val="en-US"/>
                  </w:rPr>
                </w:rPrChange>
              </w:rPr>
              <w:t>Current Study</w:t>
            </w:r>
          </w:p>
        </w:tc>
      </w:tr>
    </w:tbl>
    <w:p w14:paraId="0FBD0324" w14:textId="77777777" w:rsidR="00B27F43" w:rsidRPr="00C05B87" w:rsidRDefault="00B27F43" w:rsidP="00B27F43">
      <w:pPr>
        <w:spacing w:line="240" w:lineRule="auto"/>
        <w:rPr>
          <w:rFonts w:ascii="Times New Roman" w:eastAsia="Times New Roman" w:hAnsi="Times New Roman" w:cs="Times New Roman"/>
          <w:sz w:val="24"/>
          <w:szCs w:val="24"/>
          <w:lang w:val="en-US"/>
          <w:rPrChange w:id="6406" w:author="Will Taylor Gough" w:date="2020-08-29T17:25:00Z">
            <w:rPr>
              <w:rFonts w:ascii="Times New Roman" w:eastAsia="Times New Roman" w:hAnsi="Times New Roman" w:cs="Times New Roman"/>
              <w:sz w:val="24"/>
              <w:szCs w:val="24"/>
              <w:lang w:val="en-US"/>
            </w:rPr>
          </w:rPrChange>
        </w:rPr>
      </w:pPr>
    </w:p>
    <w:p w14:paraId="612E3F5D" w14:textId="23672B28" w:rsidR="00B27F43" w:rsidRPr="00C05B87" w:rsidRDefault="00B27F43" w:rsidP="00B27F43">
      <w:pPr>
        <w:spacing w:line="240" w:lineRule="auto"/>
        <w:rPr>
          <w:rFonts w:ascii="Times New Roman" w:eastAsia="Times New Roman" w:hAnsi="Times New Roman" w:cs="Times New Roman"/>
          <w:sz w:val="24"/>
          <w:szCs w:val="24"/>
          <w:lang w:val="en-US"/>
          <w:rPrChange w:id="6407" w:author="Will Taylor Gough" w:date="2020-08-29T17:25:00Z">
            <w:rPr>
              <w:rFonts w:ascii="Times New Roman" w:eastAsia="Times New Roman" w:hAnsi="Times New Roman" w:cs="Times New Roman"/>
              <w:sz w:val="24"/>
              <w:szCs w:val="24"/>
              <w:lang w:val="en-US"/>
            </w:rPr>
          </w:rPrChange>
        </w:rPr>
      </w:pPr>
      <w:r w:rsidRPr="00C05B87">
        <w:rPr>
          <w:rFonts w:ascii="Times New Roman" w:eastAsia="Times New Roman" w:hAnsi="Times New Roman" w:cs="Times New Roman"/>
          <w:color w:val="000000"/>
          <w:sz w:val="24"/>
          <w:szCs w:val="24"/>
          <w:lang w:val="en-US"/>
          <w:rPrChange w:id="6408" w:author="Will Taylor Gough" w:date="2020-08-29T17:25:00Z">
            <w:rPr>
              <w:rFonts w:eastAsia="Times New Roman"/>
              <w:color w:val="000000"/>
              <w:sz w:val="24"/>
              <w:szCs w:val="24"/>
              <w:lang w:val="en-US"/>
            </w:rPr>
          </w:rPrChange>
        </w:rPr>
        <w:t xml:space="preserve">Table 4. </w:t>
      </w:r>
      <w:del w:id="6409" w:author="Will Taylor Gough" w:date="2020-08-29T17:17:00Z">
        <w:r w:rsidRPr="00C05B87" w:rsidDel="001A2550">
          <w:rPr>
            <w:rFonts w:ascii="Times New Roman" w:eastAsia="Times New Roman" w:hAnsi="Times New Roman" w:cs="Times New Roman"/>
            <w:color w:val="000000"/>
            <w:sz w:val="24"/>
            <w:szCs w:val="24"/>
            <w:lang w:val="en-US"/>
            <w:rPrChange w:id="6410" w:author="Will Taylor Gough" w:date="2020-08-29T17:25:00Z">
              <w:rPr>
                <w:rFonts w:eastAsia="Times New Roman"/>
                <w:color w:val="000000"/>
                <w:sz w:val="24"/>
                <w:szCs w:val="24"/>
                <w:lang w:val="en-US"/>
              </w:rPr>
            </w:rPrChange>
          </w:rPr>
          <w:delText>Propulsive</w:delText>
        </w:r>
      </w:del>
      <w:ins w:id="6411" w:author="Will Taylor Gough" w:date="2020-08-29T17:17:00Z">
        <w:r w:rsidR="001A2550" w:rsidRPr="00C05B87">
          <w:rPr>
            <w:rFonts w:ascii="Times New Roman" w:eastAsia="Times New Roman" w:hAnsi="Times New Roman" w:cs="Times New Roman"/>
            <w:color w:val="000000"/>
            <w:sz w:val="24"/>
            <w:szCs w:val="24"/>
            <w:lang w:val="en-US"/>
            <w:rPrChange w:id="6412" w:author="Will Taylor Gough" w:date="2020-08-29T17:25:00Z">
              <w:rPr>
                <w:rFonts w:eastAsia="Times New Roman"/>
                <w:color w:val="000000"/>
                <w:sz w:val="24"/>
                <w:szCs w:val="24"/>
                <w:lang w:val="en-US"/>
              </w:rPr>
            </w:rPrChange>
          </w:rPr>
          <w:t>Froude</w:t>
        </w:r>
      </w:ins>
      <w:r w:rsidRPr="00C05B87">
        <w:rPr>
          <w:rFonts w:ascii="Times New Roman" w:eastAsia="Times New Roman" w:hAnsi="Times New Roman" w:cs="Times New Roman"/>
          <w:color w:val="000000"/>
          <w:sz w:val="24"/>
          <w:szCs w:val="24"/>
          <w:lang w:val="en-US"/>
          <w:rPrChange w:id="6413" w:author="Will Taylor Gough" w:date="2020-08-29T17:25:00Z">
            <w:rPr>
              <w:rFonts w:eastAsia="Times New Roman"/>
              <w:color w:val="000000"/>
              <w:sz w:val="24"/>
              <w:szCs w:val="24"/>
              <w:lang w:val="en-US"/>
            </w:rPr>
          </w:rPrChange>
        </w:rPr>
        <w:t xml:space="preserve"> efficiency and metadata collected from various sources for the creation of figure 8.</w:t>
      </w:r>
    </w:p>
    <w:p w14:paraId="4641B0F8" w14:textId="77777777" w:rsidR="0030022E" w:rsidRPr="00C05B87" w:rsidRDefault="00B27F43" w:rsidP="00EA0E97">
      <w:pPr>
        <w:spacing w:after="240" w:line="240" w:lineRule="auto"/>
        <w:rPr>
          <w:rFonts w:ascii="Times New Roman" w:hAnsi="Times New Roman" w:cs="Times New Roman"/>
          <w:sz w:val="24"/>
          <w:szCs w:val="24"/>
          <w:lang w:val="en-US"/>
          <w:rPrChange w:id="6414" w:author="Will Taylor Gough" w:date="2020-08-29T17:25:00Z">
            <w:rPr>
              <w:sz w:val="24"/>
              <w:szCs w:val="24"/>
              <w:lang w:val="en-US"/>
            </w:rPr>
          </w:rPrChange>
        </w:rPr>
      </w:pPr>
      <w:r w:rsidRPr="00C05B87">
        <w:rPr>
          <w:rFonts w:ascii="Times New Roman" w:eastAsia="Times New Roman" w:hAnsi="Times New Roman" w:cs="Times New Roman"/>
          <w:sz w:val="24"/>
          <w:szCs w:val="24"/>
          <w:lang w:val="en-US"/>
          <w:rPrChange w:id="6415" w:author="Will Taylor Gough" w:date="2020-08-29T17:25:00Z">
            <w:rPr>
              <w:rFonts w:ascii="Times New Roman" w:eastAsia="Times New Roman" w:hAnsi="Times New Roman" w:cs="Times New Roman"/>
              <w:sz w:val="24"/>
              <w:szCs w:val="24"/>
              <w:lang w:val="en-US"/>
            </w:rPr>
          </w:rPrChange>
        </w:rPr>
        <w:br/>
      </w:r>
      <w:r w:rsidRPr="00C05B87">
        <w:rPr>
          <w:rFonts w:ascii="Times New Roman" w:eastAsia="Times New Roman" w:hAnsi="Times New Roman" w:cs="Times New Roman"/>
          <w:sz w:val="24"/>
          <w:szCs w:val="24"/>
          <w:lang w:val="en-US"/>
          <w:rPrChange w:id="6416" w:author="Will Taylor Gough" w:date="2020-08-29T17:25:00Z">
            <w:rPr>
              <w:rFonts w:ascii="Times New Roman" w:eastAsia="Times New Roman" w:hAnsi="Times New Roman" w:cs="Times New Roman"/>
              <w:sz w:val="24"/>
              <w:szCs w:val="24"/>
              <w:lang w:val="en-US"/>
            </w:rPr>
          </w:rPrChange>
        </w:rPr>
        <w:br/>
      </w:r>
      <w:r w:rsidRPr="00C05B87">
        <w:rPr>
          <w:rFonts w:ascii="Times New Roman" w:eastAsia="Times New Roman" w:hAnsi="Times New Roman" w:cs="Times New Roman"/>
          <w:sz w:val="24"/>
          <w:szCs w:val="24"/>
          <w:lang w:val="en-US"/>
          <w:rPrChange w:id="6417" w:author="Will Taylor Gough" w:date="2020-08-29T17:25:00Z">
            <w:rPr>
              <w:rFonts w:ascii="Times New Roman" w:eastAsia="Times New Roman" w:hAnsi="Times New Roman" w:cs="Times New Roman"/>
              <w:sz w:val="24"/>
              <w:szCs w:val="24"/>
              <w:lang w:val="en-US"/>
            </w:rPr>
          </w:rPrChange>
        </w:rPr>
        <w:br/>
      </w:r>
      <w:r w:rsidRPr="00C05B87">
        <w:rPr>
          <w:rFonts w:ascii="Times New Roman" w:eastAsia="Times New Roman" w:hAnsi="Times New Roman" w:cs="Times New Roman"/>
          <w:sz w:val="24"/>
          <w:szCs w:val="24"/>
          <w:lang w:val="en-US"/>
          <w:rPrChange w:id="6418" w:author="Will Taylor Gough" w:date="2020-08-29T17:25:00Z">
            <w:rPr>
              <w:rFonts w:ascii="Times New Roman" w:eastAsia="Times New Roman" w:hAnsi="Times New Roman" w:cs="Times New Roman"/>
              <w:sz w:val="24"/>
              <w:szCs w:val="24"/>
              <w:lang w:val="en-US"/>
            </w:rPr>
          </w:rPrChange>
        </w:rPr>
        <w:br/>
      </w:r>
      <w:r w:rsidRPr="00C05B87">
        <w:rPr>
          <w:rFonts w:ascii="Times New Roman" w:eastAsia="Times New Roman" w:hAnsi="Times New Roman" w:cs="Times New Roman"/>
          <w:sz w:val="24"/>
          <w:szCs w:val="24"/>
          <w:lang w:val="en-US"/>
          <w:rPrChange w:id="6419" w:author="Will Taylor Gough" w:date="2020-08-29T17:25:00Z">
            <w:rPr>
              <w:rFonts w:ascii="Times New Roman" w:eastAsia="Times New Roman" w:hAnsi="Times New Roman" w:cs="Times New Roman"/>
              <w:sz w:val="24"/>
              <w:szCs w:val="24"/>
              <w:lang w:val="en-US"/>
            </w:rPr>
          </w:rPrChange>
        </w:rPr>
        <w:br/>
      </w:r>
      <w:r w:rsidRPr="00C05B87">
        <w:rPr>
          <w:rFonts w:ascii="Times New Roman" w:eastAsia="Times New Roman" w:hAnsi="Times New Roman" w:cs="Times New Roman"/>
          <w:sz w:val="24"/>
          <w:szCs w:val="24"/>
          <w:lang w:val="en-US"/>
          <w:rPrChange w:id="6420" w:author="Will Taylor Gough" w:date="2020-08-29T17:25:00Z">
            <w:rPr>
              <w:rFonts w:ascii="Times New Roman" w:eastAsia="Times New Roman" w:hAnsi="Times New Roman" w:cs="Times New Roman"/>
              <w:sz w:val="24"/>
              <w:szCs w:val="24"/>
              <w:lang w:val="en-US"/>
            </w:rPr>
          </w:rPrChange>
        </w:rPr>
        <w:br/>
      </w:r>
      <w:r w:rsidRPr="00C05B87">
        <w:rPr>
          <w:rFonts w:ascii="Times New Roman" w:eastAsia="Times New Roman" w:hAnsi="Times New Roman" w:cs="Times New Roman"/>
          <w:sz w:val="24"/>
          <w:szCs w:val="24"/>
          <w:lang w:val="en-US"/>
          <w:rPrChange w:id="6421" w:author="Will Taylor Gough" w:date="2020-08-29T17:25:00Z">
            <w:rPr>
              <w:rFonts w:ascii="Times New Roman" w:eastAsia="Times New Roman" w:hAnsi="Times New Roman" w:cs="Times New Roman"/>
              <w:sz w:val="24"/>
              <w:szCs w:val="24"/>
              <w:lang w:val="en-US"/>
            </w:rPr>
          </w:rPrChange>
        </w:rPr>
        <w:br/>
      </w:r>
    </w:p>
    <w:p w14:paraId="612F004B" w14:textId="77777777" w:rsidR="00FC2B42" w:rsidRPr="00C05B87" w:rsidRDefault="00FC2B42" w:rsidP="00FC2B42">
      <w:pPr>
        <w:jc w:val="both"/>
        <w:rPr>
          <w:rFonts w:ascii="Times New Roman" w:hAnsi="Times New Roman" w:cs="Times New Roman"/>
          <w:sz w:val="24"/>
          <w:szCs w:val="24"/>
          <w:rPrChange w:id="6422" w:author="Will Taylor Gough" w:date="2020-08-29T17:25:00Z">
            <w:rPr>
              <w:sz w:val="24"/>
              <w:szCs w:val="24"/>
            </w:rPr>
          </w:rPrChange>
        </w:rPr>
      </w:pPr>
    </w:p>
    <w:sectPr w:rsidR="00FC2B42" w:rsidRPr="00C05B87" w:rsidSect="00C05B87">
      <w:pgSz w:w="12240" w:h="15840"/>
      <w:pgMar w:top="1440" w:right="1440" w:bottom="1440" w:left="1440" w:header="720" w:footer="720" w:gutter="0"/>
      <w:lnNumType w:countBy="1" w:restart="continuous"/>
      <w:pgNumType w:start="1"/>
      <w:cols w:space="720"/>
      <w:docGrid w:linePitch="299"/>
      <w:sectPrChange w:id="6423" w:author="Will Taylor Gough" w:date="2020-08-29T17:27:00Z">
        <w:sectPr w:rsidR="00FC2B42" w:rsidRPr="00C05B87" w:rsidSect="00C05B87">
          <w:pgMar w:top="1440" w:right="1440" w:bottom="1440" w:left="1440" w:header="720" w:footer="720" w:gutter="0"/>
          <w:lnNumType w:countBy="0" w:restart="newPage"/>
          <w:docGrid w:linePitch="0"/>
        </w:sectPr>
      </w:sectPrChange>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488" w:author="Dave" w:date="2020-08-18T16:12:00Z" w:initials="D">
    <w:p w14:paraId="62F54094" w14:textId="77777777" w:rsidR="00420F1B" w:rsidRDefault="00420F1B">
      <w:pPr>
        <w:pStyle w:val="CommentText"/>
      </w:pPr>
      <w:r>
        <w:rPr>
          <w:rStyle w:val="CommentReference"/>
        </w:rPr>
        <w:annotationRef/>
      </w:r>
      <w:r>
        <w:t>Summarize the method here (what kinds of thresholds and detections were used?  What kinds of filtering was done?)</w:t>
      </w:r>
    </w:p>
  </w:comment>
  <w:comment w:id="1686" w:author="Dave" w:date="2020-08-18T16:13:00Z" w:initials="D">
    <w:p w14:paraId="75BB6247" w14:textId="77777777" w:rsidR="00420F1B" w:rsidRDefault="00420F1B">
      <w:pPr>
        <w:pStyle w:val="CommentText"/>
      </w:pPr>
      <w:r>
        <w:rPr>
          <w:rStyle w:val="CommentReference"/>
        </w:rPr>
        <w:annotationRef/>
      </w:r>
      <w:r>
        <w:t>Need to describe how lunges were detected and what they are.  This is the first mention of lunges in the text.  Here is some basic language: “</w:t>
      </w:r>
      <w:r w:rsidRPr="00C004B3">
        <w:rPr>
          <w:rFonts w:ascii="Times New Roman" w:hAnsi="Times New Roman" w:cs="Times New Roman"/>
        </w:rPr>
        <w:t xml:space="preserve">. Lunge feeding on krill is highly stereotypical </w:t>
      </w:r>
      <w:r>
        <w:rPr>
          <w:rFonts w:ascii="Times New Roman" w:hAnsi="Times New Roman" w:cs="Times New Roman"/>
        </w:rPr>
        <w:fldChar w:fldCharType="begin">
          <w:fldData xml:space="preserve">PEVuZE5vdGU+PENpdGU+PEF1dGhvcj5DYWRlPC9BdXRob3I+PFllYXI+MjAxNjwvWWVhcj48UmVj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PEVuZE5vdGU+PENpdGU+PEF1dGhvcj5DYWRlPC9BdXRob3I+PFllYXI+MjAxNjwvWWVhcj48UmVj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(Goldbogen</w:t>
      </w:r>
      <w:r w:rsidRPr="009523F9">
        <w:rPr>
          <w:rFonts w:ascii="Times New Roman" w:hAnsi="Times New Roman" w:cs="Times New Roman"/>
          <w:i/>
          <w:noProof/>
        </w:rPr>
        <w:t xml:space="preserve"> et al.</w:t>
      </w:r>
      <w:r>
        <w:rPr>
          <w:rFonts w:ascii="Times New Roman" w:hAnsi="Times New Roman" w:cs="Times New Roman"/>
          <w:noProof/>
        </w:rPr>
        <w:t xml:space="preserve"> 2006; Cade</w:t>
      </w:r>
      <w:r w:rsidRPr="009523F9">
        <w:rPr>
          <w:rFonts w:ascii="Times New Roman" w:hAnsi="Times New Roman" w:cs="Times New Roman"/>
          <w:i/>
          <w:noProof/>
        </w:rPr>
        <w:t xml:space="preserve"> et al.</w:t>
      </w:r>
      <w:r>
        <w:rPr>
          <w:rFonts w:ascii="Times New Roman" w:hAnsi="Times New Roman" w:cs="Times New Roman"/>
          <w:noProof/>
        </w:rPr>
        <w:t xml:space="preserve"> 2016)</w:t>
      </w:r>
      <w:r>
        <w:rPr>
          <w:rFonts w:ascii="Times New Roman" w:hAnsi="Times New Roman" w:cs="Times New Roman"/>
        </w:rPr>
        <w:fldChar w:fldCharType="end"/>
      </w:r>
      <w:r>
        <w:rPr>
          <w:rFonts w:ascii="Times New Roman" w:hAnsi="Times New Roman" w:cs="Times New Roman"/>
        </w:rPr>
        <w:t xml:space="preserve"> </w:t>
      </w:r>
      <w:r w:rsidRPr="00C004B3">
        <w:rPr>
          <w:rFonts w:ascii="Times New Roman" w:hAnsi="Times New Roman" w:cs="Times New Roman"/>
        </w:rPr>
        <w:t xml:space="preserve">and individual lunges can be identified from the tag records as peaks in speed followed by rapid deceleration that corresponds to increases in dynamic body acceleration as well as changes in pitch, roll and heading associated with maneuvering </w:t>
      </w:r>
      <w:r w:rsidRPr="00C004B3">
        <w:rPr>
          <w:rFonts w:ascii="Times New Roman" w:hAnsi="Times New Roman" w:cs="Times New Roman"/>
        </w:rPr>
        <w:fldChar w:fldCharType="begin">
          <w:fldData xml:space="preserve">PEVuZE5vdGU+PENpdGU+PEF1dGhvcj5DYWRlPC9BdXRob3I+PFllYXI+MjAxNjwvWWVhcj48UmVj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PEVuZE5vdGU+PENpdGU+PEF1dGhvcj5DYWRlPC9BdXRob3I+PFllYXI+MjAxNjwvWWVhcj48UmVj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sidRPr="00C004B3">
        <w:rPr>
          <w:rFonts w:ascii="Times New Roman" w:hAnsi="Times New Roman" w:cs="Times New Roman"/>
        </w:rPr>
      </w:r>
      <w:r w:rsidRPr="00C004B3">
        <w:rPr>
          <w:rFonts w:ascii="Times New Roman" w:hAnsi="Times New Roman" w:cs="Times New Roman"/>
        </w:rPr>
        <w:fldChar w:fldCharType="separate"/>
      </w:r>
      <w:r>
        <w:rPr>
          <w:rFonts w:ascii="Times New Roman" w:hAnsi="Times New Roman" w:cs="Times New Roman"/>
          <w:noProof/>
        </w:rPr>
        <w:t>(Simon, Johnson &amp; Madsen 2012; Cade</w:t>
      </w:r>
      <w:r w:rsidRPr="009E7989">
        <w:rPr>
          <w:rFonts w:ascii="Times New Roman" w:hAnsi="Times New Roman" w:cs="Times New Roman"/>
          <w:i/>
          <w:noProof/>
        </w:rPr>
        <w:t xml:space="preserve"> et al.</w:t>
      </w:r>
      <w:r>
        <w:rPr>
          <w:rFonts w:ascii="Times New Roman" w:hAnsi="Times New Roman" w:cs="Times New Roman"/>
          <w:noProof/>
        </w:rPr>
        <w:t xml:space="preserve"> 2016)</w:t>
      </w:r>
      <w:r w:rsidRPr="00C004B3">
        <w:rPr>
          <w:rFonts w:ascii="Times New Roman" w:hAnsi="Times New Roman" w:cs="Times New Roman"/>
        </w:rPr>
        <w:fldChar w:fldCharType="end"/>
      </w:r>
      <w:r>
        <w:rPr>
          <w:rFonts w:ascii="Times New Roman" w:hAnsi="Times New Roman" w:cs="Times New Roman"/>
        </w:rPr>
        <w:t>.”</w:t>
      </w:r>
      <w:r w:rsidRPr="00341E7F">
        <w:rPr>
          <w:rFonts w:ascii="Times New Roman" w:hAnsi="Times New Roman" w:cs="Times New Roman"/>
          <w:sz w:val="24"/>
          <w:szCs w:val="24"/>
        </w:rPr>
        <w:t xml:space="preserve"> </w:t>
      </w:r>
    </w:p>
  </w:comment>
  <w:comment w:id="2628" w:author="Will Taylor Gough" w:date="2020-08-27T11:43:00Z" w:initials="WTG">
    <w:p w14:paraId="42EEDC1B" w14:textId="77777777" w:rsidR="00420F1B" w:rsidRDefault="00420F1B">
      <w:pPr>
        <w:pStyle w:val="CommentText"/>
      </w:pPr>
      <w:r>
        <w:rPr>
          <w:rStyle w:val="CommentReference"/>
        </w:rPr>
        <w:annotationRef/>
      </w:r>
      <w:r>
        <w:t>This’ll probably change with the shift to simple linear models</w:t>
      </w:r>
    </w:p>
  </w:comment>
  <w:comment w:id="3113" w:author="Dave" w:date="2020-08-18T16:55:00Z" w:initials="D">
    <w:p w14:paraId="3A44FB12" w14:textId="77777777" w:rsidR="00420F1B" w:rsidRDefault="00420F1B">
      <w:pPr>
        <w:pStyle w:val="CommentText"/>
      </w:pPr>
      <w:r>
        <w:rPr>
          <w:rStyle w:val="CommentReference"/>
        </w:rPr>
        <w:annotationRef/>
      </w:r>
      <w:r>
        <w:t xml:space="preserve">Probably should be part of introduction, and the best reference for lunge-feeding generally might be: </w:t>
      </w:r>
    </w:p>
    <w:p w14:paraId="0360AC49" w14:textId="77777777" w:rsidR="00420F1B" w:rsidRDefault="00420F1B">
      <w:pPr>
        <w:pStyle w:val="CommentText"/>
      </w:pPr>
    </w:p>
    <w:p w14:paraId="2EBE13EF" w14:textId="77777777" w:rsidR="00420F1B" w:rsidRDefault="00420F1B">
      <w:pPr>
        <w:pStyle w:val="CommentText"/>
      </w:pPr>
      <w:r>
        <w:rPr>
          <w:rFonts w:ascii="Segoe UI" w:eastAsiaTheme="minorHAnsi" w:hAnsi="Segoe UI" w:cs="Segoe UI"/>
          <w:sz w:val="18"/>
          <w:szCs w:val="18"/>
          <w:lang w:val="en-US"/>
        </w:rPr>
        <w:t xml:space="preserve">Goldbogen, J.A., Cade, D.E., Calambokidis, J., Friedlaender, A.S., Potvin, J., Segre, P.S. &amp; Werth, A.J. (2017) How Baleen Whales Feed: The Biomechanics of Engulfment and Filtration. </w:t>
      </w:r>
      <w:r>
        <w:rPr>
          <w:rFonts w:ascii="Segoe UI" w:eastAsiaTheme="minorHAnsi" w:hAnsi="Segoe UI" w:cs="Segoe UI"/>
          <w:i/>
          <w:iCs/>
          <w:sz w:val="18"/>
          <w:szCs w:val="18"/>
          <w:lang w:val="en-US"/>
        </w:rPr>
        <w:t>Annual review of marine science,</w:t>
      </w:r>
      <w:r>
        <w:rPr>
          <w:rFonts w:ascii="Segoe UI" w:eastAsiaTheme="minorHAnsi" w:hAnsi="Segoe UI" w:cs="Segoe UI"/>
          <w:sz w:val="18"/>
          <w:szCs w:val="18"/>
          <w:lang w:val="en-US"/>
        </w:rPr>
        <w:t xml:space="preserve"> </w:t>
      </w:r>
      <w:r>
        <w:rPr>
          <w:rFonts w:ascii="Segoe UI" w:eastAsiaTheme="minorHAnsi" w:hAnsi="Segoe UI" w:cs="Segoe UI"/>
          <w:b/>
          <w:bCs/>
          <w:sz w:val="18"/>
          <w:szCs w:val="18"/>
          <w:lang w:val="en-US"/>
        </w:rPr>
        <w:t>9,</w:t>
      </w:r>
      <w:r>
        <w:rPr>
          <w:rFonts w:ascii="Segoe UI" w:eastAsiaTheme="minorHAnsi" w:hAnsi="Segoe UI" w:cs="Segoe UI"/>
          <w:sz w:val="18"/>
          <w:szCs w:val="18"/>
          <w:lang w:val="en-US"/>
        </w:rPr>
        <w:t xml:space="preserve"> 1-20.</w:t>
      </w:r>
    </w:p>
  </w:comment>
  <w:comment w:id="3114" w:author="Will Taylor Gough" w:date="2020-08-26T11:25:00Z" w:initials="WTG">
    <w:p w14:paraId="4D0F8021" w14:textId="77777777" w:rsidR="00420F1B" w:rsidRDefault="00420F1B">
      <w:pPr>
        <w:pStyle w:val="CommentText"/>
      </w:pPr>
      <w:r>
        <w:rPr>
          <w:rStyle w:val="CommentReference"/>
        </w:rPr>
        <w:annotationRef/>
      </w:r>
      <w:r>
        <w:t>Move to introduction.</w:t>
      </w:r>
    </w:p>
  </w:comment>
  <w:comment w:id="3657" w:author="Dave" w:date="2020-08-18T17:10:00Z" w:initials="D">
    <w:p w14:paraId="22203D42" w14:textId="77777777" w:rsidR="00420F1B" w:rsidRDefault="00420F1B">
      <w:pPr>
        <w:pStyle w:val="CommentText"/>
      </w:pPr>
      <w:r>
        <w:rPr>
          <w:rStyle w:val="CommentReference"/>
        </w:rPr>
        <w:annotationRef/>
      </w:r>
      <w:r>
        <w:t>Move permits to Acknowledgements.  Also need to include permits and IACUC information in methods directly (reviewers look for that).</w:t>
      </w:r>
    </w:p>
  </w:comment>
  <w:comment w:id="5605" w:author="Hayden Smith" w:date="2020-08-27T17:29:00Z" w:initials="HS">
    <w:p w14:paraId="49DABFDA" w14:textId="77777777" w:rsidR="00420F1B" w:rsidRDefault="00420F1B" w:rsidP="00001A54">
      <w:pPr>
        <w:pStyle w:val="CommentText"/>
      </w:pPr>
      <w:r>
        <w:rPr>
          <w:rStyle w:val="CommentReference"/>
        </w:rPr>
        <w:annotationRef/>
      </w:r>
      <w:r>
        <w:t>I didn’t change these two at all because I couldn’t find the code for the linear models.</w:t>
      </w:r>
    </w:p>
  </w:comment>
  <w:comment w:id="6307" w:author="Dave" w:date="2020-08-18T16:01:00Z" w:initials="D">
    <w:p w14:paraId="67FEF4D8" w14:textId="77777777" w:rsidR="00420F1B" w:rsidRDefault="00420F1B">
      <w:pPr>
        <w:pStyle w:val="CommentText"/>
      </w:pPr>
      <w:r>
        <w:rPr>
          <w:rStyle w:val="CommentReference"/>
        </w:rPr>
        <w:annotationRef/>
      </w:r>
      <w:r>
        <w:t>Why not include the values here for comparison?</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2F54094" w15:done="0"/>
  <w15:commentEx w15:paraId="75BB6247" w15:done="0"/>
  <w15:commentEx w15:paraId="42EEDC1B" w15:done="0"/>
  <w15:commentEx w15:paraId="2EBE13EF" w15:done="0"/>
  <w15:commentEx w15:paraId="4D0F8021" w15:done="0"/>
  <w15:commentEx w15:paraId="22203D42" w15:done="0"/>
  <w15:commentEx w15:paraId="49DABFDA" w15:done="0"/>
  <w15:commentEx w15:paraId="67FEF4D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E76EE9" w16cex:dateUtc="2020-08-19T16:27:00Z"/>
  <w16cex:commentExtensible w16cex:durableId="22E76F36" w16cex:dateUtc="2020-08-19T16:28:00Z"/>
  <w16cex:commentExtensible w16cex:durableId="22E60E66" w16cex:dateUtc="2020-08-18T15:23:00Z"/>
  <w16cex:commentExtensible w16cex:durableId="22E7709F" w16cex:dateUtc="2020-08-19T16:34:00Z"/>
  <w16cex:commentExtensible w16cex:durableId="22E77054" w16cex:dateUtc="2020-08-19T16:33:00Z"/>
  <w16cex:commentExtensible w16cex:durableId="22E7716D" w16cex:dateUtc="2020-08-19T16:37:00Z"/>
  <w16cex:commentExtensible w16cex:durableId="22E7734F" w16cex:dateUtc="2020-08-19T16:45:00Z"/>
  <w16cex:commentExtensible w16cex:durableId="22E773C5" w16cex:dateUtc="2020-08-19T16:47:00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Yu Mincho">
    <w:panose1 w:val="00000000000000000000"/>
    <w:charset w:val="80"/>
    <w:family w:val="roman"/>
    <w:notTrueType/>
    <w:pitch w:val="default"/>
  </w:font>
  <w:font w:name="Roboto">
    <w:altName w:val="Arial"/>
    <w:charset w:val="00"/>
    <w:family w:val="auto"/>
    <w:pitch w:val="default"/>
  </w:font>
  <w:font w:name="Segoe UI">
    <w:altName w:val="Calibr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138DC"/>
    <w:multiLevelType w:val="hybridMultilevel"/>
    <w:tmpl w:val="4C604D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C8318D"/>
    <w:multiLevelType w:val="hybridMultilevel"/>
    <w:tmpl w:val="7C62394E"/>
    <w:lvl w:ilvl="0" w:tplc="ED684672">
      <w:start w:val="1"/>
      <w:numFmt w:val="bullet"/>
      <w:lvlText w:val="•"/>
      <w:lvlJc w:val="left"/>
      <w:pPr>
        <w:tabs>
          <w:tab w:val="num" w:pos="720"/>
        </w:tabs>
        <w:ind w:left="720" w:hanging="360"/>
      </w:pPr>
      <w:rPr>
        <w:rFonts w:ascii="Arial" w:hAnsi="Arial" w:hint="default"/>
      </w:rPr>
    </w:lvl>
    <w:lvl w:ilvl="1" w:tplc="11C29426" w:tentative="1">
      <w:start w:val="1"/>
      <w:numFmt w:val="bullet"/>
      <w:lvlText w:val="•"/>
      <w:lvlJc w:val="left"/>
      <w:pPr>
        <w:tabs>
          <w:tab w:val="num" w:pos="1440"/>
        </w:tabs>
        <w:ind w:left="1440" w:hanging="360"/>
      </w:pPr>
      <w:rPr>
        <w:rFonts w:ascii="Arial" w:hAnsi="Arial" w:hint="default"/>
      </w:rPr>
    </w:lvl>
    <w:lvl w:ilvl="2" w:tplc="1040D00C" w:tentative="1">
      <w:start w:val="1"/>
      <w:numFmt w:val="bullet"/>
      <w:lvlText w:val="•"/>
      <w:lvlJc w:val="left"/>
      <w:pPr>
        <w:tabs>
          <w:tab w:val="num" w:pos="2160"/>
        </w:tabs>
        <w:ind w:left="2160" w:hanging="360"/>
      </w:pPr>
      <w:rPr>
        <w:rFonts w:ascii="Arial" w:hAnsi="Arial" w:hint="default"/>
      </w:rPr>
    </w:lvl>
    <w:lvl w:ilvl="3" w:tplc="E2209F12" w:tentative="1">
      <w:start w:val="1"/>
      <w:numFmt w:val="bullet"/>
      <w:lvlText w:val="•"/>
      <w:lvlJc w:val="left"/>
      <w:pPr>
        <w:tabs>
          <w:tab w:val="num" w:pos="2880"/>
        </w:tabs>
        <w:ind w:left="2880" w:hanging="360"/>
      </w:pPr>
      <w:rPr>
        <w:rFonts w:ascii="Arial" w:hAnsi="Arial" w:hint="default"/>
      </w:rPr>
    </w:lvl>
    <w:lvl w:ilvl="4" w:tplc="E01AF834" w:tentative="1">
      <w:start w:val="1"/>
      <w:numFmt w:val="bullet"/>
      <w:lvlText w:val="•"/>
      <w:lvlJc w:val="left"/>
      <w:pPr>
        <w:tabs>
          <w:tab w:val="num" w:pos="3600"/>
        </w:tabs>
        <w:ind w:left="3600" w:hanging="360"/>
      </w:pPr>
      <w:rPr>
        <w:rFonts w:ascii="Arial" w:hAnsi="Arial" w:hint="default"/>
      </w:rPr>
    </w:lvl>
    <w:lvl w:ilvl="5" w:tplc="78E426F2" w:tentative="1">
      <w:start w:val="1"/>
      <w:numFmt w:val="bullet"/>
      <w:lvlText w:val="•"/>
      <w:lvlJc w:val="left"/>
      <w:pPr>
        <w:tabs>
          <w:tab w:val="num" w:pos="4320"/>
        </w:tabs>
        <w:ind w:left="4320" w:hanging="360"/>
      </w:pPr>
      <w:rPr>
        <w:rFonts w:ascii="Arial" w:hAnsi="Arial" w:hint="default"/>
      </w:rPr>
    </w:lvl>
    <w:lvl w:ilvl="6" w:tplc="939C617E" w:tentative="1">
      <w:start w:val="1"/>
      <w:numFmt w:val="bullet"/>
      <w:lvlText w:val="•"/>
      <w:lvlJc w:val="left"/>
      <w:pPr>
        <w:tabs>
          <w:tab w:val="num" w:pos="5040"/>
        </w:tabs>
        <w:ind w:left="5040" w:hanging="360"/>
      </w:pPr>
      <w:rPr>
        <w:rFonts w:ascii="Arial" w:hAnsi="Arial" w:hint="default"/>
      </w:rPr>
    </w:lvl>
    <w:lvl w:ilvl="7" w:tplc="8F7AB98E" w:tentative="1">
      <w:start w:val="1"/>
      <w:numFmt w:val="bullet"/>
      <w:lvlText w:val="•"/>
      <w:lvlJc w:val="left"/>
      <w:pPr>
        <w:tabs>
          <w:tab w:val="num" w:pos="5760"/>
        </w:tabs>
        <w:ind w:left="5760" w:hanging="360"/>
      </w:pPr>
      <w:rPr>
        <w:rFonts w:ascii="Arial" w:hAnsi="Arial" w:hint="default"/>
      </w:rPr>
    </w:lvl>
    <w:lvl w:ilvl="8" w:tplc="0CC6623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A1009D0"/>
    <w:multiLevelType w:val="multilevel"/>
    <w:tmpl w:val="64769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E47AB6"/>
    <w:multiLevelType w:val="multilevel"/>
    <w:tmpl w:val="CC429CA4"/>
    <w:lvl w:ilvl="0">
      <w:start w:val="1"/>
      <w:numFmt w:val="decimal"/>
      <w:lvlText w:val="%1."/>
      <w:lvlJc w:val="left"/>
      <w:pPr>
        <w:tabs>
          <w:tab w:val="num" w:pos="5040"/>
        </w:tabs>
        <w:ind w:left="5040" w:hanging="360"/>
      </w:pPr>
    </w:lvl>
    <w:lvl w:ilvl="1" w:tentative="1">
      <w:start w:val="1"/>
      <w:numFmt w:val="decimal"/>
      <w:lvlText w:val="%2."/>
      <w:lvlJc w:val="left"/>
      <w:pPr>
        <w:tabs>
          <w:tab w:val="num" w:pos="5760"/>
        </w:tabs>
        <w:ind w:left="5760" w:hanging="360"/>
      </w:pPr>
    </w:lvl>
    <w:lvl w:ilvl="2" w:tentative="1">
      <w:start w:val="1"/>
      <w:numFmt w:val="decimal"/>
      <w:lvlText w:val="%3."/>
      <w:lvlJc w:val="left"/>
      <w:pPr>
        <w:tabs>
          <w:tab w:val="num" w:pos="6480"/>
        </w:tabs>
        <w:ind w:left="6480" w:hanging="360"/>
      </w:pPr>
    </w:lvl>
    <w:lvl w:ilvl="3" w:tentative="1">
      <w:start w:val="1"/>
      <w:numFmt w:val="decimal"/>
      <w:lvlText w:val="%4."/>
      <w:lvlJc w:val="left"/>
      <w:pPr>
        <w:tabs>
          <w:tab w:val="num" w:pos="7200"/>
        </w:tabs>
        <w:ind w:left="7200" w:hanging="360"/>
      </w:pPr>
    </w:lvl>
    <w:lvl w:ilvl="4" w:tentative="1">
      <w:start w:val="1"/>
      <w:numFmt w:val="decimal"/>
      <w:lvlText w:val="%5."/>
      <w:lvlJc w:val="left"/>
      <w:pPr>
        <w:tabs>
          <w:tab w:val="num" w:pos="7920"/>
        </w:tabs>
        <w:ind w:left="7920" w:hanging="360"/>
      </w:pPr>
    </w:lvl>
    <w:lvl w:ilvl="5" w:tentative="1">
      <w:start w:val="1"/>
      <w:numFmt w:val="decimal"/>
      <w:lvlText w:val="%6."/>
      <w:lvlJc w:val="left"/>
      <w:pPr>
        <w:tabs>
          <w:tab w:val="num" w:pos="8640"/>
        </w:tabs>
        <w:ind w:left="8640" w:hanging="360"/>
      </w:pPr>
    </w:lvl>
    <w:lvl w:ilvl="6" w:tentative="1">
      <w:start w:val="1"/>
      <w:numFmt w:val="decimal"/>
      <w:lvlText w:val="%7."/>
      <w:lvlJc w:val="left"/>
      <w:pPr>
        <w:tabs>
          <w:tab w:val="num" w:pos="9360"/>
        </w:tabs>
        <w:ind w:left="9360" w:hanging="360"/>
      </w:pPr>
    </w:lvl>
    <w:lvl w:ilvl="7" w:tentative="1">
      <w:start w:val="1"/>
      <w:numFmt w:val="decimal"/>
      <w:lvlText w:val="%8."/>
      <w:lvlJc w:val="left"/>
      <w:pPr>
        <w:tabs>
          <w:tab w:val="num" w:pos="10080"/>
        </w:tabs>
        <w:ind w:left="10080" w:hanging="360"/>
      </w:pPr>
    </w:lvl>
    <w:lvl w:ilvl="8" w:tentative="1">
      <w:start w:val="1"/>
      <w:numFmt w:val="decimal"/>
      <w:lvlText w:val="%9."/>
      <w:lvlJc w:val="left"/>
      <w:pPr>
        <w:tabs>
          <w:tab w:val="num" w:pos="10800"/>
        </w:tabs>
        <w:ind w:left="10800" w:hanging="360"/>
      </w:pPr>
    </w:lvl>
  </w:abstractNum>
  <w:abstractNum w:abstractNumId="4" w15:restartNumberingAfterBreak="0">
    <w:nsid w:val="34530BCD"/>
    <w:multiLevelType w:val="hybridMultilevel"/>
    <w:tmpl w:val="CAFA81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8F4DE4"/>
    <w:multiLevelType w:val="hybridMultilevel"/>
    <w:tmpl w:val="DB4EF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201D76"/>
    <w:multiLevelType w:val="hybridMultilevel"/>
    <w:tmpl w:val="0EECD3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505BC5"/>
    <w:multiLevelType w:val="multilevel"/>
    <w:tmpl w:val="CC429CA4"/>
    <w:lvl w:ilvl="0">
      <w:start w:val="1"/>
      <w:numFmt w:val="decimal"/>
      <w:lvlText w:val="%1."/>
      <w:lvlJc w:val="left"/>
      <w:pPr>
        <w:tabs>
          <w:tab w:val="num" w:pos="5040"/>
        </w:tabs>
        <w:ind w:left="5040" w:hanging="360"/>
      </w:pPr>
    </w:lvl>
    <w:lvl w:ilvl="1" w:tentative="1">
      <w:start w:val="1"/>
      <w:numFmt w:val="decimal"/>
      <w:lvlText w:val="%2."/>
      <w:lvlJc w:val="left"/>
      <w:pPr>
        <w:tabs>
          <w:tab w:val="num" w:pos="5760"/>
        </w:tabs>
        <w:ind w:left="5760" w:hanging="360"/>
      </w:pPr>
    </w:lvl>
    <w:lvl w:ilvl="2" w:tentative="1">
      <w:start w:val="1"/>
      <w:numFmt w:val="decimal"/>
      <w:lvlText w:val="%3."/>
      <w:lvlJc w:val="left"/>
      <w:pPr>
        <w:tabs>
          <w:tab w:val="num" w:pos="6480"/>
        </w:tabs>
        <w:ind w:left="6480" w:hanging="360"/>
      </w:pPr>
    </w:lvl>
    <w:lvl w:ilvl="3" w:tentative="1">
      <w:start w:val="1"/>
      <w:numFmt w:val="decimal"/>
      <w:lvlText w:val="%4."/>
      <w:lvlJc w:val="left"/>
      <w:pPr>
        <w:tabs>
          <w:tab w:val="num" w:pos="7200"/>
        </w:tabs>
        <w:ind w:left="7200" w:hanging="360"/>
      </w:pPr>
    </w:lvl>
    <w:lvl w:ilvl="4" w:tentative="1">
      <w:start w:val="1"/>
      <w:numFmt w:val="decimal"/>
      <w:lvlText w:val="%5."/>
      <w:lvlJc w:val="left"/>
      <w:pPr>
        <w:tabs>
          <w:tab w:val="num" w:pos="7920"/>
        </w:tabs>
        <w:ind w:left="7920" w:hanging="360"/>
      </w:pPr>
    </w:lvl>
    <w:lvl w:ilvl="5" w:tentative="1">
      <w:start w:val="1"/>
      <w:numFmt w:val="decimal"/>
      <w:lvlText w:val="%6."/>
      <w:lvlJc w:val="left"/>
      <w:pPr>
        <w:tabs>
          <w:tab w:val="num" w:pos="8640"/>
        </w:tabs>
        <w:ind w:left="8640" w:hanging="360"/>
      </w:pPr>
    </w:lvl>
    <w:lvl w:ilvl="6" w:tentative="1">
      <w:start w:val="1"/>
      <w:numFmt w:val="decimal"/>
      <w:lvlText w:val="%7."/>
      <w:lvlJc w:val="left"/>
      <w:pPr>
        <w:tabs>
          <w:tab w:val="num" w:pos="9360"/>
        </w:tabs>
        <w:ind w:left="9360" w:hanging="360"/>
      </w:pPr>
    </w:lvl>
    <w:lvl w:ilvl="7" w:tentative="1">
      <w:start w:val="1"/>
      <w:numFmt w:val="decimal"/>
      <w:lvlText w:val="%8."/>
      <w:lvlJc w:val="left"/>
      <w:pPr>
        <w:tabs>
          <w:tab w:val="num" w:pos="10080"/>
        </w:tabs>
        <w:ind w:left="10080" w:hanging="360"/>
      </w:pPr>
    </w:lvl>
    <w:lvl w:ilvl="8" w:tentative="1">
      <w:start w:val="1"/>
      <w:numFmt w:val="decimal"/>
      <w:lvlText w:val="%9."/>
      <w:lvlJc w:val="left"/>
      <w:pPr>
        <w:tabs>
          <w:tab w:val="num" w:pos="10800"/>
        </w:tabs>
        <w:ind w:left="10800" w:hanging="360"/>
      </w:pPr>
    </w:lvl>
  </w:abstractNum>
  <w:abstractNum w:abstractNumId="8" w15:restartNumberingAfterBreak="0">
    <w:nsid w:val="76666683"/>
    <w:multiLevelType w:val="hybridMultilevel"/>
    <w:tmpl w:val="CAFA81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F67FEC"/>
    <w:multiLevelType w:val="hybridMultilevel"/>
    <w:tmpl w:val="41306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5E20A4"/>
    <w:multiLevelType w:val="hybridMultilevel"/>
    <w:tmpl w:val="F0045916"/>
    <w:lvl w:ilvl="0" w:tplc="2DD0D7EA">
      <w:start w:val="1"/>
      <w:numFmt w:val="bullet"/>
      <w:lvlText w:val="•"/>
      <w:lvlJc w:val="left"/>
      <w:pPr>
        <w:tabs>
          <w:tab w:val="num" w:pos="720"/>
        </w:tabs>
        <w:ind w:left="720" w:hanging="360"/>
      </w:pPr>
      <w:rPr>
        <w:rFonts w:ascii="Arial" w:hAnsi="Arial" w:hint="default"/>
      </w:rPr>
    </w:lvl>
    <w:lvl w:ilvl="1" w:tplc="A7ACF7DC" w:tentative="1">
      <w:start w:val="1"/>
      <w:numFmt w:val="bullet"/>
      <w:lvlText w:val="•"/>
      <w:lvlJc w:val="left"/>
      <w:pPr>
        <w:tabs>
          <w:tab w:val="num" w:pos="1440"/>
        </w:tabs>
        <w:ind w:left="1440" w:hanging="360"/>
      </w:pPr>
      <w:rPr>
        <w:rFonts w:ascii="Arial" w:hAnsi="Arial" w:hint="default"/>
      </w:rPr>
    </w:lvl>
    <w:lvl w:ilvl="2" w:tplc="72BAB28C" w:tentative="1">
      <w:start w:val="1"/>
      <w:numFmt w:val="bullet"/>
      <w:lvlText w:val="•"/>
      <w:lvlJc w:val="left"/>
      <w:pPr>
        <w:tabs>
          <w:tab w:val="num" w:pos="2160"/>
        </w:tabs>
        <w:ind w:left="2160" w:hanging="360"/>
      </w:pPr>
      <w:rPr>
        <w:rFonts w:ascii="Arial" w:hAnsi="Arial" w:hint="default"/>
      </w:rPr>
    </w:lvl>
    <w:lvl w:ilvl="3" w:tplc="4A3090D2" w:tentative="1">
      <w:start w:val="1"/>
      <w:numFmt w:val="bullet"/>
      <w:lvlText w:val="•"/>
      <w:lvlJc w:val="left"/>
      <w:pPr>
        <w:tabs>
          <w:tab w:val="num" w:pos="2880"/>
        </w:tabs>
        <w:ind w:left="2880" w:hanging="360"/>
      </w:pPr>
      <w:rPr>
        <w:rFonts w:ascii="Arial" w:hAnsi="Arial" w:hint="default"/>
      </w:rPr>
    </w:lvl>
    <w:lvl w:ilvl="4" w:tplc="55C4BC92" w:tentative="1">
      <w:start w:val="1"/>
      <w:numFmt w:val="bullet"/>
      <w:lvlText w:val="•"/>
      <w:lvlJc w:val="left"/>
      <w:pPr>
        <w:tabs>
          <w:tab w:val="num" w:pos="3600"/>
        </w:tabs>
        <w:ind w:left="3600" w:hanging="360"/>
      </w:pPr>
      <w:rPr>
        <w:rFonts w:ascii="Arial" w:hAnsi="Arial" w:hint="default"/>
      </w:rPr>
    </w:lvl>
    <w:lvl w:ilvl="5" w:tplc="CCA8FCBC" w:tentative="1">
      <w:start w:val="1"/>
      <w:numFmt w:val="bullet"/>
      <w:lvlText w:val="•"/>
      <w:lvlJc w:val="left"/>
      <w:pPr>
        <w:tabs>
          <w:tab w:val="num" w:pos="4320"/>
        </w:tabs>
        <w:ind w:left="4320" w:hanging="360"/>
      </w:pPr>
      <w:rPr>
        <w:rFonts w:ascii="Arial" w:hAnsi="Arial" w:hint="default"/>
      </w:rPr>
    </w:lvl>
    <w:lvl w:ilvl="6" w:tplc="444A2F52" w:tentative="1">
      <w:start w:val="1"/>
      <w:numFmt w:val="bullet"/>
      <w:lvlText w:val="•"/>
      <w:lvlJc w:val="left"/>
      <w:pPr>
        <w:tabs>
          <w:tab w:val="num" w:pos="5040"/>
        </w:tabs>
        <w:ind w:left="5040" w:hanging="360"/>
      </w:pPr>
      <w:rPr>
        <w:rFonts w:ascii="Arial" w:hAnsi="Arial" w:hint="default"/>
      </w:rPr>
    </w:lvl>
    <w:lvl w:ilvl="7" w:tplc="ADF6692C" w:tentative="1">
      <w:start w:val="1"/>
      <w:numFmt w:val="bullet"/>
      <w:lvlText w:val="•"/>
      <w:lvlJc w:val="left"/>
      <w:pPr>
        <w:tabs>
          <w:tab w:val="num" w:pos="5760"/>
        </w:tabs>
        <w:ind w:left="5760" w:hanging="360"/>
      </w:pPr>
      <w:rPr>
        <w:rFonts w:ascii="Arial" w:hAnsi="Arial" w:hint="default"/>
      </w:rPr>
    </w:lvl>
    <w:lvl w:ilvl="8" w:tplc="5B52E978" w:tentative="1">
      <w:start w:val="1"/>
      <w:numFmt w:val="bullet"/>
      <w:lvlText w:val="•"/>
      <w:lvlJc w:val="left"/>
      <w:pPr>
        <w:tabs>
          <w:tab w:val="num" w:pos="6480"/>
        </w:tabs>
        <w:ind w:left="6480" w:hanging="360"/>
      </w:pPr>
      <w:rPr>
        <w:rFonts w:ascii="Arial" w:hAnsi="Arial" w:hint="default"/>
      </w:rPr>
    </w:lvl>
  </w:abstractNum>
  <w:num w:numId="1">
    <w:abstractNumId w:val="8"/>
  </w:num>
  <w:num w:numId="2">
    <w:abstractNumId w:val="9"/>
  </w:num>
  <w:num w:numId="3">
    <w:abstractNumId w:val="1"/>
  </w:num>
  <w:num w:numId="4">
    <w:abstractNumId w:val="10"/>
  </w:num>
  <w:num w:numId="5">
    <w:abstractNumId w:val="4"/>
  </w:num>
  <w:num w:numId="6">
    <w:abstractNumId w:val="3"/>
  </w:num>
  <w:num w:numId="7">
    <w:abstractNumId w:val="0"/>
  </w:num>
  <w:num w:numId="8">
    <w:abstractNumId w:val="7"/>
  </w:num>
  <w:num w:numId="9">
    <w:abstractNumId w:val="2"/>
  </w:num>
  <w:num w:numId="10">
    <w:abstractNumId w:val="5"/>
  </w:num>
  <w:num w:numId="11">
    <w:abstractNumId w:val="6"/>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ll Taylor Gough">
    <w15:presenceInfo w15:providerId="None" w15:userId="Will Taylor Gough"/>
  </w15:person>
  <w15:person w15:author="Dave">
    <w15:presenceInfo w15:providerId="None" w15:userId="Dave"/>
  </w15:person>
  <w15:person w15:author="Hayden Smith">
    <w15:presenceInfo w15:providerId="Windows Live" w15:userId="3954a154aae85b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636"/>
    <w:rsid w:val="00001A54"/>
    <w:rsid w:val="000051D4"/>
    <w:rsid w:val="000157A3"/>
    <w:rsid w:val="00021352"/>
    <w:rsid w:val="000300F3"/>
    <w:rsid w:val="00037099"/>
    <w:rsid w:val="0004271D"/>
    <w:rsid w:val="0005043F"/>
    <w:rsid w:val="0005274B"/>
    <w:rsid w:val="000701AC"/>
    <w:rsid w:val="00072DBE"/>
    <w:rsid w:val="000745A6"/>
    <w:rsid w:val="000760D4"/>
    <w:rsid w:val="00082567"/>
    <w:rsid w:val="00082DAB"/>
    <w:rsid w:val="00084EE2"/>
    <w:rsid w:val="000904BD"/>
    <w:rsid w:val="000921E8"/>
    <w:rsid w:val="00092449"/>
    <w:rsid w:val="0009346F"/>
    <w:rsid w:val="000A506C"/>
    <w:rsid w:val="000B19FC"/>
    <w:rsid w:val="000B61B3"/>
    <w:rsid w:val="000D2005"/>
    <w:rsid w:val="000D2946"/>
    <w:rsid w:val="000D4246"/>
    <w:rsid w:val="000D6B53"/>
    <w:rsid w:val="000F4DE0"/>
    <w:rsid w:val="000F544F"/>
    <w:rsid w:val="000F7426"/>
    <w:rsid w:val="00103349"/>
    <w:rsid w:val="00104FA1"/>
    <w:rsid w:val="00105049"/>
    <w:rsid w:val="001245CE"/>
    <w:rsid w:val="00126676"/>
    <w:rsid w:val="00126D0C"/>
    <w:rsid w:val="00133FFB"/>
    <w:rsid w:val="00140930"/>
    <w:rsid w:val="00140F2E"/>
    <w:rsid w:val="001451E7"/>
    <w:rsid w:val="00145C8E"/>
    <w:rsid w:val="00146B31"/>
    <w:rsid w:val="00155E70"/>
    <w:rsid w:val="001642E3"/>
    <w:rsid w:val="00167CEC"/>
    <w:rsid w:val="00170A63"/>
    <w:rsid w:val="00171510"/>
    <w:rsid w:val="00173BA1"/>
    <w:rsid w:val="00175DF7"/>
    <w:rsid w:val="001760FA"/>
    <w:rsid w:val="001824B8"/>
    <w:rsid w:val="0018636A"/>
    <w:rsid w:val="00186876"/>
    <w:rsid w:val="001876E5"/>
    <w:rsid w:val="00190DD0"/>
    <w:rsid w:val="00195C3D"/>
    <w:rsid w:val="00195F06"/>
    <w:rsid w:val="001A2550"/>
    <w:rsid w:val="001A3A5D"/>
    <w:rsid w:val="001A44D6"/>
    <w:rsid w:val="001A5A69"/>
    <w:rsid w:val="001B3301"/>
    <w:rsid w:val="001C1314"/>
    <w:rsid w:val="001C4A2F"/>
    <w:rsid w:val="001C5ACF"/>
    <w:rsid w:val="001C6AD3"/>
    <w:rsid w:val="001C767F"/>
    <w:rsid w:val="001E0555"/>
    <w:rsid w:val="001E45BE"/>
    <w:rsid w:val="001E6CED"/>
    <w:rsid w:val="001F1A66"/>
    <w:rsid w:val="001F1CD3"/>
    <w:rsid w:val="001F2244"/>
    <w:rsid w:val="001F439D"/>
    <w:rsid w:val="001F6946"/>
    <w:rsid w:val="00204A2C"/>
    <w:rsid w:val="00205107"/>
    <w:rsid w:val="00206A45"/>
    <w:rsid w:val="00211B6C"/>
    <w:rsid w:val="00213F0B"/>
    <w:rsid w:val="00216A86"/>
    <w:rsid w:val="00216C38"/>
    <w:rsid w:val="002210AF"/>
    <w:rsid w:val="00230B4B"/>
    <w:rsid w:val="00233B79"/>
    <w:rsid w:val="00240D04"/>
    <w:rsid w:val="00244396"/>
    <w:rsid w:val="00247326"/>
    <w:rsid w:val="002514B7"/>
    <w:rsid w:val="00253707"/>
    <w:rsid w:val="00266074"/>
    <w:rsid w:val="002711B1"/>
    <w:rsid w:val="00273F0D"/>
    <w:rsid w:val="00277C7F"/>
    <w:rsid w:val="002856B8"/>
    <w:rsid w:val="0028575E"/>
    <w:rsid w:val="002859D9"/>
    <w:rsid w:val="00286387"/>
    <w:rsid w:val="00286ECD"/>
    <w:rsid w:val="002910D5"/>
    <w:rsid w:val="00291CCD"/>
    <w:rsid w:val="00291D55"/>
    <w:rsid w:val="002969AE"/>
    <w:rsid w:val="002A0A28"/>
    <w:rsid w:val="002A0C6F"/>
    <w:rsid w:val="002A62D3"/>
    <w:rsid w:val="002B2AA9"/>
    <w:rsid w:val="002B7C6F"/>
    <w:rsid w:val="002C0CBC"/>
    <w:rsid w:val="002C0D3F"/>
    <w:rsid w:val="002C2D4A"/>
    <w:rsid w:val="002C3CBD"/>
    <w:rsid w:val="002C5573"/>
    <w:rsid w:val="002D0D2D"/>
    <w:rsid w:val="002D4C29"/>
    <w:rsid w:val="002D682A"/>
    <w:rsid w:val="002E7E15"/>
    <w:rsid w:val="002F2FFE"/>
    <w:rsid w:val="002F44C8"/>
    <w:rsid w:val="002F4FA5"/>
    <w:rsid w:val="0030022E"/>
    <w:rsid w:val="0030637B"/>
    <w:rsid w:val="0031323D"/>
    <w:rsid w:val="00315307"/>
    <w:rsid w:val="0031555B"/>
    <w:rsid w:val="00320875"/>
    <w:rsid w:val="003217B9"/>
    <w:rsid w:val="00322F64"/>
    <w:rsid w:val="003240E8"/>
    <w:rsid w:val="00324FE1"/>
    <w:rsid w:val="00325EE5"/>
    <w:rsid w:val="00326776"/>
    <w:rsid w:val="0033087C"/>
    <w:rsid w:val="003356F8"/>
    <w:rsid w:val="00336EDB"/>
    <w:rsid w:val="0034161B"/>
    <w:rsid w:val="00341701"/>
    <w:rsid w:val="003427F0"/>
    <w:rsid w:val="00363FF4"/>
    <w:rsid w:val="00366CF2"/>
    <w:rsid w:val="00372959"/>
    <w:rsid w:val="00375275"/>
    <w:rsid w:val="00380BC8"/>
    <w:rsid w:val="00383D99"/>
    <w:rsid w:val="00385431"/>
    <w:rsid w:val="00387E0B"/>
    <w:rsid w:val="0039038A"/>
    <w:rsid w:val="00390F83"/>
    <w:rsid w:val="003938C5"/>
    <w:rsid w:val="0039503D"/>
    <w:rsid w:val="003A0B14"/>
    <w:rsid w:val="003A2D8F"/>
    <w:rsid w:val="003A4E32"/>
    <w:rsid w:val="003A526B"/>
    <w:rsid w:val="003A5D6F"/>
    <w:rsid w:val="003B20FD"/>
    <w:rsid w:val="003B28A2"/>
    <w:rsid w:val="003B2E05"/>
    <w:rsid w:val="003B3C0A"/>
    <w:rsid w:val="003C30C1"/>
    <w:rsid w:val="003C35CB"/>
    <w:rsid w:val="003C73A6"/>
    <w:rsid w:val="003D3809"/>
    <w:rsid w:val="003D3CE0"/>
    <w:rsid w:val="003E031C"/>
    <w:rsid w:val="003E2E86"/>
    <w:rsid w:val="003F2F4A"/>
    <w:rsid w:val="003F5593"/>
    <w:rsid w:val="004006BB"/>
    <w:rsid w:val="00405239"/>
    <w:rsid w:val="00405C13"/>
    <w:rsid w:val="0040727A"/>
    <w:rsid w:val="004102EA"/>
    <w:rsid w:val="00410896"/>
    <w:rsid w:val="00414E38"/>
    <w:rsid w:val="0042039A"/>
    <w:rsid w:val="00420A9B"/>
    <w:rsid w:val="00420F1B"/>
    <w:rsid w:val="00422DBD"/>
    <w:rsid w:val="00425138"/>
    <w:rsid w:val="00430540"/>
    <w:rsid w:val="00430FF9"/>
    <w:rsid w:val="00436CF6"/>
    <w:rsid w:val="00446FE1"/>
    <w:rsid w:val="00456D84"/>
    <w:rsid w:val="00461A70"/>
    <w:rsid w:val="00470394"/>
    <w:rsid w:val="004724C1"/>
    <w:rsid w:val="00474017"/>
    <w:rsid w:val="00475804"/>
    <w:rsid w:val="004808CB"/>
    <w:rsid w:val="00483D33"/>
    <w:rsid w:val="004849A8"/>
    <w:rsid w:val="0048569D"/>
    <w:rsid w:val="00490A13"/>
    <w:rsid w:val="00493AA0"/>
    <w:rsid w:val="00497139"/>
    <w:rsid w:val="004A4CA1"/>
    <w:rsid w:val="004A4F0A"/>
    <w:rsid w:val="004A7988"/>
    <w:rsid w:val="004B0EDB"/>
    <w:rsid w:val="004B31A6"/>
    <w:rsid w:val="004B53D5"/>
    <w:rsid w:val="004B55A9"/>
    <w:rsid w:val="004B7AA9"/>
    <w:rsid w:val="004D0363"/>
    <w:rsid w:val="004D18CE"/>
    <w:rsid w:val="004D5443"/>
    <w:rsid w:val="004E70B5"/>
    <w:rsid w:val="004E7C8A"/>
    <w:rsid w:val="004F5802"/>
    <w:rsid w:val="00501FF4"/>
    <w:rsid w:val="00505977"/>
    <w:rsid w:val="00514B15"/>
    <w:rsid w:val="005154A9"/>
    <w:rsid w:val="0052671A"/>
    <w:rsid w:val="00527D7C"/>
    <w:rsid w:val="0053189A"/>
    <w:rsid w:val="005323E9"/>
    <w:rsid w:val="00535AE3"/>
    <w:rsid w:val="005379BD"/>
    <w:rsid w:val="00544D87"/>
    <w:rsid w:val="0054565D"/>
    <w:rsid w:val="00545F25"/>
    <w:rsid w:val="005565FF"/>
    <w:rsid w:val="00560E80"/>
    <w:rsid w:val="00561D33"/>
    <w:rsid w:val="0056571E"/>
    <w:rsid w:val="00567922"/>
    <w:rsid w:val="00582BA8"/>
    <w:rsid w:val="00582DE1"/>
    <w:rsid w:val="0058489B"/>
    <w:rsid w:val="00587A80"/>
    <w:rsid w:val="0059085F"/>
    <w:rsid w:val="0059201A"/>
    <w:rsid w:val="00595331"/>
    <w:rsid w:val="00596BD3"/>
    <w:rsid w:val="005A0D6D"/>
    <w:rsid w:val="005B2B10"/>
    <w:rsid w:val="005B7CEB"/>
    <w:rsid w:val="005C1FC3"/>
    <w:rsid w:val="005C2CCB"/>
    <w:rsid w:val="005C6303"/>
    <w:rsid w:val="005D01AC"/>
    <w:rsid w:val="005D24CB"/>
    <w:rsid w:val="005D745D"/>
    <w:rsid w:val="005E33DD"/>
    <w:rsid w:val="005E44C0"/>
    <w:rsid w:val="005F032E"/>
    <w:rsid w:val="005F1639"/>
    <w:rsid w:val="005F5A81"/>
    <w:rsid w:val="005F6636"/>
    <w:rsid w:val="005F7E03"/>
    <w:rsid w:val="0060292C"/>
    <w:rsid w:val="00607A5C"/>
    <w:rsid w:val="00615398"/>
    <w:rsid w:val="00616718"/>
    <w:rsid w:val="006201F3"/>
    <w:rsid w:val="00621145"/>
    <w:rsid w:val="006237A6"/>
    <w:rsid w:val="0062456B"/>
    <w:rsid w:val="00624C83"/>
    <w:rsid w:val="00626A15"/>
    <w:rsid w:val="006270E3"/>
    <w:rsid w:val="00630F76"/>
    <w:rsid w:val="0063707E"/>
    <w:rsid w:val="00642C54"/>
    <w:rsid w:val="0064550A"/>
    <w:rsid w:val="006474CC"/>
    <w:rsid w:val="00650296"/>
    <w:rsid w:val="00660ECD"/>
    <w:rsid w:val="00663911"/>
    <w:rsid w:val="0067004F"/>
    <w:rsid w:val="006702EE"/>
    <w:rsid w:val="00671F5C"/>
    <w:rsid w:val="00675018"/>
    <w:rsid w:val="006779A6"/>
    <w:rsid w:val="00677FF2"/>
    <w:rsid w:val="006807BC"/>
    <w:rsid w:val="0068401E"/>
    <w:rsid w:val="00684AD5"/>
    <w:rsid w:val="0069253A"/>
    <w:rsid w:val="0069437D"/>
    <w:rsid w:val="006A17C8"/>
    <w:rsid w:val="006A1EB5"/>
    <w:rsid w:val="006A249C"/>
    <w:rsid w:val="006A2C99"/>
    <w:rsid w:val="006B5D22"/>
    <w:rsid w:val="006D2CFE"/>
    <w:rsid w:val="006D3020"/>
    <w:rsid w:val="006D3086"/>
    <w:rsid w:val="006D7CB3"/>
    <w:rsid w:val="006E2A23"/>
    <w:rsid w:val="006E57A2"/>
    <w:rsid w:val="006E793B"/>
    <w:rsid w:val="0070333B"/>
    <w:rsid w:val="00721C3A"/>
    <w:rsid w:val="0072606E"/>
    <w:rsid w:val="00730CC1"/>
    <w:rsid w:val="00731351"/>
    <w:rsid w:val="00731D29"/>
    <w:rsid w:val="00732FC8"/>
    <w:rsid w:val="00736446"/>
    <w:rsid w:val="00741DE9"/>
    <w:rsid w:val="00742FCC"/>
    <w:rsid w:val="00745A72"/>
    <w:rsid w:val="007519FA"/>
    <w:rsid w:val="007541C6"/>
    <w:rsid w:val="007545C6"/>
    <w:rsid w:val="00763C6D"/>
    <w:rsid w:val="007672FB"/>
    <w:rsid w:val="00767974"/>
    <w:rsid w:val="00790AAB"/>
    <w:rsid w:val="00796C53"/>
    <w:rsid w:val="007A13B0"/>
    <w:rsid w:val="007A2266"/>
    <w:rsid w:val="007B2023"/>
    <w:rsid w:val="007B34B6"/>
    <w:rsid w:val="007C2447"/>
    <w:rsid w:val="007C2F3B"/>
    <w:rsid w:val="007C407F"/>
    <w:rsid w:val="007C7899"/>
    <w:rsid w:val="007D60E1"/>
    <w:rsid w:val="007D770D"/>
    <w:rsid w:val="007E283F"/>
    <w:rsid w:val="007E327D"/>
    <w:rsid w:val="007E4CAE"/>
    <w:rsid w:val="007E5166"/>
    <w:rsid w:val="007E61EF"/>
    <w:rsid w:val="007E7F5D"/>
    <w:rsid w:val="007F3384"/>
    <w:rsid w:val="008068C5"/>
    <w:rsid w:val="00810F0A"/>
    <w:rsid w:val="00812206"/>
    <w:rsid w:val="00814C79"/>
    <w:rsid w:val="00816A7B"/>
    <w:rsid w:val="008213AD"/>
    <w:rsid w:val="00821C48"/>
    <w:rsid w:val="0082296E"/>
    <w:rsid w:val="00822D1F"/>
    <w:rsid w:val="00825D89"/>
    <w:rsid w:val="008368BC"/>
    <w:rsid w:val="00840A78"/>
    <w:rsid w:val="0084467C"/>
    <w:rsid w:val="00863B11"/>
    <w:rsid w:val="00872169"/>
    <w:rsid w:val="00872474"/>
    <w:rsid w:val="00875949"/>
    <w:rsid w:val="008857BC"/>
    <w:rsid w:val="008968CA"/>
    <w:rsid w:val="00896AFC"/>
    <w:rsid w:val="00896CC1"/>
    <w:rsid w:val="008A18C1"/>
    <w:rsid w:val="008A5643"/>
    <w:rsid w:val="008B00FD"/>
    <w:rsid w:val="008B5613"/>
    <w:rsid w:val="008B770B"/>
    <w:rsid w:val="008D0968"/>
    <w:rsid w:val="008D212D"/>
    <w:rsid w:val="008D25C1"/>
    <w:rsid w:val="008E198E"/>
    <w:rsid w:val="008E61B6"/>
    <w:rsid w:val="008F2F20"/>
    <w:rsid w:val="009009B6"/>
    <w:rsid w:val="009011E3"/>
    <w:rsid w:val="00920B71"/>
    <w:rsid w:val="009238F6"/>
    <w:rsid w:val="00932207"/>
    <w:rsid w:val="00934BE1"/>
    <w:rsid w:val="009403FF"/>
    <w:rsid w:val="009509C0"/>
    <w:rsid w:val="00951371"/>
    <w:rsid w:val="00954048"/>
    <w:rsid w:val="0095718F"/>
    <w:rsid w:val="00960F55"/>
    <w:rsid w:val="00967FB1"/>
    <w:rsid w:val="009724BF"/>
    <w:rsid w:val="00974FD0"/>
    <w:rsid w:val="00977A1B"/>
    <w:rsid w:val="009808A1"/>
    <w:rsid w:val="00981342"/>
    <w:rsid w:val="00992A2E"/>
    <w:rsid w:val="00992A8E"/>
    <w:rsid w:val="009935C4"/>
    <w:rsid w:val="009940D1"/>
    <w:rsid w:val="00996BE5"/>
    <w:rsid w:val="009A19DF"/>
    <w:rsid w:val="009B76CF"/>
    <w:rsid w:val="009C4254"/>
    <w:rsid w:val="009C6B60"/>
    <w:rsid w:val="009D1C05"/>
    <w:rsid w:val="009D315D"/>
    <w:rsid w:val="009D6726"/>
    <w:rsid w:val="009E134A"/>
    <w:rsid w:val="009E16C6"/>
    <w:rsid w:val="009E19B2"/>
    <w:rsid w:val="009E1E21"/>
    <w:rsid w:val="009E2ECB"/>
    <w:rsid w:val="009E548A"/>
    <w:rsid w:val="009E7F17"/>
    <w:rsid w:val="009F0907"/>
    <w:rsid w:val="009F2CE6"/>
    <w:rsid w:val="009F4528"/>
    <w:rsid w:val="009F5136"/>
    <w:rsid w:val="009F5550"/>
    <w:rsid w:val="009F6AF7"/>
    <w:rsid w:val="009F77C7"/>
    <w:rsid w:val="009F77D3"/>
    <w:rsid w:val="00A02E00"/>
    <w:rsid w:val="00A041A8"/>
    <w:rsid w:val="00A05EAB"/>
    <w:rsid w:val="00A06C14"/>
    <w:rsid w:val="00A130E3"/>
    <w:rsid w:val="00A164E4"/>
    <w:rsid w:val="00A1739D"/>
    <w:rsid w:val="00A263E5"/>
    <w:rsid w:val="00A33324"/>
    <w:rsid w:val="00A446D0"/>
    <w:rsid w:val="00A46E30"/>
    <w:rsid w:val="00A476E1"/>
    <w:rsid w:val="00A517CB"/>
    <w:rsid w:val="00A51AC6"/>
    <w:rsid w:val="00A51FB2"/>
    <w:rsid w:val="00A5342C"/>
    <w:rsid w:val="00A549C6"/>
    <w:rsid w:val="00A6171A"/>
    <w:rsid w:val="00A646FE"/>
    <w:rsid w:val="00A74ED3"/>
    <w:rsid w:val="00A76770"/>
    <w:rsid w:val="00A76D5C"/>
    <w:rsid w:val="00A812A0"/>
    <w:rsid w:val="00A90CAB"/>
    <w:rsid w:val="00A91E14"/>
    <w:rsid w:val="00A94216"/>
    <w:rsid w:val="00A96169"/>
    <w:rsid w:val="00A9748F"/>
    <w:rsid w:val="00AA1F9B"/>
    <w:rsid w:val="00AB479E"/>
    <w:rsid w:val="00AC3470"/>
    <w:rsid w:val="00AD67F9"/>
    <w:rsid w:val="00AD76B5"/>
    <w:rsid w:val="00AE1102"/>
    <w:rsid w:val="00AE345E"/>
    <w:rsid w:val="00B0326F"/>
    <w:rsid w:val="00B06AB4"/>
    <w:rsid w:val="00B16D65"/>
    <w:rsid w:val="00B16F29"/>
    <w:rsid w:val="00B17532"/>
    <w:rsid w:val="00B20F5E"/>
    <w:rsid w:val="00B27F43"/>
    <w:rsid w:val="00B32CE0"/>
    <w:rsid w:val="00B37976"/>
    <w:rsid w:val="00B508C3"/>
    <w:rsid w:val="00B55A0C"/>
    <w:rsid w:val="00B71079"/>
    <w:rsid w:val="00B71813"/>
    <w:rsid w:val="00B73DED"/>
    <w:rsid w:val="00B76888"/>
    <w:rsid w:val="00B76B0D"/>
    <w:rsid w:val="00B76B6C"/>
    <w:rsid w:val="00B813B8"/>
    <w:rsid w:val="00B85641"/>
    <w:rsid w:val="00B86181"/>
    <w:rsid w:val="00B864B3"/>
    <w:rsid w:val="00B923A5"/>
    <w:rsid w:val="00B95772"/>
    <w:rsid w:val="00B97C6D"/>
    <w:rsid w:val="00BA07C9"/>
    <w:rsid w:val="00BA1E82"/>
    <w:rsid w:val="00BA248B"/>
    <w:rsid w:val="00BA3B91"/>
    <w:rsid w:val="00BA64C6"/>
    <w:rsid w:val="00BB727A"/>
    <w:rsid w:val="00BC1605"/>
    <w:rsid w:val="00BC33FB"/>
    <w:rsid w:val="00BC436D"/>
    <w:rsid w:val="00BC7457"/>
    <w:rsid w:val="00BD36E7"/>
    <w:rsid w:val="00BD4AED"/>
    <w:rsid w:val="00BE05D5"/>
    <w:rsid w:val="00BE391F"/>
    <w:rsid w:val="00BE3CCF"/>
    <w:rsid w:val="00BF6123"/>
    <w:rsid w:val="00C05311"/>
    <w:rsid w:val="00C05495"/>
    <w:rsid w:val="00C05B87"/>
    <w:rsid w:val="00C074DF"/>
    <w:rsid w:val="00C11D2C"/>
    <w:rsid w:val="00C12D59"/>
    <w:rsid w:val="00C12F69"/>
    <w:rsid w:val="00C1388B"/>
    <w:rsid w:val="00C3388D"/>
    <w:rsid w:val="00C35623"/>
    <w:rsid w:val="00C434D5"/>
    <w:rsid w:val="00C46334"/>
    <w:rsid w:val="00C51741"/>
    <w:rsid w:val="00C624F1"/>
    <w:rsid w:val="00C65720"/>
    <w:rsid w:val="00C75A34"/>
    <w:rsid w:val="00C75C87"/>
    <w:rsid w:val="00C7720E"/>
    <w:rsid w:val="00C81A5E"/>
    <w:rsid w:val="00C81D37"/>
    <w:rsid w:val="00C85688"/>
    <w:rsid w:val="00C9142B"/>
    <w:rsid w:val="00C92040"/>
    <w:rsid w:val="00C96CC6"/>
    <w:rsid w:val="00CA1616"/>
    <w:rsid w:val="00CA327D"/>
    <w:rsid w:val="00CA329E"/>
    <w:rsid w:val="00CA66F2"/>
    <w:rsid w:val="00CA684E"/>
    <w:rsid w:val="00CB3F01"/>
    <w:rsid w:val="00CB6D67"/>
    <w:rsid w:val="00CC31CF"/>
    <w:rsid w:val="00CC3B84"/>
    <w:rsid w:val="00CC44B7"/>
    <w:rsid w:val="00CD1C5B"/>
    <w:rsid w:val="00CD7A44"/>
    <w:rsid w:val="00CE3F0E"/>
    <w:rsid w:val="00CE403B"/>
    <w:rsid w:val="00D02C3D"/>
    <w:rsid w:val="00D06A28"/>
    <w:rsid w:val="00D1006B"/>
    <w:rsid w:val="00D15E3A"/>
    <w:rsid w:val="00D21429"/>
    <w:rsid w:val="00D21581"/>
    <w:rsid w:val="00D21A28"/>
    <w:rsid w:val="00D22C60"/>
    <w:rsid w:val="00D26C73"/>
    <w:rsid w:val="00D31085"/>
    <w:rsid w:val="00D33871"/>
    <w:rsid w:val="00D36BD0"/>
    <w:rsid w:val="00D3711F"/>
    <w:rsid w:val="00D409AA"/>
    <w:rsid w:val="00D42383"/>
    <w:rsid w:val="00D4381F"/>
    <w:rsid w:val="00D445AA"/>
    <w:rsid w:val="00D45046"/>
    <w:rsid w:val="00D50BF0"/>
    <w:rsid w:val="00D600D7"/>
    <w:rsid w:val="00D60D64"/>
    <w:rsid w:val="00D621B9"/>
    <w:rsid w:val="00D630C9"/>
    <w:rsid w:val="00D747A7"/>
    <w:rsid w:val="00D841DF"/>
    <w:rsid w:val="00D868E2"/>
    <w:rsid w:val="00D933EB"/>
    <w:rsid w:val="00D93CBB"/>
    <w:rsid w:val="00DA0C86"/>
    <w:rsid w:val="00DA0F6A"/>
    <w:rsid w:val="00DA1BED"/>
    <w:rsid w:val="00DA1E2C"/>
    <w:rsid w:val="00DA31F0"/>
    <w:rsid w:val="00DA6380"/>
    <w:rsid w:val="00DA6C0E"/>
    <w:rsid w:val="00DA7E22"/>
    <w:rsid w:val="00DB29A6"/>
    <w:rsid w:val="00DB317B"/>
    <w:rsid w:val="00DB3C53"/>
    <w:rsid w:val="00DB4158"/>
    <w:rsid w:val="00DB50A9"/>
    <w:rsid w:val="00DC7278"/>
    <w:rsid w:val="00DC7747"/>
    <w:rsid w:val="00DD41CF"/>
    <w:rsid w:val="00DE2005"/>
    <w:rsid w:val="00DE2FCD"/>
    <w:rsid w:val="00DF19B7"/>
    <w:rsid w:val="00DF5DA4"/>
    <w:rsid w:val="00E0181E"/>
    <w:rsid w:val="00E02D37"/>
    <w:rsid w:val="00E065EE"/>
    <w:rsid w:val="00E0761C"/>
    <w:rsid w:val="00E10D4D"/>
    <w:rsid w:val="00E16026"/>
    <w:rsid w:val="00E16C7E"/>
    <w:rsid w:val="00E177B7"/>
    <w:rsid w:val="00E216C4"/>
    <w:rsid w:val="00E23368"/>
    <w:rsid w:val="00E305D9"/>
    <w:rsid w:val="00E33F89"/>
    <w:rsid w:val="00E35BC1"/>
    <w:rsid w:val="00E35C3A"/>
    <w:rsid w:val="00E4040B"/>
    <w:rsid w:val="00E46A1C"/>
    <w:rsid w:val="00E50D32"/>
    <w:rsid w:val="00E520A8"/>
    <w:rsid w:val="00E552E1"/>
    <w:rsid w:val="00E60791"/>
    <w:rsid w:val="00E65831"/>
    <w:rsid w:val="00E72043"/>
    <w:rsid w:val="00E72071"/>
    <w:rsid w:val="00E7217F"/>
    <w:rsid w:val="00E72560"/>
    <w:rsid w:val="00E739D0"/>
    <w:rsid w:val="00E74C5F"/>
    <w:rsid w:val="00E81777"/>
    <w:rsid w:val="00E84E63"/>
    <w:rsid w:val="00E90454"/>
    <w:rsid w:val="00E91489"/>
    <w:rsid w:val="00E923BA"/>
    <w:rsid w:val="00E9491C"/>
    <w:rsid w:val="00E94FA5"/>
    <w:rsid w:val="00E9571C"/>
    <w:rsid w:val="00EA0AD2"/>
    <w:rsid w:val="00EA0E97"/>
    <w:rsid w:val="00EA1B4B"/>
    <w:rsid w:val="00EA5F6B"/>
    <w:rsid w:val="00EB7B30"/>
    <w:rsid w:val="00EC02FB"/>
    <w:rsid w:val="00EC78F9"/>
    <w:rsid w:val="00ED1A9D"/>
    <w:rsid w:val="00ED229C"/>
    <w:rsid w:val="00ED51B7"/>
    <w:rsid w:val="00ED626A"/>
    <w:rsid w:val="00EE324D"/>
    <w:rsid w:val="00EE4B73"/>
    <w:rsid w:val="00EE7E23"/>
    <w:rsid w:val="00EF422B"/>
    <w:rsid w:val="00EF4F37"/>
    <w:rsid w:val="00EF5054"/>
    <w:rsid w:val="00EF66DD"/>
    <w:rsid w:val="00EF785F"/>
    <w:rsid w:val="00F00AA2"/>
    <w:rsid w:val="00F01FAD"/>
    <w:rsid w:val="00F0302E"/>
    <w:rsid w:val="00F033B2"/>
    <w:rsid w:val="00F11CB9"/>
    <w:rsid w:val="00F21D15"/>
    <w:rsid w:val="00F224C8"/>
    <w:rsid w:val="00F25B29"/>
    <w:rsid w:val="00F3242F"/>
    <w:rsid w:val="00F3360C"/>
    <w:rsid w:val="00F41ED8"/>
    <w:rsid w:val="00F432B2"/>
    <w:rsid w:val="00F720BD"/>
    <w:rsid w:val="00F77879"/>
    <w:rsid w:val="00F8749B"/>
    <w:rsid w:val="00F9410C"/>
    <w:rsid w:val="00F94125"/>
    <w:rsid w:val="00F946C0"/>
    <w:rsid w:val="00F96D54"/>
    <w:rsid w:val="00FA2AFF"/>
    <w:rsid w:val="00FC250A"/>
    <w:rsid w:val="00FC2B42"/>
    <w:rsid w:val="00FC37CF"/>
    <w:rsid w:val="00FC5E6F"/>
    <w:rsid w:val="00FD10ED"/>
    <w:rsid w:val="00FD11DD"/>
    <w:rsid w:val="00FD44DB"/>
    <w:rsid w:val="00FD618D"/>
    <w:rsid w:val="00FE1AF5"/>
    <w:rsid w:val="00FE2636"/>
    <w:rsid w:val="00FE3BDF"/>
    <w:rsid w:val="00FF16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2C1257"/>
  <w15:docId w15:val="{8B2B4CCA-0D16-4C93-B3F6-57CE355CA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2636"/>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FE2636"/>
    <w:pPr>
      <w:spacing w:line="240" w:lineRule="auto"/>
    </w:pPr>
    <w:rPr>
      <w:sz w:val="20"/>
      <w:szCs w:val="20"/>
    </w:rPr>
  </w:style>
  <w:style w:type="character" w:customStyle="1" w:styleId="CommentTextChar">
    <w:name w:val="Comment Text Char"/>
    <w:basedOn w:val="DefaultParagraphFont"/>
    <w:link w:val="CommentText"/>
    <w:uiPriority w:val="99"/>
    <w:rsid w:val="00FE2636"/>
    <w:rPr>
      <w:rFonts w:ascii="Arial" w:eastAsia="Arial" w:hAnsi="Arial" w:cs="Arial"/>
      <w:sz w:val="20"/>
      <w:szCs w:val="20"/>
      <w:lang w:val="en"/>
    </w:rPr>
  </w:style>
  <w:style w:type="character" w:styleId="CommentReference">
    <w:name w:val="annotation reference"/>
    <w:basedOn w:val="DefaultParagraphFont"/>
    <w:uiPriority w:val="99"/>
    <w:semiHidden/>
    <w:unhideWhenUsed/>
    <w:rsid w:val="00FE2636"/>
    <w:rPr>
      <w:sz w:val="16"/>
      <w:szCs w:val="16"/>
    </w:rPr>
  </w:style>
  <w:style w:type="paragraph" w:styleId="Caption">
    <w:name w:val="caption"/>
    <w:basedOn w:val="Normal"/>
    <w:next w:val="Normal"/>
    <w:uiPriority w:val="35"/>
    <w:unhideWhenUsed/>
    <w:qFormat/>
    <w:rsid w:val="00FE2636"/>
    <w:pPr>
      <w:spacing w:after="200" w:line="240" w:lineRule="auto"/>
    </w:pPr>
    <w:rPr>
      <w:rFonts w:asciiTheme="minorHAnsi" w:eastAsiaTheme="minorHAnsi" w:hAnsiTheme="minorHAnsi" w:cstheme="minorBidi"/>
      <w:i/>
      <w:iCs/>
      <w:color w:val="44546A" w:themeColor="text2"/>
      <w:sz w:val="18"/>
      <w:szCs w:val="18"/>
      <w:lang w:val="en-US"/>
    </w:rPr>
  </w:style>
  <w:style w:type="paragraph" w:styleId="NormalWeb">
    <w:name w:val="Normal (Web)"/>
    <w:basedOn w:val="Normal"/>
    <w:uiPriority w:val="99"/>
    <w:unhideWhenUsed/>
    <w:rsid w:val="00FE263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FE2636"/>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E2636"/>
    <w:rPr>
      <w:rFonts w:ascii="Times New Roman" w:eastAsia="Arial" w:hAnsi="Times New Roman" w:cs="Times New Roman"/>
      <w:sz w:val="18"/>
      <w:szCs w:val="18"/>
      <w:lang w:val="en"/>
    </w:rPr>
  </w:style>
  <w:style w:type="character" w:styleId="PlaceholderText">
    <w:name w:val="Placeholder Text"/>
    <w:basedOn w:val="DefaultParagraphFont"/>
    <w:uiPriority w:val="99"/>
    <w:semiHidden/>
    <w:rsid w:val="009D6726"/>
    <w:rPr>
      <w:color w:val="808080"/>
    </w:rPr>
  </w:style>
  <w:style w:type="paragraph" w:styleId="CommentSubject">
    <w:name w:val="annotation subject"/>
    <w:basedOn w:val="CommentText"/>
    <w:next w:val="CommentText"/>
    <w:link w:val="CommentSubjectChar"/>
    <w:uiPriority w:val="99"/>
    <w:semiHidden/>
    <w:unhideWhenUsed/>
    <w:rsid w:val="008213AD"/>
    <w:rPr>
      <w:b/>
      <w:bCs/>
    </w:rPr>
  </w:style>
  <w:style w:type="character" w:customStyle="1" w:styleId="CommentSubjectChar">
    <w:name w:val="Comment Subject Char"/>
    <w:basedOn w:val="CommentTextChar"/>
    <w:link w:val="CommentSubject"/>
    <w:uiPriority w:val="99"/>
    <w:semiHidden/>
    <w:rsid w:val="008213AD"/>
    <w:rPr>
      <w:rFonts w:ascii="Arial" w:eastAsia="Arial" w:hAnsi="Arial" w:cs="Arial"/>
      <w:b/>
      <w:bCs/>
      <w:sz w:val="20"/>
      <w:szCs w:val="20"/>
      <w:lang w:val="en"/>
    </w:rPr>
  </w:style>
  <w:style w:type="paragraph" w:styleId="Revision">
    <w:name w:val="Revision"/>
    <w:hidden/>
    <w:uiPriority w:val="99"/>
    <w:semiHidden/>
    <w:rsid w:val="00247326"/>
    <w:rPr>
      <w:rFonts w:ascii="Arial" w:eastAsia="Arial" w:hAnsi="Arial" w:cs="Arial"/>
      <w:sz w:val="22"/>
      <w:szCs w:val="22"/>
      <w:lang w:val="en"/>
    </w:rPr>
  </w:style>
  <w:style w:type="paragraph" w:styleId="ListParagraph">
    <w:name w:val="List Paragraph"/>
    <w:basedOn w:val="Normal"/>
    <w:uiPriority w:val="34"/>
    <w:qFormat/>
    <w:rsid w:val="00A51FB2"/>
    <w:pPr>
      <w:spacing w:line="240" w:lineRule="auto"/>
      <w:ind w:left="720"/>
      <w:contextualSpacing/>
    </w:pPr>
    <w:rPr>
      <w:rFonts w:asciiTheme="minorHAnsi" w:eastAsiaTheme="minorHAnsi" w:hAnsiTheme="minorHAnsi" w:cstheme="minorBidi"/>
      <w:sz w:val="24"/>
      <w:szCs w:val="24"/>
      <w:lang w:val="en-US"/>
    </w:rPr>
  </w:style>
  <w:style w:type="character" w:customStyle="1" w:styleId="highwire-cite-metadata-date">
    <w:name w:val="highwire-cite-metadata-date"/>
    <w:basedOn w:val="DefaultParagraphFont"/>
    <w:rsid w:val="00E7217F"/>
  </w:style>
  <w:style w:type="character" w:customStyle="1" w:styleId="highwire-cite-metadata-volume">
    <w:name w:val="highwire-cite-metadata-volume"/>
    <w:basedOn w:val="DefaultParagraphFont"/>
    <w:rsid w:val="00E7217F"/>
  </w:style>
  <w:style w:type="character" w:customStyle="1" w:styleId="highwire-cite-metadata-pages">
    <w:name w:val="highwire-cite-metadata-pages"/>
    <w:basedOn w:val="DefaultParagraphFont"/>
    <w:rsid w:val="00E7217F"/>
  </w:style>
  <w:style w:type="character" w:styleId="Hyperlink">
    <w:name w:val="Hyperlink"/>
    <w:basedOn w:val="DefaultParagraphFont"/>
    <w:uiPriority w:val="99"/>
    <w:unhideWhenUsed/>
    <w:rsid w:val="00430540"/>
    <w:rPr>
      <w:color w:val="0000FF"/>
      <w:u w:val="single"/>
    </w:rPr>
  </w:style>
  <w:style w:type="character" w:customStyle="1" w:styleId="UnresolvedMention1">
    <w:name w:val="Unresolved Mention1"/>
    <w:basedOn w:val="DefaultParagraphFont"/>
    <w:uiPriority w:val="99"/>
    <w:semiHidden/>
    <w:unhideWhenUsed/>
    <w:rsid w:val="007545C6"/>
    <w:rPr>
      <w:color w:val="605E5C"/>
      <w:shd w:val="clear" w:color="auto" w:fill="E1DFDD"/>
    </w:rPr>
  </w:style>
  <w:style w:type="character" w:styleId="FollowedHyperlink">
    <w:name w:val="FollowedHyperlink"/>
    <w:basedOn w:val="DefaultParagraphFont"/>
    <w:uiPriority w:val="99"/>
    <w:semiHidden/>
    <w:unhideWhenUsed/>
    <w:rsid w:val="006A2C99"/>
    <w:rPr>
      <w:color w:val="954F72" w:themeColor="followedHyperlink"/>
      <w:u w:val="single"/>
    </w:rPr>
  </w:style>
  <w:style w:type="character" w:styleId="Emphasis">
    <w:name w:val="Emphasis"/>
    <w:basedOn w:val="DefaultParagraphFont"/>
    <w:uiPriority w:val="20"/>
    <w:qFormat/>
    <w:rsid w:val="006A2C99"/>
    <w:rPr>
      <w:i/>
      <w:iCs/>
    </w:rPr>
  </w:style>
  <w:style w:type="character" w:customStyle="1" w:styleId="highwire-citation-author">
    <w:name w:val="highwire-citation-author"/>
    <w:basedOn w:val="DefaultParagraphFont"/>
    <w:rsid w:val="000D2005"/>
  </w:style>
  <w:style w:type="character" w:customStyle="1" w:styleId="highwire-cite-metadata-journal-title">
    <w:name w:val="highwire-cite-metadata-journal-title"/>
    <w:basedOn w:val="DefaultParagraphFont"/>
    <w:rsid w:val="000D2005"/>
  </w:style>
  <w:style w:type="character" w:customStyle="1" w:styleId="highwire-citation-authors">
    <w:name w:val="highwire-citation-authors"/>
    <w:basedOn w:val="DefaultParagraphFont"/>
    <w:rsid w:val="000D2005"/>
  </w:style>
  <w:style w:type="character" w:customStyle="1" w:styleId="hlfld-contribauthor">
    <w:name w:val="hlfld-contribauthor"/>
    <w:basedOn w:val="DefaultParagraphFont"/>
    <w:rsid w:val="009509C0"/>
  </w:style>
  <w:style w:type="character" w:customStyle="1" w:styleId="earliestdate">
    <w:name w:val="earliestdate"/>
    <w:basedOn w:val="DefaultParagraphFont"/>
    <w:rsid w:val="009509C0"/>
  </w:style>
  <w:style w:type="character" w:customStyle="1" w:styleId="article-title">
    <w:name w:val="article-title"/>
    <w:basedOn w:val="DefaultParagraphFont"/>
    <w:rsid w:val="009509C0"/>
  </w:style>
  <w:style w:type="character" w:customStyle="1" w:styleId="abbrevtitle">
    <w:name w:val="abbrevtitle"/>
    <w:basedOn w:val="DefaultParagraphFont"/>
    <w:rsid w:val="009509C0"/>
  </w:style>
  <w:style w:type="character" w:customStyle="1" w:styleId="volume">
    <w:name w:val="volume"/>
    <w:basedOn w:val="DefaultParagraphFont"/>
    <w:rsid w:val="009509C0"/>
  </w:style>
  <w:style w:type="character" w:customStyle="1" w:styleId="pagerange">
    <w:name w:val="pagerange"/>
    <w:basedOn w:val="DefaultParagraphFont"/>
    <w:rsid w:val="009509C0"/>
  </w:style>
  <w:style w:type="character" w:styleId="LineNumber">
    <w:name w:val="line number"/>
    <w:basedOn w:val="DefaultParagraphFont"/>
    <w:uiPriority w:val="99"/>
    <w:semiHidden/>
    <w:unhideWhenUsed/>
    <w:rsid w:val="00EE4B73"/>
  </w:style>
  <w:style w:type="paragraph" w:styleId="HTMLPreformatted">
    <w:name w:val="HTML Preformatted"/>
    <w:basedOn w:val="Normal"/>
    <w:link w:val="HTMLPreformattedChar"/>
    <w:uiPriority w:val="99"/>
    <w:semiHidden/>
    <w:unhideWhenUsed/>
    <w:rsid w:val="006E5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6E57A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84606">
      <w:bodyDiv w:val="1"/>
      <w:marLeft w:val="0"/>
      <w:marRight w:val="0"/>
      <w:marTop w:val="0"/>
      <w:marBottom w:val="0"/>
      <w:divBdr>
        <w:top w:val="none" w:sz="0" w:space="0" w:color="auto"/>
        <w:left w:val="none" w:sz="0" w:space="0" w:color="auto"/>
        <w:bottom w:val="none" w:sz="0" w:space="0" w:color="auto"/>
        <w:right w:val="none" w:sz="0" w:space="0" w:color="auto"/>
      </w:divBdr>
    </w:div>
    <w:div w:id="86655592">
      <w:bodyDiv w:val="1"/>
      <w:marLeft w:val="0"/>
      <w:marRight w:val="0"/>
      <w:marTop w:val="0"/>
      <w:marBottom w:val="0"/>
      <w:divBdr>
        <w:top w:val="none" w:sz="0" w:space="0" w:color="auto"/>
        <w:left w:val="none" w:sz="0" w:space="0" w:color="auto"/>
        <w:bottom w:val="none" w:sz="0" w:space="0" w:color="auto"/>
        <w:right w:val="none" w:sz="0" w:space="0" w:color="auto"/>
      </w:divBdr>
    </w:div>
    <w:div w:id="87625061">
      <w:bodyDiv w:val="1"/>
      <w:marLeft w:val="0"/>
      <w:marRight w:val="0"/>
      <w:marTop w:val="0"/>
      <w:marBottom w:val="0"/>
      <w:divBdr>
        <w:top w:val="none" w:sz="0" w:space="0" w:color="auto"/>
        <w:left w:val="none" w:sz="0" w:space="0" w:color="auto"/>
        <w:bottom w:val="none" w:sz="0" w:space="0" w:color="auto"/>
        <w:right w:val="none" w:sz="0" w:space="0" w:color="auto"/>
      </w:divBdr>
    </w:div>
    <w:div w:id="212809232">
      <w:bodyDiv w:val="1"/>
      <w:marLeft w:val="0"/>
      <w:marRight w:val="0"/>
      <w:marTop w:val="0"/>
      <w:marBottom w:val="0"/>
      <w:divBdr>
        <w:top w:val="none" w:sz="0" w:space="0" w:color="auto"/>
        <w:left w:val="none" w:sz="0" w:space="0" w:color="auto"/>
        <w:bottom w:val="none" w:sz="0" w:space="0" w:color="auto"/>
        <w:right w:val="none" w:sz="0" w:space="0" w:color="auto"/>
      </w:divBdr>
    </w:div>
    <w:div w:id="240412559">
      <w:bodyDiv w:val="1"/>
      <w:marLeft w:val="0"/>
      <w:marRight w:val="0"/>
      <w:marTop w:val="0"/>
      <w:marBottom w:val="0"/>
      <w:divBdr>
        <w:top w:val="none" w:sz="0" w:space="0" w:color="auto"/>
        <w:left w:val="none" w:sz="0" w:space="0" w:color="auto"/>
        <w:bottom w:val="none" w:sz="0" w:space="0" w:color="auto"/>
        <w:right w:val="none" w:sz="0" w:space="0" w:color="auto"/>
      </w:divBdr>
    </w:div>
    <w:div w:id="365449904">
      <w:bodyDiv w:val="1"/>
      <w:marLeft w:val="0"/>
      <w:marRight w:val="0"/>
      <w:marTop w:val="0"/>
      <w:marBottom w:val="0"/>
      <w:divBdr>
        <w:top w:val="none" w:sz="0" w:space="0" w:color="auto"/>
        <w:left w:val="none" w:sz="0" w:space="0" w:color="auto"/>
        <w:bottom w:val="none" w:sz="0" w:space="0" w:color="auto"/>
        <w:right w:val="none" w:sz="0" w:space="0" w:color="auto"/>
      </w:divBdr>
    </w:div>
    <w:div w:id="387729054">
      <w:bodyDiv w:val="1"/>
      <w:marLeft w:val="0"/>
      <w:marRight w:val="0"/>
      <w:marTop w:val="0"/>
      <w:marBottom w:val="0"/>
      <w:divBdr>
        <w:top w:val="none" w:sz="0" w:space="0" w:color="auto"/>
        <w:left w:val="none" w:sz="0" w:space="0" w:color="auto"/>
        <w:bottom w:val="none" w:sz="0" w:space="0" w:color="auto"/>
        <w:right w:val="none" w:sz="0" w:space="0" w:color="auto"/>
      </w:divBdr>
    </w:div>
    <w:div w:id="416560404">
      <w:bodyDiv w:val="1"/>
      <w:marLeft w:val="0"/>
      <w:marRight w:val="0"/>
      <w:marTop w:val="0"/>
      <w:marBottom w:val="0"/>
      <w:divBdr>
        <w:top w:val="none" w:sz="0" w:space="0" w:color="auto"/>
        <w:left w:val="none" w:sz="0" w:space="0" w:color="auto"/>
        <w:bottom w:val="none" w:sz="0" w:space="0" w:color="auto"/>
        <w:right w:val="none" w:sz="0" w:space="0" w:color="auto"/>
      </w:divBdr>
    </w:div>
    <w:div w:id="454375394">
      <w:bodyDiv w:val="1"/>
      <w:marLeft w:val="0"/>
      <w:marRight w:val="0"/>
      <w:marTop w:val="0"/>
      <w:marBottom w:val="0"/>
      <w:divBdr>
        <w:top w:val="none" w:sz="0" w:space="0" w:color="auto"/>
        <w:left w:val="none" w:sz="0" w:space="0" w:color="auto"/>
        <w:bottom w:val="none" w:sz="0" w:space="0" w:color="auto"/>
        <w:right w:val="none" w:sz="0" w:space="0" w:color="auto"/>
      </w:divBdr>
    </w:div>
    <w:div w:id="488520470">
      <w:bodyDiv w:val="1"/>
      <w:marLeft w:val="0"/>
      <w:marRight w:val="0"/>
      <w:marTop w:val="0"/>
      <w:marBottom w:val="0"/>
      <w:divBdr>
        <w:top w:val="none" w:sz="0" w:space="0" w:color="auto"/>
        <w:left w:val="none" w:sz="0" w:space="0" w:color="auto"/>
        <w:bottom w:val="none" w:sz="0" w:space="0" w:color="auto"/>
        <w:right w:val="none" w:sz="0" w:space="0" w:color="auto"/>
      </w:divBdr>
    </w:div>
    <w:div w:id="503206247">
      <w:bodyDiv w:val="1"/>
      <w:marLeft w:val="0"/>
      <w:marRight w:val="0"/>
      <w:marTop w:val="0"/>
      <w:marBottom w:val="0"/>
      <w:divBdr>
        <w:top w:val="none" w:sz="0" w:space="0" w:color="auto"/>
        <w:left w:val="none" w:sz="0" w:space="0" w:color="auto"/>
        <w:bottom w:val="none" w:sz="0" w:space="0" w:color="auto"/>
        <w:right w:val="none" w:sz="0" w:space="0" w:color="auto"/>
      </w:divBdr>
    </w:div>
    <w:div w:id="514265871">
      <w:bodyDiv w:val="1"/>
      <w:marLeft w:val="0"/>
      <w:marRight w:val="0"/>
      <w:marTop w:val="0"/>
      <w:marBottom w:val="0"/>
      <w:divBdr>
        <w:top w:val="none" w:sz="0" w:space="0" w:color="auto"/>
        <w:left w:val="none" w:sz="0" w:space="0" w:color="auto"/>
        <w:bottom w:val="none" w:sz="0" w:space="0" w:color="auto"/>
        <w:right w:val="none" w:sz="0" w:space="0" w:color="auto"/>
      </w:divBdr>
    </w:div>
    <w:div w:id="638152858">
      <w:bodyDiv w:val="1"/>
      <w:marLeft w:val="0"/>
      <w:marRight w:val="0"/>
      <w:marTop w:val="0"/>
      <w:marBottom w:val="0"/>
      <w:divBdr>
        <w:top w:val="none" w:sz="0" w:space="0" w:color="auto"/>
        <w:left w:val="none" w:sz="0" w:space="0" w:color="auto"/>
        <w:bottom w:val="none" w:sz="0" w:space="0" w:color="auto"/>
        <w:right w:val="none" w:sz="0" w:space="0" w:color="auto"/>
      </w:divBdr>
    </w:div>
    <w:div w:id="689994465">
      <w:bodyDiv w:val="1"/>
      <w:marLeft w:val="0"/>
      <w:marRight w:val="0"/>
      <w:marTop w:val="0"/>
      <w:marBottom w:val="0"/>
      <w:divBdr>
        <w:top w:val="none" w:sz="0" w:space="0" w:color="auto"/>
        <w:left w:val="none" w:sz="0" w:space="0" w:color="auto"/>
        <w:bottom w:val="none" w:sz="0" w:space="0" w:color="auto"/>
        <w:right w:val="none" w:sz="0" w:space="0" w:color="auto"/>
      </w:divBdr>
    </w:div>
    <w:div w:id="855660375">
      <w:bodyDiv w:val="1"/>
      <w:marLeft w:val="0"/>
      <w:marRight w:val="0"/>
      <w:marTop w:val="0"/>
      <w:marBottom w:val="0"/>
      <w:divBdr>
        <w:top w:val="none" w:sz="0" w:space="0" w:color="auto"/>
        <w:left w:val="none" w:sz="0" w:space="0" w:color="auto"/>
        <w:bottom w:val="none" w:sz="0" w:space="0" w:color="auto"/>
        <w:right w:val="none" w:sz="0" w:space="0" w:color="auto"/>
      </w:divBdr>
    </w:div>
    <w:div w:id="860122514">
      <w:bodyDiv w:val="1"/>
      <w:marLeft w:val="0"/>
      <w:marRight w:val="0"/>
      <w:marTop w:val="0"/>
      <w:marBottom w:val="0"/>
      <w:divBdr>
        <w:top w:val="none" w:sz="0" w:space="0" w:color="auto"/>
        <w:left w:val="none" w:sz="0" w:space="0" w:color="auto"/>
        <w:bottom w:val="none" w:sz="0" w:space="0" w:color="auto"/>
        <w:right w:val="none" w:sz="0" w:space="0" w:color="auto"/>
      </w:divBdr>
    </w:div>
    <w:div w:id="875041538">
      <w:bodyDiv w:val="1"/>
      <w:marLeft w:val="0"/>
      <w:marRight w:val="0"/>
      <w:marTop w:val="0"/>
      <w:marBottom w:val="0"/>
      <w:divBdr>
        <w:top w:val="none" w:sz="0" w:space="0" w:color="auto"/>
        <w:left w:val="none" w:sz="0" w:space="0" w:color="auto"/>
        <w:bottom w:val="none" w:sz="0" w:space="0" w:color="auto"/>
        <w:right w:val="none" w:sz="0" w:space="0" w:color="auto"/>
      </w:divBdr>
    </w:div>
    <w:div w:id="875235963">
      <w:bodyDiv w:val="1"/>
      <w:marLeft w:val="0"/>
      <w:marRight w:val="0"/>
      <w:marTop w:val="0"/>
      <w:marBottom w:val="0"/>
      <w:divBdr>
        <w:top w:val="none" w:sz="0" w:space="0" w:color="auto"/>
        <w:left w:val="none" w:sz="0" w:space="0" w:color="auto"/>
        <w:bottom w:val="none" w:sz="0" w:space="0" w:color="auto"/>
        <w:right w:val="none" w:sz="0" w:space="0" w:color="auto"/>
      </w:divBdr>
    </w:div>
    <w:div w:id="882592936">
      <w:bodyDiv w:val="1"/>
      <w:marLeft w:val="0"/>
      <w:marRight w:val="0"/>
      <w:marTop w:val="0"/>
      <w:marBottom w:val="0"/>
      <w:divBdr>
        <w:top w:val="none" w:sz="0" w:space="0" w:color="auto"/>
        <w:left w:val="none" w:sz="0" w:space="0" w:color="auto"/>
        <w:bottom w:val="none" w:sz="0" w:space="0" w:color="auto"/>
        <w:right w:val="none" w:sz="0" w:space="0" w:color="auto"/>
      </w:divBdr>
    </w:div>
    <w:div w:id="941036406">
      <w:bodyDiv w:val="1"/>
      <w:marLeft w:val="0"/>
      <w:marRight w:val="0"/>
      <w:marTop w:val="0"/>
      <w:marBottom w:val="0"/>
      <w:divBdr>
        <w:top w:val="none" w:sz="0" w:space="0" w:color="auto"/>
        <w:left w:val="none" w:sz="0" w:space="0" w:color="auto"/>
        <w:bottom w:val="none" w:sz="0" w:space="0" w:color="auto"/>
        <w:right w:val="none" w:sz="0" w:space="0" w:color="auto"/>
      </w:divBdr>
    </w:div>
    <w:div w:id="984628007">
      <w:bodyDiv w:val="1"/>
      <w:marLeft w:val="0"/>
      <w:marRight w:val="0"/>
      <w:marTop w:val="0"/>
      <w:marBottom w:val="0"/>
      <w:divBdr>
        <w:top w:val="none" w:sz="0" w:space="0" w:color="auto"/>
        <w:left w:val="none" w:sz="0" w:space="0" w:color="auto"/>
        <w:bottom w:val="none" w:sz="0" w:space="0" w:color="auto"/>
        <w:right w:val="none" w:sz="0" w:space="0" w:color="auto"/>
      </w:divBdr>
    </w:div>
    <w:div w:id="989209894">
      <w:bodyDiv w:val="1"/>
      <w:marLeft w:val="0"/>
      <w:marRight w:val="0"/>
      <w:marTop w:val="0"/>
      <w:marBottom w:val="0"/>
      <w:divBdr>
        <w:top w:val="none" w:sz="0" w:space="0" w:color="auto"/>
        <w:left w:val="none" w:sz="0" w:space="0" w:color="auto"/>
        <w:bottom w:val="none" w:sz="0" w:space="0" w:color="auto"/>
        <w:right w:val="none" w:sz="0" w:space="0" w:color="auto"/>
      </w:divBdr>
    </w:div>
    <w:div w:id="1034228008">
      <w:bodyDiv w:val="1"/>
      <w:marLeft w:val="0"/>
      <w:marRight w:val="0"/>
      <w:marTop w:val="0"/>
      <w:marBottom w:val="0"/>
      <w:divBdr>
        <w:top w:val="none" w:sz="0" w:space="0" w:color="auto"/>
        <w:left w:val="none" w:sz="0" w:space="0" w:color="auto"/>
        <w:bottom w:val="none" w:sz="0" w:space="0" w:color="auto"/>
        <w:right w:val="none" w:sz="0" w:space="0" w:color="auto"/>
      </w:divBdr>
    </w:div>
    <w:div w:id="1055737468">
      <w:bodyDiv w:val="1"/>
      <w:marLeft w:val="0"/>
      <w:marRight w:val="0"/>
      <w:marTop w:val="0"/>
      <w:marBottom w:val="0"/>
      <w:divBdr>
        <w:top w:val="none" w:sz="0" w:space="0" w:color="auto"/>
        <w:left w:val="none" w:sz="0" w:space="0" w:color="auto"/>
        <w:bottom w:val="none" w:sz="0" w:space="0" w:color="auto"/>
        <w:right w:val="none" w:sz="0" w:space="0" w:color="auto"/>
      </w:divBdr>
    </w:div>
    <w:div w:id="1079054983">
      <w:bodyDiv w:val="1"/>
      <w:marLeft w:val="0"/>
      <w:marRight w:val="0"/>
      <w:marTop w:val="0"/>
      <w:marBottom w:val="0"/>
      <w:divBdr>
        <w:top w:val="none" w:sz="0" w:space="0" w:color="auto"/>
        <w:left w:val="none" w:sz="0" w:space="0" w:color="auto"/>
        <w:bottom w:val="none" w:sz="0" w:space="0" w:color="auto"/>
        <w:right w:val="none" w:sz="0" w:space="0" w:color="auto"/>
      </w:divBdr>
    </w:div>
    <w:div w:id="1087845528">
      <w:bodyDiv w:val="1"/>
      <w:marLeft w:val="0"/>
      <w:marRight w:val="0"/>
      <w:marTop w:val="0"/>
      <w:marBottom w:val="0"/>
      <w:divBdr>
        <w:top w:val="none" w:sz="0" w:space="0" w:color="auto"/>
        <w:left w:val="none" w:sz="0" w:space="0" w:color="auto"/>
        <w:bottom w:val="none" w:sz="0" w:space="0" w:color="auto"/>
        <w:right w:val="none" w:sz="0" w:space="0" w:color="auto"/>
      </w:divBdr>
    </w:div>
    <w:div w:id="1117338426">
      <w:bodyDiv w:val="1"/>
      <w:marLeft w:val="0"/>
      <w:marRight w:val="0"/>
      <w:marTop w:val="0"/>
      <w:marBottom w:val="0"/>
      <w:divBdr>
        <w:top w:val="none" w:sz="0" w:space="0" w:color="auto"/>
        <w:left w:val="none" w:sz="0" w:space="0" w:color="auto"/>
        <w:bottom w:val="none" w:sz="0" w:space="0" w:color="auto"/>
        <w:right w:val="none" w:sz="0" w:space="0" w:color="auto"/>
      </w:divBdr>
    </w:div>
    <w:div w:id="1139421753">
      <w:bodyDiv w:val="1"/>
      <w:marLeft w:val="0"/>
      <w:marRight w:val="0"/>
      <w:marTop w:val="0"/>
      <w:marBottom w:val="0"/>
      <w:divBdr>
        <w:top w:val="none" w:sz="0" w:space="0" w:color="auto"/>
        <w:left w:val="none" w:sz="0" w:space="0" w:color="auto"/>
        <w:bottom w:val="none" w:sz="0" w:space="0" w:color="auto"/>
        <w:right w:val="none" w:sz="0" w:space="0" w:color="auto"/>
      </w:divBdr>
      <w:divsChild>
        <w:div w:id="532424844">
          <w:marLeft w:val="1740"/>
          <w:marRight w:val="0"/>
          <w:marTop w:val="0"/>
          <w:marBottom w:val="240"/>
          <w:divBdr>
            <w:top w:val="none" w:sz="0" w:space="0" w:color="auto"/>
            <w:left w:val="none" w:sz="0" w:space="0" w:color="auto"/>
            <w:bottom w:val="none" w:sz="0" w:space="0" w:color="auto"/>
            <w:right w:val="none" w:sz="0" w:space="0" w:color="auto"/>
          </w:divBdr>
        </w:div>
        <w:div w:id="344332729">
          <w:marLeft w:val="1740"/>
          <w:marRight w:val="0"/>
          <w:marTop w:val="0"/>
          <w:marBottom w:val="240"/>
          <w:divBdr>
            <w:top w:val="none" w:sz="0" w:space="0" w:color="auto"/>
            <w:left w:val="none" w:sz="0" w:space="0" w:color="auto"/>
            <w:bottom w:val="none" w:sz="0" w:space="0" w:color="auto"/>
            <w:right w:val="none" w:sz="0" w:space="0" w:color="auto"/>
          </w:divBdr>
        </w:div>
        <w:div w:id="1264149086">
          <w:marLeft w:val="1740"/>
          <w:marRight w:val="0"/>
          <w:marTop w:val="0"/>
          <w:marBottom w:val="240"/>
          <w:divBdr>
            <w:top w:val="none" w:sz="0" w:space="0" w:color="auto"/>
            <w:left w:val="none" w:sz="0" w:space="0" w:color="auto"/>
            <w:bottom w:val="none" w:sz="0" w:space="0" w:color="auto"/>
            <w:right w:val="none" w:sz="0" w:space="0" w:color="auto"/>
          </w:divBdr>
        </w:div>
      </w:divsChild>
    </w:div>
    <w:div w:id="1166045649">
      <w:bodyDiv w:val="1"/>
      <w:marLeft w:val="0"/>
      <w:marRight w:val="0"/>
      <w:marTop w:val="0"/>
      <w:marBottom w:val="0"/>
      <w:divBdr>
        <w:top w:val="none" w:sz="0" w:space="0" w:color="auto"/>
        <w:left w:val="none" w:sz="0" w:space="0" w:color="auto"/>
        <w:bottom w:val="none" w:sz="0" w:space="0" w:color="auto"/>
        <w:right w:val="none" w:sz="0" w:space="0" w:color="auto"/>
      </w:divBdr>
    </w:div>
    <w:div w:id="1209877812">
      <w:bodyDiv w:val="1"/>
      <w:marLeft w:val="0"/>
      <w:marRight w:val="0"/>
      <w:marTop w:val="0"/>
      <w:marBottom w:val="0"/>
      <w:divBdr>
        <w:top w:val="none" w:sz="0" w:space="0" w:color="auto"/>
        <w:left w:val="none" w:sz="0" w:space="0" w:color="auto"/>
        <w:bottom w:val="none" w:sz="0" w:space="0" w:color="auto"/>
        <w:right w:val="none" w:sz="0" w:space="0" w:color="auto"/>
      </w:divBdr>
      <w:divsChild>
        <w:div w:id="1012103215">
          <w:marLeft w:val="0"/>
          <w:marRight w:val="0"/>
          <w:marTop w:val="0"/>
          <w:marBottom w:val="0"/>
          <w:divBdr>
            <w:top w:val="none" w:sz="0" w:space="0" w:color="auto"/>
            <w:left w:val="none" w:sz="0" w:space="0" w:color="auto"/>
            <w:bottom w:val="none" w:sz="0" w:space="0" w:color="auto"/>
            <w:right w:val="none" w:sz="0" w:space="0" w:color="auto"/>
          </w:divBdr>
          <w:divsChild>
            <w:div w:id="505245895">
              <w:marLeft w:val="0"/>
              <w:marRight w:val="0"/>
              <w:marTop w:val="0"/>
              <w:marBottom w:val="0"/>
              <w:divBdr>
                <w:top w:val="none" w:sz="0" w:space="0" w:color="auto"/>
                <w:left w:val="none" w:sz="0" w:space="0" w:color="auto"/>
                <w:bottom w:val="none" w:sz="0" w:space="0" w:color="auto"/>
                <w:right w:val="none" w:sz="0" w:space="0" w:color="auto"/>
              </w:divBdr>
              <w:divsChild>
                <w:div w:id="1934321335">
                  <w:marLeft w:val="0"/>
                  <w:marRight w:val="0"/>
                  <w:marTop w:val="0"/>
                  <w:marBottom w:val="0"/>
                  <w:divBdr>
                    <w:top w:val="none" w:sz="0" w:space="0" w:color="auto"/>
                    <w:left w:val="none" w:sz="0" w:space="0" w:color="auto"/>
                    <w:bottom w:val="none" w:sz="0" w:space="0" w:color="auto"/>
                    <w:right w:val="none" w:sz="0" w:space="0" w:color="auto"/>
                  </w:divBdr>
                  <w:divsChild>
                    <w:div w:id="211389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251566">
      <w:bodyDiv w:val="1"/>
      <w:marLeft w:val="0"/>
      <w:marRight w:val="0"/>
      <w:marTop w:val="0"/>
      <w:marBottom w:val="0"/>
      <w:divBdr>
        <w:top w:val="none" w:sz="0" w:space="0" w:color="auto"/>
        <w:left w:val="none" w:sz="0" w:space="0" w:color="auto"/>
        <w:bottom w:val="none" w:sz="0" w:space="0" w:color="auto"/>
        <w:right w:val="none" w:sz="0" w:space="0" w:color="auto"/>
      </w:divBdr>
    </w:div>
    <w:div w:id="1321691035">
      <w:bodyDiv w:val="1"/>
      <w:marLeft w:val="0"/>
      <w:marRight w:val="0"/>
      <w:marTop w:val="0"/>
      <w:marBottom w:val="0"/>
      <w:divBdr>
        <w:top w:val="none" w:sz="0" w:space="0" w:color="auto"/>
        <w:left w:val="none" w:sz="0" w:space="0" w:color="auto"/>
        <w:bottom w:val="none" w:sz="0" w:space="0" w:color="auto"/>
        <w:right w:val="none" w:sz="0" w:space="0" w:color="auto"/>
      </w:divBdr>
    </w:div>
    <w:div w:id="1328170164">
      <w:bodyDiv w:val="1"/>
      <w:marLeft w:val="0"/>
      <w:marRight w:val="0"/>
      <w:marTop w:val="0"/>
      <w:marBottom w:val="0"/>
      <w:divBdr>
        <w:top w:val="none" w:sz="0" w:space="0" w:color="auto"/>
        <w:left w:val="none" w:sz="0" w:space="0" w:color="auto"/>
        <w:bottom w:val="none" w:sz="0" w:space="0" w:color="auto"/>
        <w:right w:val="none" w:sz="0" w:space="0" w:color="auto"/>
      </w:divBdr>
    </w:div>
    <w:div w:id="1340622697">
      <w:bodyDiv w:val="1"/>
      <w:marLeft w:val="0"/>
      <w:marRight w:val="0"/>
      <w:marTop w:val="0"/>
      <w:marBottom w:val="0"/>
      <w:divBdr>
        <w:top w:val="none" w:sz="0" w:space="0" w:color="auto"/>
        <w:left w:val="none" w:sz="0" w:space="0" w:color="auto"/>
        <w:bottom w:val="none" w:sz="0" w:space="0" w:color="auto"/>
        <w:right w:val="none" w:sz="0" w:space="0" w:color="auto"/>
      </w:divBdr>
    </w:div>
    <w:div w:id="1418208816">
      <w:bodyDiv w:val="1"/>
      <w:marLeft w:val="0"/>
      <w:marRight w:val="0"/>
      <w:marTop w:val="0"/>
      <w:marBottom w:val="0"/>
      <w:divBdr>
        <w:top w:val="none" w:sz="0" w:space="0" w:color="auto"/>
        <w:left w:val="none" w:sz="0" w:space="0" w:color="auto"/>
        <w:bottom w:val="none" w:sz="0" w:space="0" w:color="auto"/>
        <w:right w:val="none" w:sz="0" w:space="0" w:color="auto"/>
      </w:divBdr>
    </w:div>
    <w:div w:id="1445150297">
      <w:bodyDiv w:val="1"/>
      <w:marLeft w:val="0"/>
      <w:marRight w:val="0"/>
      <w:marTop w:val="0"/>
      <w:marBottom w:val="0"/>
      <w:divBdr>
        <w:top w:val="none" w:sz="0" w:space="0" w:color="auto"/>
        <w:left w:val="none" w:sz="0" w:space="0" w:color="auto"/>
        <w:bottom w:val="none" w:sz="0" w:space="0" w:color="auto"/>
        <w:right w:val="none" w:sz="0" w:space="0" w:color="auto"/>
      </w:divBdr>
    </w:div>
    <w:div w:id="1470979588">
      <w:bodyDiv w:val="1"/>
      <w:marLeft w:val="0"/>
      <w:marRight w:val="0"/>
      <w:marTop w:val="0"/>
      <w:marBottom w:val="0"/>
      <w:divBdr>
        <w:top w:val="none" w:sz="0" w:space="0" w:color="auto"/>
        <w:left w:val="none" w:sz="0" w:space="0" w:color="auto"/>
        <w:bottom w:val="none" w:sz="0" w:space="0" w:color="auto"/>
        <w:right w:val="none" w:sz="0" w:space="0" w:color="auto"/>
      </w:divBdr>
      <w:divsChild>
        <w:div w:id="1544175973">
          <w:marLeft w:val="480"/>
          <w:marRight w:val="0"/>
          <w:marTop w:val="0"/>
          <w:marBottom w:val="0"/>
          <w:divBdr>
            <w:top w:val="none" w:sz="0" w:space="0" w:color="auto"/>
            <w:left w:val="none" w:sz="0" w:space="0" w:color="auto"/>
            <w:bottom w:val="none" w:sz="0" w:space="0" w:color="auto"/>
            <w:right w:val="none" w:sz="0" w:space="0" w:color="auto"/>
          </w:divBdr>
          <w:divsChild>
            <w:div w:id="54082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71335">
      <w:bodyDiv w:val="1"/>
      <w:marLeft w:val="0"/>
      <w:marRight w:val="0"/>
      <w:marTop w:val="0"/>
      <w:marBottom w:val="0"/>
      <w:divBdr>
        <w:top w:val="none" w:sz="0" w:space="0" w:color="auto"/>
        <w:left w:val="none" w:sz="0" w:space="0" w:color="auto"/>
        <w:bottom w:val="none" w:sz="0" w:space="0" w:color="auto"/>
        <w:right w:val="none" w:sz="0" w:space="0" w:color="auto"/>
      </w:divBdr>
      <w:divsChild>
        <w:div w:id="60521545">
          <w:marLeft w:val="0"/>
          <w:marRight w:val="0"/>
          <w:marTop w:val="75"/>
          <w:marBottom w:val="0"/>
          <w:divBdr>
            <w:top w:val="none" w:sz="0" w:space="0" w:color="auto"/>
            <w:left w:val="none" w:sz="0" w:space="0" w:color="auto"/>
            <w:bottom w:val="none" w:sz="0" w:space="0" w:color="auto"/>
            <w:right w:val="none" w:sz="0" w:space="0" w:color="auto"/>
          </w:divBdr>
        </w:div>
        <w:div w:id="771242457">
          <w:marLeft w:val="0"/>
          <w:marRight w:val="0"/>
          <w:marTop w:val="75"/>
          <w:marBottom w:val="0"/>
          <w:divBdr>
            <w:top w:val="none" w:sz="0" w:space="0" w:color="auto"/>
            <w:left w:val="none" w:sz="0" w:space="0" w:color="auto"/>
            <w:bottom w:val="none" w:sz="0" w:space="0" w:color="auto"/>
            <w:right w:val="none" w:sz="0" w:space="0" w:color="auto"/>
          </w:divBdr>
        </w:div>
      </w:divsChild>
    </w:div>
    <w:div w:id="1650287877">
      <w:bodyDiv w:val="1"/>
      <w:marLeft w:val="0"/>
      <w:marRight w:val="0"/>
      <w:marTop w:val="0"/>
      <w:marBottom w:val="0"/>
      <w:divBdr>
        <w:top w:val="none" w:sz="0" w:space="0" w:color="auto"/>
        <w:left w:val="none" w:sz="0" w:space="0" w:color="auto"/>
        <w:bottom w:val="none" w:sz="0" w:space="0" w:color="auto"/>
        <w:right w:val="none" w:sz="0" w:space="0" w:color="auto"/>
      </w:divBdr>
    </w:div>
    <w:div w:id="1660234141">
      <w:bodyDiv w:val="1"/>
      <w:marLeft w:val="0"/>
      <w:marRight w:val="0"/>
      <w:marTop w:val="0"/>
      <w:marBottom w:val="0"/>
      <w:divBdr>
        <w:top w:val="none" w:sz="0" w:space="0" w:color="auto"/>
        <w:left w:val="none" w:sz="0" w:space="0" w:color="auto"/>
        <w:bottom w:val="none" w:sz="0" w:space="0" w:color="auto"/>
        <w:right w:val="none" w:sz="0" w:space="0" w:color="auto"/>
      </w:divBdr>
    </w:div>
    <w:div w:id="1685396113">
      <w:bodyDiv w:val="1"/>
      <w:marLeft w:val="0"/>
      <w:marRight w:val="0"/>
      <w:marTop w:val="0"/>
      <w:marBottom w:val="0"/>
      <w:divBdr>
        <w:top w:val="none" w:sz="0" w:space="0" w:color="auto"/>
        <w:left w:val="none" w:sz="0" w:space="0" w:color="auto"/>
        <w:bottom w:val="none" w:sz="0" w:space="0" w:color="auto"/>
        <w:right w:val="none" w:sz="0" w:space="0" w:color="auto"/>
      </w:divBdr>
      <w:divsChild>
        <w:div w:id="1444112818">
          <w:marLeft w:val="0"/>
          <w:marRight w:val="0"/>
          <w:marTop w:val="75"/>
          <w:marBottom w:val="0"/>
          <w:divBdr>
            <w:top w:val="none" w:sz="0" w:space="0" w:color="auto"/>
            <w:left w:val="none" w:sz="0" w:space="0" w:color="auto"/>
            <w:bottom w:val="none" w:sz="0" w:space="0" w:color="auto"/>
            <w:right w:val="none" w:sz="0" w:space="0" w:color="auto"/>
          </w:divBdr>
        </w:div>
        <w:div w:id="2080204710">
          <w:marLeft w:val="0"/>
          <w:marRight w:val="0"/>
          <w:marTop w:val="75"/>
          <w:marBottom w:val="0"/>
          <w:divBdr>
            <w:top w:val="none" w:sz="0" w:space="0" w:color="auto"/>
            <w:left w:val="none" w:sz="0" w:space="0" w:color="auto"/>
            <w:bottom w:val="none" w:sz="0" w:space="0" w:color="auto"/>
            <w:right w:val="none" w:sz="0" w:space="0" w:color="auto"/>
          </w:divBdr>
        </w:div>
        <w:div w:id="1810973299">
          <w:marLeft w:val="0"/>
          <w:marRight w:val="0"/>
          <w:marTop w:val="75"/>
          <w:marBottom w:val="0"/>
          <w:divBdr>
            <w:top w:val="none" w:sz="0" w:space="0" w:color="auto"/>
            <w:left w:val="none" w:sz="0" w:space="0" w:color="auto"/>
            <w:bottom w:val="none" w:sz="0" w:space="0" w:color="auto"/>
            <w:right w:val="none" w:sz="0" w:space="0" w:color="auto"/>
          </w:divBdr>
        </w:div>
      </w:divsChild>
    </w:div>
    <w:div w:id="1726027022">
      <w:bodyDiv w:val="1"/>
      <w:marLeft w:val="0"/>
      <w:marRight w:val="0"/>
      <w:marTop w:val="0"/>
      <w:marBottom w:val="0"/>
      <w:divBdr>
        <w:top w:val="none" w:sz="0" w:space="0" w:color="auto"/>
        <w:left w:val="none" w:sz="0" w:space="0" w:color="auto"/>
        <w:bottom w:val="none" w:sz="0" w:space="0" w:color="auto"/>
        <w:right w:val="none" w:sz="0" w:space="0" w:color="auto"/>
      </w:divBdr>
    </w:div>
    <w:div w:id="1820924561">
      <w:bodyDiv w:val="1"/>
      <w:marLeft w:val="0"/>
      <w:marRight w:val="0"/>
      <w:marTop w:val="0"/>
      <w:marBottom w:val="0"/>
      <w:divBdr>
        <w:top w:val="none" w:sz="0" w:space="0" w:color="auto"/>
        <w:left w:val="none" w:sz="0" w:space="0" w:color="auto"/>
        <w:bottom w:val="none" w:sz="0" w:space="0" w:color="auto"/>
        <w:right w:val="none" w:sz="0" w:space="0" w:color="auto"/>
      </w:divBdr>
    </w:div>
    <w:div w:id="1843163742">
      <w:bodyDiv w:val="1"/>
      <w:marLeft w:val="0"/>
      <w:marRight w:val="0"/>
      <w:marTop w:val="0"/>
      <w:marBottom w:val="0"/>
      <w:divBdr>
        <w:top w:val="none" w:sz="0" w:space="0" w:color="auto"/>
        <w:left w:val="none" w:sz="0" w:space="0" w:color="auto"/>
        <w:bottom w:val="none" w:sz="0" w:space="0" w:color="auto"/>
        <w:right w:val="none" w:sz="0" w:space="0" w:color="auto"/>
      </w:divBdr>
    </w:div>
    <w:div w:id="1853177088">
      <w:bodyDiv w:val="1"/>
      <w:marLeft w:val="0"/>
      <w:marRight w:val="0"/>
      <w:marTop w:val="0"/>
      <w:marBottom w:val="0"/>
      <w:divBdr>
        <w:top w:val="none" w:sz="0" w:space="0" w:color="auto"/>
        <w:left w:val="none" w:sz="0" w:space="0" w:color="auto"/>
        <w:bottom w:val="none" w:sz="0" w:space="0" w:color="auto"/>
        <w:right w:val="none" w:sz="0" w:space="0" w:color="auto"/>
      </w:divBdr>
    </w:div>
    <w:div w:id="1865442195">
      <w:bodyDiv w:val="1"/>
      <w:marLeft w:val="0"/>
      <w:marRight w:val="0"/>
      <w:marTop w:val="0"/>
      <w:marBottom w:val="0"/>
      <w:divBdr>
        <w:top w:val="none" w:sz="0" w:space="0" w:color="auto"/>
        <w:left w:val="none" w:sz="0" w:space="0" w:color="auto"/>
        <w:bottom w:val="none" w:sz="0" w:space="0" w:color="auto"/>
        <w:right w:val="none" w:sz="0" w:space="0" w:color="auto"/>
      </w:divBdr>
    </w:div>
    <w:div w:id="1868520974">
      <w:bodyDiv w:val="1"/>
      <w:marLeft w:val="0"/>
      <w:marRight w:val="0"/>
      <w:marTop w:val="0"/>
      <w:marBottom w:val="0"/>
      <w:divBdr>
        <w:top w:val="none" w:sz="0" w:space="0" w:color="auto"/>
        <w:left w:val="none" w:sz="0" w:space="0" w:color="auto"/>
        <w:bottom w:val="none" w:sz="0" w:space="0" w:color="auto"/>
        <w:right w:val="none" w:sz="0" w:space="0" w:color="auto"/>
      </w:divBdr>
    </w:div>
    <w:div w:id="1896701599">
      <w:bodyDiv w:val="1"/>
      <w:marLeft w:val="0"/>
      <w:marRight w:val="0"/>
      <w:marTop w:val="0"/>
      <w:marBottom w:val="0"/>
      <w:divBdr>
        <w:top w:val="none" w:sz="0" w:space="0" w:color="auto"/>
        <w:left w:val="none" w:sz="0" w:space="0" w:color="auto"/>
        <w:bottom w:val="none" w:sz="0" w:space="0" w:color="auto"/>
        <w:right w:val="none" w:sz="0" w:space="0" w:color="auto"/>
      </w:divBdr>
    </w:div>
    <w:div w:id="1902983618">
      <w:bodyDiv w:val="1"/>
      <w:marLeft w:val="0"/>
      <w:marRight w:val="0"/>
      <w:marTop w:val="0"/>
      <w:marBottom w:val="0"/>
      <w:divBdr>
        <w:top w:val="none" w:sz="0" w:space="0" w:color="auto"/>
        <w:left w:val="none" w:sz="0" w:space="0" w:color="auto"/>
        <w:bottom w:val="none" w:sz="0" w:space="0" w:color="auto"/>
        <w:right w:val="none" w:sz="0" w:space="0" w:color="auto"/>
      </w:divBdr>
      <w:divsChild>
        <w:div w:id="575747609">
          <w:marLeft w:val="0"/>
          <w:marRight w:val="0"/>
          <w:marTop w:val="0"/>
          <w:marBottom w:val="0"/>
          <w:divBdr>
            <w:top w:val="none" w:sz="0" w:space="0" w:color="auto"/>
            <w:left w:val="none" w:sz="0" w:space="0" w:color="auto"/>
            <w:bottom w:val="none" w:sz="0" w:space="0" w:color="auto"/>
            <w:right w:val="none" w:sz="0" w:space="0" w:color="auto"/>
          </w:divBdr>
          <w:divsChild>
            <w:div w:id="612327425">
              <w:marLeft w:val="0"/>
              <w:marRight w:val="0"/>
              <w:marTop w:val="0"/>
              <w:marBottom w:val="0"/>
              <w:divBdr>
                <w:top w:val="none" w:sz="0" w:space="0" w:color="auto"/>
                <w:left w:val="none" w:sz="0" w:space="0" w:color="auto"/>
                <w:bottom w:val="none" w:sz="0" w:space="0" w:color="auto"/>
                <w:right w:val="none" w:sz="0" w:space="0" w:color="auto"/>
              </w:divBdr>
              <w:divsChild>
                <w:div w:id="1895045640">
                  <w:marLeft w:val="0"/>
                  <w:marRight w:val="0"/>
                  <w:marTop w:val="0"/>
                  <w:marBottom w:val="0"/>
                  <w:divBdr>
                    <w:top w:val="none" w:sz="0" w:space="0" w:color="auto"/>
                    <w:left w:val="none" w:sz="0" w:space="0" w:color="auto"/>
                    <w:bottom w:val="none" w:sz="0" w:space="0" w:color="auto"/>
                    <w:right w:val="none" w:sz="0" w:space="0" w:color="auto"/>
                  </w:divBdr>
                  <w:divsChild>
                    <w:div w:id="118895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871165">
      <w:bodyDiv w:val="1"/>
      <w:marLeft w:val="0"/>
      <w:marRight w:val="0"/>
      <w:marTop w:val="0"/>
      <w:marBottom w:val="0"/>
      <w:divBdr>
        <w:top w:val="none" w:sz="0" w:space="0" w:color="auto"/>
        <w:left w:val="none" w:sz="0" w:space="0" w:color="auto"/>
        <w:bottom w:val="none" w:sz="0" w:space="0" w:color="auto"/>
        <w:right w:val="none" w:sz="0" w:space="0" w:color="auto"/>
      </w:divBdr>
    </w:div>
    <w:div w:id="1932354427">
      <w:bodyDiv w:val="1"/>
      <w:marLeft w:val="0"/>
      <w:marRight w:val="0"/>
      <w:marTop w:val="0"/>
      <w:marBottom w:val="0"/>
      <w:divBdr>
        <w:top w:val="none" w:sz="0" w:space="0" w:color="auto"/>
        <w:left w:val="none" w:sz="0" w:space="0" w:color="auto"/>
        <w:bottom w:val="none" w:sz="0" w:space="0" w:color="auto"/>
        <w:right w:val="none" w:sz="0" w:space="0" w:color="auto"/>
      </w:divBdr>
    </w:div>
    <w:div w:id="1995840006">
      <w:bodyDiv w:val="1"/>
      <w:marLeft w:val="0"/>
      <w:marRight w:val="0"/>
      <w:marTop w:val="0"/>
      <w:marBottom w:val="0"/>
      <w:divBdr>
        <w:top w:val="none" w:sz="0" w:space="0" w:color="auto"/>
        <w:left w:val="none" w:sz="0" w:space="0" w:color="auto"/>
        <w:bottom w:val="none" w:sz="0" w:space="0" w:color="auto"/>
        <w:right w:val="none" w:sz="0" w:space="0" w:color="auto"/>
      </w:divBdr>
    </w:div>
    <w:div w:id="2017003233">
      <w:bodyDiv w:val="1"/>
      <w:marLeft w:val="0"/>
      <w:marRight w:val="0"/>
      <w:marTop w:val="0"/>
      <w:marBottom w:val="0"/>
      <w:divBdr>
        <w:top w:val="none" w:sz="0" w:space="0" w:color="auto"/>
        <w:left w:val="none" w:sz="0" w:space="0" w:color="auto"/>
        <w:bottom w:val="none" w:sz="0" w:space="0" w:color="auto"/>
        <w:right w:val="none" w:sz="0" w:space="0" w:color="auto"/>
      </w:divBdr>
    </w:div>
    <w:div w:id="2061203140">
      <w:bodyDiv w:val="1"/>
      <w:marLeft w:val="0"/>
      <w:marRight w:val="0"/>
      <w:marTop w:val="0"/>
      <w:marBottom w:val="0"/>
      <w:divBdr>
        <w:top w:val="none" w:sz="0" w:space="0" w:color="auto"/>
        <w:left w:val="none" w:sz="0" w:space="0" w:color="auto"/>
        <w:bottom w:val="none" w:sz="0" w:space="0" w:color="auto"/>
        <w:right w:val="none" w:sz="0" w:space="0" w:color="auto"/>
      </w:divBdr>
    </w:div>
    <w:div w:id="2107339748">
      <w:bodyDiv w:val="1"/>
      <w:marLeft w:val="0"/>
      <w:marRight w:val="0"/>
      <w:marTop w:val="0"/>
      <w:marBottom w:val="0"/>
      <w:divBdr>
        <w:top w:val="none" w:sz="0" w:space="0" w:color="auto"/>
        <w:left w:val="none" w:sz="0" w:space="0" w:color="auto"/>
        <w:bottom w:val="none" w:sz="0" w:space="0" w:color="auto"/>
        <w:right w:val="none" w:sz="0" w:space="0" w:color="auto"/>
      </w:divBdr>
    </w:div>
    <w:div w:id="2119984740">
      <w:bodyDiv w:val="1"/>
      <w:marLeft w:val="0"/>
      <w:marRight w:val="0"/>
      <w:marTop w:val="0"/>
      <w:marBottom w:val="0"/>
      <w:divBdr>
        <w:top w:val="none" w:sz="0" w:space="0" w:color="auto"/>
        <w:left w:val="none" w:sz="0" w:space="0" w:color="auto"/>
        <w:bottom w:val="none" w:sz="0" w:space="0" w:color="auto"/>
        <w:right w:val="none" w:sz="0" w:space="0" w:color="auto"/>
      </w:divBdr>
    </w:div>
    <w:div w:id="2135706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8/08/relationships/commentsExtensible" Target="commentsExtensible.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9B7BBB-4385-480E-9341-C9425A487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1642</TotalTime>
  <Pages>41</Pages>
  <Words>10298</Words>
  <Characters>58702</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Smith</dc:creator>
  <cp:keywords/>
  <dc:description/>
  <cp:lastModifiedBy>Will Taylor Gough</cp:lastModifiedBy>
  <cp:revision>28</cp:revision>
  <dcterms:created xsi:type="dcterms:W3CDTF">2020-08-28T22:07:00Z</dcterms:created>
  <dcterms:modified xsi:type="dcterms:W3CDTF">2020-08-30T01:32:00Z</dcterms:modified>
</cp:coreProperties>
</file>