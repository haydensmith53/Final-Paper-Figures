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4BE1" w:rsidRPr="00456D84" w:rsidRDefault="00934BE1" w:rsidP="00E90454">
      <w:pPr>
        <w:spacing w:line="240" w:lineRule="auto"/>
        <w:rPr>
          <w:b/>
          <w:color w:val="000000" w:themeColor="text1"/>
          <w:sz w:val="24"/>
          <w:szCs w:val="24"/>
        </w:rPr>
      </w:pPr>
      <w:r w:rsidRPr="00456D84">
        <w:rPr>
          <w:b/>
          <w:color w:val="000000" w:themeColor="text1"/>
          <w:sz w:val="24"/>
          <w:szCs w:val="24"/>
        </w:rPr>
        <w:t>Title</w:t>
      </w:r>
    </w:p>
    <w:p w:rsidR="00EF5054" w:rsidRPr="00EF5054" w:rsidRDefault="00EF5054" w:rsidP="00E90454">
      <w:pPr>
        <w:spacing w:line="240" w:lineRule="auto"/>
        <w:rPr>
          <w:ins w:id="0" w:author="Hayden Smith" w:date="2020-08-13T13:15:00Z"/>
          <w:color w:val="000000" w:themeColor="text1"/>
          <w:sz w:val="24"/>
          <w:szCs w:val="24"/>
        </w:rPr>
      </w:pPr>
    </w:p>
    <w:p w:rsidR="00FE2636" w:rsidRPr="00456D84" w:rsidRDefault="00934BE1" w:rsidP="00E90454">
      <w:pPr>
        <w:spacing w:line="240" w:lineRule="auto"/>
        <w:rPr>
          <w:iCs/>
          <w:color w:val="000000" w:themeColor="text1"/>
          <w:sz w:val="24"/>
          <w:szCs w:val="24"/>
        </w:rPr>
      </w:pPr>
      <w:r w:rsidRPr="00A76D5C">
        <w:rPr>
          <w:iCs/>
          <w:color w:val="000000" w:themeColor="text1"/>
          <w:sz w:val="24"/>
          <w:szCs w:val="24"/>
        </w:rPr>
        <w:t xml:space="preserve">Swimming </w:t>
      </w:r>
      <w:r w:rsidR="0005043F">
        <w:rPr>
          <w:iCs/>
          <w:color w:val="000000" w:themeColor="text1"/>
          <w:sz w:val="24"/>
          <w:szCs w:val="24"/>
        </w:rPr>
        <w:t xml:space="preserve">Scaling of </w:t>
      </w:r>
      <w:r w:rsidR="006A17C8">
        <w:rPr>
          <w:iCs/>
          <w:color w:val="000000" w:themeColor="text1"/>
          <w:sz w:val="24"/>
          <w:szCs w:val="24"/>
        </w:rPr>
        <w:t xml:space="preserve">oscillatory </w:t>
      </w:r>
      <w:r w:rsidR="0005043F">
        <w:rPr>
          <w:iCs/>
          <w:color w:val="000000" w:themeColor="text1"/>
          <w:sz w:val="24"/>
          <w:szCs w:val="24"/>
        </w:rPr>
        <w:t xml:space="preserve">kinematics </w:t>
      </w:r>
      <w:r w:rsidRPr="00456D84">
        <w:rPr>
          <w:iCs/>
          <w:color w:val="000000" w:themeColor="text1"/>
          <w:sz w:val="24"/>
          <w:szCs w:val="24"/>
        </w:rPr>
        <w:t xml:space="preserve">and </w:t>
      </w:r>
      <w:r w:rsidR="009C6B60">
        <w:rPr>
          <w:iCs/>
          <w:color w:val="000000" w:themeColor="text1"/>
          <w:sz w:val="24"/>
          <w:szCs w:val="24"/>
        </w:rPr>
        <w:t>p</w:t>
      </w:r>
      <w:r w:rsidRPr="00456D84">
        <w:rPr>
          <w:iCs/>
          <w:color w:val="000000" w:themeColor="text1"/>
          <w:sz w:val="24"/>
          <w:szCs w:val="24"/>
        </w:rPr>
        <w:t xml:space="preserve">ropulsive </w:t>
      </w:r>
      <w:r w:rsidR="009C6B60">
        <w:rPr>
          <w:iCs/>
          <w:color w:val="000000" w:themeColor="text1"/>
          <w:sz w:val="24"/>
          <w:szCs w:val="24"/>
        </w:rPr>
        <w:t>e</w:t>
      </w:r>
      <w:r w:rsidRPr="00456D84">
        <w:rPr>
          <w:iCs/>
          <w:color w:val="000000" w:themeColor="text1"/>
          <w:sz w:val="24"/>
          <w:szCs w:val="24"/>
        </w:rPr>
        <w:t xml:space="preserve">fficiency </w:t>
      </w:r>
      <w:r w:rsidR="006A17C8">
        <w:rPr>
          <w:iCs/>
          <w:color w:val="000000" w:themeColor="text1"/>
          <w:sz w:val="24"/>
          <w:szCs w:val="24"/>
        </w:rPr>
        <w:t>in</w:t>
      </w:r>
      <w:r w:rsidR="006A17C8" w:rsidRPr="00456D84">
        <w:rPr>
          <w:iCs/>
          <w:color w:val="000000" w:themeColor="text1"/>
          <w:sz w:val="24"/>
          <w:szCs w:val="24"/>
        </w:rPr>
        <w:t xml:space="preserve"> </w:t>
      </w:r>
      <w:r w:rsidR="009C6B60">
        <w:rPr>
          <w:iCs/>
          <w:color w:val="000000" w:themeColor="text1"/>
          <w:sz w:val="24"/>
          <w:szCs w:val="24"/>
        </w:rPr>
        <w:t>b</w:t>
      </w:r>
      <w:r w:rsidRPr="00456D84">
        <w:rPr>
          <w:iCs/>
          <w:color w:val="000000" w:themeColor="text1"/>
          <w:sz w:val="24"/>
          <w:szCs w:val="24"/>
        </w:rPr>
        <w:t xml:space="preserve">aleen </w:t>
      </w:r>
      <w:r w:rsidR="009C6B60">
        <w:rPr>
          <w:iCs/>
          <w:color w:val="000000" w:themeColor="text1"/>
          <w:sz w:val="24"/>
          <w:szCs w:val="24"/>
        </w:rPr>
        <w:t>w</w:t>
      </w:r>
      <w:r w:rsidRPr="00456D84">
        <w:rPr>
          <w:iCs/>
          <w:color w:val="000000" w:themeColor="text1"/>
          <w:sz w:val="24"/>
          <w:szCs w:val="24"/>
        </w:rPr>
        <w:t>hales</w:t>
      </w:r>
    </w:p>
    <w:p w:rsidR="00FE2636" w:rsidRPr="00A51FB2" w:rsidRDefault="00FE2636" w:rsidP="00E90454">
      <w:pPr>
        <w:spacing w:line="240" w:lineRule="auto"/>
        <w:rPr>
          <w:color w:val="000000" w:themeColor="text1"/>
          <w:sz w:val="24"/>
          <w:szCs w:val="24"/>
        </w:rPr>
      </w:pPr>
    </w:p>
    <w:p w:rsidR="00934BE1" w:rsidRPr="00A51FB2" w:rsidRDefault="00934BE1" w:rsidP="00E90454">
      <w:pPr>
        <w:spacing w:line="240" w:lineRule="auto"/>
        <w:rPr>
          <w:color w:val="000000" w:themeColor="text1"/>
          <w:sz w:val="24"/>
          <w:szCs w:val="24"/>
        </w:rPr>
      </w:pPr>
      <w:r w:rsidRPr="00A51FB2">
        <w:rPr>
          <w:b/>
          <w:color w:val="000000" w:themeColor="text1"/>
          <w:sz w:val="24"/>
          <w:szCs w:val="24"/>
          <w:u w:val="single"/>
        </w:rPr>
        <w:t>Authors and Affiliations:</w:t>
      </w:r>
    </w:p>
    <w:p w:rsidR="00934BE1" w:rsidRPr="00A51FB2" w:rsidRDefault="00934BE1" w:rsidP="00E90454">
      <w:pPr>
        <w:spacing w:line="240" w:lineRule="auto"/>
        <w:rPr>
          <w:color w:val="000000" w:themeColor="text1"/>
          <w:sz w:val="24"/>
          <w:szCs w:val="24"/>
        </w:rPr>
      </w:pPr>
    </w:p>
    <w:p w:rsidR="00934BE1" w:rsidRDefault="00934BE1" w:rsidP="00E90454">
      <w:pPr>
        <w:spacing w:line="240" w:lineRule="auto"/>
        <w:rPr>
          <w:color w:val="000000" w:themeColor="text1"/>
          <w:sz w:val="24"/>
          <w:szCs w:val="24"/>
        </w:rPr>
      </w:pPr>
      <w:r w:rsidRPr="00A51FB2">
        <w:rPr>
          <w:color w:val="000000" w:themeColor="text1"/>
          <w:sz w:val="24"/>
          <w:szCs w:val="24"/>
        </w:rPr>
        <w:t>Hayden J. Smith</w:t>
      </w:r>
      <w:r w:rsidRPr="00A51FB2">
        <w:rPr>
          <w:color w:val="000000" w:themeColor="text1"/>
          <w:sz w:val="24"/>
          <w:szCs w:val="24"/>
          <w:vertAlign w:val="superscript"/>
        </w:rPr>
        <w:t>1</w:t>
      </w:r>
      <w:r w:rsidRPr="00A51FB2">
        <w:rPr>
          <w:color w:val="000000" w:themeColor="text1"/>
          <w:sz w:val="24"/>
          <w:szCs w:val="24"/>
        </w:rPr>
        <w:t xml:space="preserve">, </w:t>
      </w:r>
      <w:r w:rsidRPr="00EA5F6B">
        <w:rPr>
          <w:color w:val="000000" w:themeColor="text1"/>
          <w:sz w:val="24"/>
          <w:szCs w:val="24"/>
        </w:rPr>
        <w:t>William T. Gough</w:t>
      </w:r>
      <w:r w:rsidR="00FE1AF5">
        <w:rPr>
          <w:color w:val="000000" w:themeColor="text1"/>
          <w:sz w:val="24"/>
          <w:szCs w:val="24"/>
          <w:vertAlign w:val="superscript"/>
        </w:rPr>
        <w:t>2</w:t>
      </w:r>
      <w:r w:rsidRPr="00A51FB2">
        <w:rPr>
          <w:color w:val="000000" w:themeColor="text1"/>
          <w:sz w:val="24"/>
          <w:szCs w:val="24"/>
        </w:rPr>
        <w:t>, Mat</w:t>
      </w:r>
      <w:r w:rsidR="00992A2E">
        <w:rPr>
          <w:color w:val="000000" w:themeColor="text1"/>
          <w:sz w:val="24"/>
          <w:szCs w:val="24"/>
        </w:rPr>
        <w:t>t</w:t>
      </w:r>
      <w:r w:rsidRPr="00A51FB2">
        <w:rPr>
          <w:color w:val="000000" w:themeColor="text1"/>
          <w:sz w:val="24"/>
          <w:szCs w:val="24"/>
        </w:rPr>
        <w:t>hew S. Savoca</w:t>
      </w:r>
      <w:r w:rsidRPr="00A51FB2">
        <w:rPr>
          <w:color w:val="000000" w:themeColor="text1"/>
          <w:sz w:val="24"/>
          <w:szCs w:val="24"/>
          <w:vertAlign w:val="superscript"/>
        </w:rPr>
        <w:t>2</w:t>
      </w:r>
      <w:r w:rsidRPr="00A51FB2">
        <w:rPr>
          <w:color w:val="000000" w:themeColor="text1"/>
          <w:sz w:val="24"/>
          <w:szCs w:val="24"/>
        </w:rPr>
        <w:t>, Max F. Czapanskiy</w:t>
      </w:r>
      <w:r w:rsidRPr="00A51FB2">
        <w:rPr>
          <w:color w:val="000000" w:themeColor="text1"/>
          <w:sz w:val="24"/>
          <w:szCs w:val="24"/>
          <w:vertAlign w:val="superscript"/>
        </w:rPr>
        <w:t>2</w:t>
      </w:r>
      <w:r w:rsidRPr="00A51FB2">
        <w:rPr>
          <w:color w:val="000000" w:themeColor="text1"/>
          <w:sz w:val="24"/>
          <w:szCs w:val="24"/>
        </w:rPr>
        <w:t>, Frank E. Fish</w:t>
      </w:r>
      <w:r w:rsidRPr="00A51FB2">
        <w:rPr>
          <w:color w:val="000000" w:themeColor="text1"/>
          <w:sz w:val="24"/>
          <w:szCs w:val="24"/>
          <w:vertAlign w:val="superscript"/>
        </w:rPr>
        <w:t>3</w:t>
      </w:r>
      <w:r w:rsidRPr="00A51FB2">
        <w:rPr>
          <w:color w:val="000000" w:themeColor="text1"/>
          <w:sz w:val="24"/>
          <w:szCs w:val="24"/>
        </w:rPr>
        <w:t>, Jean Potvin</w:t>
      </w:r>
      <w:r w:rsidRPr="00A51FB2">
        <w:rPr>
          <w:color w:val="000000" w:themeColor="text1"/>
          <w:sz w:val="24"/>
          <w:szCs w:val="24"/>
          <w:vertAlign w:val="superscript"/>
        </w:rPr>
        <w:t>4</w:t>
      </w:r>
      <w:r w:rsidRPr="00A51FB2">
        <w:rPr>
          <w:color w:val="000000" w:themeColor="text1"/>
          <w:sz w:val="24"/>
          <w:szCs w:val="24"/>
        </w:rPr>
        <w:t>, K.C. Bierlich</w:t>
      </w:r>
      <w:r w:rsidRPr="00A51FB2">
        <w:rPr>
          <w:color w:val="000000" w:themeColor="text1"/>
          <w:sz w:val="24"/>
          <w:szCs w:val="24"/>
          <w:vertAlign w:val="superscript"/>
        </w:rPr>
        <w:t>5</w:t>
      </w:r>
      <w:r w:rsidRPr="00A51FB2">
        <w:rPr>
          <w:color w:val="000000" w:themeColor="text1"/>
          <w:sz w:val="24"/>
          <w:szCs w:val="24"/>
        </w:rPr>
        <w:t xml:space="preserve">, </w:t>
      </w:r>
      <w:r w:rsidRPr="00FE1AF5">
        <w:rPr>
          <w:sz w:val="24"/>
          <w:szCs w:val="24"/>
        </w:rPr>
        <w:t>David Cade</w:t>
      </w:r>
      <w:r w:rsidRPr="00FE1AF5">
        <w:rPr>
          <w:i/>
          <w:iCs/>
          <w:sz w:val="24"/>
          <w:szCs w:val="24"/>
          <w:vertAlign w:val="superscript"/>
        </w:rPr>
        <w:t>6</w:t>
      </w:r>
      <w:r w:rsidRPr="00FE1AF5">
        <w:rPr>
          <w:sz w:val="24"/>
          <w:szCs w:val="24"/>
        </w:rPr>
        <w:t xml:space="preserve">, </w:t>
      </w:r>
      <w:r w:rsidR="00EA5F6B" w:rsidRPr="00FE1AF5">
        <w:rPr>
          <w:sz w:val="24"/>
          <w:szCs w:val="24"/>
        </w:rPr>
        <w:t>Jacopo Di Clemente</w:t>
      </w:r>
      <w:r w:rsidR="00EF5054">
        <w:rPr>
          <w:sz w:val="24"/>
          <w:szCs w:val="24"/>
          <w:vertAlign w:val="superscript"/>
        </w:rPr>
        <w:t>7</w:t>
      </w:r>
      <w:r w:rsidR="00EA5F6B" w:rsidRPr="00FE1AF5">
        <w:rPr>
          <w:sz w:val="24"/>
          <w:szCs w:val="24"/>
        </w:rPr>
        <w:t xml:space="preserve">, </w:t>
      </w:r>
      <w:r w:rsidRPr="00FE1AF5">
        <w:rPr>
          <w:sz w:val="24"/>
          <w:szCs w:val="24"/>
        </w:rPr>
        <w:t>John Kennedy</w:t>
      </w:r>
      <w:r w:rsidRPr="00FE1AF5">
        <w:rPr>
          <w:sz w:val="24"/>
          <w:szCs w:val="24"/>
          <w:vertAlign w:val="superscript"/>
        </w:rPr>
        <w:t>4</w:t>
      </w:r>
      <w:r w:rsidRPr="00FE1AF5">
        <w:rPr>
          <w:sz w:val="24"/>
          <w:szCs w:val="24"/>
        </w:rPr>
        <w:t>,</w:t>
      </w:r>
      <w:r w:rsidR="00EA5F6B" w:rsidRPr="00FE1AF5">
        <w:rPr>
          <w:sz w:val="24"/>
          <w:szCs w:val="24"/>
        </w:rPr>
        <w:t xml:space="preserve"> Paolo Segre</w:t>
      </w:r>
      <w:r w:rsidR="00EF5054">
        <w:rPr>
          <w:sz w:val="24"/>
          <w:szCs w:val="24"/>
          <w:vertAlign w:val="superscript"/>
        </w:rPr>
        <w:t>2</w:t>
      </w:r>
      <w:r w:rsidR="00EA5F6B" w:rsidRPr="00FE1AF5">
        <w:rPr>
          <w:sz w:val="24"/>
          <w:szCs w:val="24"/>
        </w:rPr>
        <w:t>,</w:t>
      </w:r>
      <w:r w:rsidRPr="00FE1AF5">
        <w:rPr>
          <w:sz w:val="24"/>
          <w:szCs w:val="24"/>
        </w:rPr>
        <w:t xml:space="preserve"> </w:t>
      </w:r>
      <w:r w:rsidR="00EA5F6B" w:rsidRPr="00FE1AF5">
        <w:rPr>
          <w:sz w:val="24"/>
          <w:szCs w:val="24"/>
        </w:rPr>
        <w:t>Andrew Stanworth</w:t>
      </w:r>
      <w:r w:rsidR="00EF5054">
        <w:rPr>
          <w:sz w:val="24"/>
          <w:szCs w:val="24"/>
          <w:vertAlign w:val="superscript"/>
        </w:rPr>
        <w:t>8</w:t>
      </w:r>
      <w:r w:rsidR="00EA5F6B" w:rsidRPr="00FE1AF5">
        <w:rPr>
          <w:sz w:val="24"/>
          <w:szCs w:val="24"/>
        </w:rPr>
        <w:t>, Caroline Weir</w:t>
      </w:r>
      <w:r w:rsidR="00EF5054">
        <w:rPr>
          <w:sz w:val="24"/>
          <w:szCs w:val="24"/>
          <w:vertAlign w:val="superscript"/>
        </w:rPr>
        <w:t>8</w:t>
      </w:r>
      <w:r w:rsidR="00EA5F6B" w:rsidRPr="00FE1AF5">
        <w:rPr>
          <w:sz w:val="24"/>
          <w:szCs w:val="24"/>
        </w:rPr>
        <w:t xml:space="preserve">, </w:t>
      </w:r>
      <w:r w:rsidRPr="00FE1AF5">
        <w:rPr>
          <w:sz w:val="24"/>
          <w:szCs w:val="24"/>
        </w:rPr>
        <w:t xml:space="preserve">Jeremy </w:t>
      </w:r>
      <w:r w:rsidRPr="00A51FB2">
        <w:rPr>
          <w:color w:val="000000" w:themeColor="text1"/>
          <w:sz w:val="24"/>
          <w:szCs w:val="24"/>
        </w:rPr>
        <w:t>A. Goldbogen</w:t>
      </w:r>
      <w:r w:rsidRPr="00A51FB2">
        <w:rPr>
          <w:color w:val="000000" w:themeColor="text1"/>
          <w:sz w:val="24"/>
          <w:szCs w:val="24"/>
          <w:vertAlign w:val="superscript"/>
        </w:rPr>
        <w:t>2</w:t>
      </w:r>
    </w:p>
    <w:p w:rsidR="003A526B" w:rsidRDefault="003A526B" w:rsidP="00E90454">
      <w:pPr>
        <w:spacing w:line="240" w:lineRule="auto"/>
        <w:rPr>
          <w:color w:val="000000" w:themeColor="text1"/>
          <w:sz w:val="24"/>
          <w:szCs w:val="24"/>
        </w:rPr>
      </w:pPr>
    </w:p>
    <w:p w:rsidR="00934BE1" w:rsidRPr="00A51FB2" w:rsidRDefault="00934BE1" w:rsidP="00E90454">
      <w:pPr>
        <w:spacing w:line="240" w:lineRule="auto"/>
        <w:rPr>
          <w:color w:val="000000" w:themeColor="text1"/>
          <w:sz w:val="24"/>
          <w:szCs w:val="24"/>
        </w:rPr>
      </w:pPr>
    </w:p>
    <w:p w:rsidR="005E44C0" w:rsidRPr="00EF5054" w:rsidRDefault="00934BE1" w:rsidP="005E44C0">
      <w:pPr>
        <w:spacing w:line="240" w:lineRule="auto"/>
        <w:rPr>
          <w:bCs/>
          <w:iCs/>
          <w:color w:val="000000" w:themeColor="text1"/>
          <w:sz w:val="24"/>
          <w:szCs w:val="24"/>
          <w:lang w:val="en-US"/>
        </w:rPr>
      </w:pPr>
      <w:r w:rsidRPr="00A51FB2">
        <w:rPr>
          <w:iCs/>
          <w:color w:val="000000" w:themeColor="text1"/>
          <w:sz w:val="24"/>
          <w:szCs w:val="24"/>
          <w:vertAlign w:val="superscript"/>
          <w:lang w:val="en-US"/>
        </w:rPr>
        <w:t>1</w:t>
      </w:r>
      <w:r w:rsidRPr="00A51FB2">
        <w:rPr>
          <w:iCs/>
          <w:color w:val="000000" w:themeColor="text1"/>
          <w:sz w:val="24"/>
          <w:szCs w:val="24"/>
          <w:lang w:val="en-US"/>
        </w:rPr>
        <w:t>Southwestern University</w:t>
      </w:r>
      <w:r w:rsidR="00D36BD0">
        <w:rPr>
          <w:iCs/>
          <w:color w:val="000000" w:themeColor="text1"/>
          <w:sz w:val="24"/>
          <w:szCs w:val="24"/>
          <w:lang w:val="en-US"/>
        </w:rPr>
        <w:t>,</w:t>
      </w:r>
      <w:r w:rsidR="005E44C0">
        <w:rPr>
          <w:iCs/>
          <w:color w:val="000000" w:themeColor="text1"/>
          <w:sz w:val="24"/>
          <w:szCs w:val="24"/>
          <w:lang w:val="en-US"/>
        </w:rPr>
        <w:t xml:space="preserve"> Georgetown, TX,</w:t>
      </w:r>
      <w:r w:rsidR="00D36BD0">
        <w:rPr>
          <w:iCs/>
          <w:color w:val="000000" w:themeColor="text1"/>
          <w:sz w:val="24"/>
          <w:szCs w:val="24"/>
          <w:lang w:val="en-US"/>
        </w:rPr>
        <w:t xml:space="preserve"> </w:t>
      </w:r>
      <w:r w:rsidRPr="00A51FB2">
        <w:rPr>
          <w:iCs/>
          <w:color w:val="000000" w:themeColor="text1"/>
          <w:sz w:val="24"/>
          <w:szCs w:val="24"/>
          <w:vertAlign w:val="superscript"/>
          <w:lang w:val="en-US"/>
        </w:rPr>
        <w:t>2</w:t>
      </w:r>
      <w:r w:rsidRPr="00A51FB2">
        <w:rPr>
          <w:iCs/>
          <w:color w:val="000000" w:themeColor="text1"/>
          <w:sz w:val="24"/>
          <w:szCs w:val="24"/>
          <w:lang w:val="en-US"/>
        </w:rPr>
        <w:t>S</w:t>
      </w:r>
      <w:r w:rsidR="005E44C0">
        <w:rPr>
          <w:iCs/>
          <w:color w:val="000000" w:themeColor="text1"/>
          <w:sz w:val="24"/>
          <w:szCs w:val="24"/>
          <w:lang w:val="en-US"/>
        </w:rPr>
        <w:t>Hopkins Marine Station, S</w:t>
      </w:r>
      <w:r w:rsidRPr="00A51FB2">
        <w:rPr>
          <w:iCs/>
          <w:color w:val="000000" w:themeColor="text1"/>
          <w:sz w:val="24"/>
          <w:szCs w:val="24"/>
          <w:lang w:val="en-US"/>
        </w:rPr>
        <w:t>tanford University,</w:t>
      </w:r>
      <w:r w:rsidR="005E44C0">
        <w:rPr>
          <w:iCs/>
          <w:color w:val="000000" w:themeColor="text1"/>
          <w:sz w:val="24"/>
          <w:szCs w:val="24"/>
          <w:lang w:val="en-US"/>
        </w:rPr>
        <w:t xml:space="preserve"> Pacific Grove, CA,</w:t>
      </w:r>
      <w:r w:rsidRPr="00A51FB2">
        <w:rPr>
          <w:iCs/>
          <w:color w:val="000000" w:themeColor="text1"/>
          <w:sz w:val="24"/>
          <w:szCs w:val="24"/>
          <w:lang w:val="en-US"/>
        </w:rPr>
        <w:t xml:space="preserve"> </w:t>
      </w:r>
      <w:r w:rsidRPr="00A51FB2">
        <w:rPr>
          <w:iCs/>
          <w:color w:val="000000" w:themeColor="text1"/>
          <w:sz w:val="24"/>
          <w:szCs w:val="24"/>
          <w:vertAlign w:val="superscript"/>
          <w:lang w:val="en-US"/>
        </w:rPr>
        <w:t>3</w:t>
      </w:r>
      <w:r w:rsidRPr="00A51FB2">
        <w:rPr>
          <w:iCs/>
          <w:color w:val="000000" w:themeColor="text1"/>
          <w:sz w:val="24"/>
          <w:szCs w:val="24"/>
          <w:lang w:val="en-US"/>
        </w:rPr>
        <w:t xml:space="preserve">West Chester University, </w:t>
      </w:r>
      <w:r w:rsidR="005E44C0">
        <w:rPr>
          <w:iCs/>
          <w:color w:val="000000" w:themeColor="text1"/>
          <w:sz w:val="24"/>
          <w:szCs w:val="24"/>
          <w:lang w:val="en-US"/>
        </w:rPr>
        <w:t xml:space="preserve">West Chester, PA, </w:t>
      </w:r>
      <w:r w:rsidRPr="00A51FB2">
        <w:rPr>
          <w:iCs/>
          <w:color w:val="000000" w:themeColor="text1"/>
          <w:sz w:val="24"/>
          <w:szCs w:val="24"/>
          <w:vertAlign w:val="superscript"/>
          <w:lang w:val="en-US"/>
        </w:rPr>
        <w:t>4</w:t>
      </w:r>
      <w:r w:rsidRPr="00A51FB2">
        <w:rPr>
          <w:iCs/>
          <w:color w:val="000000" w:themeColor="text1"/>
          <w:sz w:val="24"/>
          <w:szCs w:val="24"/>
          <w:lang w:val="en-US"/>
        </w:rPr>
        <w:t xml:space="preserve">Saint Louis University, </w:t>
      </w:r>
      <w:r w:rsidR="005E44C0">
        <w:rPr>
          <w:iCs/>
          <w:color w:val="000000" w:themeColor="text1"/>
          <w:sz w:val="24"/>
          <w:szCs w:val="24"/>
          <w:lang w:val="en-US"/>
        </w:rPr>
        <w:t xml:space="preserve">Saint Louis, MO, </w:t>
      </w:r>
      <w:r w:rsidRPr="00A51FB2">
        <w:rPr>
          <w:iCs/>
          <w:color w:val="000000" w:themeColor="text1"/>
          <w:sz w:val="24"/>
          <w:szCs w:val="24"/>
          <w:vertAlign w:val="superscript"/>
          <w:lang w:val="en-US"/>
        </w:rPr>
        <w:t>5</w:t>
      </w:r>
      <w:r w:rsidRPr="00A51FB2">
        <w:rPr>
          <w:iCs/>
          <w:color w:val="000000" w:themeColor="text1"/>
          <w:sz w:val="24"/>
          <w:szCs w:val="24"/>
          <w:lang w:val="en-US"/>
        </w:rPr>
        <w:t>Duke University,</w:t>
      </w:r>
      <w:r w:rsidR="005E44C0">
        <w:rPr>
          <w:iCs/>
          <w:color w:val="000000" w:themeColor="text1"/>
          <w:sz w:val="24"/>
          <w:szCs w:val="24"/>
          <w:lang w:val="en-US"/>
        </w:rPr>
        <w:t xml:space="preserve"> Durham, NC,</w:t>
      </w:r>
      <w:r w:rsidRPr="00A51FB2">
        <w:rPr>
          <w:iCs/>
          <w:color w:val="000000" w:themeColor="text1"/>
          <w:sz w:val="24"/>
          <w:szCs w:val="24"/>
          <w:lang w:val="en-US"/>
        </w:rPr>
        <w:t xml:space="preserve"> </w:t>
      </w:r>
      <w:r w:rsidRPr="00A51FB2">
        <w:rPr>
          <w:iCs/>
          <w:color w:val="000000" w:themeColor="text1"/>
          <w:sz w:val="24"/>
          <w:szCs w:val="24"/>
          <w:vertAlign w:val="superscript"/>
          <w:lang w:val="en-US"/>
        </w:rPr>
        <w:t>6</w:t>
      </w:r>
      <w:r w:rsidRPr="00A51FB2">
        <w:rPr>
          <w:iCs/>
          <w:color w:val="000000" w:themeColor="text1"/>
          <w:sz w:val="24"/>
          <w:szCs w:val="24"/>
          <w:lang w:val="en-US"/>
        </w:rPr>
        <w:t>University of California Santa Cruz</w:t>
      </w:r>
      <w:r w:rsidR="005E44C0">
        <w:rPr>
          <w:iCs/>
          <w:color w:val="000000" w:themeColor="text1"/>
          <w:sz w:val="24"/>
          <w:szCs w:val="24"/>
          <w:lang w:val="en-US"/>
        </w:rPr>
        <w:t>, Santa Cruz, CA,</w:t>
      </w:r>
      <w:r w:rsidR="00EF5054">
        <w:rPr>
          <w:iCs/>
          <w:color w:val="000000" w:themeColor="text1"/>
          <w:sz w:val="24"/>
          <w:szCs w:val="24"/>
          <w:lang w:val="en-US"/>
        </w:rPr>
        <w:t xml:space="preserve"> </w:t>
      </w:r>
      <w:r w:rsidR="00EF5054">
        <w:rPr>
          <w:bCs/>
          <w:iCs/>
          <w:color w:val="000000" w:themeColor="text1"/>
          <w:sz w:val="24"/>
          <w:szCs w:val="24"/>
          <w:vertAlign w:val="superscript"/>
          <w:lang w:val="en-US"/>
        </w:rPr>
        <w:t>7</w:t>
      </w:r>
      <w:r w:rsidR="00EF5054" w:rsidRPr="000D0BA2">
        <w:rPr>
          <w:bCs/>
          <w:iCs/>
          <w:color w:val="000000" w:themeColor="text1"/>
          <w:sz w:val="24"/>
          <w:szCs w:val="24"/>
          <w:lang w:val="en-US"/>
        </w:rPr>
        <w:t>Department of Biology, University of Copenhagen, Copenhagen, Denmark</w:t>
      </w:r>
      <w:r w:rsidR="00EF5054">
        <w:rPr>
          <w:bCs/>
          <w:iCs/>
          <w:color w:val="000000" w:themeColor="text1"/>
          <w:sz w:val="24"/>
          <w:szCs w:val="24"/>
          <w:lang w:val="en-US"/>
        </w:rPr>
        <w:t>,</w:t>
      </w:r>
      <w:r w:rsidR="005E44C0">
        <w:rPr>
          <w:iCs/>
          <w:color w:val="000000" w:themeColor="text1"/>
          <w:sz w:val="24"/>
          <w:szCs w:val="24"/>
          <w:lang w:val="en-US"/>
        </w:rPr>
        <w:t xml:space="preserve"> </w:t>
      </w:r>
      <w:r w:rsidR="00EF5054">
        <w:rPr>
          <w:iCs/>
          <w:color w:val="000000" w:themeColor="text1"/>
          <w:sz w:val="24"/>
          <w:szCs w:val="24"/>
          <w:vertAlign w:val="superscript"/>
          <w:lang w:val="en-US"/>
        </w:rPr>
        <w:t>8</w:t>
      </w:r>
      <w:r w:rsidR="005E44C0" w:rsidRPr="00FE57C7">
        <w:rPr>
          <w:sz w:val="24"/>
          <w:szCs w:val="24"/>
        </w:rPr>
        <w:t>Falklands Conservation, Stanley, Falkland Islands</w:t>
      </w:r>
    </w:p>
    <w:p w:rsidR="00934BE1" w:rsidRPr="00A51FB2" w:rsidRDefault="00934BE1" w:rsidP="00E90454">
      <w:pPr>
        <w:spacing w:line="240" w:lineRule="auto"/>
        <w:rPr>
          <w:color w:val="000000" w:themeColor="text1"/>
          <w:sz w:val="24"/>
          <w:szCs w:val="24"/>
          <w:lang w:val="en-US"/>
        </w:rPr>
      </w:pPr>
    </w:p>
    <w:p w:rsidR="00934BE1" w:rsidRPr="00A51FB2" w:rsidRDefault="00934BE1" w:rsidP="00E90454">
      <w:pPr>
        <w:spacing w:line="240" w:lineRule="auto"/>
        <w:rPr>
          <w:b/>
          <w:color w:val="000000" w:themeColor="text1"/>
          <w:sz w:val="24"/>
          <w:szCs w:val="24"/>
          <w:u w:val="single"/>
        </w:rPr>
      </w:pPr>
    </w:p>
    <w:p w:rsidR="00FE2636" w:rsidRPr="00456D84" w:rsidRDefault="00FE2636" w:rsidP="00E90454">
      <w:pPr>
        <w:spacing w:line="240" w:lineRule="auto"/>
        <w:rPr>
          <w:b/>
          <w:color w:val="000000" w:themeColor="text1"/>
          <w:sz w:val="24"/>
          <w:szCs w:val="24"/>
        </w:rPr>
      </w:pPr>
      <w:r w:rsidRPr="00456D84">
        <w:rPr>
          <w:b/>
          <w:color w:val="000000" w:themeColor="text1"/>
          <w:sz w:val="24"/>
          <w:szCs w:val="24"/>
        </w:rPr>
        <w:t xml:space="preserve">Abstract </w:t>
      </w:r>
    </w:p>
    <w:p w:rsidR="00FE2636" w:rsidRPr="00A51FB2" w:rsidRDefault="00FE2636" w:rsidP="00E90454">
      <w:pPr>
        <w:shd w:val="clear" w:color="auto" w:fill="FFFFFF"/>
        <w:spacing w:line="240" w:lineRule="auto"/>
        <w:rPr>
          <w:color w:val="000000" w:themeColor="text1"/>
          <w:sz w:val="24"/>
          <w:szCs w:val="24"/>
        </w:rPr>
      </w:pPr>
    </w:p>
    <w:p w:rsidR="00FE2636" w:rsidRPr="00A51FB2" w:rsidRDefault="00650296" w:rsidP="00E90454">
      <w:pPr>
        <w:shd w:val="clear" w:color="auto" w:fill="FFFFFF"/>
        <w:spacing w:line="240" w:lineRule="auto"/>
        <w:ind w:firstLine="720"/>
        <w:rPr>
          <w:color w:val="000000" w:themeColor="text1"/>
          <w:sz w:val="24"/>
          <w:szCs w:val="24"/>
        </w:rPr>
      </w:pPr>
      <w:r>
        <w:rPr>
          <w:color w:val="000000" w:themeColor="text1"/>
          <w:sz w:val="24"/>
          <w:szCs w:val="24"/>
        </w:rPr>
        <w:t>High efficiency l</w:t>
      </w:r>
      <w:r w:rsidR="006A17C8">
        <w:rPr>
          <w:color w:val="000000" w:themeColor="text1"/>
          <w:sz w:val="24"/>
          <w:szCs w:val="24"/>
        </w:rPr>
        <w:t>unate-tail swimming with high-aspect-ratio lifting surfaces has evolved in many vertebrate lineages</w:t>
      </w:r>
      <w:r>
        <w:rPr>
          <w:color w:val="000000" w:themeColor="text1"/>
          <w:sz w:val="24"/>
          <w:szCs w:val="24"/>
        </w:rPr>
        <w:t xml:space="preserve">. </w:t>
      </w:r>
      <w:r w:rsidR="009C6B60">
        <w:rPr>
          <w:color w:val="000000" w:themeColor="text1"/>
          <w:sz w:val="24"/>
          <w:szCs w:val="24"/>
        </w:rPr>
        <w:t>Ba</w:t>
      </w:r>
      <w:r w:rsidR="00FE2636" w:rsidRPr="00A51FB2">
        <w:rPr>
          <w:color w:val="000000" w:themeColor="text1"/>
          <w:sz w:val="24"/>
          <w:szCs w:val="24"/>
        </w:rPr>
        <w:t>leen whales</w:t>
      </w:r>
      <w:r w:rsidR="009C6B60">
        <w:rPr>
          <w:color w:val="000000" w:themeColor="text1"/>
          <w:sz w:val="24"/>
          <w:szCs w:val="24"/>
        </w:rPr>
        <w:t xml:space="preserve"> (Mysticeti)</w:t>
      </w:r>
      <w:r w:rsidR="00B508C3" w:rsidRPr="00A51FB2">
        <w:rPr>
          <w:color w:val="000000" w:themeColor="text1"/>
          <w:sz w:val="24"/>
          <w:szCs w:val="24"/>
        </w:rPr>
        <w:t xml:space="preserve"> </w:t>
      </w:r>
      <w:r>
        <w:rPr>
          <w:color w:val="000000" w:themeColor="text1"/>
          <w:sz w:val="24"/>
          <w:szCs w:val="24"/>
        </w:rPr>
        <w:t xml:space="preserve">are </w:t>
      </w:r>
      <w:r w:rsidR="00B508C3" w:rsidRPr="00A51FB2">
        <w:rPr>
          <w:color w:val="000000" w:themeColor="text1"/>
          <w:sz w:val="24"/>
          <w:szCs w:val="24"/>
        </w:rPr>
        <w:t xml:space="preserve">the largest swimming animals </w:t>
      </w:r>
      <w:r>
        <w:rPr>
          <w:color w:val="000000" w:themeColor="text1"/>
          <w:sz w:val="24"/>
          <w:szCs w:val="24"/>
        </w:rPr>
        <w:t>that exhibit this locomotor strategy</w:t>
      </w:r>
      <w:r w:rsidR="00D4381F">
        <w:rPr>
          <w:color w:val="000000" w:themeColor="text1"/>
          <w:sz w:val="24"/>
          <w:szCs w:val="24"/>
        </w:rPr>
        <w:t xml:space="preserve"> and</w:t>
      </w:r>
      <w:r>
        <w:rPr>
          <w:color w:val="000000" w:themeColor="text1"/>
          <w:sz w:val="24"/>
          <w:szCs w:val="24"/>
        </w:rPr>
        <w:t xml:space="preserve"> </w:t>
      </w:r>
      <w:r w:rsidR="00FE2636" w:rsidRPr="00A51FB2">
        <w:rPr>
          <w:color w:val="000000" w:themeColor="text1"/>
          <w:sz w:val="24"/>
          <w:szCs w:val="24"/>
        </w:rPr>
        <w:t xml:space="preserve">present an ideal case study for examining </w:t>
      </w:r>
      <w:r w:rsidR="004849A8" w:rsidRPr="00A51FB2">
        <w:rPr>
          <w:color w:val="000000" w:themeColor="text1"/>
          <w:sz w:val="24"/>
          <w:szCs w:val="24"/>
        </w:rPr>
        <w:t xml:space="preserve">how </w:t>
      </w:r>
      <w:r w:rsidR="00FE2636" w:rsidRPr="00A51FB2">
        <w:rPr>
          <w:color w:val="000000" w:themeColor="text1"/>
          <w:sz w:val="24"/>
          <w:szCs w:val="24"/>
        </w:rPr>
        <w:t xml:space="preserve">morphology and </w:t>
      </w:r>
      <w:r w:rsidR="004849A8" w:rsidRPr="00A51FB2">
        <w:rPr>
          <w:color w:val="000000" w:themeColor="text1"/>
          <w:sz w:val="24"/>
          <w:szCs w:val="24"/>
        </w:rPr>
        <w:t>the kinematics of swimming scale to the largest body sizes.</w:t>
      </w:r>
      <w:r w:rsidR="00FE2636" w:rsidRPr="00A51FB2">
        <w:rPr>
          <w:color w:val="000000" w:themeColor="text1"/>
          <w:sz w:val="24"/>
          <w:szCs w:val="24"/>
        </w:rPr>
        <w:t xml:space="preserve"> </w:t>
      </w:r>
      <w:r w:rsidR="009C6B60">
        <w:rPr>
          <w:color w:val="000000" w:themeColor="text1"/>
          <w:sz w:val="24"/>
          <w:szCs w:val="24"/>
        </w:rPr>
        <w:t>We</w:t>
      </w:r>
      <w:r w:rsidR="00FE2636" w:rsidRPr="00A51FB2">
        <w:rPr>
          <w:color w:val="000000" w:themeColor="text1"/>
          <w:sz w:val="24"/>
          <w:szCs w:val="24"/>
        </w:rPr>
        <w:t xml:space="preserve"> use</w:t>
      </w:r>
      <w:r w:rsidR="009C6B60">
        <w:rPr>
          <w:color w:val="000000" w:themeColor="text1"/>
          <w:sz w:val="24"/>
          <w:szCs w:val="24"/>
        </w:rPr>
        <w:t>d</w:t>
      </w:r>
      <w:r w:rsidR="00FE2636" w:rsidRPr="00A51FB2">
        <w:rPr>
          <w:color w:val="000000" w:themeColor="text1"/>
          <w:sz w:val="24"/>
          <w:szCs w:val="24"/>
        </w:rPr>
        <w:t xml:space="preserve"> data from whale-borne </w:t>
      </w:r>
      <w:r w:rsidR="009C6B60" w:rsidRPr="00A51FB2">
        <w:rPr>
          <w:color w:val="000000" w:themeColor="text1"/>
          <w:sz w:val="24"/>
          <w:szCs w:val="24"/>
        </w:rPr>
        <w:t xml:space="preserve">inertial </w:t>
      </w:r>
      <w:r w:rsidR="00FE2636" w:rsidRPr="00A51FB2">
        <w:rPr>
          <w:color w:val="000000" w:themeColor="text1"/>
          <w:sz w:val="24"/>
          <w:szCs w:val="24"/>
        </w:rPr>
        <w:t xml:space="preserve">sensors </w:t>
      </w:r>
      <w:r w:rsidR="00B508C3" w:rsidRPr="00A51FB2">
        <w:rPr>
          <w:color w:val="000000" w:themeColor="text1"/>
          <w:sz w:val="24"/>
          <w:szCs w:val="24"/>
        </w:rPr>
        <w:t xml:space="preserve">coupled with morphometric measurements from </w:t>
      </w:r>
      <w:r w:rsidR="00EA1B4B">
        <w:rPr>
          <w:color w:val="000000" w:themeColor="text1"/>
          <w:sz w:val="24"/>
          <w:szCs w:val="24"/>
        </w:rPr>
        <w:t>aerial</w:t>
      </w:r>
      <w:r w:rsidR="00EA1B4B" w:rsidRPr="00A51FB2">
        <w:rPr>
          <w:color w:val="000000" w:themeColor="text1"/>
          <w:sz w:val="24"/>
          <w:szCs w:val="24"/>
        </w:rPr>
        <w:t xml:space="preserve"> </w:t>
      </w:r>
      <w:r w:rsidR="00B508C3" w:rsidRPr="00A51FB2">
        <w:rPr>
          <w:color w:val="000000" w:themeColor="text1"/>
          <w:sz w:val="24"/>
          <w:szCs w:val="24"/>
        </w:rPr>
        <w:t xml:space="preserve">drones </w:t>
      </w:r>
      <w:r w:rsidR="00FE2636" w:rsidRPr="00A51FB2">
        <w:rPr>
          <w:color w:val="000000" w:themeColor="text1"/>
          <w:sz w:val="24"/>
          <w:szCs w:val="24"/>
        </w:rPr>
        <w:t xml:space="preserve">to calculate </w:t>
      </w:r>
      <w:r w:rsidR="00186876">
        <w:rPr>
          <w:color w:val="000000" w:themeColor="text1"/>
          <w:sz w:val="24"/>
          <w:szCs w:val="24"/>
        </w:rPr>
        <w:t>the</w:t>
      </w:r>
      <w:r w:rsidR="009C6B60">
        <w:rPr>
          <w:color w:val="000000" w:themeColor="text1"/>
          <w:sz w:val="24"/>
          <w:szCs w:val="24"/>
        </w:rPr>
        <w:t xml:space="preserve"> hydrodynamic performance</w:t>
      </w:r>
      <w:r w:rsidR="00186876">
        <w:rPr>
          <w:color w:val="000000" w:themeColor="text1"/>
          <w:sz w:val="24"/>
          <w:szCs w:val="24"/>
        </w:rPr>
        <w:t xml:space="preserve"> of oscillatory swimming</w:t>
      </w:r>
      <w:r w:rsidR="00FE2636" w:rsidRPr="00A51FB2">
        <w:rPr>
          <w:color w:val="000000" w:themeColor="text1"/>
          <w:sz w:val="24"/>
          <w:szCs w:val="24"/>
        </w:rPr>
        <w:t xml:space="preserve"> </w:t>
      </w:r>
      <w:r w:rsidR="009C6B60">
        <w:rPr>
          <w:color w:val="000000" w:themeColor="text1"/>
          <w:sz w:val="24"/>
          <w:szCs w:val="24"/>
        </w:rPr>
        <w:t>in</w:t>
      </w:r>
      <w:r w:rsidR="00B508C3" w:rsidRPr="00A51FB2">
        <w:rPr>
          <w:color w:val="000000" w:themeColor="text1"/>
          <w:sz w:val="24"/>
          <w:szCs w:val="24"/>
        </w:rPr>
        <w:t xml:space="preserve"> </w:t>
      </w:r>
      <w:r w:rsidR="00D42383">
        <w:rPr>
          <w:color w:val="000000" w:themeColor="text1"/>
          <w:sz w:val="24"/>
          <w:szCs w:val="24"/>
        </w:rPr>
        <w:t>six</w:t>
      </w:r>
      <w:r w:rsidR="00B508C3" w:rsidRPr="00A51FB2">
        <w:rPr>
          <w:color w:val="000000" w:themeColor="text1"/>
          <w:sz w:val="24"/>
          <w:szCs w:val="24"/>
        </w:rPr>
        <w:t xml:space="preserve"> </w:t>
      </w:r>
      <w:r w:rsidR="009C6B60">
        <w:rPr>
          <w:color w:val="000000" w:themeColor="text1"/>
          <w:sz w:val="24"/>
          <w:szCs w:val="24"/>
        </w:rPr>
        <w:t>baleen whale species</w:t>
      </w:r>
      <w:r w:rsidR="00B508C3" w:rsidRPr="00A51FB2">
        <w:rPr>
          <w:color w:val="000000" w:themeColor="text1"/>
          <w:sz w:val="24"/>
          <w:szCs w:val="24"/>
        </w:rPr>
        <w:t xml:space="preserve"> (</w:t>
      </w:r>
      <w:r w:rsidR="00D42383">
        <w:rPr>
          <w:color w:val="000000" w:themeColor="text1"/>
          <w:sz w:val="24"/>
          <w:szCs w:val="24"/>
        </w:rPr>
        <w:t xml:space="preserve">fin whale, </w:t>
      </w:r>
      <w:r w:rsidR="00D42383">
        <w:rPr>
          <w:i/>
          <w:color w:val="000000" w:themeColor="text1"/>
          <w:sz w:val="24"/>
          <w:szCs w:val="24"/>
        </w:rPr>
        <w:t>Balaenoptera physalus</w:t>
      </w:r>
      <w:r w:rsidR="00D42383">
        <w:rPr>
          <w:color w:val="000000" w:themeColor="text1"/>
          <w:sz w:val="24"/>
          <w:szCs w:val="24"/>
        </w:rPr>
        <w:t xml:space="preserve">;, Bryde’s whale, </w:t>
      </w:r>
      <w:r w:rsidR="00D42383">
        <w:rPr>
          <w:i/>
          <w:color w:val="000000" w:themeColor="text1"/>
          <w:sz w:val="24"/>
          <w:szCs w:val="24"/>
        </w:rPr>
        <w:t xml:space="preserve">Balaenoptera </w:t>
      </w:r>
      <w:r w:rsidR="00D42383" w:rsidRPr="00C81D37">
        <w:rPr>
          <w:color w:val="000000" w:themeColor="text1"/>
          <w:sz w:val="24"/>
          <w:szCs w:val="24"/>
        </w:rPr>
        <w:t>edeni</w:t>
      </w:r>
      <w:r w:rsidR="00D42383">
        <w:rPr>
          <w:color w:val="000000" w:themeColor="text1"/>
          <w:sz w:val="24"/>
          <w:szCs w:val="24"/>
        </w:rPr>
        <w:t xml:space="preserve">; sei whale, </w:t>
      </w:r>
      <w:r w:rsidR="00D42383">
        <w:rPr>
          <w:i/>
          <w:color w:val="000000" w:themeColor="text1"/>
          <w:sz w:val="24"/>
          <w:szCs w:val="24"/>
        </w:rPr>
        <w:t xml:space="preserve">Balaenoptera </w:t>
      </w:r>
      <w:r w:rsidR="00D42383" w:rsidRPr="00C81D37">
        <w:rPr>
          <w:color w:val="000000" w:themeColor="text1"/>
          <w:sz w:val="24"/>
          <w:szCs w:val="24"/>
        </w:rPr>
        <w:t>borealis</w:t>
      </w:r>
      <w:r w:rsidR="00D42383">
        <w:rPr>
          <w:color w:val="000000" w:themeColor="text1"/>
          <w:sz w:val="24"/>
          <w:szCs w:val="24"/>
        </w:rPr>
        <w:t xml:space="preserve">; Antarctic </w:t>
      </w:r>
      <w:r w:rsidR="00B508C3" w:rsidRPr="00A51FB2">
        <w:rPr>
          <w:color w:val="000000" w:themeColor="text1"/>
          <w:sz w:val="24"/>
          <w:szCs w:val="24"/>
        </w:rPr>
        <w:t>minke</w:t>
      </w:r>
      <w:r w:rsidR="009C6B60">
        <w:rPr>
          <w:color w:val="000000" w:themeColor="text1"/>
          <w:sz w:val="24"/>
          <w:szCs w:val="24"/>
        </w:rPr>
        <w:t xml:space="preserve"> whales</w:t>
      </w:r>
      <w:r w:rsidR="00B508C3" w:rsidRPr="00A51FB2">
        <w:rPr>
          <w:color w:val="000000" w:themeColor="text1"/>
          <w:sz w:val="24"/>
          <w:szCs w:val="24"/>
        </w:rPr>
        <w:t>,</w:t>
      </w:r>
      <w:r w:rsidR="009C6B60">
        <w:rPr>
          <w:color w:val="000000" w:themeColor="text1"/>
          <w:sz w:val="24"/>
          <w:szCs w:val="24"/>
        </w:rPr>
        <w:t xml:space="preserve"> </w:t>
      </w:r>
      <w:r w:rsidR="009C6B60" w:rsidRPr="00456D84">
        <w:rPr>
          <w:i/>
          <w:iCs/>
          <w:color w:val="000000" w:themeColor="text1"/>
          <w:sz w:val="24"/>
          <w:szCs w:val="24"/>
        </w:rPr>
        <w:t>Balaenoptera bonaerensis</w:t>
      </w:r>
      <w:r w:rsidR="009C6B60">
        <w:rPr>
          <w:color w:val="000000" w:themeColor="text1"/>
          <w:sz w:val="24"/>
          <w:szCs w:val="24"/>
        </w:rPr>
        <w:t>;</w:t>
      </w:r>
      <w:r w:rsidR="00B508C3" w:rsidRPr="00A51FB2">
        <w:rPr>
          <w:color w:val="000000" w:themeColor="text1"/>
          <w:sz w:val="24"/>
          <w:szCs w:val="24"/>
        </w:rPr>
        <w:t xml:space="preserve"> humpback</w:t>
      </w:r>
      <w:r w:rsidR="009C6B60">
        <w:rPr>
          <w:color w:val="000000" w:themeColor="text1"/>
          <w:sz w:val="24"/>
          <w:szCs w:val="24"/>
        </w:rPr>
        <w:t xml:space="preserve"> whales</w:t>
      </w:r>
      <w:r w:rsidR="00B508C3" w:rsidRPr="00A51FB2">
        <w:rPr>
          <w:color w:val="000000" w:themeColor="text1"/>
          <w:sz w:val="24"/>
          <w:szCs w:val="24"/>
        </w:rPr>
        <w:t>,</w:t>
      </w:r>
      <w:r w:rsidR="009C6B60">
        <w:rPr>
          <w:color w:val="000000" w:themeColor="text1"/>
          <w:sz w:val="24"/>
          <w:szCs w:val="24"/>
        </w:rPr>
        <w:t xml:space="preserve"> </w:t>
      </w:r>
      <w:r w:rsidR="009C6B60" w:rsidRPr="00456D84">
        <w:rPr>
          <w:i/>
          <w:iCs/>
          <w:color w:val="000000" w:themeColor="text1"/>
          <w:sz w:val="24"/>
          <w:szCs w:val="24"/>
        </w:rPr>
        <w:t>Megaptera novaeangliae</w:t>
      </w:r>
      <w:r w:rsidR="009C6B60">
        <w:rPr>
          <w:color w:val="000000" w:themeColor="text1"/>
          <w:sz w:val="24"/>
          <w:szCs w:val="24"/>
        </w:rPr>
        <w:t>;</w:t>
      </w:r>
      <w:r w:rsidR="00D42383">
        <w:rPr>
          <w:color w:val="000000" w:themeColor="text1"/>
          <w:sz w:val="24"/>
          <w:szCs w:val="24"/>
        </w:rPr>
        <w:t xml:space="preserve"> and</w:t>
      </w:r>
      <w:r w:rsidR="00B508C3" w:rsidRPr="00A51FB2">
        <w:rPr>
          <w:color w:val="000000" w:themeColor="text1"/>
          <w:sz w:val="24"/>
          <w:szCs w:val="24"/>
        </w:rPr>
        <w:t xml:space="preserve"> blue</w:t>
      </w:r>
      <w:r w:rsidR="009C6B60">
        <w:rPr>
          <w:color w:val="000000" w:themeColor="text1"/>
          <w:sz w:val="24"/>
          <w:szCs w:val="24"/>
        </w:rPr>
        <w:t xml:space="preserve"> whales, </w:t>
      </w:r>
      <w:r w:rsidR="009C6B60" w:rsidRPr="00456D84">
        <w:rPr>
          <w:i/>
          <w:iCs/>
          <w:color w:val="000000" w:themeColor="text1"/>
          <w:sz w:val="24"/>
          <w:szCs w:val="24"/>
        </w:rPr>
        <w:t>Balaenoptera musculus</w:t>
      </w:r>
      <w:r w:rsidR="00B508C3" w:rsidRPr="00A51FB2">
        <w:rPr>
          <w:color w:val="000000" w:themeColor="text1"/>
          <w:sz w:val="24"/>
          <w:szCs w:val="24"/>
        </w:rPr>
        <w:t xml:space="preserve">) ranging in </w:t>
      </w:r>
      <w:r w:rsidR="009C6B60">
        <w:rPr>
          <w:color w:val="000000" w:themeColor="text1"/>
          <w:sz w:val="24"/>
          <w:szCs w:val="24"/>
        </w:rPr>
        <w:t>body length</w:t>
      </w:r>
      <w:r w:rsidR="009C6B60" w:rsidRPr="00A51FB2">
        <w:rPr>
          <w:color w:val="000000" w:themeColor="text1"/>
          <w:sz w:val="24"/>
          <w:szCs w:val="24"/>
        </w:rPr>
        <w:t xml:space="preserve"> </w:t>
      </w:r>
      <w:r w:rsidR="00B508C3" w:rsidRPr="00A51FB2">
        <w:rPr>
          <w:color w:val="000000" w:themeColor="text1"/>
          <w:sz w:val="24"/>
          <w:szCs w:val="24"/>
        </w:rPr>
        <w:t xml:space="preserve">from </w:t>
      </w:r>
      <w:r w:rsidR="005F1639">
        <w:rPr>
          <w:color w:val="000000" w:themeColor="text1"/>
          <w:sz w:val="24"/>
          <w:szCs w:val="24"/>
        </w:rPr>
        <w:t>~</w:t>
      </w:r>
      <w:r w:rsidR="009E134A">
        <w:rPr>
          <w:color w:val="000000" w:themeColor="text1"/>
          <w:sz w:val="24"/>
          <w:szCs w:val="24"/>
        </w:rPr>
        <w:t>5</w:t>
      </w:r>
      <w:r w:rsidR="00B508C3" w:rsidRPr="000F544F">
        <w:rPr>
          <w:sz w:val="24"/>
          <w:szCs w:val="24"/>
        </w:rPr>
        <w:t>-25m</w:t>
      </w:r>
      <w:r w:rsidR="00FE2636" w:rsidRPr="00A51FB2">
        <w:rPr>
          <w:color w:val="000000" w:themeColor="text1"/>
          <w:sz w:val="24"/>
          <w:szCs w:val="24"/>
        </w:rPr>
        <w:t xml:space="preserve">. </w:t>
      </w:r>
      <w:r w:rsidR="009E134A">
        <w:rPr>
          <w:color w:val="000000" w:themeColor="text1"/>
          <w:sz w:val="24"/>
          <w:szCs w:val="24"/>
        </w:rPr>
        <w:t>We find</w:t>
      </w:r>
      <w:r w:rsidR="00186876" w:rsidRPr="00A51FB2">
        <w:rPr>
          <w:color w:val="000000" w:themeColor="text1"/>
          <w:sz w:val="24"/>
          <w:szCs w:val="24"/>
        </w:rPr>
        <w:t xml:space="preserve"> </w:t>
      </w:r>
      <w:r w:rsidR="00FE2636" w:rsidRPr="00A51FB2">
        <w:rPr>
          <w:color w:val="000000" w:themeColor="text1"/>
          <w:sz w:val="24"/>
          <w:szCs w:val="24"/>
        </w:rPr>
        <w:t xml:space="preserve">that mass-specific thrust </w:t>
      </w:r>
      <w:r w:rsidR="00977A1B" w:rsidRPr="00A51FB2">
        <w:rPr>
          <w:color w:val="000000" w:themeColor="text1"/>
          <w:sz w:val="24"/>
          <w:szCs w:val="24"/>
        </w:rPr>
        <w:t>increases with increasing swim</w:t>
      </w:r>
      <w:r w:rsidR="00EA1B4B">
        <w:rPr>
          <w:color w:val="000000" w:themeColor="text1"/>
          <w:sz w:val="24"/>
          <w:szCs w:val="24"/>
        </w:rPr>
        <w:t>ming</w:t>
      </w:r>
      <w:r w:rsidR="00977A1B" w:rsidRPr="00A51FB2">
        <w:rPr>
          <w:color w:val="000000" w:themeColor="text1"/>
          <w:sz w:val="24"/>
          <w:szCs w:val="24"/>
        </w:rPr>
        <w:t xml:space="preserve"> </w:t>
      </w:r>
      <w:r w:rsidR="00186876">
        <w:rPr>
          <w:color w:val="000000" w:themeColor="text1"/>
          <w:sz w:val="24"/>
          <w:szCs w:val="24"/>
        </w:rPr>
        <w:t>speed</w:t>
      </w:r>
      <w:r w:rsidR="00186876" w:rsidRPr="00A51FB2">
        <w:rPr>
          <w:color w:val="000000" w:themeColor="text1"/>
          <w:sz w:val="24"/>
          <w:szCs w:val="24"/>
        </w:rPr>
        <w:t xml:space="preserve"> </w:t>
      </w:r>
      <w:r w:rsidR="00977A1B" w:rsidRPr="00A51FB2">
        <w:rPr>
          <w:color w:val="000000" w:themeColor="text1"/>
          <w:sz w:val="24"/>
          <w:szCs w:val="24"/>
        </w:rPr>
        <w:t>but is unaffected by body size</w:t>
      </w:r>
      <w:r w:rsidR="00366CF2">
        <w:rPr>
          <w:color w:val="000000" w:themeColor="text1"/>
          <w:sz w:val="24"/>
          <w:szCs w:val="24"/>
        </w:rPr>
        <w:t xml:space="preserve">. </w:t>
      </w:r>
      <w:r w:rsidR="00186876">
        <w:rPr>
          <w:color w:val="000000" w:themeColor="text1"/>
          <w:sz w:val="24"/>
          <w:szCs w:val="24"/>
        </w:rPr>
        <w:t>P</w:t>
      </w:r>
      <w:r w:rsidR="00FE2636" w:rsidRPr="00A51FB2">
        <w:rPr>
          <w:color w:val="000000" w:themeColor="text1"/>
          <w:sz w:val="24"/>
          <w:szCs w:val="24"/>
        </w:rPr>
        <w:t>ropulsive efficiency</w:t>
      </w:r>
      <w:r w:rsidR="009E134A">
        <w:rPr>
          <w:color w:val="000000" w:themeColor="text1"/>
          <w:sz w:val="24"/>
          <w:szCs w:val="24"/>
        </w:rPr>
        <w:t xml:space="preserve">, defined as: </w:t>
      </w:r>
      <w:r w:rsidR="00974FD0" w:rsidRPr="00A51FB2">
        <w:rPr>
          <w:color w:val="000000" w:themeColor="text1"/>
          <w:sz w:val="24"/>
          <w:szCs w:val="24"/>
        </w:rPr>
        <w:t>the amount of work the animal does to propel itself forward</w:t>
      </w:r>
      <w:r w:rsidR="009E134A">
        <w:rPr>
          <w:color w:val="000000" w:themeColor="text1"/>
          <w:sz w:val="24"/>
          <w:szCs w:val="24"/>
        </w:rPr>
        <w:t>,</w:t>
      </w:r>
      <w:r w:rsidR="00FE2636" w:rsidRPr="00A51FB2">
        <w:rPr>
          <w:color w:val="000000" w:themeColor="text1"/>
          <w:sz w:val="24"/>
          <w:szCs w:val="24"/>
        </w:rPr>
        <w:t xml:space="preserve"> </w:t>
      </w:r>
      <w:r w:rsidR="00186876" w:rsidRPr="00A51FB2">
        <w:rPr>
          <w:color w:val="000000" w:themeColor="text1"/>
          <w:sz w:val="24"/>
          <w:szCs w:val="24"/>
        </w:rPr>
        <w:t>increase</w:t>
      </w:r>
      <w:r w:rsidR="00186876">
        <w:rPr>
          <w:color w:val="000000" w:themeColor="text1"/>
          <w:sz w:val="24"/>
          <w:szCs w:val="24"/>
        </w:rPr>
        <w:t>d</w:t>
      </w:r>
      <w:r w:rsidR="00186876" w:rsidRPr="00A51FB2">
        <w:rPr>
          <w:color w:val="000000" w:themeColor="text1"/>
          <w:sz w:val="24"/>
          <w:szCs w:val="24"/>
        </w:rPr>
        <w:t xml:space="preserve"> </w:t>
      </w:r>
      <w:r w:rsidR="00977A1B" w:rsidRPr="00A51FB2">
        <w:rPr>
          <w:color w:val="000000" w:themeColor="text1"/>
          <w:sz w:val="24"/>
          <w:szCs w:val="24"/>
        </w:rPr>
        <w:t>with swim</w:t>
      </w:r>
      <w:r w:rsidR="009E134A">
        <w:rPr>
          <w:color w:val="000000" w:themeColor="text1"/>
          <w:sz w:val="24"/>
          <w:szCs w:val="24"/>
        </w:rPr>
        <w:t>ming</w:t>
      </w:r>
      <w:r w:rsidR="00977A1B" w:rsidRPr="00A51FB2">
        <w:rPr>
          <w:color w:val="000000" w:themeColor="text1"/>
          <w:sz w:val="24"/>
          <w:szCs w:val="24"/>
        </w:rPr>
        <w:t xml:space="preserve"> speed but </w:t>
      </w:r>
      <w:r w:rsidR="00186876" w:rsidRPr="00A51FB2">
        <w:rPr>
          <w:color w:val="000000" w:themeColor="text1"/>
          <w:sz w:val="24"/>
          <w:szCs w:val="24"/>
        </w:rPr>
        <w:t>decrease</w:t>
      </w:r>
      <w:r w:rsidR="00186876">
        <w:rPr>
          <w:color w:val="000000" w:themeColor="text1"/>
          <w:sz w:val="24"/>
          <w:szCs w:val="24"/>
        </w:rPr>
        <w:t>d</w:t>
      </w:r>
      <w:r w:rsidR="00186876" w:rsidRPr="00A51FB2">
        <w:rPr>
          <w:color w:val="000000" w:themeColor="text1"/>
          <w:sz w:val="24"/>
          <w:szCs w:val="24"/>
        </w:rPr>
        <w:t xml:space="preserve"> </w:t>
      </w:r>
      <w:r w:rsidR="00FE2636" w:rsidRPr="00A51FB2">
        <w:rPr>
          <w:color w:val="000000" w:themeColor="text1"/>
          <w:sz w:val="24"/>
          <w:szCs w:val="24"/>
        </w:rPr>
        <w:t>with body size</w:t>
      </w:r>
      <w:r w:rsidR="009E134A">
        <w:rPr>
          <w:color w:val="000000" w:themeColor="text1"/>
          <w:sz w:val="24"/>
          <w:szCs w:val="24"/>
        </w:rPr>
        <w:t>. This finding is</w:t>
      </w:r>
      <w:r w:rsidR="00F96D54" w:rsidRPr="00A51FB2">
        <w:rPr>
          <w:color w:val="000000" w:themeColor="text1"/>
          <w:sz w:val="24"/>
          <w:szCs w:val="24"/>
        </w:rPr>
        <w:t xml:space="preserve"> contrary to previous</w:t>
      </w:r>
      <w:r w:rsidR="00366CF2">
        <w:rPr>
          <w:color w:val="000000" w:themeColor="text1"/>
          <w:sz w:val="24"/>
          <w:szCs w:val="24"/>
        </w:rPr>
        <w:t xml:space="preserve"> data</w:t>
      </w:r>
      <w:r w:rsidR="00F96D54" w:rsidRPr="00A51FB2">
        <w:rPr>
          <w:color w:val="000000" w:themeColor="text1"/>
          <w:sz w:val="24"/>
          <w:szCs w:val="24"/>
        </w:rPr>
        <w:t xml:space="preserve"> for smaller animals that propulsive efficiency </w:t>
      </w:r>
      <w:r w:rsidR="009E134A">
        <w:rPr>
          <w:color w:val="000000" w:themeColor="text1"/>
          <w:sz w:val="24"/>
          <w:szCs w:val="24"/>
        </w:rPr>
        <w:t>is positively related to</w:t>
      </w:r>
      <w:r w:rsidR="00F96D54" w:rsidRPr="00A51FB2">
        <w:rPr>
          <w:color w:val="000000" w:themeColor="text1"/>
          <w:sz w:val="24"/>
          <w:szCs w:val="24"/>
        </w:rPr>
        <w:t xml:space="preserve"> body size</w:t>
      </w:r>
      <w:r w:rsidR="00FE2636" w:rsidRPr="00A51FB2">
        <w:rPr>
          <w:color w:val="000000" w:themeColor="text1"/>
          <w:sz w:val="24"/>
          <w:szCs w:val="24"/>
        </w:rPr>
        <w:t xml:space="preserve">. </w:t>
      </w:r>
      <w:r w:rsidR="00186876">
        <w:rPr>
          <w:color w:val="000000" w:themeColor="text1"/>
          <w:sz w:val="24"/>
          <w:szCs w:val="24"/>
        </w:rPr>
        <w:t>Although o</w:t>
      </w:r>
      <w:r w:rsidR="00FE2636" w:rsidRPr="00A51FB2">
        <w:rPr>
          <w:color w:val="000000" w:themeColor="text1"/>
          <w:sz w:val="24"/>
          <w:szCs w:val="24"/>
        </w:rPr>
        <w:t>ur empirical</w:t>
      </w:r>
      <w:r w:rsidR="00B508C3" w:rsidRPr="00A51FB2">
        <w:rPr>
          <w:color w:val="000000" w:themeColor="text1"/>
          <w:sz w:val="24"/>
          <w:szCs w:val="24"/>
        </w:rPr>
        <w:t xml:space="preserve">ly-parameterized </w:t>
      </w:r>
      <w:r w:rsidR="00FE2636" w:rsidRPr="00A51FB2">
        <w:rPr>
          <w:color w:val="000000" w:themeColor="text1"/>
          <w:sz w:val="24"/>
          <w:szCs w:val="24"/>
        </w:rPr>
        <w:t>estimates</w:t>
      </w:r>
      <w:r w:rsidR="00186876">
        <w:rPr>
          <w:color w:val="000000" w:themeColor="text1"/>
          <w:sz w:val="24"/>
          <w:szCs w:val="24"/>
        </w:rPr>
        <w:t xml:space="preserve"> for the drag</w:t>
      </w:r>
      <w:r w:rsidR="00FE2636" w:rsidRPr="00A51FB2">
        <w:rPr>
          <w:color w:val="000000" w:themeColor="text1"/>
          <w:sz w:val="24"/>
          <w:szCs w:val="24"/>
        </w:rPr>
        <w:t xml:space="preserve"> </w:t>
      </w:r>
      <w:r w:rsidR="00186876">
        <w:rPr>
          <w:color w:val="000000" w:themeColor="text1"/>
          <w:sz w:val="24"/>
          <w:szCs w:val="24"/>
        </w:rPr>
        <w:t xml:space="preserve">of </w:t>
      </w:r>
      <w:r w:rsidR="00B508C3" w:rsidRPr="00A51FB2">
        <w:rPr>
          <w:color w:val="000000" w:themeColor="text1"/>
          <w:sz w:val="24"/>
          <w:szCs w:val="24"/>
        </w:rPr>
        <w:t xml:space="preserve">a swimming </w:t>
      </w:r>
      <w:r w:rsidR="00186876">
        <w:rPr>
          <w:color w:val="000000" w:themeColor="text1"/>
          <w:sz w:val="24"/>
          <w:szCs w:val="24"/>
        </w:rPr>
        <w:t>baleen whale</w:t>
      </w:r>
      <w:r w:rsidR="00186876" w:rsidRPr="00A51FB2">
        <w:rPr>
          <w:color w:val="000000" w:themeColor="text1"/>
          <w:sz w:val="24"/>
          <w:szCs w:val="24"/>
        </w:rPr>
        <w:t xml:space="preserve"> </w:t>
      </w:r>
      <w:r w:rsidR="00186876" w:rsidRPr="00B71813">
        <w:rPr>
          <w:sz w:val="24"/>
          <w:szCs w:val="24"/>
        </w:rPr>
        <w:t xml:space="preserve">was </w:t>
      </w:r>
      <w:r w:rsidR="00B71813" w:rsidRPr="00B71813">
        <w:rPr>
          <w:sz w:val="24"/>
          <w:szCs w:val="24"/>
        </w:rPr>
        <w:t>h</w:t>
      </w:r>
      <w:r w:rsidR="00B508C3" w:rsidRPr="00B71813">
        <w:rPr>
          <w:sz w:val="24"/>
          <w:szCs w:val="24"/>
        </w:rPr>
        <w:t xml:space="preserve">igher than </w:t>
      </w:r>
      <w:r w:rsidR="00186876" w:rsidRPr="00B71813">
        <w:rPr>
          <w:sz w:val="24"/>
          <w:szCs w:val="24"/>
        </w:rPr>
        <w:t xml:space="preserve">a </w:t>
      </w:r>
      <w:r w:rsidR="00B508C3" w:rsidRPr="00B71813">
        <w:rPr>
          <w:sz w:val="24"/>
          <w:szCs w:val="24"/>
        </w:rPr>
        <w:t>simple gliding model</w:t>
      </w:r>
      <w:r w:rsidR="00186876" w:rsidRPr="00B71813">
        <w:rPr>
          <w:sz w:val="24"/>
          <w:szCs w:val="24"/>
        </w:rPr>
        <w:t xml:space="preserve">, </w:t>
      </w:r>
      <w:r w:rsidR="00F96D54" w:rsidRPr="00B71813">
        <w:rPr>
          <w:sz w:val="24"/>
          <w:szCs w:val="24"/>
        </w:rPr>
        <w:t xml:space="preserve">oscillatory </w:t>
      </w:r>
      <w:r w:rsidR="00EF66DD" w:rsidRPr="00B71813">
        <w:rPr>
          <w:sz w:val="24"/>
          <w:szCs w:val="24"/>
        </w:rPr>
        <w:t xml:space="preserve">locomotion </w:t>
      </w:r>
      <w:r w:rsidR="00186876" w:rsidRPr="00B71813">
        <w:rPr>
          <w:sz w:val="24"/>
          <w:szCs w:val="24"/>
        </w:rPr>
        <w:t xml:space="preserve">at this scale exhibits high propulsive efficiency </w:t>
      </w:r>
      <w:r w:rsidR="00EF66DD" w:rsidRPr="00B71813">
        <w:rPr>
          <w:sz w:val="24"/>
          <w:szCs w:val="24"/>
        </w:rPr>
        <w:t>as in other adept swimmers</w:t>
      </w:r>
      <w:r w:rsidR="00D409AA" w:rsidRPr="00B71813">
        <w:rPr>
          <w:sz w:val="24"/>
          <w:szCs w:val="24"/>
        </w:rPr>
        <w:t>.</w:t>
      </w:r>
      <w:r w:rsidR="00F96D54" w:rsidRPr="00B71813">
        <w:rPr>
          <w:sz w:val="24"/>
          <w:szCs w:val="24"/>
        </w:rPr>
        <w:t xml:space="preserve"> </w:t>
      </w:r>
      <w:r w:rsidR="00B71813" w:rsidRPr="00B71813">
        <w:rPr>
          <w:sz w:val="24"/>
          <w:szCs w:val="24"/>
        </w:rPr>
        <w:t xml:space="preserve">Our results are some of the first to quantify the </w:t>
      </w:r>
      <w:r w:rsidR="00B71813">
        <w:rPr>
          <w:color w:val="000000" w:themeColor="text1"/>
          <w:sz w:val="24"/>
          <w:szCs w:val="24"/>
        </w:rPr>
        <w:t xml:space="preserve">fine-scale </w:t>
      </w:r>
      <w:r w:rsidR="00EF5054">
        <w:rPr>
          <w:color w:val="000000" w:themeColor="text1"/>
          <w:sz w:val="24"/>
          <w:szCs w:val="24"/>
        </w:rPr>
        <w:t>kinematics and</w:t>
      </w:r>
      <w:r w:rsidR="000D2005">
        <w:rPr>
          <w:color w:val="000000" w:themeColor="text1"/>
          <w:sz w:val="24"/>
          <w:szCs w:val="24"/>
        </w:rPr>
        <w:t xml:space="preserve"> </w:t>
      </w:r>
      <w:r w:rsidR="00EF5054">
        <w:rPr>
          <w:color w:val="000000" w:themeColor="text1"/>
          <w:sz w:val="24"/>
          <w:szCs w:val="24"/>
        </w:rPr>
        <w:t xml:space="preserve">hydrodynamics of </w:t>
      </w:r>
      <w:r w:rsidR="00B71813">
        <w:rPr>
          <w:color w:val="000000" w:themeColor="text1"/>
          <w:sz w:val="24"/>
          <w:szCs w:val="24"/>
        </w:rPr>
        <w:t>routine and energetically expensive swimming modes and include</w:t>
      </w:r>
      <w:r w:rsidR="00EF5054">
        <w:rPr>
          <w:color w:val="000000" w:themeColor="text1"/>
          <w:sz w:val="24"/>
          <w:szCs w:val="24"/>
        </w:rPr>
        <w:t>s</w:t>
      </w:r>
      <w:r w:rsidR="00B71813">
        <w:rPr>
          <w:color w:val="000000" w:themeColor="text1"/>
          <w:sz w:val="24"/>
          <w:szCs w:val="24"/>
        </w:rPr>
        <w:t xml:space="preserve"> some of the largest absolute body sizes as well as a larger body size range than any previous study on swimming animals.</w:t>
      </w:r>
    </w:p>
    <w:p w:rsidR="00FE2636" w:rsidRPr="00A51FB2" w:rsidRDefault="00FE2636" w:rsidP="00E90454">
      <w:pPr>
        <w:spacing w:line="240" w:lineRule="auto"/>
        <w:rPr>
          <w:b/>
          <w:color w:val="000000" w:themeColor="text1"/>
          <w:sz w:val="24"/>
          <w:szCs w:val="24"/>
          <w:u w:val="single"/>
        </w:rPr>
      </w:pPr>
    </w:p>
    <w:p w:rsidR="00FE2636" w:rsidRPr="00456D84" w:rsidRDefault="00FE2636" w:rsidP="00E90454">
      <w:pPr>
        <w:spacing w:line="240" w:lineRule="auto"/>
        <w:rPr>
          <w:b/>
          <w:color w:val="000000" w:themeColor="text1"/>
          <w:sz w:val="24"/>
          <w:szCs w:val="24"/>
        </w:rPr>
      </w:pPr>
      <w:r w:rsidRPr="00456D84">
        <w:rPr>
          <w:b/>
          <w:color w:val="000000" w:themeColor="text1"/>
          <w:sz w:val="24"/>
          <w:szCs w:val="24"/>
        </w:rPr>
        <w:t xml:space="preserve">Introduction </w:t>
      </w:r>
    </w:p>
    <w:p w:rsidR="00FE2636" w:rsidRPr="00A51FB2" w:rsidRDefault="00FE2636" w:rsidP="00E90454">
      <w:pPr>
        <w:spacing w:line="240" w:lineRule="auto"/>
        <w:rPr>
          <w:b/>
          <w:color w:val="000000" w:themeColor="text1"/>
          <w:sz w:val="24"/>
          <w:szCs w:val="24"/>
          <w:u w:val="single"/>
        </w:rPr>
      </w:pPr>
    </w:p>
    <w:p w:rsidR="00F21D15" w:rsidRDefault="00F21D15" w:rsidP="00F21D15">
      <w:pPr>
        <w:spacing w:line="240" w:lineRule="auto"/>
        <w:ind w:firstLine="720"/>
        <w:rPr>
          <w:color w:val="000000" w:themeColor="text1"/>
          <w:sz w:val="24"/>
          <w:szCs w:val="24"/>
        </w:rPr>
      </w:pPr>
      <w:r w:rsidRPr="00A51FB2">
        <w:rPr>
          <w:color w:val="000000" w:themeColor="text1"/>
          <w:sz w:val="24"/>
          <w:szCs w:val="24"/>
        </w:rPr>
        <w:t>The</w:t>
      </w:r>
      <w:r>
        <w:rPr>
          <w:color w:val="000000" w:themeColor="text1"/>
          <w:sz w:val="24"/>
          <w:szCs w:val="24"/>
        </w:rPr>
        <w:t xml:space="preserve"> repeated</w:t>
      </w:r>
      <w:r w:rsidRPr="00A51FB2">
        <w:rPr>
          <w:color w:val="000000" w:themeColor="text1"/>
          <w:sz w:val="24"/>
          <w:szCs w:val="24"/>
        </w:rPr>
        <w:t xml:space="preserve"> invasion of aquatic and marine environments by </w:t>
      </w:r>
      <w:r>
        <w:rPr>
          <w:color w:val="000000" w:themeColor="text1"/>
          <w:sz w:val="24"/>
          <w:szCs w:val="24"/>
        </w:rPr>
        <w:t>tetrapods</w:t>
      </w:r>
      <w:r w:rsidRPr="00A51FB2">
        <w:rPr>
          <w:color w:val="000000" w:themeColor="text1"/>
          <w:sz w:val="24"/>
          <w:szCs w:val="24"/>
        </w:rPr>
        <w:t xml:space="preserve"> </w:t>
      </w:r>
      <w:r>
        <w:rPr>
          <w:color w:val="000000" w:themeColor="text1"/>
          <w:sz w:val="24"/>
          <w:szCs w:val="24"/>
        </w:rPr>
        <w:t xml:space="preserve">over the last 250 million years </w:t>
      </w:r>
      <w:r w:rsidRPr="00A51FB2">
        <w:rPr>
          <w:color w:val="000000" w:themeColor="text1"/>
          <w:sz w:val="24"/>
          <w:szCs w:val="24"/>
        </w:rPr>
        <w:t xml:space="preserve">has resulted in a host of </w:t>
      </w:r>
      <w:r>
        <w:rPr>
          <w:color w:val="000000" w:themeColor="text1"/>
          <w:sz w:val="24"/>
          <w:szCs w:val="24"/>
        </w:rPr>
        <w:t>convergent</w:t>
      </w:r>
      <w:r w:rsidRPr="00A51FB2">
        <w:rPr>
          <w:color w:val="000000" w:themeColor="text1"/>
          <w:sz w:val="24"/>
          <w:szCs w:val="24"/>
        </w:rPr>
        <w:t xml:space="preserve"> morphological adaptations that facilitate life in water</w:t>
      </w:r>
      <w:r>
        <w:rPr>
          <w:color w:val="000000" w:themeColor="text1"/>
          <w:sz w:val="24"/>
          <w:szCs w:val="24"/>
        </w:rPr>
        <w:t xml:space="preserve"> (</w:t>
      </w:r>
      <w:r w:rsidRPr="000D2005">
        <w:rPr>
          <w:color w:val="000000" w:themeColor="text1"/>
          <w:sz w:val="24"/>
          <w:szCs w:val="24"/>
          <w:highlight w:val="yellow"/>
        </w:rPr>
        <w:t>Kelley &amp; Pyenson, 2015</w:t>
      </w:r>
      <w:r>
        <w:rPr>
          <w:color w:val="000000" w:themeColor="text1"/>
          <w:sz w:val="24"/>
          <w:szCs w:val="24"/>
        </w:rPr>
        <w:t>)</w:t>
      </w:r>
      <w:r w:rsidRPr="00A51FB2">
        <w:rPr>
          <w:color w:val="000000" w:themeColor="text1"/>
          <w:sz w:val="24"/>
          <w:szCs w:val="24"/>
        </w:rPr>
        <w:t xml:space="preserve">. Among these </w:t>
      </w:r>
      <w:r>
        <w:rPr>
          <w:color w:val="000000" w:themeColor="text1"/>
          <w:sz w:val="24"/>
          <w:szCs w:val="24"/>
        </w:rPr>
        <w:t>adaptations are</w:t>
      </w:r>
      <w:r w:rsidRPr="00A51FB2">
        <w:rPr>
          <w:color w:val="000000" w:themeColor="text1"/>
          <w:sz w:val="24"/>
          <w:szCs w:val="24"/>
        </w:rPr>
        <w:t xml:space="preserve"> the evolution of a fusiform body shape</w:t>
      </w:r>
      <w:r>
        <w:rPr>
          <w:color w:val="000000" w:themeColor="text1"/>
          <w:sz w:val="24"/>
          <w:szCs w:val="24"/>
        </w:rPr>
        <w:t xml:space="preserve">, </w:t>
      </w:r>
      <w:r w:rsidRPr="00A51FB2">
        <w:rPr>
          <w:color w:val="000000" w:themeColor="text1"/>
          <w:sz w:val="24"/>
          <w:szCs w:val="24"/>
        </w:rPr>
        <w:t>flattened control surfaces</w:t>
      </w:r>
      <w:r>
        <w:rPr>
          <w:color w:val="000000" w:themeColor="text1"/>
          <w:sz w:val="24"/>
          <w:szCs w:val="24"/>
        </w:rPr>
        <w:t xml:space="preserve">, and sickle-shaped caudal fin </w:t>
      </w:r>
      <w:r w:rsidRPr="00A51FB2">
        <w:rPr>
          <w:color w:val="000000" w:themeColor="text1"/>
          <w:sz w:val="24"/>
          <w:szCs w:val="24"/>
        </w:rPr>
        <w:t xml:space="preserve">to </w:t>
      </w:r>
      <w:r w:rsidR="00E74C5F">
        <w:rPr>
          <w:color w:val="000000" w:themeColor="text1"/>
          <w:sz w:val="24"/>
          <w:szCs w:val="24"/>
        </w:rPr>
        <w:t>achieve high performance locomotion</w:t>
      </w:r>
      <w:r w:rsidRPr="00A51FB2">
        <w:rPr>
          <w:color w:val="000000" w:themeColor="text1"/>
          <w:sz w:val="24"/>
          <w:szCs w:val="24"/>
        </w:rPr>
        <w:t xml:space="preserve"> (</w:t>
      </w:r>
      <w:r w:rsidRPr="000D2005">
        <w:rPr>
          <w:color w:val="000000" w:themeColor="text1"/>
          <w:sz w:val="24"/>
          <w:szCs w:val="24"/>
          <w:highlight w:val="yellow"/>
        </w:rPr>
        <w:t>Fish et al., 2008</w:t>
      </w:r>
      <w:r w:rsidRPr="00A51FB2">
        <w:rPr>
          <w:color w:val="000000" w:themeColor="text1"/>
          <w:sz w:val="24"/>
          <w:szCs w:val="24"/>
        </w:rPr>
        <w:t xml:space="preserve">). These morphological adaptations are functionally </w:t>
      </w:r>
      <w:r>
        <w:rPr>
          <w:color w:val="000000" w:themeColor="text1"/>
          <w:sz w:val="24"/>
          <w:szCs w:val="24"/>
        </w:rPr>
        <w:t>analogous</w:t>
      </w:r>
      <w:r w:rsidRPr="00A51FB2">
        <w:rPr>
          <w:color w:val="000000" w:themeColor="text1"/>
          <w:sz w:val="24"/>
          <w:szCs w:val="24"/>
        </w:rPr>
        <w:t xml:space="preserve"> </w:t>
      </w:r>
      <w:r>
        <w:rPr>
          <w:color w:val="000000" w:themeColor="text1"/>
          <w:sz w:val="24"/>
          <w:szCs w:val="24"/>
        </w:rPr>
        <w:t>with</w:t>
      </w:r>
      <w:r w:rsidRPr="00A51FB2">
        <w:rPr>
          <w:color w:val="000000" w:themeColor="text1"/>
          <w:sz w:val="24"/>
          <w:szCs w:val="24"/>
        </w:rPr>
        <w:t xml:space="preserve"> other swimming animals such as thunniform fish, </w:t>
      </w:r>
      <w:r>
        <w:rPr>
          <w:color w:val="000000" w:themeColor="text1"/>
          <w:sz w:val="24"/>
          <w:szCs w:val="24"/>
        </w:rPr>
        <w:t xml:space="preserve">lamnid </w:t>
      </w:r>
      <w:r w:rsidRPr="00A51FB2">
        <w:rPr>
          <w:color w:val="000000" w:themeColor="text1"/>
          <w:sz w:val="24"/>
          <w:szCs w:val="24"/>
        </w:rPr>
        <w:t xml:space="preserve">sharks, </w:t>
      </w:r>
      <w:r>
        <w:rPr>
          <w:color w:val="000000" w:themeColor="text1"/>
          <w:sz w:val="24"/>
          <w:szCs w:val="24"/>
        </w:rPr>
        <w:t>cetaceans</w:t>
      </w:r>
      <w:r w:rsidRPr="00A51FB2">
        <w:rPr>
          <w:color w:val="000000" w:themeColor="text1"/>
          <w:sz w:val="24"/>
          <w:szCs w:val="24"/>
        </w:rPr>
        <w:t>, and the extinct ichthyosaurs (</w:t>
      </w:r>
      <w:r w:rsidR="00D42383" w:rsidRPr="000D2005">
        <w:rPr>
          <w:color w:val="000000" w:themeColor="text1"/>
          <w:sz w:val="24"/>
          <w:szCs w:val="24"/>
          <w:highlight w:val="yellow"/>
        </w:rPr>
        <w:t>Motani, 2002</w:t>
      </w:r>
      <w:r w:rsidR="00D42383">
        <w:rPr>
          <w:color w:val="000000" w:themeColor="text1"/>
          <w:sz w:val="24"/>
          <w:szCs w:val="24"/>
        </w:rPr>
        <w:t xml:space="preserve">; </w:t>
      </w:r>
      <w:r w:rsidRPr="000D2005">
        <w:rPr>
          <w:color w:val="000000" w:themeColor="text1"/>
          <w:sz w:val="24"/>
          <w:szCs w:val="24"/>
          <w:highlight w:val="yellow"/>
        </w:rPr>
        <w:t>Donley et al., 2004</w:t>
      </w:r>
      <w:r w:rsidRPr="000F544F">
        <w:rPr>
          <w:color w:val="000000" w:themeColor="text1"/>
          <w:sz w:val="24"/>
          <w:szCs w:val="24"/>
        </w:rPr>
        <w:t xml:space="preserve">; </w:t>
      </w:r>
      <w:r w:rsidRPr="000D2005">
        <w:rPr>
          <w:color w:val="000000" w:themeColor="text1"/>
          <w:sz w:val="24"/>
          <w:szCs w:val="24"/>
          <w:highlight w:val="yellow"/>
        </w:rPr>
        <w:t>Gleiss et al., 2011</w:t>
      </w:r>
      <w:r w:rsidRPr="00A51FB2">
        <w:rPr>
          <w:color w:val="000000" w:themeColor="text1"/>
          <w:sz w:val="24"/>
          <w:szCs w:val="24"/>
        </w:rPr>
        <w:t xml:space="preserve">). The majority of these swimmers use an oscillatory swimming style that involves side-to-side or up-and-down movement of a </w:t>
      </w:r>
      <w:r>
        <w:rPr>
          <w:color w:val="000000" w:themeColor="text1"/>
          <w:sz w:val="24"/>
          <w:szCs w:val="24"/>
        </w:rPr>
        <w:t xml:space="preserve">hydrofoil-like </w:t>
      </w:r>
      <w:r w:rsidRPr="00A51FB2">
        <w:rPr>
          <w:color w:val="000000" w:themeColor="text1"/>
          <w:sz w:val="24"/>
          <w:szCs w:val="24"/>
        </w:rPr>
        <w:t>tail to generate lift</w:t>
      </w:r>
      <w:r>
        <w:rPr>
          <w:color w:val="000000" w:themeColor="text1"/>
          <w:sz w:val="24"/>
          <w:szCs w:val="24"/>
        </w:rPr>
        <w:t>-based</w:t>
      </w:r>
      <w:r w:rsidRPr="00A51FB2">
        <w:rPr>
          <w:color w:val="000000" w:themeColor="text1"/>
          <w:sz w:val="24"/>
          <w:szCs w:val="24"/>
        </w:rPr>
        <w:t xml:space="preserve"> thrust and overcome drag (</w:t>
      </w:r>
      <w:r w:rsidRPr="000D2005">
        <w:rPr>
          <w:color w:val="000000" w:themeColor="text1"/>
          <w:sz w:val="24"/>
          <w:szCs w:val="24"/>
          <w:highlight w:val="yellow"/>
        </w:rPr>
        <w:t>Fish, 1998</w:t>
      </w:r>
      <w:r w:rsidRPr="00A51FB2">
        <w:rPr>
          <w:color w:val="000000" w:themeColor="text1"/>
          <w:sz w:val="24"/>
          <w:szCs w:val="24"/>
        </w:rPr>
        <w:t xml:space="preserve">). </w:t>
      </w:r>
      <w:r>
        <w:rPr>
          <w:color w:val="000000" w:themeColor="text1"/>
          <w:sz w:val="24"/>
          <w:szCs w:val="24"/>
        </w:rPr>
        <w:t>C</w:t>
      </w:r>
      <w:r w:rsidRPr="00A51FB2">
        <w:rPr>
          <w:color w:val="000000" w:themeColor="text1"/>
          <w:sz w:val="24"/>
          <w:szCs w:val="24"/>
        </w:rPr>
        <w:t xml:space="preserve">etaceans </w:t>
      </w:r>
      <w:r>
        <w:rPr>
          <w:color w:val="000000" w:themeColor="text1"/>
          <w:sz w:val="24"/>
          <w:szCs w:val="24"/>
        </w:rPr>
        <w:t xml:space="preserve">are </w:t>
      </w:r>
      <w:r w:rsidRPr="00A51FB2">
        <w:rPr>
          <w:color w:val="000000" w:themeColor="text1"/>
          <w:sz w:val="24"/>
          <w:szCs w:val="24"/>
        </w:rPr>
        <w:t xml:space="preserve">unique among oscillatory swimmers </w:t>
      </w:r>
      <w:r>
        <w:rPr>
          <w:color w:val="000000" w:themeColor="text1"/>
          <w:sz w:val="24"/>
          <w:szCs w:val="24"/>
        </w:rPr>
        <w:t>because of their</w:t>
      </w:r>
      <w:r w:rsidRPr="00A51FB2">
        <w:rPr>
          <w:color w:val="000000" w:themeColor="text1"/>
          <w:sz w:val="24"/>
          <w:szCs w:val="24"/>
        </w:rPr>
        <w:t xml:space="preserve"> </w:t>
      </w:r>
      <w:r>
        <w:rPr>
          <w:color w:val="000000" w:themeColor="text1"/>
          <w:sz w:val="24"/>
          <w:szCs w:val="24"/>
        </w:rPr>
        <w:t>extreme body mass</w:t>
      </w:r>
      <w:r w:rsidRPr="00A51FB2">
        <w:rPr>
          <w:color w:val="000000" w:themeColor="text1"/>
          <w:sz w:val="24"/>
          <w:szCs w:val="24"/>
        </w:rPr>
        <w:t>,</w:t>
      </w:r>
      <w:r>
        <w:rPr>
          <w:color w:val="000000" w:themeColor="text1"/>
          <w:sz w:val="24"/>
          <w:szCs w:val="24"/>
        </w:rPr>
        <w:t xml:space="preserve"> exemplified in modern </w:t>
      </w:r>
      <w:r w:rsidR="00992A2E">
        <w:rPr>
          <w:color w:val="000000" w:themeColor="text1"/>
          <w:sz w:val="24"/>
          <w:szCs w:val="24"/>
        </w:rPr>
        <w:t>baleen whales (Mysticeti)</w:t>
      </w:r>
      <w:r>
        <w:rPr>
          <w:color w:val="000000" w:themeColor="text1"/>
          <w:sz w:val="24"/>
          <w:szCs w:val="24"/>
        </w:rPr>
        <w:t>,</w:t>
      </w:r>
      <w:r w:rsidRPr="00A51FB2">
        <w:rPr>
          <w:color w:val="000000" w:themeColor="text1"/>
          <w:sz w:val="24"/>
          <w:szCs w:val="24"/>
        </w:rPr>
        <w:t xml:space="preserve"> which e</w:t>
      </w:r>
      <w:r>
        <w:rPr>
          <w:color w:val="000000" w:themeColor="text1"/>
          <w:sz w:val="24"/>
          <w:szCs w:val="24"/>
        </w:rPr>
        <w:t>volved</w:t>
      </w:r>
      <w:r w:rsidR="00992A2E">
        <w:rPr>
          <w:color w:val="000000" w:themeColor="text1"/>
          <w:sz w:val="24"/>
          <w:szCs w:val="24"/>
        </w:rPr>
        <w:t xml:space="preserve"> massive body sizes</w:t>
      </w:r>
      <w:r w:rsidRPr="00A51FB2">
        <w:rPr>
          <w:color w:val="000000" w:themeColor="text1"/>
          <w:sz w:val="24"/>
          <w:szCs w:val="24"/>
        </w:rPr>
        <w:t xml:space="preserve"> </w:t>
      </w:r>
      <w:r w:rsidR="00992A2E">
        <w:rPr>
          <w:color w:val="000000" w:themeColor="text1"/>
          <w:sz w:val="24"/>
          <w:szCs w:val="24"/>
        </w:rPr>
        <w:t>with</w:t>
      </w:r>
      <w:r w:rsidRPr="00A51FB2">
        <w:rPr>
          <w:color w:val="000000" w:themeColor="text1"/>
          <w:sz w:val="24"/>
          <w:szCs w:val="24"/>
        </w:rPr>
        <w:t>in the last five million years (</w:t>
      </w:r>
      <w:r w:rsidRPr="000D2005">
        <w:rPr>
          <w:color w:val="000000" w:themeColor="text1"/>
          <w:sz w:val="24"/>
          <w:szCs w:val="24"/>
          <w:highlight w:val="yellow"/>
        </w:rPr>
        <w:t>Slater et al 2017</w:t>
      </w:r>
      <w:r w:rsidRPr="00A51FB2">
        <w:rPr>
          <w:color w:val="000000" w:themeColor="text1"/>
          <w:sz w:val="24"/>
          <w:szCs w:val="24"/>
        </w:rPr>
        <w:t xml:space="preserve">). </w:t>
      </w:r>
    </w:p>
    <w:p w:rsidR="00F21D15" w:rsidRDefault="00F21D15" w:rsidP="00F21D15">
      <w:pPr>
        <w:spacing w:line="240" w:lineRule="auto"/>
        <w:ind w:firstLine="720"/>
        <w:rPr>
          <w:rFonts w:eastAsia="Times New Roman"/>
          <w:color w:val="000000"/>
          <w:sz w:val="24"/>
          <w:szCs w:val="24"/>
          <w:lang w:val="en-US"/>
        </w:rPr>
      </w:pPr>
      <w:r>
        <w:rPr>
          <w:color w:val="000000" w:themeColor="text1"/>
          <w:sz w:val="24"/>
          <w:szCs w:val="24"/>
        </w:rPr>
        <w:t>Although the swimming performance of large whales has long been of interest to researchers (</w:t>
      </w:r>
      <w:r w:rsidRPr="000D2005">
        <w:rPr>
          <w:color w:val="000000" w:themeColor="text1"/>
          <w:sz w:val="24"/>
          <w:szCs w:val="24"/>
          <w:highlight w:val="yellow"/>
        </w:rPr>
        <w:t>Krogh, 1934</w:t>
      </w:r>
      <w:r>
        <w:rPr>
          <w:color w:val="000000" w:themeColor="text1"/>
          <w:sz w:val="24"/>
          <w:szCs w:val="24"/>
        </w:rPr>
        <w:t xml:space="preserve">; </w:t>
      </w:r>
      <w:r w:rsidRPr="000D2005">
        <w:rPr>
          <w:color w:val="000000" w:themeColor="text1"/>
          <w:sz w:val="24"/>
          <w:szCs w:val="24"/>
          <w:highlight w:val="yellow"/>
        </w:rPr>
        <w:t>Kermack, 1948</w:t>
      </w:r>
      <w:r>
        <w:rPr>
          <w:color w:val="000000" w:themeColor="text1"/>
          <w:sz w:val="24"/>
          <w:szCs w:val="24"/>
        </w:rPr>
        <w:t xml:space="preserve">; </w:t>
      </w:r>
      <w:r w:rsidRPr="000D2005">
        <w:rPr>
          <w:color w:val="000000" w:themeColor="text1"/>
          <w:sz w:val="24"/>
          <w:szCs w:val="24"/>
          <w:highlight w:val="yellow"/>
        </w:rPr>
        <w:t>Bose and Lien, 1989</w:t>
      </w:r>
      <w:r>
        <w:rPr>
          <w:color w:val="000000" w:themeColor="text1"/>
          <w:sz w:val="24"/>
          <w:szCs w:val="24"/>
        </w:rPr>
        <w:t>), direct measures of their swimming kinematics and morphology have been difficult to obtain</w:t>
      </w:r>
      <w:r>
        <w:rPr>
          <w:rFonts w:eastAsia="Times New Roman"/>
          <w:color w:val="000000"/>
          <w:sz w:val="24"/>
          <w:szCs w:val="24"/>
          <w:lang w:val="en-US"/>
        </w:rPr>
        <w:t>. Studies of c</w:t>
      </w:r>
      <w:r w:rsidRPr="002C2D4A">
        <w:rPr>
          <w:rFonts w:eastAsia="Times New Roman"/>
          <w:color w:val="000000"/>
          <w:sz w:val="24"/>
          <w:szCs w:val="24"/>
          <w:lang w:val="en-US"/>
        </w:rPr>
        <w:t>etacean swimming</w:t>
      </w:r>
      <w:r>
        <w:rPr>
          <w:rFonts w:eastAsia="Times New Roman"/>
          <w:color w:val="000000"/>
          <w:sz w:val="24"/>
          <w:szCs w:val="24"/>
          <w:lang w:val="en-US"/>
        </w:rPr>
        <w:t xml:space="preserve"> kinematics </w:t>
      </w:r>
      <w:r w:rsidRPr="002C2D4A">
        <w:rPr>
          <w:rFonts w:eastAsia="Times New Roman"/>
          <w:color w:val="000000"/>
          <w:sz w:val="24"/>
          <w:szCs w:val="24"/>
          <w:lang w:val="en-US"/>
        </w:rPr>
        <w:t>ha</w:t>
      </w:r>
      <w:r>
        <w:rPr>
          <w:rFonts w:eastAsia="Times New Roman"/>
          <w:color w:val="000000"/>
          <w:sz w:val="24"/>
          <w:szCs w:val="24"/>
          <w:lang w:val="en-US"/>
        </w:rPr>
        <w:t xml:space="preserve">ve typically </w:t>
      </w:r>
      <w:r w:rsidRPr="002C2D4A">
        <w:rPr>
          <w:rFonts w:eastAsia="Times New Roman"/>
          <w:color w:val="000000"/>
          <w:sz w:val="24"/>
          <w:szCs w:val="24"/>
          <w:lang w:val="en-US"/>
        </w:rPr>
        <w:t>focused on smaller and highly maneuverable odontocete species in captivity (</w:t>
      </w:r>
      <w:r w:rsidRPr="000D2005">
        <w:rPr>
          <w:rFonts w:eastAsia="Times New Roman"/>
          <w:color w:val="000000"/>
          <w:sz w:val="24"/>
          <w:szCs w:val="24"/>
          <w:highlight w:val="yellow"/>
          <w:lang w:val="en-US"/>
        </w:rPr>
        <w:t>Fish, 1993; Curren et al. 1994, Fish 1998</w:t>
      </w:r>
      <w:r w:rsidRPr="002C2D4A">
        <w:rPr>
          <w:rFonts w:eastAsia="Times New Roman"/>
          <w:color w:val="000000"/>
          <w:sz w:val="24"/>
          <w:szCs w:val="24"/>
          <w:lang w:val="en-US"/>
        </w:rPr>
        <w:t xml:space="preserve">). </w:t>
      </w:r>
      <w:r>
        <w:rPr>
          <w:rFonts w:eastAsia="Times New Roman"/>
          <w:color w:val="000000"/>
          <w:sz w:val="24"/>
          <w:szCs w:val="24"/>
          <w:lang w:val="en-US"/>
        </w:rPr>
        <w:t>Attempts to study mysticetes have been constrained to breathing events at the water’s surface</w:t>
      </w:r>
      <w:r w:rsidR="00992A2E">
        <w:rPr>
          <w:rFonts w:eastAsia="Times New Roman"/>
          <w:color w:val="000000"/>
          <w:sz w:val="24"/>
          <w:szCs w:val="24"/>
          <w:lang w:val="en-US"/>
        </w:rPr>
        <w:t>.</w:t>
      </w:r>
      <w:r>
        <w:rPr>
          <w:rFonts w:eastAsia="Times New Roman"/>
          <w:color w:val="000000"/>
          <w:sz w:val="24"/>
          <w:szCs w:val="24"/>
          <w:lang w:val="en-US"/>
        </w:rPr>
        <w:t xml:space="preserve"> </w:t>
      </w:r>
      <w:r w:rsidR="00992A2E">
        <w:rPr>
          <w:rFonts w:eastAsia="Times New Roman"/>
          <w:color w:val="000000"/>
          <w:sz w:val="24"/>
          <w:szCs w:val="24"/>
          <w:lang w:val="en-US"/>
        </w:rPr>
        <w:t>E</w:t>
      </w:r>
      <w:r>
        <w:rPr>
          <w:rFonts w:eastAsia="Times New Roman"/>
          <w:color w:val="000000"/>
          <w:sz w:val="24"/>
          <w:szCs w:val="24"/>
          <w:lang w:val="en-US"/>
        </w:rPr>
        <w:t>nergetic assumptions (</w:t>
      </w:r>
      <w:r w:rsidRPr="000D2005">
        <w:rPr>
          <w:rFonts w:eastAsia="Times New Roman"/>
          <w:color w:val="000000"/>
          <w:sz w:val="24"/>
          <w:szCs w:val="24"/>
          <w:highlight w:val="yellow"/>
          <w:lang w:val="en-US"/>
        </w:rPr>
        <w:t>Sumich, 1983</w:t>
      </w:r>
      <w:r>
        <w:rPr>
          <w:rFonts w:eastAsia="Times New Roman"/>
          <w:color w:val="000000"/>
          <w:sz w:val="24"/>
          <w:szCs w:val="24"/>
          <w:lang w:val="en-US"/>
        </w:rPr>
        <w:t xml:space="preserve">; </w:t>
      </w:r>
      <w:r w:rsidRPr="000D2005">
        <w:rPr>
          <w:rFonts w:eastAsia="Times New Roman"/>
          <w:color w:val="000000"/>
          <w:sz w:val="24"/>
          <w:szCs w:val="24"/>
          <w:highlight w:val="yellow"/>
          <w:lang w:val="en-US"/>
        </w:rPr>
        <w:t>Parry, 1949</w:t>
      </w:r>
      <w:r>
        <w:rPr>
          <w:rFonts w:eastAsia="Times New Roman"/>
          <w:color w:val="000000"/>
          <w:sz w:val="24"/>
          <w:szCs w:val="24"/>
          <w:lang w:val="en-US"/>
        </w:rPr>
        <w:t xml:space="preserve">; </w:t>
      </w:r>
      <w:r w:rsidRPr="000D2005">
        <w:rPr>
          <w:rFonts w:eastAsia="Times New Roman"/>
          <w:color w:val="000000"/>
          <w:sz w:val="24"/>
          <w:szCs w:val="24"/>
          <w:highlight w:val="yellow"/>
          <w:lang w:val="en-US"/>
        </w:rPr>
        <w:t>Blix and Folkow, 1995</w:t>
      </w:r>
      <w:r>
        <w:rPr>
          <w:rFonts w:eastAsia="Times New Roman"/>
          <w:color w:val="000000"/>
          <w:sz w:val="24"/>
          <w:szCs w:val="24"/>
          <w:lang w:val="en-US"/>
        </w:rPr>
        <w:t>) and morphological measurements were limited to deceased animals that had stranded on beaches or been captured by whaling operations (</w:t>
      </w:r>
      <w:r w:rsidRPr="000D2005">
        <w:rPr>
          <w:rFonts w:eastAsia="Times New Roman"/>
          <w:color w:val="000000"/>
          <w:sz w:val="24"/>
          <w:szCs w:val="24"/>
          <w:highlight w:val="yellow"/>
          <w:lang w:val="en-US"/>
        </w:rPr>
        <w:t>Lockyer, 1976; Kahane-Rapport and Goldbogen, 2018</w:t>
      </w:r>
      <w:r>
        <w:rPr>
          <w:rFonts w:eastAsia="Times New Roman"/>
          <w:color w:val="000000"/>
          <w:sz w:val="24"/>
          <w:szCs w:val="24"/>
          <w:lang w:val="en-US"/>
        </w:rPr>
        <w:t>). The recent development of high</w:t>
      </w:r>
      <w:r w:rsidR="00992A2E">
        <w:rPr>
          <w:rFonts w:eastAsia="Times New Roman"/>
          <w:color w:val="000000"/>
          <w:sz w:val="24"/>
          <w:szCs w:val="24"/>
          <w:lang w:val="en-US"/>
        </w:rPr>
        <w:t xml:space="preserve">-resolution </w:t>
      </w:r>
      <w:r>
        <w:rPr>
          <w:rFonts w:eastAsia="Times New Roman"/>
          <w:color w:val="000000"/>
          <w:sz w:val="24"/>
          <w:szCs w:val="24"/>
          <w:lang w:val="en-US"/>
        </w:rPr>
        <w:t xml:space="preserve">biologging methods </w:t>
      </w:r>
      <w:r w:rsidR="00992A2E">
        <w:rPr>
          <w:rFonts w:eastAsia="Times New Roman"/>
          <w:color w:val="000000"/>
          <w:sz w:val="24"/>
          <w:szCs w:val="24"/>
          <w:lang w:val="en-US"/>
        </w:rPr>
        <w:t>now allows researchers</w:t>
      </w:r>
      <w:r>
        <w:rPr>
          <w:rFonts w:eastAsia="Times New Roman"/>
          <w:color w:val="000000"/>
          <w:sz w:val="24"/>
          <w:szCs w:val="24"/>
          <w:lang w:val="en-US"/>
        </w:rPr>
        <w:t xml:space="preserve"> to </w:t>
      </w:r>
      <w:r w:rsidR="00336EDB">
        <w:rPr>
          <w:rFonts w:eastAsia="Times New Roman"/>
          <w:color w:val="000000"/>
          <w:sz w:val="24"/>
          <w:szCs w:val="24"/>
          <w:lang w:val="en-US"/>
        </w:rPr>
        <w:t>quantify the kinematics</w:t>
      </w:r>
      <w:r>
        <w:rPr>
          <w:rFonts w:eastAsia="Times New Roman"/>
          <w:color w:val="000000"/>
          <w:sz w:val="24"/>
          <w:szCs w:val="24"/>
          <w:lang w:val="en-US"/>
        </w:rPr>
        <w:t xml:space="preserve"> of free-swimming cetaceans in their natural habitats (</w:t>
      </w:r>
      <w:r w:rsidRPr="000D2005">
        <w:rPr>
          <w:rFonts w:eastAsia="Times New Roman"/>
          <w:color w:val="000000"/>
          <w:sz w:val="24"/>
          <w:szCs w:val="24"/>
          <w:highlight w:val="yellow"/>
          <w:lang w:val="en-US"/>
        </w:rPr>
        <w:t>Johnson, 2011; Cade et al., 2016; Goldbogen et al., 2017; Gough et al., 2019</w:t>
      </w:r>
      <w:r>
        <w:rPr>
          <w:rFonts w:eastAsia="Times New Roman"/>
          <w:color w:val="000000"/>
          <w:sz w:val="24"/>
          <w:szCs w:val="24"/>
          <w:lang w:val="en-US"/>
        </w:rPr>
        <w:t>). In addition, un</w:t>
      </w:r>
      <w:r w:rsidR="000300F3">
        <w:rPr>
          <w:rFonts w:eastAsia="Times New Roman"/>
          <w:color w:val="000000"/>
          <w:sz w:val="24"/>
          <w:szCs w:val="24"/>
          <w:lang w:val="en-US"/>
        </w:rPr>
        <w:t>occupied aircraft systems</w:t>
      </w:r>
      <w:r>
        <w:rPr>
          <w:rFonts w:eastAsia="Times New Roman"/>
          <w:color w:val="000000"/>
          <w:sz w:val="24"/>
          <w:szCs w:val="24"/>
          <w:lang w:val="en-US"/>
        </w:rPr>
        <w:t xml:space="preserve"> (UAS</w:t>
      </w:r>
      <w:r w:rsidR="000300F3">
        <w:rPr>
          <w:rFonts w:eastAsia="Times New Roman"/>
          <w:color w:val="000000"/>
          <w:sz w:val="24"/>
          <w:szCs w:val="24"/>
          <w:lang w:val="en-US"/>
        </w:rPr>
        <w:t>, or drone</w:t>
      </w:r>
      <w:r>
        <w:rPr>
          <w:rFonts w:eastAsia="Times New Roman"/>
          <w:color w:val="000000"/>
          <w:sz w:val="24"/>
          <w:szCs w:val="24"/>
          <w:lang w:val="en-US"/>
        </w:rPr>
        <w:t xml:space="preserve">) technology has </w:t>
      </w:r>
      <w:r w:rsidR="00992A2E">
        <w:rPr>
          <w:rFonts w:eastAsia="Times New Roman"/>
          <w:color w:val="000000"/>
          <w:sz w:val="24"/>
          <w:szCs w:val="24"/>
          <w:lang w:val="en-US"/>
        </w:rPr>
        <w:t xml:space="preserve">enhanced </w:t>
      </w:r>
      <w:r>
        <w:rPr>
          <w:rFonts w:eastAsia="Times New Roman"/>
          <w:color w:val="000000"/>
          <w:sz w:val="24"/>
          <w:szCs w:val="24"/>
          <w:lang w:val="en-US"/>
        </w:rPr>
        <w:t xml:space="preserve">our ability to obtain </w:t>
      </w:r>
      <w:r w:rsidR="00992A2E">
        <w:rPr>
          <w:rFonts w:eastAsia="Times New Roman"/>
          <w:color w:val="000000"/>
          <w:sz w:val="24"/>
          <w:szCs w:val="24"/>
          <w:lang w:val="en-US"/>
        </w:rPr>
        <w:t xml:space="preserve">precise </w:t>
      </w:r>
      <w:r>
        <w:rPr>
          <w:rFonts w:eastAsia="Times New Roman"/>
          <w:color w:val="000000"/>
          <w:sz w:val="24"/>
          <w:szCs w:val="24"/>
          <w:lang w:val="en-US"/>
        </w:rPr>
        <w:t>morphological data</w:t>
      </w:r>
      <w:r w:rsidR="00992A2E">
        <w:rPr>
          <w:rFonts w:eastAsia="Times New Roman"/>
          <w:color w:val="000000"/>
          <w:sz w:val="24"/>
          <w:szCs w:val="24"/>
          <w:lang w:val="en-US"/>
        </w:rPr>
        <w:t>, thereby enabling</w:t>
      </w:r>
      <w:r>
        <w:rPr>
          <w:rFonts w:eastAsia="Times New Roman"/>
          <w:color w:val="000000"/>
          <w:sz w:val="24"/>
          <w:szCs w:val="24"/>
          <w:lang w:val="en-US"/>
        </w:rPr>
        <w:t xml:space="preserve"> </w:t>
      </w:r>
      <w:r w:rsidR="00336EDB">
        <w:rPr>
          <w:rFonts w:eastAsia="Times New Roman"/>
          <w:color w:val="000000"/>
          <w:sz w:val="24"/>
          <w:szCs w:val="24"/>
          <w:lang w:val="en-US"/>
        </w:rPr>
        <w:t>comparative and scaling</w:t>
      </w:r>
      <w:r>
        <w:rPr>
          <w:rFonts w:eastAsia="Times New Roman"/>
          <w:color w:val="000000"/>
          <w:sz w:val="24"/>
          <w:szCs w:val="24"/>
          <w:lang w:val="en-US"/>
        </w:rPr>
        <w:t xml:space="preserve"> analyses </w:t>
      </w:r>
      <w:r w:rsidR="00336EDB">
        <w:rPr>
          <w:rFonts w:eastAsia="Times New Roman"/>
          <w:color w:val="000000"/>
          <w:sz w:val="24"/>
          <w:szCs w:val="24"/>
          <w:lang w:val="en-US"/>
        </w:rPr>
        <w:t>of form and function</w:t>
      </w:r>
      <w:r>
        <w:rPr>
          <w:rFonts w:eastAsia="Times New Roman"/>
          <w:color w:val="000000"/>
          <w:sz w:val="24"/>
          <w:szCs w:val="24"/>
          <w:lang w:val="en-US"/>
        </w:rPr>
        <w:t xml:space="preserve"> (</w:t>
      </w:r>
      <w:r w:rsidR="00336EDB" w:rsidRPr="000D2005">
        <w:rPr>
          <w:rFonts w:eastAsia="Times New Roman"/>
          <w:color w:val="000000"/>
          <w:sz w:val="24"/>
          <w:szCs w:val="24"/>
          <w:highlight w:val="yellow"/>
          <w:lang w:val="en-US"/>
        </w:rPr>
        <w:t xml:space="preserve">Kahane-Rapport et al. in </w:t>
      </w:r>
      <w:commentRangeStart w:id="1"/>
      <w:r w:rsidR="00336EDB" w:rsidRPr="000D2005">
        <w:rPr>
          <w:rFonts w:eastAsia="Times New Roman"/>
          <w:color w:val="000000"/>
          <w:sz w:val="24"/>
          <w:szCs w:val="24"/>
          <w:highlight w:val="yellow"/>
          <w:lang w:val="en-US"/>
        </w:rPr>
        <w:t>review</w:t>
      </w:r>
      <w:commentRangeEnd w:id="1"/>
      <w:r w:rsidR="000D2005">
        <w:rPr>
          <w:rStyle w:val="CommentReference"/>
        </w:rPr>
        <w:commentReference w:id="1"/>
      </w:r>
      <w:r w:rsidR="00336EDB" w:rsidRPr="000D2005">
        <w:rPr>
          <w:rFonts w:eastAsia="Times New Roman"/>
          <w:color w:val="000000"/>
          <w:sz w:val="24"/>
          <w:szCs w:val="24"/>
          <w:highlight w:val="yellow"/>
          <w:lang w:val="en-US"/>
        </w:rPr>
        <w:t>;</w:t>
      </w:r>
      <w:r w:rsidRPr="000D2005">
        <w:rPr>
          <w:rFonts w:eastAsia="Times New Roman"/>
          <w:color w:val="000000"/>
          <w:sz w:val="24"/>
          <w:szCs w:val="24"/>
          <w:highlight w:val="yellow"/>
          <w:lang w:val="en-US"/>
        </w:rPr>
        <w:t xml:space="preserve"> Gough et al., 2019</w:t>
      </w:r>
      <w:r>
        <w:rPr>
          <w:rFonts w:eastAsia="Times New Roman"/>
          <w:color w:val="000000"/>
          <w:sz w:val="24"/>
          <w:szCs w:val="24"/>
          <w:lang w:val="en-US"/>
        </w:rPr>
        <w:t>).</w:t>
      </w:r>
    </w:p>
    <w:p w:rsidR="00F21D15" w:rsidRDefault="00F21D15" w:rsidP="00F21D15">
      <w:pPr>
        <w:spacing w:line="240" w:lineRule="auto"/>
        <w:ind w:firstLine="720"/>
        <w:rPr>
          <w:rFonts w:eastAsia="Times New Roman"/>
          <w:color w:val="000000"/>
          <w:sz w:val="24"/>
          <w:szCs w:val="24"/>
          <w:lang w:val="en-US"/>
        </w:rPr>
      </w:pPr>
      <w:r>
        <w:rPr>
          <w:rFonts w:eastAsia="Times New Roman"/>
          <w:color w:val="000000"/>
          <w:sz w:val="24"/>
          <w:szCs w:val="24"/>
          <w:lang w:val="en-US"/>
        </w:rPr>
        <w:t xml:space="preserve">Understanding the size-dependent kinematics of </w:t>
      </w:r>
      <w:r w:rsidR="00992A2E">
        <w:rPr>
          <w:rFonts w:eastAsia="Times New Roman"/>
          <w:color w:val="000000"/>
          <w:sz w:val="24"/>
          <w:szCs w:val="24"/>
          <w:lang w:val="en-US"/>
        </w:rPr>
        <w:t xml:space="preserve">swimming </w:t>
      </w:r>
      <w:r>
        <w:rPr>
          <w:rFonts w:eastAsia="Times New Roman"/>
          <w:color w:val="000000"/>
          <w:sz w:val="24"/>
          <w:szCs w:val="24"/>
          <w:lang w:val="en-US"/>
        </w:rPr>
        <w:t xml:space="preserve">cetaceans </w:t>
      </w:r>
      <w:r w:rsidR="00992A2E">
        <w:rPr>
          <w:rFonts w:eastAsia="Times New Roman"/>
          <w:color w:val="000000"/>
          <w:sz w:val="24"/>
          <w:szCs w:val="24"/>
          <w:lang w:val="en-US"/>
        </w:rPr>
        <w:t>is critical to</w:t>
      </w:r>
      <w:r>
        <w:rPr>
          <w:rFonts w:eastAsia="Times New Roman"/>
          <w:color w:val="000000"/>
          <w:sz w:val="24"/>
          <w:szCs w:val="24"/>
          <w:lang w:val="en-US"/>
        </w:rPr>
        <w:t xml:space="preserve"> analy</w:t>
      </w:r>
      <w:r w:rsidR="00992A2E">
        <w:rPr>
          <w:rFonts w:eastAsia="Times New Roman"/>
          <w:color w:val="000000"/>
          <w:sz w:val="24"/>
          <w:szCs w:val="24"/>
          <w:lang w:val="en-US"/>
        </w:rPr>
        <w:t>ze</w:t>
      </w:r>
      <w:r>
        <w:rPr>
          <w:rFonts w:eastAsia="Times New Roman"/>
          <w:color w:val="000000"/>
          <w:sz w:val="24"/>
          <w:szCs w:val="24"/>
          <w:lang w:val="en-US"/>
        </w:rPr>
        <w:t xml:space="preserve"> the</w:t>
      </w:r>
      <w:r w:rsidR="00992A2E">
        <w:rPr>
          <w:rFonts w:eastAsia="Times New Roman"/>
          <w:color w:val="000000"/>
          <w:sz w:val="24"/>
          <w:szCs w:val="24"/>
          <w:lang w:val="en-US"/>
        </w:rPr>
        <w:t>ir</w:t>
      </w:r>
      <w:r>
        <w:rPr>
          <w:rFonts w:eastAsia="Times New Roman"/>
          <w:color w:val="000000"/>
          <w:sz w:val="24"/>
          <w:szCs w:val="24"/>
          <w:lang w:val="en-US"/>
        </w:rPr>
        <w:t xml:space="preserve"> swimming </w:t>
      </w:r>
      <w:r w:rsidR="003A5D6F">
        <w:rPr>
          <w:rFonts w:eastAsia="Times New Roman"/>
          <w:color w:val="000000"/>
          <w:sz w:val="24"/>
          <w:szCs w:val="24"/>
          <w:lang w:val="en-US"/>
        </w:rPr>
        <w:t xml:space="preserve">performance </w:t>
      </w:r>
      <w:r>
        <w:rPr>
          <w:rFonts w:eastAsia="Times New Roman"/>
          <w:color w:val="000000"/>
          <w:sz w:val="24"/>
          <w:szCs w:val="24"/>
          <w:lang w:val="en-US"/>
        </w:rPr>
        <w:t>and energetics. The dorso-ventral oscillation of the flukes produces lift that is resolved into a forward thrust vector (</w:t>
      </w:r>
      <w:r w:rsidR="005F032E">
        <w:rPr>
          <w:rFonts w:eastAsia="Times New Roman"/>
          <w:color w:val="000000"/>
          <w:sz w:val="24"/>
          <w:szCs w:val="24"/>
          <w:lang w:val="en-US"/>
        </w:rPr>
        <w:t>Fig. 1</w:t>
      </w:r>
      <w:r w:rsidR="005F032E" w:rsidRPr="000D2005">
        <w:rPr>
          <w:rFonts w:eastAsia="Times New Roman"/>
          <w:color w:val="000000"/>
          <w:sz w:val="24"/>
          <w:szCs w:val="24"/>
          <w:highlight w:val="yellow"/>
          <w:lang w:val="en-US"/>
        </w:rPr>
        <w:t xml:space="preserve">; </w:t>
      </w:r>
      <w:r w:rsidRPr="000D2005">
        <w:rPr>
          <w:rFonts w:eastAsia="Times New Roman"/>
          <w:color w:val="000000"/>
          <w:sz w:val="24"/>
          <w:szCs w:val="24"/>
          <w:highlight w:val="yellow"/>
          <w:lang w:val="en-US"/>
        </w:rPr>
        <w:t>Lighthill, 1971; Chopra and Kambe, 1977</w:t>
      </w:r>
      <w:r>
        <w:rPr>
          <w:rFonts w:eastAsia="Times New Roman"/>
          <w:color w:val="000000"/>
          <w:sz w:val="24"/>
          <w:szCs w:val="24"/>
          <w:lang w:val="en-US"/>
        </w:rPr>
        <w:t xml:space="preserve">; </w:t>
      </w:r>
      <w:r w:rsidRPr="000D2005">
        <w:rPr>
          <w:rFonts w:eastAsia="Times New Roman"/>
          <w:color w:val="000000"/>
          <w:sz w:val="24"/>
          <w:szCs w:val="24"/>
          <w:highlight w:val="yellow"/>
          <w:lang w:val="en-US"/>
        </w:rPr>
        <w:t>Vogel, 1994; Fish, 1998</w:t>
      </w:r>
      <w:r>
        <w:rPr>
          <w:rFonts w:eastAsia="Times New Roman"/>
          <w:color w:val="000000"/>
          <w:sz w:val="24"/>
          <w:szCs w:val="24"/>
          <w:lang w:val="en-US"/>
        </w:rPr>
        <w:t>). This lift-based thrust power is equal to the drag power of the animal when swimming at a constant velocity (</w:t>
      </w:r>
      <w:r w:rsidRPr="000D2005">
        <w:rPr>
          <w:rFonts w:eastAsia="Times New Roman"/>
          <w:color w:val="000000"/>
          <w:sz w:val="24"/>
          <w:szCs w:val="24"/>
          <w:highlight w:val="yellow"/>
          <w:lang w:val="en-US"/>
        </w:rPr>
        <w:t>Lighthill, 1971; Fish, 1998).</w:t>
      </w:r>
      <w:r>
        <w:rPr>
          <w:rFonts w:eastAsia="Times New Roman"/>
          <w:color w:val="000000"/>
          <w:sz w:val="24"/>
          <w:szCs w:val="24"/>
          <w:lang w:val="en-US"/>
        </w:rPr>
        <w:t xml:space="preserve"> This mechanism is considered to be highly efficient (</w:t>
      </w:r>
      <w:r w:rsidR="00B71813">
        <w:rPr>
          <w:rFonts w:eastAsia="Times New Roman"/>
          <w:color w:val="000000"/>
          <w:sz w:val="24"/>
          <w:szCs w:val="24"/>
          <w:lang w:val="en-US"/>
        </w:rPr>
        <w:t xml:space="preserve">&gt;75%; </w:t>
      </w:r>
      <w:r w:rsidRPr="000D2005">
        <w:rPr>
          <w:rFonts w:eastAsia="Times New Roman"/>
          <w:color w:val="000000"/>
          <w:sz w:val="24"/>
          <w:szCs w:val="24"/>
          <w:highlight w:val="yellow"/>
          <w:lang w:val="en-US"/>
        </w:rPr>
        <w:t>Triantafyllou et al., 1991; Rohr and Fish, 2004</w:t>
      </w:r>
      <w:r>
        <w:rPr>
          <w:rFonts w:eastAsia="Times New Roman"/>
          <w:color w:val="000000"/>
          <w:sz w:val="24"/>
          <w:szCs w:val="24"/>
          <w:lang w:val="en-US"/>
        </w:rPr>
        <w:t>). Previous attempts to estimate the thrust power of actively swimming large whales have been made based on a number of assumptions without reliable kinematic data (</w:t>
      </w:r>
      <w:r w:rsidRPr="000D2005">
        <w:rPr>
          <w:rFonts w:eastAsia="Times New Roman"/>
          <w:color w:val="000000"/>
          <w:sz w:val="24"/>
          <w:szCs w:val="24"/>
          <w:highlight w:val="yellow"/>
          <w:lang w:val="en-US"/>
        </w:rPr>
        <w:t>Parry, 1949;</w:t>
      </w:r>
      <w:r>
        <w:rPr>
          <w:rFonts w:eastAsia="Times New Roman"/>
          <w:color w:val="000000"/>
          <w:sz w:val="24"/>
          <w:szCs w:val="24"/>
          <w:lang w:val="en-US"/>
        </w:rPr>
        <w:t xml:space="preserve"> </w:t>
      </w:r>
      <w:r w:rsidRPr="000D2005">
        <w:rPr>
          <w:rFonts w:eastAsia="Times New Roman"/>
          <w:color w:val="000000"/>
          <w:sz w:val="24"/>
          <w:szCs w:val="24"/>
          <w:highlight w:val="yellow"/>
          <w:lang w:val="en-US"/>
        </w:rPr>
        <w:t>Chopra and Kambe, 1977</w:t>
      </w:r>
      <w:r>
        <w:rPr>
          <w:rFonts w:eastAsia="Times New Roman"/>
          <w:color w:val="000000"/>
          <w:sz w:val="24"/>
          <w:szCs w:val="24"/>
          <w:lang w:val="en-US"/>
        </w:rPr>
        <w:t xml:space="preserve">; </w:t>
      </w:r>
      <w:r w:rsidRPr="000D2005">
        <w:rPr>
          <w:rFonts w:eastAsia="Times New Roman"/>
          <w:color w:val="000000"/>
          <w:sz w:val="24"/>
          <w:szCs w:val="24"/>
          <w:highlight w:val="yellow"/>
          <w:lang w:val="en-US"/>
        </w:rPr>
        <w:t>Yates, 1983; Bose and Lien, 1989</w:t>
      </w:r>
      <w:r>
        <w:rPr>
          <w:rFonts w:eastAsia="Times New Roman"/>
          <w:color w:val="000000"/>
          <w:sz w:val="24"/>
          <w:szCs w:val="24"/>
          <w:lang w:val="en-US"/>
        </w:rPr>
        <w:t>). Thrust power generation is modulated through the adjustment of basic kinematic parameters of the oscillatory tailbeat cycle</w:t>
      </w:r>
      <w:r w:rsidR="003A5D6F">
        <w:rPr>
          <w:rFonts w:eastAsia="Times New Roman"/>
          <w:color w:val="000000"/>
          <w:sz w:val="24"/>
          <w:szCs w:val="24"/>
          <w:lang w:val="en-US"/>
        </w:rPr>
        <w:t>, and n</w:t>
      </w:r>
      <w:r w:rsidR="005565FF">
        <w:rPr>
          <w:rFonts w:eastAsia="Times New Roman"/>
          <w:color w:val="000000"/>
          <w:sz w:val="24"/>
          <w:szCs w:val="24"/>
          <w:lang w:val="en-US"/>
        </w:rPr>
        <w:t>ew biologging tags make these empirical measurements possible</w:t>
      </w:r>
      <w:r w:rsidR="003A5D6F">
        <w:rPr>
          <w:rFonts w:eastAsia="Times New Roman"/>
          <w:color w:val="000000"/>
          <w:sz w:val="24"/>
          <w:szCs w:val="24"/>
          <w:lang w:val="en-US"/>
        </w:rPr>
        <w:t xml:space="preserve"> for large, free-swimming animals.</w:t>
      </w:r>
    </w:p>
    <w:p w:rsidR="00F21D15" w:rsidRDefault="00B76B0D" w:rsidP="00F21D15">
      <w:pPr>
        <w:spacing w:line="240" w:lineRule="auto"/>
        <w:ind w:firstLine="720"/>
        <w:rPr>
          <w:rFonts w:eastAsia="Times New Roman"/>
          <w:color w:val="000000"/>
          <w:sz w:val="24"/>
          <w:szCs w:val="24"/>
          <w:lang w:val="en-US"/>
        </w:rPr>
      </w:pPr>
      <w:r>
        <w:rPr>
          <w:rFonts w:eastAsia="Times New Roman"/>
          <w:color w:val="000000"/>
          <w:sz w:val="24"/>
          <w:szCs w:val="24"/>
          <w:lang w:val="en-US"/>
        </w:rPr>
        <w:t>K</w:t>
      </w:r>
      <w:r w:rsidR="00F21D15">
        <w:rPr>
          <w:rFonts w:eastAsia="Times New Roman"/>
          <w:color w:val="000000"/>
          <w:sz w:val="24"/>
          <w:szCs w:val="24"/>
          <w:lang w:val="en-US"/>
        </w:rPr>
        <w:t xml:space="preserve">inematic studies performed on cetaceans </w:t>
      </w:r>
      <w:r w:rsidR="00F21D15" w:rsidRPr="002C2D4A">
        <w:rPr>
          <w:rFonts w:eastAsia="Times New Roman"/>
          <w:color w:val="000000"/>
          <w:sz w:val="24"/>
          <w:szCs w:val="24"/>
          <w:lang w:val="en-US"/>
        </w:rPr>
        <w:t>ha</w:t>
      </w:r>
      <w:r w:rsidR="00F21D15">
        <w:rPr>
          <w:rFonts w:eastAsia="Times New Roman"/>
          <w:color w:val="000000"/>
          <w:sz w:val="24"/>
          <w:szCs w:val="24"/>
          <w:lang w:val="en-US"/>
        </w:rPr>
        <w:t>ve focused on the three fundamental parameters of an oscillatory tailbeat cycle</w:t>
      </w:r>
      <w:r w:rsidR="003D3809">
        <w:rPr>
          <w:rFonts w:eastAsia="Times New Roman"/>
          <w:color w:val="000000"/>
          <w:sz w:val="24"/>
          <w:szCs w:val="24"/>
          <w:lang w:val="en-US"/>
        </w:rPr>
        <w:t>: amplitude of heave, swimming speed, and oscillatory frequency.</w:t>
      </w:r>
      <w:r w:rsidR="00F21D15">
        <w:rPr>
          <w:rFonts w:eastAsia="Times New Roman"/>
          <w:color w:val="000000"/>
          <w:sz w:val="24"/>
          <w:szCs w:val="24"/>
          <w:lang w:val="en-US"/>
        </w:rPr>
        <w:t xml:space="preserve"> </w:t>
      </w:r>
      <w:r w:rsidR="00B71813">
        <w:rPr>
          <w:rFonts w:eastAsia="Times New Roman"/>
          <w:color w:val="000000"/>
          <w:sz w:val="24"/>
          <w:szCs w:val="24"/>
          <w:lang w:val="en-US"/>
        </w:rPr>
        <w:t xml:space="preserve">Among these, speed has been studied most extensively. </w:t>
      </w:r>
      <w:r w:rsidR="00F21D15">
        <w:rPr>
          <w:rFonts w:eastAsia="Times New Roman"/>
          <w:color w:val="000000"/>
          <w:sz w:val="24"/>
          <w:szCs w:val="24"/>
          <w:lang w:val="en-US"/>
        </w:rPr>
        <w:t>Using various methods, researchers have found that many different species of cetaceans are able to swim over an extended range of speeds. High speeds in excess of 8 m/s have been achieved by rorqual mysticetes (</w:t>
      </w:r>
      <w:r w:rsidR="00F21D15" w:rsidRPr="000D2005">
        <w:rPr>
          <w:rFonts w:eastAsia="Times New Roman"/>
          <w:color w:val="000000"/>
          <w:sz w:val="24"/>
          <w:szCs w:val="24"/>
          <w:highlight w:val="yellow"/>
          <w:lang w:val="en-US"/>
        </w:rPr>
        <w:t>Fish and Rohr, 1999;</w:t>
      </w:r>
      <w:r w:rsidR="00F21D15">
        <w:rPr>
          <w:rFonts w:eastAsia="Times New Roman"/>
          <w:color w:val="000000"/>
          <w:sz w:val="24"/>
          <w:szCs w:val="24"/>
          <w:lang w:val="en-US"/>
        </w:rPr>
        <w:t xml:space="preserve"> </w:t>
      </w:r>
      <w:r w:rsidR="00F21D15" w:rsidRPr="000D2005">
        <w:rPr>
          <w:rFonts w:eastAsia="Times New Roman"/>
          <w:color w:val="000000"/>
          <w:sz w:val="24"/>
          <w:szCs w:val="24"/>
          <w:highlight w:val="yellow"/>
          <w:lang w:val="en-US"/>
        </w:rPr>
        <w:t>Hirt et al., 2017; Segre et al., 2020</w:t>
      </w:r>
      <w:r w:rsidR="00F21D15">
        <w:rPr>
          <w:rFonts w:eastAsia="Times New Roman"/>
          <w:color w:val="000000"/>
          <w:sz w:val="24"/>
          <w:szCs w:val="24"/>
          <w:lang w:val="en-US"/>
        </w:rPr>
        <w:t xml:space="preserve">). A recent study by </w:t>
      </w:r>
      <w:r w:rsidR="00F21D15" w:rsidRPr="000D2005">
        <w:rPr>
          <w:rFonts w:eastAsia="Times New Roman"/>
          <w:color w:val="000000"/>
          <w:sz w:val="24"/>
          <w:szCs w:val="24"/>
          <w:highlight w:val="yellow"/>
          <w:lang w:val="en-US"/>
        </w:rPr>
        <w:t>Gough et al. (2019</w:t>
      </w:r>
      <w:r w:rsidR="00F21D15">
        <w:rPr>
          <w:rFonts w:eastAsia="Times New Roman"/>
          <w:color w:val="000000"/>
          <w:sz w:val="24"/>
          <w:szCs w:val="24"/>
          <w:lang w:val="en-US"/>
        </w:rPr>
        <w:t>) has shown that mysticetes tend to swim around ~2 m/s when they are not feeding</w:t>
      </w:r>
      <w:r w:rsidR="00F21D15" w:rsidRPr="002C2D4A">
        <w:rPr>
          <w:rFonts w:eastAsia="Times New Roman"/>
          <w:color w:val="000000"/>
          <w:sz w:val="24"/>
          <w:szCs w:val="24"/>
          <w:lang w:val="en-US"/>
        </w:rPr>
        <w:t xml:space="preserve">. </w:t>
      </w:r>
      <w:r w:rsidR="00F21D15">
        <w:rPr>
          <w:rFonts w:eastAsia="Times New Roman"/>
          <w:color w:val="000000"/>
          <w:sz w:val="24"/>
          <w:szCs w:val="24"/>
          <w:lang w:val="en-US"/>
        </w:rPr>
        <w:t>In order to swim at different speeds within this wide range, mysticetes must adjust either their oscillatory frequency or the amplitude of heave (</w:t>
      </w:r>
      <w:r w:rsidR="00F21D15" w:rsidRPr="000D2005">
        <w:rPr>
          <w:rFonts w:eastAsia="Times New Roman"/>
          <w:color w:val="000000"/>
          <w:sz w:val="24"/>
          <w:szCs w:val="24"/>
          <w:highlight w:val="yellow"/>
          <w:lang w:val="en-US"/>
        </w:rPr>
        <w:t>Lighthill, 1971; Chopra and Kambe, 1977</w:t>
      </w:r>
      <w:r w:rsidR="00F21D15">
        <w:rPr>
          <w:rFonts w:eastAsia="Times New Roman"/>
          <w:color w:val="000000"/>
          <w:sz w:val="24"/>
          <w:szCs w:val="24"/>
          <w:lang w:val="en-US"/>
        </w:rPr>
        <w:t xml:space="preserve">). For small odontocetes, </w:t>
      </w:r>
      <w:r w:rsidR="00F21D15" w:rsidRPr="000D2005">
        <w:rPr>
          <w:rFonts w:eastAsia="Times New Roman"/>
          <w:color w:val="000000"/>
          <w:sz w:val="24"/>
          <w:szCs w:val="24"/>
          <w:highlight w:val="yellow"/>
          <w:lang w:val="en-US"/>
        </w:rPr>
        <w:t>Fish (1998</w:t>
      </w:r>
      <w:r w:rsidR="00F21D15">
        <w:rPr>
          <w:rFonts w:eastAsia="Times New Roman"/>
          <w:color w:val="000000"/>
          <w:sz w:val="24"/>
          <w:szCs w:val="24"/>
          <w:lang w:val="en-US"/>
        </w:rPr>
        <w:t xml:space="preserve">) found that oscillatory frequency increased with increasing swimming speed but decreased roughly with body length while amplitude of heave remained constant at ~0.2 of an animal’s body length. These findings were recently confirmed for mysticetes by </w:t>
      </w:r>
      <w:r w:rsidR="00F21D15" w:rsidRPr="000D2005">
        <w:rPr>
          <w:rFonts w:eastAsia="Times New Roman"/>
          <w:color w:val="000000"/>
          <w:sz w:val="24"/>
          <w:szCs w:val="24"/>
          <w:highlight w:val="yellow"/>
          <w:lang w:val="en-US"/>
        </w:rPr>
        <w:t>Gough et al. (2019)</w:t>
      </w:r>
      <w:r w:rsidR="00F21D15">
        <w:rPr>
          <w:rFonts w:eastAsia="Times New Roman"/>
          <w:color w:val="000000"/>
          <w:sz w:val="24"/>
          <w:szCs w:val="24"/>
          <w:lang w:val="en-US"/>
        </w:rPr>
        <w:t>.</w:t>
      </w:r>
    </w:p>
    <w:p w:rsidR="00F21D15" w:rsidRDefault="00F21D15" w:rsidP="00F21D15">
      <w:pPr>
        <w:spacing w:line="240" w:lineRule="auto"/>
        <w:ind w:firstLine="720"/>
        <w:rPr>
          <w:rFonts w:eastAsia="Times New Roman"/>
          <w:color w:val="000000"/>
          <w:sz w:val="24"/>
          <w:szCs w:val="24"/>
          <w:lang w:val="en-US"/>
        </w:rPr>
      </w:pPr>
      <w:r>
        <w:rPr>
          <w:color w:val="000000" w:themeColor="text1"/>
          <w:sz w:val="24"/>
          <w:szCs w:val="24"/>
        </w:rPr>
        <w:t xml:space="preserve">Measuring the fundamental kinematic parameters of the oscillatory tailbeat cycle has allowed researchers to estimate propulsive efficiency, or the percentage of </w:t>
      </w:r>
      <w:r w:rsidR="00366CF2">
        <w:rPr>
          <w:color w:val="000000" w:themeColor="text1"/>
          <w:sz w:val="24"/>
          <w:szCs w:val="24"/>
        </w:rPr>
        <w:t xml:space="preserve">mechanical </w:t>
      </w:r>
      <w:r>
        <w:rPr>
          <w:color w:val="000000" w:themeColor="text1"/>
          <w:sz w:val="24"/>
          <w:szCs w:val="24"/>
        </w:rPr>
        <w:t>energy that is successfully transferred into forward thrust (</w:t>
      </w:r>
      <w:r w:rsidRPr="000D2005">
        <w:rPr>
          <w:color w:val="000000" w:themeColor="text1"/>
          <w:sz w:val="24"/>
          <w:szCs w:val="24"/>
          <w:highlight w:val="yellow"/>
        </w:rPr>
        <w:t>Vogel, 1994; Fish, 1998</w:t>
      </w:r>
      <w:r>
        <w:rPr>
          <w:color w:val="000000" w:themeColor="text1"/>
          <w:sz w:val="24"/>
          <w:szCs w:val="24"/>
        </w:rPr>
        <w:t xml:space="preserve">). The dimensionless Strouhal number </w:t>
      </w:r>
      <w:r w:rsidR="005F1639">
        <w:rPr>
          <w:color w:val="000000" w:themeColor="text1"/>
          <w:sz w:val="24"/>
          <w:szCs w:val="24"/>
        </w:rPr>
        <w:t xml:space="preserve">has typically been used as a rough way to describe </w:t>
      </w:r>
      <w:r>
        <w:rPr>
          <w:color w:val="000000" w:themeColor="text1"/>
          <w:sz w:val="24"/>
          <w:szCs w:val="24"/>
        </w:rPr>
        <w:t xml:space="preserve">how the </w:t>
      </w:r>
      <w:r w:rsidR="00B71813">
        <w:rPr>
          <w:color w:val="000000" w:themeColor="text1"/>
          <w:sz w:val="24"/>
          <w:szCs w:val="24"/>
        </w:rPr>
        <w:t xml:space="preserve">amplitude of heave, swimming speed, and oscillatory frequency are modulated </w:t>
      </w:r>
      <w:r w:rsidR="005F1639">
        <w:rPr>
          <w:color w:val="000000" w:themeColor="text1"/>
          <w:sz w:val="24"/>
          <w:szCs w:val="24"/>
        </w:rPr>
        <w:t>and</w:t>
      </w:r>
      <w:r>
        <w:rPr>
          <w:color w:val="000000" w:themeColor="text1"/>
          <w:sz w:val="24"/>
          <w:szCs w:val="24"/>
        </w:rPr>
        <w:t xml:space="preserve"> interact to provide a maximal</w:t>
      </w:r>
      <w:r w:rsidR="005F1639">
        <w:rPr>
          <w:color w:val="000000" w:themeColor="text1"/>
          <w:sz w:val="24"/>
          <w:szCs w:val="24"/>
        </w:rPr>
        <w:t>ly</w:t>
      </w:r>
      <w:r>
        <w:rPr>
          <w:color w:val="000000" w:themeColor="text1"/>
          <w:sz w:val="24"/>
          <w:szCs w:val="24"/>
        </w:rPr>
        <w:t xml:space="preserve"> efficien</w:t>
      </w:r>
      <w:r w:rsidR="005F1639">
        <w:rPr>
          <w:color w:val="000000" w:themeColor="text1"/>
          <w:sz w:val="24"/>
          <w:szCs w:val="24"/>
        </w:rPr>
        <w:t>t pattern of vorticity around the tail during swimming</w:t>
      </w:r>
      <w:r>
        <w:rPr>
          <w:color w:val="000000" w:themeColor="text1"/>
          <w:sz w:val="24"/>
          <w:szCs w:val="24"/>
        </w:rPr>
        <w:t xml:space="preserve"> </w:t>
      </w:r>
      <w:r>
        <w:rPr>
          <w:rFonts w:eastAsia="Times New Roman"/>
          <w:color w:val="000000"/>
          <w:sz w:val="24"/>
          <w:szCs w:val="24"/>
          <w:lang w:val="en-US"/>
        </w:rPr>
        <w:t>(</w:t>
      </w:r>
      <w:r w:rsidRPr="000D2005">
        <w:rPr>
          <w:rFonts w:eastAsia="Times New Roman"/>
          <w:color w:val="000000"/>
          <w:sz w:val="24"/>
          <w:szCs w:val="24"/>
          <w:highlight w:val="yellow"/>
          <w:lang w:val="en-US"/>
        </w:rPr>
        <w:t>Triantafyllou et al., 1991; Fish, 1998</w:t>
      </w:r>
      <w:r>
        <w:rPr>
          <w:rFonts w:eastAsia="Times New Roman"/>
          <w:color w:val="000000"/>
          <w:sz w:val="24"/>
          <w:szCs w:val="24"/>
          <w:lang w:val="en-US"/>
        </w:rPr>
        <w:t xml:space="preserve">; </w:t>
      </w:r>
      <w:r w:rsidRPr="000D2005">
        <w:rPr>
          <w:rFonts w:eastAsia="Times New Roman"/>
          <w:color w:val="000000"/>
          <w:sz w:val="24"/>
          <w:szCs w:val="24"/>
          <w:highlight w:val="yellow"/>
          <w:lang w:val="en-US"/>
        </w:rPr>
        <w:t>Taylor et al., 2003; Rohr and Fish, 2004; Gough et al., 2019</w:t>
      </w:r>
      <w:r>
        <w:rPr>
          <w:rFonts w:eastAsia="Times New Roman"/>
          <w:color w:val="000000"/>
          <w:sz w:val="24"/>
          <w:szCs w:val="24"/>
          <w:lang w:val="en-US"/>
        </w:rPr>
        <w:t>). The generally accepted rule is that highly-efficient oscillatory swimming falls within a Strouhal range from 0.25-0.35 (</w:t>
      </w:r>
      <w:r w:rsidRPr="000D2005">
        <w:rPr>
          <w:rFonts w:eastAsia="Times New Roman"/>
          <w:color w:val="000000"/>
          <w:sz w:val="24"/>
          <w:szCs w:val="24"/>
          <w:highlight w:val="yellow"/>
          <w:lang w:val="en-US"/>
        </w:rPr>
        <w:t>Triantafyllou et al., 1991</w:t>
      </w:r>
      <w:r>
        <w:rPr>
          <w:rFonts w:eastAsia="Times New Roman"/>
          <w:color w:val="000000"/>
          <w:sz w:val="24"/>
          <w:szCs w:val="24"/>
          <w:lang w:val="en-US"/>
        </w:rPr>
        <w:t>)</w:t>
      </w:r>
      <w:r>
        <w:rPr>
          <w:color w:val="000000" w:themeColor="text1"/>
          <w:sz w:val="24"/>
          <w:szCs w:val="24"/>
        </w:rPr>
        <w:t xml:space="preserve">. </w:t>
      </w:r>
      <w:r>
        <w:rPr>
          <w:rFonts w:eastAsia="Times New Roman"/>
          <w:color w:val="000000"/>
          <w:sz w:val="24"/>
          <w:szCs w:val="24"/>
          <w:lang w:val="en-US"/>
        </w:rPr>
        <w:t xml:space="preserve">Both </w:t>
      </w:r>
      <w:r w:rsidRPr="000D2005">
        <w:rPr>
          <w:rFonts w:eastAsia="Times New Roman"/>
          <w:color w:val="000000"/>
          <w:sz w:val="24"/>
          <w:szCs w:val="24"/>
          <w:highlight w:val="yellow"/>
          <w:lang w:val="en-US"/>
        </w:rPr>
        <w:t>Rohr and Fish (2004) and Gough et al. (2019</w:t>
      </w:r>
      <w:r>
        <w:rPr>
          <w:rFonts w:eastAsia="Times New Roman"/>
          <w:color w:val="000000"/>
          <w:sz w:val="24"/>
          <w:szCs w:val="24"/>
          <w:lang w:val="en-US"/>
        </w:rPr>
        <w:t>) found that cetaceans fall within this range, but a more detailed analysis of the kinematics and hydrodynamic parameters</w:t>
      </w:r>
      <w:r w:rsidR="00253707">
        <w:rPr>
          <w:rFonts w:eastAsia="Times New Roman"/>
          <w:color w:val="000000"/>
          <w:sz w:val="24"/>
          <w:szCs w:val="24"/>
          <w:lang w:val="en-US"/>
        </w:rPr>
        <w:t>,</w:t>
      </w:r>
      <w:r>
        <w:rPr>
          <w:rFonts w:eastAsia="Times New Roman"/>
          <w:color w:val="000000"/>
          <w:sz w:val="24"/>
          <w:szCs w:val="24"/>
          <w:lang w:val="en-US"/>
        </w:rPr>
        <w:t xml:space="preserve"> such as the thrust power output and drag</w:t>
      </w:r>
      <w:r w:rsidR="00253707">
        <w:rPr>
          <w:rFonts w:eastAsia="Times New Roman"/>
          <w:color w:val="000000"/>
          <w:sz w:val="24"/>
          <w:szCs w:val="24"/>
          <w:lang w:val="en-US"/>
        </w:rPr>
        <w:t>,</w:t>
      </w:r>
      <w:r>
        <w:rPr>
          <w:rFonts w:eastAsia="Times New Roman"/>
          <w:color w:val="000000"/>
          <w:sz w:val="24"/>
          <w:szCs w:val="24"/>
          <w:lang w:val="en-US"/>
        </w:rPr>
        <w:t xml:space="preserve"> has only been performed </w:t>
      </w:r>
      <w:r w:rsidR="005F1639">
        <w:rPr>
          <w:rFonts w:eastAsia="Times New Roman"/>
          <w:color w:val="000000"/>
          <w:sz w:val="24"/>
          <w:szCs w:val="24"/>
          <w:lang w:val="en-US"/>
        </w:rPr>
        <w:t xml:space="preserve">previously </w:t>
      </w:r>
      <w:r>
        <w:rPr>
          <w:rFonts w:eastAsia="Times New Roman"/>
          <w:color w:val="000000"/>
          <w:sz w:val="24"/>
          <w:szCs w:val="24"/>
          <w:lang w:val="en-US"/>
        </w:rPr>
        <w:t xml:space="preserve">by </w:t>
      </w:r>
      <w:r w:rsidRPr="000D2005">
        <w:rPr>
          <w:rFonts w:eastAsia="Times New Roman"/>
          <w:color w:val="000000"/>
          <w:sz w:val="24"/>
          <w:szCs w:val="24"/>
          <w:highlight w:val="yellow"/>
          <w:lang w:val="en-US"/>
        </w:rPr>
        <w:t>Fish (1998</w:t>
      </w:r>
      <w:r>
        <w:rPr>
          <w:rFonts w:eastAsia="Times New Roman"/>
          <w:color w:val="000000"/>
          <w:sz w:val="24"/>
          <w:szCs w:val="24"/>
          <w:lang w:val="en-US"/>
        </w:rPr>
        <w:t>) for</w:t>
      </w:r>
      <w:r w:rsidR="00253707">
        <w:rPr>
          <w:rFonts w:eastAsia="Times New Roman"/>
          <w:color w:val="000000"/>
          <w:sz w:val="24"/>
          <w:szCs w:val="24"/>
          <w:lang w:val="en-US"/>
        </w:rPr>
        <w:t xml:space="preserve"> much smaller</w:t>
      </w:r>
      <w:r>
        <w:rPr>
          <w:rFonts w:eastAsia="Times New Roman"/>
          <w:color w:val="000000"/>
          <w:sz w:val="24"/>
          <w:szCs w:val="24"/>
          <w:lang w:val="en-US"/>
        </w:rPr>
        <w:t xml:space="preserve"> odontocetes</w:t>
      </w:r>
      <w:r w:rsidR="00EF5054">
        <w:rPr>
          <w:rFonts w:eastAsia="Times New Roman"/>
          <w:color w:val="000000"/>
          <w:sz w:val="24"/>
          <w:szCs w:val="24"/>
          <w:lang w:val="en-US"/>
        </w:rPr>
        <w:t>.</w:t>
      </w:r>
    </w:p>
    <w:p w:rsidR="00F21D15" w:rsidRDefault="009E19B2" w:rsidP="00F21D15">
      <w:pPr>
        <w:spacing w:line="240" w:lineRule="auto"/>
        <w:ind w:firstLine="720"/>
        <w:rPr>
          <w:color w:val="000000" w:themeColor="text1"/>
          <w:sz w:val="24"/>
          <w:szCs w:val="24"/>
        </w:rPr>
      </w:pPr>
      <w:r>
        <w:rPr>
          <w:rFonts w:eastAsia="Times New Roman"/>
          <w:color w:val="000000"/>
          <w:sz w:val="24"/>
          <w:szCs w:val="24"/>
          <w:lang w:val="en-US"/>
        </w:rPr>
        <w:t>Here, our goal</w:t>
      </w:r>
      <w:r w:rsidR="00F21D15">
        <w:rPr>
          <w:rFonts w:eastAsia="Times New Roman"/>
          <w:color w:val="000000"/>
          <w:sz w:val="24"/>
          <w:szCs w:val="24"/>
          <w:lang w:val="en-US"/>
        </w:rPr>
        <w:t xml:space="preserve"> is to</w:t>
      </w:r>
      <w:r w:rsidR="00F21D15" w:rsidRPr="00A51FB2">
        <w:rPr>
          <w:color w:val="000000" w:themeColor="text1"/>
          <w:sz w:val="24"/>
          <w:szCs w:val="24"/>
        </w:rPr>
        <w:t xml:space="preserve"> </w:t>
      </w:r>
      <w:r w:rsidR="005F1639">
        <w:rPr>
          <w:color w:val="000000" w:themeColor="text1"/>
          <w:sz w:val="24"/>
          <w:szCs w:val="24"/>
        </w:rPr>
        <w:t xml:space="preserve">move beyond the Strouhal number and </w:t>
      </w:r>
      <w:r w:rsidR="00F21D15" w:rsidRPr="00A51FB2">
        <w:rPr>
          <w:color w:val="000000" w:themeColor="text1"/>
          <w:sz w:val="24"/>
          <w:szCs w:val="24"/>
        </w:rPr>
        <w:t xml:space="preserve">use </w:t>
      </w:r>
      <w:r w:rsidR="00F21D15">
        <w:rPr>
          <w:color w:val="000000" w:themeColor="text1"/>
          <w:sz w:val="24"/>
          <w:szCs w:val="24"/>
        </w:rPr>
        <w:t xml:space="preserve">a combination of </w:t>
      </w:r>
      <w:r w:rsidR="007A13B0">
        <w:rPr>
          <w:color w:val="000000" w:themeColor="text1"/>
          <w:sz w:val="24"/>
          <w:szCs w:val="24"/>
        </w:rPr>
        <w:t>whale-borne</w:t>
      </w:r>
      <w:r w:rsidR="00F21D15" w:rsidRPr="00A51FB2">
        <w:rPr>
          <w:color w:val="000000" w:themeColor="text1"/>
          <w:sz w:val="24"/>
          <w:szCs w:val="24"/>
        </w:rPr>
        <w:t xml:space="preserve"> tags and UAS </w:t>
      </w:r>
      <w:r w:rsidR="00F21D15">
        <w:rPr>
          <w:color w:val="000000" w:themeColor="text1"/>
          <w:sz w:val="24"/>
          <w:szCs w:val="24"/>
        </w:rPr>
        <w:t xml:space="preserve">morphological </w:t>
      </w:r>
      <w:r w:rsidR="00F21D15" w:rsidRPr="00A51FB2">
        <w:rPr>
          <w:color w:val="000000" w:themeColor="text1"/>
          <w:sz w:val="24"/>
          <w:szCs w:val="24"/>
        </w:rPr>
        <w:t>measur</w:t>
      </w:r>
      <w:r w:rsidR="00F21D15">
        <w:rPr>
          <w:color w:val="000000" w:themeColor="text1"/>
          <w:sz w:val="24"/>
          <w:szCs w:val="24"/>
        </w:rPr>
        <w:t>ements</w:t>
      </w:r>
      <w:r w:rsidR="00F21D15" w:rsidRPr="00A51FB2">
        <w:rPr>
          <w:color w:val="000000" w:themeColor="text1"/>
          <w:sz w:val="24"/>
          <w:szCs w:val="24"/>
        </w:rPr>
        <w:t xml:space="preserve"> to calculate </w:t>
      </w:r>
      <w:r w:rsidR="00F21D15">
        <w:rPr>
          <w:color w:val="000000" w:themeColor="text1"/>
          <w:sz w:val="24"/>
          <w:szCs w:val="24"/>
        </w:rPr>
        <w:t xml:space="preserve">the kinematics, thrust power output, and </w:t>
      </w:r>
      <w:r w:rsidR="00F21D15" w:rsidRPr="00A51FB2">
        <w:rPr>
          <w:color w:val="000000" w:themeColor="text1"/>
          <w:sz w:val="24"/>
          <w:szCs w:val="24"/>
        </w:rPr>
        <w:t xml:space="preserve">propulsive efficiencies for free-swimming </w:t>
      </w:r>
      <w:r w:rsidR="00F21D15">
        <w:rPr>
          <w:color w:val="000000" w:themeColor="text1"/>
          <w:sz w:val="24"/>
          <w:szCs w:val="24"/>
        </w:rPr>
        <w:t xml:space="preserve">mysticete whales using similar methods to </w:t>
      </w:r>
      <w:r w:rsidR="00F21D15" w:rsidRPr="000D2005">
        <w:rPr>
          <w:color w:val="000000" w:themeColor="text1"/>
          <w:sz w:val="24"/>
          <w:szCs w:val="24"/>
          <w:highlight w:val="yellow"/>
        </w:rPr>
        <w:t>Fish (1998</w:t>
      </w:r>
      <w:r w:rsidR="00F21D15">
        <w:rPr>
          <w:color w:val="000000" w:themeColor="text1"/>
          <w:sz w:val="24"/>
          <w:szCs w:val="24"/>
        </w:rPr>
        <w:t>)</w:t>
      </w:r>
      <w:r w:rsidR="00F21D15" w:rsidRPr="00A51FB2">
        <w:rPr>
          <w:color w:val="000000" w:themeColor="text1"/>
          <w:sz w:val="24"/>
          <w:szCs w:val="24"/>
        </w:rPr>
        <w:t xml:space="preserve">. </w:t>
      </w:r>
      <w:r w:rsidR="00F21D15">
        <w:rPr>
          <w:color w:val="000000" w:themeColor="text1"/>
          <w:sz w:val="24"/>
          <w:szCs w:val="24"/>
        </w:rPr>
        <w:t xml:space="preserve">Apart from </w:t>
      </w:r>
      <w:r w:rsidR="00F21D15" w:rsidRPr="000D2005">
        <w:rPr>
          <w:color w:val="000000" w:themeColor="text1"/>
          <w:sz w:val="24"/>
          <w:szCs w:val="24"/>
          <w:highlight w:val="yellow"/>
        </w:rPr>
        <w:t>Gough et al. (2019</w:t>
      </w:r>
      <w:r w:rsidR="00F21D15">
        <w:rPr>
          <w:color w:val="000000" w:themeColor="text1"/>
          <w:sz w:val="24"/>
          <w:szCs w:val="24"/>
        </w:rPr>
        <w:t xml:space="preserve">), we have a very limited understanding of how kinematics affect swimming performance at the upper extremes of body size. </w:t>
      </w:r>
      <w:r w:rsidR="00F21D15" w:rsidRPr="00A51FB2">
        <w:rPr>
          <w:color w:val="000000" w:themeColor="text1"/>
          <w:sz w:val="24"/>
          <w:szCs w:val="24"/>
        </w:rPr>
        <w:t>Previous studies have estimated the propulsive efficiency of swimming for odontocetes and other</w:t>
      </w:r>
      <w:r>
        <w:rPr>
          <w:color w:val="000000" w:themeColor="text1"/>
          <w:sz w:val="24"/>
          <w:szCs w:val="24"/>
        </w:rPr>
        <w:t xml:space="preserve"> oscillatory</w:t>
      </w:r>
      <w:r w:rsidR="00F21D15" w:rsidRPr="00A51FB2">
        <w:rPr>
          <w:color w:val="000000" w:themeColor="text1"/>
          <w:sz w:val="24"/>
          <w:szCs w:val="24"/>
        </w:rPr>
        <w:t xml:space="preserve"> swimming animals to be approximately ~75-</w:t>
      </w:r>
      <w:r w:rsidR="00F21D15">
        <w:rPr>
          <w:color w:val="000000" w:themeColor="text1"/>
          <w:sz w:val="24"/>
          <w:szCs w:val="24"/>
        </w:rPr>
        <w:t>90</w:t>
      </w:r>
      <w:r w:rsidR="00F21D15" w:rsidRPr="00A51FB2">
        <w:rPr>
          <w:color w:val="000000" w:themeColor="text1"/>
          <w:sz w:val="24"/>
          <w:szCs w:val="24"/>
        </w:rPr>
        <w:t>% (</w:t>
      </w:r>
      <w:r w:rsidR="00F21D15" w:rsidRPr="000D2005">
        <w:rPr>
          <w:color w:val="000000" w:themeColor="text1"/>
          <w:sz w:val="24"/>
          <w:szCs w:val="24"/>
          <w:highlight w:val="yellow"/>
        </w:rPr>
        <w:t>Fish, 1998</w:t>
      </w:r>
      <w:r w:rsidR="00F21D15" w:rsidRPr="00A51FB2">
        <w:rPr>
          <w:color w:val="000000" w:themeColor="text1"/>
          <w:sz w:val="24"/>
          <w:szCs w:val="24"/>
        </w:rPr>
        <w:t>),</w:t>
      </w:r>
      <w:r w:rsidR="00F21D15">
        <w:rPr>
          <w:color w:val="000000" w:themeColor="text1"/>
          <w:sz w:val="24"/>
          <w:szCs w:val="24"/>
        </w:rPr>
        <w:t xml:space="preserve"> but the only estimate for a mysticete before our study came from a single fin whale (</w:t>
      </w:r>
      <w:r w:rsidR="00F21D15">
        <w:rPr>
          <w:i/>
          <w:color w:val="000000" w:themeColor="text1"/>
          <w:sz w:val="24"/>
          <w:szCs w:val="24"/>
        </w:rPr>
        <w:t>Balaenoptera physalus</w:t>
      </w:r>
      <w:r w:rsidR="00F21D15">
        <w:rPr>
          <w:color w:val="000000" w:themeColor="text1"/>
          <w:sz w:val="24"/>
          <w:szCs w:val="24"/>
        </w:rPr>
        <w:t xml:space="preserve">) </w:t>
      </w:r>
      <w:r w:rsidR="00E65831">
        <w:rPr>
          <w:color w:val="000000" w:themeColor="text1"/>
          <w:sz w:val="24"/>
          <w:szCs w:val="24"/>
        </w:rPr>
        <w:t xml:space="preserve">of unknown body size </w:t>
      </w:r>
      <w:r w:rsidR="00F21D15">
        <w:rPr>
          <w:color w:val="000000" w:themeColor="text1"/>
          <w:sz w:val="24"/>
          <w:szCs w:val="24"/>
        </w:rPr>
        <w:t>swimming at ~8 m/s (</w:t>
      </w:r>
      <w:r w:rsidR="00F21D15" w:rsidRPr="000D2005">
        <w:rPr>
          <w:color w:val="000000" w:themeColor="text1"/>
          <w:sz w:val="24"/>
          <w:szCs w:val="24"/>
          <w:highlight w:val="yellow"/>
        </w:rPr>
        <w:t>Bose and Lien, 1989</w:t>
      </w:r>
      <w:r w:rsidR="00F21D15">
        <w:rPr>
          <w:color w:val="000000" w:themeColor="text1"/>
          <w:sz w:val="24"/>
          <w:szCs w:val="24"/>
        </w:rPr>
        <w:t xml:space="preserve">). </w:t>
      </w:r>
      <w:r w:rsidR="005F1639">
        <w:rPr>
          <w:color w:val="000000" w:themeColor="text1"/>
          <w:sz w:val="24"/>
          <w:szCs w:val="24"/>
        </w:rPr>
        <w:t xml:space="preserve">Our current data set </w:t>
      </w:r>
      <w:r w:rsidR="00E65831">
        <w:rPr>
          <w:color w:val="000000" w:themeColor="text1"/>
          <w:sz w:val="24"/>
          <w:szCs w:val="24"/>
        </w:rPr>
        <w:t xml:space="preserve">goes far beyond any previous analyses and </w:t>
      </w:r>
      <w:r w:rsidR="005F1639">
        <w:rPr>
          <w:color w:val="000000" w:themeColor="text1"/>
          <w:sz w:val="24"/>
          <w:szCs w:val="24"/>
        </w:rPr>
        <w:t xml:space="preserve">includes </w:t>
      </w:r>
      <w:r w:rsidR="00E65831">
        <w:rPr>
          <w:color w:val="000000" w:themeColor="text1"/>
          <w:sz w:val="24"/>
          <w:szCs w:val="24"/>
        </w:rPr>
        <w:t xml:space="preserve">six species and </w:t>
      </w:r>
      <w:r w:rsidR="005F1639">
        <w:rPr>
          <w:color w:val="000000" w:themeColor="text1"/>
          <w:sz w:val="24"/>
          <w:szCs w:val="24"/>
        </w:rPr>
        <w:t>a ~20m range in body siz</w:t>
      </w:r>
      <w:r w:rsidR="00E65831">
        <w:rPr>
          <w:color w:val="000000" w:themeColor="text1"/>
          <w:sz w:val="24"/>
          <w:szCs w:val="24"/>
        </w:rPr>
        <w:t>e</w:t>
      </w:r>
      <w:r w:rsidR="005F1639">
        <w:rPr>
          <w:color w:val="000000" w:themeColor="text1"/>
          <w:sz w:val="24"/>
          <w:szCs w:val="24"/>
        </w:rPr>
        <w:t>.</w:t>
      </w:r>
      <w:r w:rsidR="00E65831" w:rsidRPr="00E65831">
        <w:rPr>
          <w:color w:val="000000" w:themeColor="text1"/>
          <w:sz w:val="24"/>
          <w:szCs w:val="24"/>
        </w:rPr>
        <w:t xml:space="preserve"> </w:t>
      </w:r>
      <w:r w:rsidR="00F21D15" w:rsidRPr="005F1639">
        <w:rPr>
          <w:color w:val="000000" w:themeColor="text1"/>
          <w:sz w:val="24"/>
          <w:szCs w:val="24"/>
        </w:rPr>
        <w:t>W</w:t>
      </w:r>
      <w:r w:rsidR="00F21D15">
        <w:rPr>
          <w:color w:val="000000" w:themeColor="text1"/>
          <w:sz w:val="24"/>
          <w:szCs w:val="24"/>
        </w:rPr>
        <w:t>e hypothesize that the kinematic and hydrodynamic parameters of swimming scale similarly between small and large cetaceans and will lead to high</w:t>
      </w:r>
      <w:r w:rsidR="00286ECD">
        <w:rPr>
          <w:color w:val="000000" w:themeColor="text1"/>
          <w:sz w:val="24"/>
          <w:szCs w:val="24"/>
        </w:rPr>
        <w:t xml:space="preserve"> (</w:t>
      </w:r>
      <w:r w:rsidR="005F1639">
        <w:rPr>
          <w:color w:val="000000" w:themeColor="text1"/>
          <w:sz w:val="24"/>
          <w:szCs w:val="24"/>
        </w:rPr>
        <w:t>&gt;</w:t>
      </w:r>
      <w:r w:rsidR="00286ECD">
        <w:rPr>
          <w:color w:val="000000" w:themeColor="text1"/>
          <w:sz w:val="24"/>
          <w:szCs w:val="24"/>
        </w:rPr>
        <w:t>75%)</w:t>
      </w:r>
      <w:r w:rsidR="00F21D15">
        <w:rPr>
          <w:color w:val="000000" w:themeColor="text1"/>
          <w:sz w:val="24"/>
          <w:szCs w:val="24"/>
        </w:rPr>
        <w:t xml:space="preserve"> propulsive efficiencies</w:t>
      </w:r>
      <w:r w:rsidR="00E65831">
        <w:rPr>
          <w:color w:val="000000" w:themeColor="text1"/>
          <w:sz w:val="24"/>
          <w:szCs w:val="24"/>
        </w:rPr>
        <w:t xml:space="preserve"> for even the largest animals</w:t>
      </w:r>
      <w:r w:rsidR="00F21D15">
        <w:rPr>
          <w:color w:val="000000" w:themeColor="text1"/>
          <w:sz w:val="24"/>
          <w:szCs w:val="24"/>
        </w:rPr>
        <w:t xml:space="preserve">. Our study will lead to a more complete </w:t>
      </w:r>
      <w:r w:rsidR="00B76B6C">
        <w:rPr>
          <w:color w:val="000000" w:themeColor="text1"/>
          <w:sz w:val="24"/>
          <w:szCs w:val="24"/>
        </w:rPr>
        <w:t xml:space="preserve">scaling-based </w:t>
      </w:r>
      <w:r w:rsidR="00F21D15">
        <w:rPr>
          <w:color w:val="000000" w:themeColor="text1"/>
          <w:sz w:val="24"/>
          <w:szCs w:val="24"/>
        </w:rPr>
        <w:t xml:space="preserve">understanding of oscillatory swimming in mysticetes and the kinematic, hydrodynamic, and morphological factors that impact </w:t>
      </w:r>
      <w:r w:rsidR="00EC02FB">
        <w:rPr>
          <w:color w:val="000000" w:themeColor="text1"/>
          <w:sz w:val="24"/>
          <w:szCs w:val="24"/>
        </w:rPr>
        <w:t>swimming performance</w:t>
      </w:r>
      <w:r w:rsidR="00F21D15">
        <w:rPr>
          <w:color w:val="000000" w:themeColor="text1"/>
          <w:sz w:val="24"/>
          <w:szCs w:val="24"/>
        </w:rPr>
        <w:t xml:space="preserve"> </w:t>
      </w:r>
      <w:r w:rsidR="00EC02FB">
        <w:rPr>
          <w:color w:val="000000" w:themeColor="text1"/>
          <w:sz w:val="24"/>
          <w:szCs w:val="24"/>
        </w:rPr>
        <w:t xml:space="preserve">in </w:t>
      </w:r>
      <w:r w:rsidR="00F21D15">
        <w:rPr>
          <w:color w:val="000000" w:themeColor="text1"/>
          <w:sz w:val="24"/>
          <w:szCs w:val="24"/>
        </w:rPr>
        <w:t>the world’s largest animals.</w:t>
      </w:r>
    </w:p>
    <w:p w:rsidR="00FE2636" w:rsidRPr="00A51FB2" w:rsidRDefault="00FE2636" w:rsidP="00E90454">
      <w:pPr>
        <w:spacing w:line="240" w:lineRule="auto"/>
        <w:rPr>
          <w:b/>
          <w:color w:val="000000" w:themeColor="text1"/>
          <w:sz w:val="24"/>
          <w:szCs w:val="24"/>
          <w:u w:val="single"/>
        </w:rPr>
      </w:pPr>
    </w:p>
    <w:p w:rsidR="00FE2636" w:rsidRPr="00A51FB2" w:rsidRDefault="00FE2636" w:rsidP="0056571E">
      <w:pPr>
        <w:spacing w:line="240" w:lineRule="auto"/>
        <w:rPr>
          <w:b/>
          <w:color w:val="000000" w:themeColor="text1"/>
          <w:sz w:val="24"/>
          <w:szCs w:val="24"/>
          <w:u w:val="single"/>
        </w:rPr>
      </w:pPr>
      <w:r w:rsidRPr="00A51FB2">
        <w:rPr>
          <w:b/>
          <w:color w:val="000000" w:themeColor="text1"/>
          <w:sz w:val="24"/>
          <w:szCs w:val="24"/>
          <w:u w:val="single"/>
        </w:rPr>
        <w:br w:type="page"/>
      </w:r>
    </w:p>
    <w:p w:rsidR="00FE2636" w:rsidRPr="00872474" w:rsidRDefault="00FE2636" w:rsidP="00E90454">
      <w:pPr>
        <w:spacing w:line="240" w:lineRule="auto"/>
        <w:rPr>
          <w:b/>
          <w:color w:val="000000" w:themeColor="text1"/>
          <w:sz w:val="24"/>
          <w:szCs w:val="24"/>
        </w:rPr>
      </w:pPr>
      <w:r w:rsidRPr="00872474">
        <w:rPr>
          <w:b/>
          <w:color w:val="000000" w:themeColor="text1"/>
          <w:sz w:val="24"/>
          <w:szCs w:val="24"/>
        </w:rPr>
        <w:t>Methods</w:t>
      </w:r>
    </w:p>
    <w:p w:rsidR="00FE2636" w:rsidRPr="00A51FB2" w:rsidRDefault="00FE2636">
      <w:pPr>
        <w:spacing w:line="240" w:lineRule="auto"/>
        <w:rPr>
          <w:b/>
          <w:color w:val="000000" w:themeColor="text1"/>
          <w:sz w:val="24"/>
          <w:szCs w:val="24"/>
          <w:u w:val="single"/>
        </w:rPr>
      </w:pPr>
    </w:p>
    <w:p w:rsidR="00F3242F" w:rsidRPr="00FC5E6F" w:rsidRDefault="008E61B6" w:rsidP="00FC5E6F">
      <w:pPr>
        <w:spacing w:line="240" w:lineRule="auto"/>
        <w:jc w:val="center"/>
        <w:rPr>
          <w:i/>
          <w:color w:val="000000" w:themeColor="text1"/>
          <w:sz w:val="24"/>
          <w:szCs w:val="24"/>
          <w:u w:val="single"/>
        </w:rPr>
      </w:pPr>
      <w:r>
        <w:rPr>
          <w:i/>
          <w:color w:val="000000" w:themeColor="text1"/>
          <w:sz w:val="24"/>
          <w:szCs w:val="24"/>
          <w:u w:val="single"/>
        </w:rPr>
        <w:t>Study species and locations</w:t>
      </w:r>
    </w:p>
    <w:p w:rsidR="00F3242F" w:rsidRDefault="00F3242F" w:rsidP="000D2005">
      <w:pPr>
        <w:spacing w:line="240" w:lineRule="auto"/>
        <w:rPr>
          <w:color w:val="000000" w:themeColor="text1"/>
          <w:sz w:val="24"/>
          <w:szCs w:val="24"/>
        </w:rPr>
      </w:pPr>
      <w:r>
        <w:rPr>
          <w:color w:val="000000" w:themeColor="text1"/>
          <w:sz w:val="24"/>
          <w:szCs w:val="24"/>
        </w:rPr>
        <w:t xml:space="preserve">The whales </w:t>
      </w:r>
      <w:r w:rsidR="00535AE3">
        <w:rPr>
          <w:color w:val="000000" w:themeColor="text1"/>
          <w:sz w:val="24"/>
          <w:szCs w:val="24"/>
        </w:rPr>
        <w:t>included in this study are</w:t>
      </w:r>
      <w:r>
        <w:rPr>
          <w:color w:val="000000" w:themeColor="text1"/>
          <w:sz w:val="24"/>
          <w:szCs w:val="24"/>
        </w:rPr>
        <w:t xml:space="preserve"> the </w:t>
      </w:r>
      <w:r w:rsidRPr="002C1F4D">
        <w:rPr>
          <w:color w:val="000000" w:themeColor="text1"/>
          <w:sz w:val="24"/>
          <w:szCs w:val="24"/>
        </w:rPr>
        <w:t>Antarc</w:t>
      </w:r>
      <w:r w:rsidRPr="00A51FB2">
        <w:rPr>
          <w:color w:val="000000" w:themeColor="text1"/>
          <w:sz w:val="24"/>
          <w:szCs w:val="24"/>
        </w:rPr>
        <w:t>tic minke whale (</w:t>
      </w:r>
      <w:r w:rsidRPr="00A51FB2">
        <w:rPr>
          <w:i/>
          <w:color w:val="000000" w:themeColor="text1"/>
          <w:sz w:val="24"/>
          <w:szCs w:val="24"/>
        </w:rPr>
        <w:t>Balaenoptera bonaerensis</w:t>
      </w:r>
      <w:r>
        <w:rPr>
          <w:color w:val="000000" w:themeColor="text1"/>
          <w:sz w:val="24"/>
          <w:szCs w:val="24"/>
        </w:rPr>
        <w:t>,</w:t>
      </w:r>
      <w:r w:rsidRPr="00A51FB2">
        <w:rPr>
          <w:color w:val="000000" w:themeColor="text1"/>
          <w:sz w:val="24"/>
          <w:szCs w:val="24"/>
        </w:rPr>
        <w:t xml:space="preserve"> Burmeister, 1867)</w:t>
      </w:r>
      <w:r>
        <w:rPr>
          <w:color w:val="000000" w:themeColor="text1"/>
          <w:sz w:val="24"/>
          <w:szCs w:val="24"/>
        </w:rPr>
        <w:t>,</w:t>
      </w:r>
      <w:r w:rsidRPr="00A51FB2">
        <w:rPr>
          <w:color w:val="000000" w:themeColor="text1"/>
          <w:sz w:val="24"/>
          <w:szCs w:val="24"/>
        </w:rPr>
        <w:t xml:space="preserve"> humpback</w:t>
      </w:r>
      <w:r>
        <w:rPr>
          <w:color w:val="000000" w:themeColor="text1"/>
          <w:sz w:val="24"/>
          <w:szCs w:val="24"/>
        </w:rPr>
        <w:t xml:space="preserve"> whale (</w:t>
      </w:r>
      <w:r w:rsidRPr="00422535">
        <w:rPr>
          <w:i/>
          <w:iCs/>
          <w:color w:val="000000" w:themeColor="text1"/>
          <w:sz w:val="24"/>
          <w:szCs w:val="24"/>
        </w:rPr>
        <w:t>Megaptera novaeangliae</w:t>
      </w:r>
      <w:r>
        <w:rPr>
          <w:color w:val="000000" w:themeColor="text1"/>
          <w:sz w:val="24"/>
          <w:szCs w:val="24"/>
        </w:rPr>
        <w:t>,</w:t>
      </w:r>
      <w:r w:rsidRPr="00A51FB2">
        <w:rPr>
          <w:color w:val="000000" w:themeColor="text1"/>
          <w:sz w:val="24"/>
          <w:szCs w:val="24"/>
        </w:rPr>
        <w:t xml:space="preserve"> Borowski, 1781</w:t>
      </w:r>
      <w:r>
        <w:rPr>
          <w:color w:val="000000" w:themeColor="text1"/>
          <w:sz w:val="24"/>
          <w:szCs w:val="24"/>
        </w:rPr>
        <w:t>), fin whale (</w:t>
      </w:r>
      <w:r>
        <w:rPr>
          <w:i/>
          <w:color w:val="000000" w:themeColor="text1"/>
          <w:sz w:val="24"/>
          <w:szCs w:val="24"/>
        </w:rPr>
        <w:t xml:space="preserve">Balaenoptera </w:t>
      </w:r>
      <w:r w:rsidR="00C81D37">
        <w:rPr>
          <w:i/>
          <w:color w:val="000000" w:themeColor="text1"/>
          <w:sz w:val="24"/>
          <w:szCs w:val="24"/>
        </w:rPr>
        <w:t>physalus</w:t>
      </w:r>
      <w:r w:rsidR="00C81D37">
        <w:rPr>
          <w:color w:val="000000" w:themeColor="text1"/>
          <w:sz w:val="24"/>
          <w:szCs w:val="24"/>
        </w:rPr>
        <w:t xml:space="preserve">, Linnaeus, 1758), </w:t>
      </w:r>
      <w:r w:rsidR="00E50D32">
        <w:rPr>
          <w:color w:val="000000" w:themeColor="text1"/>
          <w:sz w:val="24"/>
          <w:szCs w:val="24"/>
        </w:rPr>
        <w:t>B</w:t>
      </w:r>
      <w:r w:rsidR="00C81D37">
        <w:rPr>
          <w:color w:val="000000" w:themeColor="text1"/>
          <w:sz w:val="24"/>
          <w:szCs w:val="24"/>
        </w:rPr>
        <w:t>ryde’s whale (</w:t>
      </w:r>
      <w:r w:rsidR="00C81D37">
        <w:rPr>
          <w:i/>
          <w:color w:val="000000" w:themeColor="text1"/>
          <w:sz w:val="24"/>
          <w:szCs w:val="24"/>
        </w:rPr>
        <w:t xml:space="preserve">Balaenoptera </w:t>
      </w:r>
      <w:r w:rsidR="00C81D37" w:rsidRPr="00C81D37">
        <w:rPr>
          <w:color w:val="000000" w:themeColor="text1"/>
          <w:sz w:val="24"/>
          <w:szCs w:val="24"/>
        </w:rPr>
        <w:t>edeni</w:t>
      </w:r>
      <w:r w:rsidR="00C81D37">
        <w:rPr>
          <w:color w:val="000000" w:themeColor="text1"/>
          <w:sz w:val="24"/>
          <w:szCs w:val="24"/>
        </w:rPr>
        <w:t>, Anderson, 1879), sei whale (</w:t>
      </w:r>
      <w:r w:rsidR="00C81D37">
        <w:rPr>
          <w:i/>
          <w:color w:val="000000" w:themeColor="text1"/>
          <w:sz w:val="24"/>
          <w:szCs w:val="24"/>
        </w:rPr>
        <w:t xml:space="preserve">Balaenoptera </w:t>
      </w:r>
      <w:r w:rsidR="00C81D37" w:rsidRPr="00C81D37">
        <w:rPr>
          <w:color w:val="000000" w:themeColor="text1"/>
          <w:sz w:val="24"/>
          <w:szCs w:val="24"/>
        </w:rPr>
        <w:t>borealis</w:t>
      </w:r>
      <w:r w:rsidR="00C81D37">
        <w:rPr>
          <w:color w:val="000000" w:themeColor="text1"/>
          <w:sz w:val="24"/>
          <w:szCs w:val="24"/>
        </w:rPr>
        <w:t xml:space="preserve">, Lesson, 1828), </w:t>
      </w:r>
      <w:r w:rsidRPr="00C81D37">
        <w:rPr>
          <w:color w:val="000000" w:themeColor="text1"/>
          <w:sz w:val="24"/>
          <w:szCs w:val="24"/>
        </w:rPr>
        <w:t>and</w:t>
      </w:r>
      <w:r w:rsidRPr="00A51FB2">
        <w:rPr>
          <w:color w:val="000000" w:themeColor="text1"/>
          <w:sz w:val="24"/>
          <w:szCs w:val="24"/>
        </w:rPr>
        <w:t xml:space="preserve"> blue</w:t>
      </w:r>
      <w:r>
        <w:rPr>
          <w:color w:val="000000" w:themeColor="text1"/>
          <w:sz w:val="24"/>
          <w:szCs w:val="24"/>
        </w:rPr>
        <w:t xml:space="preserve"> whale (</w:t>
      </w:r>
      <w:r w:rsidRPr="00422535">
        <w:rPr>
          <w:i/>
          <w:iCs/>
          <w:color w:val="000000" w:themeColor="text1"/>
          <w:sz w:val="24"/>
          <w:szCs w:val="24"/>
        </w:rPr>
        <w:t>Balaenoptera musculus</w:t>
      </w:r>
      <w:r>
        <w:rPr>
          <w:color w:val="000000" w:themeColor="text1"/>
          <w:sz w:val="24"/>
          <w:szCs w:val="24"/>
        </w:rPr>
        <w:t>,</w:t>
      </w:r>
      <w:r w:rsidRPr="00A51FB2">
        <w:rPr>
          <w:color w:val="000000" w:themeColor="text1"/>
          <w:sz w:val="24"/>
          <w:szCs w:val="24"/>
        </w:rPr>
        <w:t xml:space="preserve"> Linnaeus, 1758)</w:t>
      </w:r>
      <w:r>
        <w:rPr>
          <w:color w:val="000000" w:themeColor="text1"/>
          <w:sz w:val="24"/>
          <w:szCs w:val="24"/>
        </w:rPr>
        <w:t>.</w:t>
      </w:r>
      <w:r>
        <w:rPr>
          <w:sz w:val="24"/>
          <w:szCs w:val="24"/>
        </w:rPr>
        <w:t xml:space="preserve"> The </w:t>
      </w:r>
      <w:r w:rsidR="00C81D37">
        <w:rPr>
          <w:sz w:val="24"/>
          <w:szCs w:val="24"/>
        </w:rPr>
        <w:t>six</w:t>
      </w:r>
      <w:r>
        <w:rPr>
          <w:sz w:val="24"/>
          <w:szCs w:val="24"/>
        </w:rPr>
        <w:t xml:space="preserve"> species are members of the family Baleanoptera, commonly referred to as rorquals, and</w:t>
      </w:r>
      <w:r w:rsidRPr="00A51FB2">
        <w:rPr>
          <w:color w:val="000000" w:themeColor="text1"/>
          <w:sz w:val="24"/>
          <w:szCs w:val="24"/>
        </w:rPr>
        <w:t xml:space="preserve"> tend to have similar life histories and behav</w:t>
      </w:r>
      <w:r w:rsidRPr="004D18CE">
        <w:rPr>
          <w:color w:val="000000" w:themeColor="text1"/>
          <w:sz w:val="24"/>
          <w:szCs w:val="24"/>
        </w:rPr>
        <w:t>iors</w:t>
      </w:r>
      <w:r>
        <w:rPr>
          <w:color w:val="000000" w:themeColor="text1"/>
          <w:sz w:val="24"/>
          <w:szCs w:val="24"/>
        </w:rPr>
        <w:t>.</w:t>
      </w:r>
      <w:r w:rsidR="00535AE3">
        <w:rPr>
          <w:color w:val="000000" w:themeColor="text1"/>
          <w:sz w:val="24"/>
          <w:szCs w:val="24"/>
        </w:rPr>
        <w:t xml:space="preserve"> </w:t>
      </w:r>
      <w:r>
        <w:rPr>
          <w:color w:val="000000" w:themeColor="text1"/>
          <w:sz w:val="24"/>
          <w:szCs w:val="24"/>
        </w:rPr>
        <w:t>The</w:t>
      </w:r>
      <w:r w:rsidR="0039038A">
        <w:rPr>
          <w:color w:val="000000" w:themeColor="text1"/>
          <w:sz w:val="24"/>
          <w:szCs w:val="24"/>
        </w:rPr>
        <w:t>se</w:t>
      </w:r>
      <w:r>
        <w:rPr>
          <w:color w:val="000000" w:themeColor="text1"/>
          <w:sz w:val="24"/>
          <w:szCs w:val="24"/>
        </w:rPr>
        <w:t xml:space="preserve"> species range in size </w:t>
      </w:r>
      <w:r w:rsidRPr="004D18CE">
        <w:rPr>
          <w:color w:val="000000" w:themeColor="text1"/>
          <w:sz w:val="24"/>
          <w:szCs w:val="24"/>
        </w:rPr>
        <w:t xml:space="preserve">from </w:t>
      </w:r>
      <w:r w:rsidR="008E61B6">
        <w:rPr>
          <w:color w:val="000000" w:themeColor="text1"/>
          <w:sz w:val="24"/>
          <w:szCs w:val="24"/>
        </w:rPr>
        <w:t>~5</w:t>
      </w:r>
      <w:r>
        <w:rPr>
          <w:color w:val="000000" w:themeColor="text1"/>
          <w:sz w:val="24"/>
          <w:szCs w:val="24"/>
        </w:rPr>
        <w:t xml:space="preserve"> m in length for the</w:t>
      </w:r>
      <w:r w:rsidR="00EF5054">
        <w:rPr>
          <w:color w:val="000000" w:themeColor="text1"/>
          <w:sz w:val="24"/>
          <w:szCs w:val="24"/>
        </w:rPr>
        <w:t xml:space="preserve"> </w:t>
      </w:r>
      <w:r w:rsidR="00EF5054" w:rsidRPr="00F308A9">
        <w:rPr>
          <w:color w:val="000000" w:themeColor="text1"/>
          <w:sz w:val="24"/>
          <w:szCs w:val="24"/>
        </w:rPr>
        <w:t>Ant.</w:t>
      </w:r>
      <w:r>
        <w:rPr>
          <w:color w:val="000000" w:themeColor="text1"/>
          <w:sz w:val="24"/>
          <w:szCs w:val="24"/>
        </w:rPr>
        <w:t xml:space="preserve"> minke whale </w:t>
      </w:r>
      <w:r w:rsidRPr="004D18CE">
        <w:rPr>
          <w:color w:val="000000" w:themeColor="text1"/>
          <w:sz w:val="24"/>
          <w:szCs w:val="24"/>
        </w:rPr>
        <w:t>up to ~25</w:t>
      </w:r>
      <w:r>
        <w:rPr>
          <w:color w:val="000000" w:themeColor="text1"/>
          <w:sz w:val="24"/>
          <w:szCs w:val="24"/>
        </w:rPr>
        <w:t xml:space="preserve"> m</w:t>
      </w:r>
      <w:r w:rsidRPr="004D18CE">
        <w:rPr>
          <w:color w:val="000000" w:themeColor="text1"/>
          <w:sz w:val="24"/>
          <w:szCs w:val="24"/>
        </w:rPr>
        <w:t xml:space="preserve"> for an adult blue whale (</w:t>
      </w:r>
      <w:r w:rsidRPr="000D2005">
        <w:rPr>
          <w:color w:val="000000" w:themeColor="text1"/>
          <w:sz w:val="24"/>
          <w:szCs w:val="24"/>
          <w:highlight w:val="yellow"/>
        </w:rPr>
        <w:t>Goldbogen et al., 2019</w:t>
      </w:r>
      <w:r w:rsidRPr="004D18CE">
        <w:rPr>
          <w:color w:val="000000" w:themeColor="text1"/>
          <w:sz w:val="24"/>
          <w:szCs w:val="24"/>
        </w:rPr>
        <w:t xml:space="preserve">). </w:t>
      </w:r>
      <w:r>
        <w:rPr>
          <w:color w:val="000000" w:themeColor="text1"/>
          <w:sz w:val="24"/>
          <w:szCs w:val="24"/>
        </w:rPr>
        <w:t>Distinct</w:t>
      </w:r>
      <w:r w:rsidRPr="00A51FB2">
        <w:rPr>
          <w:color w:val="000000" w:themeColor="text1"/>
          <w:sz w:val="24"/>
          <w:szCs w:val="24"/>
        </w:rPr>
        <w:t xml:space="preserve"> morphological differences are also present between these species, with the most prominent being the enlarged flukes and flippers of the humpback whale relative to body size (</w:t>
      </w:r>
      <w:r w:rsidRPr="000D2005">
        <w:rPr>
          <w:color w:val="000000" w:themeColor="text1"/>
          <w:sz w:val="24"/>
          <w:szCs w:val="24"/>
          <w:highlight w:val="yellow"/>
        </w:rPr>
        <w:t>Fish and Battle, 1995</w:t>
      </w:r>
      <w:r w:rsidR="0039503D" w:rsidRPr="000D2005">
        <w:rPr>
          <w:color w:val="000000" w:themeColor="text1"/>
          <w:sz w:val="24"/>
          <w:szCs w:val="24"/>
          <w:highlight w:val="yellow"/>
        </w:rPr>
        <w:t>; Woodward et a., 2006</w:t>
      </w:r>
      <w:r w:rsidRPr="00A51FB2">
        <w:rPr>
          <w:color w:val="000000" w:themeColor="text1"/>
          <w:sz w:val="24"/>
          <w:szCs w:val="24"/>
        </w:rPr>
        <w:t xml:space="preserve">). </w:t>
      </w:r>
    </w:p>
    <w:p w:rsidR="00F3242F" w:rsidRPr="00F3242F" w:rsidRDefault="00F3242F" w:rsidP="00F3242F">
      <w:pPr>
        <w:spacing w:line="240" w:lineRule="auto"/>
        <w:ind w:firstLine="720"/>
        <w:rPr>
          <w:color w:val="000000" w:themeColor="text1"/>
          <w:sz w:val="24"/>
          <w:szCs w:val="24"/>
        </w:rPr>
      </w:pPr>
      <w:r>
        <w:rPr>
          <w:color w:val="000000" w:themeColor="text1"/>
          <w:sz w:val="24"/>
          <w:szCs w:val="24"/>
        </w:rPr>
        <w:t xml:space="preserve">Data on foraging and swimming was collected on humpback whales off of the coast of Monterey, CA and the Western Antarctic Peninsula, blue whales </w:t>
      </w:r>
      <w:r w:rsidR="0039038A">
        <w:rPr>
          <w:color w:val="000000" w:themeColor="text1"/>
          <w:sz w:val="24"/>
          <w:szCs w:val="24"/>
        </w:rPr>
        <w:t>of</w:t>
      </w:r>
      <w:r>
        <w:rPr>
          <w:color w:val="000000" w:themeColor="text1"/>
          <w:sz w:val="24"/>
          <w:szCs w:val="24"/>
        </w:rPr>
        <w:t xml:space="preserve"> California (Monterey Bay and</w:t>
      </w:r>
      <w:r w:rsidR="008E61B6">
        <w:rPr>
          <w:color w:val="000000" w:themeColor="text1"/>
          <w:sz w:val="24"/>
          <w:szCs w:val="24"/>
        </w:rPr>
        <w:t xml:space="preserve"> Southern California Bight</w:t>
      </w:r>
      <w:r>
        <w:rPr>
          <w:color w:val="000000" w:themeColor="text1"/>
          <w:sz w:val="24"/>
          <w:szCs w:val="24"/>
        </w:rPr>
        <w:t>)</w:t>
      </w:r>
      <w:r w:rsidR="0039038A">
        <w:rPr>
          <w:color w:val="000000" w:themeColor="text1"/>
          <w:sz w:val="24"/>
          <w:szCs w:val="24"/>
        </w:rPr>
        <w:t>,</w:t>
      </w:r>
      <w:r>
        <w:rPr>
          <w:color w:val="000000" w:themeColor="text1"/>
          <w:sz w:val="24"/>
          <w:szCs w:val="24"/>
        </w:rPr>
        <w:t xml:space="preserve"> </w:t>
      </w:r>
      <w:r w:rsidR="00C12D59">
        <w:t xml:space="preserve">Ant. </w:t>
      </w:r>
      <w:r>
        <w:rPr>
          <w:color w:val="000000" w:themeColor="text1"/>
          <w:sz w:val="24"/>
          <w:szCs w:val="24"/>
        </w:rPr>
        <w:t>minke whale</w:t>
      </w:r>
      <w:r w:rsidR="0039038A">
        <w:rPr>
          <w:color w:val="000000" w:themeColor="text1"/>
          <w:sz w:val="24"/>
          <w:szCs w:val="24"/>
        </w:rPr>
        <w:t>s</w:t>
      </w:r>
      <w:r>
        <w:rPr>
          <w:color w:val="000000" w:themeColor="text1"/>
          <w:sz w:val="24"/>
          <w:szCs w:val="24"/>
        </w:rPr>
        <w:t xml:space="preserve"> </w:t>
      </w:r>
      <w:r w:rsidR="008E61B6">
        <w:rPr>
          <w:color w:val="000000" w:themeColor="text1"/>
          <w:sz w:val="24"/>
          <w:szCs w:val="24"/>
        </w:rPr>
        <w:t xml:space="preserve">off the western </w:t>
      </w:r>
      <w:r>
        <w:rPr>
          <w:color w:val="000000" w:themeColor="text1"/>
          <w:sz w:val="24"/>
          <w:szCs w:val="24"/>
        </w:rPr>
        <w:t>Antarctic</w:t>
      </w:r>
      <w:r w:rsidR="008E61B6">
        <w:rPr>
          <w:color w:val="000000" w:themeColor="text1"/>
          <w:sz w:val="24"/>
          <w:szCs w:val="24"/>
        </w:rPr>
        <w:t xml:space="preserve"> Peninsula</w:t>
      </w:r>
      <w:r w:rsidR="0039038A">
        <w:rPr>
          <w:color w:val="000000" w:themeColor="text1"/>
          <w:sz w:val="24"/>
          <w:szCs w:val="24"/>
        </w:rPr>
        <w:t xml:space="preserve">, fin whales in Monterey Bay and the fjords of southeastern Greenland, Bryde’s whales off the southern coast of South Africa, and </w:t>
      </w:r>
      <w:r w:rsidR="00D630C9">
        <w:rPr>
          <w:color w:val="000000" w:themeColor="text1"/>
          <w:sz w:val="24"/>
          <w:szCs w:val="24"/>
        </w:rPr>
        <w:t>s</w:t>
      </w:r>
      <w:r w:rsidR="0039038A">
        <w:rPr>
          <w:color w:val="000000" w:themeColor="text1"/>
          <w:sz w:val="24"/>
          <w:szCs w:val="24"/>
        </w:rPr>
        <w:t xml:space="preserve">ei whales </w:t>
      </w:r>
      <w:r w:rsidR="00D630C9">
        <w:rPr>
          <w:color w:val="000000" w:themeColor="text1"/>
          <w:sz w:val="24"/>
          <w:szCs w:val="24"/>
        </w:rPr>
        <w:t>near</w:t>
      </w:r>
      <w:r w:rsidR="0039038A">
        <w:rPr>
          <w:color w:val="000000" w:themeColor="text1"/>
          <w:sz w:val="24"/>
          <w:szCs w:val="24"/>
        </w:rPr>
        <w:t xml:space="preserve"> the Falkland Islands</w:t>
      </w:r>
      <w:r w:rsidR="0039038A">
        <w:rPr>
          <w:b/>
          <w:color w:val="000000" w:themeColor="text1"/>
          <w:sz w:val="24"/>
          <w:szCs w:val="24"/>
        </w:rPr>
        <w:t>.</w:t>
      </w:r>
      <w:r>
        <w:rPr>
          <w:color w:val="000000" w:themeColor="text1"/>
          <w:sz w:val="24"/>
          <w:szCs w:val="24"/>
        </w:rPr>
        <w:t xml:space="preserve"> </w:t>
      </w:r>
    </w:p>
    <w:p w:rsidR="00F3242F" w:rsidRDefault="00F3242F">
      <w:pPr>
        <w:spacing w:line="240" w:lineRule="auto"/>
        <w:rPr>
          <w:i/>
          <w:color w:val="000000" w:themeColor="text1"/>
          <w:sz w:val="24"/>
          <w:szCs w:val="24"/>
        </w:rPr>
      </w:pPr>
    </w:p>
    <w:p w:rsidR="00FE2636" w:rsidRPr="00FC5E6F" w:rsidRDefault="00FE2636" w:rsidP="00FC5E6F">
      <w:pPr>
        <w:spacing w:line="240" w:lineRule="auto"/>
        <w:jc w:val="center"/>
        <w:rPr>
          <w:i/>
          <w:color w:val="000000" w:themeColor="text1"/>
          <w:sz w:val="24"/>
          <w:szCs w:val="24"/>
          <w:u w:val="single"/>
        </w:rPr>
      </w:pPr>
      <w:r w:rsidRPr="00FC5E6F">
        <w:rPr>
          <w:i/>
          <w:color w:val="000000" w:themeColor="text1"/>
          <w:sz w:val="24"/>
          <w:szCs w:val="24"/>
          <w:u w:val="single"/>
        </w:rPr>
        <w:t>CATS Tags and UA</w:t>
      </w:r>
      <w:r w:rsidR="008E61B6">
        <w:rPr>
          <w:i/>
          <w:color w:val="000000" w:themeColor="text1"/>
          <w:sz w:val="24"/>
          <w:szCs w:val="24"/>
          <w:u w:val="single"/>
        </w:rPr>
        <w:t>S</w:t>
      </w:r>
      <w:r w:rsidRPr="00FC5E6F">
        <w:rPr>
          <w:i/>
          <w:color w:val="000000" w:themeColor="text1"/>
          <w:sz w:val="24"/>
          <w:szCs w:val="24"/>
          <w:u w:val="single"/>
        </w:rPr>
        <w:t xml:space="preserve"> Technology</w:t>
      </w:r>
    </w:p>
    <w:p w:rsidR="00FE2636" w:rsidRPr="00A51FB2" w:rsidRDefault="00FE2636">
      <w:pPr>
        <w:shd w:val="clear" w:color="auto" w:fill="FFFFFF"/>
        <w:spacing w:line="240" w:lineRule="auto"/>
        <w:ind w:firstLine="720"/>
        <w:rPr>
          <w:color w:val="000000" w:themeColor="text1"/>
          <w:sz w:val="24"/>
          <w:szCs w:val="24"/>
        </w:rPr>
      </w:pPr>
      <w:r w:rsidRPr="00A51FB2">
        <w:rPr>
          <w:color w:val="000000" w:themeColor="text1"/>
          <w:sz w:val="24"/>
          <w:szCs w:val="24"/>
        </w:rPr>
        <w:t>The</w:t>
      </w:r>
      <w:r w:rsidR="008E61B6">
        <w:rPr>
          <w:color w:val="000000" w:themeColor="text1"/>
          <w:sz w:val="24"/>
          <w:szCs w:val="24"/>
        </w:rPr>
        <w:t xml:space="preserve"> Customized Animal Tracking Solutions</w:t>
      </w:r>
      <w:r w:rsidRPr="00A51FB2">
        <w:rPr>
          <w:color w:val="000000" w:themeColor="text1"/>
          <w:sz w:val="24"/>
          <w:szCs w:val="24"/>
        </w:rPr>
        <w:t xml:space="preserve"> </w:t>
      </w:r>
      <w:r w:rsidR="008E61B6">
        <w:rPr>
          <w:color w:val="000000" w:themeColor="text1"/>
          <w:sz w:val="24"/>
          <w:szCs w:val="24"/>
        </w:rPr>
        <w:t>(</w:t>
      </w:r>
      <w:r w:rsidRPr="00A51FB2">
        <w:rPr>
          <w:color w:val="000000" w:themeColor="text1"/>
          <w:sz w:val="24"/>
          <w:szCs w:val="24"/>
        </w:rPr>
        <w:t>CATS</w:t>
      </w:r>
      <w:r w:rsidR="008E61B6">
        <w:rPr>
          <w:color w:val="000000" w:themeColor="text1"/>
          <w:sz w:val="24"/>
          <w:szCs w:val="24"/>
        </w:rPr>
        <w:t>)</w:t>
      </w:r>
      <w:r w:rsidRPr="00A51FB2">
        <w:rPr>
          <w:color w:val="000000" w:themeColor="text1"/>
          <w:sz w:val="24"/>
          <w:szCs w:val="24"/>
        </w:rPr>
        <w:t xml:space="preserve"> tags integrate video (1280 x 720p resolution, 25-30 frames per second) with 800 Hz accelerometers and gyroscopes; 100 Hz magnetometers, pressure and temperature sensors; a 20 Hz internal temperature sensor; and 10 Hz light and GPS sensors. Tags were deployed from rigid</w:t>
      </w:r>
      <w:ins w:id="2" w:author="Ari Seth Friedlaender" w:date="2020-07-27T10:11:00Z">
        <w:r w:rsidR="00896CC1">
          <w:rPr>
            <w:color w:val="000000" w:themeColor="text1"/>
            <w:sz w:val="24"/>
            <w:szCs w:val="24"/>
          </w:rPr>
          <w:t>-</w:t>
        </w:r>
      </w:ins>
      <w:r w:rsidRPr="00A51FB2">
        <w:rPr>
          <w:color w:val="000000" w:themeColor="text1"/>
          <w:sz w:val="24"/>
          <w:szCs w:val="24"/>
        </w:rPr>
        <w:t>hull inflatable boats using a 6 m carbon-fiber pole. Tag attached to the animal with four suction cups, detached after suction failed, floated to the surface and were recovered via VHF telemetry. Deployment lengths in this study ranged from 8 min</w:t>
      </w:r>
      <w:r w:rsidR="005F032E">
        <w:rPr>
          <w:color w:val="000000" w:themeColor="text1"/>
          <w:sz w:val="24"/>
          <w:szCs w:val="24"/>
        </w:rPr>
        <w:t>s</w:t>
      </w:r>
      <w:r w:rsidRPr="00A51FB2">
        <w:rPr>
          <w:color w:val="000000" w:themeColor="text1"/>
          <w:sz w:val="24"/>
          <w:szCs w:val="24"/>
        </w:rPr>
        <w:t xml:space="preserve"> to 26 </w:t>
      </w:r>
      <w:r w:rsidR="00322F64" w:rsidRPr="00A51FB2">
        <w:rPr>
          <w:color w:val="000000" w:themeColor="text1"/>
          <w:sz w:val="24"/>
          <w:szCs w:val="24"/>
        </w:rPr>
        <w:t>hr</w:t>
      </w:r>
      <w:r w:rsidR="00322F64">
        <w:rPr>
          <w:color w:val="000000" w:themeColor="text1"/>
          <w:sz w:val="24"/>
          <w:szCs w:val="24"/>
        </w:rPr>
        <w:t>s</w:t>
      </w:r>
      <w:r w:rsidRPr="00A51FB2">
        <w:rPr>
          <w:color w:val="000000" w:themeColor="text1"/>
          <w:sz w:val="24"/>
          <w:szCs w:val="24"/>
        </w:rPr>
        <w:t xml:space="preserve">. For more information on the tags used in this study, see </w:t>
      </w:r>
      <w:r w:rsidRPr="000D2005">
        <w:rPr>
          <w:color w:val="000000" w:themeColor="text1"/>
          <w:sz w:val="24"/>
          <w:szCs w:val="24"/>
          <w:highlight w:val="yellow"/>
        </w:rPr>
        <w:t>Goldbogen et al. (2017).</w:t>
      </w:r>
    </w:p>
    <w:p w:rsidR="00C81D37" w:rsidRDefault="00C81D37" w:rsidP="005E33DD">
      <w:pPr>
        <w:spacing w:line="240" w:lineRule="auto"/>
        <w:rPr>
          <w:color w:val="000000" w:themeColor="text1"/>
          <w:sz w:val="24"/>
          <w:szCs w:val="24"/>
        </w:rPr>
      </w:pPr>
    </w:p>
    <w:p w:rsidR="005E33DD" w:rsidRPr="00322F64" w:rsidRDefault="005E33DD" w:rsidP="00322F64">
      <w:pPr>
        <w:spacing w:line="240" w:lineRule="auto"/>
        <w:jc w:val="center"/>
        <w:rPr>
          <w:color w:val="000000" w:themeColor="text1"/>
          <w:sz w:val="24"/>
          <w:szCs w:val="24"/>
          <w:u w:val="single"/>
        </w:rPr>
      </w:pPr>
      <w:r w:rsidRPr="00322F64">
        <w:rPr>
          <w:color w:val="000000" w:themeColor="text1"/>
          <w:sz w:val="24"/>
          <w:szCs w:val="24"/>
          <w:u w:val="single"/>
        </w:rPr>
        <w:t xml:space="preserve">UAS Operations and </w:t>
      </w:r>
      <w:r w:rsidRPr="00322F64">
        <w:rPr>
          <w:i/>
          <w:color w:val="000000" w:themeColor="text1"/>
          <w:sz w:val="24"/>
          <w:szCs w:val="24"/>
          <w:u w:val="single"/>
        </w:rPr>
        <w:t>Morphometric Measurements</w:t>
      </w:r>
    </w:p>
    <w:p w:rsidR="00A5342C" w:rsidRDefault="00A5342C" w:rsidP="00A5342C">
      <w:pPr>
        <w:spacing w:line="240" w:lineRule="auto"/>
        <w:ind w:firstLine="720"/>
        <w:rPr>
          <w:color w:val="000000" w:themeColor="text1"/>
          <w:sz w:val="24"/>
          <w:szCs w:val="24"/>
        </w:rPr>
      </w:pPr>
      <w:r>
        <w:rPr>
          <w:color w:val="000000" w:themeColor="text1"/>
          <w:sz w:val="24"/>
          <w:szCs w:val="24"/>
        </w:rPr>
        <w:t xml:space="preserve">Images of each species were collected using UAS between 2017 and 2019. Specifically, </w:t>
      </w:r>
      <w:r w:rsidR="00EF5054">
        <w:rPr>
          <w:color w:val="000000" w:themeColor="text1"/>
          <w:sz w:val="24"/>
          <w:szCs w:val="24"/>
        </w:rPr>
        <w:t xml:space="preserve">two types of stock-build quadcopters, the Phantom 3 and Phantom 4 Pro, as well as </w:t>
      </w:r>
      <w:r>
        <w:rPr>
          <w:color w:val="000000" w:themeColor="text1"/>
          <w:sz w:val="24"/>
          <w:szCs w:val="24"/>
        </w:rPr>
        <w:t xml:space="preserve">two types of </w:t>
      </w:r>
      <w:r w:rsidR="00EF5054">
        <w:rPr>
          <w:color w:val="000000" w:themeColor="text1"/>
          <w:sz w:val="24"/>
          <w:szCs w:val="24"/>
        </w:rPr>
        <w:t xml:space="preserve">custom </w:t>
      </w:r>
      <w:r>
        <w:rPr>
          <w:color w:val="000000" w:themeColor="text1"/>
          <w:sz w:val="24"/>
          <w:szCs w:val="24"/>
        </w:rPr>
        <w:t xml:space="preserve">hexacopters were used, the FreeFly Alta 6 and a Mikrokopter-based LemHex-44. Both </w:t>
      </w:r>
      <w:r w:rsidR="00EF5054">
        <w:rPr>
          <w:color w:val="000000" w:themeColor="text1"/>
          <w:sz w:val="24"/>
          <w:szCs w:val="24"/>
        </w:rPr>
        <w:t>quadcopters used stock-built barometers and cameras while the hexacopters</w:t>
      </w:r>
      <w:r>
        <w:rPr>
          <w:color w:val="000000" w:themeColor="text1"/>
          <w:sz w:val="24"/>
          <w:szCs w:val="24"/>
        </w:rPr>
        <w:t xml:space="preserve"> contained a 2-axis gimbal fitted with a Lightware SF11/C laser altimeter and a Sony Alpha A5100 camera with an APS-C sensor (23.5 mm by 15.6 mm), 6000 x 4000 pixel resolution, and either a Sony SEL 50 mm or SEL 35 mm focal length low distortion lens. </w:t>
      </w:r>
    </w:p>
    <w:p w:rsidR="005E33DD" w:rsidRPr="00A51FB2" w:rsidRDefault="005E33DD" w:rsidP="005E33DD">
      <w:pPr>
        <w:spacing w:line="240" w:lineRule="auto"/>
        <w:ind w:firstLine="720"/>
        <w:rPr>
          <w:color w:val="000000" w:themeColor="text1"/>
          <w:sz w:val="24"/>
          <w:szCs w:val="24"/>
        </w:rPr>
      </w:pPr>
      <w:r w:rsidRPr="00A51FB2">
        <w:rPr>
          <w:rFonts w:eastAsia="Times New Roman"/>
          <w:color w:val="000000" w:themeColor="text1"/>
          <w:sz w:val="24"/>
          <w:szCs w:val="24"/>
          <w:lang w:val="en-US"/>
        </w:rPr>
        <w:t>ImageJ</w:t>
      </w:r>
      <w:r>
        <w:rPr>
          <w:rFonts w:eastAsia="Times New Roman"/>
          <w:color w:val="000000" w:themeColor="text1"/>
          <w:sz w:val="24"/>
          <w:szCs w:val="24"/>
          <w:lang w:val="en-US"/>
        </w:rPr>
        <w:t xml:space="preserve"> 1.5i (</w:t>
      </w:r>
      <w:r w:rsidRPr="000D2005">
        <w:rPr>
          <w:rFonts w:eastAsia="Times New Roman"/>
          <w:color w:val="000000" w:themeColor="text1"/>
          <w:sz w:val="24"/>
          <w:szCs w:val="24"/>
          <w:highlight w:val="yellow"/>
          <w:lang w:val="en-US"/>
        </w:rPr>
        <w:t>Schindelin et al., 2012</w:t>
      </w:r>
      <w:r>
        <w:rPr>
          <w:rFonts w:eastAsia="Times New Roman"/>
          <w:color w:val="000000" w:themeColor="text1"/>
          <w:sz w:val="24"/>
          <w:szCs w:val="24"/>
          <w:lang w:val="en-US"/>
        </w:rPr>
        <w:t>) was used to measure</w:t>
      </w:r>
      <w:r w:rsidRPr="00A51FB2">
        <w:rPr>
          <w:color w:val="000000" w:themeColor="text1"/>
          <w:sz w:val="24"/>
          <w:szCs w:val="24"/>
        </w:rPr>
        <w:t xml:space="preserve"> t</w:t>
      </w:r>
      <w:r>
        <w:rPr>
          <w:color w:val="000000" w:themeColor="text1"/>
          <w:sz w:val="24"/>
          <w:szCs w:val="24"/>
        </w:rPr>
        <w:t>he</w:t>
      </w:r>
      <w:r w:rsidRPr="00A51FB2">
        <w:rPr>
          <w:color w:val="000000" w:themeColor="text1"/>
          <w:sz w:val="24"/>
          <w:szCs w:val="24"/>
        </w:rPr>
        <w:t xml:space="preserve"> </w:t>
      </w:r>
      <w:r>
        <w:rPr>
          <w:color w:val="000000" w:themeColor="text1"/>
          <w:sz w:val="24"/>
          <w:szCs w:val="24"/>
        </w:rPr>
        <w:t>total length, maximum body diameter, fluke chord length, and fluke area (</w:t>
      </w:r>
      <w:r w:rsidRPr="00EF5054">
        <w:rPr>
          <w:color w:val="000000" w:themeColor="text1"/>
          <w:sz w:val="24"/>
          <w:szCs w:val="24"/>
        </w:rPr>
        <w:t>Fig. 2).</w:t>
      </w:r>
      <w:r w:rsidR="00EF5054" w:rsidRPr="00EF5054">
        <w:rPr>
          <w:color w:val="000000" w:themeColor="text1"/>
          <w:sz w:val="24"/>
          <w:szCs w:val="24"/>
        </w:rPr>
        <w:t xml:space="preserve"> </w:t>
      </w:r>
      <w:r w:rsidR="00EF5054" w:rsidRPr="00EF5054">
        <w:rPr>
          <w:noProof/>
          <w:sz w:val="24"/>
          <w:szCs w:val="24"/>
        </w:rPr>
        <w:t xml:space="preserve">Measurement errors for each aircraft were estimated by measuring a known sized object floating at the surface from various altitudes, and each aircraft had an average error &lt; 5%. </w:t>
      </w:r>
      <w:r w:rsidRPr="00EF5054">
        <w:rPr>
          <w:color w:val="000000" w:themeColor="text1"/>
          <w:sz w:val="24"/>
          <w:szCs w:val="24"/>
        </w:rPr>
        <w:t xml:space="preserve"> </w:t>
      </w:r>
      <w:r>
        <w:rPr>
          <w:color w:val="000000" w:themeColor="text1"/>
          <w:sz w:val="24"/>
          <w:szCs w:val="24"/>
        </w:rPr>
        <w:t xml:space="preserve">Measurements in pixels were multiplied by the ground sampling distance (GSD) to convert to meters following </w:t>
      </w:r>
      <w:r w:rsidRPr="000D2005">
        <w:rPr>
          <w:color w:val="000000" w:themeColor="text1"/>
          <w:sz w:val="24"/>
          <w:szCs w:val="24"/>
          <w:highlight w:val="yellow"/>
        </w:rPr>
        <w:t>Fearnbach et al. (2012</w:t>
      </w:r>
      <w:r>
        <w:rPr>
          <w:color w:val="000000" w:themeColor="text1"/>
          <w:sz w:val="24"/>
          <w:szCs w:val="24"/>
        </w:rPr>
        <w:t>):</w:t>
      </w:r>
    </w:p>
    <w:p w:rsidR="005E33DD" w:rsidRPr="00A51FB2" w:rsidRDefault="005E33DD" w:rsidP="005E33DD">
      <w:pPr>
        <w:spacing w:line="240" w:lineRule="auto"/>
        <w:ind w:firstLine="720"/>
        <w:rPr>
          <w:color w:val="000000" w:themeColor="text1"/>
          <w:sz w:val="24"/>
          <w:szCs w:val="24"/>
        </w:rPr>
      </w:pPr>
    </w:p>
    <w:p w:rsidR="005E33DD" w:rsidRPr="00A51FB2" w:rsidRDefault="005E33DD" w:rsidP="005E33DD">
      <w:pPr>
        <w:pStyle w:val="Caption"/>
        <w:rPr>
          <w:rFonts w:ascii="Arial" w:hAnsi="Arial" w:cs="Arial"/>
          <w:color w:val="000000" w:themeColor="text1"/>
          <w:sz w:val="24"/>
          <w:szCs w:val="24"/>
        </w:rPr>
      </w:pPr>
      <m:oMath>
        <m:r>
          <w:rPr>
            <w:rFonts w:ascii="Cambria Math" w:hAnsi="Cambria Math" w:cs="Arial"/>
            <w:color w:val="000000" w:themeColor="text1"/>
            <w:sz w:val="24"/>
            <w:szCs w:val="24"/>
          </w:rPr>
          <m:t>L=</m:t>
        </m:r>
        <m:sSub>
          <m:sSubPr>
            <m:ctrlPr>
              <w:rPr>
                <w:rFonts w:ascii="Cambria Math" w:hAnsi="Cambria Math" w:cs="Arial"/>
                <w:color w:val="000000" w:themeColor="text1"/>
                <w:sz w:val="24"/>
                <w:szCs w:val="24"/>
              </w:rPr>
            </m:ctrlPr>
          </m:sSubPr>
          <m:e>
            <m:r>
              <w:rPr>
                <w:rFonts w:ascii="Cambria Math" w:hAnsi="Cambria Math" w:cs="Arial"/>
                <w:color w:val="000000" w:themeColor="text1"/>
                <w:sz w:val="24"/>
                <w:szCs w:val="24"/>
              </w:rPr>
              <m:t>n</m:t>
            </m:r>
          </m:e>
          <m:sub>
            <m:r>
              <w:rPr>
                <w:rFonts w:ascii="Cambria Math" w:hAnsi="Cambria Math" w:cs="Arial"/>
                <w:color w:val="000000" w:themeColor="text1"/>
                <w:sz w:val="24"/>
                <w:szCs w:val="24"/>
              </w:rPr>
              <m:t>pix</m:t>
            </m:r>
          </m:sub>
        </m:sSub>
        <m:r>
          <w:rPr>
            <w:rFonts w:ascii="Cambria Math" w:hAnsi="Cambria Math" w:cs="Arial"/>
            <w:color w:val="000000" w:themeColor="text1"/>
            <w:sz w:val="24"/>
            <w:szCs w:val="24"/>
          </w:rPr>
          <m:t xml:space="preserve"> ×GSD</m:t>
        </m:r>
      </m:oMath>
      <w:r w:rsidRPr="00A51FB2">
        <w:rPr>
          <w:rFonts w:ascii="Arial" w:eastAsiaTheme="minorEastAsia" w:hAnsi="Arial" w:cs="Arial"/>
          <w:color w:val="000000" w:themeColor="text1"/>
          <w:sz w:val="24"/>
          <w:szCs w:val="24"/>
        </w:rPr>
        <w:tab/>
      </w:r>
      <w:r w:rsidRPr="00A51FB2">
        <w:rPr>
          <w:rFonts w:ascii="Arial" w:eastAsiaTheme="minorEastAsia" w:hAnsi="Arial" w:cs="Arial"/>
          <w:color w:val="000000" w:themeColor="text1"/>
          <w:sz w:val="24"/>
          <w:szCs w:val="24"/>
        </w:rPr>
        <w:tab/>
      </w:r>
      <w:r w:rsidRPr="00A51FB2">
        <w:rPr>
          <w:rFonts w:ascii="Arial" w:eastAsiaTheme="minorEastAsia" w:hAnsi="Arial" w:cs="Arial"/>
          <w:color w:val="000000" w:themeColor="text1"/>
          <w:sz w:val="24"/>
          <w:szCs w:val="24"/>
        </w:rPr>
        <w:tab/>
      </w:r>
      <w:r w:rsidRPr="00A51FB2">
        <w:rPr>
          <w:rFonts w:ascii="Arial" w:eastAsiaTheme="minorEastAsia" w:hAnsi="Arial" w:cs="Arial"/>
          <w:color w:val="000000" w:themeColor="text1"/>
          <w:sz w:val="24"/>
          <w:szCs w:val="24"/>
        </w:rPr>
        <w:tab/>
      </w:r>
      <w:r w:rsidRPr="00A51FB2">
        <w:rPr>
          <w:rFonts w:ascii="Arial" w:eastAsiaTheme="minorEastAsia" w:hAnsi="Arial" w:cs="Arial"/>
          <w:color w:val="000000" w:themeColor="text1"/>
          <w:sz w:val="24"/>
          <w:szCs w:val="24"/>
        </w:rPr>
        <w:tab/>
      </w:r>
      <w:r w:rsidRPr="00A51FB2">
        <w:rPr>
          <w:rFonts w:ascii="Arial" w:eastAsiaTheme="minorEastAsia" w:hAnsi="Arial" w:cs="Arial"/>
          <w:color w:val="000000" w:themeColor="text1"/>
          <w:sz w:val="24"/>
          <w:szCs w:val="24"/>
        </w:rPr>
        <w:tab/>
      </w:r>
      <w:r w:rsidRPr="00A51FB2">
        <w:rPr>
          <w:rFonts w:ascii="Arial" w:eastAsiaTheme="minorEastAsia" w:hAnsi="Arial" w:cs="Arial"/>
          <w:color w:val="000000" w:themeColor="text1"/>
          <w:sz w:val="24"/>
          <w:szCs w:val="24"/>
        </w:rPr>
        <w:tab/>
      </w:r>
      <w:r w:rsidRPr="00A51FB2">
        <w:rPr>
          <w:rFonts w:ascii="Arial" w:eastAsiaTheme="minorEastAsia" w:hAnsi="Arial" w:cs="Arial"/>
          <w:color w:val="000000" w:themeColor="text1"/>
          <w:sz w:val="24"/>
          <w:szCs w:val="24"/>
        </w:rPr>
        <w:tab/>
      </w:r>
      <w:r w:rsidRPr="00A51FB2">
        <w:rPr>
          <w:rFonts w:ascii="Arial" w:eastAsiaTheme="minorEastAsia" w:hAnsi="Arial" w:cs="Arial"/>
          <w:color w:val="000000" w:themeColor="text1"/>
          <w:sz w:val="24"/>
          <w:szCs w:val="24"/>
        </w:rPr>
        <w:tab/>
      </w:r>
      <w:r w:rsidRPr="00A51FB2">
        <w:rPr>
          <w:rFonts w:ascii="Arial" w:eastAsiaTheme="minorEastAsia" w:hAnsi="Arial" w:cs="Arial"/>
          <w:color w:val="000000" w:themeColor="text1"/>
          <w:sz w:val="24"/>
          <w:szCs w:val="24"/>
        </w:rPr>
        <w:tab/>
      </w:r>
      <w:r w:rsidRPr="00A51FB2">
        <w:rPr>
          <w:rFonts w:ascii="Arial" w:hAnsi="Arial" w:cs="Arial"/>
          <w:i w:val="0"/>
          <w:color w:val="000000" w:themeColor="text1"/>
          <w:sz w:val="24"/>
          <w:szCs w:val="24"/>
        </w:rPr>
        <w:t>(</w:t>
      </w:r>
      <w:r w:rsidRPr="00A51FB2">
        <w:rPr>
          <w:rFonts w:ascii="Arial" w:hAnsi="Arial" w:cs="Arial"/>
          <w:i w:val="0"/>
          <w:color w:val="000000" w:themeColor="text1"/>
          <w:sz w:val="24"/>
          <w:szCs w:val="24"/>
        </w:rPr>
        <w:fldChar w:fldCharType="begin"/>
      </w:r>
      <w:r w:rsidRPr="00A51FB2">
        <w:rPr>
          <w:rFonts w:ascii="Arial" w:hAnsi="Arial" w:cs="Arial"/>
          <w:i w:val="0"/>
          <w:color w:val="000000" w:themeColor="text1"/>
          <w:sz w:val="24"/>
          <w:szCs w:val="24"/>
        </w:rPr>
        <w:instrText xml:space="preserve"> SEQ ( \* ARABIC </w:instrText>
      </w:r>
      <w:r w:rsidRPr="00A51FB2">
        <w:rPr>
          <w:rFonts w:ascii="Arial" w:hAnsi="Arial" w:cs="Arial"/>
          <w:i w:val="0"/>
          <w:color w:val="000000" w:themeColor="text1"/>
          <w:sz w:val="24"/>
          <w:szCs w:val="24"/>
        </w:rPr>
        <w:fldChar w:fldCharType="separate"/>
      </w:r>
      <w:r w:rsidRPr="00A51FB2">
        <w:rPr>
          <w:rFonts w:ascii="Arial" w:hAnsi="Arial" w:cs="Arial"/>
          <w:i w:val="0"/>
          <w:noProof/>
          <w:color w:val="000000" w:themeColor="text1"/>
          <w:sz w:val="24"/>
          <w:szCs w:val="24"/>
        </w:rPr>
        <w:t>1</w:t>
      </w:r>
      <w:r w:rsidRPr="00A51FB2">
        <w:rPr>
          <w:rFonts w:ascii="Arial" w:hAnsi="Arial" w:cs="Arial"/>
          <w:i w:val="0"/>
          <w:color w:val="000000" w:themeColor="text1"/>
          <w:sz w:val="24"/>
          <w:szCs w:val="24"/>
        </w:rPr>
        <w:fldChar w:fldCharType="end"/>
      </w:r>
      <w:r w:rsidRPr="00A51FB2">
        <w:rPr>
          <w:rFonts w:ascii="Arial" w:hAnsi="Arial" w:cs="Arial"/>
          <w:i w:val="0"/>
          <w:color w:val="000000" w:themeColor="text1"/>
          <w:sz w:val="24"/>
          <w:szCs w:val="24"/>
        </w:rPr>
        <w:t>)</w:t>
      </w:r>
    </w:p>
    <w:p w:rsidR="005E33DD" w:rsidRPr="00A51FB2" w:rsidRDefault="005E33DD" w:rsidP="005E33DD">
      <w:pPr>
        <w:pStyle w:val="Caption"/>
        <w:rPr>
          <w:rFonts w:ascii="Arial" w:hAnsi="Arial" w:cs="Arial"/>
          <w:i w:val="0"/>
          <w:color w:val="000000" w:themeColor="text1"/>
          <w:sz w:val="24"/>
          <w:szCs w:val="24"/>
        </w:rPr>
      </w:pPr>
      <m:oMath>
        <m:r>
          <w:rPr>
            <w:rFonts w:ascii="Cambria Math" w:hAnsi="Cambria Math" w:cs="Arial"/>
            <w:color w:val="000000" w:themeColor="text1"/>
            <w:sz w:val="24"/>
            <w:szCs w:val="24"/>
          </w:rPr>
          <m:t>GSD=</m:t>
        </m:r>
        <m:f>
          <m:fPr>
            <m:ctrlPr>
              <w:rPr>
                <w:rFonts w:ascii="Cambria Math" w:hAnsi="Cambria Math" w:cs="Arial"/>
                <w:color w:val="000000" w:themeColor="text1"/>
                <w:sz w:val="24"/>
                <w:szCs w:val="24"/>
              </w:rPr>
            </m:ctrlPr>
          </m:fPr>
          <m:num>
            <m:r>
              <w:rPr>
                <w:rFonts w:ascii="Cambria Math" w:hAnsi="Cambria Math" w:cs="Arial"/>
                <w:color w:val="000000" w:themeColor="text1"/>
                <w:sz w:val="24"/>
                <w:szCs w:val="24"/>
              </w:rPr>
              <m:t>a</m:t>
            </m:r>
          </m:num>
          <m:den>
            <m:sSub>
              <m:sSubPr>
                <m:ctrlPr>
                  <w:rPr>
                    <w:rFonts w:ascii="Cambria Math" w:hAnsi="Cambria Math" w:cs="Arial"/>
                    <w:color w:val="000000" w:themeColor="text1"/>
                    <w:sz w:val="24"/>
                    <w:szCs w:val="24"/>
                  </w:rPr>
                </m:ctrlPr>
              </m:sSubPr>
              <m:e>
                <m:r>
                  <w:rPr>
                    <w:rFonts w:ascii="Cambria Math" w:hAnsi="Cambria Math" w:cs="Arial"/>
                    <w:color w:val="000000" w:themeColor="text1"/>
                    <w:sz w:val="24"/>
                    <w:szCs w:val="24"/>
                  </w:rPr>
                  <m:t>l</m:t>
                </m:r>
              </m:e>
              <m:sub>
                <m:r>
                  <w:rPr>
                    <w:rFonts w:ascii="Cambria Math" w:hAnsi="Cambria Math" w:cs="Arial"/>
                    <w:color w:val="000000" w:themeColor="text1"/>
                    <w:sz w:val="24"/>
                    <w:szCs w:val="24"/>
                  </w:rPr>
                  <m:t>foc</m:t>
                </m:r>
              </m:sub>
            </m:sSub>
          </m:den>
        </m:f>
        <m:r>
          <w:rPr>
            <w:rFonts w:ascii="Cambria Math" w:hAnsi="Cambria Math" w:cs="Arial"/>
            <w:color w:val="000000" w:themeColor="text1"/>
            <w:sz w:val="24"/>
            <w:szCs w:val="24"/>
          </w:rPr>
          <m:t>×</m:t>
        </m:r>
        <m:f>
          <m:fPr>
            <m:ctrlPr>
              <w:rPr>
                <w:rFonts w:ascii="Cambria Math" w:hAnsi="Cambria Math" w:cs="Arial"/>
                <w:color w:val="000000" w:themeColor="text1"/>
                <w:sz w:val="24"/>
                <w:szCs w:val="24"/>
              </w:rPr>
            </m:ctrlPr>
          </m:fPr>
          <m:num>
            <m:sSub>
              <m:sSubPr>
                <m:ctrlPr>
                  <w:rPr>
                    <w:rFonts w:ascii="Cambria Math" w:hAnsi="Cambria Math" w:cs="Arial"/>
                    <w:color w:val="000000" w:themeColor="text1"/>
                    <w:sz w:val="24"/>
                    <w:szCs w:val="24"/>
                  </w:rPr>
                </m:ctrlPr>
              </m:sSubPr>
              <m:e>
                <m:r>
                  <w:rPr>
                    <w:rFonts w:ascii="Cambria Math" w:hAnsi="Cambria Math" w:cs="Arial"/>
                    <w:color w:val="000000" w:themeColor="text1"/>
                    <w:sz w:val="24"/>
                    <w:szCs w:val="24"/>
                  </w:rPr>
                  <m:t>S</m:t>
                </m:r>
              </m:e>
              <m:sub>
                <m:r>
                  <w:rPr>
                    <w:rFonts w:ascii="Cambria Math" w:hAnsi="Cambria Math" w:cs="Arial"/>
                    <w:color w:val="000000" w:themeColor="text1"/>
                    <w:sz w:val="24"/>
                    <w:szCs w:val="24"/>
                  </w:rPr>
                  <m:t>W</m:t>
                </m:r>
              </m:sub>
            </m:sSub>
          </m:num>
          <m:den>
            <m:sSub>
              <m:sSubPr>
                <m:ctrlPr>
                  <w:rPr>
                    <w:rFonts w:ascii="Cambria Math" w:hAnsi="Cambria Math" w:cs="Arial"/>
                    <w:color w:val="000000" w:themeColor="text1"/>
                    <w:sz w:val="24"/>
                    <w:szCs w:val="24"/>
                  </w:rPr>
                </m:ctrlPr>
              </m:sSubPr>
              <m:e>
                <m:r>
                  <w:rPr>
                    <w:rFonts w:ascii="Cambria Math" w:hAnsi="Cambria Math" w:cs="Arial"/>
                    <w:color w:val="000000" w:themeColor="text1"/>
                    <w:sz w:val="24"/>
                    <w:szCs w:val="24"/>
                  </w:rPr>
                  <m:t>P</m:t>
                </m:r>
              </m:e>
              <m:sub>
                <m:r>
                  <w:rPr>
                    <w:rFonts w:ascii="Cambria Math" w:hAnsi="Cambria Math" w:cs="Arial"/>
                    <w:color w:val="000000" w:themeColor="text1"/>
                    <w:sz w:val="24"/>
                    <w:szCs w:val="24"/>
                  </w:rPr>
                  <m:t>w</m:t>
                </m:r>
              </m:sub>
            </m:sSub>
          </m:den>
        </m:f>
      </m:oMath>
      <w:r w:rsidRPr="00A51FB2">
        <w:rPr>
          <w:rFonts w:ascii="Arial" w:eastAsiaTheme="minorEastAsia" w:hAnsi="Arial" w:cs="Arial"/>
          <w:color w:val="000000" w:themeColor="text1"/>
          <w:sz w:val="24"/>
          <w:szCs w:val="24"/>
        </w:rPr>
        <w:tab/>
      </w:r>
      <w:r w:rsidRPr="00A51FB2">
        <w:rPr>
          <w:rFonts w:ascii="Arial" w:eastAsiaTheme="minorEastAsia" w:hAnsi="Arial" w:cs="Arial"/>
          <w:color w:val="000000" w:themeColor="text1"/>
          <w:sz w:val="24"/>
          <w:szCs w:val="24"/>
        </w:rPr>
        <w:tab/>
      </w:r>
      <w:r w:rsidRPr="00A51FB2">
        <w:rPr>
          <w:rFonts w:ascii="Arial" w:eastAsiaTheme="minorEastAsia" w:hAnsi="Arial" w:cs="Arial"/>
          <w:color w:val="000000" w:themeColor="text1"/>
          <w:sz w:val="24"/>
          <w:szCs w:val="24"/>
        </w:rPr>
        <w:tab/>
      </w:r>
      <w:r w:rsidRPr="00A51FB2">
        <w:rPr>
          <w:rFonts w:ascii="Arial" w:eastAsiaTheme="minorEastAsia" w:hAnsi="Arial" w:cs="Arial"/>
          <w:color w:val="000000" w:themeColor="text1"/>
          <w:sz w:val="24"/>
          <w:szCs w:val="24"/>
        </w:rPr>
        <w:tab/>
      </w:r>
      <w:r w:rsidRPr="00A51FB2">
        <w:rPr>
          <w:rFonts w:ascii="Arial" w:eastAsiaTheme="minorEastAsia" w:hAnsi="Arial" w:cs="Arial"/>
          <w:color w:val="000000" w:themeColor="text1"/>
          <w:sz w:val="24"/>
          <w:szCs w:val="24"/>
        </w:rPr>
        <w:tab/>
      </w:r>
      <w:r w:rsidRPr="00A51FB2">
        <w:rPr>
          <w:rFonts w:ascii="Arial" w:eastAsiaTheme="minorEastAsia" w:hAnsi="Arial" w:cs="Arial"/>
          <w:color w:val="000000" w:themeColor="text1"/>
          <w:sz w:val="24"/>
          <w:szCs w:val="24"/>
        </w:rPr>
        <w:tab/>
      </w:r>
      <w:r w:rsidRPr="00A51FB2">
        <w:rPr>
          <w:rFonts w:ascii="Arial" w:eastAsiaTheme="minorEastAsia" w:hAnsi="Arial" w:cs="Arial"/>
          <w:color w:val="000000" w:themeColor="text1"/>
          <w:sz w:val="24"/>
          <w:szCs w:val="24"/>
        </w:rPr>
        <w:tab/>
      </w:r>
      <w:r w:rsidRPr="00A51FB2">
        <w:rPr>
          <w:rFonts w:ascii="Arial" w:eastAsiaTheme="minorEastAsia" w:hAnsi="Arial" w:cs="Arial"/>
          <w:color w:val="000000" w:themeColor="text1"/>
          <w:sz w:val="24"/>
          <w:szCs w:val="24"/>
        </w:rPr>
        <w:tab/>
      </w:r>
      <w:r w:rsidRPr="00A51FB2">
        <w:rPr>
          <w:rFonts w:ascii="Arial" w:eastAsiaTheme="minorEastAsia" w:hAnsi="Arial" w:cs="Arial"/>
          <w:color w:val="000000" w:themeColor="text1"/>
          <w:sz w:val="24"/>
          <w:szCs w:val="24"/>
        </w:rPr>
        <w:tab/>
      </w:r>
      <w:r w:rsidRPr="00A51FB2">
        <w:rPr>
          <w:rFonts w:ascii="Arial" w:eastAsiaTheme="minorEastAsia" w:hAnsi="Arial" w:cs="Arial"/>
          <w:color w:val="000000" w:themeColor="text1"/>
          <w:sz w:val="24"/>
          <w:szCs w:val="24"/>
        </w:rPr>
        <w:tab/>
      </w:r>
      <w:r w:rsidRPr="00A51FB2">
        <w:rPr>
          <w:rFonts w:ascii="Arial" w:hAnsi="Arial" w:cs="Arial"/>
          <w:i w:val="0"/>
          <w:color w:val="000000" w:themeColor="text1"/>
          <w:sz w:val="24"/>
          <w:szCs w:val="24"/>
        </w:rPr>
        <w:t>(</w:t>
      </w:r>
      <w:r w:rsidRPr="00A51FB2">
        <w:rPr>
          <w:rFonts w:ascii="Arial" w:hAnsi="Arial" w:cs="Arial"/>
          <w:i w:val="0"/>
          <w:color w:val="000000" w:themeColor="text1"/>
          <w:sz w:val="24"/>
          <w:szCs w:val="24"/>
        </w:rPr>
        <w:fldChar w:fldCharType="begin"/>
      </w:r>
      <w:r w:rsidRPr="00A51FB2">
        <w:rPr>
          <w:rFonts w:ascii="Arial" w:hAnsi="Arial" w:cs="Arial"/>
          <w:i w:val="0"/>
          <w:color w:val="000000" w:themeColor="text1"/>
          <w:sz w:val="24"/>
          <w:szCs w:val="24"/>
        </w:rPr>
        <w:instrText xml:space="preserve"> SEQ ( \* ARABIC </w:instrText>
      </w:r>
      <w:r w:rsidRPr="00A51FB2">
        <w:rPr>
          <w:rFonts w:ascii="Arial" w:hAnsi="Arial" w:cs="Arial"/>
          <w:i w:val="0"/>
          <w:color w:val="000000" w:themeColor="text1"/>
          <w:sz w:val="24"/>
          <w:szCs w:val="24"/>
        </w:rPr>
        <w:fldChar w:fldCharType="separate"/>
      </w:r>
      <w:r w:rsidRPr="00A51FB2">
        <w:rPr>
          <w:rFonts w:ascii="Arial" w:hAnsi="Arial" w:cs="Arial"/>
          <w:i w:val="0"/>
          <w:noProof/>
          <w:color w:val="000000" w:themeColor="text1"/>
          <w:sz w:val="24"/>
          <w:szCs w:val="24"/>
        </w:rPr>
        <w:t>2</w:t>
      </w:r>
      <w:r w:rsidRPr="00A51FB2">
        <w:rPr>
          <w:rFonts w:ascii="Arial" w:hAnsi="Arial" w:cs="Arial"/>
          <w:i w:val="0"/>
          <w:color w:val="000000" w:themeColor="text1"/>
          <w:sz w:val="24"/>
          <w:szCs w:val="24"/>
        </w:rPr>
        <w:fldChar w:fldCharType="end"/>
      </w:r>
      <w:r w:rsidRPr="00A51FB2">
        <w:rPr>
          <w:rFonts w:ascii="Arial" w:hAnsi="Arial" w:cs="Arial"/>
          <w:i w:val="0"/>
          <w:color w:val="000000" w:themeColor="text1"/>
          <w:sz w:val="24"/>
          <w:szCs w:val="24"/>
        </w:rPr>
        <w:t>)</w:t>
      </w:r>
    </w:p>
    <w:p w:rsidR="005E33DD" w:rsidRPr="00C3388D" w:rsidRDefault="005E33DD" w:rsidP="005E33DD">
      <w:pPr>
        <w:spacing w:line="240" w:lineRule="auto"/>
        <w:rPr>
          <w:rFonts w:eastAsia="Times New Roman"/>
          <w:color w:val="000000" w:themeColor="text1"/>
          <w:sz w:val="24"/>
          <w:szCs w:val="24"/>
          <w:u w:val="single"/>
          <w:lang w:val="en-US"/>
        </w:rPr>
      </w:pPr>
      <w:r>
        <w:rPr>
          <w:color w:val="000000" w:themeColor="text1"/>
          <w:sz w:val="24"/>
          <w:szCs w:val="24"/>
        </w:rPr>
        <w:t xml:space="preserve">where </w:t>
      </w:r>
      <w:r w:rsidRPr="00A51FB2">
        <w:rPr>
          <w:i/>
          <w:color w:val="000000" w:themeColor="text1"/>
          <w:sz w:val="24"/>
          <w:szCs w:val="24"/>
        </w:rPr>
        <w:t>L</w:t>
      </w:r>
      <w:r>
        <w:rPr>
          <w:i/>
          <w:color w:val="000000" w:themeColor="text1"/>
          <w:sz w:val="24"/>
          <w:szCs w:val="24"/>
        </w:rPr>
        <w:t xml:space="preserve"> is the length (m)</w:t>
      </w:r>
      <w:r w:rsidRPr="00A51FB2">
        <w:rPr>
          <w:i/>
          <w:color w:val="000000" w:themeColor="text1"/>
          <w:sz w:val="24"/>
          <w:szCs w:val="24"/>
        </w:rPr>
        <w:t>, n</w:t>
      </w:r>
      <w:r w:rsidRPr="00A51FB2">
        <w:rPr>
          <w:i/>
          <w:color w:val="000000" w:themeColor="text1"/>
          <w:sz w:val="24"/>
          <w:szCs w:val="24"/>
          <w:vertAlign w:val="subscript"/>
        </w:rPr>
        <w:t>pix</w:t>
      </w:r>
      <w:r>
        <w:rPr>
          <w:color w:val="000000" w:themeColor="text1"/>
          <w:sz w:val="24"/>
          <w:szCs w:val="24"/>
        </w:rPr>
        <w:t xml:space="preserve"> is the number of pixels, </w:t>
      </w:r>
      <w:r w:rsidRPr="00A51FB2">
        <w:rPr>
          <w:i/>
          <w:color w:val="000000" w:themeColor="text1"/>
          <w:sz w:val="24"/>
          <w:szCs w:val="24"/>
        </w:rPr>
        <w:t>a</w:t>
      </w:r>
      <w:r>
        <w:rPr>
          <w:color w:val="000000" w:themeColor="text1"/>
          <w:sz w:val="24"/>
          <w:szCs w:val="24"/>
        </w:rPr>
        <w:t xml:space="preserve"> is the altitude, </w:t>
      </w:r>
      <w:r w:rsidRPr="00A51FB2">
        <w:rPr>
          <w:i/>
          <w:color w:val="000000" w:themeColor="text1"/>
          <w:sz w:val="24"/>
          <w:szCs w:val="24"/>
        </w:rPr>
        <w:t>l</w:t>
      </w:r>
      <w:r w:rsidRPr="00A51FB2">
        <w:rPr>
          <w:i/>
          <w:color w:val="000000" w:themeColor="text1"/>
          <w:sz w:val="24"/>
          <w:szCs w:val="24"/>
          <w:vertAlign w:val="subscript"/>
        </w:rPr>
        <w:t>foc</w:t>
      </w:r>
      <w:r>
        <w:rPr>
          <w:color w:val="000000" w:themeColor="text1"/>
          <w:sz w:val="24"/>
          <w:szCs w:val="24"/>
        </w:rPr>
        <w:t xml:space="preserve"> is th</w:t>
      </w:r>
      <w:r w:rsidR="0056571E">
        <w:rPr>
          <w:color w:val="000000" w:themeColor="text1"/>
          <w:sz w:val="24"/>
          <w:szCs w:val="24"/>
        </w:rPr>
        <w:t>e</w:t>
      </w:r>
      <w:r>
        <w:rPr>
          <w:color w:val="000000" w:themeColor="text1"/>
          <w:sz w:val="24"/>
          <w:szCs w:val="24"/>
        </w:rPr>
        <w:t xml:space="preserve"> focal length (mm),</w:t>
      </w:r>
      <w:r w:rsidRPr="00A51FB2">
        <w:rPr>
          <w:color w:val="000000" w:themeColor="text1"/>
          <w:sz w:val="24"/>
          <w:szCs w:val="24"/>
        </w:rPr>
        <w:t xml:space="preserve"> </w:t>
      </w:r>
      <w:r w:rsidRPr="00A51FB2">
        <w:rPr>
          <w:i/>
          <w:color w:val="000000" w:themeColor="text1"/>
          <w:sz w:val="24"/>
          <w:szCs w:val="24"/>
        </w:rPr>
        <w:t>S</w:t>
      </w:r>
      <w:r w:rsidRPr="00A51FB2">
        <w:rPr>
          <w:i/>
          <w:color w:val="000000" w:themeColor="text1"/>
          <w:sz w:val="24"/>
          <w:szCs w:val="24"/>
          <w:vertAlign w:val="subscript"/>
        </w:rPr>
        <w:t>w</w:t>
      </w:r>
      <w:r>
        <w:rPr>
          <w:color w:val="000000" w:themeColor="text1"/>
          <w:sz w:val="24"/>
          <w:szCs w:val="24"/>
        </w:rPr>
        <w:t xml:space="preserve"> is the sensor width (mm),</w:t>
      </w:r>
      <w:r w:rsidRPr="00A51FB2">
        <w:rPr>
          <w:color w:val="000000" w:themeColor="text1"/>
          <w:sz w:val="24"/>
          <w:szCs w:val="24"/>
        </w:rPr>
        <w:t xml:space="preserve"> and </w:t>
      </w:r>
      <w:r w:rsidRPr="00A51FB2">
        <w:rPr>
          <w:i/>
          <w:color w:val="000000" w:themeColor="text1"/>
          <w:sz w:val="24"/>
          <w:szCs w:val="24"/>
        </w:rPr>
        <w:t>P</w:t>
      </w:r>
      <w:r w:rsidRPr="00A51FB2">
        <w:rPr>
          <w:i/>
          <w:color w:val="000000" w:themeColor="text1"/>
          <w:sz w:val="24"/>
          <w:szCs w:val="24"/>
          <w:vertAlign w:val="subscript"/>
        </w:rPr>
        <w:t>w</w:t>
      </w:r>
      <w:r w:rsidRPr="00A51FB2">
        <w:rPr>
          <w:color w:val="000000" w:themeColor="text1"/>
          <w:sz w:val="24"/>
          <w:szCs w:val="24"/>
        </w:rPr>
        <w:t xml:space="preserve"> </w:t>
      </w:r>
      <w:r>
        <w:rPr>
          <w:color w:val="000000" w:themeColor="text1"/>
          <w:sz w:val="24"/>
          <w:szCs w:val="24"/>
        </w:rPr>
        <w:t>is the image resolution width (px)</w:t>
      </w:r>
      <w:r w:rsidRPr="00A51FB2">
        <w:rPr>
          <w:color w:val="000000" w:themeColor="text1"/>
          <w:sz w:val="24"/>
          <w:szCs w:val="24"/>
        </w:rPr>
        <w:t xml:space="preserve">. The width </w:t>
      </w:r>
      <w:r>
        <w:rPr>
          <w:color w:val="000000" w:themeColor="text1"/>
          <w:sz w:val="24"/>
          <w:szCs w:val="24"/>
        </w:rPr>
        <w:t xml:space="preserve">of the sensor and image resolution was </w:t>
      </w:r>
      <w:r w:rsidRPr="00A51FB2">
        <w:rPr>
          <w:color w:val="000000" w:themeColor="text1"/>
          <w:sz w:val="24"/>
          <w:szCs w:val="24"/>
        </w:rPr>
        <w:t xml:space="preserve">used </w:t>
      </w:r>
      <w:r>
        <w:rPr>
          <w:color w:val="000000" w:themeColor="text1"/>
          <w:sz w:val="24"/>
          <w:szCs w:val="24"/>
        </w:rPr>
        <w:t xml:space="preserve">since images of the </w:t>
      </w:r>
      <w:r w:rsidRPr="00A51FB2">
        <w:rPr>
          <w:color w:val="000000" w:themeColor="text1"/>
          <w:sz w:val="24"/>
          <w:szCs w:val="24"/>
        </w:rPr>
        <w:t>whales were captured full frame widthwise (</w:t>
      </w:r>
      <w:r w:rsidRPr="000D2005">
        <w:rPr>
          <w:color w:val="000000" w:themeColor="text1"/>
          <w:sz w:val="24"/>
          <w:szCs w:val="24"/>
          <w:highlight w:val="yellow"/>
        </w:rPr>
        <w:t>Gough et al., 2019</w:t>
      </w:r>
      <w:r w:rsidRPr="00A51FB2">
        <w:rPr>
          <w:color w:val="000000" w:themeColor="text1"/>
          <w:sz w:val="24"/>
          <w:szCs w:val="24"/>
        </w:rPr>
        <w:t>).</w:t>
      </w:r>
      <w:r>
        <w:rPr>
          <w:color w:val="000000" w:themeColor="text1"/>
          <w:sz w:val="24"/>
          <w:szCs w:val="24"/>
        </w:rPr>
        <w:t xml:space="preserve"> </w:t>
      </w:r>
      <w:r w:rsidR="00AE1102">
        <w:rPr>
          <w:color w:val="000000" w:themeColor="text1"/>
          <w:sz w:val="24"/>
          <w:szCs w:val="24"/>
        </w:rPr>
        <w:t>In ImageJ (NIH), the scale was set by creating a straight line from the notch in between the caudal flukes to the tip of the rostrum and entering t</w:t>
      </w:r>
      <w:r>
        <w:rPr>
          <w:color w:val="000000" w:themeColor="text1"/>
          <w:sz w:val="24"/>
          <w:szCs w:val="24"/>
        </w:rPr>
        <w:t>he total length</w:t>
      </w:r>
      <w:r w:rsidR="00AE1102">
        <w:rPr>
          <w:color w:val="000000" w:themeColor="text1"/>
          <w:sz w:val="24"/>
          <w:szCs w:val="24"/>
        </w:rPr>
        <w:t xml:space="preserve"> as the known distance</w:t>
      </w:r>
      <w:r w:rsidRPr="00A51FB2">
        <w:rPr>
          <w:rFonts w:eastAsia="Times New Roman"/>
          <w:color w:val="000000" w:themeColor="text1"/>
          <w:sz w:val="24"/>
          <w:szCs w:val="24"/>
          <w:lang w:val="en-US"/>
        </w:rPr>
        <w:t xml:space="preserve">. The </w:t>
      </w:r>
      <w:r>
        <w:rPr>
          <w:rFonts w:eastAsia="Times New Roman"/>
          <w:color w:val="000000" w:themeColor="text1"/>
          <w:sz w:val="24"/>
          <w:szCs w:val="24"/>
          <w:lang w:val="en-US"/>
        </w:rPr>
        <w:t xml:space="preserve">combined planar surface area of the </w:t>
      </w:r>
      <w:r w:rsidRPr="00A51FB2">
        <w:rPr>
          <w:rFonts w:eastAsia="Times New Roman"/>
          <w:color w:val="000000" w:themeColor="text1"/>
          <w:sz w:val="24"/>
          <w:szCs w:val="24"/>
          <w:lang w:val="en-US"/>
        </w:rPr>
        <w:t>fluke</w:t>
      </w:r>
      <w:r>
        <w:rPr>
          <w:rFonts w:eastAsia="Times New Roman"/>
          <w:color w:val="000000" w:themeColor="text1"/>
          <w:sz w:val="24"/>
          <w:szCs w:val="24"/>
          <w:lang w:val="en-US"/>
        </w:rPr>
        <w:t>s</w:t>
      </w:r>
      <w:r w:rsidRPr="00A51FB2">
        <w:rPr>
          <w:rFonts w:eastAsia="Times New Roman"/>
          <w:color w:val="000000" w:themeColor="text1"/>
          <w:sz w:val="24"/>
          <w:szCs w:val="24"/>
          <w:lang w:val="en-US"/>
        </w:rPr>
        <w:t xml:space="preserve"> </w:t>
      </w:r>
      <w:r>
        <w:rPr>
          <w:rFonts w:eastAsia="Times New Roman"/>
          <w:color w:val="000000" w:themeColor="text1"/>
          <w:sz w:val="24"/>
          <w:szCs w:val="24"/>
          <w:lang w:val="en-US"/>
        </w:rPr>
        <w:t>(</w:t>
      </w:r>
      <w:r w:rsidRPr="00A51FB2">
        <w:rPr>
          <w:i/>
          <w:color w:val="000000" w:themeColor="text1"/>
        </w:rPr>
        <w:t>F</w:t>
      </w:r>
      <w:r w:rsidRPr="00A51FB2">
        <w:rPr>
          <w:i/>
          <w:color w:val="000000" w:themeColor="text1"/>
          <w:vertAlign w:val="subscript"/>
        </w:rPr>
        <w:t>a</w:t>
      </w:r>
      <w:r>
        <w:rPr>
          <w:rFonts w:eastAsia="Times New Roman"/>
          <w:color w:val="000000" w:themeColor="text1"/>
          <w:sz w:val="24"/>
          <w:szCs w:val="24"/>
          <w:lang w:val="en-US"/>
        </w:rPr>
        <w:t>; m</w:t>
      </w:r>
      <w:r w:rsidRPr="00E438D4">
        <w:rPr>
          <w:rFonts w:eastAsia="Times New Roman"/>
          <w:color w:val="000000" w:themeColor="text1"/>
          <w:sz w:val="24"/>
          <w:szCs w:val="24"/>
          <w:vertAlign w:val="superscript"/>
          <w:lang w:val="en-US"/>
        </w:rPr>
        <w:t>2</w:t>
      </w:r>
      <w:r>
        <w:rPr>
          <w:rFonts w:eastAsia="Times New Roman"/>
          <w:color w:val="000000" w:themeColor="text1"/>
          <w:sz w:val="24"/>
          <w:szCs w:val="24"/>
          <w:lang w:val="en-US"/>
        </w:rPr>
        <w:t xml:space="preserve">) </w:t>
      </w:r>
      <w:r w:rsidRPr="00A51FB2">
        <w:rPr>
          <w:rFonts w:eastAsia="Times New Roman"/>
          <w:color w:val="000000" w:themeColor="text1"/>
          <w:sz w:val="24"/>
          <w:szCs w:val="24"/>
          <w:lang w:val="en-US"/>
        </w:rPr>
        <w:t>was calculated by carefully drawing a polygonal outline of the fluke</w:t>
      </w:r>
      <w:r>
        <w:rPr>
          <w:rFonts w:eastAsia="Times New Roman"/>
          <w:color w:val="000000" w:themeColor="text1"/>
          <w:sz w:val="24"/>
          <w:szCs w:val="24"/>
          <w:lang w:val="en-US"/>
        </w:rPr>
        <w:t>s</w:t>
      </w:r>
      <w:r w:rsidRPr="00C3388D">
        <w:rPr>
          <w:rFonts w:eastAsia="Times New Roman"/>
          <w:color w:val="000000" w:themeColor="text1"/>
          <w:sz w:val="24"/>
          <w:szCs w:val="24"/>
          <w:lang w:val="en-US"/>
        </w:rPr>
        <w:t xml:space="preserve">. Chord length </w:t>
      </w:r>
      <w:r>
        <w:rPr>
          <w:rFonts w:eastAsia="Times New Roman"/>
          <w:color w:val="000000" w:themeColor="text1"/>
          <w:sz w:val="24"/>
          <w:szCs w:val="24"/>
          <w:lang w:val="en-US"/>
        </w:rPr>
        <w:t xml:space="preserve">of the flukes (C; m) </w:t>
      </w:r>
      <w:r w:rsidRPr="00C3388D">
        <w:rPr>
          <w:rFonts w:eastAsia="Times New Roman"/>
          <w:color w:val="000000" w:themeColor="text1"/>
          <w:sz w:val="24"/>
          <w:szCs w:val="24"/>
          <w:lang w:val="en-US"/>
        </w:rPr>
        <w:t xml:space="preserve">was measured </w:t>
      </w:r>
      <w:r>
        <w:rPr>
          <w:rFonts w:eastAsia="Times New Roman"/>
          <w:color w:val="000000" w:themeColor="text1"/>
          <w:sz w:val="24"/>
          <w:szCs w:val="24"/>
          <w:lang w:val="en-US"/>
        </w:rPr>
        <w:t>as the linear distance</w:t>
      </w:r>
      <w:r w:rsidRPr="00C3388D">
        <w:rPr>
          <w:rFonts w:eastAsia="Times New Roman"/>
          <w:color w:val="000000" w:themeColor="text1"/>
          <w:sz w:val="24"/>
          <w:szCs w:val="24"/>
          <w:lang w:val="en-US"/>
        </w:rPr>
        <w:t xml:space="preserve"> from the notch </w:t>
      </w:r>
      <w:r>
        <w:rPr>
          <w:rFonts w:eastAsia="Times New Roman"/>
          <w:color w:val="000000" w:themeColor="text1"/>
          <w:sz w:val="24"/>
          <w:szCs w:val="24"/>
          <w:lang w:val="en-US"/>
        </w:rPr>
        <w:t>between</w:t>
      </w:r>
      <w:r w:rsidRPr="00C3388D">
        <w:rPr>
          <w:rFonts w:eastAsia="Times New Roman"/>
          <w:color w:val="000000" w:themeColor="text1"/>
          <w:sz w:val="24"/>
          <w:szCs w:val="24"/>
          <w:lang w:val="en-US"/>
        </w:rPr>
        <w:t xml:space="preserve"> the fluke</w:t>
      </w:r>
      <w:r>
        <w:rPr>
          <w:rFonts w:eastAsia="Times New Roman"/>
          <w:color w:val="000000" w:themeColor="text1"/>
          <w:sz w:val="24"/>
          <w:szCs w:val="24"/>
          <w:lang w:val="en-US"/>
        </w:rPr>
        <w:t>s</w:t>
      </w:r>
      <w:r w:rsidRPr="00C3388D">
        <w:rPr>
          <w:rFonts w:eastAsia="Times New Roman"/>
          <w:color w:val="000000" w:themeColor="text1"/>
          <w:sz w:val="24"/>
          <w:szCs w:val="24"/>
          <w:lang w:val="en-US"/>
        </w:rPr>
        <w:t xml:space="preserve"> to the </w:t>
      </w:r>
      <w:r>
        <w:rPr>
          <w:rFonts w:eastAsia="Times New Roman"/>
          <w:color w:val="000000" w:themeColor="text1"/>
          <w:sz w:val="24"/>
          <w:szCs w:val="24"/>
          <w:lang w:val="en-US"/>
        </w:rPr>
        <w:t>anterior insertion</w:t>
      </w:r>
      <w:r w:rsidRPr="00C3388D">
        <w:rPr>
          <w:rFonts w:eastAsia="Times New Roman"/>
          <w:color w:val="000000" w:themeColor="text1"/>
          <w:sz w:val="24"/>
          <w:szCs w:val="24"/>
          <w:lang w:val="en-US"/>
        </w:rPr>
        <w:t xml:space="preserve"> of the fluke</w:t>
      </w:r>
      <w:r>
        <w:rPr>
          <w:rFonts w:eastAsia="Times New Roman"/>
          <w:color w:val="000000" w:themeColor="text1"/>
          <w:sz w:val="24"/>
          <w:szCs w:val="24"/>
          <w:lang w:val="en-US"/>
        </w:rPr>
        <w:t>s on the tail</w:t>
      </w:r>
      <w:r w:rsidRPr="00C3388D">
        <w:rPr>
          <w:rFonts w:eastAsia="Times New Roman"/>
          <w:color w:val="000000" w:themeColor="text1"/>
          <w:sz w:val="24"/>
          <w:szCs w:val="24"/>
          <w:lang w:val="en-US"/>
        </w:rPr>
        <w:t xml:space="preserve">. Body mass </w:t>
      </w:r>
      <w:r>
        <w:rPr>
          <w:rFonts w:eastAsia="Times New Roman"/>
          <w:color w:val="000000" w:themeColor="text1"/>
          <w:sz w:val="24"/>
          <w:szCs w:val="24"/>
          <w:lang w:val="en-US"/>
        </w:rPr>
        <w:t xml:space="preserve">(kg) </w:t>
      </w:r>
      <w:r w:rsidRPr="00C3388D">
        <w:rPr>
          <w:rFonts w:eastAsia="Times New Roman"/>
          <w:color w:val="000000" w:themeColor="text1"/>
          <w:sz w:val="24"/>
          <w:szCs w:val="24"/>
          <w:lang w:val="en-US"/>
        </w:rPr>
        <w:t xml:space="preserve">was estimated from total body length using </w:t>
      </w:r>
      <w:r>
        <w:rPr>
          <w:rFonts w:eastAsia="Times New Roman"/>
          <w:color w:val="000000" w:themeColor="text1"/>
          <w:sz w:val="24"/>
          <w:szCs w:val="24"/>
          <w:lang w:val="en-US"/>
        </w:rPr>
        <w:t xml:space="preserve">known </w:t>
      </w:r>
      <w:r w:rsidRPr="00C3388D">
        <w:rPr>
          <w:rFonts w:eastAsia="Times New Roman"/>
          <w:color w:val="000000" w:themeColor="text1"/>
          <w:sz w:val="24"/>
          <w:szCs w:val="24"/>
          <w:lang w:val="en-US"/>
        </w:rPr>
        <w:t xml:space="preserve">regressions </w:t>
      </w:r>
      <w:r>
        <w:rPr>
          <w:rFonts w:eastAsia="Times New Roman"/>
          <w:color w:val="000000" w:themeColor="text1"/>
          <w:sz w:val="24"/>
          <w:szCs w:val="24"/>
          <w:lang w:val="en-US"/>
        </w:rPr>
        <w:t>(</w:t>
      </w:r>
      <w:r w:rsidRPr="000D2005">
        <w:rPr>
          <w:rFonts w:eastAsia="Times New Roman"/>
          <w:color w:val="000000" w:themeColor="text1"/>
          <w:sz w:val="24"/>
          <w:szCs w:val="24"/>
          <w:highlight w:val="yellow"/>
          <w:lang w:val="en-US"/>
        </w:rPr>
        <w:t>Kahane-Rapport and Goldbogen 2018).</w:t>
      </w:r>
      <w:r w:rsidRPr="00C3388D">
        <w:rPr>
          <w:rFonts w:eastAsia="Times New Roman"/>
          <w:color w:val="000000" w:themeColor="text1"/>
          <w:sz w:val="24"/>
          <w:szCs w:val="24"/>
          <w:lang w:val="en-US"/>
        </w:rPr>
        <w:t xml:space="preserve"> </w:t>
      </w:r>
      <w:r>
        <w:rPr>
          <w:rFonts w:eastAsia="Times New Roman"/>
          <w:color w:val="000000" w:themeColor="text1"/>
          <w:sz w:val="24"/>
          <w:szCs w:val="24"/>
          <w:lang w:val="en-US"/>
        </w:rPr>
        <w:t xml:space="preserve">The wetted </w:t>
      </w:r>
      <w:r w:rsidRPr="00C3388D">
        <w:rPr>
          <w:rFonts w:eastAsia="Times New Roman"/>
          <w:color w:val="000000" w:themeColor="text1"/>
          <w:sz w:val="24"/>
          <w:szCs w:val="24"/>
          <w:lang w:val="en-US"/>
        </w:rPr>
        <w:t xml:space="preserve">surface area </w:t>
      </w:r>
      <w:r>
        <w:rPr>
          <w:rFonts w:eastAsia="Times New Roman"/>
          <w:color w:val="000000" w:themeColor="text1"/>
          <w:sz w:val="24"/>
          <w:szCs w:val="24"/>
          <w:lang w:val="en-US"/>
        </w:rPr>
        <w:t>of the body (</w:t>
      </w:r>
      <w:r w:rsidRPr="00A51FB2">
        <w:rPr>
          <w:i/>
          <w:color w:val="000000" w:themeColor="text1"/>
          <w:sz w:val="24"/>
          <w:szCs w:val="24"/>
        </w:rPr>
        <w:t>S</w:t>
      </w:r>
      <w:r w:rsidRPr="00A51FB2">
        <w:rPr>
          <w:i/>
          <w:color w:val="000000" w:themeColor="text1"/>
          <w:sz w:val="24"/>
          <w:szCs w:val="24"/>
          <w:vertAlign w:val="subscript"/>
        </w:rPr>
        <w:t>a</w:t>
      </w:r>
      <w:r>
        <w:rPr>
          <w:i/>
          <w:color w:val="000000" w:themeColor="text1"/>
          <w:sz w:val="24"/>
          <w:szCs w:val="24"/>
          <w:vertAlign w:val="subscript"/>
        </w:rPr>
        <w:t xml:space="preserve"> </w:t>
      </w:r>
      <w:r>
        <w:rPr>
          <w:rFonts w:eastAsia="Times New Roman"/>
          <w:color w:val="000000" w:themeColor="text1"/>
          <w:sz w:val="24"/>
          <w:szCs w:val="24"/>
          <w:lang w:val="en-US"/>
        </w:rPr>
        <w:t>;m</w:t>
      </w:r>
      <w:r w:rsidRPr="00510FD8">
        <w:rPr>
          <w:rFonts w:eastAsia="Times New Roman"/>
          <w:color w:val="000000" w:themeColor="text1"/>
          <w:sz w:val="24"/>
          <w:szCs w:val="24"/>
          <w:vertAlign w:val="superscript"/>
          <w:lang w:val="en-US"/>
        </w:rPr>
        <w:t>2</w:t>
      </w:r>
      <w:r>
        <w:rPr>
          <w:rFonts w:eastAsia="Times New Roman"/>
          <w:color w:val="000000" w:themeColor="text1"/>
          <w:sz w:val="24"/>
          <w:szCs w:val="24"/>
          <w:lang w:val="en-US"/>
        </w:rPr>
        <w:t xml:space="preserve">) was </w:t>
      </w:r>
      <w:r w:rsidRPr="00C3388D">
        <w:rPr>
          <w:rFonts w:eastAsia="Times New Roman"/>
          <w:color w:val="000000" w:themeColor="text1"/>
          <w:sz w:val="24"/>
          <w:szCs w:val="24"/>
          <w:lang w:val="en-US"/>
        </w:rPr>
        <w:t xml:space="preserve">estimated from total body length using data provided by </w:t>
      </w:r>
      <w:r w:rsidRPr="000D2005">
        <w:rPr>
          <w:rFonts w:eastAsia="Times New Roman"/>
          <w:color w:val="000000" w:themeColor="text1"/>
          <w:sz w:val="24"/>
          <w:szCs w:val="24"/>
          <w:highlight w:val="yellow"/>
          <w:lang w:val="en-US"/>
        </w:rPr>
        <w:t>Fish (</w:t>
      </w:r>
      <w:r w:rsidR="00721C3A" w:rsidRPr="000D2005">
        <w:rPr>
          <w:rFonts w:eastAsia="Times New Roman"/>
          <w:color w:val="000000" w:themeColor="text1"/>
          <w:sz w:val="24"/>
          <w:szCs w:val="24"/>
          <w:highlight w:val="yellow"/>
          <w:lang w:val="en-US"/>
        </w:rPr>
        <w:t>1993</w:t>
      </w:r>
      <w:r w:rsidR="00721C3A">
        <w:rPr>
          <w:rFonts w:eastAsia="Times New Roman"/>
          <w:color w:val="000000" w:themeColor="text1"/>
          <w:sz w:val="24"/>
          <w:szCs w:val="24"/>
          <w:lang w:val="en-US"/>
        </w:rPr>
        <w:t>).</w:t>
      </w:r>
    </w:p>
    <w:p w:rsidR="00FE2636" w:rsidRPr="00A51FB2" w:rsidRDefault="00FE2636">
      <w:pPr>
        <w:spacing w:line="240" w:lineRule="auto"/>
        <w:rPr>
          <w:color w:val="000000" w:themeColor="text1"/>
          <w:sz w:val="24"/>
          <w:szCs w:val="24"/>
        </w:rPr>
      </w:pPr>
    </w:p>
    <w:p w:rsidR="00FE2636" w:rsidRPr="00322F64" w:rsidRDefault="008968CA" w:rsidP="00322F64">
      <w:pPr>
        <w:spacing w:line="240" w:lineRule="auto"/>
        <w:jc w:val="center"/>
        <w:rPr>
          <w:i/>
          <w:color w:val="000000" w:themeColor="text1"/>
          <w:sz w:val="24"/>
          <w:szCs w:val="24"/>
          <w:u w:val="single"/>
        </w:rPr>
      </w:pPr>
      <w:r w:rsidRPr="00322F64">
        <w:rPr>
          <w:i/>
          <w:color w:val="000000" w:themeColor="text1"/>
          <w:sz w:val="24"/>
          <w:szCs w:val="24"/>
          <w:u w:val="single"/>
        </w:rPr>
        <w:t>Thrust Force Modeling</w:t>
      </w:r>
    </w:p>
    <w:p w:rsidR="00FE2636" w:rsidRPr="00A51FB2" w:rsidRDefault="00B86181" w:rsidP="003E031C">
      <w:pPr>
        <w:spacing w:line="240" w:lineRule="auto"/>
        <w:ind w:firstLine="720"/>
        <w:rPr>
          <w:i/>
          <w:color w:val="000000" w:themeColor="text1"/>
          <w:sz w:val="24"/>
          <w:szCs w:val="24"/>
        </w:rPr>
      </w:pPr>
      <w:r>
        <w:rPr>
          <w:color w:val="000000" w:themeColor="text1"/>
          <w:sz w:val="24"/>
          <w:szCs w:val="24"/>
        </w:rPr>
        <w:t>Our calc</w:t>
      </w:r>
      <w:r w:rsidR="003E031C">
        <w:rPr>
          <w:color w:val="000000" w:themeColor="text1"/>
          <w:sz w:val="24"/>
          <w:szCs w:val="24"/>
        </w:rPr>
        <w:t>ulation</w:t>
      </w:r>
      <w:r>
        <w:rPr>
          <w:color w:val="000000" w:themeColor="text1"/>
          <w:sz w:val="24"/>
          <w:szCs w:val="24"/>
        </w:rPr>
        <w:t xml:space="preserve">s </w:t>
      </w:r>
      <w:r w:rsidR="003E031C">
        <w:rPr>
          <w:color w:val="000000" w:themeColor="text1"/>
          <w:sz w:val="24"/>
          <w:szCs w:val="24"/>
        </w:rPr>
        <w:t xml:space="preserve">of the fluking thrust are based on the </w:t>
      </w:r>
      <w:r w:rsidR="003E031C" w:rsidRPr="003E031C">
        <w:rPr>
          <w:color w:val="000000" w:themeColor="text1"/>
          <w:sz w:val="24"/>
          <w:szCs w:val="24"/>
        </w:rPr>
        <w:t>model of lunate</w:t>
      </w:r>
      <w:r w:rsidR="003E031C">
        <w:rPr>
          <w:color w:val="000000" w:themeColor="text1"/>
          <w:sz w:val="24"/>
          <w:szCs w:val="24"/>
        </w:rPr>
        <w:t xml:space="preserve"> </w:t>
      </w:r>
      <w:r w:rsidR="003E031C" w:rsidRPr="003E031C">
        <w:rPr>
          <w:color w:val="000000" w:themeColor="text1"/>
          <w:sz w:val="24"/>
          <w:szCs w:val="24"/>
        </w:rPr>
        <w:t xml:space="preserve">tail propulsion </w:t>
      </w:r>
      <w:r w:rsidR="003E031C">
        <w:rPr>
          <w:color w:val="000000" w:themeColor="text1"/>
          <w:sz w:val="24"/>
          <w:szCs w:val="24"/>
        </w:rPr>
        <w:t>using</w:t>
      </w:r>
      <w:r w:rsidR="003E031C" w:rsidRPr="003E031C">
        <w:rPr>
          <w:color w:val="000000" w:themeColor="text1"/>
          <w:sz w:val="24"/>
          <w:szCs w:val="24"/>
        </w:rPr>
        <w:t xml:space="preserve"> unsteady wing</w:t>
      </w:r>
      <w:r w:rsidR="003E031C">
        <w:rPr>
          <w:color w:val="000000" w:themeColor="text1"/>
          <w:sz w:val="24"/>
          <w:szCs w:val="24"/>
        </w:rPr>
        <w:t xml:space="preserve"> lifting surface</w:t>
      </w:r>
      <w:r w:rsidR="003E031C" w:rsidRPr="003E031C">
        <w:rPr>
          <w:color w:val="000000" w:themeColor="text1"/>
          <w:sz w:val="24"/>
          <w:szCs w:val="24"/>
        </w:rPr>
        <w:t xml:space="preserve"> theory</w:t>
      </w:r>
      <w:r w:rsidR="003E031C">
        <w:rPr>
          <w:color w:val="000000" w:themeColor="text1"/>
          <w:sz w:val="24"/>
          <w:szCs w:val="24"/>
        </w:rPr>
        <w:t xml:space="preserve"> </w:t>
      </w:r>
      <w:r w:rsidR="003E031C" w:rsidRPr="003E031C">
        <w:rPr>
          <w:color w:val="000000" w:themeColor="text1"/>
          <w:sz w:val="24"/>
          <w:szCs w:val="24"/>
        </w:rPr>
        <w:t>(</w:t>
      </w:r>
      <w:r w:rsidR="003E031C" w:rsidRPr="000D2005">
        <w:rPr>
          <w:color w:val="000000" w:themeColor="text1"/>
          <w:sz w:val="24"/>
          <w:szCs w:val="24"/>
          <w:highlight w:val="yellow"/>
        </w:rPr>
        <w:t>Chopra and Kambe, 1977; Yates, 1983</w:t>
      </w:r>
      <w:r w:rsidR="003E031C" w:rsidRPr="003E031C">
        <w:rPr>
          <w:color w:val="000000" w:themeColor="text1"/>
          <w:sz w:val="24"/>
          <w:szCs w:val="24"/>
        </w:rPr>
        <w:t>)</w:t>
      </w:r>
      <w:r w:rsidR="003E031C">
        <w:rPr>
          <w:color w:val="000000" w:themeColor="text1"/>
          <w:sz w:val="24"/>
          <w:szCs w:val="24"/>
        </w:rPr>
        <w:t>.</w:t>
      </w:r>
      <w:r w:rsidR="003E031C" w:rsidRPr="003E031C">
        <w:rPr>
          <w:color w:val="000000" w:themeColor="text1"/>
          <w:sz w:val="24"/>
          <w:szCs w:val="24"/>
        </w:rPr>
        <w:t xml:space="preserve"> </w:t>
      </w:r>
      <w:r w:rsidR="003E031C">
        <w:rPr>
          <w:color w:val="000000" w:themeColor="text1"/>
          <w:sz w:val="24"/>
          <w:szCs w:val="24"/>
        </w:rPr>
        <w:t>The modeling first involved the estimation of two input parameters, namely</w:t>
      </w:r>
      <w:r>
        <w:rPr>
          <w:color w:val="000000" w:themeColor="text1"/>
          <w:sz w:val="24"/>
          <w:szCs w:val="24"/>
        </w:rPr>
        <w:t xml:space="preserve"> </w:t>
      </w:r>
      <w:r w:rsidR="00FE2636" w:rsidRPr="00A51FB2">
        <w:rPr>
          <w:color w:val="000000" w:themeColor="text1"/>
          <w:sz w:val="24"/>
          <w:szCs w:val="24"/>
        </w:rPr>
        <w:t>the reduced frequency (</w:t>
      </w:r>
      <m:oMath>
        <m:r>
          <w:rPr>
            <w:rFonts w:ascii="Cambria Math" w:hAnsi="Cambria Math"/>
            <w:color w:val="000000" w:themeColor="text1"/>
            <w:sz w:val="24"/>
            <w:szCs w:val="24"/>
          </w:rPr>
          <m:t>σ)</m:t>
        </m:r>
      </m:oMath>
      <w:r w:rsidR="003E031C">
        <w:rPr>
          <w:color w:val="000000" w:themeColor="text1"/>
          <w:sz w:val="24"/>
          <w:szCs w:val="24"/>
        </w:rPr>
        <w:t xml:space="preserve"> here defined as</w:t>
      </w:r>
      <w:r>
        <w:rPr>
          <w:color w:val="000000" w:themeColor="text1"/>
          <w:sz w:val="24"/>
          <w:szCs w:val="24"/>
        </w:rPr>
        <w:t>:</w:t>
      </w:r>
    </w:p>
    <w:p w:rsidR="00FE2636" w:rsidRPr="00A51FB2" w:rsidRDefault="00FE2636" w:rsidP="00E90454">
      <w:pPr>
        <w:pStyle w:val="Caption"/>
        <w:rPr>
          <w:rFonts w:ascii="Arial" w:hAnsi="Arial" w:cs="Arial"/>
          <w:color w:val="000000" w:themeColor="text1"/>
          <w:sz w:val="24"/>
          <w:szCs w:val="24"/>
        </w:rPr>
      </w:pPr>
      <m:oMath>
        <m:r>
          <w:rPr>
            <w:rFonts w:ascii="Cambria Math" w:hAnsi="Cambria Math" w:cs="Arial"/>
            <w:color w:val="000000" w:themeColor="text1"/>
            <w:sz w:val="24"/>
            <w:szCs w:val="24"/>
          </w:rPr>
          <m:t>σ=</m:t>
        </m:r>
        <m:f>
          <m:fPr>
            <m:ctrlPr>
              <w:rPr>
                <w:rFonts w:ascii="Cambria Math" w:hAnsi="Cambria Math" w:cs="Arial"/>
                <w:color w:val="000000" w:themeColor="text1"/>
                <w:sz w:val="24"/>
                <w:szCs w:val="24"/>
              </w:rPr>
            </m:ctrlPr>
          </m:fPr>
          <m:num>
            <m:r>
              <w:rPr>
                <w:rFonts w:ascii="Cambria Math" w:hAnsi="Cambria Math" w:cs="Arial"/>
                <w:color w:val="000000" w:themeColor="text1"/>
                <w:sz w:val="24"/>
                <w:szCs w:val="24"/>
              </w:rPr>
              <w:sym w:font="Symbol" w:char="F077"/>
            </m:r>
            <m:r>
              <w:rPr>
                <w:rFonts w:ascii="Cambria Math" w:hAnsi="Cambria Math" w:cs="Arial"/>
                <w:color w:val="000000" w:themeColor="text1"/>
                <w:sz w:val="24"/>
                <w:szCs w:val="24"/>
              </w:rPr>
              <m:t xml:space="preserve">  C </m:t>
            </m:r>
          </m:num>
          <m:den>
            <m:r>
              <w:rPr>
                <w:rFonts w:ascii="Cambria Math" w:hAnsi="Cambria Math" w:cs="Arial"/>
                <w:color w:val="000000" w:themeColor="text1"/>
                <w:sz w:val="24"/>
                <w:szCs w:val="24"/>
              </w:rPr>
              <m:t>U</m:t>
            </m:r>
          </m:den>
        </m:f>
      </m:oMath>
      <w:r w:rsidRPr="00A51FB2">
        <w:rPr>
          <w:rFonts w:ascii="Arial" w:eastAsiaTheme="minorEastAsia" w:hAnsi="Arial" w:cs="Arial"/>
          <w:color w:val="000000" w:themeColor="text1"/>
          <w:sz w:val="24"/>
          <w:szCs w:val="24"/>
        </w:rPr>
        <w:tab/>
      </w:r>
      <w:r w:rsidRPr="00A51FB2">
        <w:rPr>
          <w:rFonts w:ascii="Arial" w:eastAsiaTheme="minorEastAsia" w:hAnsi="Arial" w:cs="Arial"/>
          <w:color w:val="000000" w:themeColor="text1"/>
          <w:sz w:val="24"/>
          <w:szCs w:val="24"/>
        </w:rPr>
        <w:tab/>
      </w:r>
      <w:r w:rsidRPr="00A51FB2">
        <w:rPr>
          <w:rFonts w:ascii="Arial" w:eastAsiaTheme="minorEastAsia" w:hAnsi="Arial" w:cs="Arial"/>
          <w:color w:val="000000" w:themeColor="text1"/>
          <w:sz w:val="24"/>
          <w:szCs w:val="24"/>
        </w:rPr>
        <w:tab/>
      </w:r>
      <w:r w:rsidRPr="00A51FB2">
        <w:rPr>
          <w:rFonts w:ascii="Arial" w:eastAsiaTheme="minorEastAsia" w:hAnsi="Arial" w:cs="Arial"/>
          <w:color w:val="000000" w:themeColor="text1"/>
          <w:sz w:val="24"/>
          <w:szCs w:val="24"/>
        </w:rPr>
        <w:tab/>
      </w:r>
      <w:r w:rsidRPr="00A51FB2">
        <w:rPr>
          <w:rFonts w:ascii="Arial" w:eastAsiaTheme="minorEastAsia" w:hAnsi="Arial" w:cs="Arial"/>
          <w:color w:val="000000" w:themeColor="text1"/>
          <w:sz w:val="24"/>
          <w:szCs w:val="24"/>
        </w:rPr>
        <w:tab/>
      </w:r>
      <w:r w:rsidRPr="00A51FB2">
        <w:rPr>
          <w:rFonts w:ascii="Arial" w:eastAsiaTheme="minorEastAsia" w:hAnsi="Arial" w:cs="Arial"/>
          <w:color w:val="000000" w:themeColor="text1"/>
          <w:sz w:val="24"/>
          <w:szCs w:val="24"/>
        </w:rPr>
        <w:tab/>
      </w:r>
      <w:r w:rsidRPr="00A51FB2">
        <w:rPr>
          <w:rFonts w:ascii="Arial" w:eastAsiaTheme="minorEastAsia" w:hAnsi="Arial" w:cs="Arial"/>
          <w:color w:val="000000" w:themeColor="text1"/>
          <w:sz w:val="24"/>
          <w:szCs w:val="24"/>
        </w:rPr>
        <w:tab/>
      </w:r>
      <w:r w:rsidRPr="00A51FB2">
        <w:rPr>
          <w:rFonts w:ascii="Arial" w:eastAsiaTheme="minorEastAsia" w:hAnsi="Arial" w:cs="Arial"/>
          <w:color w:val="000000" w:themeColor="text1"/>
          <w:sz w:val="24"/>
          <w:szCs w:val="24"/>
        </w:rPr>
        <w:tab/>
      </w:r>
      <w:r w:rsidRPr="00A51FB2">
        <w:rPr>
          <w:rFonts w:ascii="Arial" w:eastAsiaTheme="minorEastAsia" w:hAnsi="Arial" w:cs="Arial"/>
          <w:color w:val="000000" w:themeColor="text1"/>
          <w:sz w:val="24"/>
          <w:szCs w:val="24"/>
        </w:rPr>
        <w:tab/>
      </w:r>
      <w:r w:rsidRPr="00A51FB2">
        <w:rPr>
          <w:rFonts w:ascii="Arial" w:eastAsiaTheme="minorEastAsia" w:hAnsi="Arial" w:cs="Arial"/>
          <w:color w:val="000000" w:themeColor="text1"/>
          <w:sz w:val="24"/>
          <w:szCs w:val="24"/>
        </w:rPr>
        <w:tab/>
      </w:r>
      <w:r w:rsidRPr="00A51FB2">
        <w:rPr>
          <w:rFonts w:ascii="Arial" w:eastAsiaTheme="minorEastAsia" w:hAnsi="Arial" w:cs="Arial"/>
          <w:color w:val="000000" w:themeColor="text1"/>
          <w:sz w:val="24"/>
          <w:szCs w:val="24"/>
        </w:rPr>
        <w:tab/>
      </w:r>
      <w:r w:rsidRPr="00A51FB2">
        <w:rPr>
          <w:rFonts w:ascii="Arial" w:hAnsi="Arial" w:cs="Arial"/>
          <w:i w:val="0"/>
          <w:color w:val="000000" w:themeColor="text1"/>
          <w:sz w:val="24"/>
          <w:szCs w:val="24"/>
        </w:rPr>
        <w:t>(</w:t>
      </w:r>
      <w:r w:rsidRPr="00A51FB2">
        <w:rPr>
          <w:rFonts w:ascii="Arial" w:hAnsi="Arial" w:cs="Arial"/>
          <w:i w:val="0"/>
          <w:color w:val="000000" w:themeColor="text1"/>
          <w:sz w:val="24"/>
          <w:szCs w:val="24"/>
        </w:rPr>
        <w:fldChar w:fldCharType="begin"/>
      </w:r>
      <w:r w:rsidRPr="00A51FB2">
        <w:rPr>
          <w:rFonts w:ascii="Arial" w:hAnsi="Arial" w:cs="Arial"/>
          <w:i w:val="0"/>
          <w:color w:val="000000" w:themeColor="text1"/>
          <w:sz w:val="24"/>
          <w:szCs w:val="24"/>
        </w:rPr>
        <w:instrText xml:space="preserve"> SEQ ( \* ARABIC </w:instrText>
      </w:r>
      <w:r w:rsidRPr="00A51FB2">
        <w:rPr>
          <w:rFonts w:ascii="Arial" w:hAnsi="Arial" w:cs="Arial"/>
          <w:i w:val="0"/>
          <w:color w:val="000000" w:themeColor="text1"/>
          <w:sz w:val="24"/>
          <w:szCs w:val="24"/>
        </w:rPr>
        <w:fldChar w:fldCharType="separate"/>
      </w:r>
      <w:r w:rsidRPr="00A51FB2">
        <w:rPr>
          <w:rFonts w:ascii="Arial" w:hAnsi="Arial" w:cs="Arial"/>
          <w:i w:val="0"/>
          <w:noProof/>
          <w:color w:val="000000" w:themeColor="text1"/>
          <w:sz w:val="24"/>
          <w:szCs w:val="24"/>
        </w:rPr>
        <w:t>3</w:t>
      </w:r>
      <w:r w:rsidRPr="00A51FB2">
        <w:rPr>
          <w:rFonts w:ascii="Arial" w:hAnsi="Arial" w:cs="Arial"/>
          <w:i w:val="0"/>
          <w:color w:val="000000" w:themeColor="text1"/>
          <w:sz w:val="24"/>
          <w:szCs w:val="24"/>
        </w:rPr>
        <w:fldChar w:fldCharType="end"/>
      </w:r>
      <w:r w:rsidRPr="00A51FB2">
        <w:rPr>
          <w:rFonts w:ascii="Arial" w:hAnsi="Arial" w:cs="Arial"/>
          <w:i w:val="0"/>
          <w:color w:val="000000" w:themeColor="text1"/>
          <w:sz w:val="24"/>
          <w:szCs w:val="24"/>
        </w:rPr>
        <w:t>)</w:t>
      </w:r>
    </w:p>
    <w:p w:rsidR="00FE2636" w:rsidRDefault="003E031C" w:rsidP="00C3388D">
      <w:pPr>
        <w:spacing w:line="240" w:lineRule="auto"/>
        <w:rPr>
          <w:color w:val="000000" w:themeColor="text1"/>
          <w:sz w:val="24"/>
          <w:szCs w:val="24"/>
        </w:rPr>
      </w:pPr>
      <w:r>
        <w:rPr>
          <w:color w:val="000000" w:themeColor="text1"/>
          <w:sz w:val="24"/>
          <w:szCs w:val="24"/>
        </w:rPr>
        <w:t>with</w:t>
      </w:r>
      <w:r w:rsidRPr="00A51FB2">
        <w:rPr>
          <w:color w:val="000000" w:themeColor="text1"/>
          <w:sz w:val="24"/>
          <w:szCs w:val="24"/>
        </w:rPr>
        <w:t xml:space="preserve"> </w:t>
      </w:r>
      <w:r w:rsidR="00FE2636" w:rsidRPr="00B86181">
        <w:rPr>
          <w:i/>
          <w:color w:val="000000" w:themeColor="text1"/>
          <w:sz w:val="24"/>
          <w:szCs w:val="24"/>
        </w:rPr>
        <w:sym w:font="Symbol" w:char="F077"/>
      </w:r>
      <w:r w:rsidR="00FE2636" w:rsidRPr="00A51FB2">
        <w:rPr>
          <w:color w:val="000000" w:themeColor="text1"/>
          <w:sz w:val="24"/>
          <w:szCs w:val="24"/>
        </w:rPr>
        <w:t xml:space="preserve"> </w:t>
      </w:r>
      <w:r>
        <w:rPr>
          <w:color w:val="000000" w:themeColor="text1"/>
          <w:sz w:val="24"/>
          <w:szCs w:val="24"/>
        </w:rPr>
        <w:t>a</w:t>
      </w:r>
      <w:r w:rsidR="00FE2636" w:rsidRPr="00A51FB2">
        <w:rPr>
          <w:color w:val="000000" w:themeColor="text1"/>
          <w:sz w:val="24"/>
          <w:szCs w:val="24"/>
        </w:rPr>
        <w:t xml:space="preserve">s </w:t>
      </w:r>
      <w:r>
        <w:rPr>
          <w:color w:val="000000" w:themeColor="text1"/>
          <w:sz w:val="24"/>
          <w:szCs w:val="24"/>
        </w:rPr>
        <w:t>angular</w:t>
      </w:r>
      <w:r w:rsidR="00B86181">
        <w:rPr>
          <w:color w:val="000000" w:themeColor="text1"/>
          <w:sz w:val="24"/>
          <w:szCs w:val="24"/>
        </w:rPr>
        <w:t xml:space="preserve"> </w:t>
      </w:r>
      <w:r w:rsidR="00FE2636" w:rsidRPr="00A51FB2">
        <w:rPr>
          <w:color w:val="000000" w:themeColor="text1"/>
          <w:sz w:val="24"/>
          <w:szCs w:val="24"/>
        </w:rPr>
        <w:t xml:space="preserve">frequency of the </w:t>
      </w:r>
      <w:r>
        <w:rPr>
          <w:color w:val="000000" w:themeColor="text1"/>
          <w:sz w:val="24"/>
          <w:szCs w:val="24"/>
        </w:rPr>
        <w:t>fluking</w:t>
      </w:r>
      <w:r w:rsidRPr="00A51FB2">
        <w:rPr>
          <w:color w:val="000000" w:themeColor="text1"/>
          <w:sz w:val="24"/>
          <w:szCs w:val="24"/>
        </w:rPr>
        <w:t xml:space="preserve"> </w:t>
      </w:r>
      <w:r w:rsidR="00FE2636" w:rsidRPr="00A51FB2">
        <w:rPr>
          <w:color w:val="000000" w:themeColor="text1"/>
          <w:sz w:val="24"/>
          <w:szCs w:val="24"/>
        </w:rPr>
        <w:t>(</w:t>
      </w:r>
      <w:r>
        <w:rPr>
          <w:color w:val="000000" w:themeColor="text1"/>
          <w:sz w:val="24"/>
          <w:szCs w:val="24"/>
        </w:rPr>
        <w:t>with</w:t>
      </w:r>
      <w:r w:rsidR="00FE2636" w:rsidRPr="00A51FB2">
        <w:rPr>
          <w:color w:val="000000" w:themeColor="text1"/>
          <w:sz w:val="24"/>
          <w:szCs w:val="24"/>
        </w:rPr>
        <w:t xml:space="preserve"> </w:t>
      </w:r>
      <w:r w:rsidRPr="00063891">
        <w:rPr>
          <w:i/>
          <w:color w:val="000000" w:themeColor="text1"/>
          <w:sz w:val="24"/>
          <w:szCs w:val="24"/>
        </w:rPr>
        <w:sym w:font="Symbol" w:char="F077"/>
      </w:r>
      <w:r w:rsidR="00B86181">
        <w:rPr>
          <w:i/>
          <w:color w:val="000000" w:themeColor="text1"/>
          <w:sz w:val="24"/>
          <w:szCs w:val="24"/>
        </w:rPr>
        <w:t xml:space="preserve"> </w:t>
      </w:r>
      <w:r>
        <w:rPr>
          <w:i/>
          <w:color w:val="000000" w:themeColor="text1"/>
          <w:sz w:val="24"/>
          <w:szCs w:val="24"/>
        </w:rPr>
        <w:t>=</w:t>
      </w:r>
      <w:r w:rsidR="00B86181">
        <w:rPr>
          <w:i/>
          <w:color w:val="000000" w:themeColor="text1"/>
          <w:sz w:val="24"/>
          <w:szCs w:val="24"/>
        </w:rPr>
        <w:t xml:space="preserve"> </w:t>
      </w:r>
      <w:r w:rsidR="00FE2636" w:rsidRPr="00A51FB2">
        <w:rPr>
          <w:color w:val="000000" w:themeColor="text1"/>
          <w:sz w:val="24"/>
          <w:szCs w:val="24"/>
        </w:rPr>
        <w:t>2</w:t>
      </w:r>
      <w:r w:rsidR="00FE2636" w:rsidRPr="00A51FB2">
        <w:rPr>
          <w:color w:val="000000" w:themeColor="text1"/>
          <w:sz w:val="24"/>
          <w:szCs w:val="24"/>
        </w:rPr>
        <w:sym w:font="Symbol" w:char="F070"/>
      </w:r>
      <w:r w:rsidR="00FE2636" w:rsidRPr="00A51FB2">
        <w:rPr>
          <w:i/>
          <w:color w:val="000000" w:themeColor="text1"/>
          <w:sz w:val="24"/>
          <w:szCs w:val="24"/>
        </w:rPr>
        <w:t>f</w:t>
      </w:r>
      <w:r w:rsidR="00FE2636" w:rsidRPr="00A51FB2">
        <w:rPr>
          <w:color w:val="000000" w:themeColor="text1"/>
          <w:sz w:val="24"/>
          <w:szCs w:val="24"/>
        </w:rPr>
        <w:t xml:space="preserve">, where </w:t>
      </w:r>
      <w:r w:rsidR="00FE2636" w:rsidRPr="00A51FB2">
        <w:rPr>
          <w:i/>
          <w:color w:val="000000" w:themeColor="text1"/>
          <w:sz w:val="24"/>
          <w:szCs w:val="24"/>
        </w:rPr>
        <w:t>f</w:t>
      </w:r>
      <w:r w:rsidR="00FE2636" w:rsidRPr="00A51FB2">
        <w:rPr>
          <w:color w:val="000000" w:themeColor="text1"/>
          <w:sz w:val="24"/>
          <w:szCs w:val="24"/>
        </w:rPr>
        <w:t xml:space="preserve"> is the frequency in Hz), and </w:t>
      </w:r>
      <w:r w:rsidR="00FE2636" w:rsidRPr="00A51FB2">
        <w:rPr>
          <w:i/>
          <w:color w:val="000000" w:themeColor="text1"/>
          <w:sz w:val="24"/>
          <w:szCs w:val="24"/>
        </w:rPr>
        <w:t>U</w:t>
      </w:r>
      <w:r w:rsidR="00FE2636" w:rsidRPr="00A51FB2">
        <w:rPr>
          <w:color w:val="000000" w:themeColor="text1"/>
          <w:sz w:val="24"/>
          <w:szCs w:val="24"/>
        </w:rPr>
        <w:t xml:space="preserve"> </w:t>
      </w:r>
      <w:r>
        <w:rPr>
          <w:color w:val="000000" w:themeColor="text1"/>
          <w:sz w:val="24"/>
          <w:szCs w:val="24"/>
        </w:rPr>
        <w:t>the</w:t>
      </w:r>
      <w:r w:rsidRPr="00A51FB2">
        <w:rPr>
          <w:color w:val="000000" w:themeColor="text1"/>
          <w:sz w:val="24"/>
          <w:szCs w:val="24"/>
        </w:rPr>
        <w:t xml:space="preserve"> </w:t>
      </w:r>
      <w:r w:rsidR="00FE2636" w:rsidRPr="00A51FB2">
        <w:rPr>
          <w:color w:val="000000" w:themeColor="text1"/>
          <w:sz w:val="24"/>
          <w:szCs w:val="24"/>
        </w:rPr>
        <w:t>swimming velocity (m s</w:t>
      </w:r>
      <w:r w:rsidR="00FE2636" w:rsidRPr="00A51FB2">
        <w:rPr>
          <w:color w:val="000000" w:themeColor="text1"/>
          <w:sz w:val="24"/>
          <w:szCs w:val="24"/>
          <w:vertAlign w:val="superscript"/>
        </w:rPr>
        <w:t>-1</w:t>
      </w:r>
      <w:r w:rsidR="00FE2636" w:rsidRPr="00A51FB2">
        <w:rPr>
          <w:color w:val="000000" w:themeColor="text1"/>
          <w:sz w:val="24"/>
          <w:szCs w:val="24"/>
        </w:rPr>
        <w:t>)</w:t>
      </w:r>
      <w:r>
        <w:rPr>
          <w:color w:val="000000" w:themeColor="text1"/>
          <w:sz w:val="24"/>
          <w:szCs w:val="24"/>
        </w:rPr>
        <w:t>;</w:t>
      </w:r>
      <w:r w:rsidR="00FE2636" w:rsidRPr="00A51FB2">
        <w:rPr>
          <w:color w:val="000000" w:themeColor="text1"/>
          <w:sz w:val="24"/>
          <w:szCs w:val="24"/>
        </w:rPr>
        <w:t xml:space="preserve"> </w:t>
      </w:r>
      <w:r>
        <w:rPr>
          <w:color w:val="000000" w:themeColor="text1"/>
          <w:sz w:val="24"/>
          <w:szCs w:val="24"/>
        </w:rPr>
        <w:t xml:space="preserve">and the </w:t>
      </w:r>
      <w:r w:rsidR="00FE2636" w:rsidRPr="00A51FB2">
        <w:rPr>
          <w:color w:val="000000" w:themeColor="text1"/>
          <w:sz w:val="24"/>
          <w:szCs w:val="24"/>
        </w:rPr>
        <w:t>feathering parameter</w:t>
      </w:r>
      <w:r>
        <w:rPr>
          <w:color w:val="000000" w:themeColor="text1"/>
          <w:sz w:val="24"/>
          <w:szCs w:val="24"/>
        </w:rPr>
        <w:t xml:space="preserve"> </w:t>
      </w:r>
      <w:r w:rsidRPr="00A51FB2">
        <w:rPr>
          <w:color w:val="000000" w:themeColor="text1"/>
          <w:sz w:val="24"/>
          <w:szCs w:val="24"/>
        </w:rPr>
        <w:t>(</w:t>
      </w:r>
      <m:oMath>
        <m:r>
          <w:rPr>
            <w:rFonts w:ascii="Cambria Math" w:hAnsi="Cambria Math"/>
            <w:color w:val="000000" w:themeColor="text1"/>
            <w:sz w:val="24"/>
            <w:szCs w:val="24"/>
          </w:rPr>
          <m:t>θ</m:t>
        </m:r>
      </m:oMath>
      <w:r w:rsidRPr="00A51FB2">
        <w:rPr>
          <w:color w:val="000000" w:themeColor="text1"/>
          <w:sz w:val="24"/>
          <w:szCs w:val="24"/>
        </w:rPr>
        <w:t>)</w:t>
      </w:r>
      <w:r>
        <w:rPr>
          <w:color w:val="000000" w:themeColor="text1"/>
          <w:sz w:val="24"/>
          <w:szCs w:val="24"/>
        </w:rPr>
        <w:t xml:space="preserve"> expressed as</w:t>
      </w:r>
      <w:r w:rsidR="00FE2636" w:rsidRPr="00A51FB2">
        <w:rPr>
          <w:color w:val="000000" w:themeColor="text1"/>
          <w:sz w:val="24"/>
          <w:szCs w:val="24"/>
        </w:rPr>
        <w:t>:</w:t>
      </w:r>
    </w:p>
    <w:p w:rsidR="00084EE2" w:rsidRPr="00A51FB2" w:rsidRDefault="00084EE2" w:rsidP="00C3388D">
      <w:pPr>
        <w:spacing w:line="240" w:lineRule="auto"/>
        <w:rPr>
          <w:color w:val="000000" w:themeColor="text1"/>
          <w:sz w:val="24"/>
          <w:szCs w:val="24"/>
        </w:rPr>
      </w:pPr>
    </w:p>
    <w:p w:rsidR="00FE2636" w:rsidRPr="00A51FB2" w:rsidRDefault="00FE2636" w:rsidP="00E90454">
      <w:pPr>
        <w:pStyle w:val="Caption"/>
        <w:rPr>
          <w:rFonts w:ascii="Arial" w:eastAsiaTheme="minorEastAsia" w:hAnsi="Arial" w:cs="Arial"/>
          <w:color w:val="000000" w:themeColor="text1"/>
          <w:sz w:val="24"/>
          <w:szCs w:val="24"/>
        </w:rPr>
      </w:pPr>
      <m:oMath>
        <m:r>
          <w:rPr>
            <w:rFonts w:ascii="Cambria Math" w:hAnsi="Cambria Math" w:cs="Arial"/>
            <w:color w:val="000000" w:themeColor="text1"/>
            <w:sz w:val="24"/>
            <w:szCs w:val="24"/>
          </w:rPr>
          <m:t>θ=</m:t>
        </m:r>
        <m:f>
          <m:fPr>
            <m:ctrlPr>
              <w:rPr>
                <w:rFonts w:ascii="Cambria Math" w:hAnsi="Cambria Math" w:cs="Arial"/>
                <w:color w:val="000000" w:themeColor="text1"/>
                <w:sz w:val="24"/>
                <w:szCs w:val="24"/>
              </w:rPr>
            </m:ctrlPr>
          </m:fPr>
          <m:num>
            <m:r>
              <w:rPr>
                <w:rFonts w:ascii="Cambria Math" w:hAnsi="Cambria Math" w:cs="Arial"/>
                <w:color w:val="000000" w:themeColor="text1"/>
                <w:sz w:val="24"/>
                <w:szCs w:val="24"/>
              </w:rPr>
              <m:t xml:space="preserve"> α U</m:t>
            </m:r>
          </m:num>
          <m:den>
            <m:r>
              <w:rPr>
                <w:rFonts w:ascii="Cambria Math" w:hAnsi="Cambria Math" w:cs="Arial"/>
                <w:color w:val="000000" w:themeColor="text1"/>
                <w:sz w:val="24"/>
                <w:szCs w:val="24"/>
              </w:rPr>
              <w:sym w:font="Symbol" w:char="F077"/>
            </m:r>
            <m:r>
              <w:rPr>
                <w:rFonts w:ascii="Cambria Math" w:hAnsi="Cambria Math" w:cs="Arial"/>
                <w:color w:val="000000" w:themeColor="text1"/>
                <w:sz w:val="24"/>
                <w:szCs w:val="24"/>
              </w:rPr>
              <m:t xml:space="preserve"> </m:t>
            </m:r>
            <m:sSub>
              <m:sSubPr>
                <m:ctrlPr>
                  <w:rPr>
                    <w:rFonts w:ascii="Cambria Math" w:hAnsi="Cambria Math" w:cs="Arial"/>
                    <w:color w:val="000000" w:themeColor="text1"/>
                    <w:sz w:val="24"/>
                    <w:szCs w:val="24"/>
                  </w:rPr>
                </m:ctrlPr>
              </m:sSubPr>
              <m:e>
                <m:r>
                  <w:rPr>
                    <w:rFonts w:ascii="Cambria Math" w:hAnsi="Cambria Math" w:cs="Arial"/>
                    <w:color w:val="000000" w:themeColor="text1"/>
                    <w:sz w:val="24"/>
                    <w:szCs w:val="24"/>
                  </w:rPr>
                  <m:t xml:space="preserve"> h</m:t>
                </m:r>
              </m:e>
              <m:sub>
                <m:r>
                  <w:rPr>
                    <w:rFonts w:ascii="Cambria Math" w:hAnsi="Cambria Math" w:cs="Arial"/>
                    <w:color w:val="000000" w:themeColor="text1"/>
                    <w:sz w:val="24"/>
                    <w:szCs w:val="24"/>
                  </w:rPr>
                  <m:t>1</m:t>
                </m:r>
              </m:sub>
            </m:sSub>
            <m:r>
              <w:rPr>
                <w:rFonts w:ascii="Cambria Math" w:hAnsi="Cambria Math" w:cs="Arial"/>
                <w:color w:val="000000" w:themeColor="text1"/>
                <w:sz w:val="24"/>
                <w:szCs w:val="24"/>
              </w:rPr>
              <m:t xml:space="preserve"> </m:t>
            </m:r>
          </m:den>
        </m:f>
      </m:oMath>
      <w:r w:rsidRPr="00A51FB2">
        <w:rPr>
          <w:rFonts w:ascii="Arial" w:eastAsiaTheme="minorEastAsia" w:hAnsi="Arial" w:cs="Arial"/>
          <w:color w:val="000000" w:themeColor="text1"/>
          <w:sz w:val="24"/>
          <w:szCs w:val="24"/>
        </w:rPr>
        <w:tab/>
      </w:r>
      <w:r w:rsidRPr="00A51FB2">
        <w:rPr>
          <w:rFonts w:ascii="Arial" w:eastAsiaTheme="minorEastAsia" w:hAnsi="Arial" w:cs="Arial"/>
          <w:color w:val="000000" w:themeColor="text1"/>
          <w:sz w:val="24"/>
          <w:szCs w:val="24"/>
        </w:rPr>
        <w:tab/>
      </w:r>
      <w:r w:rsidRPr="00A51FB2">
        <w:rPr>
          <w:rFonts w:ascii="Arial" w:eastAsiaTheme="minorEastAsia" w:hAnsi="Arial" w:cs="Arial"/>
          <w:color w:val="000000" w:themeColor="text1"/>
          <w:sz w:val="24"/>
          <w:szCs w:val="24"/>
        </w:rPr>
        <w:tab/>
      </w:r>
      <w:r w:rsidRPr="00A51FB2">
        <w:rPr>
          <w:rFonts w:ascii="Arial" w:eastAsiaTheme="minorEastAsia" w:hAnsi="Arial" w:cs="Arial"/>
          <w:color w:val="000000" w:themeColor="text1"/>
          <w:sz w:val="24"/>
          <w:szCs w:val="24"/>
        </w:rPr>
        <w:tab/>
      </w:r>
      <w:r w:rsidRPr="00A51FB2">
        <w:rPr>
          <w:rFonts w:ascii="Arial" w:eastAsiaTheme="minorEastAsia" w:hAnsi="Arial" w:cs="Arial"/>
          <w:color w:val="000000" w:themeColor="text1"/>
          <w:sz w:val="24"/>
          <w:szCs w:val="24"/>
        </w:rPr>
        <w:tab/>
      </w:r>
      <w:r w:rsidRPr="00A51FB2">
        <w:rPr>
          <w:rFonts w:ascii="Arial" w:eastAsiaTheme="minorEastAsia" w:hAnsi="Arial" w:cs="Arial"/>
          <w:color w:val="000000" w:themeColor="text1"/>
          <w:sz w:val="24"/>
          <w:szCs w:val="24"/>
        </w:rPr>
        <w:tab/>
      </w:r>
      <w:r w:rsidRPr="00A51FB2">
        <w:rPr>
          <w:rFonts w:ascii="Arial" w:eastAsiaTheme="minorEastAsia" w:hAnsi="Arial" w:cs="Arial"/>
          <w:color w:val="000000" w:themeColor="text1"/>
          <w:sz w:val="24"/>
          <w:szCs w:val="24"/>
        </w:rPr>
        <w:tab/>
      </w:r>
      <w:r w:rsidRPr="00A51FB2">
        <w:rPr>
          <w:rFonts w:ascii="Arial" w:eastAsiaTheme="minorEastAsia" w:hAnsi="Arial" w:cs="Arial"/>
          <w:color w:val="000000" w:themeColor="text1"/>
          <w:sz w:val="24"/>
          <w:szCs w:val="24"/>
        </w:rPr>
        <w:tab/>
      </w:r>
      <w:r w:rsidRPr="00A51FB2">
        <w:rPr>
          <w:rFonts w:ascii="Arial" w:eastAsiaTheme="minorEastAsia" w:hAnsi="Arial" w:cs="Arial"/>
          <w:color w:val="000000" w:themeColor="text1"/>
          <w:sz w:val="24"/>
          <w:szCs w:val="24"/>
        </w:rPr>
        <w:tab/>
      </w:r>
      <w:r w:rsidRPr="00A51FB2">
        <w:rPr>
          <w:rFonts w:ascii="Arial" w:eastAsiaTheme="minorEastAsia" w:hAnsi="Arial" w:cs="Arial"/>
          <w:color w:val="000000" w:themeColor="text1"/>
          <w:sz w:val="24"/>
          <w:szCs w:val="24"/>
        </w:rPr>
        <w:tab/>
      </w:r>
      <w:r w:rsidRPr="00A51FB2">
        <w:rPr>
          <w:rFonts w:ascii="Arial" w:eastAsiaTheme="minorEastAsia" w:hAnsi="Arial" w:cs="Arial"/>
          <w:color w:val="000000" w:themeColor="text1"/>
          <w:sz w:val="24"/>
          <w:szCs w:val="24"/>
        </w:rPr>
        <w:tab/>
      </w:r>
      <w:r w:rsidRPr="00A51FB2">
        <w:rPr>
          <w:rFonts w:ascii="Arial" w:eastAsiaTheme="minorEastAsia" w:hAnsi="Arial" w:cs="Arial"/>
          <w:i w:val="0"/>
          <w:color w:val="000000" w:themeColor="text1"/>
          <w:sz w:val="24"/>
          <w:szCs w:val="24"/>
        </w:rPr>
        <w:t>(</w:t>
      </w:r>
      <w:r w:rsidRPr="00A51FB2">
        <w:rPr>
          <w:rFonts w:ascii="Arial" w:hAnsi="Arial" w:cs="Arial"/>
          <w:i w:val="0"/>
          <w:color w:val="000000" w:themeColor="text1"/>
          <w:sz w:val="24"/>
          <w:szCs w:val="24"/>
        </w:rPr>
        <w:fldChar w:fldCharType="begin"/>
      </w:r>
      <w:r w:rsidRPr="00A51FB2">
        <w:rPr>
          <w:rFonts w:ascii="Arial" w:hAnsi="Arial" w:cs="Arial"/>
          <w:i w:val="0"/>
          <w:color w:val="000000" w:themeColor="text1"/>
          <w:sz w:val="24"/>
          <w:szCs w:val="24"/>
        </w:rPr>
        <w:instrText xml:space="preserve"> SEQ ( \* ARABIC </w:instrText>
      </w:r>
      <w:r w:rsidRPr="00A51FB2">
        <w:rPr>
          <w:rFonts w:ascii="Arial" w:hAnsi="Arial" w:cs="Arial"/>
          <w:i w:val="0"/>
          <w:color w:val="000000" w:themeColor="text1"/>
          <w:sz w:val="24"/>
          <w:szCs w:val="24"/>
        </w:rPr>
        <w:fldChar w:fldCharType="separate"/>
      </w:r>
      <w:r w:rsidRPr="00A51FB2">
        <w:rPr>
          <w:rFonts w:ascii="Arial" w:hAnsi="Arial" w:cs="Arial"/>
          <w:i w:val="0"/>
          <w:noProof/>
          <w:color w:val="000000" w:themeColor="text1"/>
          <w:sz w:val="24"/>
          <w:szCs w:val="24"/>
        </w:rPr>
        <w:t>4</w:t>
      </w:r>
      <w:r w:rsidRPr="00A51FB2">
        <w:rPr>
          <w:rFonts w:ascii="Arial" w:hAnsi="Arial" w:cs="Arial"/>
          <w:i w:val="0"/>
          <w:color w:val="000000" w:themeColor="text1"/>
          <w:sz w:val="24"/>
          <w:szCs w:val="24"/>
        </w:rPr>
        <w:fldChar w:fldCharType="end"/>
      </w:r>
      <w:r w:rsidRPr="00A51FB2">
        <w:rPr>
          <w:rFonts w:ascii="Arial" w:hAnsi="Arial" w:cs="Arial"/>
          <w:i w:val="0"/>
          <w:color w:val="000000" w:themeColor="text1"/>
          <w:sz w:val="24"/>
          <w:szCs w:val="24"/>
        </w:rPr>
        <w:t>)</w:t>
      </w:r>
    </w:p>
    <w:p w:rsidR="00FE2636" w:rsidRDefault="00126676" w:rsidP="00C3388D">
      <w:pPr>
        <w:spacing w:line="240" w:lineRule="auto"/>
        <w:rPr>
          <w:rFonts w:eastAsiaTheme="minorEastAsia"/>
          <w:color w:val="000000" w:themeColor="text1"/>
          <w:sz w:val="24"/>
          <w:szCs w:val="24"/>
        </w:rPr>
      </w:pPr>
      <w:r>
        <w:rPr>
          <w:color w:val="000000" w:themeColor="text1"/>
          <w:sz w:val="24"/>
          <w:szCs w:val="24"/>
        </w:rPr>
        <w:t>This parameter is expressed as</w:t>
      </w:r>
      <w:r w:rsidR="00FE2636" w:rsidRPr="00A51FB2">
        <w:rPr>
          <w:rFonts w:eastAsiaTheme="minorEastAsia"/>
          <w:color w:val="000000" w:themeColor="text1"/>
          <w:sz w:val="24"/>
          <w:szCs w:val="24"/>
        </w:rPr>
        <w:t xml:space="preserve"> the ratio of the maximum angle</w:t>
      </w:r>
      <w:r w:rsidR="00FE2636" w:rsidRPr="00A51FB2">
        <w:rPr>
          <w:color w:val="000000" w:themeColor="text1"/>
          <w:sz w:val="24"/>
          <w:szCs w:val="24"/>
        </w:rPr>
        <w:t xml:space="preserve"> </w:t>
      </w:r>
      <m:oMath>
        <m:r>
          <w:rPr>
            <w:rFonts w:ascii="Cambria Math" w:hAnsi="Cambria Math"/>
            <w:color w:val="000000" w:themeColor="text1"/>
            <w:sz w:val="24"/>
            <w:szCs w:val="24"/>
          </w:rPr>
          <m:t>(α</m:t>
        </m:r>
        <m:r>
          <m:rPr>
            <m:sty m:val="p"/>
          </m:rPr>
          <w:rPr>
            <w:rFonts w:ascii="Cambria Math" w:hAnsi="Cambria Math"/>
            <w:color w:val="000000" w:themeColor="text1"/>
            <w:sz w:val="24"/>
            <w:szCs w:val="24"/>
          </w:rPr>
          <m:t>, in degrees</m:t>
        </m:r>
        <m:r>
          <w:rPr>
            <w:rFonts w:ascii="Cambria Math" w:hAnsi="Cambria Math"/>
            <w:color w:val="000000" w:themeColor="text1"/>
            <w:sz w:val="24"/>
            <w:szCs w:val="24"/>
          </w:rPr>
          <m:t>)</m:t>
        </m:r>
      </m:oMath>
      <w:r w:rsidR="00FE2636" w:rsidRPr="00A51FB2">
        <w:rPr>
          <w:rFonts w:eastAsiaTheme="minorEastAsia"/>
          <w:color w:val="000000" w:themeColor="text1"/>
          <w:sz w:val="24"/>
          <w:szCs w:val="24"/>
        </w:rPr>
        <w:t xml:space="preserve"> the </w:t>
      </w:r>
      <w:r w:rsidR="00422DBD">
        <w:rPr>
          <w:rFonts w:eastAsiaTheme="minorEastAsia"/>
          <w:color w:val="000000" w:themeColor="text1"/>
          <w:sz w:val="24"/>
          <w:szCs w:val="24"/>
        </w:rPr>
        <w:t>fluke</w:t>
      </w:r>
      <w:r w:rsidR="00422DBD" w:rsidRPr="00A51FB2">
        <w:rPr>
          <w:rFonts w:eastAsiaTheme="minorEastAsia"/>
          <w:color w:val="000000" w:themeColor="text1"/>
          <w:sz w:val="24"/>
          <w:szCs w:val="24"/>
        </w:rPr>
        <w:t xml:space="preserve"> </w:t>
      </w:r>
      <w:r w:rsidR="00FE2636" w:rsidRPr="00A51FB2">
        <w:rPr>
          <w:rFonts w:eastAsiaTheme="minorEastAsia"/>
          <w:color w:val="000000" w:themeColor="text1"/>
          <w:sz w:val="24"/>
          <w:szCs w:val="24"/>
        </w:rPr>
        <w:t xml:space="preserve">makes with the direction of motion and the maximum angle </w:t>
      </w:r>
      <w:r w:rsidR="00FE2636" w:rsidRPr="00A51FB2">
        <w:rPr>
          <w:color w:val="000000" w:themeColor="text1"/>
          <w:sz w:val="24"/>
          <w:szCs w:val="24"/>
        </w:rPr>
        <w:t>(</w:t>
      </w:r>
      <w:r w:rsidR="00FE2636" w:rsidRPr="00A51FB2">
        <w:rPr>
          <w:i/>
          <w:color w:val="000000" w:themeColor="text1"/>
          <w:sz w:val="24"/>
          <w:szCs w:val="24"/>
        </w:rPr>
        <w:sym w:font="Symbol" w:char="F077"/>
      </w:r>
      <w:r w:rsidR="00FE2636" w:rsidRPr="00A51FB2">
        <w:rPr>
          <w:i/>
          <w:color w:val="000000" w:themeColor="text1"/>
          <w:sz w:val="24"/>
          <w:szCs w:val="24"/>
        </w:rPr>
        <w:t>h</w:t>
      </w:r>
      <w:r w:rsidR="00FE2636" w:rsidRPr="00A51FB2">
        <w:rPr>
          <w:i/>
          <w:color w:val="000000" w:themeColor="text1"/>
          <w:sz w:val="24"/>
          <w:szCs w:val="24"/>
          <w:vertAlign w:val="subscript"/>
        </w:rPr>
        <w:t>1</w:t>
      </w:r>
      <w:r w:rsidR="00FE2636" w:rsidRPr="00A51FB2">
        <w:rPr>
          <w:i/>
          <w:color w:val="000000" w:themeColor="text1"/>
          <w:sz w:val="24"/>
          <w:szCs w:val="24"/>
        </w:rPr>
        <w:t>/U</w:t>
      </w:r>
      <w:r w:rsidR="00FE2636" w:rsidRPr="00A51FB2">
        <w:rPr>
          <w:color w:val="000000" w:themeColor="text1"/>
          <w:sz w:val="24"/>
          <w:szCs w:val="24"/>
        </w:rPr>
        <w:t>) achieved by the trajectory of the pitching axis of the flukes (</w:t>
      </w:r>
      <w:r w:rsidR="00FE2636" w:rsidRPr="000D2005">
        <w:rPr>
          <w:color w:val="000000" w:themeColor="text1"/>
          <w:sz w:val="24"/>
          <w:szCs w:val="24"/>
          <w:highlight w:val="yellow"/>
        </w:rPr>
        <w:t>Yates, 1983</w:t>
      </w:r>
      <w:r w:rsidR="00FE2636" w:rsidRPr="00A51FB2">
        <w:rPr>
          <w:color w:val="000000" w:themeColor="text1"/>
          <w:sz w:val="24"/>
          <w:szCs w:val="24"/>
        </w:rPr>
        <w:t>)</w:t>
      </w:r>
      <w:r w:rsidR="00A94216">
        <w:rPr>
          <w:color w:val="000000" w:themeColor="text1"/>
          <w:sz w:val="24"/>
          <w:szCs w:val="24"/>
        </w:rPr>
        <w:t xml:space="preserve"> when reaching the heave amplitude </w:t>
      </w:r>
      <w:r w:rsidR="00A94216" w:rsidRPr="00A51FB2">
        <w:rPr>
          <w:i/>
          <w:color w:val="000000" w:themeColor="text1"/>
          <w:sz w:val="24"/>
          <w:szCs w:val="24"/>
        </w:rPr>
        <w:t>h</w:t>
      </w:r>
      <w:r w:rsidR="00A94216" w:rsidRPr="00A51FB2">
        <w:rPr>
          <w:i/>
          <w:color w:val="000000" w:themeColor="text1"/>
          <w:sz w:val="24"/>
          <w:szCs w:val="24"/>
          <w:vertAlign w:val="subscript"/>
        </w:rPr>
        <w:t>1</w:t>
      </w:r>
      <w:r w:rsidR="00A94216">
        <w:rPr>
          <w:i/>
          <w:color w:val="000000" w:themeColor="text1"/>
          <w:sz w:val="24"/>
          <w:szCs w:val="24"/>
          <w:vertAlign w:val="subscript"/>
        </w:rPr>
        <w:t xml:space="preserve"> </w:t>
      </w:r>
      <w:r w:rsidR="00A94216" w:rsidRPr="00B86181">
        <w:rPr>
          <w:i/>
          <w:color w:val="000000" w:themeColor="text1"/>
          <w:sz w:val="24"/>
          <w:szCs w:val="24"/>
        </w:rPr>
        <w:t>(m)</w:t>
      </w:r>
      <w:r w:rsidR="00A94216">
        <w:rPr>
          <w:color w:val="000000" w:themeColor="text1"/>
          <w:sz w:val="24"/>
          <w:szCs w:val="24"/>
        </w:rPr>
        <w:t xml:space="preserve">. </w:t>
      </w:r>
      <w:r w:rsidR="00A94216">
        <w:rPr>
          <w:rFonts w:eastAsiaTheme="minorEastAsia"/>
          <w:color w:val="000000" w:themeColor="text1"/>
          <w:sz w:val="24"/>
          <w:szCs w:val="24"/>
        </w:rPr>
        <w:t xml:space="preserve">The Chopra-Kambe theory yield a series of parametric curves expressing the </w:t>
      </w:r>
      <w:r w:rsidR="00FE2636" w:rsidRPr="00A51FB2">
        <w:rPr>
          <w:rFonts w:eastAsiaTheme="minorEastAsia"/>
          <w:color w:val="000000" w:themeColor="text1"/>
          <w:sz w:val="24"/>
          <w:szCs w:val="24"/>
        </w:rPr>
        <w:t>coefficient of thrust (</w:t>
      </w:r>
      <m:oMath>
        <m:sSub>
          <m:sSubPr>
            <m:ctrlPr>
              <w:rPr>
                <w:rFonts w:ascii="Cambria Math" w:hAnsi="Cambria Math"/>
                <w:color w:val="000000" w:themeColor="text1"/>
                <w:sz w:val="24"/>
                <w:szCs w:val="24"/>
              </w:rPr>
            </m:ctrlPr>
          </m:sSubPr>
          <m:e>
            <m:r>
              <w:rPr>
                <w:rFonts w:ascii="Cambria Math" w:hAnsi="Cambria Math"/>
                <w:color w:val="000000" w:themeColor="text1"/>
                <w:sz w:val="24"/>
                <w:szCs w:val="24"/>
              </w:rPr>
              <m:t>C</m:t>
            </m:r>
          </m:e>
          <m:sub>
            <m:r>
              <w:rPr>
                <w:rFonts w:ascii="Cambria Math" w:hAnsi="Cambria Math"/>
                <w:color w:val="000000" w:themeColor="text1"/>
                <w:sz w:val="24"/>
                <w:szCs w:val="24"/>
              </w:rPr>
              <m:t>T</m:t>
            </m:r>
          </m:sub>
        </m:sSub>
        <m:r>
          <w:rPr>
            <w:rFonts w:ascii="Cambria Math" w:hAnsi="Cambria Math"/>
            <w:color w:val="000000" w:themeColor="text1"/>
            <w:sz w:val="24"/>
            <w:szCs w:val="24"/>
          </w:rPr>
          <m:t>)</m:t>
        </m:r>
      </m:oMath>
      <w:r w:rsidR="00FE2636" w:rsidRPr="00A51FB2">
        <w:rPr>
          <w:rFonts w:eastAsiaTheme="minorEastAsia"/>
          <w:color w:val="000000" w:themeColor="text1"/>
          <w:sz w:val="24"/>
          <w:szCs w:val="24"/>
        </w:rPr>
        <w:t xml:space="preserve"> </w:t>
      </w:r>
      <w:r w:rsidR="00A94216">
        <w:rPr>
          <w:rFonts w:eastAsiaTheme="minorEastAsia"/>
          <w:color w:val="000000" w:themeColor="text1"/>
          <w:sz w:val="24"/>
          <w:szCs w:val="24"/>
        </w:rPr>
        <w:t xml:space="preserve">in terms of </w:t>
      </w:r>
      <m:oMath>
        <m:r>
          <w:rPr>
            <w:rFonts w:ascii="Cambria Math" w:hAnsi="Cambria Math"/>
            <w:color w:val="000000" w:themeColor="text1"/>
            <w:sz w:val="24"/>
            <w:szCs w:val="24"/>
          </w:rPr>
          <m:t>σ</m:t>
        </m:r>
      </m:oMath>
      <w:r w:rsidR="00A94216" w:rsidRPr="00A51FB2">
        <w:rPr>
          <w:rFonts w:eastAsiaTheme="minorEastAsia"/>
          <w:color w:val="000000" w:themeColor="text1"/>
          <w:sz w:val="24"/>
          <w:szCs w:val="24"/>
        </w:rPr>
        <w:t xml:space="preserve"> </w:t>
      </w:r>
      <w:r w:rsidR="00A94216">
        <w:rPr>
          <w:rFonts w:eastAsiaTheme="minorEastAsia"/>
          <w:color w:val="000000" w:themeColor="text1"/>
          <w:sz w:val="24"/>
          <w:szCs w:val="24"/>
        </w:rPr>
        <w:t xml:space="preserve">and </w:t>
      </w:r>
      <m:oMath>
        <m:r>
          <w:rPr>
            <w:rFonts w:ascii="Cambria Math" w:hAnsi="Cambria Math"/>
            <w:color w:val="000000" w:themeColor="text1"/>
            <w:sz w:val="24"/>
            <w:szCs w:val="24"/>
          </w:rPr>
          <m:t>θ.</m:t>
        </m:r>
        <m:r>
          <m:rPr>
            <m:sty m:val="p"/>
          </m:rPr>
          <w:rPr>
            <w:rFonts w:ascii="Cambria Math" w:hAnsi="Cambria Math"/>
            <w:color w:val="000000" w:themeColor="text1"/>
            <w:sz w:val="24"/>
            <w:szCs w:val="24"/>
          </w:rPr>
          <m:t xml:space="preserve"> </m:t>
        </m:r>
        <m:r>
          <m:rPr>
            <m:sty m:val="p"/>
          </m:rPr>
          <w:rPr>
            <w:rFonts w:ascii="Cambria Math" w:eastAsiaTheme="minorEastAsia" w:hAnsi="Cambria Math"/>
            <w:color w:val="000000" w:themeColor="text1"/>
            <w:sz w:val="24"/>
            <w:szCs w:val="24"/>
          </w:rPr>
          <m:t xml:space="preserve"> </m:t>
        </m:r>
      </m:oMath>
      <w:r w:rsidR="00FD10ED">
        <w:rPr>
          <w:rFonts w:eastAsiaTheme="minorEastAsia"/>
          <w:color w:val="000000" w:themeColor="text1"/>
          <w:sz w:val="24"/>
          <w:szCs w:val="24"/>
        </w:rPr>
        <w:t xml:space="preserve">(digitized from the graphs shown in </w:t>
      </w:r>
      <w:r w:rsidR="00FD10ED" w:rsidRPr="000D2005">
        <w:rPr>
          <w:rFonts w:eastAsiaTheme="minorEastAsia"/>
          <w:color w:val="000000" w:themeColor="text1"/>
          <w:sz w:val="24"/>
          <w:szCs w:val="24"/>
          <w:highlight w:val="yellow"/>
        </w:rPr>
        <w:t>Chopra and K</w:t>
      </w:r>
      <w:r w:rsidR="00B86181" w:rsidRPr="000D2005">
        <w:rPr>
          <w:rFonts w:eastAsiaTheme="minorEastAsia"/>
          <w:color w:val="000000" w:themeColor="text1"/>
          <w:sz w:val="24"/>
          <w:szCs w:val="24"/>
          <w:highlight w:val="yellow"/>
        </w:rPr>
        <w:t>ambe (1977</w:t>
      </w:r>
      <w:r w:rsidR="00FD10ED">
        <w:rPr>
          <w:rFonts w:eastAsiaTheme="minorEastAsia"/>
          <w:color w:val="000000" w:themeColor="text1"/>
          <w:sz w:val="24"/>
          <w:szCs w:val="24"/>
        </w:rPr>
        <w:t>)</w:t>
      </w:r>
      <w:r w:rsidR="00B86181">
        <w:rPr>
          <w:rFonts w:eastAsiaTheme="minorEastAsia"/>
          <w:color w:val="000000" w:themeColor="text1"/>
          <w:sz w:val="24"/>
          <w:szCs w:val="24"/>
        </w:rPr>
        <w:t>.</w:t>
      </w:r>
      <w:r w:rsidR="00B37976">
        <w:rPr>
          <w:rFonts w:eastAsiaTheme="minorEastAsia"/>
          <w:color w:val="000000" w:themeColor="text1"/>
          <w:sz w:val="24"/>
          <w:szCs w:val="24"/>
        </w:rPr>
        <w:t xml:space="preserve"> </w:t>
      </w:r>
      <w:r w:rsidR="00FD10ED">
        <w:rPr>
          <w:rFonts w:eastAsiaTheme="minorEastAsia"/>
          <w:color w:val="000000" w:themeColor="text1"/>
          <w:sz w:val="24"/>
          <w:szCs w:val="24"/>
        </w:rPr>
        <w:t xml:space="preserve">From </w:t>
      </w:r>
      <w:r w:rsidR="00B37976">
        <w:rPr>
          <w:rFonts w:eastAsiaTheme="minorEastAsia"/>
          <w:color w:val="000000" w:themeColor="text1"/>
          <w:sz w:val="24"/>
          <w:szCs w:val="24"/>
        </w:rPr>
        <w:t>th</w:t>
      </w:r>
      <w:r w:rsidR="00FD10ED">
        <w:rPr>
          <w:rFonts w:eastAsiaTheme="minorEastAsia"/>
          <w:color w:val="000000" w:themeColor="text1"/>
          <w:sz w:val="24"/>
          <w:szCs w:val="24"/>
        </w:rPr>
        <w:t>e extrapolated C</w:t>
      </w:r>
      <w:r w:rsidR="00FD10ED" w:rsidRPr="00B86181">
        <w:rPr>
          <w:rFonts w:eastAsiaTheme="minorEastAsia"/>
          <w:color w:val="000000" w:themeColor="text1"/>
          <w:sz w:val="24"/>
          <w:szCs w:val="24"/>
          <w:vertAlign w:val="subscript"/>
        </w:rPr>
        <w:softHyphen/>
        <w:t>T</w:t>
      </w:r>
      <w:r w:rsidR="00B37976">
        <w:rPr>
          <w:rFonts w:eastAsiaTheme="minorEastAsia"/>
          <w:color w:val="000000" w:themeColor="text1"/>
          <w:sz w:val="24"/>
          <w:szCs w:val="24"/>
        </w:rPr>
        <w:t xml:space="preserve"> one obtains t</w:t>
      </w:r>
      <w:r w:rsidR="00A94216">
        <w:rPr>
          <w:rFonts w:eastAsiaTheme="minorEastAsia"/>
          <w:color w:val="000000" w:themeColor="text1"/>
          <w:sz w:val="24"/>
          <w:szCs w:val="24"/>
        </w:rPr>
        <w:t xml:space="preserve">he </w:t>
      </w:r>
      <w:r w:rsidR="00084EE2">
        <w:rPr>
          <w:rFonts w:eastAsiaTheme="minorEastAsia"/>
          <w:color w:val="000000" w:themeColor="text1"/>
          <w:sz w:val="24"/>
          <w:szCs w:val="24"/>
        </w:rPr>
        <w:t xml:space="preserve">total mean </w:t>
      </w:r>
      <w:r w:rsidR="00A94216">
        <w:rPr>
          <w:rFonts w:eastAsiaTheme="minorEastAsia"/>
          <w:color w:val="000000" w:themeColor="text1"/>
          <w:sz w:val="24"/>
          <w:szCs w:val="24"/>
        </w:rPr>
        <w:t>thrust force (</w:t>
      </w:r>
      <m:oMath>
        <m:acc>
          <m:accPr>
            <m:chr m:val="̅"/>
            <m:ctrlPr>
              <w:rPr>
                <w:rFonts w:ascii="Cambria Math" w:eastAsiaTheme="minorEastAsia" w:hAnsi="Cambria Math"/>
                <w:i/>
                <w:color w:val="000000" w:themeColor="text1"/>
                <w:sz w:val="24"/>
                <w:szCs w:val="24"/>
              </w:rPr>
            </m:ctrlPr>
          </m:accPr>
          <m:e>
            <m:r>
              <w:rPr>
                <w:rFonts w:ascii="Cambria Math" w:eastAsiaTheme="minorEastAsia" w:hAnsi="Cambria Math"/>
                <w:color w:val="000000" w:themeColor="text1"/>
                <w:sz w:val="24"/>
                <w:szCs w:val="24"/>
              </w:rPr>
              <m:t>T</m:t>
            </m:r>
          </m:e>
        </m:acc>
      </m:oMath>
      <w:r w:rsidR="00A94216">
        <w:rPr>
          <w:rFonts w:eastAsiaTheme="minorEastAsia"/>
          <w:color w:val="000000" w:themeColor="text1"/>
          <w:sz w:val="24"/>
          <w:szCs w:val="24"/>
        </w:rPr>
        <w:t xml:space="preserve">) </w:t>
      </w:r>
      <w:r w:rsidR="00B37976">
        <w:rPr>
          <w:rFonts w:eastAsiaTheme="minorEastAsia"/>
          <w:color w:val="000000" w:themeColor="text1"/>
          <w:sz w:val="24"/>
          <w:szCs w:val="24"/>
        </w:rPr>
        <w:t>(</w:t>
      </w:r>
      <w:r w:rsidR="00084EE2">
        <w:rPr>
          <w:rFonts w:eastAsiaTheme="minorEastAsia"/>
          <w:color w:val="000000" w:themeColor="text1"/>
          <w:sz w:val="24"/>
          <w:szCs w:val="24"/>
        </w:rPr>
        <w:t>over a tail heave cycle</w:t>
      </w:r>
      <w:r w:rsidR="00B37976">
        <w:rPr>
          <w:rFonts w:eastAsiaTheme="minorEastAsia"/>
          <w:color w:val="000000" w:themeColor="text1"/>
          <w:sz w:val="24"/>
          <w:szCs w:val="24"/>
        </w:rPr>
        <w:t>)</w:t>
      </w:r>
      <w:r w:rsidR="00FD10ED">
        <w:rPr>
          <w:rFonts w:eastAsiaTheme="minorEastAsia"/>
          <w:color w:val="000000" w:themeColor="text1"/>
          <w:sz w:val="24"/>
          <w:szCs w:val="24"/>
        </w:rPr>
        <w:t>,</w:t>
      </w:r>
      <w:r w:rsidR="00B37976">
        <w:rPr>
          <w:rFonts w:eastAsiaTheme="minorEastAsia"/>
          <w:color w:val="000000" w:themeColor="text1"/>
          <w:sz w:val="24"/>
          <w:szCs w:val="24"/>
          <w:vertAlign w:val="subscript"/>
        </w:rPr>
        <w:t xml:space="preserve"> </w:t>
      </w:r>
      <w:r w:rsidR="00B37976">
        <w:rPr>
          <w:rFonts w:eastAsiaTheme="minorEastAsia"/>
          <w:color w:val="000000" w:themeColor="text1"/>
          <w:sz w:val="24"/>
          <w:szCs w:val="24"/>
        </w:rPr>
        <w:t xml:space="preserve">given the relationship: </w:t>
      </w:r>
    </w:p>
    <w:p w:rsidR="00084EE2" w:rsidRPr="00A51FB2" w:rsidRDefault="00084EE2" w:rsidP="00C3388D">
      <w:pPr>
        <w:spacing w:line="240" w:lineRule="auto"/>
        <w:rPr>
          <w:rFonts w:eastAsiaTheme="minorEastAsia"/>
          <w:color w:val="000000" w:themeColor="text1"/>
          <w:sz w:val="24"/>
          <w:szCs w:val="24"/>
        </w:rPr>
      </w:pPr>
    </w:p>
    <w:p w:rsidR="00FE2636" w:rsidRPr="00A51FB2" w:rsidRDefault="008A67D0" w:rsidP="00E90454">
      <w:pPr>
        <w:pStyle w:val="Caption"/>
        <w:rPr>
          <w:rFonts w:ascii="Arial" w:eastAsiaTheme="minorEastAsia" w:hAnsi="Arial" w:cs="Arial"/>
          <w:color w:val="000000" w:themeColor="text1"/>
          <w:sz w:val="24"/>
          <w:szCs w:val="24"/>
        </w:rPr>
      </w:pPr>
      <m:oMath>
        <m:sSub>
          <m:sSubPr>
            <m:ctrlPr>
              <w:rPr>
                <w:rFonts w:ascii="Cambria Math" w:hAnsi="Cambria Math" w:cs="Arial"/>
                <w:color w:val="000000" w:themeColor="text1"/>
                <w:sz w:val="24"/>
                <w:szCs w:val="24"/>
              </w:rPr>
            </m:ctrlPr>
          </m:sSubPr>
          <m:e>
            <m:r>
              <w:rPr>
                <w:rFonts w:ascii="Cambria Math" w:hAnsi="Cambria Math" w:cs="Arial"/>
                <w:color w:val="000000" w:themeColor="text1"/>
                <w:sz w:val="24"/>
                <w:szCs w:val="24"/>
              </w:rPr>
              <m:t>C</m:t>
            </m:r>
          </m:e>
          <m:sub>
            <m:r>
              <w:rPr>
                <w:rFonts w:ascii="Cambria Math" w:hAnsi="Cambria Math" w:cs="Arial"/>
                <w:color w:val="000000" w:themeColor="text1"/>
                <w:sz w:val="24"/>
                <w:szCs w:val="24"/>
              </w:rPr>
              <m:t>T</m:t>
            </m:r>
          </m:sub>
        </m:sSub>
        <m:r>
          <w:rPr>
            <w:rFonts w:ascii="Cambria Math" w:hAnsi="Cambria Math" w:cs="Arial"/>
            <w:color w:val="000000" w:themeColor="text1"/>
            <w:sz w:val="24"/>
            <w:szCs w:val="24"/>
          </w:rPr>
          <m:t xml:space="preserve">= </m:t>
        </m:r>
        <m:f>
          <m:fPr>
            <m:ctrlPr>
              <w:rPr>
                <w:rFonts w:ascii="Cambria Math" w:eastAsiaTheme="minorEastAsia" w:hAnsi="Cambria Math" w:cs="Arial"/>
                <w:color w:val="000000" w:themeColor="text1"/>
                <w:sz w:val="24"/>
                <w:szCs w:val="24"/>
              </w:rPr>
            </m:ctrlPr>
          </m:fPr>
          <m:num>
            <m:acc>
              <m:accPr>
                <m:chr m:val="̅"/>
                <m:ctrlPr>
                  <w:rPr>
                    <w:rFonts w:ascii="Cambria Math" w:eastAsiaTheme="minorEastAsia" w:hAnsi="Cambria Math" w:cs="Arial"/>
                    <w:color w:val="000000" w:themeColor="text1"/>
                    <w:sz w:val="24"/>
                    <w:szCs w:val="24"/>
                  </w:rPr>
                </m:ctrlPr>
              </m:accPr>
              <m:e>
                <m:r>
                  <w:rPr>
                    <w:rFonts w:ascii="Cambria Math" w:eastAsiaTheme="minorEastAsia" w:hAnsi="Cambria Math" w:cs="Arial"/>
                    <w:color w:val="000000" w:themeColor="text1"/>
                    <w:sz w:val="24"/>
                    <w:szCs w:val="24"/>
                  </w:rPr>
                  <m:t>T</m:t>
                </m:r>
              </m:e>
            </m:acc>
            <m:ctrlPr>
              <w:rPr>
                <w:rFonts w:ascii="Cambria Math" w:hAnsi="Cambria Math" w:cs="Arial"/>
                <w:color w:val="000000" w:themeColor="text1"/>
                <w:sz w:val="24"/>
                <w:szCs w:val="24"/>
              </w:rPr>
            </m:ctrlPr>
          </m:num>
          <m:den>
            <m:r>
              <w:rPr>
                <w:rFonts w:ascii="Cambria Math" w:hAnsi="Cambria Math" w:cs="Arial"/>
                <w:color w:val="000000" w:themeColor="text1"/>
                <w:sz w:val="24"/>
                <w:szCs w:val="24"/>
              </w:rPr>
              <m:t xml:space="preserve">0.5 </m:t>
            </m:r>
            <m:r>
              <w:rPr>
                <w:rFonts w:ascii="Cambria Math" w:hAnsi="Cambria Math" w:cs="Arial"/>
                <w:color w:val="000000" w:themeColor="text1"/>
                <w:sz w:val="24"/>
                <w:szCs w:val="24"/>
                <w:shd w:val="clear" w:color="auto" w:fill="FFFFFF"/>
              </w:rPr>
              <m:t xml:space="preserve">ρ </m:t>
            </m:r>
            <m:sSup>
              <m:sSupPr>
                <m:ctrlPr>
                  <w:rPr>
                    <w:rFonts w:ascii="Cambria Math" w:hAnsi="Cambria Math" w:cs="Arial"/>
                    <w:color w:val="000000" w:themeColor="text1"/>
                    <w:sz w:val="24"/>
                    <w:szCs w:val="24"/>
                    <w:shd w:val="clear" w:color="auto" w:fill="FFFFFF"/>
                  </w:rPr>
                </m:ctrlPr>
              </m:sSupPr>
              <m:e>
                <m:r>
                  <w:rPr>
                    <w:rFonts w:ascii="Cambria Math" w:hAnsi="Cambria Math" w:cs="Arial"/>
                    <w:color w:val="000000" w:themeColor="text1"/>
                    <w:sz w:val="24"/>
                    <w:szCs w:val="24"/>
                    <w:shd w:val="clear" w:color="auto" w:fill="FFFFFF"/>
                  </w:rPr>
                  <m:t>u</m:t>
                </m:r>
              </m:e>
              <m:sup>
                <m:r>
                  <w:rPr>
                    <w:rFonts w:ascii="Cambria Math" w:hAnsi="Cambria Math" w:cs="Arial"/>
                    <w:color w:val="000000" w:themeColor="text1"/>
                    <w:sz w:val="24"/>
                    <w:szCs w:val="24"/>
                    <w:shd w:val="clear" w:color="auto" w:fill="FFFFFF"/>
                  </w:rPr>
                  <m:t>2</m:t>
                </m:r>
              </m:sup>
            </m:sSup>
            <m:r>
              <w:rPr>
                <w:rFonts w:ascii="Cambria Math" w:hAnsi="Cambria Math" w:cs="Arial"/>
                <w:color w:val="000000" w:themeColor="text1"/>
                <w:sz w:val="24"/>
                <w:szCs w:val="24"/>
                <w:shd w:val="clear" w:color="auto" w:fill="FFFFFF"/>
              </w:rPr>
              <m:t xml:space="preserve"> </m:t>
            </m:r>
            <m:sSub>
              <m:sSubPr>
                <m:ctrlPr>
                  <w:rPr>
                    <w:rFonts w:ascii="Cambria Math" w:hAnsi="Cambria Math" w:cs="Arial"/>
                    <w:color w:val="000000" w:themeColor="text1"/>
                    <w:sz w:val="24"/>
                    <w:szCs w:val="24"/>
                  </w:rPr>
                </m:ctrlPr>
              </m:sSubPr>
              <m:e>
                <m:r>
                  <w:rPr>
                    <w:rFonts w:ascii="Cambria Math" w:hAnsi="Cambria Math" w:cs="Arial"/>
                    <w:color w:val="000000" w:themeColor="text1"/>
                    <w:sz w:val="24"/>
                    <w:szCs w:val="24"/>
                  </w:rPr>
                  <m:t>S</m:t>
                </m:r>
              </m:e>
              <m:sub>
                <m:r>
                  <w:rPr>
                    <w:rFonts w:ascii="Cambria Math" w:hAnsi="Cambria Math" w:cs="Arial"/>
                    <w:color w:val="000000" w:themeColor="text1"/>
                    <w:sz w:val="24"/>
                    <w:szCs w:val="24"/>
                  </w:rPr>
                  <m:t>t</m:t>
                </m:r>
              </m:sub>
            </m:sSub>
            <m:r>
              <w:rPr>
                <w:rFonts w:ascii="Cambria Math" w:hAnsi="Cambria Math" w:cs="Arial"/>
                <w:color w:val="000000" w:themeColor="text1"/>
                <w:sz w:val="24"/>
                <w:szCs w:val="24"/>
              </w:rPr>
              <m:t xml:space="preserve"> </m:t>
            </m:r>
            <m:sSup>
              <m:sSupPr>
                <m:ctrlPr>
                  <w:rPr>
                    <w:rFonts w:ascii="Cambria Math" w:hAnsi="Cambria Math" w:cs="Arial"/>
                    <w:color w:val="000000" w:themeColor="text1"/>
                    <w:sz w:val="24"/>
                    <w:szCs w:val="24"/>
                  </w:rPr>
                </m:ctrlPr>
              </m:sSupPr>
              <m:e>
                <m:d>
                  <m:dPr>
                    <m:ctrlPr>
                      <w:rPr>
                        <w:rFonts w:ascii="Cambria Math" w:hAnsi="Cambria Math" w:cs="Arial"/>
                        <w:color w:val="000000" w:themeColor="text1"/>
                        <w:sz w:val="24"/>
                        <w:szCs w:val="24"/>
                      </w:rPr>
                    </m:ctrlPr>
                  </m:dPr>
                  <m:e>
                    <m:f>
                      <m:fPr>
                        <m:ctrlPr>
                          <w:rPr>
                            <w:rFonts w:ascii="Cambria Math" w:hAnsi="Cambria Math" w:cs="Arial"/>
                            <w:color w:val="000000" w:themeColor="text1"/>
                            <w:sz w:val="24"/>
                            <w:szCs w:val="24"/>
                          </w:rPr>
                        </m:ctrlPr>
                      </m:fPr>
                      <m:num>
                        <m:sSub>
                          <m:sSubPr>
                            <m:ctrlPr>
                              <w:rPr>
                                <w:rFonts w:ascii="Cambria Math" w:hAnsi="Cambria Math" w:cs="Arial"/>
                                <w:color w:val="000000" w:themeColor="text1"/>
                                <w:sz w:val="24"/>
                                <w:szCs w:val="24"/>
                              </w:rPr>
                            </m:ctrlPr>
                          </m:sSubPr>
                          <m:e>
                            <m:r>
                              <w:rPr>
                                <w:rFonts w:ascii="Cambria Math" w:hAnsi="Cambria Math" w:cs="Arial"/>
                                <w:color w:val="000000" w:themeColor="text1"/>
                                <w:sz w:val="24"/>
                                <w:szCs w:val="24"/>
                              </w:rPr>
                              <m:t>h</m:t>
                            </m:r>
                          </m:e>
                          <m:sub>
                            <m:r>
                              <w:rPr>
                                <w:rFonts w:ascii="Cambria Math" w:hAnsi="Cambria Math" w:cs="Arial"/>
                                <w:color w:val="000000" w:themeColor="text1"/>
                                <w:sz w:val="24"/>
                                <w:szCs w:val="24"/>
                              </w:rPr>
                              <m:t>1</m:t>
                            </m:r>
                          </m:sub>
                        </m:sSub>
                      </m:num>
                      <m:den>
                        <m:r>
                          <w:rPr>
                            <w:rFonts w:ascii="Cambria Math" w:hAnsi="Cambria Math" w:cs="Arial"/>
                            <w:color w:val="000000" w:themeColor="text1"/>
                            <w:sz w:val="24"/>
                            <w:szCs w:val="24"/>
                          </w:rPr>
                          <m:t>C</m:t>
                        </m:r>
                      </m:den>
                    </m:f>
                  </m:e>
                </m:d>
              </m:e>
              <m:sup>
                <m:r>
                  <w:rPr>
                    <w:rFonts w:ascii="Cambria Math" w:hAnsi="Cambria Math" w:cs="Arial"/>
                    <w:color w:val="000000" w:themeColor="text1"/>
                    <w:sz w:val="24"/>
                    <w:szCs w:val="24"/>
                  </w:rPr>
                  <m:t>2</m:t>
                </m:r>
              </m:sup>
            </m:sSup>
            <m:r>
              <w:rPr>
                <w:rFonts w:ascii="Cambria Math" w:hAnsi="Cambria Math" w:cs="Arial"/>
                <w:color w:val="000000" w:themeColor="text1"/>
                <w:sz w:val="24"/>
                <w:szCs w:val="24"/>
              </w:rPr>
              <m:t xml:space="preserve"> </m:t>
            </m:r>
          </m:den>
        </m:f>
      </m:oMath>
      <w:r w:rsidR="00FE2636" w:rsidRPr="00A51FB2">
        <w:rPr>
          <w:rFonts w:ascii="Arial" w:eastAsiaTheme="minorEastAsia" w:hAnsi="Arial" w:cs="Arial"/>
          <w:color w:val="000000" w:themeColor="text1"/>
          <w:sz w:val="24"/>
          <w:szCs w:val="24"/>
        </w:rPr>
        <w:tab/>
      </w:r>
      <w:r w:rsidR="00FE2636" w:rsidRPr="00A51FB2">
        <w:rPr>
          <w:rFonts w:ascii="Arial" w:eastAsiaTheme="minorEastAsia" w:hAnsi="Arial" w:cs="Arial"/>
          <w:color w:val="000000" w:themeColor="text1"/>
          <w:sz w:val="24"/>
          <w:szCs w:val="24"/>
        </w:rPr>
        <w:tab/>
      </w:r>
      <w:r w:rsidR="00FE2636" w:rsidRPr="00A51FB2">
        <w:rPr>
          <w:rFonts w:ascii="Arial" w:eastAsiaTheme="minorEastAsia" w:hAnsi="Arial" w:cs="Arial"/>
          <w:color w:val="000000" w:themeColor="text1"/>
          <w:sz w:val="24"/>
          <w:szCs w:val="24"/>
        </w:rPr>
        <w:tab/>
      </w:r>
      <w:r w:rsidR="00FE2636" w:rsidRPr="00A51FB2">
        <w:rPr>
          <w:rFonts w:ascii="Arial" w:eastAsiaTheme="minorEastAsia" w:hAnsi="Arial" w:cs="Arial"/>
          <w:color w:val="000000" w:themeColor="text1"/>
          <w:sz w:val="24"/>
          <w:szCs w:val="24"/>
        </w:rPr>
        <w:tab/>
      </w:r>
      <w:r w:rsidR="00FE2636" w:rsidRPr="00A51FB2">
        <w:rPr>
          <w:rFonts w:ascii="Arial" w:eastAsiaTheme="minorEastAsia" w:hAnsi="Arial" w:cs="Arial"/>
          <w:color w:val="000000" w:themeColor="text1"/>
          <w:sz w:val="24"/>
          <w:szCs w:val="24"/>
        </w:rPr>
        <w:tab/>
      </w:r>
      <w:r w:rsidR="00FE2636" w:rsidRPr="00A51FB2">
        <w:rPr>
          <w:rFonts w:ascii="Arial" w:eastAsiaTheme="minorEastAsia" w:hAnsi="Arial" w:cs="Arial"/>
          <w:color w:val="000000" w:themeColor="text1"/>
          <w:sz w:val="24"/>
          <w:szCs w:val="24"/>
        </w:rPr>
        <w:tab/>
      </w:r>
      <w:r w:rsidR="00FE2636" w:rsidRPr="00A51FB2">
        <w:rPr>
          <w:rFonts w:ascii="Arial" w:eastAsiaTheme="minorEastAsia" w:hAnsi="Arial" w:cs="Arial"/>
          <w:color w:val="000000" w:themeColor="text1"/>
          <w:sz w:val="24"/>
          <w:szCs w:val="24"/>
        </w:rPr>
        <w:tab/>
      </w:r>
      <w:r w:rsidR="00FE2636" w:rsidRPr="00A51FB2">
        <w:rPr>
          <w:rFonts w:ascii="Arial" w:eastAsiaTheme="minorEastAsia" w:hAnsi="Arial" w:cs="Arial"/>
          <w:color w:val="000000" w:themeColor="text1"/>
          <w:sz w:val="24"/>
          <w:szCs w:val="24"/>
        </w:rPr>
        <w:tab/>
      </w:r>
      <w:r w:rsidR="00FE2636" w:rsidRPr="00A51FB2">
        <w:rPr>
          <w:rFonts w:ascii="Arial" w:eastAsiaTheme="minorEastAsia" w:hAnsi="Arial" w:cs="Arial"/>
          <w:color w:val="000000" w:themeColor="text1"/>
          <w:sz w:val="24"/>
          <w:szCs w:val="24"/>
        </w:rPr>
        <w:tab/>
      </w:r>
      <w:r w:rsidR="00FE2636" w:rsidRPr="00A51FB2">
        <w:rPr>
          <w:rFonts w:ascii="Arial" w:eastAsiaTheme="minorEastAsia" w:hAnsi="Arial" w:cs="Arial"/>
          <w:color w:val="000000" w:themeColor="text1"/>
          <w:sz w:val="24"/>
          <w:szCs w:val="24"/>
        </w:rPr>
        <w:tab/>
      </w:r>
      <w:r w:rsidR="00FE2636" w:rsidRPr="00A51FB2">
        <w:rPr>
          <w:rFonts w:ascii="Arial" w:hAnsi="Arial" w:cs="Arial"/>
          <w:i w:val="0"/>
          <w:color w:val="000000" w:themeColor="text1"/>
          <w:sz w:val="24"/>
          <w:szCs w:val="24"/>
        </w:rPr>
        <w:t>(</w:t>
      </w:r>
      <w:r w:rsidR="00FE2636" w:rsidRPr="00A51FB2">
        <w:rPr>
          <w:rFonts w:ascii="Arial" w:hAnsi="Arial" w:cs="Arial"/>
          <w:i w:val="0"/>
          <w:color w:val="000000" w:themeColor="text1"/>
          <w:sz w:val="24"/>
          <w:szCs w:val="24"/>
        </w:rPr>
        <w:fldChar w:fldCharType="begin"/>
      </w:r>
      <w:r w:rsidR="00FE2636" w:rsidRPr="00A51FB2">
        <w:rPr>
          <w:rFonts w:ascii="Arial" w:hAnsi="Arial" w:cs="Arial"/>
          <w:i w:val="0"/>
          <w:color w:val="000000" w:themeColor="text1"/>
          <w:sz w:val="24"/>
          <w:szCs w:val="24"/>
        </w:rPr>
        <w:instrText xml:space="preserve"> SEQ ( \* ARABIC </w:instrText>
      </w:r>
      <w:r w:rsidR="00FE2636" w:rsidRPr="00A51FB2">
        <w:rPr>
          <w:rFonts w:ascii="Arial" w:hAnsi="Arial" w:cs="Arial"/>
          <w:i w:val="0"/>
          <w:color w:val="000000" w:themeColor="text1"/>
          <w:sz w:val="24"/>
          <w:szCs w:val="24"/>
        </w:rPr>
        <w:fldChar w:fldCharType="separate"/>
      </w:r>
      <w:r w:rsidR="00FE2636" w:rsidRPr="00A51FB2">
        <w:rPr>
          <w:rFonts w:ascii="Arial" w:hAnsi="Arial" w:cs="Arial"/>
          <w:i w:val="0"/>
          <w:noProof/>
          <w:color w:val="000000" w:themeColor="text1"/>
          <w:sz w:val="24"/>
          <w:szCs w:val="24"/>
        </w:rPr>
        <w:t>5</w:t>
      </w:r>
      <w:r w:rsidR="00FE2636" w:rsidRPr="00A51FB2">
        <w:rPr>
          <w:rFonts w:ascii="Arial" w:hAnsi="Arial" w:cs="Arial"/>
          <w:i w:val="0"/>
          <w:color w:val="000000" w:themeColor="text1"/>
          <w:sz w:val="24"/>
          <w:szCs w:val="24"/>
        </w:rPr>
        <w:fldChar w:fldCharType="end"/>
      </w:r>
      <w:r w:rsidR="00FE2636" w:rsidRPr="00A51FB2">
        <w:rPr>
          <w:rFonts w:ascii="Arial" w:hAnsi="Arial" w:cs="Arial"/>
          <w:i w:val="0"/>
          <w:color w:val="000000" w:themeColor="text1"/>
          <w:sz w:val="24"/>
          <w:szCs w:val="24"/>
        </w:rPr>
        <w:t>)</w:t>
      </w:r>
    </w:p>
    <w:p w:rsidR="00FE2636" w:rsidRDefault="00084EE2" w:rsidP="00C3388D">
      <w:pPr>
        <w:spacing w:line="240" w:lineRule="auto"/>
        <w:rPr>
          <w:rFonts w:eastAsiaTheme="minorEastAsia"/>
          <w:color w:val="000000" w:themeColor="text1"/>
          <w:sz w:val="24"/>
          <w:szCs w:val="24"/>
        </w:rPr>
      </w:pPr>
      <w:r>
        <w:rPr>
          <w:rFonts w:eastAsiaTheme="minorEastAsia"/>
          <w:color w:val="000000" w:themeColor="text1"/>
          <w:sz w:val="24"/>
          <w:szCs w:val="24"/>
        </w:rPr>
        <w:t>with</w:t>
      </w:r>
      <w:r w:rsidR="00FE2636" w:rsidRPr="00A51FB2">
        <w:rPr>
          <w:rFonts w:eastAsiaTheme="minorEastAsia"/>
          <w:color w:val="000000" w:themeColor="text1"/>
          <w:sz w:val="24"/>
          <w:szCs w:val="24"/>
        </w:rPr>
        <w:t xml:space="preserve"> </w:t>
      </w:r>
      <m:oMath>
        <m:r>
          <w:rPr>
            <w:rFonts w:ascii="Cambria Math" w:hAnsi="Cambria Math"/>
            <w:color w:val="000000" w:themeColor="text1"/>
            <w:sz w:val="24"/>
            <w:szCs w:val="24"/>
            <w:shd w:val="clear" w:color="auto" w:fill="FFFFFF"/>
          </w:rPr>
          <m:t>ρ</m:t>
        </m:r>
      </m:oMath>
      <w:r w:rsidR="00FE2636" w:rsidRPr="00A51FB2">
        <w:rPr>
          <w:rFonts w:eastAsiaTheme="minorEastAsia"/>
          <w:color w:val="000000" w:themeColor="text1"/>
          <w:sz w:val="24"/>
          <w:szCs w:val="24"/>
          <w:shd w:val="clear" w:color="auto" w:fill="FFFFFF"/>
        </w:rPr>
        <w:t xml:space="preserve"> </w:t>
      </w:r>
      <w:r>
        <w:rPr>
          <w:rFonts w:eastAsiaTheme="minorEastAsia"/>
          <w:color w:val="000000" w:themeColor="text1"/>
          <w:sz w:val="24"/>
          <w:szCs w:val="24"/>
          <w:shd w:val="clear" w:color="auto" w:fill="FFFFFF"/>
        </w:rPr>
        <w:t>a</w:t>
      </w:r>
      <w:r w:rsidR="00FE2636" w:rsidRPr="00A51FB2">
        <w:rPr>
          <w:rFonts w:eastAsiaTheme="minorEastAsia"/>
          <w:color w:val="000000" w:themeColor="text1"/>
          <w:sz w:val="24"/>
          <w:szCs w:val="24"/>
          <w:shd w:val="clear" w:color="auto" w:fill="FFFFFF"/>
        </w:rPr>
        <w:t>s the density of seawater,</w:t>
      </w:r>
      <w:r w:rsidR="00FE2636" w:rsidRPr="00A51FB2">
        <w:rPr>
          <w:rFonts w:eastAsiaTheme="minorEastAsia"/>
          <w:color w:val="000000" w:themeColor="text1"/>
          <w:sz w:val="24"/>
          <w:szCs w:val="24"/>
        </w:rPr>
        <w:t xml:space="preserve"> </w:t>
      </w:r>
      <m:oMath>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S</m:t>
            </m:r>
          </m:e>
          <m:sub>
            <m:r>
              <w:rPr>
                <w:rFonts w:ascii="Cambria Math" w:hAnsi="Cambria Math"/>
                <w:color w:val="000000" w:themeColor="text1"/>
                <w:sz w:val="24"/>
                <w:szCs w:val="24"/>
              </w:rPr>
              <m:t>t</m:t>
            </m:r>
          </m:sub>
        </m:sSub>
      </m:oMath>
      <w:r w:rsidR="00FE2636" w:rsidRPr="00A51FB2">
        <w:rPr>
          <w:rFonts w:eastAsiaTheme="minorEastAsia"/>
          <w:color w:val="000000" w:themeColor="text1"/>
          <w:sz w:val="24"/>
          <w:szCs w:val="24"/>
        </w:rPr>
        <w:t xml:space="preserve"> the fluke area, and</w:t>
      </w:r>
      <w:r>
        <w:rPr>
          <w:rFonts w:eastAsiaTheme="minorEastAsia"/>
          <w:color w:val="000000" w:themeColor="text1"/>
          <w:sz w:val="24"/>
          <w:szCs w:val="24"/>
        </w:rPr>
        <w:t xml:space="preserve"> ratio</w:t>
      </w:r>
      <w:r w:rsidR="00FE2636" w:rsidRPr="00A51FB2">
        <w:rPr>
          <w:rFonts w:eastAsiaTheme="minorEastAsia"/>
          <w:color w:val="000000" w:themeColor="text1"/>
          <w:sz w:val="24"/>
          <w:szCs w:val="24"/>
        </w:rPr>
        <w:t xml:space="preserve"> </w:t>
      </w:r>
      <m:oMath>
        <m:f>
          <m:fPr>
            <m:ctrlPr>
              <w:rPr>
                <w:rFonts w:ascii="Cambria Math" w:hAnsi="Cambria Math"/>
                <w:i/>
                <w:color w:val="000000" w:themeColor="text1"/>
                <w:sz w:val="24"/>
                <w:szCs w:val="24"/>
              </w:rPr>
            </m:ctrlPr>
          </m:fPr>
          <m:num>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h</m:t>
                </m:r>
              </m:e>
              <m:sub>
                <m:r>
                  <w:rPr>
                    <w:rFonts w:ascii="Cambria Math" w:hAnsi="Cambria Math"/>
                    <w:color w:val="000000" w:themeColor="text1"/>
                    <w:sz w:val="24"/>
                    <w:szCs w:val="24"/>
                  </w:rPr>
                  <m:t>1</m:t>
                </m:r>
              </m:sub>
            </m:sSub>
          </m:num>
          <m:den>
            <m:r>
              <w:rPr>
                <w:rFonts w:ascii="Cambria Math" w:hAnsi="Cambria Math"/>
                <w:color w:val="000000" w:themeColor="text1"/>
                <w:sz w:val="24"/>
                <w:szCs w:val="24"/>
              </w:rPr>
              <m:t>C</m:t>
            </m:r>
          </m:den>
        </m:f>
      </m:oMath>
      <w:r w:rsidR="00FE2636" w:rsidRPr="00A51FB2">
        <w:rPr>
          <w:rFonts w:eastAsiaTheme="minorEastAsia"/>
          <w:color w:val="000000" w:themeColor="text1"/>
          <w:sz w:val="24"/>
          <w:szCs w:val="24"/>
        </w:rPr>
        <w:t xml:space="preserve"> </w:t>
      </w:r>
      <w:r>
        <w:rPr>
          <w:rFonts w:eastAsiaTheme="minorEastAsia"/>
          <w:color w:val="000000" w:themeColor="text1"/>
          <w:sz w:val="24"/>
          <w:szCs w:val="24"/>
        </w:rPr>
        <w:t>a</w:t>
      </w:r>
      <w:r w:rsidR="00FE2636" w:rsidRPr="00A51FB2">
        <w:rPr>
          <w:rFonts w:eastAsiaTheme="minorEastAsia"/>
          <w:color w:val="000000" w:themeColor="text1"/>
          <w:sz w:val="24"/>
          <w:szCs w:val="24"/>
        </w:rPr>
        <w:t xml:space="preserve">s the heaving amplitude. </w:t>
      </w:r>
      <w:r>
        <w:rPr>
          <w:rFonts w:eastAsiaTheme="minorEastAsia"/>
          <w:color w:val="000000" w:themeColor="text1"/>
          <w:sz w:val="24"/>
          <w:szCs w:val="24"/>
        </w:rPr>
        <w:t>The theory also yields parametric curves for calculating t</w:t>
      </w:r>
      <w:r w:rsidR="00FE2636" w:rsidRPr="00A51FB2">
        <w:rPr>
          <w:rFonts w:eastAsiaTheme="minorEastAsia"/>
          <w:color w:val="000000" w:themeColor="text1"/>
          <w:sz w:val="24"/>
          <w:szCs w:val="24"/>
        </w:rPr>
        <w:t>he efficiency (</w:t>
      </w:r>
      <m:oMath>
        <m:r>
          <w:rPr>
            <w:rFonts w:ascii="Cambria Math" w:eastAsiaTheme="minorEastAsia" w:hAnsi="Cambria Math"/>
            <w:color w:val="000000" w:themeColor="text1"/>
            <w:sz w:val="24"/>
            <w:szCs w:val="24"/>
          </w:rPr>
          <m:t>η)</m:t>
        </m:r>
      </m:oMath>
      <w:r w:rsidR="00FE2636" w:rsidRPr="00A51FB2">
        <w:rPr>
          <w:rFonts w:eastAsiaTheme="minorEastAsia"/>
          <w:color w:val="000000" w:themeColor="text1"/>
          <w:sz w:val="24"/>
          <w:szCs w:val="24"/>
        </w:rPr>
        <w:t xml:space="preserve"> </w:t>
      </w:r>
      <w:r>
        <w:rPr>
          <w:rFonts w:eastAsiaTheme="minorEastAsia"/>
          <w:color w:val="000000" w:themeColor="text1"/>
          <w:sz w:val="24"/>
          <w:szCs w:val="24"/>
        </w:rPr>
        <w:t>here defined</w:t>
      </w:r>
      <w:r w:rsidRPr="00A51FB2">
        <w:rPr>
          <w:rFonts w:eastAsiaTheme="minorEastAsia"/>
          <w:color w:val="000000" w:themeColor="text1"/>
          <w:sz w:val="24"/>
          <w:szCs w:val="24"/>
        </w:rPr>
        <w:t xml:space="preserve"> </w:t>
      </w:r>
      <w:r w:rsidR="00FE2636" w:rsidRPr="00A51FB2">
        <w:rPr>
          <w:rFonts w:eastAsiaTheme="minorEastAsia"/>
          <w:color w:val="000000" w:themeColor="text1"/>
          <w:sz w:val="24"/>
          <w:szCs w:val="24"/>
        </w:rPr>
        <w:t>given by:</w:t>
      </w:r>
    </w:p>
    <w:p w:rsidR="00084EE2" w:rsidRPr="00A51FB2" w:rsidRDefault="00084EE2" w:rsidP="00C3388D">
      <w:pPr>
        <w:spacing w:line="240" w:lineRule="auto"/>
        <w:rPr>
          <w:rFonts w:eastAsiaTheme="minorEastAsia"/>
          <w:color w:val="000000" w:themeColor="text1"/>
          <w:sz w:val="24"/>
          <w:szCs w:val="24"/>
        </w:rPr>
      </w:pPr>
    </w:p>
    <w:p w:rsidR="00FE2636" w:rsidRPr="00A51FB2" w:rsidRDefault="00FE2636" w:rsidP="00E90454">
      <w:pPr>
        <w:pStyle w:val="Caption"/>
        <w:rPr>
          <w:rFonts w:ascii="Arial" w:eastAsiaTheme="minorEastAsia" w:hAnsi="Arial" w:cs="Arial"/>
          <w:color w:val="000000" w:themeColor="text1"/>
          <w:sz w:val="24"/>
          <w:szCs w:val="24"/>
        </w:rPr>
      </w:pPr>
      <m:oMath>
        <m:r>
          <w:rPr>
            <w:rFonts w:ascii="Cambria Math" w:eastAsiaTheme="minorEastAsia" w:hAnsi="Cambria Math" w:cs="Arial"/>
            <w:color w:val="000000" w:themeColor="text1"/>
            <w:sz w:val="24"/>
            <w:szCs w:val="24"/>
          </w:rPr>
          <m:t>η=</m:t>
        </m:r>
        <m:f>
          <m:fPr>
            <m:ctrlPr>
              <w:rPr>
                <w:rFonts w:ascii="Cambria Math" w:eastAsiaTheme="minorEastAsia" w:hAnsi="Cambria Math" w:cs="Arial"/>
                <w:color w:val="000000" w:themeColor="text1"/>
                <w:sz w:val="24"/>
                <w:szCs w:val="24"/>
              </w:rPr>
            </m:ctrlPr>
          </m:fPr>
          <m:num>
            <m:r>
              <w:rPr>
                <w:rFonts w:ascii="Cambria Math" w:eastAsiaTheme="minorEastAsia" w:hAnsi="Cambria Math" w:cs="Arial"/>
                <w:color w:val="000000" w:themeColor="text1"/>
                <w:sz w:val="24"/>
                <w:szCs w:val="24"/>
              </w:rPr>
              <m:t xml:space="preserve">U </m:t>
            </m:r>
            <m:acc>
              <m:accPr>
                <m:chr m:val="̅"/>
                <m:ctrlPr>
                  <w:rPr>
                    <w:rFonts w:ascii="Cambria Math" w:eastAsiaTheme="minorEastAsia" w:hAnsi="Cambria Math" w:cs="Arial"/>
                    <w:color w:val="000000" w:themeColor="text1"/>
                    <w:sz w:val="24"/>
                    <w:szCs w:val="24"/>
                  </w:rPr>
                </m:ctrlPr>
              </m:accPr>
              <m:e>
                <m:r>
                  <w:rPr>
                    <w:rFonts w:ascii="Cambria Math" w:eastAsiaTheme="minorEastAsia" w:hAnsi="Cambria Math" w:cs="Arial"/>
                    <w:color w:val="000000" w:themeColor="text1"/>
                    <w:sz w:val="24"/>
                    <w:szCs w:val="24"/>
                  </w:rPr>
                  <m:t>T</m:t>
                </m:r>
              </m:e>
            </m:acc>
          </m:num>
          <m:den>
            <m:r>
              <w:rPr>
                <w:rFonts w:ascii="Cambria Math" w:eastAsiaTheme="minorEastAsia" w:hAnsi="Cambria Math" w:cs="Arial"/>
                <w:color w:val="000000" w:themeColor="text1"/>
                <w:sz w:val="24"/>
                <w:szCs w:val="24"/>
              </w:rPr>
              <m:t>f</m:t>
            </m:r>
          </m:den>
        </m:f>
      </m:oMath>
      <w:r w:rsidRPr="00A51FB2">
        <w:rPr>
          <w:rFonts w:ascii="Arial" w:eastAsiaTheme="minorEastAsia" w:hAnsi="Arial" w:cs="Arial"/>
          <w:color w:val="000000" w:themeColor="text1"/>
          <w:sz w:val="24"/>
          <w:szCs w:val="24"/>
        </w:rPr>
        <w:tab/>
      </w:r>
      <w:r w:rsidRPr="00A51FB2">
        <w:rPr>
          <w:rFonts w:ascii="Arial" w:eastAsiaTheme="minorEastAsia" w:hAnsi="Arial" w:cs="Arial"/>
          <w:color w:val="000000" w:themeColor="text1"/>
          <w:sz w:val="24"/>
          <w:szCs w:val="24"/>
        </w:rPr>
        <w:tab/>
      </w:r>
      <w:r w:rsidRPr="00A51FB2">
        <w:rPr>
          <w:rFonts w:ascii="Arial" w:eastAsiaTheme="minorEastAsia" w:hAnsi="Arial" w:cs="Arial"/>
          <w:color w:val="000000" w:themeColor="text1"/>
          <w:sz w:val="24"/>
          <w:szCs w:val="24"/>
        </w:rPr>
        <w:tab/>
      </w:r>
      <w:r w:rsidRPr="00A51FB2">
        <w:rPr>
          <w:rFonts w:ascii="Arial" w:eastAsiaTheme="minorEastAsia" w:hAnsi="Arial" w:cs="Arial"/>
          <w:color w:val="000000" w:themeColor="text1"/>
          <w:sz w:val="24"/>
          <w:szCs w:val="24"/>
        </w:rPr>
        <w:tab/>
      </w:r>
      <w:r w:rsidRPr="00A51FB2">
        <w:rPr>
          <w:rFonts w:ascii="Arial" w:eastAsiaTheme="minorEastAsia" w:hAnsi="Arial" w:cs="Arial"/>
          <w:color w:val="000000" w:themeColor="text1"/>
          <w:sz w:val="24"/>
          <w:szCs w:val="24"/>
        </w:rPr>
        <w:tab/>
      </w:r>
      <w:r w:rsidRPr="00A51FB2">
        <w:rPr>
          <w:rFonts w:ascii="Arial" w:eastAsiaTheme="minorEastAsia" w:hAnsi="Arial" w:cs="Arial"/>
          <w:color w:val="000000" w:themeColor="text1"/>
          <w:sz w:val="24"/>
          <w:szCs w:val="24"/>
        </w:rPr>
        <w:tab/>
      </w:r>
      <w:r w:rsidRPr="00A51FB2">
        <w:rPr>
          <w:rFonts w:ascii="Arial" w:eastAsiaTheme="minorEastAsia" w:hAnsi="Arial" w:cs="Arial"/>
          <w:color w:val="000000" w:themeColor="text1"/>
          <w:sz w:val="24"/>
          <w:szCs w:val="24"/>
        </w:rPr>
        <w:tab/>
      </w:r>
      <w:r w:rsidRPr="00A51FB2">
        <w:rPr>
          <w:rFonts w:ascii="Arial" w:eastAsiaTheme="minorEastAsia" w:hAnsi="Arial" w:cs="Arial"/>
          <w:color w:val="000000" w:themeColor="text1"/>
          <w:sz w:val="24"/>
          <w:szCs w:val="24"/>
        </w:rPr>
        <w:tab/>
      </w:r>
      <w:r w:rsidRPr="00A51FB2">
        <w:rPr>
          <w:rFonts w:ascii="Arial" w:eastAsiaTheme="minorEastAsia" w:hAnsi="Arial" w:cs="Arial"/>
          <w:color w:val="000000" w:themeColor="text1"/>
          <w:sz w:val="24"/>
          <w:szCs w:val="24"/>
        </w:rPr>
        <w:tab/>
      </w:r>
      <w:r w:rsidRPr="00A51FB2">
        <w:rPr>
          <w:rFonts w:ascii="Arial" w:eastAsiaTheme="minorEastAsia" w:hAnsi="Arial" w:cs="Arial"/>
          <w:color w:val="000000" w:themeColor="text1"/>
          <w:sz w:val="24"/>
          <w:szCs w:val="24"/>
        </w:rPr>
        <w:tab/>
      </w:r>
      <w:r w:rsidRPr="00A51FB2">
        <w:rPr>
          <w:rFonts w:ascii="Arial" w:eastAsiaTheme="minorEastAsia" w:hAnsi="Arial" w:cs="Arial"/>
          <w:color w:val="000000" w:themeColor="text1"/>
          <w:sz w:val="24"/>
          <w:szCs w:val="24"/>
        </w:rPr>
        <w:tab/>
      </w:r>
      <w:r w:rsidRPr="00A51FB2">
        <w:rPr>
          <w:rFonts w:ascii="Arial" w:eastAsiaTheme="minorEastAsia" w:hAnsi="Arial" w:cs="Arial"/>
          <w:color w:val="000000" w:themeColor="text1"/>
          <w:sz w:val="24"/>
          <w:szCs w:val="24"/>
        </w:rPr>
        <w:tab/>
      </w:r>
      <w:r w:rsidRPr="00A51FB2">
        <w:rPr>
          <w:rFonts w:ascii="Arial" w:hAnsi="Arial" w:cs="Arial"/>
          <w:i w:val="0"/>
          <w:color w:val="000000" w:themeColor="text1"/>
          <w:sz w:val="24"/>
          <w:szCs w:val="24"/>
        </w:rPr>
        <w:t>(</w:t>
      </w:r>
      <w:r w:rsidRPr="00A51FB2">
        <w:rPr>
          <w:rFonts w:ascii="Arial" w:hAnsi="Arial" w:cs="Arial"/>
          <w:i w:val="0"/>
          <w:color w:val="000000" w:themeColor="text1"/>
          <w:sz w:val="24"/>
          <w:szCs w:val="24"/>
        </w:rPr>
        <w:fldChar w:fldCharType="begin"/>
      </w:r>
      <w:r w:rsidRPr="00A51FB2">
        <w:rPr>
          <w:rFonts w:ascii="Arial" w:hAnsi="Arial" w:cs="Arial"/>
          <w:i w:val="0"/>
          <w:color w:val="000000" w:themeColor="text1"/>
          <w:sz w:val="24"/>
          <w:szCs w:val="24"/>
        </w:rPr>
        <w:instrText xml:space="preserve"> SEQ ( \* ARABIC </w:instrText>
      </w:r>
      <w:r w:rsidRPr="00A51FB2">
        <w:rPr>
          <w:rFonts w:ascii="Arial" w:hAnsi="Arial" w:cs="Arial"/>
          <w:i w:val="0"/>
          <w:color w:val="000000" w:themeColor="text1"/>
          <w:sz w:val="24"/>
          <w:szCs w:val="24"/>
        </w:rPr>
        <w:fldChar w:fldCharType="separate"/>
      </w:r>
      <w:r w:rsidRPr="00A51FB2">
        <w:rPr>
          <w:rFonts w:ascii="Arial" w:hAnsi="Arial" w:cs="Arial"/>
          <w:i w:val="0"/>
          <w:noProof/>
          <w:color w:val="000000" w:themeColor="text1"/>
          <w:sz w:val="24"/>
          <w:szCs w:val="24"/>
        </w:rPr>
        <w:t>6</w:t>
      </w:r>
      <w:r w:rsidRPr="00A51FB2">
        <w:rPr>
          <w:rFonts w:ascii="Arial" w:hAnsi="Arial" w:cs="Arial"/>
          <w:i w:val="0"/>
          <w:color w:val="000000" w:themeColor="text1"/>
          <w:sz w:val="24"/>
          <w:szCs w:val="24"/>
        </w:rPr>
        <w:fldChar w:fldCharType="end"/>
      </w:r>
      <w:r w:rsidRPr="00A51FB2">
        <w:rPr>
          <w:rFonts w:ascii="Arial" w:hAnsi="Arial" w:cs="Arial"/>
          <w:i w:val="0"/>
          <w:color w:val="000000" w:themeColor="text1"/>
          <w:sz w:val="24"/>
          <w:szCs w:val="24"/>
        </w:rPr>
        <w:t>)</w:t>
      </w:r>
    </w:p>
    <w:p w:rsidR="00FE2636" w:rsidRPr="00A51FB2" w:rsidRDefault="00FE2636" w:rsidP="00C3388D">
      <w:pPr>
        <w:spacing w:line="240" w:lineRule="auto"/>
        <w:ind w:firstLine="720"/>
        <w:rPr>
          <w:color w:val="000000" w:themeColor="text1"/>
          <w:sz w:val="24"/>
          <w:szCs w:val="24"/>
        </w:rPr>
      </w:pPr>
      <w:r w:rsidRPr="00A51FB2">
        <w:rPr>
          <w:color w:val="000000" w:themeColor="text1"/>
          <w:sz w:val="24"/>
          <w:szCs w:val="24"/>
        </w:rPr>
        <w:t xml:space="preserve">We used a customized MATLAB script to detect flukebeats based upon methods defined by </w:t>
      </w:r>
      <w:r w:rsidRPr="000D2005">
        <w:rPr>
          <w:color w:val="000000" w:themeColor="text1"/>
          <w:sz w:val="24"/>
          <w:szCs w:val="24"/>
          <w:highlight w:val="yellow"/>
        </w:rPr>
        <w:t>Gough et al. (2019</w:t>
      </w:r>
      <w:r w:rsidRPr="00A51FB2">
        <w:rPr>
          <w:color w:val="000000" w:themeColor="text1"/>
          <w:sz w:val="24"/>
          <w:szCs w:val="24"/>
        </w:rPr>
        <w:t xml:space="preserve">). For each detected tailbeat, we combined values from the digitizing of Chopra and Kambe’s figures, kinematic variables from the tag data such as </w:t>
      </w:r>
      <w:r w:rsidRPr="00A51FB2">
        <w:rPr>
          <w:i/>
          <w:color w:val="000000" w:themeColor="text1"/>
          <w:sz w:val="24"/>
          <w:szCs w:val="24"/>
        </w:rPr>
        <w:t>U</w:t>
      </w:r>
      <w:r w:rsidR="00C92040">
        <w:rPr>
          <w:i/>
          <w:color w:val="000000" w:themeColor="text1"/>
          <w:sz w:val="24"/>
          <w:szCs w:val="24"/>
        </w:rPr>
        <w:t>,</w:t>
      </w:r>
      <w:r w:rsidRPr="00A51FB2">
        <w:rPr>
          <w:color w:val="000000" w:themeColor="text1"/>
          <w:sz w:val="24"/>
          <w:szCs w:val="24"/>
        </w:rPr>
        <w:t xml:space="preserve"> </w:t>
      </w:r>
      <w:r w:rsidRPr="00A51FB2">
        <w:rPr>
          <w:i/>
          <w:color w:val="000000" w:themeColor="text1"/>
          <w:sz w:val="24"/>
          <w:szCs w:val="24"/>
        </w:rPr>
        <w:t>f</w:t>
      </w:r>
      <w:r w:rsidRPr="00A51FB2">
        <w:rPr>
          <w:color w:val="000000" w:themeColor="text1"/>
          <w:sz w:val="24"/>
          <w:szCs w:val="24"/>
        </w:rPr>
        <w:t>, and UAV-measured morphometrics to calculate thrust power output, drag coefficient, and Reynolds number for the period of time corresponding to a</w:t>
      </w:r>
      <w:r w:rsidR="00EC78F9" w:rsidRPr="00A51FB2">
        <w:rPr>
          <w:color w:val="000000" w:themeColor="text1"/>
          <w:sz w:val="24"/>
          <w:szCs w:val="24"/>
        </w:rPr>
        <w:t xml:space="preserve"> single</w:t>
      </w:r>
      <w:r w:rsidRPr="00A51FB2">
        <w:rPr>
          <w:color w:val="000000" w:themeColor="text1"/>
          <w:sz w:val="24"/>
          <w:szCs w:val="24"/>
        </w:rPr>
        <w:t xml:space="preserve"> tailbeat. The </w:t>
      </w:r>
      <w:r w:rsidR="00B37976">
        <w:rPr>
          <w:color w:val="000000" w:themeColor="text1"/>
          <w:sz w:val="24"/>
          <w:szCs w:val="24"/>
        </w:rPr>
        <w:t xml:space="preserve">(mechanical) </w:t>
      </w:r>
      <w:r w:rsidRPr="00A51FB2">
        <w:rPr>
          <w:color w:val="000000" w:themeColor="text1"/>
          <w:sz w:val="24"/>
          <w:szCs w:val="24"/>
        </w:rPr>
        <w:t>thrust power output (</w:t>
      </w:r>
      <w:r w:rsidRPr="00A51FB2">
        <w:rPr>
          <w:i/>
          <w:color w:val="000000" w:themeColor="text1"/>
          <w:sz w:val="24"/>
          <w:szCs w:val="24"/>
        </w:rPr>
        <w:t>P</w:t>
      </w:r>
      <w:r w:rsidRPr="00A51FB2">
        <w:rPr>
          <w:i/>
          <w:color w:val="000000" w:themeColor="text1"/>
          <w:sz w:val="24"/>
          <w:szCs w:val="24"/>
          <w:vertAlign w:val="subscript"/>
        </w:rPr>
        <w:t>T</w:t>
      </w:r>
      <w:r w:rsidRPr="00A51FB2">
        <w:rPr>
          <w:color w:val="000000" w:themeColor="text1"/>
          <w:sz w:val="24"/>
          <w:szCs w:val="24"/>
        </w:rPr>
        <w:t>) is given by:</w:t>
      </w:r>
    </w:p>
    <w:p w:rsidR="00FE2636" w:rsidRPr="00A51FB2" w:rsidRDefault="008A67D0" w:rsidP="00E90454">
      <w:pPr>
        <w:pStyle w:val="Caption"/>
        <w:rPr>
          <w:rFonts w:ascii="Arial" w:hAnsi="Arial" w:cs="Arial"/>
          <w:color w:val="000000" w:themeColor="text1"/>
          <w:sz w:val="24"/>
          <w:szCs w:val="24"/>
        </w:rPr>
      </w:pPr>
      <m:oMath>
        <m:sSub>
          <m:sSubPr>
            <m:ctrlPr>
              <w:rPr>
                <w:rFonts w:ascii="Cambria Math" w:hAnsi="Cambria Math" w:cs="Arial"/>
                <w:color w:val="000000" w:themeColor="text1"/>
                <w:sz w:val="24"/>
                <w:szCs w:val="24"/>
              </w:rPr>
            </m:ctrlPr>
          </m:sSubPr>
          <m:e>
            <m:r>
              <w:rPr>
                <w:rFonts w:ascii="Cambria Math" w:hAnsi="Cambria Math" w:cs="Arial"/>
                <w:color w:val="000000" w:themeColor="text1"/>
                <w:sz w:val="24"/>
                <w:szCs w:val="24"/>
              </w:rPr>
              <m:t>P</m:t>
            </m:r>
          </m:e>
          <m:sub>
            <m:r>
              <w:rPr>
                <w:rFonts w:ascii="Cambria Math" w:hAnsi="Cambria Math" w:cs="Arial"/>
                <w:color w:val="000000" w:themeColor="text1"/>
                <w:sz w:val="24"/>
                <w:szCs w:val="24"/>
              </w:rPr>
              <m:t>T</m:t>
            </m:r>
          </m:sub>
        </m:sSub>
        <m:r>
          <w:rPr>
            <w:rFonts w:ascii="Cambria Math" w:hAnsi="Cambria Math" w:cs="Arial"/>
            <w:color w:val="000000" w:themeColor="text1"/>
            <w:sz w:val="24"/>
            <w:szCs w:val="24"/>
          </w:rPr>
          <m:t xml:space="preserve">=  0.5 ρ </m:t>
        </m:r>
        <m:sSub>
          <m:sSubPr>
            <m:ctrlPr>
              <w:rPr>
                <w:rFonts w:ascii="Cambria Math" w:hAnsi="Cambria Math" w:cs="Arial"/>
                <w:color w:val="000000" w:themeColor="text1"/>
                <w:sz w:val="24"/>
                <w:szCs w:val="24"/>
              </w:rPr>
            </m:ctrlPr>
          </m:sSubPr>
          <m:e>
            <m:r>
              <w:rPr>
                <w:rFonts w:ascii="Cambria Math" w:hAnsi="Cambria Math" w:cs="Arial"/>
                <w:color w:val="000000" w:themeColor="text1"/>
                <w:sz w:val="24"/>
                <w:szCs w:val="24"/>
              </w:rPr>
              <m:t>C</m:t>
            </m:r>
          </m:e>
          <m:sub>
            <m:r>
              <w:rPr>
                <w:rFonts w:ascii="Cambria Math" w:hAnsi="Cambria Math" w:cs="Arial"/>
                <w:color w:val="000000" w:themeColor="text1"/>
                <w:sz w:val="24"/>
                <w:szCs w:val="24"/>
              </w:rPr>
              <m:t>T</m:t>
            </m:r>
          </m:sub>
        </m:sSub>
        <m:r>
          <w:rPr>
            <w:rFonts w:ascii="Cambria Math" w:hAnsi="Cambria Math" w:cs="Arial"/>
            <w:color w:val="000000" w:themeColor="text1"/>
            <w:sz w:val="24"/>
            <w:szCs w:val="24"/>
          </w:rPr>
          <m:t xml:space="preserve"> </m:t>
        </m:r>
        <m:sSup>
          <m:sSupPr>
            <m:ctrlPr>
              <w:rPr>
                <w:rFonts w:ascii="Cambria Math" w:hAnsi="Cambria Math" w:cs="Arial"/>
                <w:color w:val="000000" w:themeColor="text1"/>
                <w:sz w:val="24"/>
                <w:szCs w:val="24"/>
              </w:rPr>
            </m:ctrlPr>
          </m:sSupPr>
          <m:e>
            <m:r>
              <w:rPr>
                <w:rFonts w:ascii="Cambria Math" w:hAnsi="Cambria Math" w:cs="Arial"/>
                <w:color w:val="000000" w:themeColor="text1"/>
                <w:sz w:val="24"/>
                <w:szCs w:val="24"/>
              </w:rPr>
              <m:t>U</m:t>
            </m:r>
          </m:e>
          <m:sup>
            <m:r>
              <w:rPr>
                <w:rFonts w:ascii="Cambria Math" w:hAnsi="Cambria Math" w:cs="Arial"/>
                <w:color w:val="000000" w:themeColor="text1"/>
                <w:sz w:val="24"/>
                <w:szCs w:val="24"/>
              </w:rPr>
              <m:t>3</m:t>
            </m:r>
          </m:sup>
        </m:sSup>
        <m:r>
          <w:rPr>
            <w:rFonts w:ascii="Cambria Math" w:hAnsi="Cambria Math" w:cs="Arial"/>
            <w:color w:val="000000" w:themeColor="text1"/>
            <w:sz w:val="24"/>
            <w:szCs w:val="24"/>
          </w:rPr>
          <m:t xml:space="preserve"> </m:t>
        </m:r>
        <m:sSub>
          <m:sSubPr>
            <m:ctrlPr>
              <w:rPr>
                <w:rFonts w:ascii="Cambria Math" w:hAnsi="Cambria Math" w:cs="Arial"/>
                <w:color w:val="000000" w:themeColor="text1"/>
                <w:sz w:val="24"/>
                <w:szCs w:val="24"/>
              </w:rPr>
            </m:ctrlPr>
          </m:sSubPr>
          <m:e>
            <m:r>
              <w:rPr>
                <w:rFonts w:ascii="Cambria Math" w:hAnsi="Cambria Math" w:cs="Arial"/>
                <w:color w:val="000000" w:themeColor="text1"/>
                <w:sz w:val="24"/>
                <w:szCs w:val="24"/>
              </w:rPr>
              <m:t>F</m:t>
            </m:r>
          </m:e>
          <m:sub>
            <m:r>
              <w:rPr>
                <w:rFonts w:ascii="Cambria Math" w:hAnsi="Cambria Math" w:cs="Arial"/>
                <w:color w:val="000000" w:themeColor="text1"/>
                <w:sz w:val="24"/>
                <w:szCs w:val="24"/>
              </w:rPr>
              <m:t>a</m:t>
            </m:r>
          </m:sub>
        </m:sSub>
        <m:r>
          <w:rPr>
            <w:rFonts w:ascii="Cambria Math" w:hAnsi="Cambria Math" w:cs="Arial"/>
            <w:color w:val="000000" w:themeColor="text1"/>
            <w:sz w:val="24"/>
            <w:szCs w:val="24"/>
          </w:rPr>
          <m:t xml:space="preserve"> </m:t>
        </m:r>
        <m:sSup>
          <m:sSupPr>
            <m:ctrlPr>
              <w:rPr>
                <w:rFonts w:ascii="Cambria Math" w:hAnsi="Cambria Math" w:cs="Arial"/>
                <w:color w:val="000000" w:themeColor="text1"/>
                <w:sz w:val="24"/>
                <w:szCs w:val="24"/>
              </w:rPr>
            </m:ctrlPr>
          </m:sSupPr>
          <m:e>
            <m:d>
              <m:dPr>
                <m:ctrlPr>
                  <w:rPr>
                    <w:rFonts w:ascii="Cambria Math" w:hAnsi="Cambria Math" w:cs="Arial"/>
                    <w:color w:val="000000" w:themeColor="text1"/>
                    <w:sz w:val="24"/>
                    <w:szCs w:val="24"/>
                  </w:rPr>
                </m:ctrlPr>
              </m:dPr>
              <m:e>
                <m:f>
                  <m:fPr>
                    <m:ctrlPr>
                      <w:rPr>
                        <w:rFonts w:ascii="Cambria Math" w:hAnsi="Cambria Math" w:cs="Arial"/>
                        <w:color w:val="000000" w:themeColor="text1"/>
                        <w:sz w:val="24"/>
                        <w:szCs w:val="24"/>
                      </w:rPr>
                    </m:ctrlPr>
                  </m:fPr>
                  <m:num>
                    <m:r>
                      <w:rPr>
                        <w:rFonts w:ascii="Cambria Math" w:hAnsi="Cambria Math" w:cs="Arial"/>
                        <w:color w:val="000000" w:themeColor="text1"/>
                        <w:sz w:val="24"/>
                        <w:szCs w:val="24"/>
                      </w:rPr>
                      <m:t>h1</m:t>
                    </m:r>
                  </m:num>
                  <m:den>
                    <m:r>
                      <w:rPr>
                        <w:rFonts w:ascii="Cambria Math" w:hAnsi="Cambria Math" w:cs="Arial"/>
                        <w:color w:val="000000" w:themeColor="text1"/>
                        <w:sz w:val="24"/>
                        <w:szCs w:val="24"/>
                      </w:rPr>
                      <m:t>C</m:t>
                    </m:r>
                  </m:den>
                </m:f>
              </m:e>
            </m:d>
          </m:e>
          <m:sup>
            <m:r>
              <w:rPr>
                <w:rFonts w:ascii="Cambria Math" w:hAnsi="Cambria Math" w:cs="Arial"/>
                <w:color w:val="000000" w:themeColor="text1"/>
                <w:sz w:val="24"/>
                <w:szCs w:val="24"/>
              </w:rPr>
              <m:t>2</m:t>
            </m:r>
          </m:sup>
        </m:sSup>
      </m:oMath>
      <w:r w:rsidR="00FE2636" w:rsidRPr="00A51FB2">
        <w:rPr>
          <w:rFonts w:ascii="Arial" w:eastAsiaTheme="minorEastAsia" w:hAnsi="Arial" w:cs="Arial"/>
          <w:color w:val="000000" w:themeColor="text1"/>
          <w:sz w:val="24"/>
          <w:szCs w:val="24"/>
        </w:rPr>
        <w:tab/>
      </w:r>
      <w:r w:rsidR="00FE2636" w:rsidRPr="00A51FB2">
        <w:rPr>
          <w:rFonts w:ascii="Arial" w:eastAsiaTheme="minorEastAsia" w:hAnsi="Arial" w:cs="Arial"/>
          <w:color w:val="000000" w:themeColor="text1"/>
          <w:sz w:val="24"/>
          <w:szCs w:val="24"/>
        </w:rPr>
        <w:tab/>
      </w:r>
      <w:r w:rsidR="00FE2636" w:rsidRPr="00A51FB2">
        <w:rPr>
          <w:rFonts w:ascii="Arial" w:eastAsiaTheme="minorEastAsia" w:hAnsi="Arial" w:cs="Arial"/>
          <w:color w:val="000000" w:themeColor="text1"/>
          <w:sz w:val="24"/>
          <w:szCs w:val="24"/>
        </w:rPr>
        <w:tab/>
      </w:r>
      <w:r w:rsidR="00FE2636" w:rsidRPr="00A51FB2">
        <w:rPr>
          <w:rFonts w:ascii="Arial" w:eastAsiaTheme="minorEastAsia" w:hAnsi="Arial" w:cs="Arial"/>
          <w:color w:val="000000" w:themeColor="text1"/>
          <w:sz w:val="24"/>
          <w:szCs w:val="24"/>
        </w:rPr>
        <w:tab/>
      </w:r>
      <w:r w:rsidR="00FE2636" w:rsidRPr="00A51FB2">
        <w:rPr>
          <w:rFonts w:ascii="Arial" w:eastAsiaTheme="minorEastAsia" w:hAnsi="Arial" w:cs="Arial"/>
          <w:color w:val="000000" w:themeColor="text1"/>
          <w:sz w:val="24"/>
          <w:szCs w:val="24"/>
        </w:rPr>
        <w:tab/>
      </w:r>
      <w:r w:rsidR="00FE2636" w:rsidRPr="00A51FB2">
        <w:rPr>
          <w:rFonts w:ascii="Arial" w:eastAsiaTheme="minorEastAsia" w:hAnsi="Arial" w:cs="Arial"/>
          <w:color w:val="000000" w:themeColor="text1"/>
          <w:sz w:val="24"/>
          <w:szCs w:val="24"/>
        </w:rPr>
        <w:tab/>
      </w:r>
      <w:r w:rsidR="00FE2636" w:rsidRPr="00A51FB2">
        <w:rPr>
          <w:rFonts w:ascii="Arial" w:eastAsiaTheme="minorEastAsia" w:hAnsi="Arial" w:cs="Arial"/>
          <w:color w:val="000000" w:themeColor="text1"/>
          <w:sz w:val="24"/>
          <w:szCs w:val="24"/>
        </w:rPr>
        <w:tab/>
      </w:r>
      <w:r w:rsidR="00FE2636" w:rsidRPr="00A51FB2">
        <w:rPr>
          <w:rFonts w:ascii="Arial" w:eastAsiaTheme="minorEastAsia" w:hAnsi="Arial" w:cs="Arial"/>
          <w:i w:val="0"/>
          <w:color w:val="000000" w:themeColor="text1"/>
          <w:sz w:val="24"/>
          <w:szCs w:val="24"/>
        </w:rPr>
        <w:tab/>
      </w:r>
      <w:r w:rsidR="00FE2636" w:rsidRPr="00A51FB2">
        <w:rPr>
          <w:rFonts w:ascii="Arial" w:eastAsiaTheme="minorEastAsia" w:hAnsi="Arial" w:cs="Arial"/>
          <w:i w:val="0"/>
          <w:color w:val="000000" w:themeColor="text1"/>
          <w:sz w:val="24"/>
          <w:szCs w:val="24"/>
        </w:rPr>
        <w:tab/>
      </w:r>
      <w:r w:rsidR="00FE2636" w:rsidRPr="00A51FB2">
        <w:rPr>
          <w:rFonts w:ascii="Arial" w:hAnsi="Arial" w:cs="Arial"/>
          <w:i w:val="0"/>
          <w:color w:val="000000" w:themeColor="text1"/>
          <w:sz w:val="24"/>
          <w:szCs w:val="24"/>
        </w:rPr>
        <w:t>(</w:t>
      </w:r>
      <w:r w:rsidR="00FE2636" w:rsidRPr="00A51FB2">
        <w:rPr>
          <w:rFonts w:ascii="Arial" w:hAnsi="Arial" w:cs="Arial"/>
          <w:i w:val="0"/>
          <w:color w:val="000000" w:themeColor="text1"/>
          <w:sz w:val="24"/>
          <w:szCs w:val="24"/>
        </w:rPr>
        <w:fldChar w:fldCharType="begin"/>
      </w:r>
      <w:r w:rsidR="00FE2636" w:rsidRPr="00A51FB2">
        <w:rPr>
          <w:rFonts w:ascii="Arial" w:hAnsi="Arial" w:cs="Arial"/>
          <w:i w:val="0"/>
          <w:color w:val="000000" w:themeColor="text1"/>
          <w:sz w:val="24"/>
          <w:szCs w:val="24"/>
        </w:rPr>
        <w:instrText xml:space="preserve"> SEQ ( \* ARABIC </w:instrText>
      </w:r>
      <w:r w:rsidR="00FE2636" w:rsidRPr="00A51FB2">
        <w:rPr>
          <w:rFonts w:ascii="Arial" w:hAnsi="Arial" w:cs="Arial"/>
          <w:i w:val="0"/>
          <w:color w:val="000000" w:themeColor="text1"/>
          <w:sz w:val="24"/>
          <w:szCs w:val="24"/>
        </w:rPr>
        <w:fldChar w:fldCharType="separate"/>
      </w:r>
      <w:r w:rsidR="00FE2636" w:rsidRPr="00A51FB2">
        <w:rPr>
          <w:rFonts w:ascii="Arial" w:hAnsi="Arial" w:cs="Arial"/>
          <w:i w:val="0"/>
          <w:noProof/>
          <w:color w:val="000000" w:themeColor="text1"/>
          <w:sz w:val="24"/>
          <w:szCs w:val="24"/>
        </w:rPr>
        <w:t>7</w:t>
      </w:r>
      <w:r w:rsidR="00FE2636" w:rsidRPr="00A51FB2">
        <w:rPr>
          <w:rFonts w:ascii="Arial" w:hAnsi="Arial" w:cs="Arial"/>
          <w:i w:val="0"/>
          <w:color w:val="000000" w:themeColor="text1"/>
          <w:sz w:val="24"/>
          <w:szCs w:val="24"/>
        </w:rPr>
        <w:fldChar w:fldCharType="end"/>
      </w:r>
      <w:r w:rsidR="00FE2636" w:rsidRPr="00A51FB2">
        <w:rPr>
          <w:rFonts w:ascii="Arial" w:hAnsi="Arial" w:cs="Arial"/>
          <w:i w:val="0"/>
          <w:color w:val="000000" w:themeColor="text1"/>
          <w:sz w:val="24"/>
          <w:szCs w:val="24"/>
        </w:rPr>
        <w:t>)</w:t>
      </w:r>
    </w:p>
    <w:p w:rsidR="00FE2636" w:rsidRPr="00A51FB2" w:rsidRDefault="00763C6D">
      <w:pPr>
        <w:pStyle w:val="NormalWeb"/>
        <w:rPr>
          <w:rFonts w:ascii="Arial" w:hAnsi="Arial" w:cs="Arial"/>
          <w:color w:val="000000" w:themeColor="text1"/>
        </w:rPr>
      </w:pPr>
      <w:r>
        <w:rPr>
          <w:rFonts w:ascii="Arial" w:hAnsi="Arial" w:cs="Arial"/>
          <w:color w:val="000000" w:themeColor="text1"/>
        </w:rPr>
        <w:t xml:space="preserve">and </w:t>
      </w:r>
      <w:r w:rsidR="00B86181">
        <w:rPr>
          <w:rFonts w:ascii="Arial" w:hAnsi="Arial" w:cs="Arial"/>
          <w:color w:val="000000" w:themeColor="text1"/>
        </w:rPr>
        <w:t>e</w:t>
      </w:r>
      <w:r w:rsidR="00B37976">
        <w:rPr>
          <w:rFonts w:ascii="Arial" w:hAnsi="Arial" w:cs="Arial"/>
          <w:color w:val="000000" w:themeColor="text1"/>
        </w:rPr>
        <w:t>quating the propulsive mechanical power generated with the drag power dissipated by the body</w:t>
      </w:r>
      <w:r w:rsidR="009F77D3">
        <w:rPr>
          <w:rFonts w:ascii="Arial" w:hAnsi="Arial" w:cs="Arial"/>
          <w:color w:val="000000" w:themeColor="text1"/>
        </w:rPr>
        <w:t xml:space="preserve"> yields the (mean) drag force and its corresponding drag coefficient: (</w:t>
      </w:r>
      <w:r w:rsidR="009F77D3" w:rsidRPr="000D2005">
        <w:rPr>
          <w:rFonts w:ascii="Arial" w:hAnsi="Arial" w:cs="Arial"/>
          <w:color w:val="000000" w:themeColor="text1"/>
          <w:highlight w:val="yellow"/>
        </w:rPr>
        <w:t>Fish 1993</w:t>
      </w:r>
      <w:r w:rsidR="009F77D3">
        <w:rPr>
          <w:rFonts w:ascii="Arial" w:hAnsi="Arial" w:cs="Arial"/>
          <w:color w:val="000000" w:themeColor="text1"/>
        </w:rPr>
        <w:t>)</w:t>
      </w:r>
      <w:r w:rsidR="00FE2636" w:rsidRPr="00A51FB2">
        <w:rPr>
          <w:rFonts w:ascii="Arial" w:hAnsi="Arial" w:cs="Arial"/>
          <w:color w:val="000000" w:themeColor="text1"/>
        </w:rPr>
        <w:t xml:space="preserve">: </w:t>
      </w:r>
    </w:p>
    <w:p w:rsidR="00FE2636" w:rsidRPr="00A51FB2" w:rsidRDefault="008A67D0">
      <w:pPr>
        <w:pStyle w:val="Caption"/>
        <w:rPr>
          <w:rFonts w:ascii="Arial" w:eastAsiaTheme="minorEastAsia" w:hAnsi="Arial" w:cs="Arial"/>
          <w:color w:val="000000" w:themeColor="text1"/>
          <w:sz w:val="24"/>
          <w:szCs w:val="24"/>
        </w:rPr>
      </w:pPr>
      <m:oMath>
        <m:sSub>
          <m:sSubPr>
            <m:ctrlPr>
              <w:rPr>
                <w:rFonts w:ascii="Cambria Math" w:hAnsi="Cambria Math" w:cs="Arial"/>
                <w:color w:val="000000" w:themeColor="text1"/>
                <w:sz w:val="24"/>
                <w:szCs w:val="24"/>
              </w:rPr>
            </m:ctrlPr>
          </m:sSubPr>
          <m:e>
            <m:r>
              <w:rPr>
                <w:rFonts w:ascii="Cambria Math" w:hAnsi="Cambria Math" w:cs="Arial"/>
                <w:color w:val="000000" w:themeColor="text1"/>
                <w:sz w:val="24"/>
                <w:szCs w:val="24"/>
              </w:rPr>
              <m:t>C</m:t>
            </m:r>
          </m:e>
          <m:sub>
            <m:r>
              <w:rPr>
                <w:rFonts w:ascii="Cambria Math" w:hAnsi="Cambria Math" w:cs="Arial"/>
                <w:color w:val="000000" w:themeColor="text1"/>
                <w:sz w:val="24"/>
                <w:szCs w:val="24"/>
              </w:rPr>
              <m:t>D</m:t>
            </m:r>
          </m:sub>
        </m:sSub>
        <m:r>
          <w:rPr>
            <w:rFonts w:ascii="Cambria Math" w:hAnsi="Cambria Math" w:cs="Arial"/>
            <w:color w:val="000000" w:themeColor="text1"/>
            <w:sz w:val="24"/>
            <w:szCs w:val="24"/>
          </w:rPr>
          <m:t>=</m:t>
        </m:r>
        <m:f>
          <m:fPr>
            <m:ctrlPr>
              <w:rPr>
                <w:rFonts w:ascii="Cambria Math" w:hAnsi="Cambria Math" w:cs="Arial"/>
                <w:color w:val="000000" w:themeColor="text1"/>
                <w:sz w:val="24"/>
                <w:szCs w:val="24"/>
              </w:rPr>
            </m:ctrlPr>
          </m:fPr>
          <m:num>
            <m:sSub>
              <m:sSubPr>
                <m:ctrlPr>
                  <w:rPr>
                    <w:rFonts w:ascii="Cambria Math" w:hAnsi="Cambria Math" w:cs="Arial"/>
                    <w:color w:val="000000" w:themeColor="text1"/>
                    <w:sz w:val="24"/>
                    <w:szCs w:val="24"/>
                  </w:rPr>
                </m:ctrlPr>
              </m:sSubPr>
              <m:e>
                <m:r>
                  <w:rPr>
                    <w:rFonts w:ascii="Cambria Math" w:hAnsi="Cambria Math" w:cs="Arial"/>
                    <w:color w:val="000000" w:themeColor="text1"/>
                    <w:sz w:val="24"/>
                    <w:szCs w:val="24"/>
                  </w:rPr>
                  <m:t>P</m:t>
                </m:r>
              </m:e>
              <m:sub>
                <m:r>
                  <w:rPr>
                    <w:rFonts w:ascii="Cambria Math" w:hAnsi="Cambria Math" w:cs="Arial"/>
                    <w:color w:val="000000" w:themeColor="text1"/>
                    <w:sz w:val="24"/>
                    <w:szCs w:val="24"/>
                  </w:rPr>
                  <m:t>T</m:t>
                </m:r>
              </m:sub>
            </m:sSub>
          </m:num>
          <m:den>
            <m:r>
              <w:rPr>
                <w:rFonts w:ascii="Cambria Math" w:hAnsi="Cambria Math" w:cs="Arial"/>
                <w:color w:val="000000" w:themeColor="text1"/>
                <w:sz w:val="24"/>
                <w:szCs w:val="24"/>
              </w:rPr>
              <m:t xml:space="preserve">0.5 </m:t>
            </m:r>
            <m:r>
              <w:rPr>
                <w:rFonts w:ascii="Cambria Math" w:hAnsi="Cambria Math" w:cs="Arial"/>
                <w:color w:val="000000" w:themeColor="text1"/>
                <w:sz w:val="24"/>
                <w:szCs w:val="24"/>
                <w:shd w:val="clear" w:color="auto" w:fill="FFFFFF"/>
              </w:rPr>
              <m:t xml:space="preserve">ρ </m:t>
            </m:r>
            <m:sSub>
              <m:sSubPr>
                <m:ctrlPr>
                  <w:rPr>
                    <w:rFonts w:ascii="Cambria Math" w:hAnsi="Cambria Math" w:cs="Arial"/>
                    <w:color w:val="000000" w:themeColor="text1"/>
                    <w:sz w:val="24"/>
                    <w:szCs w:val="24"/>
                    <w:shd w:val="clear" w:color="auto" w:fill="FFFFFF"/>
                  </w:rPr>
                </m:ctrlPr>
              </m:sSubPr>
              <m:e>
                <m:r>
                  <w:rPr>
                    <w:rFonts w:ascii="Cambria Math" w:hAnsi="Cambria Math" w:cs="Arial"/>
                    <w:color w:val="000000" w:themeColor="text1"/>
                    <w:sz w:val="24"/>
                    <w:szCs w:val="24"/>
                    <w:shd w:val="clear" w:color="auto" w:fill="FFFFFF"/>
                  </w:rPr>
                  <m:t>S</m:t>
                </m:r>
              </m:e>
              <m:sub>
                <m:r>
                  <w:rPr>
                    <w:rFonts w:ascii="Cambria Math" w:hAnsi="Cambria Math" w:cs="Arial"/>
                    <w:color w:val="000000" w:themeColor="text1"/>
                    <w:sz w:val="24"/>
                    <w:szCs w:val="24"/>
                    <w:shd w:val="clear" w:color="auto" w:fill="FFFFFF"/>
                  </w:rPr>
                  <m:t>a</m:t>
                </m:r>
              </m:sub>
            </m:sSub>
            <m:r>
              <w:rPr>
                <w:rFonts w:ascii="Cambria Math" w:hAnsi="Cambria Math" w:cs="Arial"/>
                <w:color w:val="000000" w:themeColor="text1"/>
                <w:sz w:val="24"/>
                <w:szCs w:val="24"/>
              </w:rPr>
              <m:t xml:space="preserve"> </m:t>
            </m:r>
            <m:sSup>
              <m:sSupPr>
                <m:ctrlPr>
                  <w:rPr>
                    <w:rFonts w:ascii="Cambria Math" w:hAnsi="Cambria Math" w:cs="Arial"/>
                    <w:color w:val="000000" w:themeColor="text1"/>
                    <w:sz w:val="24"/>
                    <w:szCs w:val="24"/>
                  </w:rPr>
                </m:ctrlPr>
              </m:sSupPr>
              <m:e>
                <m:r>
                  <w:rPr>
                    <w:rFonts w:ascii="Cambria Math" w:hAnsi="Cambria Math" w:cs="Arial"/>
                    <w:color w:val="000000" w:themeColor="text1"/>
                    <w:sz w:val="24"/>
                    <w:szCs w:val="24"/>
                  </w:rPr>
                  <m:t>U</m:t>
                </m:r>
              </m:e>
              <m:sup>
                <m:r>
                  <w:rPr>
                    <w:rFonts w:ascii="Cambria Math" w:hAnsi="Cambria Math" w:cs="Arial"/>
                    <w:color w:val="000000" w:themeColor="text1"/>
                    <w:sz w:val="24"/>
                    <w:szCs w:val="24"/>
                  </w:rPr>
                  <m:t>3</m:t>
                </m:r>
              </m:sup>
            </m:sSup>
          </m:den>
        </m:f>
      </m:oMath>
      <w:r w:rsidR="00FE2636" w:rsidRPr="00A51FB2">
        <w:rPr>
          <w:rFonts w:ascii="Arial" w:eastAsiaTheme="minorEastAsia" w:hAnsi="Arial" w:cs="Arial"/>
          <w:color w:val="000000" w:themeColor="text1"/>
          <w:sz w:val="24"/>
          <w:szCs w:val="24"/>
        </w:rPr>
        <w:tab/>
      </w:r>
      <w:r w:rsidR="00FE2636" w:rsidRPr="00A51FB2">
        <w:rPr>
          <w:rFonts w:ascii="Arial" w:eastAsiaTheme="minorEastAsia" w:hAnsi="Arial" w:cs="Arial"/>
          <w:color w:val="000000" w:themeColor="text1"/>
          <w:sz w:val="24"/>
          <w:szCs w:val="24"/>
        </w:rPr>
        <w:tab/>
      </w:r>
      <w:r w:rsidR="00FE2636" w:rsidRPr="00A51FB2">
        <w:rPr>
          <w:rFonts w:ascii="Arial" w:eastAsiaTheme="minorEastAsia" w:hAnsi="Arial" w:cs="Arial"/>
          <w:color w:val="000000" w:themeColor="text1"/>
          <w:sz w:val="24"/>
          <w:szCs w:val="24"/>
        </w:rPr>
        <w:tab/>
      </w:r>
      <w:r w:rsidR="00FE2636" w:rsidRPr="00A51FB2">
        <w:rPr>
          <w:rFonts w:ascii="Arial" w:eastAsiaTheme="minorEastAsia" w:hAnsi="Arial" w:cs="Arial"/>
          <w:color w:val="000000" w:themeColor="text1"/>
          <w:sz w:val="24"/>
          <w:szCs w:val="24"/>
        </w:rPr>
        <w:tab/>
      </w:r>
      <w:r w:rsidR="00FE2636" w:rsidRPr="00A51FB2">
        <w:rPr>
          <w:rFonts w:ascii="Arial" w:eastAsiaTheme="minorEastAsia" w:hAnsi="Arial" w:cs="Arial"/>
          <w:color w:val="000000" w:themeColor="text1"/>
          <w:sz w:val="24"/>
          <w:szCs w:val="24"/>
        </w:rPr>
        <w:tab/>
      </w:r>
      <w:r w:rsidR="00FE2636" w:rsidRPr="00A51FB2">
        <w:rPr>
          <w:rFonts w:ascii="Arial" w:eastAsiaTheme="minorEastAsia" w:hAnsi="Arial" w:cs="Arial"/>
          <w:color w:val="000000" w:themeColor="text1"/>
          <w:sz w:val="24"/>
          <w:szCs w:val="24"/>
        </w:rPr>
        <w:tab/>
      </w:r>
      <w:r w:rsidR="00FE2636" w:rsidRPr="00A51FB2">
        <w:rPr>
          <w:rFonts w:ascii="Arial" w:eastAsiaTheme="minorEastAsia" w:hAnsi="Arial" w:cs="Arial"/>
          <w:color w:val="000000" w:themeColor="text1"/>
          <w:sz w:val="24"/>
          <w:szCs w:val="24"/>
        </w:rPr>
        <w:tab/>
      </w:r>
      <w:r w:rsidR="00FE2636" w:rsidRPr="00A51FB2">
        <w:rPr>
          <w:rFonts w:ascii="Arial" w:eastAsiaTheme="minorEastAsia" w:hAnsi="Arial" w:cs="Arial"/>
          <w:color w:val="000000" w:themeColor="text1"/>
          <w:sz w:val="24"/>
          <w:szCs w:val="24"/>
        </w:rPr>
        <w:tab/>
      </w:r>
      <w:r w:rsidR="00FE2636" w:rsidRPr="00A51FB2">
        <w:rPr>
          <w:rFonts w:ascii="Arial" w:eastAsiaTheme="minorEastAsia" w:hAnsi="Arial" w:cs="Arial"/>
          <w:color w:val="000000" w:themeColor="text1"/>
          <w:sz w:val="24"/>
          <w:szCs w:val="24"/>
        </w:rPr>
        <w:tab/>
      </w:r>
      <w:r w:rsidR="00FE2636" w:rsidRPr="00A51FB2">
        <w:rPr>
          <w:rFonts w:ascii="Arial" w:eastAsiaTheme="minorEastAsia" w:hAnsi="Arial" w:cs="Arial"/>
          <w:color w:val="000000" w:themeColor="text1"/>
          <w:sz w:val="24"/>
          <w:szCs w:val="24"/>
        </w:rPr>
        <w:tab/>
      </w:r>
      <w:r w:rsidR="00FE2636" w:rsidRPr="00A51FB2">
        <w:rPr>
          <w:rFonts w:ascii="Arial" w:hAnsi="Arial" w:cs="Arial"/>
          <w:i w:val="0"/>
          <w:color w:val="000000" w:themeColor="text1"/>
          <w:sz w:val="24"/>
          <w:szCs w:val="24"/>
        </w:rPr>
        <w:t>(</w:t>
      </w:r>
      <w:r w:rsidR="00FE2636" w:rsidRPr="00A51FB2">
        <w:rPr>
          <w:rFonts w:ascii="Arial" w:hAnsi="Arial" w:cs="Arial"/>
          <w:i w:val="0"/>
          <w:color w:val="000000" w:themeColor="text1"/>
          <w:sz w:val="24"/>
          <w:szCs w:val="24"/>
        </w:rPr>
        <w:fldChar w:fldCharType="begin"/>
      </w:r>
      <w:r w:rsidR="00FE2636" w:rsidRPr="00A51FB2">
        <w:rPr>
          <w:rFonts w:ascii="Arial" w:hAnsi="Arial" w:cs="Arial"/>
          <w:i w:val="0"/>
          <w:color w:val="000000" w:themeColor="text1"/>
          <w:sz w:val="24"/>
          <w:szCs w:val="24"/>
        </w:rPr>
        <w:instrText xml:space="preserve"> SEQ ( \* ARABIC </w:instrText>
      </w:r>
      <w:r w:rsidR="00FE2636" w:rsidRPr="00A51FB2">
        <w:rPr>
          <w:rFonts w:ascii="Arial" w:hAnsi="Arial" w:cs="Arial"/>
          <w:i w:val="0"/>
          <w:color w:val="000000" w:themeColor="text1"/>
          <w:sz w:val="24"/>
          <w:szCs w:val="24"/>
        </w:rPr>
        <w:fldChar w:fldCharType="separate"/>
      </w:r>
      <w:r w:rsidR="00FE2636" w:rsidRPr="00A51FB2">
        <w:rPr>
          <w:rFonts w:ascii="Arial" w:hAnsi="Arial" w:cs="Arial"/>
          <w:i w:val="0"/>
          <w:noProof/>
          <w:color w:val="000000" w:themeColor="text1"/>
          <w:sz w:val="24"/>
          <w:szCs w:val="24"/>
        </w:rPr>
        <w:t>8</w:t>
      </w:r>
      <w:r w:rsidR="00FE2636" w:rsidRPr="00A51FB2">
        <w:rPr>
          <w:rFonts w:ascii="Arial" w:hAnsi="Arial" w:cs="Arial"/>
          <w:i w:val="0"/>
          <w:color w:val="000000" w:themeColor="text1"/>
          <w:sz w:val="24"/>
          <w:szCs w:val="24"/>
        </w:rPr>
        <w:fldChar w:fldCharType="end"/>
      </w:r>
      <w:r w:rsidR="00FE2636" w:rsidRPr="00A51FB2">
        <w:rPr>
          <w:rFonts w:ascii="Arial" w:hAnsi="Arial" w:cs="Arial"/>
          <w:i w:val="0"/>
          <w:color w:val="000000" w:themeColor="text1"/>
          <w:sz w:val="24"/>
          <w:szCs w:val="24"/>
        </w:rPr>
        <w:t>)</w:t>
      </w:r>
    </w:p>
    <w:p w:rsidR="00FE2636" w:rsidRPr="00A51FB2" w:rsidRDefault="00FE2636" w:rsidP="00E90454">
      <w:pPr>
        <w:spacing w:line="240" w:lineRule="auto"/>
        <w:rPr>
          <w:i/>
          <w:color w:val="000000" w:themeColor="text1"/>
          <w:sz w:val="24"/>
          <w:szCs w:val="24"/>
        </w:rPr>
      </w:pPr>
    </w:p>
    <w:p w:rsidR="00FE2636" w:rsidRPr="00322F64" w:rsidRDefault="00763C6D" w:rsidP="00322F64">
      <w:pPr>
        <w:spacing w:line="240" w:lineRule="auto"/>
        <w:jc w:val="center"/>
        <w:rPr>
          <w:color w:val="000000" w:themeColor="text1"/>
          <w:sz w:val="24"/>
          <w:szCs w:val="24"/>
          <w:u w:val="single"/>
        </w:rPr>
      </w:pPr>
      <w:r w:rsidRPr="00322F64">
        <w:rPr>
          <w:i/>
          <w:color w:val="000000" w:themeColor="text1"/>
          <w:sz w:val="24"/>
          <w:szCs w:val="24"/>
          <w:u w:val="single"/>
        </w:rPr>
        <w:t xml:space="preserve">Routine </w:t>
      </w:r>
      <w:r w:rsidR="00FE2636" w:rsidRPr="00322F64">
        <w:rPr>
          <w:i/>
          <w:color w:val="000000" w:themeColor="text1"/>
          <w:sz w:val="24"/>
          <w:szCs w:val="24"/>
          <w:u w:val="single"/>
        </w:rPr>
        <w:t xml:space="preserve">vs. </w:t>
      </w:r>
      <w:r w:rsidR="00621145">
        <w:rPr>
          <w:i/>
          <w:color w:val="000000" w:themeColor="text1"/>
          <w:sz w:val="24"/>
          <w:szCs w:val="24"/>
          <w:u w:val="single"/>
        </w:rPr>
        <w:t>Lunge-Associated</w:t>
      </w:r>
      <w:r w:rsidR="00FE2636" w:rsidRPr="00322F64">
        <w:rPr>
          <w:i/>
          <w:color w:val="000000" w:themeColor="text1"/>
          <w:sz w:val="24"/>
          <w:szCs w:val="24"/>
          <w:u w:val="single"/>
        </w:rPr>
        <w:t xml:space="preserve"> Swimming</w:t>
      </w:r>
    </w:p>
    <w:p w:rsidR="00FE2636" w:rsidRPr="00A51FB2" w:rsidRDefault="00FE2636">
      <w:pPr>
        <w:spacing w:line="240" w:lineRule="auto"/>
        <w:ind w:firstLine="720"/>
        <w:rPr>
          <w:color w:val="000000" w:themeColor="text1"/>
          <w:sz w:val="24"/>
          <w:szCs w:val="24"/>
        </w:rPr>
      </w:pPr>
      <w:r w:rsidRPr="00A51FB2">
        <w:rPr>
          <w:color w:val="000000" w:themeColor="text1"/>
          <w:sz w:val="24"/>
          <w:szCs w:val="24"/>
        </w:rPr>
        <w:t xml:space="preserve">The relationship between </w:t>
      </w:r>
      <w:r w:rsidR="00763C6D">
        <w:rPr>
          <w:color w:val="000000" w:themeColor="text1"/>
          <w:sz w:val="24"/>
          <w:szCs w:val="24"/>
        </w:rPr>
        <w:t>routine</w:t>
      </w:r>
      <w:r w:rsidR="00763C6D" w:rsidRPr="00A51FB2">
        <w:rPr>
          <w:color w:val="000000" w:themeColor="text1"/>
          <w:sz w:val="24"/>
          <w:szCs w:val="24"/>
        </w:rPr>
        <w:t xml:space="preserve"> </w:t>
      </w:r>
      <w:r w:rsidRPr="00A51FB2">
        <w:rPr>
          <w:color w:val="000000" w:themeColor="text1"/>
          <w:sz w:val="24"/>
          <w:szCs w:val="24"/>
        </w:rPr>
        <w:t>and</w:t>
      </w:r>
      <w:r w:rsidR="00621145">
        <w:rPr>
          <w:color w:val="000000" w:themeColor="text1"/>
          <w:sz w:val="24"/>
          <w:szCs w:val="24"/>
        </w:rPr>
        <w:t xml:space="preserve"> lunge-associated</w:t>
      </w:r>
      <w:r w:rsidRPr="00A51FB2">
        <w:rPr>
          <w:color w:val="000000" w:themeColor="text1"/>
          <w:sz w:val="24"/>
          <w:szCs w:val="24"/>
        </w:rPr>
        <w:t xml:space="preserve"> effort swimming can be analyzed where </w:t>
      </w:r>
      <w:r w:rsidR="00763C6D">
        <w:rPr>
          <w:color w:val="000000" w:themeColor="text1"/>
          <w:sz w:val="24"/>
          <w:szCs w:val="24"/>
        </w:rPr>
        <w:t>routine</w:t>
      </w:r>
      <w:r w:rsidR="00763C6D" w:rsidRPr="00A51FB2">
        <w:rPr>
          <w:color w:val="000000" w:themeColor="text1"/>
          <w:sz w:val="24"/>
          <w:szCs w:val="24"/>
        </w:rPr>
        <w:t xml:space="preserve"> </w:t>
      </w:r>
      <w:r w:rsidRPr="00A51FB2">
        <w:rPr>
          <w:color w:val="000000" w:themeColor="text1"/>
          <w:sz w:val="24"/>
          <w:szCs w:val="24"/>
        </w:rPr>
        <w:t xml:space="preserve">effort swimming was defined as steady-state migratory swimming behaviors or swimming in between foraging events. </w:t>
      </w:r>
      <w:r w:rsidR="00621145">
        <w:rPr>
          <w:color w:val="000000" w:themeColor="text1"/>
          <w:sz w:val="24"/>
          <w:szCs w:val="24"/>
        </w:rPr>
        <w:t>Lunge-associated</w:t>
      </w:r>
      <w:r w:rsidRPr="00A51FB2">
        <w:rPr>
          <w:color w:val="000000" w:themeColor="text1"/>
          <w:sz w:val="24"/>
          <w:szCs w:val="24"/>
        </w:rPr>
        <w:t xml:space="preserve"> swimming was defined as</w:t>
      </w:r>
      <w:r w:rsidR="00EC78F9" w:rsidRPr="00A51FB2">
        <w:rPr>
          <w:color w:val="000000" w:themeColor="text1"/>
          <w:sz w:val="24"/>
          <w:szCs w:val="24"/>
        </w:rPr>
        <w:t xml:space="preserve"> the period</w:t>
      </w:r>
      <w:r w:rsidRPr="00A51FB2">
        <w:rPr>
          <w:color w:val="000000" w:themeColor="text1"/>
          <w:sz w:val="24"/>
          <w:szCs w:val="24"/>
        </w:rPr>
        <w:t xml:space="preserve"> within </w:t>
      </w:r>
      <w:r w:rsidR="009D315D">
        <w:rPr>
          <w:color w:val="000000" w:themeColor="text1"/>
          <w:sz w:val="24"/>
          <w:szCs w:val="24"/>
        </w:rPr>
        <w:t>10</w:t>
      </w:r>
      <w:r w:rsidR="009D315D" w:rsidRPr="00A51FB2">
        <w:rPr>
          <w:color w:val="000000" w:themeColor="text1"/>
          <w:sz w:val="24"/>
          <w:szCs w:val="24"/>
        </w:rPr>
        <w:t xml:space="preserve"> </w:t>
      </w:r>
      <w:r w:rsidRPr="00A51FB2">
        <w:rPr>
          <w:color w:val="000000" w:themeColor="text1"/>
          <w:sz w:val="24"/>
          <w:szCs w:val="24"/>
        </w:rPr>
        <w:t xml:space="preserve">s before a lunge feeding event. Once identified, </w:t>
      </w:r>
      <w:r w:rsidR="00763C6D">
        <w:rPr>
          <w:color w:val="000000" w:themeColor="text1"/>
          <w:sz w:val="24"/>
          <w:szCs w:val="24"/>
        </w:rPr>
        <w:t>routine</w:t>
      </w:r>
      <w:r w:rsidR="00763C6D" w:rsidRPr="00A51FB2">
        <w:rPr>
          <w:color w:val="000000" w:themeColor="text1"/>
          <w:sz w:val="24"/>
          <w:szCs w:val="24"/>
        </w:rPr>
        <w:t xml:space="preserve"> </w:t>
      </w:r>
      <w:r w:rsidRPr="00A51FB2">
        <w:rPr>
          <w:color w:val="000000" w:themeColor="text1"/>
          <w:sz w:val="24"/>
          <w:szCs w:val="24"/>
        </w:rPr>
        <w:t>swimming kinematics and</w:t>
      </w:r>
      <w:r w:rsidR="00621145">
        <w:rPr>
          <w:color w:val="000000" w:themeColor="text1"/>
          <w:sz w:val="24"/>
          <w:szCs w:val="24"/>
        </w:rPr>
        <w:t xml:space="preserve"> lunge-associated </w:t>
      </w:r>
      <w:r w:rsidRPr="00A51FB2">
        <w:rPr>
          <w:color w:val="000000" w:themeColor="text1"/>
          <w:sz w:val="24"/>
          <w:szCs w:val="24"/>
        </w:rPr>
        <w:t xml:space="preserve">swimming kinematics were sorted from one another to be individually analyzed and compared. </w:t>
      </w:r>
    </w:p>
    <w:p w:rsidR="00FE2636" w:rsidRPr="00A51FB2" w:rsidRDefault="00FE2636">
      <w:pPr>
        <w:spacing w:line="240" w:lineRule="auto"/>
        <w:rPr>
          <w:color w:val="000000" w:themeColor="text1"/>
          <w:sz w:val="24"/>
          <w:szCs w:val="24"/>
        </w:rPr>
      </w:pPr>
    </w:p>
    <w:p w:rsidR="00FE2636" w:rsidRPr="00322F64" w:rsidRDefault="00FE2636" w:rsidP="00322F64">
      <w:pPr>
        <w:spacing w:line="240" w:lineRule="auto"/>
        <w:jc w:val="center"/>
        <w:rPr>
          <w:i/>
          <w:sz w:val="24"/>
          <w:szCs w:val="24"/>
          <w:u w:val="single"/>
        </w:rPr>
      </w:pPr>
      <w:r w:rsidRPr="00322F64">
        <w:rPr>
          <w:i/>
          <w:color w:val="000000" w:themeColor="text1"/>
          <w:sz w:val="24"/>
          <w:szCs w:val="24"/>
          <w:u w:val="single"/>
        </w:rPr>
        <w:t xml:space="preserve">Comparison to </w:t>
      </w:r>
      <w:r w:rsidR="0060292C" w:rsidRPr="00322F64">
        <w:rPr>
          <w:i/>
          <w:color w:val="000000" w:themeColor="text1"/>
          <w:sz w:val="24"/>
          <w:szCs w:val="24"/>
          <w:u w:val="single"/>
        </w:rPr>
        <w:t>a Simple Rigid-Body Model</w:t>
      </w:r>
    </w:p>
    <w:p w:rsidR="009D6726" w:rsidRPr="00A51FB2" w:rsidRDefault="009D6726" w:rsidP="00C3388D">
      <w:pPr>
        <w:spacing w:line="240" w:lineRule="auto"/>
        <w:rPr>
          <w:color w:val="000000" w:themeColor="text1"/>
          <w:sz w:val="24"/>
          <w:szCs w:val="24"/>
        </w:rPr>
      </w:pPr>
      <w:r w:rsidRPr="00A51FB2">
        <w:rPr>
          <w:sz w:val="24"/>
          <w:szCs w:val="24"/>
        </w:rPr>
        <w:tab/>
      </w:r>
      <w:r w:rsidR="00DD41CF">
        <w:rPr>
          <w:sz w:val="24"/>
          <w:szCs w:val="24"/>
        </w:rPr>
        <w:t>Cetacean swimming involves body and tail heaving motions that are altogether absent with the motions of rigid bodies (</w:t>
      </w:r>
      <w:r w:rsidR="007545C6">
        <w:rPr>
          <w:sz w:val="24"/>
          <w:szCs w:val="24"/>
        </w:rPr>
        <w:t>e.g.,</w:t>
      </w:r>
      <w:r w:rsidR="00DD41CF">
        <w:rPr>
          <w:sz w:val="24"/>
          <w:szCs w:val="24"/>
        </w:rPr>
        <w:t xml:space="preserve"> submarines) and </w:t>
      </w:r>
      <w:r w:rsidR="00587A80">
        <w:rPr>
          <w:sz w:val="24"/>
          <w:szCs w:val="24"/>
        </w:rPr>
        <w:t>significantly increase drag (</w:t>
      </w:r>
      <w:r w:rsidR="00587A80" w:rsidRPr="000D2005">
        <w:rPr>
          <w:sz w:val="24"/>
          <w:szCs w:val="24"/>
          <w:highlight w:val="yellow"/>
        </w:rPr>
        <w:t>Fish 1993, 1998, Fish and Rohr 1999</w:t>
      </w:r>
      <w:r w:rsidR="00587A80">
        <w:rPr>
          <w:sz w:val="24"/>
          <w:szCs w:val="24"/>
        </w:rPr>
        <w:t>).</w:t>
      </w:r>
      <w:r w:rsidR="00DD41CF">
        <w:rPr>
          <w:sz w:val="24"/>
          <w:szCs w:val="24"/>
        </w:rPr>
        <w:t xml:space="preserve"> </w:t>
      </w:r>
      <w:r w:rsidR="00D841DF" w:rsidRPr="00A51FB2">
        <w:rPr>
          <w:sz w:val="24"/>
          <w:szCs w:val="24"/>
        </w:rPr>
        <w:t xml:space="preserve">We </w:t>
      </w:r>
      <w:r w:rsidR="00587A80">
        <w:rPr>
          <w:sz w:val="24"/>
          <w:szCs w:val="24"/>
        </w:rPr>
        <w:t xml:space="preserve">compared </w:t>
      </w:r>
      <w:r w:rsidR="00D841DF" w:rsidRPr="00A51FB2">
        <w:rPr>
          <w:sz w:val="24"/>
          <w:szCs w:val="24"/>
        </w:rPr>
        <w:t xml:space="preserve">our </w:t>
      </w:r>
      <w:r w:rsidR="00587A80">
        <w:rPr>
          <w:sz w:val="24"/>
          <w:szCs w:val="24"/>
        </w:rPr>
        <w:t>drag coefficient data with that of airship models tested in wind tunnels in the late 1920’s (</w:t>
      </w:r>
      <w:r w:rsidR="00587A80" w:rsidRPr="000D2005">
        <w:rPr>
          <w:sz w:val="24"/>
          <w:szCs w:val="24"/>
          <w:highlight w:val="yellow"/>
        </w:rPr>
        <w:t>Hoerner, 196</w:t>
      </w:r>
      <w:r w:rsidR="000D2005">
        <w:rPr>
          <w:sz w:val="24"/>
          <w:szCs w:val="24"/>
          <w:highlight w:val="yellow"/>
        </w:rPr>
        <w:t>5</w:t>
      </w:r>
      <w:r w:rsidR="00587A80">
        <w:rPr>
          <w:sz w:val="24"/>
          <w:szCs w:val="24"/>
        </w:rPr>
        <w:t>)</w:t>
      </w:r>
      <w:r w:rsidR="0033087C">
        <w:rPr>
          <w:sz w:val="24"/>
          <w:szCs w:val="24"/>
        </w:rPr>
        <w:t xml:space="preserve"> as summarized in the following correlation </w:t>
      </w:r>
      <w:r w:rsidRPr="00A51FB2">
        <w:rPr>
          <w:color w:val="000000" w:themeColor="text1"/>
          <w:sz w:val="24"/>
          <w:szCs w:val="24"/>
        </w:rPr>
        <w:t>(</w:t>
      </w:r>
      <w:r w:rsidR="001F6946" w:rsidRPr="000D2005">
        <w:rPr>
          <w:color w:val="000000" w:themeColor="text1"/>
          <w:sz w:val="24"/>
          <w:szCs w:val="24"/>
          <w:highlight w:val="yellow"/>
        </w:rPr>
        <w:t xml:space="preserve">Hoerner, </w:t>
      </w:r>
      <w:r w:rsidRPr="000D2005">
        <w:rPr>
          <w:color w:val="000000" w:themeColor="text1"/>
          <w:sz w:val="24"/>
          <w:szCs w:val="24"/>
          <w:highlight w:val="yellow"/>
        </w:rPr>
        <w:t>196</w:t>
      </w:r>
      <w:r w:rsidR="000D2005">
        <w:rPr>
          <w:color w:val="000000" w:themeColor="text1"/>
          <w:sz w:val="24"/>
          <w:szCs w:val="24"/>
          <w:highlight w:val="yellow"/>
        </w:rPr>
        <w:t>5</w:t>
      </w:r>
      <w:r w:rsidRPr="00A51FB2">
        <w:rPr>
          <w:color w:val="000000" w:themeColor="text1"/>
          <w:sz w:val="24"/>
          <w:szCs w:val="24"/>
        </w:rPr>
        <w:t xml:space="preserve">; </w:t>
      </w:r>
      <w:commentRangeStart w:id="3"/>
      <w:r w:rsidRPr="000D2005">
        <w:rPr>
          <w:color w:val="000000" w:themeColor="text1"/>
          <w:sz w:val="24"/>
          <w:szCs w:val="24"/>
          <w:highlight w:val="yellow"/>
        </w:rPr>
        <w:t>Blevins, 1983</w:t>
      </w:r>
      <w:commentRangeEnd w:id="3"/>
      <w:r w:rsidR="000D2005">
        <w:rPr>
          <w:rStyle w:val="CommentReference"/>
        </w:rPr>
        <w:commentReference w:id="3"/>
      </w:r>
      <w:r w:rsidR="0033087C" w:rsidRPr="000D2005">
        <w:rPr>
          <w:color w:val="000000" w:themeColor="text1"/>
          <w:sz w:val="24"/>
          <w:szCs w:val="24"/>
          <w:highlight w:val="yellow"/>
        </w:rPr>
        <w:t>, Webb 1975</w:t>
      </w:r>
      <w:r w:rsidR="0033087C">
        <w:rPr>
          <w:color w:val="000000" w:themeColor="text1"/>
          <w:sz w:val="24"/>
          <w:szCs w:val="24"/>
        </w:rPr>
        <w:t xml:space="preserve">, </w:t>
      </w:r>
      <w:commentRangeStart w:id="4"/>
      <w:r w:rsidR="0033087C" w:rsidRPr="000D2005">
        <w:rPr>
          <w:color w:val="000000" w:themeColor="text1"/>
          <w:sz w:val="24"/>
          <w:szCs w:val="24"/>
          <w:highlight w:val="yellow"/>
        </w:rPr>
        <w:t>Koyman 1989</w:t>
      </w:r>
      <w:commentRangeEnd w:id="4"/>
      <w:r w:rsidR="000D2005">
        <w:rPr>
          <w:rStyle w:val="CommentReference"/>
        </w:rPr>
        <w:commentReference w:id="4"/>
      </w:r>
      <w:r w:rsidRPr="00A51FB2">
        <w:rPr>
          <w:color w:val="000000" w:themeColor="text1"/>
          <w:sz w:val="24"/>
          <w:szCs w:val="24"/>
        </w:rPr>
        <w:t>)</w:t>
      </w:r>
      <w:r w:rsidR="0060292C" w:rsidRPr="00A51FB2">
        <w:rPr>
          <w:color w:val="000000" w:themeColor="text1"/>
          <w:sz w:val="24"/>
          <w:szCs w:val="24"/>
        </w:rPr>
        <w:t xml:space="preserve"> </w:t>
      </w:r>
    </w:p>
    <w:p w:rsidR="009D6726" w:rsidRPr="00A51FB2" w:rsidRDefault="009D6726" w:rsidP="00C3388D">
      <w:pPr>
        <w:spacing w:line="240" w:lineRule="auto"/>
        <w:rPr>
          <w:color w:val="000000" w:themeColor="text1"/>
          <w:sz w:val="24"/>
          <w:szCs w:val="24"/>
        </w:rPr>
      </w:pPr>
    </w:p>
    <w:p w:rsidR="009D6726" w:rsidRDefault="008A67D0" w:rsidP="00322F64">
      <w:pPr>
        <w:spacing w:line="240" w:lineRule="auto"/>
        <w:jc w:val="center"/>
        <w:rPr>
          <w:color w:val="000000" w:themeColor="text1"/>
          <w:sz w:val="24"/>
          <w:szCs w:val="24"/>
        </w:rPr>
      </w:pPr>
      <m:oMath>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C</m:t>
            </m:r>
          </m:e>
          <m:sub>
            <m:r>
              <w:rPr>
                <w:rFonts w:ascii="Cambria Math" w:hAnsi="Cambria Math"/>
                <w:color w:val="000000" w:themeColor="text1"/>
                <w:sz w:val="24"/>
                <w:szCs w:val="24"/>
              </w:rPr>
              <m:t>D</m:t>
            </m:r>
          </m:sub>
        </m:sSub>
        <m:r>
          <w:rPr>
            <w:rFonts w:ascii="Cambria Math" w:hAnsi="Cambria Math"/>
            <w:color w:val="000000" w:themeColor="text1"/>
            <w:sz w:val="24"/>
            <w:szCs w:val="24"/>
          </w:rPr>
          <m:t xml:space="preserve">= </m:t>
        </m:r>
        <m:d>
          <m:dPr>
            <m:begChr m:val="["/>
            <m:endChr m:val="]"/>
            <m:ctrlPr>
              <w:rPr>
                <w:rFonts w:ascii="Cambria Math" w:hAnsi="Cambria Math"/>
                <w:i/>
                <w:color w:val="000000" w:themeColor="text1"/>
                <w:sz w:val="24"/>
                <w:szCs w:val="24"/>
              </w:rPr>
            </m:ctrlPr>
          </m:dPr>
          <m:e>
            <m:f>
              <m:fPr>
                <m:ctrlPr>
                  <w:rPr>
                    <w:rFonts w:ascii="Cambria Math" w:hAnsi="Cambria Math"/>
                    <w:i/>
                    <w:color w:val="000000" w:themeColor="text1"/>
                    <w:sz w:val="24"/>
                    <w:szCs w:val="24"/>
                  </w:rPr>
                </m:ctrlPr>
              </m:fPr>
              <m:num>
                <m:r>
                  <w:rPr>
                    <w:rFonts w:ascii="Cambria Math" w:hAnsi="Cambria Math"/>
                    <w:color w:val="000000" w:themeColor="text1"/>
                    <w:sz w:val="24"/>
                    <w:szCs w:val="24"/>
                  </w:rPr>
                  <m:t>0.072</m:t>
                </m:r>
              </m:num>
              <m:den>
                <m:sSup>
                  <m:sSupPr>
                    <m:ctrlPr>
                      <w:rPr>
                        <w:rFonts w:ascii="Cambria Math" w:hAnsi="Cambria Math"/>
                        <w:i/>
                        <w:color w:val="000000" w:themeColor="text1"/>
                        <w:sz w:val="24"/>
                        <w:szCs w:val="24"/>
                      </w:rPr>
                    </m:ctrlPr>
                  </m:sSupPr>
                  <m:e>
                    <m:d>
                      <m:dPr>
                        <m:ctrlPr>
                          <w:rPr>
                            <w:rFonts w:ascii="Cambria Math" w:hAnsi="Cambria Math"/>
                            <w:i/>
                            <w:color w:val="000000" w:themeColor="text1"/>
                            <w:sz w:val="24"/>
                            <w:szCs w:val="24"/>
                          </w:rPr>
                        </m:ctrlPr>
                      </m:dPr>
                      <m:e>
                        <m:r>
                          <w:rPr>
                            <w:rFonts w:ascii="Cambria Math" w:hAnsi="Cambria Math"/>
                            <w:color w:val="000000" w:themeColor="text1"/>
                            <w:sz w:val="24"/>
                            <w:szCs w:val="24"/>
                          </w:rPr>
                          <m:t>Re</m:t>
                        </m:r>
                      </m:e>
                    </m:d>
                  </m:e>
                  <m:sup>
                    <m:f>
                      <m:fPr>
                        <m:ctrlPr>
                          <w:rPr>
                            <w:rFonts w:ascii="Cambria Math" w:hAnsi="Cambria Math"/>
                            <w:i/>
                            <w:color w:val="000000" w:themeColor="text1"/>
                            <w:sz w:val="24"/>
                            <w:szCs w:val="24"/>
                          </w:rPr>
                        </m:ctrlPr>
                      </m:fPr>
                      <m:num>
                        <m:r>
                          <w:rPr>
                            <w:rFonts w:ascii="Cambria Math" w:hAnsi="Cambria Math"/>
                            <w:color w:val="000000" w:themeColor="text1"/>
                            <w:sz w:val="24"/>
                            <w:szCs w:val="24"/>
                          </w:rPr>
                          <m:t>1</m:t>
                        </m:r>
                      </m:num>
                      <m:den>
                        <m:r>
                          <w:rPr>
                            <w:rFonts w:ascii="Cambria Math" w:hAnsi="Cambria Math"/>
                            <w:color w:val="000000" w:themeColor="text1"/>
                            <w:sz w:val="24"/>
                            <w:szCs w:val="24"/>
                          </w:rPr>
                          <m:t>5</m:t>
                        </m:r>
                      </m:den>
                    </m:f>
                  </m:sup>
                </m:sSup>
              </m:den>
            </m:f>
          </m:e>
        </m:d>
        <m:r>
          <w:rPr>
            <w:rFonts w:ascii="Cambria Math" w:hAnsi="Cambria Math"/>
            <w:color w:val="000000" w:themeColor="text1"/>
            <w:sz w:val="24"/>
            <w:szCs w:val="24"/>
          </w:rPr>
          <m:t xml:space="preserve"> </m:t>
        </m:r>
        <m:d>
          <m:dPr>
            <m:begChr m:val="["/>
            <m:endChr m:val="]"/>
            <m:ctrlPr>
              <w:rPr>
                <w:rFonts w:ascii="Cambria Math" w:hAnsi="Cambria Math"/>
                <w:i/>
                <w:color w:val="000000" w:themeColor="text1"/>
                <w:sz w:val="24"/>
                <w:szCs w:val="24"/>
              </w:rPr>
            </m:ctrlPr>
          </m:dPr>
          <m:e>
            <m:r>
              <w:rPr>
                <w:rFonts w:ascii="Cambria Math" w:hAnsi="Cambria Math"/>
                <w:color w:val="000000" w:themeColor="text1"/>
                <w:sz w:val="24"/>
                <w:szCs w:val="24"/>
              </w:rPr>
              <m:t>1+1.5</m:t>
            </m:r>
            <m:sSup>
              <m:sSupPr>
                <m:ctrlPr>
                  <w:rPr>
                    <w:rFonts w:ascii="Cambria Math" w:hAnsi="Cambria Math"/>
                    <w:i/>
                    <w:color w:val="000000" w:themeColor="text1"/>
                    <w:sz w:val="24"/>
                    <w:szCs w:val="24"/>
                  </w:rPr>
                </m:ctrlPr>
              </m:sSupPr>
              <m:e>
                <m:d>
                  <m:dPr>
                    <m:ctrlPr>
                      <w:rPr>
                        <w:rFonts w:ascii="Cambria Math" w:hAnsi="Cambria Math"/>
                        <w:i/>
                        <w:color w:val="000000" w:themeColor="text1"/>
                        <w:sz w:val="24"/>
                        <w:szCs w:val="24"/>
                      </w:rPr>
                    </m:ctrlPr>
                  </m:dPr>
                  <m:e>
                    <m:f>
                      <m:fPr>
                        <m:ctrlPr>
                          <w:rPr>
                            <w:rFonts w:ascii="Cambria Math" w:hAnsi="Cambria Math"/>
                            <w:i/>
                            <w:color w:val="000000" w:themeColor="text1"/>
                            <w:sz w:val="24"/>
                            <w:szCs w:val="24"/>
                          </w:rPr>
                        </m:ctrlPr>
                      </m:fPr>
                      <m:num>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W</m:t>
                            </m:r>
                          </m:e>
                          <m:sub>
                            <m:r>
                              <w:rPr>
                                <w:rFonts w:ascii="Cambria Math" w:hAnsi="Cambria Math"/>
                                <w:color w:val="000000" w:themeColor="text1"/>
                                <w:sz w:val="24"/>
                                <w:szCs w:val="24"/>
                              </w:rPr>
                              <m:t>max</m:t>
                            </m:r>
                          </m:sub>
                        </m:sSub>
                      </m:num>
                      <m:den>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L</m:t>
                            </m:r>
                          </m:e>
                          <m:sub>
                            <m:r>
                              <w:rPr>
                                <w:rFonts w:ascii="Cambria Math" w:hAnsi="Cambria Math"/>
                                <w:color w:val="000000" w:themeColor="text1"/>
                                <w:sz w:val="24"/>
                                <w:szCs w:val="24"/>
                              </w:rPr>
                              <m:t>body</m:t>
                            </m:r>
                          </m:sub>
                        </m:sSub>
                      </m:den>
                    </m:f>
                  </m:e>
                </m:d>
              </m:e>
              <m:sup>
                <m:f>
                  <m:fPr>
                    <m:ctrlPr>
                      <w:rPr>
                        <w:rFonts w:ascii="Cambria Math" w:hAnsi="Cambria Math"/>
                        <w:i/>
                        <w:color w:val="000000" w:themeColor="text1"/>
                        <w:sz w:val="24"/>
                        <w:szCs w:val="24"/>
                      </w:rPr>
                    </m:ctrlPr>
                  </m:fPr>
                  <m:num>
                    <m:r>
                      <w:rPr>
                        <w:rFonts w:ascii="Cambria Math" w:hAnsi="Cambria Math"/>
                        <w:color w:val="000000" w:themeColor="text1"/>
                        <w:sz w:val="24"/>
                        <w:szCs w:val="24"/>
                      </w:rPr>
                      <m:t>3</m:t>
                    </m:r>
                  </m:num>
                  <m:den>
                    <m:r>
                      <w:rPr>
                        <w:rFonts w:ascii="Cambria Math" w:hAnsi="Cambria Math"/>
                        <w:color w:val="000000" w:themeColor="text1"/>
                        <w:sz w:val="24"/>
                        <w:szCs w:val="24"/>
                      </w:rPr>
                      <m:t>2</m:t>
                    </m:r>
                  </m:den>
                </m:f>
              </m:sup>
            </m:sSup>
            <m:r>
              <w:rPr>
                <w:rFonts w:ascii="Cambria Math" w:hAnsi="Cambria Math"/>
                <w:color w:val="000000" w:themeColor="text1"/>
                <w:sz w:val="24"/>
                <w:szCs w:val="24"/>
              </w:rPr>
              <m:t>7.0</m:t>
            </m:r>
            <m:sSup>
              <m:sSupPr>
                <m:ctrlPr>
                  <w:rPr>
                    <w:rFonts w:ascii="Cambria Math" w:hAnsi="Cambria Math"/>
                    <w:i/>
                    <w:color w:val="000000" w:themeColor="text1"/>
                    <w:sz w:val="24"/>
                    <w:szCs w:val="24"/>
                  </w:rPr>
                </m:ctrlPr>
              </m:sSupPr>
              <m:e>
                <m:d>
                  <m:dPr>
                    <m:ctrlPr>
                      <w:rPr>
                        <w:rFonts w:ascii="Cambria Math" w:hAnsi="Cambria Math"/>
                        <w:i/>
                        <w:color w:val="000000" w:themeColor="text1"/>
                        <w:sz w:val="24"/>
                        <w:szCs w:val="24"/>
                      </w:rPr>
                    </m:ctrlPr>
                  </m:dPr>
                  <m:e>
                    <m:f>
                      <m:fPr>
                        <m:ctrlPr>
                          <w:rPr>
                            <w:rFonts w:ascii="Cambria Math" w:hAnsi="Cambria Math"/>
                            <w:i/>
                            <w:color w:val="000000" w:themeColor="text1"/>
                            <w:sz w:val="24"/>
                            <w:szCs w:val="24"/>
                          </w:rPr>
                        </m:ctrlPr>
                      </m:fPr>
                      <m:num>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W</m:t>
                            </m:r>
                          </m:e>
                          <m:sub>
                            <m:r>
                              <w:rPr>
                                <w:rFonts w:ascii="Cambria Math" w:hAnsi="Cambria Math"/>
                                <w:color w:val="000000" w:themeColor="text1"/>
                                <w:sz w:val="24"/>
                                <w:szCs w:val="24"/>
                              </w:rPr>
                              <m:t>max</m:t>
                            </m:r>
                          </m:sub>
                        </m:sSub>
                      </m:num>
                      <m:den>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L</m:t>
                            </m:r>
                          </m:e>
                          <m:sub>
                            <m:r>
                              <w:rPr>
                                <w:rFonts w:ascii="Cambria Math" w:hAnsi="Cambria Math"/>
                                <w:color w:val="000000" w:themeColor="text1"/>
                                <w:sz w:val="24"/>
                                <w:szCs w:val="24"/>
                              </w:rPr>
                              <m:t>body</m:t>
                            </m:r>
                          </m:sub>
                        </m:sSub>
                      </m:den>
                    </m:f>
                  </m:e>
                </m:d>
              </m:e>
              <m:sup>
                <m:r>
                  <w:rPr>
                    <w:rFonts w:ascii="Cambria Math" w:hAnsi="Cambria Math"/>
                    <w:color w:val="000000" w:themeColor="text1"/>
                    <w:sz w:val="24"/>
                    <w:szCs w:val="24"/>
                  </w:rPr>
                  <m:t>3</m:t>
                </m:r>
              </m:sup>
            </m:sSup>
          </m:e>
        </m:d>
      </m:oMath>
      <w:r w:rsidR="009D6726" w:rsidRPr="00A51FB2">
        <w:rPr>
          <w:color w:val="000000" w:themeColor="text1"/>
          <w:sz w:val="24"/>
          <w:szCs w:val="24"/>
        </w:rPr>
        <w:t xml:space="preserve"> </w:t>
      </w:r>
      <w:r w:rsidR="007E61EF">
        <w:rPr>
          <w:color w:val="000000" w:themeColor="text1"/>
          <w:sz w:val="24"/>
          <w:szCs w:val="24"/>
        </w:rPr>
        <w:tab/>
      </w:r>
      <w:r w:rsidR="00322F64">
        <w:rPr>
          <w:color w:val="000000" w:themeColor="text1"/>
          <w:sz w:val="24"/>
          <w:szCs w:val="24"/>
        </w:rPr>
        <w:tab/>
      </w:r>
      <w:r w:rsidR="00322F64">
        <w:rPr>
          <w:color w:val="000000" w:themeColor="text1"/>
          <w:sz w:val="24"/>
          <w:szCs w:val="24"/>
        </w:rPr>
        <w:tab/>
      </w:r>
      <w:r w:rsidR="00322F64">
        <w:rPr>
          <w:color w:val="000000" w:themeColor="text1"/>
          <w:sz w:val="24"/>
          <w:szCs w:val="24"/>
        </w:rPr>
        <w:tab/>
      </w:r>
      <w:r w:rsidR="00322F64">
        <w:rPr>
          <w:color w:val="000000" w:themeColor="text1"/>
          <w:sz w:val="24"/>
          <w:szCs w:val="24"/>
        </w:rPr>
        <w:tab/>
      </w:r>
      <w:r w:rsidR="00322F64">
        <w:rPr>
          <w:color w:val="000000" w:themeColor="text1"/>
          <w:sz w:val="24"/>
          <w:szCs w:val="24"/>
        </w:rPr>
        <w:tab/>
      </w:r>
      <w:r w:rsidR="009D6726" w:rsidRPr="00A51FB2">
        <w:rPr>
          <w:color w:val="000000" w:themeColor="text1"/>
          <w:sz w:val="24"/>
          <w:szCs w:val="24"/>
        </w:rPr>
        <w:t>(10)</w:t>
      </w:r>
    </w:p>
    <w:p w:rsidR="0033087C" w:rsidRDefault="0033087C" w:rsidP="00C3388D">
      <w:pPr>
        <w:spacing w:line="240" w:lineRule="auto"/>
        <w:rPr>
          <w:color w:val="000000" w:themeColor="text1"/>
          <w:sz w:val="24"/>
          <w:szCs w:val="24"/>
        </w:rPr>
      </w:pPr>
    </w:p>
    <w:p w:rsidR="0033087C" w:rsidRDefault="0033087C" w:rsidP="00C3388D">
      <w:pPr>
        <w:spacing w:line="240" w:lineRule="auto"/>
        <w:rPr>
          <w:color w:val="000000" w:themeColor="text1"/>
          <w:sz w:val="24"/>
          <w:szCs w:val="24"/>
        </w:rPr>
      </w:pPr>
      <w:r>
        <w:rPr>
          <w:color w:val="000000" w:themeColor="text1"/>
          <w:sz w:val="24"/>
          <w:szCs w:val="24"/>
        </w:rPr>
        <w:t>where</w:t>
      </w:r>
      <w:r w:rsidRPr="00A51FB2">
        <w:rPr>
          <w:color w:val="000000" w:themeColor="text1"/>
          <w:sz w:val="24"/>
          <w:szCs w:val="24"/>
        </w:rPr>
        <w:t xml:space="preserve"> </w:t>
      </w:r>
      <m:oMath>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W</m:t>
            </m:r>
          </m:e>
          <m:sub>
            <m:r>
              <w:rPr>
                <w:rFonts w:ascii="Cambria Math" w:hAnsi="Cambria Math"/>
                <w:color w:val="000000" w:themeColor="text1"/>
                <w:sz w:val="24"/>
                <w:szCs w:val="24"/>
              </w:rPr>
              <m:t>max</m:t>
            </m:r>
          </m:sub>
        </m:sSub>
      </m:oMath>
      <w:r w:rsidRPr="00A51FB2">
        <w:rPr>
          <w:color w:val="000000" w:themeColor="text1"/>
          <w:sz w:val="24"/>
          <w:szCs w:val="24"/>
        </w:rPr>
        <w:t xml:space="preserve"> is the maximum body diameter (m).</w:t>
      </w:r>
      <w:r w:rsidR="00821C48">
        <w:rPr>
          <w:color w:val="000000" w:themeColor="text1"/>
          <w:sz w:val="24"/>
          <w:szCs w:val="24"/>
        </w:rPr>
        <w:t xml:space="preserve"> </w:t>
      </w:r>
      <w:r>
        <w:rPr>
          <w:color w:val="000000" w:themeColor="text1"/>
          <w:sz w:val="24"/>
          <w:szCs w:val="24"/>
        </w:rPr>
        <w:t>This equation is expressed in terms of the Reynold’s number</w:t>
      </w:r>
    </w:p>
    <w:p w:rsidR="0033087C" w:rsidRDefault="0033087C" w:rsidP="00C3388D">
      <w:pPr>
        <w:spacing w:line="240" w:lineRule="auto"/>
        <w:rPr>
          <w:color w:val="000000" w:themeColor="text1"/>
          <w:sz w:val="24"/>
          <w:szCs w:val="24"/>
        </w:rPr>
      </w:pPr>
    </w:p>
    <w:p w:rsidR="0033087C" w:rsidRPr="00A51FB2" w:rsidRDefault="0033087C" w:rsidP="00322F64">
      <w:pPr>
        <w:pStyle w:val="Caption"/>
        <w:jc w:val="center"/>
        <w:rPr>
          <w:rFonts w:ascii="Arial" w:eastAsiaTheme="minorEastAsia" w:hAnsi="Arial" w:cs="Arial"/>
          <w:color w:val="000000" w:themeColor="text1"/>
          <w:sz w:val="24"/>
          <w:szCs w:val="24"/>
        </w:rPr>
      </w:pPr>
      <m:oMath>
        <m:r>
          <w:rPr>
            <w:rFonts w:ascii="Cambria Math" w:hAnsi="Cambria Math" w:cs="Arial"/>
            <w:color w:val="000000" w:themeColor="text1"/>
            <w:sz w:val="24"/>
            <w:szCs w:val="24"/>
          </w:rPr>
          <m:t>Re=</m:t>
        </m:r>
        <m:f>
          <m:fPr>
            <m:ctrlPr>
              <w:rPr>
                <w:rFonts w:ascii="Cambria Math" w:hAnsi="Cambria Math" w:cs="Arial"/>
                <w:color w:val="000000" w:themeColor="text1"/>
                <w:sz w:val="24"/>
                <w:szCs w:val="24"/>
              </w:rPr>
            </m:ctrlPr>
          </m:fPr>
          <m:num>
            <m:r>
              <w:rPr>
                <w:rFonts w:ascii="Cambria Math" w:hAnsi="Cambria Math" w:cs="Arial"/>
                <w:color w:val="000000" w:themeColor="text1"/>
                <w:sz w:val="24"/>
                <w:szCs w:val="24"/>
              </w:rPr>
              <m:t>L</m:t>
            </m:r>
            <m:r>
              <w:rPr>
                <w:rFonts w:ascii="Cambria Math" w:hAnsi="Cambria Math" w:cs="Arial"/>
                <w:color w:val="000000" w:themeColor="text1"/>
                <w:sz w:val="20"/>
                <w:szCs w:val="24"/>
              </w:rPr>
              <m:t>body</m:t>
            </m:r>
            <m:r>
              <w:rPr>
                <w:rFonts w:ascii="Cambria Math" w:hAnsi="Cambria Math" w:cs="Arial"/>
                <w:color w:val="000000" w:themeColor="text1"/>
                <w:sz w:val="24"/>
                <w:szCs w:val="24"/>
              </w:rPr>
              <m:t xml:space="preserve"> U</m:t>
            </m:r>
          </m:num>
          <m:den>
            <m:r>
              <w:rPr>
                <w:rFonts w:ascii="Cambria Math" w:hAnsi="Cambria Math" w:cs="Arial"/>
                <w:color w:val="000000" w:themeColor="text1"/>
                <w:sz w:val="24"/>
                <w:szCs w:val="24"/>
              </w:rPr>
              <m:t>v</m:t>
            </m:r>
          </m:den>
        </m:f>
      </m:oMath>
      <w:r w:rsidR="007E61EF">
        <w:rPr>
          <w:rFonts w:ascii="Arial" w:eastAsiaTheme="minorEastAsia" w:hAnsi="Arial" w:cs="Arial"/>
          <w:color w:val="000000" w:themeColor="text1"/>
          <w:sz w:val="24"/>
          <w:szCs w:val="24"/>
        </w:rPr>
        <w:tab/>
      </w:r>
      <w:r w:rsidR="00322F64">
        <w:rPr>
          <w:rFonts w:ascii="Arial" w:eastAsiaTheme="minorEastAsia" w:hAnsi="Arial" w:cs="Arial"/>
          <w:color w:val="000000" w:themeColor="text1"/>
          <w:sz w:val="24"/>
          <w:szCs w:val="24"/>
        </w:rPr>
        <w:tab/>
      </w:r>
      <w:r w:rsidR="00322F64">
        <w:rPr>
          <w:rFonts w:ascii="Arial" w:eastAsiaTheme="minorEastAsia" w:hAnsi="Arial" w:cs="Arial"/>
          <w:color w:val="000000" w:themeColor="text1"/>
          <w:sz w:val="24"/>
          <w:szCs w:val="24"/>
        </w:rPr>
        <w:tab/>
      </w:r>
      <w:r w:rsidR="00322F64">
        <w:rPr>
          <w:rFonts w:ascii="Arial" w:eastAsiaTheme="minorEastAsia" w:hAnsi="Arial" w:cs="Arial"/>
          <w:color w:val="000000" w:themeColor="text1"/>
          <w:sz w:val="24"/>
          <w:szCs w:val="24"/>
        </w:rPr>
        <w:tab/>
      </w:r>
      <w:r w:rsidR="00322F64">
        <w:rPr>
          <w:rFonts w:ascii="Arial" w:eastAsiaTheme="minorEastAsia" w:hAnsi="Arial" w:cs="Arial"/>
          <w:color w:val="000000" w:themeColor="text1"/>
          <w:sz w:val="24"/>
          <w:szCs w:val="24"/>
        </w:rPr>
        <w:tab/>
      </w:r>
      <w:r w:rsidR="00322F64">
        <w:rPr>
          <w:rFonts w:ascii="Arial" w:eastAsiaTheme="minorEastAsia" w:hAnsi="Arial" w:cs="Arial"/>
          <w:color w:val="000000" w:themeColor="text1"/>
          <w:sz w:val="24"/>
          <w:szCs w:val="24"/>
        </w:rPr>
        <w:tab/>
      </w:r>
      <w:r w:rsidR="00322F64">
        <w:rPr>
          <w:rFonts w:ascii="Arial" w:eastAsiaTheme="minorEastAsia" w:hAnsi="Arial" w:cs="Arial"/>
          <w:color w:val="000000" w:themeColor="text1"/>
          <w:sz w:val="24"/>
          <w:szCs w:val="24"/>
        </w:rPr>
        <w:tab/>
      </w:r>
      <w:r w:rsidR="00322F64">
        <w:rPr>
          <w:rFonts w:ascii="Arial" w:eastAsiaTheme="minorEastAsia" w:hAnsi="Arial" w:cs="Arial"/>
          <w:color w:val="000000" w:themeColor="text1"/>
          <w:sz w:val="24"/>
          <w:szCs w:val="24"/>
        </w:rPr>
        <w:tab/>
      </w:r>
      <w:r w:rsidR="00322F64">
        <w:rPr>
          <w:rFonts w:ascii="Arial" w:eastAsiaTheme="minorEastAsia" w:hAnsi="Arial" w:cs="Arial"/>
          <w:color w:val="000000" w:themeColor="text1"/>
          <w:sz w:val="24"/>
          <w:szCs w:val="24"/>
        </w:rPr>
        <w:tab/>
      </w:r>
      <w:r w:rsidR="00322F64">
        <w:rPr>
          <w:rFonts w:ascii="Arial" w:eastAsiaTheme="minorEastAsia" w:hAnsi="Arial" w:cs="Arial"/>
          <w:color w:val="000000" w:themeColor="text1"/>
          <w:sz w:val="24"/>
          <w:szCs w:val="24"/>
        </w:rPr>
        <w:tab/>
      </w:r>
      <w:r w:rsidR="00322F64">
        <w:rPr>
          <w:rFonts w:ascii="Arial" w:eastAsiaTheme="minorEastAsia" w:hAnsi="Arial" w:cs="Arial"/>
          <w:color w:val="000000" w:themeColor="text1"/>
          <w:sz w:val="24"/>
          <w:szCs w:val="24"/>
        </w:rPr>
        <w:tab/>
      </w:r>
      <w:r w:rsidRPr="00A51FB2">
        <w:rPr>
          <w:rFonts w:ascii="Arial" w:hAnsi="Arial" w:cs="Arial"/>
          <w:i w:val="0"/>
          <w:color w:val="000000" w:themeColor="text1"/>
          <w:sz w:val="24"/>
          <w:szCs w:val="24"/>
        </w:rPr>
        <w:t>(</w:t>
      </w:r>
      <w:r w:rsidRPr="00A51FB2">
        <w:rPr>
          <w:rFonts w:ascii="Arial" w:hAnsi="Arial" w:cs="Arial"/>
          <w:i w:val="0"/>
          <w:color w:val="000000" w:themeColor="text1"/>
          <w:sz w:val="24"/>
          <w:szCs w:val="24"/>
        </w:rPr>
        <w:fldChar w:fldCharType="begin"/>
      </w:r>
      <w:r w:rsidRPr="00A51FB2">
        <w:rPr>
          <w:rFonts w:ascii="Arial" w:hAnsi="Arial" w:cs="Arial"/>
          <w:i w:val="0"/>
          <w:color w:val="000000" w:themeColor="text1"/>
          <w:sz w:val="24"/>
          <w:szCs w:val="24"/>
        </w:rPr>
        <w:instrText xml:space="preserve"> SEQ ( \* ARABIC </w:instrText>
      </w:r>
      <w:r w:rsidRPr="00A51FB2">
        <w:rPr>
          <w:rFonts w:ascii="Arial" w:hAnsi="Arial" w:cs="Arial"/>
          <w:i w:val="0"/>
          <w:color w:val="000000" w:themeColor="text1"/>
          <w:sz w:val="24"/>
          <w:szCs w:val="24"/>
        </w:rPr>
        <w:fldChar w:fldCharType="separate"/>
      </w:r>
      <w:r w:rsidRPr="00A51FB2">
        <w:rPr>
          <w:rFonts w:ascii="Arial" w:hAnsi="Arial" w:cs="Arial"/>
          <w:i w:val="0"/>
          <w:noProof/>
          <w:color w:val="000000" w:themeColor="text1"/>
          <w:sz w:val="24"/>
          <w:szCs w:val="24"/>
        </w:rPr>
        <w:t>9</w:t>
      </w:r>
      <w:r w:rsidRPr="00A51FB2">
        <w:rPr>
          <w:rFonts w:ascii="Arial" w:hAnsi="Arial" w:cs="Arial"/>
          <w:i w:val="0"/>
          <w:color w:val="000000" w:themeColor="text1"/>
          <w:sz w:val="24"/>
          <w:szCs w:val="24"/>
        </w:rPr>
        <w:fldChar w:fldCharType="end"/>
      </w:r>
      <w:r w:rsidRPr="00A51FB2">
        <w:rPr>
          <w:rFonts w:ascii="Arial" w:hAnsi="Arial" w:cs="Arial"/>
          <w:i w:val="0"/>
          <w:color w:val="000000" w:themeColor="text1"/>
          <w:sz w:val="24"/>
          <w:szCs w:val="24"/>
        </w:rPr>
        <w:t>)</w:t>
      </w:r>
    </w:p>
    <w:p w:rsidR="00FE2636" w:rsidRPr="00A51FB2" w:rsidRDefault="0033087C" w:rsidP="00C3388D">
      <w:pPr>
        <w:spacing w:line="240" w:lineRule="auto"/>
        <w:rPr>
          <w:color w:val="000000" w:themeColor="text1"/>
          <w:sz w:val="24"/>
          <w:szCs w:val="24"/>
        </w:rPr>
      </w:pPr>
      <w:r>
        <w:rPr>
          <w:color w:val="000000" w:themeColor="text1"/>
          <w:sz w:val="24"/>
          <w:szCs w:val="24"/>
        </w:rPr>
        <w:t>where in which</w:t>
      </w:r>
      <w:r w:rsidR="00821C48">
        <w:rPr>
          <w:color w:val="000000" w:themeColor="text1"/>
          <w:sz w:val="24"/>
          <w:szCs w:val="24"/>
        </w:rPr>
        <w:t xml:space="preserve"> </w:t>
      </w:r>
      <m:oMath>
        <m:r>
          <w:rPr>
            <w:rFonts w:ascii="Cambria Math" w:hAnsi="Cambria Math"/>
            <w:color w:val="000000" w:themeColor="text1"/>
            <w:sz w:val="24"/>
            <w:szCs w:val="24"/>
          </w:rPr>
          <m:t>v</m:t>
        </m:r>
      </m:oMath>
      <w:r w:rsidR="009D6726" w:rsidRPr="00A51FB2">
        <w:rPr>
          <w:color w:val="000000" w:themeColor="text1"/>
          <w:sz w:val="24"/>
          <w:szCs w:val="24"/>
        </w:rPr>
        <w:t xml:space="preserve"> is the kinematic viscosity</w:t>
      </w:r>
      <w:r>
        <w:rPr>
          <w:color w:val="000000" w:themeColor="text1"/>
          <w:sz w:val="24"/>
          <w:szCs w:val="24"/>
        </w:rPr>
        <w:t xml:space="preserve">. </w:t>
      </w:r>
      <w:r w:rsidR="009D6726" w:rsidRPr="00A51FB2">
        <w:rPr>
          <w:color w:val="000000" w:themeColor="text1"/>
          <w:sz w:val="24"/>
          <w:szCs w:val="24"/>
        </w:rPr>
        <w:t xml:space="preserve"> </w:t>
      </w:r>
      <w:r w:rsidR="00C85688">
        <w:rPr>
          <w:color w:val="000000" w:themeColor="text1"/>
          <w:sz w:val="24"/>
          <w:szCs w:val="24"/>
        </w:rPr>
        <w:t>In this case the</w:t>
      </w:r>
      <w:r w:rsidR="009D6726" w:rsidRPr="00A51FB2">
        <w:rPr>
          <w:color w:val="000000" w:themeColor="text1"/>
          <w:sz w:val="24"/>
          <w:szCs w:val="24"/>
        </w:rPr>
        <w:t xml:space="preserve"> drag force (</w:t>
      </w:r>
      <m:oMath>
        <m:sSubSup>
          <m:sSubSupPr>
            <m:ctrlPr>
              <w:rPr>
                <w:rFonts w:ascii="Cambria Math" w:hAnsi="Cambria Math"/>
                <w:i/>
                <w:color w:val="000000" w:themeColor="text1"/>
                <w:sz w:val="24"/>
                <w:szCs w:val="24"/>
              </w:rPr>
            </m:ctrlPr>
          </m:sSubSupPr>
          <m:e>
            <m:r>
              <w:rPr>
                <w:rFonts w:ascii="Cambria Math" w:hAnsi="Cambria Math"/>
                <w:color w:val="000000" w:themeColor="text1"/>
                <w:sz w:val="24"/>
                <w:szCs w:val="24"/>
              </w:rPr>
              <m:t xml:space="preserve"> F</m:t>
            </m:r>
          </m:e>
          <m:sub>
            <m:r>
              <w:rPr>
                <w:rFonts w:ascii="Cambria Math" w:hAnsi="Cambria Math"/>
                <w:color w:val="000000" w:themeColor="text1"/>
                <w:sz w:val="24"/>
                <w:szCs w:val="24"/>
              </w:rPr>
              <m:t>drag</m:t>
            </m:r>
          </m:sub>
          <m:sup>
            <m:r>
              <w:rPr>
                <w:rFonts w:ascii="Cambria Math" w:hAnsi="Cambria Math"/>
                <w:color w:val="000000" w:themeColor="text1"/>
                <w:sz w:val="24"/>
                <w:szCs w:val="24"/>
              </w:rPr>
              <m:t>parasite</m:t>
            </m:r>
          </m:sup>
        </m:sSubSup>
      </m:oMath>
      <w:r w:rsidR="009D6726" w:rsidRPr="00A51FB2">
        <w:rPr>
          <w:color w:val="000000" w:themeColor="text1"/>
          <w:sz w:val="24"/>
          <w:szCs w:val="24"/>
        </w:rPr>
        <w:t xml:space="preserve">) </w:t>
      </w:r>
      <w:r w:rsidR="00C85688">
        <w:rPr>
          <w:color w:val="000000" w:themeColor="text1"/>
          <w:sz w:val="24"/>
          <w:szCs w:val="24"/>
        </w:rPr>
        <w:t>sustained by the airship (or non</w:t>
      </w:r>
      <w:r w:rsidR="00821C48">
        <w:rPr>
          <w:color w:val="000000" w:themeColor="text1"/>
          <w:sz w:val="24"/>
          <w:szCs w:val="24"/>
        </w:rPr>
        <w:t>-</w:t>
      </w:r>
      <w:r w:rsidR="00C85688">
        <w:rPr>
          <w:color w:val="000000" w:themeColor="text1"/>
          <w:sz w:val="24"/>
          <w:szCs w:val="24"/>
        </w:rPr>
        <w:t xml:space="preserve">tail-heaving whale) </w:t>
      </w:r>
      <w:r w:rsidR="009D6726" w:rsidRPr="00A51FB2">
        <w:rPr>
          <w:color w:val="000000" w:themeColor="text1"/>
          <w:sz w:val="24"/>
          <w:szCs w:val="24"/>
        </w:rPr>
        <w:t xml:space="preserve">is given by: </w:t>
      </w:r>
    </w:p>
    <w:p w:rsidR="009D6726" w:rsidRPr="00A51FB2" w:rsidRDefault="009D6726" w:rsidP="00C3388D">
      <w:pPr>
        <w:spacing w:line="240" w:lineRule="auto"/>
        <w:rPr>
          <w:color w:val="000000" w:themeColor="text1"/>
          <w:sz w:val="24"/>
          <w:szCs w:val="24"/>
        </w:rPr>
      </w:pPr>
    </w:p>
    <w:p w:rsidR="009D6726" w:rsidRPr="00A51FB2" w:rsidRDefault="008A67D0" w:rsidP="00C3388D">
      <w:pPr>
        <w:spacing w:line="240" w:lineRule="auto"/>
        <w:rPr>
          <w:color w:val="000000" w:themeColor="text1"/>
          <w:sz w:val="24"/>
          <w:szCs w:val="24"/>
        </w:rPr>
      </w:pPr>
      <m:oMath>
        <m:sSubSup>
          <m:sSubSupPr>
            <m:ctrlPr>
              <w:rPr>
                <w:rFonts w:ascii="Cambria Math" w:hAnsi="Cambria Math"/>
                <w:i/>
                <w:color w:val="000000" w:themeColor="text1"/>
                <w:sz w:val="24"/>
                <w:szCs w:val="24"/>
              </w:rPr>
            </m:ctrlPr>
          </m:sSubSupPr>
          <m:e>
            <m:r>
              <w:rPr>
                <w:rFonts w:ascii="Cambria Math" w:hAnsi="Cambria Math"/>
                <w:color w:val="000000" w:themeColor="text1"/>
                <w:sz w:val="24"/>
                <w:szCs w:val="24"/>
              </w:rPr>
              <m:t xml:space="preserve"> F</m:t>
            </m:r>
          </m:e>
          <m:sub>
            <m:r>
              <w:rPr>
                <w:rFonts w:ascii="Cambria Math" w:hAnsi="Cambria Math"/>
                <w:color w:val="000000" w:themeColor="text1"/>
                <w:sz w:val="24"/>
                <w:szCs w:val="24"/>
              </w:rPr>
              <m:t>drag</m:t>
            </m:r>
          </m:sub>
          <m:sup>
            <m:r>
              <w:rPr>
                <w:rFonts w:ascii="Cambria Math" w:hAnsi="Cambria Math"/>
                <w:color w:val="000000" w:themeColor="text1"/>
                <w:sz w:val="24"/>
                <w:szCs w:val="24"/>
              </w:rPr>
              <m:t>parasite</m:t>
            </m:r>
          </m:sup>
        </m:sSubSup>
        <m:r>
          <w:rPr>
            <w:rFonts w:ascii="Cambria Math" w:hAnsi="Cambria Math"/>
            <w:color w:val="000000" w:themeColor="text1"/>
            <w:sz w:val="24"/>
            <w:szCs w:val="24"/>
          </w:rPr>
          <m:t>=</m:t>
        </m:r>
        <m:f>
          <m:fPr>
            <m:ctrlPr>
              <w:rPr>
                <w:rFonts w:ascii="Cambria Math" w:hAnsi="Cambria Math"/>
                <w:i/>
                <w:color w:val="000000" w:themeColor="text1"/>
                <w:sz w:val="24"/>
                <w:szCs w:val="24"/>
              </w:rPr>
            </m:ctrlPr>
          </m:fPr>
          <m:num>
            <m:r>
              <w:rPr>
                <w:rFonts w:ascii="Cambria Math" w:hAnsi="Cambria Math"/>
                <w:color w:val="000000" w:themeColor="text1"/>
                <w:sz w:val="24"/>
                <w:szCs w:val="24"/>
              </w:rPr>
              <m:t>1</m:t>
            </m:r>
          </m:num>
          <m:den>
            <m:r>
              <w:rPr>
                <w:rFonts w:ascii="Cambria Math" w:hAnsi="Cambria Math"/>
                <w:color w:val="000000" w:themeColor="text1"/>
                <w:sz w:val="24"/>
                <w:szCs w:val="24"/>
              </w:rPr>
              <m:t>2</m:t>
            </m:r>
          </m:den>
        </m:f>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 xml:space="preserve"> ρ</m:t>
            </m:r>
          </m:e>
          <m:sub>
            <m:r>
              <w:rPr>
                <w:rFonts w:ascii="Cambria Math" w:hAnsi="Cambria Math"/>
                <w:color w:val="000000" w:themeColor="text1"/>
                <w:sz w:val="24"/>
                <w:szCs w:val="24"/>
              </w:rPr>
              <m:t xml:space="preserve"> </m:t>
            </m:r>
          </m:sub>
        </m:sSub>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S</m:t>
            </m:r>
          </m:e>
          <m:sub>
            <m:r>
              <w:rPr>
                <w:rFonts w:ascii="Cambria Math" w:hAnsi="Cambria Math"/>
                <w:color w:val="000000" w:themeColor="text1"/>
                <w:sz w:val="24"/>
                <w:szCs w:val="24"/>
              </w:rPr>
              <m:t xml:space="preserve">a </m:t>
            </m:r>
          </m:sub>
        </m:sSub>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C</m:t>
            </m:r>
          </m:e>
          <m:sub>
            <m:r>
              <w:rPr>
                <w:rFonts w:ascii="Cambria Math" w:hAnsi="Cambria Math"/>
                <w:color w:val="000000" w:themeColor="text1"/>
                <w:sz w:val="24"/>
                <w:szCs w:val="24"/>
              </w:rPr>
              <m:t>D</m:t>
            </m:r>
          </m:sub>
        </m:sSub>
        <m:d>
          <m:dPr>
            <m:ctrlPr>
              <w:rPr>
                <w:rFonts w:ascii="Cambria Math" w:hAnsi="Cambria Math"/>
                <w:i/>
                <w:color w:val="000000" w:themeColor="text1"/>
                <w:sz w:val="24"/>
                <w:szCs w:val="24"/>
              </w:rPr>
            </m:ctrlPr>
          </m:dPr>
          <m:e>
            <m:r>
              <w:rPr>
                <w:rFonts w:ascii="Cambria Math" w:hAnsi="Cambria Math"/>
                <w:color w:val="000000" w:themeColor="text1"/>
                <w:sz w:val="24"/>
                <w:szCs w:val="24"/>
              </w:rPr>
              <m:t>t</m:t>
            </m:r>
          </m:e>
        </m:d>
        <m:r>
          <w:rPr>
            <w:rFonts w:ascii="Cambria Math" w:hAnsi="Cambria Math"/>
            <w:color w:val="000000" w:themeColor="text1"/>
            <w:sz w:val="24"/>
            <w:szCs w:val="24"/>
          </w:rPr>
          <m:t xml:space="preserve"> U(t)</m:t>
        </m:r>
      </m:oMath>
      <w:r w:rsidR="009D6726" w:rsidRPr="00A51FB2">
        <w:rPr>
          <w:color w:val="000000" w:themeColor="text1"/>
          <w:sz w:val="24"/>
          <w:szCs w:val="24"/>
        </w:rPr>
        <w:t xml:space="preserve"> </w:t>
      </w:r>
      <w:r w:rsidR="009D6726" w:rsidRPr="00A51FB2">
        <w:rPr>
          <w:color w:val="000000" w:themeColor="text1"/>
          <w:sz w:val="24"/>
          <w:szCs w:val="24"/>
        </w:rPr>
        <w:tab/>
      </w:r>
      <w:r w:rsidR="009D6726" w:rsidRPr="00A51FB2">
        <w:rPr>
          <w:color w:val="000000" w:themeColor="text1"/>
          <w:sz w:val="24"/>
          <w:szCs w:val="24"/>
        </w:rPr>
        <w:tab/>
      </w:r>
      <w:r w:rsidR="009D6726" w:rsidRPr="00A51FB2">
        <w:rPr>
          <w:color w:val="000000" w:themeColor="text1"/>
          <w:sz w:val="24"/>
          <w:szCs w:val="24"/>
        </w:rPr>
        <w:tab/>
      </w:r>
      <w:r w:rsidR="009D6726" w:rsidRPr="00A51FB2">
        <w:rPr>
          <w:color w:val="000000" w:themeColor="text1"/>
          <w:sz w:val="24"/>
          <w:szCs w:val="24"/>
        </w:rPr>
        <w:tab/>
      </w:r>
      <w:r w:rsidR="009D6726" w:rsidRPr="00A51FB2">
        <w:rPr>
          <w:color w:val="000000" w:themeColor="text1"/>
          <w:sz w:val="24"/>
          <w:szCs w:val="24"/>
        </w:rPr>
        <w:tab/>
      </w:r>
      <w:r w:rsidR="009D6726" w:rsidRPr="00A51FB2">
        <w:rPr>
          <w:color w:val="000000" w:themeColor="text1"/>
          <w:sz w:val="24"/>
          <w:szCs w:val="24"/>
        </w:rPr>
        <w:tab/>
      </w:r>
      <w:r w:rsidR="009D6726" w:rsidRPr="00A51FB2">
        <w:rPr>
          <w:color w:val="000000" w:themeColor="text1"/>
          <w:sz w:val="24"/>
          <w:szCs w:val="24"/>
        </w:rPr>
        <w:tab/>
      </w:r>
      <w:r w:rsidR="009D6726" w:rsidRPr="00A51FB2">
        <w:rPr>
          <w:color w:val="000000" w:themeColor="text1"/>
          <w:sz w:val="24"/>
          <w:szCs w:val="24"/>
        </w:rPr>
        <w:tab/>
        <w:t>(11)</w:t>
      </w:r>
    </w:p>
    <w:p w:rsidR="00840A78" w:rsidRDefault="00840A78">
      <w:pPr>
        <w:spacing w:line="240" w:lineRule="auto"/>
        <w:rPr>
          <w:sz w:val="24"/>
          <w:szCs w:val="24"/>
        </w:rPr>
      </w:pPr>
    </w:p>
    <w:p w:rsidR="00840A78" w:rsidRDefault="00840A78">
      <w:pPr>
        <w:spacing w:line="240" w:lineRule="auto"/>
        <w:rPr>
          <w:sz w:val="24"/>
          <w:szCs w:val="24"/>
        </w:rPr>
      </w:pPr>
    </w:p>
    <w:p w:rsidR="00840A78" w:rsidRPr="00322F64" w:rsidRDefault="00840A78" w:rsidP="00322F64">
      <w:pPr>
        <w:spacing w:line="240" w:lineRule="auto"/>
        <w:jc w:val="center"/>
        <w:rPr>
          <w:color w:val="000000" w:themeColor="text1"/>
          <w:sz w:val="24"/>
          <w:szCs w:val="24"/>
          <w:u w:val="single"/>
        </w:rPr>
      </w:pPr>
      <w:r w:rsidRPr="00322F64">
        <w:rPr>
          <w:i/>
          <w:color w:val="000000" w:themeColor="text1"/>
          <w:sz w:val="24"/>
          <w:szCs w:val="24"/>
          <w:u w:val="single"/>
        </w:rPr>
        <w:t>Statistical Analyses</w:t>
      </w:r>
    </w:p>
    <w:p w:rsidR="000D6B53" w:rsidRDefault="00840A78">
      <w:pPr>
        <w:spacing w:line="240" w:lineRule="auto"/>
        <w:rPr>
          <w:sz w:val="24"/>
          <w:szCs w:val="24"/>
        </w:rPr>
      </w:pPr>
      <w:r>
        <w:rPr>
          <w:sz w:val="24"/>
          <w:szCs w:val="24"/>
        </w:rPr>
        <w:tab/>
      </w:r>
      <w:r w:rsidRPr="00C3388D">
        <w:rPr>
          <w:sz w:val="24"/>
          <w:szCs w:val="24"/>
        </w:rPr>
        <w:t xml:space="preserve">We compared hydrodynamic performance variables (thrust power output, drag coefficient, </w:t>
      </w:r>
      <w:r>
        <w:rPr>
          <w:sz w:val="24"/>
          <w:szCs w:val="24"/>
        </w:rPr>
        <w:t xml:space="preserve">and </w:t>
      </w:r>
      <w:r w:rsidRPr="00C3388D">
        <w:rPr>
          <w:sz w:val="24"/>
          <w:szCs w:val="24"/>
        </w:rPr>
        <w:t xml:space="preserve">propulsive efficiency) </w:t>
      </w:r>
      <w:r>
        <w:rPr>
          <w:sz w:val="24"/>
          <w:szCs w:val="24"/>
        </w:rPr>
        <w:t xml:space="preserve">with swim speed, Reynolds number and </w:t>
      </w:r>
      <w:r w:rsidRPr="00C3388D">
        <w:rPr>
          <w:sz w:val="24"/>
          <w:szCs w:val="24"/>
        </w:rPr>
        <w:t>morphometric measurements</w:t>
      </w:r>
      <w:r>
        <w:rPr>
          <w:sz w:val="24"/>
          <w:szCs w:val="24"/>
        </w:rPr>
        <w:t xml:space="preserve"> </w:t>
      </w:r>
      <w:r w:rsidRPr="00C3388D">
        <w:rPr>
          <w:sz w:val="24"/>
          <w:szCs w:val="24"/>
        </w:rPr>
        <w:t>using R</w:t>
      </w:r>
      <w:r w:rsidR="007545C6">
        <w:rPr>
          <w:sz w:val="24"/>
          <w:szCs w:val="24"/>
        </w:rPr>
        <w:t xml:space="preserve"> v. 3.6</w:t>
      </w:r>
      <w:r w:rsidRPr="00C3388D">
        <w:rPr>
          <w:sz w:val="24"/>
          <w:szCs w:val="24"/>
        </w:rPr>
        <w:t xml:space="preserve"> and RStudio (Version 1.2.1335, packages: ggpubr, and tidyverse). Generalized linear mixed-effects models (GLMMs) were </w:t>
      </w:r>
      <w:r w:rsidR="005323E9">
        <w:rPr>
          <w:sz w:val="24"/>
          <w:szCs w:val="24"/>
        </w:rPr>
        <w:t>fit</w:t>
      </w:r>
      <w:r w:rsidR="005323E9" w:rsidRPr="00C3388D">
        <w:rPr>
          <w:sz w:val="24"/>
          <w:szCs w:val="24"/>
        </w:rPr>
        <w:t xml:space="preserve"> </w:t>
      </w:r>
      <w:r w:rsidR="005323E9">
        <w:rPr>
          <w:sz w:val="24"/>
          <w:szCs w:val="24"/>
        </w:rPr>
        <w:t>to assess</w:t>
      </w:r>
      <w:r w:rsidR="006474CC">
        <w:rPr>
          <w:sz w:val="24"/>
          <w:szCs w:val="24"/>
        </w:rPr>
        <w:t xml:space="preserve"> relationship</w:t>
      </w:r>
      <w:r w:rsidR="005323E9">
        <w:rPr>
          <w:sz w:val="24"/>
          <w:szCs w:val="24"/>
        </w:rPr>
        <w:t>s</w:t>
      </w:r>
      <w:r w:rsidR="006474CC">
        <w:rPr>
          <w:sz w:val="24"/>
          <w:szCs w:val="24"/>
        </w:rPr>
        <w:t xml:space="preserve"> </w:t>
      </w:r>
      <w:r w:rsidR="00FE3BDF">
        <w:rPr>
          <w:sz w:val="24"/>
          <w:szCs w:val="24"/>
        </w:rPr>
        <w:t>with species as a random effect</w:t>
      </w:r>
      <w:r w:rsidR="005323E9">
        <w:rPr>
          <w:sz w:val="24"/>
          <w:szCs w:val="24"/>
        </w:rPr>
        <w:t xml:space="preserve"> using package lme4 in R</w:t>
      </w:r>
      <w:r w:rsidR="006A2C99">
        <w:rPr>
          <w:sz w:val="24"/>
          <w:szCs w:val="24"/>
        </w:rPr>
        <w:t xml:space="preserve"> (</w:t>
      </w:r>
      <w:r w:rsidR="006A2C99" w:rsidRPr="000D2005">
        <w:rPr>
          <w:sz w:val="24"/>
          <w:szCs w:val="24"/>
          <w:highlight w:val="yellow"/>
        </w:rPr>
        <w:t xml:space="preserve">Bates et al., 2015; Wickham et al., 2019; </w:t>
      </w:r>
      <w:r w:rsidR="00974FD0" w:rsidRPr="000D2005">
        <w:rPr>
          <w:sz w:val="24"/>
          <w:szCs w:val="24"/>
          <w:highlight w:val="yellow"/>
        </w:rPr>
        <w:t>Kassambara, 2020</w:t>
      </w:r>
      <w:r w:rsidR="00A041A8">
        <w:rPr>
          <w:sz w:val="24"/>
          <w:szCs w:val="24"/>
        </w:rPr>
        <w:t>)</w:t>
      </w:r>
      <w:r w:rsidR="00FE3BDF">
        <w:rPr>
          <w:sz w:val="24"/>
          <w:szCs w:val="24"/>
        </w:rPr>
        <w:t>.</w:t>
      </w:r>
      <w:r w:rsidR="000D6B53">
        <w:rPr>
          <w:sz w:val="24"/>
          <w:szCs w:val="24"/>
        </w:rPr>
        <w:br w:type="page"/>
      </w:r>
    </w:p>
    <w:p w:rsidR="004B0EDB" w:rsidRDefault="00FE2636" w:rsidP="00C3388D">
      <w:pPr>
        <w:spacing w:line="240" w:lineRule="auto"/>
        <w:rPr>
          <w:color w:val="000000" w:themeColor="text1"/>
          <w:sz w:val="24"/>
          <w:szCs w:val="24"/>
        </w:rPr>
      </w:pPr>
      <w:r w:rsidRPr="003B28A2">
        <w:rPr>
          <w:b/>
          <w:color w:val="000000" w:themeColor="text1"/>
          <w:sz w:val="24"/>
          <w:szCs w:val="24"/>
        </w:rPr>
        <w:t>Results</w:t>
      </w:r>
    </w:p>
    <w:p w:rsidR="004B0EDB" w:rsidRDefault="004B0EDB" w:rsidP="00C3388D">
      <w:pPr>
        <w:spacing w:line="240" w:lineRule="auto"/>
        <w:rPr>
          <w:color w:val="000000" w:themeColor="text1"/>
          <w:sz w:val="24"/>
          <w:szCs w:val="24"/>
        </w:rPr>
      </w:pPr>
    </w:p>
    <w:p w:rsidR="007E61EF" w:rsidRDefault="003240E8" w:rsidP="00322F64">
      <w:pPr>
        <w:spacing w:line="240" w:lineRule="auto"/>
        <w:jc w:val="center"/>
        <w:rPr>
          <w:ins w:id="5" w:author="Hayden Smith" w:date="2020-07-29T11:41:00Z"/>
          <w:i/>
          <w:color w:val="000000" w:themeColor="text1"/>
          <w:sz w:val="24"/>
          <w:szCs w:val="24"/>
          <w:u w:val="single"/>
        </w:rPr>
      </w:pPr>
      <w:r w:rsidRPr="00322F64">
        <w:rPr>
          <w:i/>
          <w:color w:val="000000" w:themeColor="text1"/>
          <w:sz w:val="24"/>
          <w:szCs w:val="24"/>
          <w:u w:val="single"/>
        </w:rPr>
        <w:t>Kinematic and Morphometric Summary</w:t>
      </w:r>
    </w:p>
    <w:p w:rsidR="003240E8" w:rsidRDefault="00B76B6C" w:rsidP="00B76B6C">
      <w:pPr>
        <w:spacing w:line="240" w:lineRule="auto"/>
        <w:ind w:firstLine="720"/>
        <w:rPr>
          <w:sz w:val="24"/>
          <w:szCs w:val="24"/>
        </w:rPr>
      </w:pPr>
      <w:r w:rsidRPr="00C3388D">
        <w:rPr>
          <w:sz w:val="24"/>
          <w:szCs w:val="24"/>
        </w:rPr>
        <w:t xml:space="preserve">We investigated interspecific relationships between </w:t>
      </w:r>
      <w:r>
        <w:rPr>
          <w:sz w:val="24"/>
          <w:szCs w:val="24"/>
        </w:rPr>
        <w:t xml:space="preserve">68 </w:t>
      </w:r>
      <w:r w:rsidRPr="00C3388D">
        <w:rPr>
          <w:sz w:val="24"/>
          <w:szCs w:val="24"/>
        </w:rPr>
        <w:t>animals.</w:t>
      </w:r>
      <w:r>
        <w:rPr>
          <w:color w:val="000000" w:themeColor="text1"/>
          <w:sz w:val="24"/>
          <w:szCs w:val="24"/>
        </w:rPr>
        <w:t xml:space="preserve"> </w:t>
      </w:r>
      <w:r w:rsidR="00493AA0">
        <w:rPr>
          <w:color w:val="000000" w:themeColor="text1"/>
          <w:sz w:val="24"/>
          <w:szCs w:val="24"/>
        </w:rPr>
        <w:t xml:space="preserve">For both the </w:t>
      </w:r>
      <w:r w:rsidR="00EB7B30">
        <w:rPr>
          <w:color w:val="000000" w:themeColor="text1"/>
          <w:sz w:val="24"/>
          <w:szCs w:val="24"/>
        </w:rPr>
        <w:t xml:space="preserve">oscillatory frequency (Hz) and the </w:t>
      </w:r>
      <w:r w:rsidR="00493AA0">
        <w:rPr>
          <w:color w:val="000000" w:themeColor="text1"/>
          <w:sz w:val="24"/>
          <w:szCs w:val="24"/>
        </w:rPr>
        <w:t>swimming speed (</w:t>
      </w:r>
      <w:r w:rsidR="00493AA0" w:rsidRPr="00C3388D">
        <w:rPr>
          <w:sz w:val="24"/>
          <w:szCs w:val="24"/>
        </w:rPr>
        <w:t>m s</w:t>
      </w:r>
      <w:r w:rsidR="00493AA0" w:rsidRPr="00C3388D">
        <w:rPr>
          <w:sz w:val="24"/>
          <w:szCs w:val="24"/>
          <w:vertAlign w:val="superscript"/>
        </w:rPr>
        <w:t>-1</w:t>
      </w:r>
      <w:r w:rsidR="00493AA0">
        <w:rPr>
          <w:color w:val="000000" w:themeColor="text1"/>
          <w:sz w:val="24"/>
          <w:szCs w:val="24"/>
        </w:rPr>
        <w:t xml:space="preserve">), </w:t>
      </w:r>
      <w:r w:rsidR="005C6303">
        <w:rPr>
          <w:color w:val="000000" w:themeColor="text1"/>
          <w:sz w:val="24"/>
          <w:szCs w:val="24"/>
        </w:rPr>
        <w:t xml:space="preserve">we found that the </w:t>
      </w:r>
      <w:r w:rsidR="00493AA0">
        <w:rPr>
          <w:color w:val="000000" w:themeColor="text1"/>
          <w:sz w:val="24"/>
          <w:szCs w:val="24"/>
        </w:rPr>
        <w:t>mean (</w:t>
      </w:r>
      <w:r w:rsidR="00493AA0" w:rsidRPr="008C476F">
        <w:rPr>
          <w:sz w:val="24"/>
          <w:szCs w:val="24"/>
        </w:rPr>
        <w:sym w:font="Symbol" w:char="F0B1"/>
      </w:r>
      <w:r w:rsidR="00493AA0">
        <w:rPr>
          <w:sz w:val="24"/>
          <w:szCs w:val="24"/>
        </w:rPr>
        <w:t xml:space="preserve"> se) </w:t>
      </w:r>
      <w:r w:rsidR="00493AA0">
        <w:rPr>
          <w:color w:val="000000" w:themeColor="text1"/>
          <w:sz w:val="24"/>
          <w:szCs w:val="24"/>
        </w:rPr>
        <w:t>values for all species increased when transitioning from routine to lunge-associated</w:t>
      </w:r>
      <w:r w:rsidR="00810F0A">
        <w:rPr>
          <w:color w:val="000000" w:themeColor="text1"/>
          <w:sz w:val="24"/>
          <w:szCs w:val="24"/>
        </w:rPr>
        <w:t xml:space="preserve"> swimming. The mean</w:t>
      </w:r>
      <w:r w:rsidR="00810F0A">
        <w:rPr>
          <w:sz w:val="24"/>
          <w:szCs w:val="24"/>
        </w:rPr>
        <w:t xml:space="preserve"> increase in swimming speed between the two modes was 0.695 </w:t>
      </w:r>
      <w:r w:rsidR="00810F0A" w:rsidRPr="008C476F">
        <w:rPr>
          <w:sz w:val="24"/>
          <w:szCs w:val="24"/>
        </w:rPr>
        <w:sym w:font="Symbol" w:char="F0B1"/>
      </w:r>
      <w:r w:rsidR="00810F0A">
        <w:rPr>
          <w:sz w:val="24"/>
          <w:szCs w:val="24"/>
        </w:rPr>
        <w:t xml:space="preserve"> 0.152 </w:t>
      </w:r>
      <w:r w:rsidR="00810F0A" w:rsidRPr="00C3388D">
        <w:rPr>
          <w:sz w:val="24"/>
          <w:szCs w:val="24"/>
        </w:rPr>
        <w:t>m s</w:t>
      </w:r>
      <w:r w:rsidR="00810F0A" w:rsidRPr="00C3388D">
        <w:rPr>
          <w:sz w:val="24"/>
          <w:szCs w:val="24"/>
          <w:vertAlign w:val="superscript"/>
        </w:rPr>
        <w:t>-1</w:t>
      </w:r>
      <w:r w:rsidR="00810F0A">
        <w:rPr>
          <w:sz w:val="24"/>
          <w:szCs w:val="24"/>
          <w:vertAlign w:val="superscript"/>
        </w:rPr>
        <w:t xml:space="preserve"> </w:t>
      </w:r>
      <w:r w:rsidR="00810F0A">
        <w:rPr>
          <w:sz w:val="24"/>
          <w:szCs w:val="24"/>
        </w:rPr>
        <w:t xml:space="preserve">and the mean increase in oscillatory frequency was 0.09 </w:t>
      </w:r>
      <w:r w:rsidR="00810F0A" w:rsidRPr="008C476F">
        <w:rPr>
          <w:sz w:val="24"/>
          <w:szCs w:val="24"/>
        </w:rPr>
        <w:sym w:font="Symbol" w:char="F0B1"/>
      </w:r>
      <w:r w:rsidR="00810F0A">
        <w:rPr>
          <w:sz w:val="24"/>
          <w:szCs w:val="24"/>
        </w:rPr>
        <w:t xml:space="preserve"> 0.02 Hz.</w:t>
      </w:r>
      <w:r w:rsidR="00493AA0">
        <w:rPr>
          <w:color w:val="000000" w:themeColor="text1"/>
          <w:sz w:val="24"/>
          <w:szCs w:val="24"/>
        </w:rPr>
        <w:t xml:space="preserve"> </w:t>
      </w:r>
    </w:p>
    <w:p w:rsidR="00EB7B30" w:rsidRPr="00FE1AF5" w:rsidRDefault="005C6303" w:rsidP="00C75C87">
      <w:pPr>
        <w:spacing w:line="240" w:lineRule="auto"/>
        <w:ind w:firstLine="720"/>
        <w:rPr>
          <w:sz w:val="24"/>
          <w:szCs w:val="24"/>
        </w:rPr>
      </w:pPr>
      <w:r>
        <w:rPr>
          <w:color w:val="000000" w:themeColor="text1"/>
          <w:sz w:val="24"/>
          <w:szCs w:val="24"/>
        </w:rPr>
        <w:t>We found that the mean oscillatory frequency for</w:t>
      </w:r>
      <w:r w:rsidR="00A74ED3">
        <w:rPr>
          <w:color w:val="000000" w:themeColor="text1"/>
          <w:sz w:val="24"/>
          <w:szCs w:val="24"/>
        </w:rPr>
        <w:t xml:space="preserve"> the three</w:t>
      </w:r>
      <w:r>
        <w:rPr>
          <w:color w:val="000000" w:themeColor="text1"/>
          <w:sz w:val="24"/>
          <w:szCs w:val="24"/>
        </w:rPr>
        <w:t xml:space="preserve"> </w:t>
      </w:r>
      <w:r w:rsidR="00810F0A">
        <w:rPr>
          <w:color w:val="000000" w:themeColor="text1"/>
          <w:sz w:val="24"/>
          <w:szCs w:val="24"/>
        </w:rPr>
        <w:t xml:space="preserve">species with </w:t>
      </w:r>
      <w:r w:rsidR="00A74ED3">
        <w:rPr>
          <w:color w:val="000000" w:themeColor="text1"/>
          <w:sz w:val="24"/>
          <w:szCs w:val="24"/>
        </w:rPr>
        <w:t>the most data</w:t>
      </w:r>
      <w:r>
        <w:rPr>
          <w:color w:val="000000" w:themeColor="text1"/>
          <w:sz w:val="24"/>
          <w:szCs w:val="24"/>
        </w:rPr>
        <w:t xml:space="preserve"> (humpback, blue, </w:t>
      </w:r>
      <w:r w:rsidR="00C12D59">
        <w:t xml:space="preserve">Ant. </w:t>
      </w:r>
      <w:r>
        <w:rPr>
          <w:color w:val="000000" w:themeColor="text1"/>
          <w:sz w:val="24"/>
          <w:szCs w:val="24"/>
        </w:rPr>
        <w:t xml:space="preserve">minke) </w:t>
      </w:r>
      <w:r w:rsidR="00810F0A">
        <w:rPr>
          <w:color w:val="000000" w:themeColor="text1"/>
          <w:sz w:val="24"/>
          <w:szCs w:val="24"/>
        </w:rPr>
        <w:t xml:space="preserve">decreased with increasing body length with the </w:t>
      </w:r>
      <w:r w:rsidR="00C12D59">
        <w:t xml:space="preserve">Ant. </w:t>
      </w:r>
      <w:r w:rsidR="00810F0A">
        <w:rPr>
          <w:color w:val="000000" w:themeColor="text1"/>
          <w:sz w:val="24"/>
          <w:szCs w:val="24"/>
        </w:rPr>
        <w:t xml:space="preserve">minke whale having the highest values (routine: 0.40 </w:t>
      </w:r>
      <w:r w:rsidR="00810F0A" w:rsidRPr="008C476F">
        <w:rPr>
          <w:sz w:val="24"/>
          <w:szCs w:val="24"/>
        </w:rPr>
        <w:sym w:font="Symbol" w:char="F0B1"/>
      </w:r>
      <w:r w:rsidR="00810F0A">
        <w:rPr>
          <w:sz w:val="24"/>
          <w:szCs w:val="24"/>
        </w:rPr>
        <w:t xml:space="preserve"> 0.010 Hz; lunge-associated: 0.49 </w:t>
      </w:r>
      <w:r w:rsidR="00810F0A" w:rsidRPr="008C476F">
        <w:rPr>
          <w:sz w:val="24"/>
          <w:szCs w:val="24"/>
        </w:rPr>
        <w:sym w:font="Symbol" w:char="F0B1"/>
      </w:r>
      <w:r w:rsidR="00810F0A">
        <w:rPr>
          <w:sz w:val="24"/>
          <w:szCs w:val="24"/>
        </w:rPr>
        <w:t xml:space="preserve"> 0.008</w:t>
      </w:r>
      <w:r>
        <w:rPr>
          <w:sz w:val="24"/>
          <w:szCs w:val="24"/>
        </w:rPr>
        <w:t xml:space="preserve"> Hz</w:t>
      </w:r>
      <w:r w:rsidR="00810F0A">
        <w:rPr>
          <w:sz w:val="24"/>
          <w:szCs w:val="24"/>
        </w:rPr>
        <w:t xml:space="preserve">), followed by the humpback whale (routine: 0.24 </w:t>
      </w:r>
      <w:r w:rsidR="00810F0A" w:rsidRPr="008C476F">
        <w:rPr>
          <w:sz w:val="24"/>
          <w:szCs w:val="24"/>
        </w:rPr>
        <w:sym w:font="Symbol" w:char="F0B1"/>
      </w:r>
      <w:r w:rsidR="00810F0A">
        <w:rPr>
          <w:sz w:val="24"/>
          <w:szCs w:val="24"/>
        </w:rPr>
        <w:t xml:space="preserve"> 0.006</w:t>
      </w:r>
      <w:r>
        <w:rPr>
          <w:sz w:val="24"/>
          <w:szCs w:val="24"/>
        </w:rPr>
        <w:t xml:space="preserve"> Hz</w:t>
      </w:r>
      <w:r w:rsidR="00810F0A">
        <w:rPr>
          <w:sz w:val="24"/>
          <w:szCs w:val="24"/>
        </w:rPr>
        <w:t xml:space="preserve">; lunge-associated: </w:t>
      </w:r>
      <w:r w:rsidR="00FD618D">
        <w:rPr>
          <w:sz w:val="24"/>
          <w:szCs w:val="24"/>
        </w:rPr>
        <w:t xml:space="preserve">0.34 </w:t>
      </w:r>
      <w:r w:rsidR="00FD618D" w:rsidRPr="008C476F">
        <w:rPr>
          <w:sz w:val="24"/>
          <w:szCs w:val="24"/>
        </w:rPr>
        <w:sym w:font="Symbol" w:char="F0B1"/>
      </w:r>
      <w:r w:rsidR="00FD618D">
        <w:rPr>
          <w:sz w:val="24"/>
          <w:szCs w:val="24"/>
        </w:rPr>
        <w:t xml:space="preserve"> 0.011</w:t>
      </w:r>
      <w:r>
        <w:rPr>
          <w:sz w:val="24"/>
          <w:szCs w:val="24"/>
        </w:rPr>
        <w:t xml:space="preserve"> Hz</w:t>
      </w:r>
      <w:r w:rsidR="00810F0A">
        <w:rPr>
          <w:sz w:val="24"/>
          <w:szCs w:val="24"/>
        </w:rPr>
        <w:t xml:space="preserve">) and the </w:t>
      </w:r>
      <w:r w:rsidR="00FD618D">
        <w:rPr>
          <w:sz w:val="24"/>
          <w:szCs w:val="24"/>
        </w:rPr>
        <w:t xml:space="preserve">blue whale (routine: 0.19 </w:t>
      </w:r>
      <w:r w:rsidR="00FD618D" w:rsidRPr="008C476F">
        <w:rPr>
          <w:sz w:val="24"/>
          <w:szCs w:val="24"/>
        </w:rPr>
        <w:sym w:font="Symbol" w:char="F0B1"/>
      </w:r>
      <w:r w:rsidR="00FD618D">
        <w:rPr>
          <w:sz w:val="24"/>
          <w:szCs w:val="24"/>
        </w:rPr>
        <w:t xml:space="preserve"> 0.004</w:t>
      </w:r>
      <w:r>
        <w:rPr>
          <w:sz w:val="24"/>
          <w:szCs w:val="24"/>
        </w:rPr>
        <w:t xml:space="preserve"> Hz</w:t>
      </w:r>
      <w:r w:rsidR="00FD618D">
        <w:rPr>
          <w:sz w:val="24"/>
          <w:szCs w:val="24"/>
        </w:rPr>
        <w:t xml:space="preserve">; lunge-associated: 0.24 </w:t>
      </w:r>
      <w:r w:rsidR="00FD618D" w:rsidRPr="008C476F">
        <w:rPr>
          <w:sz w:val="24"/>
          <w:szCs w:val="24"/>
        </w:rPr>
        <w:sym w:font="Symbol" w:char="F0B1"/>
      </w:r>
      <w:r w:rsidR="00FD618D">
        <w:rPr>
          <w:sz w:val="24"/>
          <w:szCs w:val="24"/>
        </w:rPr>
        <w:t xml:space="preserve"> 0.004</w:t>
      </w:r>
      <w:r>
        <w:rPr>
          <w:sz w:val="24"/>
          <w:szCs w:val="24"/>
        </w:rPr>
        <w:t xml:space="preserve"> Hz</w:t>
      </w:r>
      <w:r w:rsidR="00FD618D">
        <w:rPr>
          <w:sz w:val="24"/>
          <w:szCs w:val="24"/>
        </w:rPr>
        <w:t>).</w:t>
      </w:r>
      <w:r>
        <w:rPr>
          <w:sz w:val="24"/>
          <w:szCs w:val="24"/>
        </w:rPr>
        <w:t xml:space="preserve"> We found the </w:t>
      </w:r>
      <w:r w:rsidR="00E50D32">
        <w:rPr>
          <w:sz w:val="24"/>
          <w:szCs w:val="24"/>
        </w:rPr>
        <w:t>B</w:t>
      </w:r>
      <w:r>
        <w:rPr>
          <w:sz w:val="24"/>
          <w:szCs w:val="24"/>
        </w:rPr>
        <w:t>ryde’s and fin whales to have similar routine oscillatory frequencies to the humpback whale while having longer average body lengths (</w:t>
      </w:r>
      <w:r w:rsidR="00E50D32">
        <w:rPr>
          <w:sz w:val="24"/>
          <w:szCs w:val="24"/>
        </w:rPr>
        <w:t>B</w:t>
      </w:r>
      <w:r>
        <w:rPr>
          <w:sz w:val="24"/>
          <w:szCs w:val="24"/>
        </w:rPr>
        <w:t xml:space="preserve">ryde’s: 12.04 </w:t>
      </w:r>
      <w:r w:rsidRPr="008C476F">
        <w:rPr>
          <w:sz w:val="24"/>
          <w:szCs w:val="24"/>
        </w:rPr>
        <w:sym w:font="Symbol" w:char="F0B1"/>
      </w:r>
      <w:r>
        <w:rPr>
          <w:sz w:val="24"/>
          <w:szCs w:val="24"/>
        </w:rPr>
        <w:t xml:space="preserve"> 2.07 m; fin: 18.90 </w:t>
      </w:r>
      <w:r w:rsidRPr="008C476F">
        <w:rPr>
          <w:sz w:val="24"/>
          <w:szCs w:val="24"/>
        </w:rPr>
        <w:sym w:font="Symbol" w:char="F0B1"/>
      </w:r>
      <w:r>
        <w:rPr>
          <w:sz w:val="24"/>
          <w:szCs w:val="24"/>
        </w:rPr>
        <w:t xml:space="preserve"> 0.43 m) than the humpback whale (11.09 </w:t>
      </w:r>
      <w:r w:rsidRPr="008C476F">
        <w:rPr>
          <w:sz w:val="24"/>
          <w:szCs w:val="24"/>
        </w:rPr>
        <w:sym w:font="Symbol" w:char="F0B1"/>
      </w:r>
      <w:r>
        <w:rPr>
          <w:sz w:val="24"/>
          <w:szCs w:val="24"/>
        </w:rPr>
        <w:t xml:space="preserve"> 0.33 m). </w:t>
      </w:r>
      <w:r w:rsidR="00E81777">
        <w:rPr>
          <w:sz w:val="24"/>
          <w:szCs w:val="24"/>
        </w:rPr>
        <w:t xml:space="preserve">Both of the oscillatory frequency values for the lone sei whale (routine: 0.22 Hz; lunge-associated: 0.30 Hz) fell approximately halfway between the values for the humpback and blue whales, which aligns with the sei whale’s body length (16.62 m) being approximately halfway between the mean humpback and blue whale (22.50 </w:t>
      </w:r>
      <w:r w:rsidR="00E81777" w:rsidRPr="008C476F">
        <w:rPr>
          <w:sz w:val="24"/>
          <w:szCs w:val="24"/>
        </w:rPr>
        <w:sym w:font="Symbol" w:char="F0B1"/>
      </w:r>
      <w:r w:rsidR="00E81777">
        <w:rPr>
          <w:sz w:val="24"/>
          <w:szCs w:val="24"/>
        </w:rPr>
        <w:t xml:space="preserve"> 0.32 m) body lengths.</w:t>
      </w:r>
      <w:r w:rsidR="00FE1AF5">
        <w:rPr>
          <w:sz w:val="24"/>
          <w:szCs w:val="24"/>
        </w:rPr>
        <w:t xml:space="preserve"> We found that the oscillatory frequency decreases as the total length increases. </w:t>
      </w:r>
      <w:r w:rsidR="00FE1AF5" w:rsidRPr="00FE1AF5">
        <w:rPr>
          <w:color w:val="000000" w:themeColor="text1"/>
          <w:sz w:val="24"/>
          <w:szCs w:val="24"/>
        </w:rPr>
        <w:t xml:space="preserve"> </w:t>
      </w:r>
      <w:r w:rsidR="00A74ED3">
        <w:rPr>
          <w:color w:val="000000" w:themeColor="text1"/>
          <w:sz w:val="24"/>
          <w:szCs w:val="24"/>
        </w:rPr>
        <w:t>We found significant negative relationships between oscillatory frequency and body size during both routine and lunge-associated swimming</w:t>
      </w:r>
      <w:r w:rsidR="00FE1AF5">
        <w:rPr>
          <w:color w:val="000000" w:themeColor="text1"/>
          <w:sz w:val="24"/>
          <w:szCs w:val="24"/>
        </w:rPr>
        <w:t xml:space="preserve"> (routine: </w:t>
      </w:r>
      <w:r w:rsidR="00FE1AF5" w:rsidRPr="00840A78">
        <w:rPr>
          <w:rFonts w:eastAsia="Times New Roman"/>
          <w:i/>
          <w:sz w:val="24"/>
          <w:szCs w:val="24"/>
          <w:lang w:val="en-US"/>
        </w:rPr>
        <w:t>ŷ</w:t>
      </w:r>
      <w:r w:rsidR="00FE1AF5" w:rsidRPr="00840A78">
        <w:rPr>
          <w:rFonts w:eastAsia="Times New Roman"/>
          <w:sz w:val="24"/>
          <w:szCs w:val="24"/>
          <w:lang w:val="en-US"/>
        </w:rPr>
        <w:t xml:space="preserve"> = </w:t>
      </w:r>
      <w:r w:rsidR="00FE1AF5">
        <w:rPr>
          <w:rFonts w:eastAsia="Times New Roman"/>
          <w:sz w:val="24"/>
          <w:szCs w:val="24"/>
          <w:lang w:val="en-US"/>
        </w:rPr>
        <w:t>-0.478x – 0.135</w:t>
      </w:r>
      <w:r w:rsidR="00FE1AF5" w:rsidRPr="00840A78">
        <w:rPr>
          <w:rFonts w:eastAsia="Times New Roman"/>
          <w:sz w:val="24"/>
          <w:szCs w:val="24"/>
          <w:lang w:val="en-US"/>
        </w:rPr>
        <w:t xml:space="preserve">; </w:t>
      </w:r>
      <w:r w:rsidR="00FE1AF5" w:rsidRPr="00840A78">
        <w:rPr>
          <w:rFonts w:eastAsia="Times New Roman"/>
          <w:i/>
          <w:sz w:val="24"/>
          <w:szCs w:val="24"/>
          <w:lang w:val="en-US"/>
        </w:rPr>
        <w:t>R</w:t>
      </w:r>
      <w:r w:rsidR="00FE1AF5" w:rsidRPr="00840A78">
        <w:rPr>
          <w:rFonts w:eastAsia="Times New Roman"/>
          <w:i/>
          <w:sz w:val="24"/>
          <w:szCs w:val="24"/>
          <w:vertAlign w:val="superscript"/>
          <w:lang w:val="en-US"/>
        </w:rPr>
        <w:t>2</w:t>
      </w:r>
      <w:r w:rsidR="00FE1AF5" w:rsidRPr="00840A78">
        <w:rPr>
          <w:rFonts w:eastAsia="Times New Roman"/>
          <w:sz w:val="24"/>
          <w:szCs w:val="24"/>
          <w:lang w:val="en-US"/>
        </w:rPr>
        <w:t xml:space="preserve"> = 0</w:t>
      </w:r>
      <w:r w:rsidR="00FE1AF5">
        <w:rPr>
          <w:rFonts w:eastAsia="Times New Roman"/>
          <w:sz w:val="24"/>
          <w:szCs w:val="24"/>
          <w:lang w:val="en-US"/>
        </w:rPr>
        <w:t xml:space="preserve">.88; </w:t>
      </w:r>
      <w:r w:rsidR="00FE1AF5">
        <w:rPr>
          <w:rFonts w:eastAsia="Times New Roman"/>
          <w:i/>
          <w:sz w:val="24"/>
          <w:szCs w:val="24"/>
          <w:lang w:val="en-US"/>
        </w:rPr>
        <w:t>p</w:t>
      </w:r>
      <w:r w:rsidR="00FE1AF5">
        <w:rPr>
          <w:rFonts w:eastAsia="Times New Roman"/>
          <w:sz w:val="24"/>
          <w:szCs w:val="24"/>
          <w:lang w:val="en-US"/>
        </w:rPr>
        <w:t xml:space="preserve"> &lt; 0.001; lunge-associated:</w:t>
      </w:r>
      <w:r w:rsidR="00FE1AF5" w:rsidRPr="005D24CB">
        <w:rPr>
          <w:rFonts w:eastAsia="Times New Roman"/>
          <w:i/>
          <w:sz w:val="24"/>
          <w:szCs w:val="24"/>
          <w:lang w:val="en-US"/>
        </w:rPr>
        <w:t xml:space="preserve"> </w:t>
      </w:r>
      <w:r w:rsidR="00FE1AF5" w:rsidRPr="00840A78">
        <w:rPr>
          <w:rFonts w:eastAsia="Times New Roman"/>
          <w:i/>
          <w:sz w:val="24"/>
          <w:szCs w:val="24"/>
          <w:lang w:val="en-US"/>
        </w:rPr>
        <w:t>ŷ</w:t>
      </w:r>
      <w:r w:rsidR="00FE1AF5" w:rsidRPr="00840A78">
        <w:rPr>
          <w:rFonts w:eastAsia="Times New Roman"/>
          <w:sz w:val="24"/>
          <w:szCs w:val="24"/>
          <w:lang w:val="en-US"/>
        </w:rPr>
        <w:t xml:space="preserve"> = </w:t>
      </w:r>
      <w:r w:rsidR="00FE1AF5">
        <w:rPr>
          <w:rFonts w:eastAsia="Times New Roman"/>
          <w:sz w:val="24"/>
          <w:szCs w:val="24"/>
          <w:lang w:val="en-US"/>
        </w:rPr>
        <w:t>-0.471x + 0.147; R</w:t>
      </w:r>
      <w:r w:rsidR="00FE1AF5">
        <w:rPr>
          <w:rFonts w:eastAsia="Times New Roman"/>
          <w:sz w:val="24"/>
          <w:szCs w:val="24"/>
          <w:vertAlign w:val="superscript"/>
          <w:lang w:val="en-US"/>
        </w:rPr>
        <w:t>2</w:t>
      </w:r>
      <w:r w:rsidR="00FE1AF5">
        <w:rPr>
          <w:rFonts w:eastAsia="Times New Roman"/>
          <w:sz w:val="24"/>
          <w:szCs w:val="24"/>
          <w:lang w:val="en-US"/>
        </w:rPr>
        <w:t xml:space="preserve"> =0.81; p &lt; 0.001</w:t>
      </w:r>
      <w:r w:rsidR="00A74ED3">
        <w:rPr>
          <w:rFonts w:eastAsia="Times New Roman"/>
          <w:sz w:val="24"/>
          <w:szCs w:val="24"/>
          <w:lang w:val="en-US"/>
        </w:rPr>
        <w:t>; Fig. 3A</w:t>
      </w:r>
      <w:r w:rsidR="00FE1AF5">
        <w:rPr>
          <w:color w:val="000000" w:themeColor="text1"/>
          <w:sz w:val="24"/>
          <w:szCs w:val="24"/>
        </w:rPr>
        <w:t>).</w:t>
      </w:r>
    </w:p>
    <w:p w:rsidR="001C4A2F" w:rsidRDefault="00EB7B30">
      <w:pPr>
        <w:spacing w:line="240" w:lineRule="auto"/>
        <w:ind w:firstLine="720"/>
        <w:rPr>
          <w:rFonts w:eastAsia="Roboto"/>
          <w:color w:val="000000" w:themeColor="text1"/>
          <w:sz w:val="24"/>
          <w:szCs w:val="24"/>
        </w:rPr>
      </w:pPr>
      <w:r>
        <w:rPr>
          <w:color w:val="000000" w:themeColor="text1"/>
          <w:sz w:val="24"/>
          <w:szCs w:val="24"/>
        </w:rPr>
        <w:t>The mean values for both routine and lunge-associated swimming</w:t>
      </w:r>
      <w:r>
        <w:rPr>
          <w:sz w:val="24"/>
          <w:szCs w:val="24"/>
        </w:rPr>
        <w:t xml:space="preserve"> speeds were similar for the humpback (routine: 2.15 </w:t>
      </w:r>
      <w:r w:rsidRPr="008C476F">
        <w:rPr>
          <w:sz w:val="24"/>
          <w:szCs w:val="24"/>
        </w:rPr>
        <w:sym w:font="Symbol" w:char="F0B1"/>
      </w:r>
      <w:r>
        <w:rPr>
          <w:sz w:val="24"/>
          <w:szCs w:val="24"/>
        </w:rPr>
        <w:t xml:space="preserve"> 0.066 </w:t>
      </w:r>
      <w:r w:rsidRPr="00C3388D">
        <w:rPr>
          <w:sz w:val="24"/>
          <w:szCs w:val="24"/>
        </w:rPr>
        <w:t>m s</w:t>
      </w:r>
      <w:r w:rsidRPr="00C3388D">
        <w:rPr>
          <w:sz w:val="24"/>
          <w:szCs w:val="24"/>
          <w:vertAlign w:val="superscript"/>
        </w:rPr>
        <w:t>-1</w:t>
      </w:r>
      <w:r>
        <w:rPr>
          <w:sz w:val="24"/>
          <w:szCs w:val="24"/>
        </w:rPr>
        <w:t xml:space="preserve">; lunge-associated: 2.85 </w:t>
      </w:r>
      <w:r w:rsidRPr="008C476F">
        <w:rPr>
          <w:sz w:val="24"/>
          <w:szCs w:val="24"/>
        </w:rPr>
        <w:sym w:font="Symbol" w:char="F0B1"/>
      </w:r>
      <w:r>
        <w:rPr>
          <w:sz w:val="24"/>
          <w:szCs w:val="24"/>
        </w:rPr>
        <w:t xml:space="preserve"> 0.100 </w:t>
      </w:r>
      <w:r w:rsidRPr="00C3388D">
        <w:rPr>
          <w:sz w:val="24"/>
          <w:szCs w:val="24"/>
        </w:rPr>
        <w:t>m s</w:t>
      </w:r>
      <w:r w:rsidRPr="00C3388D">
        <w:rPr>
          <w:sz w:val="24"/>
          <w:szCs w:val="24"/>
          <w:vertAlign w:val="superscript"/>
        </w:rPr>
        <w:t>-1</w:t>
      </w:r>
      <w:r>
        <w:rPr>
          <w:sz w:val="24"/>
          <w:szCs w:val="24"/>
        </w:rPr>
        <w:t xml:space="preserve">), blue (routine: 2.27 </w:t>
      </w:r>
      <w:r w:rsidRPr="008C476F">
        <w:rPr>
          <w:sz w:val="24"/>
          <w:szCs w:val="24"/>
        </w:rPr>
        <w:sym w:font="Symbol" w:char="F0B1"/>
      </w:r>
      <w:r>
        <w:rPr>
          <w:sz w:val="24"/>
          <w:szCs w:val="24"/>
        </w:rPr>
        <w:t xml:space="preserve"> 0.063 </w:t>
      </w:r>
      <w:r w:rsidRPr="00C3388D">
        <w:rPr>
          <w:sz w:val="24"/>
          <w:szCs w:val="24"/>
        </w:rPr>
        <w:t>m s</w:t>
      </w:r>
      <w:r w:rsidRPr="00C3388D">
        <w:rPr>
          <w:sz w:val="24"/>
          <w:szCs w:val="24"/>
          <w:vertAlign w:val="superscript"/>
        </w:rPr>
        <w:t>-1</w:t>
      </w:r>
      <w:r>
        <w:rPr>
          <w:sz w:val="24"/>
          <w:szCs w:val="24"/>
        </w:rPr>
        <w:t xml:space="preserve">; lunge-associated: 3.05 </w:t>
      </w:r>
      <w:r w:rsidRPr="008C476F">
        <w:rPr>
          <w:sz w:val="24"/>
          <w:szCs w:val="24"/>
        </w:rPr>
        <w:sym w:font="Symbol" w:char="F0B1"/>
      </w:r>
      <w:r>
        <w:rPr>
          <w:sz w:val="24"/>
          <w:szCs w:val="24"/>
        </w:rPr>
        <w:t xml:space="preserve"> 0.056 </w:t>
      </w:r>
      <w:r w:rsidRPr="00C3388D">
        <w:rPr>
          <w:sz w:val="24"/>
          <w:szCs w:val="24"/>
        </w:rPr>
        <w:t>m s</w:t>
      </w:r>
      <w:r w:rsidRPr="00C3388D">
        <w:rPr>
          <w:sz w:val="24"/>
          <w:szCs w:val="24"/>
          <w:vertAlign w:val="superscript"/>
        </w:rPr>
        <w:t>-1</w:t>
      </w:r>
      <w:r>
        <w:rPr>
          <w:sz w:val="24"/>
          <w:szCs w:val="24"/>
        </w:rPr>
        <w:t xml:space="preserve">), and </w:t>
      </w:r>
      <w:r w:rsidR="00C12D59">
        <w:t xml:space="preserve">Ant. </w:t>
      </w:r>
      <w:r>
        <w:rPr>
          <w:sz w:val="24"/>
          <w:szCs w:val="24"/>
        </w:rPr>
        <w:t xml:space="preserve">minke whales (routine: 2.44 </w:t>
      </w:r>
      <w:r w:rsidRPr="008C476F">
        <w:rPr>
          <w:sz w:val="24"/>
          <w:szCs w:val="24"/>
        </w:rPr>
        <w:sym w:font="Symbol" w:char="F0B1"/>
      </w:r>
      <w:r>
        <w:rPr>
          <w:sz w:val="24"/>
          <w:szCs w:val="24"/>
        </w:rPr>
        <w:t xml:space="preserve"> 0.053 </w:t>
      </w:r>
      <w:r w:rsidRPr="00C3388D">
        <w:rPr>
          <w:sz w:val="24"/>
          <w:szCs w:val="24"/>
        </w:rPr>
        <w:t>m s</w:t>
      </w:r>
      <w:r w:rsidRPr="00C3388D">
        <w:rPr>
          <w:sz w:val="24"/>
          <w:szCs w:val="24"/>
          <w:vertAlign w:val="superscript"/>
        </w:rPr>
        <w:t>-1</w:t>
      </w:r>
      <w:r>
        <w:rPr>
          <w:sz w:val="24"/>
          <w:szCs w:val="24"/>
        </w:rPr>
        <w:t xml:space="preserve">; lunge-associated: 2.96 </w:t>
      </w:r>
      <w:r w:rsidRPr="008C476F">
        <w:rPr>
          <w:sz w:val="24"/>
          <w:szCs w:val="24"/>
        </w:rPr>
        <w:sym w:font="Symbol" w:char="F0B1"/>
      </w:r>
      <w:r>
        <w:rPr>
          <w:sz w:val="24"/>
          <w:szCs w:val="24"/>
        </w:rPr>
        <w:t xml:space="preserve"> 0.117 </w:t>
      </w:r>
      <w:r w:rsidRPr="00C3388D">
        <w:rPr>
          <w:sz w:val="24"/>
          <w:szCs w:val="24"/>
        </w:rPr>
        <w:t>m s</w:t>
      </w:r>
      <w:r w:rsidRPr="00C3388D">
        <w:rPr>
          <w:sz w:val="24"/>
          <w:szCs w:val="24"/>
          <w:vertAlign w:val="superscript"/>
        </w:rPr>
        <w:t>-1</w:t>
      </w:r>
      <w:r>
        <w:rPr>
          <w:sz w:val="24"/>
          <w:szCs w:val="24"/>
        </w:rPr>
        <w:t xml:space="preserve">). </w:t>
      </w:r>
      <w:r w:rsidR="009D1C05">
        <w:rPr>
          <w:sz w:val="24"/>
          <w:szCs w:val="24"/>
        </w:rPr>
        <w:t>Despite low sample sizes</w:t>
      </w:r>
      <w:r>
        <w:rPr>
          <w:sz w:val="24"/>
          <w:szCs w:val="24"/>
        </w:rPr>
        <w:t xml:space="preserve">, the average routine and lunge-associated swimming speeds for the </w:t>
      </w:r>
      <w:r w:rsidR="00E50D32">
        <w:rPr>
          <w:sz w:val="24"/>
          <w:szCs w:val="24"/>
        </w:rPr>
        <w:t>B</w:t>
      </w:r>
      <w:r>
        <w:rPr>
          <w:sz w:val="24"/>
          <w:szCs w:val="24"/>
        </w:rPr>
        <w:t xml:space="preserve">ryde’s whale (routine: 1.76 </w:t>
      </w:r>
      <w:r w:rsidRPr="008C476F">
        <w:rPr>
          <w:sz w:val="24"/>
          <w:szCs w:val="24"/>
        </w:rPr>
        <w:sym w:font="Symbol" w:char="F0B1"/>
      </w:r>
      <w:r>
        <w:rPr>
          <w:sz w:val="24"/>
          <w:szCs w:val="24"/>
        </w:rPr>
        <w:t xml:space="preserve"> 0.51 </w:t>
      </w:r>
      <w:r w:rsidRPr="00C3388D">
        <w:rPr>
          <w:sz w:val="24"/>
          <w:szCs w:val="24"/>
        </w:rPr>
        <w:t>m s</w:t>
      </w:r>
      <w:r w:rsidRPr="00C3388D">
        <w:rPr>
          <w:sz w:val="24"/>
          <w:szCs w:val="24"/>
          <w:vertAlign w:val="superscript"/>
        </w:rPr>
        <w:t>-1</w:t>
      </w:r>
      <w:r>
        <w:rPr>
          <w:sz w:val="24"/>
          <w:szCs w:val="24"/>
        </w:rPr>
        <w:t xml:space="preserve">; lunge-associated: 3.11 </w:t>
      </w:r>
      <w:r w:rsidRPr="008C476F">
        <w:rPr>
          <w:sz w:val="24"/>
          <w:szCs w:val="24"/>
        </w:rPr>
        <w:sym w:font="Symbol" w:char="F0B1"/>
      </w:r>
      <w:r>
        <w:rPr>
          <w:sz w:val="24"/>
          <w:szCs w:val="24"/>
        </w:rPr>
        <w:t xml:space="preserve"> 0.629 </w:t>
      </w:r>
      <w:r w:rsidRPr="00C3388D">
        <w:rPr>
          <w:sz w:val="24"/>
          <w:szCs w:val="24"/>
        </w:rPr>
        <w:t>m s</w:t>
      </w:r>
      <w:r w:rsidRPr="00C3388D">
        <w:rPr>
          <w:sz w:val="24"/>
          <w:szCs w:val="24"/>
          <w:vertAlign w:val="superscript"/>
        </w:rPr>
        <w:t>-1</w:t>
      </w:r>
      <w:r>
        <w:rPr>
          <w:sz w:val="24"/>
          <w:szCs w:val="24"/>
        </w:rPr>
        <w:t xml:space="preserve">) and the routine swimming speed for the sei whale (2.23 </w:t>
      </w:r>
      <w:r w:rsidRPr="00C3388D">
        <w:rPr>
          <w:sz w:val="24"/>
          <w:szCs w:val="24"/>
        </w:rPr>
        <w:t>m s</w:t>
      </w:r>
      <w:r w:rsidRPr="00C3388D">
        <w:rPr>
          <w:sz w:val="24"/>
          <w:szCs w:val="24"/>
          <w:vertAlign w:val="superscript"/>
        </w:rPr>
        <w:t>-1</w:t>
      </w:r>
      <w:r>
        <w:rPr>
          <w:sz w:val="24"/>
          <w:szCs w:val="24"/>
        </w:rPr>
        <w:t>) aligned with the humpback, blue, and</w:t>
      </w:r>
      <w:r w:rsidR="00C12D59">
        <w:rPr>
          <w:sz w:val="24"/>
          <w:szCs w:val="24"/>
        </w:rPr>
        <w:t xml:space="preserve"> </w:t>
      </w:r>
      <w:r w:rsidR="00C12D59">
        <w:t>Ant.</w:t>
      </w:r>
      <w:r>
        <w:rPr>
          <w:sz w:val="24"/>
          <w:szCs w:val="24"/>
        </w:rPr>
        <w:t xml:space="preserve"> minke whales, while the lunge-associated swimming speed for the sei whale (2.46 </w:t>
      </w:r>
      <w:r w:rsidRPr="00C3388D">
        <w:rPr>
          <w:sz w:val="24"/>
          <w:szCs w:val="24"/>
        </w:rPr>
        <w:t>m s</w:t>
      </w:r>
      <w:r w:rsidRPr="00C3388D">
        <w:rPr>
          <w:sz w:val="24"/>
          <w:szCs w:val="24"/>
          <w:vertAlign w:val="superscript"/>
        </w:rPr>
        <w:t>-1</w:t>
      </w:r>
      <w:r>
        <w:rPr>
          <w:sz w:val="24"/>
          <w:szCs w:val="24"/>
          <w:vertAlign w:val="superscript"/>
        </w:rPr>
        <w:t>)</w:t>
      </w:r>
      <w:r>
        <w:rPr>
          <w:sz w:val="24"/>
          <w:szCs w:val="24"/>
        </w:rPr>
        <w:t xml:space="preserve"> was lower than other values and both swimming speeds were higher for the fin whale (routine: 3.02 </w:t>
      </w:r>
      <w:r w:rsidRPr="008C476F">
        <w:rPr>
          <w:sz w:val="24"/>
          <w:szCs w:val="24"/>
        </w:rPr>
        <w:sym w:font="Symbol" w:char="F0B1"/>
      </w:r>
      <w:r>
        <w:rPr>
          <w:sz w:val="24"/>
          <w:szCs w:val="24"/>
        </w:rPr>
        <w:t xml:space="preserve"> 0.125 </w:t>
      </w:r>
      <w:r w:rsidRPr="00C3388D">
        <w:rPr>
          <w:sz w:val="24"/>
          <w:szCs w:val="24"/>
        </w:rPr>
        <w:t>m s</w:t>
      </w:r>
      <w:r w:rsidRPr="00C3388D">
        <w:rPr>
          <w:sz w:val="24"/>
          <w:szCs w:val="24"/>
          <w:vertAlign w:val="superscript"/>
        </w:rPr>
        <w:t>-1</w:t>
      </w:r>
      <w:r>
        <w:rPr>
          <w:sz w:val="24"/>
          <w:szCs w:val="24"/>
        </w:rPr>
        <w:t xml:space="preserve">; lunge-associated: 3.61 </w:t>
      </w:r>
      <w:r w:rsidRPr="008C476F">
        <w:rPr>
          <w:sz w:val="24"/>
          <w:szCs w:val="24"/>
        </w:rPr>
        <w:sym w:font="Symbol" w:char="F0B1"/>
      </w:r>
      <w:r>
        <w:rPr>
          <w:sz w:val="24"/>
          <w:szCs w:val="24"/>
        </w:rPr>
        <w:t xml:space="preserve"> 0.900 </w:t>
      </w:r>
      <w:r w:rsidRPr="00C3388D">
        <w:rPr>
          <w:sz w:val="24"/>
          <w:szCs w:val="24"/>
        </w:rPr>
        <w:t>m s</w:t>
      </w:r>
      <w:r w:rsidRPr="00C3388D">
        <w:rPr>
          <w:sz w:val="24"/>
          <w:szCs w:val="24"/>
          <w:vertAlign w:val="superscript"/>
        </w:rPr>
        <w:t>-1</w:t>
      </w:r>
      <w:r>
        <w:rPr>
          <w:sz w:val="24"/>
          <w:szCs w:val="24"/>
        </w:rPr>
        <w:t>).</w:t>
      </w:r>
      <w:r w:rsidR="00FE1AF5">
        <w:rPr>
          <w:sz w:val="24"/>
          <w:szCs w:val="24"/>
        </w:rPr>
        <w:t xml:space="preserve"> We found that swim speed stays fairly constant as the total length increases. </w:t>
      </w:r>
      <w:r w:rsidR="00582DE1">
        <w:rPr>
          <w:sz w:val="24"/>
          <w:szCs w:val="24"/>
        </w:rPr>
        <w:t xml:space="preserve">Our statistical analysis found no effect </w:t>
      </w:r>
      <w:r w:rsidR="00FE1AF5">
        <w:rPr>
          <w:sz w:val="24"/>
          <w:szCs w:val="24"/>
        </w:rPr>
        <w:t>of body size on swim speed</w:t>
      </w:r>
      <w:r w:rsidR="00582DE1">
        <w:rPr>
          <w:sz w:val="24"/>
          <w:szCs w:val="24"/>
        </w:rPr>
        <w:t xml:space="preserve"> for both routine and lunge-associated swimming</w:t>
      </w:r>
      <w:r w:rsidR="00FE1AF5">
        <w:rPr>
          <w:sz w:val="24"/>
          <w:szCs w:val="24"/>
        </w:rPr>
        <w:t xml:space="preserve"> (routine</w:t>
      </w:r>
      <w:r w:rsidR="00FE1AF5">
        <w:rPr>
          <w:color w:val="000000" w:themeColor="text1"/>
          <w:sz w:val="24"/>
          <w:szCs w:val="24"/>
        </w:rPr>
        <w:t xml:space="preserve">: </w:t>
      </w:r>
      <w:r w:rsidR="00FE1AF5" w:rsidRPr="00840A78">
        <w:rPr>
          <w:rFonts w:eastAsia="Times New Roman"/>
          <w:i/>
          <w:sz w:val="24"/>
          <w:szCs w:val="24"/>
          <w:lang w:val="en-US"/>
        </w:rPr>
        <w:t>ŷ</w:t>
      </w:r>
      <w:r w:rsidR="00FE1AF5" w:rsidRPr="00840A78">
        <w:rPr>
          <w:rFonts w:eastAsia="Times New Roman"/>
          <w:sz w:val="24"/>
          <w:szCs w:val="24"/>
          <w:lang w:val="en-US"/>
        </w:rPr>
        <w:t xml:space="preserve"> = </w:t>
      </w:r>
      <w:r w:rsidR="00FE1AF5">
        <w:rPr>
          <w:rFonts w:eastAsia="Times New Roman"/>
          <w:sz w:val="24"/>
          <w:szCs w:val="24"/>
          <w:lang w:val="en-US"/>
        </w:rPr>
        <w:t>0.081x – 0.605</w:t>
      </w:r>
      <w:r w:rsidR="00FE1AF5" w:rsidRPr="00840A78">
        <w:rPr>
          <w:rFonts w:eastAsia="Times New Roman"/>
          <w:sz w:val="24"/>
          <w:szCs w:val="24"/>
          <w:lang w:val="en-US"/>
        </w:rPr>
        <w:t xml:space="preserve">; </w:t>
      </w:r>
      <w:r w:rsidR="00FE1AF5" w:rsidRPr="00840A78">
        <w:rPr>
          <w:rFonts w:eastAsia="Times New Roman"/>
          <w:i/>
          <w:sz w:val="24"/>
          <w:szCs w:val="24"/>
          <w:lang w:val="en-US"/>
        </w:rPr>
        <w:t>R</w:t>
      </w:r>
      <w:r w:rsidR="00FE1AF5" w:rsidRPr="00840A78">
        <w:rPr>
          <w:rFonts w:eastAsia="Times New Roman"/>
          <w:i/>
          <w:sz w:val="24"/>
          <w:szCs w:val="24"/>
          <w:vertAlign w:val="superscript"/>
          <w:lang w:val="en-US"/>
        </w:rPr>
        <w:t>2</w:t>
      </w:r>
      <w:r w:rsidR="00FE1AF5" w:rsidRPr="00840A78">
        <w:rPr>
          <w:rFonts w:eastAsia="Times New Roman"/>
          <w:sz w:val="24"/>
          <w:szCs w:val="24"/>
          <w:lang w:val="en-US"/>
        </w:rPr>
        <w:t xml:space="preserve"> = 0</w:t>
      </w:r>
      <w:r w:rsidR="00FE1AF5">
        <w:rPr>
          <w:rFonts w:eastAsia="Times New Roman"/>
          <w:sz w:val="24"/>
          <w:szCs w:val="24"/>
          <w:lang w:val="en-US"/>
        </w:rPr>
        <w:t xml:space="preserve">.56; </w:t>
      </w:r>
      <w:r w:rsidR="00FE1AF5">
        <w:rPr>
          <w:rFonts w:eastAsia="Times New Roman"/>
          <w:i/>
          <w:sz w:val="24"/>
          <w:szCs w:val="24"/>
          <w:lang w:val="en-US"/>
        </w:rPr>
        <w:t>p</w:t>
      </w:r>
      <w:r w:rsidR="00FE1AF5">
        <w:rPr>
          <w:rFonts w:eastAsia="Times New Roman"/>
          <w:sz w:val="24"/>
          <w:szCs w:val="24"/>
          <w:lang w:val="en-US"/>
        </w:rPr>
        <w:t xml:space="preserve"> = 0.41</w:t>
      </w:r>
      <w:r w:rsidR="0053189A">
        <w:rPr>
          <w:rFonts w:eastAsia="Times New Roman"/>
          <w:sz w:val="24"/>
          <w:szCs w:val="24"/>
          <w:lang w:val="en-US"/>
        </w:rPr>
        <w:t>5</w:t>
      </w:r>
      <w:r w:rsidR="00FE1AF5">
        <w:rPr>
          <w:rFonts w:eastAsia="Times New Roman"/>
          <w:sz w:val="24"/>
          <w:szCs w:val="24"/>
          <w:lang w:val="en-US"/>
        </w:rPr>
        <w:t>; lunge-associated:</w:t>
      </w:r>
      <w:r w:rsidR="00FE1AF5" w:rsidRPr="005D24CB">
        <w:rPr>
          <w:rFonts w:eastAsia="Times New Roman"/>
          <w:i/>
          <w:sz w:val="24"/>
          <w:szCs w:val="24"/>
          <w:lang w:val="en-US"/>
        </w:rPr>
        <w:t xml:space="preserve"> </w:t>
      </w:r>
      <w:r w:rsidR="00FE1AF5" w:rsidRPr="00840A78">
        <w:rPr>
          <w:rFonts w:eastAsia="Times New Roman"/>
          <w:i/>
          <w:sz w:val="24"/>
          <w:szCs w:val="24"/>
          <w:lang w:val="en-US"/>
        </w:rPr>
        <w:t>ŷ</w:t>
      </w:r>
      <w:r w:rsidR="00FE1AF5" w:rsidRPr="00840A78">
        <w:rPr>
          <w:rFonts w:eastAsia="Times New Roman"/>
          <w:sz w:val="24"/>
          <w:szCs w:val="24"/>
          <w:lang w:val="en-US"/>
        </w:rPr>
        <w:t xml:space="preserve"> = </w:t>
      </w:r>
      <w:r w:rsidR="00FE1AF5">
        <w:rPr>
          <w:rFonts w:eastAsia="Times New Roman"/>
          <w:sz w:val="24"/>
          <w:szCs w:val="24"/>
          <w:lang w:val="en-US"/>
        </w:rPr>
        <w:t>0.082x – 0.869; R</w:t>
      </w:r>
      <w:r w:rsidR="00FE1AF5">
        <w:rPr>
          <w:rFonts w:eastAsia="Times New Roman"/>
          <w:sz w:val="24"/>
          <w:szCs w:val="24"/>
          <w:vertAlign w:val="superscript"/>
          <w:lang w:val="en-US"/>
        </w:rPr>
        <w:t>2</w:t>
      </w:r>
      <w:r w:rsidR="00FE1AF5">
        <w:rPr>
          <w:rFonts w:eastAsia="Times New Roman"/>
          <w:sz w:val="24"/>
          <w:szCs w:val="24"/>
          <w:lang w:val="en-US"/>
        </w:rPr>
        <w:t xml:space="preserve"> =0.08; p = 0.25</w:t>
      </w:r>
      <w:r w:rsidR="0053189A">
        <w:rPr>
          <w:rFonts w:eastAsia="Times New Roman"/>
          <w:sz w:val="24"/>
          <w:szCs w:val="24"/>
          <w:lang w:val="en-US"/>
        </w:rPr>
        <w:t>3</w:t>
      </w:r>
      <w:r w:rsidR="00E50D32">
        <w:rPr>
          <w:rFonts w:eastAsia="Times New Roman"/>
          <w:sz w:val="24"/>
          <w:szCs w:val="24"/>
          <w:lang w:val="en-US"/>
        </w:rPr>
        <w:t>; Fig. 3B</w:t>
      </w:r>
      <w:r w:rsidR="00FE1AF5">
        <w:rPr>
          <w:rFonts w:eastAsia="Times New Roman"/>
          <w:sz w:val="24"/>
          <w:szCs w:val="24"/>
          <w:lang w:val="en-US"/>
        </w:rPr>
        <w:t>).</w:t>
      </w:r>
      <w:ins w:id="6" w:author="Matthew Savoca" w:date="2020-07-24T11:59:00Z">
        <w:r w:rsidR="00582DE1">
          <w:rPr>
            <w:color w:val="000000" w:themeColor="text1"/>
            <w:sz w:val="24"/>
            <w:szCs w:val="24"/>
          </w:rPr>
          <w:t xml:space="preserve"> </w:t>
        </w:r>
      </w:ins>
      <w:r w:rsidR="00E177B7" w:rsidRPr="001C4A2F">
        <w:rPr>
          <w:color w:val="000000" w:themeColor="text1"/>
          <w:sz w:val="24"/>
          <w:szCs w:val="24"/>
        </w:rPr>
        <w:t>A</w:t>
      </w:r>
      <w:r w:rsidR="00582DE1">
        <w:rPr>
          <w:color w:val="000000" w:themeColor="text1"/>
          <w:sz w:val="24"/>
          <w:szCs w:val="24"/>
        </w:rPr>
        <w:t xml:space="preserve">ll </w:t>
      </w:r>
      <w:r w:rsidR="004B0EDB" w:rsidRPr="001C4A2F">
        <w:rPr>
          <w:color w:val="000000" w:themeColor="text1"/>
          <w:sz w:val="24"/>
          <w:szCs w:val="24"/>
        </w:rPr>
        <w:t>species-level means (</w:t>
      </w:r>
      <w:r w:rsidR="003240E8" w:rsidRPr="008C476F">
        <w:rPr>
          <w:sz w:val="24"/>
          <w:szCs w:val="24"/>
        </w:rPr>
        <w:sym w:font="Symbol" w:char="F0B1"/>
      </w:r>
      <w:r w:rsidR="003240E8">
        <w:rPr>
          <w:sz w:val="24"/>
          <w:szCs w:val="24"/>
        </w:rPr>
        <w:t xml:space="preserve"> </w:t>
      </w:r>
      <w:r w:rsidR="004B0EDB" w:rsidRPr="001C4A2F">
        <w:rPr>
          <w:color w:val="000000" w:themeColor="text1"/>
          <w:sz w:val="24"/>
          <w:szCs w:val="24"/>
          <w:highlight w:val="white"/>
        </w:rPr>
        <w:t>se) for each of our measured kinematic</w:t>
      </w:r>
      <w:r w:rsidR="00582DE1">
        <w:rPr>
          <w:color w:val="000000" w:themeColor="text1"/>
          <w:sz w:val="24"/>
          <w:szCs w:val="24"/>
          <w:highlight w:val="white"/>
        </w:rPr>
        <w:t xml:space="preserve"> and</w:t>
      </w:r>
      <w:r w:rsidR="004B0EDB" w:rsidRPr="00A51FB2">
        <w:rPr>
          <w:rFonts w:eastAsia="Roboto"/>
          <w:color w:val="000000" w:themeColor="text1"/>
          <w:sz w:val="24"/>
          <w:szCs w:val="24"/>
          <w:highlight w:val="white"/>
        </w:rPr>
        <w:t xml:space="preserve"> morphometric</w:t>
      </w:r>
      <w:r w:rsidR="00582DE1">
        <w:rPr>
          <w:rFonts w:eastAsia="Roboto"/>
          <w:color w:val="000000" w:themeColor="text1"/>
          <w:sz w:val="24"/>
          <w:szCs w:val="24"/>
          <w:highlight w:val="white"/>
        </w:rPr>
        <w:t xml:space="preserve"> variables</w:t>
      </w:r>
      <w:r w:rsidR="004B0EDB" w:rsidRPr="00A51FB2">
        <w:rPr>
          <w:rFonts w:eastAsia="Roboto"/>
          <w:color w:val="000000" w:themeColor="text1"/>
          <w:sz w:val="24"/>
          <w:szCs w:val="24"/>
          <w:highlight w:val="white"/>
        </w:rPr>
        <w:t xml:space="preserve"> are given in Table </w:t>
      </w:r>
      <w:r w:rsidR="004B0EDB">
        <w:rPr>
          <w:rFonts w:eastAsia="Roboto"/>
          <w:color w:val="000000" w:themeColor="text1"/>
          <w:sz w:val="24"/>
          <w:szCs w:val="24"/>
          <w:highlight w:val="white"/>
        </w:rPr>
        <w:t>1.</w:t>
      </w:r>
    </w:p>
    <w:p w:rsidR="001C4A2F" w:rsidRDefault="001C4A2F" w:rsidP="001C4A2F">
      <w:pPr>
        <w:spacing w:line="240" w:lineRule="auto"/>
        <w:ind w:firstLine="720"/>
        <w:rPr>
          <w:rFonts w:eastAsia="Roboto"/>
          <w:color w:val="000000" w:themeColor="text1"/>
          <w:sz w:val="24"/>
          <w:szCs w:val="24"/>
        </w:rPr>
      </w:pPr>
    </w:p>
    <w:p w:rsidR="001C4A2F" w:rsidRPr="004D0363" w:rsidRDefault="00872169" w:rsidP="004D0363">
      <w:pPr>
        <w:spacing w:line="240" w:lineRule="auto"/>
        <w:jc w:val="center"/>
        <w:rPr>
          <w:i/>
          <w:color w:val="000000" w:themeColor="text1"/>
          <w:sz w:val="24"/>
          <w:szCs w:val="24"/>
          <w:u w:val="single"/>
        </w:rPr>
      </w:pPr>
      <w:r w:rsidRPr="004D0363">
        <w:rPr>
          <w:i/>
          <w:color w:val="000000" w:themeColor="text1"/>
          <w:sz w:val="24"/>
          <w:szCs w:val="24"/>
          <w:u w:val="single"/>
        </w:rPr>
        <w:t>Mass-Specific Thrust Power Output</w:t>
      </w:r>
    </w:p>
    <w:p w:rsidR="00675018" w:rsidRPr="00CE3F0E" w:rsidRDefault="00675018" w:rsidP="003C35CB">
      <w:pPr>
        <w:spacing w:line="240" w:lineRule="auto"/>
        <w:ind w:firstLine="720"/>
        <w:rPr>
          <w:color w:val="000000" w:themeColor="text1"/>
          <w:sz w:val="24"/>
          <w:szCs w:val="24"/>
          <w:vertAlign w:val="superscript"/>
        </w:rPr>
      </w:pPr>
      <w:r>
        <w:rPr>
          <w:color w:val="000000" w:themeColor="text1"/>
          <w:sz w:val="24"/>
          <w:szCs w:val="24"/>
        </w:rPr>
        <w:t>Among the three species with a large amount of data in our dataset (hump</w:t>
      </w:r>
      <w:r w:rsidR="0005274B">
        <w:rPr>
          <w:color w:val="000000" w:themeColor="text1"/>
          <w:sz w:val="24"/>
          <w:szCs w:val="24"/>
        </w:rPr>
        <w:t>b</w:t>
      </w:r>
      <w:r>
        <w:rPr>
          <w:color w:val="000000" w:themeColor="text1"/>
          <w:sz w:val="24"/>
          <w:szCs w:val="24"/>
        </w:rPr>
        <w:t xml:space="preserve">ack, blue, and </w:t>
      </w:r>
      <w:r w:rsidR="00C12D59">
        <w:t xml:space="preserve">Ant. </w:t>
      </w:r>
      <w:r>
        <w:rPr>
          <w:color w:val="000000" w:themeColor="text1"/>
          <w:sz w:val="24"/>
          <w:szCs w:val="24"/>
        </w:rPr>
        <w:t xml:space="preserve">minke whales), the humpback whale had the lowest mean mass-specific thrust power output (0.30 </w:t>
      </w:r>
      <w:r w:rsidRPr="008C476F">
        <w:rPr>
          <w:sz w:val="24"/>
          <w:szCs w:val="24"/>
        </w:rPr>
        <w:sym w:font="Symbol" w:char="F0B1"/>
      </w:r>
      <w:r>
        <w:rPr>
          <w:sz w:val="24"/>
          <w:szCs w:val="24"/>
        </w:rPr>
        <w:t xml:space="preserve"> 0.023 </w:t>
      </w:r>
      <w:r>
        <w:rPr>
          <w:color w:val="000000" w:themeColor="text1"/>
          <w:sz w:val="24"/>
          <w:szCs w:val="24"/>
        </w:rPr>
        <w:t>Watts kg</w:t>
      </w:r>
      <w:r>
        <w:rPr>
          <w:color w:val="000000" w:themeColor="text1"/>
          <w:sz w:val="24"/>
          <w:szCs w:val="24"/>
          <w:vertAlign w:val="superscript"/>
        </w:rPr>
        <w:t>-1</w:t>
      </w:r>
      <w:r>
        <w:rPr>
          <w:sz w:val="24"/>
          <w:szCs w:val="24"/>
        </w:rPr>
        <w:t>), with the</w:t>
      </w:r>
      <w:r w:rsidR="00C12D59">
        <w:rPr>
          <w:sz w:val="24"/>
          <w:szCs w:val="24"/>
        </w:rPr>
        <w:t xml:space="preserve"> </w:t>
      </w:r>
      <w:r w:rsidR="00C12D59">
        <w:t>Ant.</w:t>
      </w:r>
      <w:r>
        <w:rPr>
          <w:sz w:val="24"/>
          <w:szCs w:val="24"/>
        </w:rPr>
        <w:t xml:space="preserve"> minke whale having a slightly higher value (0.36 </w:t>
      </w:r>
      <w:r w:rsidRPr="008C476F">
        <w:rPr>
          <w:sz w:val="24"/>
          <w:szCs w:val="24"/>
        </w:rPr>
        <w:sym w:font="Symbol" w:char="F0B1"/>
      </w:r>
      <w:r>
        <w:rPr>
          <w:sz w:val="24"/>
          <w:szCs w:val="24"/>
        </w:rPr>
        <w:t xml:space="preserve"> 0.028 </w:t>
      </w:r>
      <w:r>
        <w:rPr>
          <w:color w:val="000000" w:themeColor="text1"/>
          <w:sz w:val="24"/>
          <w:szCs w:val="24"/>
        </w:rPr>
        <w:t>Watts kg</w:t>
      </w:r>
      <w:r>
        <w:rPr>
          <w:color w:val="000000" w:themeColor="text1"/>
          <w:sz w:val="24"/>
          <w:szCs w:val="24"/>
          <w:vertAlign w:val="superscript"/>
        </w:rPr>
        <w:t>-1</w:t>
      </w:r>
      <w:r>
        <w:rPr>
          <w:color w:val="000000" w:themeColor="text1"/>
          <w:sz w:val="24"/>
          <w:szCs w:val="24"/>
        </w:rPr>
        <w:t xml:space="preserve">) and the blue whale having the highest value (0.48 </w:t>
      </w:r>
      <w:r w:rsidRPr="008C476F">
        <w:rPr>
          <w:sz w:val="24"/>
          <w:szCs w:val="24"/>
        </w:rPr>
        <w:sym w:font="Symbol" w:char="F0B1"/>
      </w:r>
      <w:r>
        <w:rPr>
          <w:sz w:val="24"/>
          <w:szCs w:val="24"/>
        </w:rPr>
        <w:t xml:space="preserve"> 0.025 </w:t>
      </w:r>
      <w:r>
        <w:rPr>
          <w:color w:val="000000" w:themeColor="text1"/>
          <w:sz w:val="24"/>
          <w:szCs w:val="24"/>
        </w:rPr>
        <w:t>Watts kg</w:t>
      </w:r>
      <w:r>
        <w:rPr>
          <w:color w:val="000000" w:themeColor="text1"/>
          <w:sz w:val="24"/>
          <w:szCs w:val="24"/>
          <w:vertAlign w:val="superscript"/>
        </w:rPr>
        <w:t>-1</w:t>
      </w:r>
      <w:r>
        <w:rPr>
          <w:color w:val="000000" w:themeColor="text1"/>
          <w:sz w:val="24"/>
          <w:szCs w:val="24"/>
        </w:rPr>
        <w:t xml:space="preserve">). The </w:t>
      </w:r>
      <w:r w:rsidR="00E50D32">
        <w:rPr>
          <w:color w:val="000000" w:themeColor="text1"/>
          <w:sz w:val="24"/>
          <w:szCs w:val="24"/>
        </w:rPr>
        <w:t>B</w:t>
      </w:r>
      <w:r>
        <w:rPr>
          <w:color w:val="000000" w:themeColor="text1"/>
          <w:sz w:val="24"/>
          <w:szCs w:val="24"/>
        </w:rPr>
        <w:t xml:space="preserve">ryde’s (0.50 </w:t>
      </w:r>
      <w:r w:rsidRPr="008C476F">
        <w:rPr>
          <w:sz w:val="24"/>
          <w:szCs w:val="24"/>
        </w:rPr>
        <w:sym w:font="Symbol" w:char="F0B1"/>
      </w:r>
      <w:r>
        <w:rPr>
          <w:sz w:val="24"/>
          <w:szCs w:val="24"/>
        </w:rPr>
        <w:t xml:space="preserve"> 0.213 </w:t>
      </w:r>
      <w:r>
        <w:rPr>
          <w:color w:val="000000" w:themeColor="text1"/>
          <w:sz w:val="24"/>
          <w:szCs w:val="24"/>
        </w:rPr>
        <w:t>Watts kg</w:t>
      </w:r>
      <w:r>
        <w:rPr>
          <w:color w:val="000000" w:themeColor="text1"/>
          <w:sz w:val="24"/>
          <w:szCs w:val="24"/>
          <w:vertAlign w:val="superscript"/>
        </w:rPr>
        <w:t>-1</w:t>
      </w:r>
      <w:r>
        <w:rPr>
          <w:sz w:val="24"/>
          <w:szCs w:val="24"/>
        </w:rPr>
        <w:t xml:space="preserve">), sei (0.51), and fin whale (0.74 </w:t>
      </w:r>
      <w:r w:rsidRPr="008C476F">
        <w:rPr>
          <w:sz w:val="24"/>
          <w:szCs w:val="24"/>
        </w:rPr>
        <w:sym w:font="Symbol" w:char="F0B1"/>
      </w:r>
      <w:r>
        <w:rPr>
          <w:sz w:val="24"/>
          <w:szCs w:val="24"/>
        </w:rPr>
        <w:t xml:space="preserve"> 0.130 </w:t>
      </w:r>
      <w:r>
        <w:rPr>
          <w:color w:val="000000" w:themeColor="text1"/>
          <w:sz w:val="24"/>
          <w:szCs w:val="24"/>
        </w:rPr>
        <w:t>Watts kg</w:t>
      </w:r>
      <w:r>
        <w:rPr>
          <w:color w:val="000000" w:themeColor="text1"/>
          <w:sz w:val="24"/>
          <w:szCs w:val="24"/>
          <w:vertAlign w:val="superscript"/>
        </w:rPr>
        <w:t>-1</w:t>
      </w:r>
      <w:r>
        <w:rPr>
          <w:sz w:val="24"/>
          <w:szCs w:val="24"/>
        </w:rPr>
        <w:t>).</w:t>
      </w:r>
    </w:p>
    <w:p w:rsidR="003E2E86" w:rsidRPr="00840A78" w:rsidRDefault="00FE3BDF" w:rsidP="003E2E86">
      <w:pPr>
        <w:spacing w:line="240" w:lineRule="auto"/>
        <w:ind w:firstLine="720"/>
        <w:rPr>
          <w:rFonts w:eastAsia="Roboto"/>
          <w:color w:val="000000" w:themeColor="text1"/>
          <w:sz w:val="24"/>
          <w:szCs w:val="24"/>
        </w:rPr>
      </w:pPr>
      <w:r>
        <w:rPr>
          <w:color w:val="000000" w:themeColor="text1"/>
          <w:sz w:val="24"/>
          <w:szCs w:val="24"/>
        </w:rPr>
        <w:t>We found that mean mass-specific thrust power output increased with</w:t>
      </w:r>
      <w:r w:rsidR="00EB7B30">
        <w:rPr>
          <w:color w:val="000000" w:themeColor="text1"/>
          <w:sz w:val="24"/>
          <w:szCs w:val="24"/>
        </w:rPr>
        <w:t xml:space="preserve"> the transition from</w:t>
      </w:r>
      <w:r>
        <w:rPr>
          <w:color w:val="000000" w:themeColor="text1"/>
          <w:sz w:val="24"/>
          <w:szCs w:val="24"/>
        </w:rPr>
        <w:t xml:space="preserve"> routine </w:t>
      </w:r>
      <w:r w:rsidR="00EB7B30">
        <w:rPr>
          <w:color w:val="000000" w:themeColor="text1"/>
          <w:sz w:val="24"/>
          <w:szCs w:val="24"/>
        </w:rPr>
        <w:t xml:space="preserve">to lunge-associated </w:t>
      </w:r>
      <w:r>
        <w:rPr>
          <w:color w:val="000000" w:themeColor="text1"/>
          <w:sz w:val="24"/>
          <w:szCs w:val="24"/>
        </w:rPr>
        <w:t xml:space="preserve">swimming </w:t>
      </w:r>
      <w:r w:rsidR="00EB7B30">
        <w:rPr>
          <w:color w:val="000000" w:themeColor="text1"/>
          <w:sz w:val="24"/>
          <w:szCs w:val="24"/>
        </w:rPr>
        <w:t>modes</w:t>
      </w:r>
      <w:r>
        <w:rPr>
          <w:color w:val="000000" w:themeColor="text1"/>
          <w:sz w:val="24"/>
          <w:szCs w:val="24"/>
        </w:rPr>
        <w:t xml:space="preserve"> (Fig. </w:t>
      </w:r>
      <w:r w:rsidR="00EB7B30">
        <w:rPr>
          <w:color w:val="000000" w:themeColor="text1"/>
          <w:sz w:val="24"/>
          <w:szCs w:val="24"/>
        </w:rPr>
        <w:t>4A-B</w:t>
      </w:r>
      <w:r>
        <w:rPr>
          <w:color w:val="000000" w:themeColor="text1"/>
          <w:sz w:val="24"/>
          <w:szCs w:val="24"/>
        </w:rPr>
        <w:t xml:space="preserve">). </w:t>
      </w:r>
      <w:r w:rsidR="00DA6C0E">
        <w:rPr>
          <w:color w:val="000000" w:themeColor="text1"/>
          <w:sz w:val="24"/>
          <w:szCs w:val="24"/>
        </w:rPr>
        <w:t>There was a positive</w:t>
      </w:r>
      <w:r w:rsidR="00840A78">
        <w:rPr>
          <w:color w:val="000000" w:themeColor="text1"/>
          <w:sz w:val="24"/>
          <w:szCs w:val="24"/>
        </w:rPr>
        <w:t xml:space="preserve"> effect</w:t>
      </w:r>
      <w:r w:rsidR="00DA6C0E">
        <w:rPr>
          <w:color w:val="000000" w:themeColor="text1"/>
          <w:sz w:val="24"/>
          <w:szCs w:val="24"/>
        </w:rPr>
        <w:t xml:space="preserve"> of swimming speed</w:t>
      </w:r>
      <w:r w:rsidR="00872169">
        <w:rPr>
          <w:color w:val="000000" w:themeColor="text1"/>
          <w:sz w:val="24"/>
          <w:szCs w:val="24"/>
        </w:rPr>
        <w:t xml:space="preserve"> on mass-specific </w:t>
      </w:r>
      <w:r w:rsidR="00872169" w:rsidRPr="00840A78">
        <w:rPr>
          <w:color w:val="000000" w:themeColor="text1"/>
          <w:sz w:val="24"/>
          <w:szCs w:val="24"/>
        </w:rPr>
        <w:t>thrust power output</w:t>
      </w:r>
      <w:r w:rsidR="00DA6C0E">
        <w:rPr>
          <w:color w:val="000000" w:themeColor="text1"/>
          <w:sz w:val="24"/>
          <w:szCs w:val="24"/>
        </w:rPr>
        <w:t xml:space="preserve"> during both routine and lunge-associated swimming</w:t>
      </w:r>
      <w:r w:rsidR="00872169" w:rsidRPr="00840A78">
        <w:rPr>
          <w:color w:val="000000" w:themeColor="text1"/>
          <w:sz w:val="24"/>
          <w:szCs w:val="24"/>
        </w:rPr>
        <w:t xml:space="preserve"> (</w:t>
      </w:r>
      <w:r w:rsidR="005D24CB">
        <w:rPr>
          <w:color w:val="000000" w:themeColor="text1"/>
          <w:sz w:val="24"/>
          <w:szCs w:val="24"/>
        </w:rPr>
        <w:t xml:space="preserve">routine: </w:t>
      </w:r>
      <w:r w:rsidR="00840A78" w:rsidRPr="00840A78">
        <w:rPr>
          <w:rFonts w:eastAsia="Times New Roman"/>
          <w:i/>
          <w:sz w:val="24"/>
          <w:szCs w:val="24"/>
          <w:lang w:val="en-US"/>
        </w:rPr>
        <w:t>ŷ</w:t>
      </w:r>
      <w:r w:rsidR="00840A78" w:rsidRPr="00840A78">
        <w:rPr>
          <w:rFonts w:eastAsia="Times New Roman"/>
          <w:sz w:val="24"/>
          <w:szCs w:val="24"/>
          <w:lang w:val="en-US"/>
        </w:rPr>
        <w:t xml:space="preserve"> = </w:t>
      </w:r>
      <w:r w:rsidR="005D24CB">
        <w:rPr>
          <w:rFonts w:eastAsia="Times New Roman"/>
          <w:sz w:val="24"/>
          <w:szCs w:val="24"/>
          <w:lang w:val="en-US"/>
        </w:rPr>
        <w:t>0.693x – 2.445</w:t>
      </w:r>
      <w:r w:rsidR="00840A78" w:rsidRPr="00840A78">
        <w:rPr>
          <w:rFonts w:eastAsia="Times New Roman"/>
          <w:sz w:val="24"/>
          <w:szCs w:val="24"/>
          <w:lang w:val="en-US"/>
        </w:rPr>
        <w:t xml:space="preserve">; </w:t>
      </w:r>
      <w:r w:rsidR="00840A78" w:rsidRPr="00840A78">
        <w:rPr>
          <w:rFonts w:eastAsia="Times New Roman"/>
          <w:i/>
          <w:sz w:val="24"/>
          <w:szCs w:val="24"/>
          <w:lang w:val="en-US"/>
        </w:rPr>
        <w:t>R</w:t>
      </w:r>
      <w:r w:rsidR="00840A78" w:rsidRPr="00840A78">
        <w:rPr>
          <w:rFonts w:eastAsia="Times New Roman"/>
          <w:i/>
          <w:sz w:val="24"/>
          <w:szCs w:val="24"/>
          <w:vertAlign w:val="superscript"/>
          <w:lang w:val="en-US"/>
        </w:rPr>
        <w:t>2</w:t>
      </w:r>
      <w:r w:rsidR="00840A78" w:rsidRPr="00840A78">
        <w:rPr>
          <w:rFonts w:eastAsia="Times New Roman"/>
          <w:sz w:val="24"/>
          <w:szCs w:val="24"/>
          <w:lang w:val="en-US"/>
        </w:rPr>
        <w:t xml:space="preserve"> = 0</w:t>
      </w:r>
      <w:r w:rsidR="005D24CB">
        <w:rPr>
          <w:rFonts w:eastAsia="Times New Roman"/>
          <w:sz w:val="24"/>
          <w:szCs w:val="24"/>
          <w:lang w:val="en-US"/>
        </w:rPr>
        <w:t>.72</w:t>
      </w:r>
      <w:r w:rsidR="006474CC">
        <w:rPr>
          <w:rFonts w:eastAsia="Times New Roman"/>
          <w:sz w:val="24"/>
          <w:szCs w:val="24"/>
          <w:lang w:val="en-US"/>
        </w:rPr>
        <w:t xml:space="preserve">; </w:t>
      </w:r>
      <w:r w:rsidR="006474CC">
        <w:rPr>
          <w:rFonts w:eastAsia="Times New Roman"/>
          <w:i/>
          <w:sz w:val="24"/>
          <w:szCs w:val="24"/>
          <w:lang w:val="en-US"/>
        </w:rPr>
        <w:t>p</w:t>
      </w:r>
      <w:r w:rsidR="006474CC">
        <w:rPr>
          <w:rFonts w:eastAsia="Times New Roman"/>
          <w:sz w:val="24"/>
          <w:szCs w:val="24"/>
          <w:lang w:val="en-US"/>
        </w:rPr>
        <w:t xml:space="preserve"> </w:t>
      </w:r>
      <w:r w:rsidR="005D24CB">
        <w:rPr>
          <w:rFonts w:eastAsia="Times New Roman"/>
          <w:sz w:val="24"/>
          <w:szCs w:val="24"/>
          <w:lang w:val="en-US"/>
        </w:rPr>
        <w:t>&lt; 0.001; lunge-associated:</w:t>
      </w:r>
      <w:r w:rsidR="005D24CB" w:rsidRPr="005D24CB">
        <w:rPr>
          <w:rFonts w:eastAsia="Times New Roman"/>
          <w:i/>
          <w:sz w:val="24"/>
          <w:szCs w:val="24"/>
          <w:lang w:val="en-US"/>
        </w:rPr>
        <w:t xml:space="preserve"> </w:t>
      </w:r>
      <w:r w:rsidR="005D24CB" w:rsidRPr="00840A78">
        <w:rPr>
          <w:rFonts w:eastAsia="Times New Roman"/>
          <w:i/>
          <w:sz w:val="24"/>
          <w:szCs w:val="24"/>
          <w:lang w:val="en-US"/>
        </w:rPr>
        <w:t>ŷ</w:t>
      </w:r>
      <w:r w:rsidR="005D24CB" w:rsidRPr="00840A78">
        <w:rPr>
          <w:rFonts w:eastAsia="Times New Roman"/>
          <w:sz w:val="24"/>
          <w:szCs w:val="24"/>
          <w:lang w:val="en-US"/>
        </w:rPr>
        <w:t xml:space="preserve"> = </w:t>
      </w:r>
      <w:r w:rsidR="005D24CB">
        <w:rPr>
          <w:rFonts w:eastAsia="Times New Roman"/>
          <w:sz w:val="24"/>
          <w:szCs w:val="24"/>
          <w:lang w:val="en-US"/>
        </w:rPr>
        <w:t xml:space="preserve">0.601x – </w:t>
      </w:r>
      <w:r w:rsidR="003356F8">
        <w:rPr>
          <w:rFonts w:eastAsia="Times New Roman"/>
          <w:sz w:val="24"/>
          <w:szCs w:val="24"/>
          <w:lang w:val="en-US"/>
        </w:rPr>
        <w:t>1.841</w:t>
      </w:r>
      <w:r w:rsidR="005D24CB">
        <w:rPr>
          <w:rFonts w:eastAsia="Times New Roman"/>
          <w:sz w:val="24"/>
          <w:szCs w:val="24"/>
          <w:lang w:val="en-US"/>
        </w:rPr>
        <w:t>; R</w:t>
      </w:r>
      <w:r w:rsidR="005D24CB">
        <w:rPr>
          <w:rFonts w:eastAsia="Times New Roman"/>
          <w:sz w:val="24"/>
          <w:szCs w:val="24"/>
          <w:vertAlign w:val="superscript"/>
          <w:lang w:val="en-US"/>
        </w:rPr>
        <w:t>2</w:t>
      </w:r>
      <w:r w:rsidR="005D24CB">
        <w:rPr>
          <w:rFonts w:eastAsia="Times New Roman"/>
          <w:sz w:val="24"/>
          <w:szCs w:val="24"/>
          <w:lang w:val="en-US"/>
        </w:rPr>
        <w:t xml:space="preserve"> =0.</w:t>
      </w:r>
      <w:r w:rsidR="003356F8">
        <w:rPr>
          <w:rFonts w:eastAsia="Times New Roman"/>
          <w:sz w:val="24"/>
          <w:szCs w:val="24"/>
          <w:lang w:val="en-US"/>
        </w:rPr>
        <w:t>79</w:t>
      </w:r>
      <w:r w:rsidR="005D24CB">
        <w:rPr>
          <w:rFonts w:eastAsia="Times New Roman"/>
          <w:sz w:val="24"/>
          <w:szCs w:val="24"/>
          <w:lang w:val="en-US"/>
        </w:rPr>
        <w:t xml:space="preserve">; p </w:t>
      </w:r>
      <w:r w:rsidR="003356F8">
        <w:rPr>
          <w:rFonts w:eastAsia="Times New Roman"/>
          <w:sz w:val="24"/>
          <w:szCs w:val="24"/>
          <w:lang w:val="en-US"/>
        </w:rPr>
        <w:t>&lt; 0.001</w:t>
      </w:r>
      <w:r w:rsidR="00840A78" w:rsidRPr="00840A78">
        <w:rPr>
          <w:rFonts w:eastAsia="Times New Roman"/>
          <w:sz w:val="24"/>
          <w:szCs w:val="24"/>
          <w:lang w:val="en-US"/>
        </w:rPr>
        <w:t>)</w:t>
      </w:r>
      <w:r w:rsidR="00AA1F9B">
        <w:rPr>
          <w:rFonts w:eastAsia="Times New Roman"/>
          <w:sz w:val="24"/>
          <w:szCs w:val="24"/>
          <w:lang w:val="en-US"/>
        </w:rPr>
        <w:t xml:space="preserve"> (Fig 4A)</w:t>
      </w:r>
      <w:r w:rsidR="00840A78">
        <w:rPr>
          <w:rFonts w:eastAsia="Times New Roman"/>
          <w:sz w:val="24"/>
          <w:szCs w:val="24"/>
          <w:lang w:val="en-US"/>
        </w:rPr>
        <w:t>.</w:t>
      </w:r>
      <w:r>
        <w:rPr>
          <w:rFonts w:eastAsia="Times New Roman"/>
          <w:sz w:val="24"/>
          <w:szCs w:val="24"/>
          <w:lang w:val="en-US"/>
        </w:rPr>
        <w:t xml:space="preserve"> </w:t>
      </w:r>
      <w:r w:rsidR="006474CC">
        <w:rPr>
          <w:rFonts w:eastAsia="Times New Roman"/>
          <w:sz w:val="24"/>
          <w:szCs w:val="24"/>
          <w:lang w:val="en-US"/>
        </w:rPr>
        <w:t>W</w:t>
      </w:r>
      <w:r w:rsidR="003C35CB">
        <w:rPr>
          <w:rFonts w:eastAsia="Times New Roman"/>
          <w:sz w:val="24"/>
          <w:szCs w:val="24"/>
          <w:lang w:val="en-US"/>
        </w:rPr>
        <w:t>e also found that m</w:t>
      </w:r>
      <w:r>
        <w:rPr>
          <w:rFonts w:eastAsia="Times New Roman"/>
          <w:sz w:val="24"/>
          <w:szCs w:val="24"/>
          <w:lang w:val="en-US"/>
        </w:rPr>
        <w:t>ean mass-specific th</w:t>
      </w:r>
      <w:r w:rsidR="003C35CB">
        <w:rPr>
          <w:rFonts w:eastAsia="Times New Roman"/>
          <w:sz w:val="24"/>
          <w:szCs w:val="24"/>
          <w:lang w:val="en-US"/>
        </w:rPr>
        <w:t>rust power output increases</w:t>
      </w:r>
      <w:r>
        <w:rPr>
          <w:rFonts w:eastAsia="Times New Roman"/>
          <w:sz w:val="24"/>
          <w:szCs w:val="24"/>
          <w:lang w:val="en-US"/>
        </w:rPr>
        <w:t xml:space="preserve"> with body length for both routine </w:t>
      </w:r>
      <w:r w:rsidR="003C35CB">
        <w:rPr>
          <w:rFonts w:eastAsia="Times New Roman"/>
          <w:sz w:val="24"/>
          <w:szCs w:val="24"/>
          <w:lang w:val="en-US"/>
        </w:rPr>
        <w:t>(</w:t>
      </w:r>
      <w:r w:rsidR="003C35CB" w:rsidRPr="00840A78">
        <w:rPr>
          <w:rFonts w:eastAsia="Times New Roman"/>
          <w:i/>
          <w:sz w:val="24"/>
          <w:szCs w:val="24"/>
          <w:lang w:val="en-US"/>
        </w:rPr>
        <w:t>ŷ</w:t>
      </w:r>
      <w:r w:rsidR="003C35CB">
        <w:rPr>
          <w:rFonts w:eastAsia="Times New Roman"/>
          <w:sz w:val="24"/>
          <w:szCs w:val="24"/>
          <w:lang w:val="en-US"/>
        </w:rPr>
        <w:t xml:space="preserve"> = 0.055x – 1.661</w:t>
      </w:r>
      <w:r w:rsidR="003C35CB" w:rsidRPr="00840A78">
        <w:rPr>
          <w:rFonts w:eastAsia="Times New Roman"/>
          <w:sz w:val="24"/>
          <w:szCs w:val="24"/>
          <w:lang w:val="en-US"/>
        </w:rPr>
        <w:t xml:space="preserve">; </w:t>
      </w:r>
      <w:r w:rsidR="003C35CB" w:rsidRPr="00840A78">
        <w:rPr>
          <w:rFonts w:eastAsia="Times New Roman"/>
          <w:i/>
          <w:sz w:val="24"/>
          <w:szCs w:val="24"/>
          <w:lang w:val="en-US"/>
        </w:rPr>
        <w:t>R</w:t>
      </w:r>
      <w:r w:rsidR="003C35CB" w:rsidRPr="00840A78">
        <w:rPr>
          <w:rFonts w:eastAsia="Times New Roman"/>
          <w:i/>
          <w:sz w:val="24"/>
          <w:szCs w:val="24"/>
          <w:vertAlign w:val="superscript"/>
          <w:lang w:val="en-US"/>
        </w:rPr>
        <w:t>2</w:t>
      </w:r>
      <w:r w:rsidR="003C35CB">
        <w:rPr>
          <w:rFonts w:eastAsia="Times New Roman"/>
          <w:sz w:val="24"/>
          <w:szCs w:val="24"/>
          <w:lang w:val="en-US"/>
        </w:rPr>
        <w:t xml:space="preserve"> = 0.66</w:t>
      </w:r>
      <w:r w:rsidR="006474CC">
        <w:rPr>
          <w:rFonts w:eastAsia="Times New Roman"/>
          <w:sz w:val="24"/>
          <w:szCs w:val="24"/>
          <w:lang w:val="en-US"/>
        </w:rPr>
        <w:t xml:space="preserve">; </w:t>
      </w:r>
      <w:r w:rsidR="006474CC">
        <w:rPr>
          <w:rFonts w:eastAsia="Times New Roman"/>
          <w:i/>
          <w:sz w:val="24"/>
          <w:szCs w:val="24"/>
          <w:lang w:val="en-US"/>
        </w:rPr>
        <w:t>p</w:t>
      </w:r>
      <w:r w:rsidR="006474CC">
        <w:rPr>
          <w:rFonts w:eastAsia="Times New Roman"/>
          <w:sz w:val="24"/>
          <w:szCs w:val="24"/>
          <w:lang w:val="en-US"/>
        </w:rPr>
        <w:t xml:space="preserve"> = 0.006</w:t>
      </w:r>
      <w:r w:rsidR="003C35CB">
        <w:rPr>
          <w:rFonts w:eastAsia="Times New Roman"/>
          <w:sz w:val="24"/>
          <w:szCs w:val="24"/>
          <w:lang w:val="en-US"/>
        </w:rPr>
        <w:t xml:space="preserve">) </w:t>
      </w:r>
      <w:r>
        <w:rPr>
          <w:rFonts w:eastAsia="Times New Roman"/>
          <w:sz w:val="24"/>
          <w:szCs w:val="24"/>
          <w:lang w:val="en-US"/>
        </w:rPr>
        <w:t>and lunge-associated swimming</w:t>
      </w:r>
      <w:r w:rsidR="003C35CB">
        <w:rPr>
          <w:rFonts w:eastAsia="Times New Roman"/>
          <w:sz w:val="24"/>
          <w:szCs w:val="24"/>
          <w:lang w:val="en-US"/>
        </w:rPr>
        <w:t xml:space="preserve"> (</w:t>
      </w:r>
      <w:r w:rsidR="003C35CB" w:rsidRPr="00840A78">
        <w:rPr>
          <w:rFonts w:eastAsia="Times New Roman"/>
          <w:i/>
          <w:sz w:val="24"/>
          <w:szCs w:val="24"/>
          <w:lang w:val="en-US"/>
        </w:rPr>
        <w:t>ŷ</w:t>
      </w:r>
      <w:r w:rsidR="003C35CB">
        <w:rPr>
          <w:rFonts w:eastAsia="Times New Roman"/>
          <w:sz w:val="24"/>
          <w:szCs w:val="24"/>
          <w:lang w:val="en-US"/>
        </w:rPr>
        <w:t xml:space="preserve"> = 0.062x – 0.939</w:t>
      </w:r>
      <w:r w:rsidR="003C35CB" w:rsidRPr="00840A78">
        <w:rPr>
          <w:rFonts w:eastAsia="Times New Roman"/>
          <w:sz w:val="24"/>
          <w:szCs w:val="24"/>
          <w:lang w:val="en-US"/>
        </w:rPr>
        <w:t xml:space="preserve">; </w:t>
      </w:r>
      <w:r w:rsidR="003C35CB" w:rsidRPr="00840A78">
        <w:rPr>
          <w:rFonts w:eastAsia="Times New Roman"/>
          <w:i/>
          <w:sz w:val="24"/>
          <w:szCs w:val="24"/>
          <w:lang w:val="en-US"/>
        </w:rPr>
        <w:t>R</w:t>
      </w:r>
      <w:r w:rsidR="003C35CB" w:rsidRPr="00840A78">
        <w:rPr>
          <w:rFonts w:eastAsia="Times New Roman"/>
          <w:i/>
          <w:sz w:val="24"/>
          <w:szCs w:val="24"/>
          <w:vertAlign w:val="superscript"/>
          <w:lang w:val="en-US"/>
        </w:rPr>
        <w:t>2</w:t>
      </w:r>
      <w:r w:rsidR="003C35CB">
        <w:rPr>
          <w:rFonts w:eastAsia="Times New Roman"/>
          <w:sz w:val="24"/>
          <w:szCs w:val="24"/>
          <w:lang w:val="en-US"/>
        </w:rPr>
        <w:t xml:space="preserve"> = 0.71</w:t>
      </w:r>
      <w:r w:rsidR="006474CC">
        <w:rPr>
          <w:rFonts w:eastAsia="Times New Roman"/>
          <w:sz w:val="24"/>
          <w:szCs w:val="24"/>
          <w:lang w:val="en-US"/>
        </w:rPr>
        <w:t xml:space="preserve">; </w:t>
      </w:r>
      <w:r w:rsidR="006474CC">
        <w:rPr>
          <w:rFonts w:eastAsia="Times New Roman"/>
          <w:i/>
          <w:sz w:val="24"/>
          <w:szCs w:val="24"/>
          <w:lang w:val="en-US"/>
        </w:rPr>
        <w:t>p</w:t>
      </w:r>
      <w:r w:rsidR="006474CC">
        <w:rPr>
          <w:rFonts w:eastAsia="Times New Roman"/>
          <w:sz w:val="24"/>
          <w:szCs w:val="24"/>
          <w:lang w:val="en-US"/>
        </w:rPr>
        <w:t xml:space="preserve"> = 0.013</w:t>
      </w:r>
      <w:r w:rsidR="003C35CB">
        <w:rPr>
          <w:rFonts w:eastAsia="Times New Roman"/>
          <w:sz w:val="24"/>
          <w:szCs w:val="24"/>
          <w:lang w:val="en-US"/>
        </w:rPr>
        <w:t>) (Fig. 4</w:t>
      </w:r>
      <w:r w:rsidR="00AA1F9B">
        <w:rPr>
          <w:rFonts w:eastAsia="Times New Roman"/>
          <w:sz w:val="24"/>
          <w:szCs w:val="24"/>
          <w:lang w:val="en-US"/>
        </w:rPr>
        <w:t>B</w:t>
      </w:r>
      <w:r w:rsidR="003C35CB">
        <w:rPr>
          <w:rFonts w:eastAsia="Times New Roman"/>
          <w:sz w:val="24"/>
          <w:szCs w:val="24"/>
          <w:lang w:val="en-US"/>
        </w:rPr>
        <w:t xml:space="preserve">). </w:t>
      </w:r>
      <w:r w:rsidR="003E2E86" w:rsidRPr="00840A78">
        <w:rPr>
          <w:rFonts w:eastAsia="Roboto"/>
          <w:color w:val="000000" w:themeColor="text1"/>
          <w:sz w:val="24"/>
          <w:szCs w:val="24"/>
          <w:highlight w:val="white"/>
        </w:rPr>
        <w:t>The species-level means (</w:t>
      </w:r>
      <w:r w:rsidR="003E2E86" w:rsidRPr="00840A78">
        <w:rPr>
          <w:color w:val="000000" w:themeColor="text1"/>
          <w:sz w:val="24"/>
          <w:szCs w:val="24"/>
          <w:highlight w:val="white"/>
        </w:rPr>
        <w:t>± se) for each of our measured</w:t>
      </w:r>
      <w:r w:rsidR="003E2E86" w:rsidRPr="00840A78">
        <w:rPr>
          <w:rFonts w:eastAsia="Roboto"/>
          <w:color w:val="000000" w:themeColor="text1"/>
          <w:sz w:val="24"/>
          <w:szCs w:val="24"/>
          <w:highlight w:val="white"/>
        </w:rPr>
        <w:t xml:space="preserve"> hydrodynamic parameters are given in Table 2</w:t>
      </w:r>
      <w:r w:rsidR="003E2E86" w:rsidRPr="00840A78">
        <w:rPr>
          <w:rFonts w:eastAsia="Roboto"/>
          <w:color w:val="000000" w:themeColor="text1"/>
          <w:sz w:val="24"/>
          <w:szCs w:val="24"/>
        </w:rPr>
        <w:t>.</w:t>
      </w:r>
      <w:r w:rsidR="003E2E86">
        <w:rPr>
          <w:rFonts w:eastAsia="Roboto"/>
          <w:color w:val="000000" w:themeColor="text1"/>
          <w:sz w:val="24"/>
          <w:szCs w:val="24"/>
        </w:rPr>
        <w:t xml:space="preserve"> The equations and </w:t>
      </w:r>
      <w:r w:rsidR="00DA6C0E">
        <w:rPr>
          <w:rFonts w:eastAsia="Roboto"/>
          <w:color w:val="000000" w:themeColor="text1"/>
          <w:sz w:val="24"/>
          <w:szCs w:val="24"/>
        </w:rPr>
        <w:t xml:space="preserve">statistics </w:t>
      </w:r>
      <w:r w:rsidR="003E2E86">
        <w:rPr>
          <w:rFonts w:eastAsia="Roboto"/>
          <w:color w:val="000000" w:themeColor="text1"/>
          <w:sz w:val="24"/>
          <w:szCs w:val="24"/>
        </w:rPr>
        <w:t xml:space="preserve">pertaining our </w:t>
      </w:r>
      <w:r w:rsidR="00DA6C0E">
        <w:rPr>
          <w:rFonts w:eastAsia="Roboto"/>
          <w:color w:val="000000" w:themeColor="text1"/>
          <w:sz w:val="24"/>
          <w:szCs w:val="24"/>
        </w:rPr>
        <w:t xml:space="preserve">models </w:t>
      </w:r>
      <w:r w:rsidR="003E2E86">
        <w:rPr>
          <w:rFonts w:eastAsia="Roboto"/>
          <w:color w:val="000000" w:themeColor="text1"/>
          <w:sz w:val="24"/>
          <w:szCs w:val="24"/>
        </w:rPr>
        <w:t>is given in Table 3.</w:t>
      </w:r>
    </w:p>
    <w:p w:rsidR="00675018" w:rsidRDefault="00675018" w:rsidP="003C35CB">
      <w:pPr>
        <w:spacing w:line="240" w:lineRule="auto"/>
        <w:ind w:firstLine="720"/>
        <w:rPr>
          <w:rFonts w:eastAsia="Times New Roman"/>
          <w:sz w:val="24"/>
          <w:szCs w:val="24"/>
          <w:lang w:val="en-US"/>
        </w:rPr>
      </w:pPr>
    </w:p>
    <w:p w:rsidR="00732FC8" w:rsidRPr="00CE3F0E" w:rsidRDefault="00732FC8" w:rsidP="00CE3F0E">
      <w:pPr>
        <w:spacing w:line="240" w:lineRule="auto"/>
        <w:jc w:val="center"/>
        <w:rPr>
          <w:i/>
          <w:color w:val="000000" w:themeColor="text1"/>
          <w:sz w:val="24"/>
          <w:szCs w:val="24"/>
          <w:u w:val="single"/>
        </w:rPr>
      </w:pPr>
      <w:r w:rsidRPr="00CE3F0E">
        <w:rPr>
          <w:i/>
          <w:color w:val="000000" w:themeColor="text1"/>
          <w:sz w:val="24"/>
          <w:szCs w:val="24"/>
          <w:u w:val="single"/>
        </w:rPr>
        <w:t>Drag Coefficient</w:t>
      </w:r>
    </w:p>
    <w:p w:rsidR="003356F8" w:rsidRDefault="00324FE1" w:rsidP="00324FE1">
      <w:pPr>
        <w:spacing w:line="240" w:lineRule="auto"/>
        <w:ind w:firstLine="720"/>
        <w:rPr>
          <w:rFonts w:eastAsia="Times New Roman"/>
          <w:sz w:val="24"/>
          <w:szCs w:val="24"/>
          <w:lang w:val="en-US"/>
        </w:rPr>
      </w:pPr>
      <w:r>
        <w:rPr>
          <w:rFonts w:eastAsia="Times New Roman"/>
          <w:sz w:val="24"/>
          <w:szCs w:val="24"/>
          <w:lang w:val="en-US"/>
        </w:rPr>
        <w:t xml:space="preserve">Among </w:t>
      </w:r>
      <w:r w:rsidR="003356F8">
        <w:rPr>
          <w:rFonts w:eastAsia="Times New Roman"/>
          <w:sz w:val="24"/>
          <w:szCs w:val="24"/>
          <w:lang w:val="en-US"/>
        </w:rPr>
        <w:t xml:space="preserve">humpback, blue, and </w:t>
      </w:r>
      <w:r w:rsidR="00C12D59">
        <w:t xml:space="preserve">Ant. </w:t>
      </w:r>
      <w:r w:rsidR="003356F8">
        <w:rPr>
          <w:rFonts w:eastAsia="Times New Roman"/>
          <w:sz w:val="24"/>
          <w:szCs w:val="24"/>
          <w:lang w:val="en-US"/>
        </w:rPr>
        <w:t>minke whal</w:t>
      </w:r>
      <w:r>
        <w:rPr>
          <w:rFonts w:eastAsia="Times New Roman"/>
          <w:sz w:val="24"/>
          <w:szCs w:val="24"/>
          <w:lang w:val="en-US"/>
        </w:rPr>
        <w:t>es,</w:t>
      </w:r>
      <w:r w:rsidR="003356F8">
        <w:rPr>
          <w:rFonts w:eastAsia="Times New Roman"/>
          <w:sz w:val="24"/>
          <w:szCs w:val="24"/>
          <w:lang w:val="en-US"/>
        </w:rPr>
        <w:t xml:space="preserve"> the </w:t>
      </w:r>
      <w:r w:rsidR="00C12D59">
        <w:t xml:space="preserve">Ant. </w:t>
      </w:r>
      <w:r w:rsidR="003356F8">
        <w:rPr>
          <w:rFonts w:eastAsia="Times New Roman"/>
          <w:sz w:val="24"/>
          <w:szCs w:val="24"/>
          <w:lang w:val="en-US"/>
        </w:rPr>
        <w:t xml:space="preserve">minke whale had the lowest mean drag coefficient (0.01 </w:t>
      </w:r>
      <w:r w:rsidR="003356F8" w:rsidRPr="008C476F">
        <w:rPr>
          <w:sz w:val="24"/>
          <w:szCs w:val="24"/>
        </w:rPr>
        <w:sym w:font="Symbol" w:char="F0B1"/>
      </w:r>
      <w:r w:rsidR="003356F8">
        <w:rPr>
          <w:sz w:val="24"/>
          <w:szCs w:val="24"/>
        </w:rPr>
        <w:t xml:space="preserve"> 0.001), with the humpback whale slightly higher (0.02 </w:t>
      </w:r>
      <w:r w:rsidR="003356F8" w:rsidRPr="008C476F">
        <w:rPr>
          <w:sz w:val="24"/>
          <w:szCs w:val="24"/>
        </w:rPr>
        <w:sym w:font="Symbol" w:char="F0B1"/>
      </w:r>
      <w:r w:rsidR="003356F8">
        <w:rPr>
          <w:sz w:val="24"/>
          <w:szCs w:val="24"/>
        </w:rPr>
        <w:t xml:space="preserve"> 0.002) and the blue whale having the highest value (0.04 </w:t>
      </w:r>
      <w:r w:rsidR="003356F8" w:rsidRPr="008C476F">
        <w:rPr>
          <w:sz w:val="24"/>
          <w:szCs w:val="24"/>
        </w:rPr>
        <w:sym w:font="Symbol" w:char="F0B1"/>
      </w:r>
      <w:r w:rsidR="003356F8">
        <w:rPr>
          <w:sz w:val="24"/>
          <w:szCs w:val="24"/>
        </w:rPr>
        <w:t xml:space="preserve"> 0.006). </w:t>
      </w:r>
      <w:r w:rsidR="003356F8">
        <w:rPr>
          <w:rFonts w:eastAsia="Times New Roman"/>
          <w:sz w:val="24"/>
          <w:szCs w:val="24"/>
          <w:lang w:val="en-US"/>
        </w:rPr>
        <w:t>We found that</w:t>
      </w:r>
      <w:r>
        <w:rPr>
          <w:rFonts w:eastAsia="Times New Roman"/>
          <w:sz w:val="24"/>
          <w:szCs w:val="24"/>
          <w:lang w:val="en-US"/>
        </w:rPr>
        <w:t xml:space="preserve"> the</w:t>
      </w:r>
      <w:r w:rsidR="003356F8">
        <w:rPr>
          <w:rFonts w:eastAsia="Times New Roman"/>
          <w:sz w:val="24"/>
          <w:szCs w:val="24"/>
          <w:lang w:val="en-US"/>
        </w:rPr>
        <w:t xml:space="preserve"> drag coefficient for both routine and lunge-associated swimming decreases with increasing swim speed (routine: </w:t>
      </w:r>
      <w:r w:rsidR="003356F8" w:rsidRPr="00840A78">
        <w:rPr>
          <w:rFonts w:eastAsia="Times New Roman"/>
          <w:i/>
          <w:sz w:val="24"/>
          <w:szCs w:val="24"/>
          <w:lang w:val="en-US"/>
        </w:rPr>
        <w:t>ŷ</w:t>
      </w:r>
      <w:r w:rsidR="003356F8">
        <w:rPr>
          <w:rFonts w:eastAsia="Times New Roman"/>
          <w:sz w:val="24"/>
          <w:szCs w:val="24"/>
          <w:lang w:val="en-US"/>
        </w:rPr>
        <w:t xml:space="preserve"> = -0.603x – 2.452</w:t>
      </w:r>
      <w:r w:rsidR="003356F8" w:rsidRPr="00840A78">
        <w:rPr>
          <w:rFonts w:eastAsia="Times New Roman"/>
          <w:sz w:val="24"/>
          <w:szCs w:val="24"/>
          <w:lang w:val="en-US"/>
        </w:rPr>
        <w:t xml:space="preserve">; </w:t>
      </w:r>
      <w:r w:rsidR="003356F8" w:rsidRPr="00840A78">
        <w:rPr>
          <w:rFonts w:eastAsia="Times New Roman"/>
          <w:i/>
          <w:sz w:val="24"/>
          <w:szCs w:val="24"/>
          <w:lang w:val="en-US"/>
        </w:rPr>
        <w:t>R</w:t>
      </w:r>
      <w:r w:rsidR="003356F8" w:rsidRPr="00840A78">
        <w:rPr>
          <w:rFonts w:eastAsia="Times New Roman"/>
          <w:i/>
          <w:sz w:val="24"/>
          <w:szCs w:val="24"/>
          <w:vertAlign w:val="superscript"/>
          <w:lang w:val="en-US"/>
        </w:rPr>
        <w:t>2</w:t>
      </w:r>
      <w:r w:rsidR="003356F8">
        <w:rPr>
          <w:rFonts w:eastAsia="Times New Roman"/>
          <w:sz w:val="24"/>
          <w:szCs w:val="24"/>
          <w:lang w:val="en-US"/>
        </w:rPr>
        <w:t xml:space="preserve"> = 0.63; </w:t>
      </w:r>
      <w:r w:rsidR="003356F8">
        <w:rPr>
          <w:rFonts w:eastAsia="Times New Roman"/>
          <w:i/>
          <w:sz w:val="24"/>
          <w:szCs w:val="24"/>
          <w:lang w:val="en-US"/>
        </w:rPr>
        <w:t>p</w:t>
      </w:r>
      <w:r w:rsidR="003356F8">
        <w:rPr>
          <w:rFonts w:eastAsia="Times New Roman"/>
          <w:sz w:val="24"/>
          <w:szCs w:val="24"/>
          <w:lang w:val="en-US"/>
        </w:rPr>
        <w:t xml:space="preserve"> = 0.001; lunge-associated: </w:t>
      </w:r>
      <w:r w:rsidR="003356F8" w:rsidRPr="00840A78">
        <w:rPr>
          <w:rFonts w:eastAsia="Times New Roman"/>
          <w:i/>
          <w:sz w:val="24"/>
          <w:szCs w:val="24"/>
          <w:lang w:val="en-US"/>
        </w:rPr>
        <w:t>ŷ</w:t>
      </w:r>
      <w:r w:rsidR="003356F8">
        <w:rPr>
          <w:rFonts w:eastAsia="Times New Roman"/>
          <w:sz w:val="24"/>
          <w:szCs w:val="24"/>
          <w:lang w:val="en-US"/>
        </w:rPr>
        <w:t xml:space="preserve"> = -0.331x – 2.819; R</w:t>
      </w:r>
      <w:r w:rsidR="003356F8">
        <w:rPr>
          <w:rFonts w:eastAsia="Times New Roman"/>
          <w:sz w:val="24"/>
          <w:szCs w:val="24"/>
          <w:vertAlign w:val="superscript"/>
          <w:lang w:val="en-US"/>
        </w:rPr>
        <w:t>2</w:t>
      </w:r>
      <w:r w:rsidR="003356F8">
        <w:rPr>
          <w:rFonts w:eastAsia="Times New Roman"/>
          <w:sz w:val="24"/>
          <w:szCs w:val="24"/>
          <w:lang w:val="en-US"/>
        </w:rPr>
        <w:t xml:space="preserve"> = 0.62; p = 0.001)</w:t>
      </w:r>
      <w:r w:rsidR="00AA1F9B">
        <w:rPr>
          <w:rFonts w:eastAsia="Times New Roman"/>
          <w:sz w:val="24"/>
          <w:szCs w:val="24"/>
          <w:lang w:val="en-US"/>
        </w:rPr>
        <w:t xml:space="preserve"> (Fig 5A)</w:t>
      </w:r>
      <w:r w:rsidR="003356F8">
        <w:rPr>
          <w:rFonts w:eastAsia="Times New Roman"/>
          <w:sz w:val="24"/>
          <w:szCs w:val="24"/>
          <w:lang w:val="en-US"/>
        </w:rPr>
        <w:t xml:space="preserve">. Conversely, we found that the drag coefficient </w:t>
      </w:r>
      <w:r w:rsidR="00FE1AF5">
        <w:rPr>
          <w:rFonts w:eastAsia="Times New Roman"/>
          <w:sz w:val="24"/>
          <w:szCs w:val="24"/>
          <w:lang w:val="en-US"/>
        </w:rPr>
        <w:t>increased</w:t>
      </w:r>
      <w:r w:rsidR="003356F8">
        <w:rPr>
          <w:rFonts w:eastAsia="Times New Roman"/>
          <w:sz w:val="24"/>
          <w:szCs w:val="24"/>
          <w:lang w:val="en-US"/>
        </w:rPr>
        <w:t xml:space="preserve"> for both </w:t>
      </w:r>
      <w:r w:rsidR="00EB7B30">
        <w:rPr>
          <w:rFonts w:eastAsia="Times New Roman"/>
          <w:sz w:val="24"/>
          <w:szCs w:val="24"/>
          <w:lang w:val="en-US"/>
        </w:rPr>
        <w:t xml:space="preserve">routine and lunge-associated </w:t>
      </w:r>
      <w:r w:rsidR="003356F8">
        <w:rPr>
          <w:rFonts w:eastAsia="Times New Roman"/>
          <w:sz w:val="24"/>
          <w:szCs w:val="24"/>
          <w:lang w:val="en-US"/>
        </w:rPr>
        <w:t>swimming w</w:t>
      </w:r>
      <w:r w:rsidR="00EB7B30">
        <w:rPr>
          <w:rFonts w:eastAsia="Times New Roman"/>
          <w:sz w:val="24"/>
          <w:szCs w:val="24"/>
          <w:lang w:val="en-US"/>
        </w:rPr>
        <w:t>ith increasing total body length</w:t>
      </w:r>
      <w:r w:rsidR="003356F8">
        <w:rPr>
          <w:rFonts w:eastAsia="Times New Roman"/>
          <w:sz w:val="24"/>
          <w:szCs w:val="24"/>
          <w:lang w:val="en-US"/>
        </w:rPr>
        <w:t xml:space="preserve"> (routine: </w:t>
      </w:r>
      <w:r w:rsidR="003356F8" w:rsidRPr="00840A78">
        <w:rPr>
          <w:rFonts w:eastAsia="Times New Roman"/>
          <w:i/>
          <w:sz w:val="24"/>
          <w:szCs w:val="24"/>
          <w:lang w:val="en-US"/>
        </w:rPr>
        <w:t>ŷ</w:t>
      </w:r>
      <w:r w:rsidR="003356F8">
        <w:rPr>
          <w:rFonts w:eastAsia="Times New Roman"/>
          <w:sz w:val="24"/>
          <w:szCs w:val="24"/>
          <w:lang w:val="en-US"/>
        </w:rPr>
        <w:t xml:space="preserve"> = 0.166x – 6.256</w:t>
      </w:r>
      <w:r w:rsidR="003356F8" w:rsidRPr="00840A78">
        <w:rPr>
          <w:rFonts w:eastAsia="Times New Roman"/>
          <w:sz w:val="24"/>
          <w:szCs w:val="24"/>
          <w:lang w:val="en-US"/>
        </w:rPr>
        <w:t xml:space="preserve">; </w:t>
      </w:r>
      <w:r w:rsidR="003356F8" w:rsidRPr="00840A78">
        <w:rPr>
          <w:rFonts w:eastAsia="Times New Roman"/>
          <w:i/>
          <w:sz w:val="24"/>
          <w:szCs w:val="24"/>
          <w:lang w:val="en-US"/>
        </w:rPr>
        <w:t>R</w:t>
      </w:r>
      <w:r w:rsidR="003356F8" w:rsidRPr="00840A78">
        <w:rPr>
          <w:rFonts w:eastAsia="Times New Roman"/>
          <w:i/>
          <w:sz w:val="24"/>
          <w:szCs w:val="24"/>
          <w:vertAlign w:val="superscript"/>
          <w:lang w:val="en-US"/>
        </w:rPr>
        <w:t>2</w:t>
      </w:r>
      <w:r w:rsidR="003356F8">
        <w:rPr>
          <w:rFonts w:eastAsia="Times New Roman"/>
          <w:sz w:val="24"/>
          <w:szCs w:val="24"/>
          <w:lang w:val="en-US"/>
        </w:rPr>
        <w:t xml:space="preserve"> = 0.93; </w:t>
      </w:r>
      <w:r w:rsidR="003356F8">
        <w:rPr>
          <w:rFonts w:eastAsia="Times New Roman"/>
          <w:i/>
          <w:sz w:val="24"/>
          <w:szCs w:val="24"/>
          <w:lang w:val="en-US"/>
        </w:rPr>
        <w:t>p</w:t>
      </w:r>
      <w:r w:rsidR="003356F8">
        <w:rPr>
          <w:rFonts w:eastAsia="Times New Roman"/>
          <w:sz w:val="24"/>
          <w:szCs w:val="24"/>
          <w:lang w:val="en-US"/>
        </w:rPr>
        <w:t xml:space="preserve"> &lt; 0.001; lunge-associated: </w:t>
      </w:r>
      <w:r w:rsidR="003356F8" w:rsidRPr="00840A78">
        <w:rPr>
          <w:rFonts w:eastAsia="Times New Roman"/>
          <w:i/>
          <w:sz w:val="24"/>
          <w:szCs w:val="24"/>
          <w:lang w:val="en-US"/>
        </w:rPr>
        <w:t>ŷ</w:t>
      </w:r>
      <w:r w:rsidR="003356F8">
        <w:rPr>
          <w:rFonts w:eastAsia="Times New Roman"/>
          <w:sz w:val="24"/>
          <w:szCs w:val="24"/>
          <w:lang w:val="en-US"/>
        </w:rPr>
        <w:t xml:space="preserve"> = 0.132x – 5.724; R</w:t>
      </w:r>
      <w:r w:rsidR="003356F8">
        <w:rPr>
          <w:rFonts w:eastAsia="Times New Roman"/>
          <w:sz w:val="24"/>
          <w:szCs w:val="24"/>
          <w:vertAlign w:val="superscript"/>
          <w:lang w:val="en-US"/>
        </w:rPr>
        <w:t>2</w:t>
      </w:r>
      <w:r w:rsidR="003356F8">
        <w:rPr>
          <w:rFonts w:eastAsia="Times New Roman"/>
          <w:sz w:val="24"/>
          <w:szCs w:val="24"/>
          <w:lang w:val="en-US"/>
        </w:rPr>
        <w:t xml:space="preserve"> = 0.90; p &lt; 0.001)</w:t>
      </w:r>
      <w:r w:rsidR="00AA1F9B">
        <w:rPr>
          <w:rFonts w:eastAsia="Times New Roman"/>
          <w:sz w:val="24"/>
          <w:szCs w:val="24"/>
          <w:lang w:val="en-US"/>
        </w:rPr>
        <w:t xml:space="preserve"> (Fig 5B)</w:t>
      </w:r>
      <w:r w:rsidR="003356F8">
        <w:rPr>
          <w:rFonts w:eastAsia="Times New Roman"/>
          <w:sz w:val="24"/>
          <w:szCs w:val="24"/>
          <w:lang w:val="en-US"/>
        </w:rPr>
        <w:t>.</w:t>
      </w:r>
    </w:p>
    <w:p w:rsidR="00974FD0" w:rsidRDefault="00974FD0" w:rsidP="00324FE1">
      <w:pPr>
        <w:spacing w:line="240" w:lineRule="auto"/>
        <w:ind w:firstLine="720"/>
        <w:rPr>
          <w:rFonts w:eastAsia="Times New Roman"/>
          <w:sz w:val="24"/>
          <w:szCs w:val="24"/>
          <w:lang w:val="en-US"/>
        </w:rPr>
      </w:pPr>
      <w:r>
        <w:rPr>
          <w:rFonts w:eastAsia="Times New Roman"/>
          <w:sz w:val="24"/>
          <w:szCs w:val="24"/>
          <w:lang w:val="en-US"/>
        </w:rPr>
        <w:t xml:space="preserve">We found that the drag coefficient for both routine and lunge-associated swimming </w:t>
      </w:r>
      <w:r w:rsidR="00E65831">
        <w:rPr>
          <w:rFonts w:eastAsia="Times New Roman"/>
          <w:sz w:val="24"/>
          <w:szCs w:val="24"/>
          <w:lang w:val="en-US"/>
        </w:rPr>
        <w:t>was not significantly related to</w:t>
      </w:r>
      <w:r>
        <w:rPr>
          <w:rFonts w:eastAsia="Times New Roman"/>
          <w:sz w:val="24"/>
          <w:szCs w:val="24"/>
          <w:lang w:val="en-US"/>
        </w:rPr>
        <w:t xml:space="preserve"> Reynolds number and </w:t>
      </w:r>
      <w:r w:rsidR="00E65831">
        <w:rPr>
          <w:rFonts w:eastAsia="Times New Roman"/>
          <w:sz w:val="24"/>
          <w:szCs w:val="24"/>
          <w:lang w:val="en-US"/>
        </w:rPr>
        <w:t>showed significant variability</w:t>
      </w:r>
      <w:r w:rsidR="002D4C29">
        <w:rPr>
          <w:rFonts w:eastAsia="Times New Roman"/>
          <w:sz w:val="24"/>
          <w:szCs w:val="24"/>
          <w:lang w:val="en-US"/>
        </w:rPr>
        <w:t xml:space="preserve"> at the species-averaged level</w:t>
      </w:r>
      <w:r w:rsidR="00E65831">
        <w:rPr>
          <w:rFonts w:eastAsia="Times New Roman"/>
          <w:sz w:val="24"/>
          <w:szCs w:val="24"/>
          <w:lang w:val="en-US"/>
        </w:rPr>
        <w:t xml:space="preserve">, especially </w:t>
      </w:r>
      <w:r w:rsidR="002D4C29">
        <w:rPr>
          <w:rFonts w:eastAsia="Times New Roman"/>
          <w:sz w:val="24"/>
          <w:szCs w:val="24"/>
          <w:lang w:val="en-US"/>
        </w:rPr>
        <w:t>for lunge-associated swimming.In comparison to the R-100 rigid-hulled airship model, all species displayed higher drag coefficients for both swimming modes.</w:t>
      </w:r>
    </w:p>
    <w:p w:rsidR="003E2E86" w:rsidRDefault="003E2E86" w:rsidP="003C35CB">
      <w:pPr>
        <w:spacing w:line="240" w:lineRule="auto"/>
        <w:ind w:firstLine="720"/>
        <w:rPr>
          <w:rFonts w:eastAsia="Times New Roman"/>
          <w:sz w:val="24"/>
          <w:szCs w:val="24"/>
          <w:lang w:val="en-US"/>
        </w:rPr>
      </w:pPr>
    </w:p>
    <w:p w:rsidR="003E2E86" w:rsidRPr="00CE3F0E" w:rsidRDefault="003E2E86" w:rsidP="00CE3F0E">
      <w:pPr>
        <w:spacing w:line="240" w:lineRule="auto"/>
        <w:jc w:val="center"/>
        <w:rPr>
          <w:i/>
          <w:color w:val="000000" w:themeColor="text1"/>
          <w:sz w:val="24"/>
          <w:szCs w:val="24"/>
          <w:u w:val="single"/>
        </w:rPr>
      </w:pPr>
      <w:r w:rsidRPr="00CE3F0E">
        <w:rPr>
          <w:i/>
          <w:color w:val="000000" w:themeColor="text1"/>
          <w:sz w:val="24"/>
          <w:szCs w:val="24"/>
          <w:u w:val="single"/>
        </w:rPr>
        <w:t>Propulsive Efficiency</w:t>
      </w:r>
    </w:p>
    <w:p w:rsidR="009F6AF7" w:rsidRDefault="009F6AF7" w:rsidP="003C35CB">
      <w:pPr>
        <w:spacing w:line="240" w:lineRule="auto"/>
        <w:ind w:firstLine="720"/>
        <w:rPr>
          <w:rFonts w:eastAsia="Times New Roman"/>
          <w:sz w:val="24"/>
          <w:szCs w:val="24"/>
          <w:lang w:val="en-US"/>
        </w:rPr>
      </w:pPr>
      <w:r>
        <w:rPr>
          <w:rFonts w:eastAsia="Times New Roman"/>
          <w:sz w:val="24"/>
          <w:szCs w:val="24"/>
          <w:lang w:val="en-US"/>
        </w:rPr>
        <w:t xml:space="preserve">Of the three species with a large quantity of data in our dataset (humpback, blue, and </w:t>
      </w:r>
      <w:r w:rsidR="00C12D59">
        <w:t xml:space="preserve">Ant. </w:t>
      </w:r>
      <w:r>
        <w:rPr>
          <w:rFonts w:eastAsia="Times New Roman"/>
          <w:sz w:val="24"/>
          <w:szCs w:val="24"/>
          <w:lang w:val="en-US"/>
        </w:rPr>
        <w:t xml:space="preserve">minke whale), the </w:t>
      </w:r>
      <w:r w:rsidR="00C12D59">
        <w:t xml:space="preserve">Ant. </w:t>
      </w:r>
      <w:r>
        <w:rPr>
          <w:rFonts w:eastAsia="Times New Roman"/>
          <w:sz w:val="24"/>
          <w:szCs w:val="24"/>
          <w:lang w:val="en-US"/>
        </w:rPr>
        <w:t xml:space="preserve">minke whale had the highest mean propulsive efficiency (0.920 </w:t>
      </w:r>
      <w:r w:rsidRPr="008C476F">
        <w:rPr>
          <w:sz w:val="24"/>
          <w:szCs w:val="24"/>
        </w:rPr>
        <w:sym w:font="Symbol" w:char="F0B1"/>
      </w:r>
      <w:r>
        <w:rPr>
          <w:sz w:val="24"/>
          <w:szCs w:val="24"/>
        </w:rPr>
        <w:t xml:space="preserve"> 0.004), with the humpback having a lower mean value (0.908 </w:t>
      </w:r>
      <w:r w:rsidRPr="008C476F">
        <w:rPr>
          <w:sz w:val="24"/>
          <w:szCs w:val="24"/>
        </w:rPr>
        <w:sym w:font="Symbol" w:char="F0B1"/>
      </w:r>
      <w:r>
        <w:rPr>
          <w:sz w:val="24"/>
          <w:szCs w:val="24"/>
        </w:rPr>
        <w:t xml:space="preserve"> 0.003)</w:t>
      </w:r>
      <w:r>
        <w:rPr>
          <w:rFonts w:eastAsia="Times New Roman"/>
          <w:sz w:val="24"/>
          <w:szCs w:val="24"/>
          <w:lang w:val="en-US"/>
        </w:rPr>
        <w:t xml:space="preserve"> and the blue whale having the lowest mean value (0.860 </w:t>
      </w:r>
      <w:r w:rsidRPr="008C476F">
        <w:rPr>
          <w:sz w:val="24"/>
          <w:szCs w:val="24"/>
        </w:rPr>
        <w:sym w:font="Symbol" w:char="F0B1"/>
      </w:r>
      <w:r>
        <w:rPr>
          <w:sz w:val="24"/>
          <w:szCs w:val="24"/>
        </w:rPr>
        <w:t xml:space="preserve"> 0.006). The mean values for the </w:t>
      </w:r>
      <w:r w:rsidR="00E50D32">
        <w:rPr>
          <w:sz w:val="24"/>
          <w:szCs w:val="24"/>
        </w:rPr>
        <w:t>B</w:t>
      </w:r>
      <w:r>
        <w:rPr>
          <w:sz w:val="24"/>
          <w:szCs w:val="24"/>
        </w:rPr>
        <w:t xml:space="preserve">ryde’s (0.868 </w:t>
      </w:r>
      <w:r w:rsidRPr="008C476F">
        <w:rPr>
          <w:sz w:val="24"/>
          <w:szCs w:val="24"/>
        </w:rPr>
        <w:sym w:font="Symbol" w:char="F0B1"/>
      </w:r>
      <w:r>
        <w:rPr>
          <w:sz w:val="24"/>
          <w:szCs w:val="24"/>
        </w:rPr>
        <w:t xml:space="preserve"> 0.022), sei (0.876), and fin whales (0.889 </w:t>
      </w:r>
      <w:r w:rsidRPr="008C476F">
        <w:rPr>
          <w:sz w:val="24"/>
          <w:szCs w:val="24"/>
        </w:rPr>
        <w:sym w:font="Symbol" w:char="F0B1"/>
      </w:r>
      <w:r>
        <w:rPr>
          <w:sz w:val="24"/>
          <w:szCs w:val="24"/>
        </w:rPr>
        <w:t xml:space="preserve"> 0.018) were all near the low end of the range.</w:t>
      </w:r>
    </w:p>
    <w:p w:rsidR="00B76888" w:rsidRPr="00E50D32" w:rsidRDefault="009011E3" w:rsidP="00E50D32">
      <w:pPr>
        <w:spacing w:line="240" w:lineRule="auto"/>
        <w:rPr>
          <w:rFonts w:ascii="Times New Roman" w:eastAsia="Times New Roman" w:hAnsi="Times New Roman" w:cs="Times New Roman"/>
          <w:sz w:val="24"/>
          <w:szCs w:val="24"/>
          <w:lang w:val="en-US"/>
        </w:rPr>
      </w:pPr>
      <w:r>
        <w:rPr>
          <w:rFonts w:eastAsia="Times New Roman"/>
          <w:sz w:val="24"/>
          <w:szCs w:val="24"/>
          <w:lang w:val="en-US"/>
        </w:rPr>
        <w:t xml:space="preserve">We found that </w:t>
      </w:r>
      <w:r w:rsidR="00BA07C9">
        <w:rPr>
          <w:rFonts w:eastAsia="Times New Roman"/>
          <w:sz w:val="24"/>
          <w:szCs w:val="24"/>
          <w:lang w:val="en-US"/>
        </w:rPr>
        <w:t xml:space="preserve">mean </w:t>
      </w:r>
      <w:r>
        <w:rPr>
          <w:rFonts w:eastAsia="Times New Roman"/>
          <w:sz w:val="24"/>
          <w:szCs w:val="24"/>
          <w:lang w:val="en-US"/>
        </w:rPr>
        <w:t>propulsive efficiency increases with increasing swimming speed (</w:t>
      </w:r>
      <w:r w:rsidR="00AA1F9B">
        <w:rPr>
          <w:rFonts w:eastAsia="Times New Roman"/>
          <w:sz w:val="24"/>
          <w:szCs w:val="24"/>
          <w:lang w:val="en-US"/>
        </w:rPr>
        <w:t xml:space="preserve">routine: </w:t>
      </w:r>
      <w:r w:rsidRPr="00840A78">
        <w:rPr>
          <w:rFonts w:eastAsia="Times New Roman"/>
          <w:i/>
          <w:sz w:val="24"/>
          <w:szCs w:val="24"/>
          <w:lang w:val="en-US"/>
        </w:rPr>
        <w:t>ŷ</w:t>
      </w:r>
      <w:r>
        <w:rPr>
          <w:rFonts w:eastAsia="Times New Roman"/>
          <w:sz w:val="24"/>
          <w:szCs w:val="24"/>
          <w:lang w:val="en-US"/>
        </w:rPr>
        <w:t xml:space="preserve"> = 0.0</w:t>
      </w:r>
      <w:r w:rsidR="00AA1F9B">
        <w:rPr>
          <w:rFonts w:eastAsia="Times New Roman"/>
          <w:sz w:val="24"/>
          <w:szCs w:val="24"/>
          <w:lang w:val="en-US"/>
        </w:rPr>
        <w:t>41</w:t>
      </w:r>
      <w:r>
        <w:rPr>
          <w:rFonts w:eastAsia="Times New Roman"/>
          <w:sz w:val="24"/>
          <w:szCs w:val="24"/>
          <w:lang w:val="en-US"/>
        </w:rPr>
        <w:t>x + 0.</w:t>
      </w:r>
      <w:r w:rsidR="00AA1F9B">
        <w:rPr>
          <w:rFonts w:eastAsia="Times New Roman"/>
          <w:sz w:val="24"/>
          <w:szCs w:val="24"/>
          <w:lang w:val="en-US"/>
        </w:rPr>
        <w:t>213</w:t>
      </w:r>
      <w:r w:rsidRPr="00840A78">
        <w:rPr>
          <w:rFonts w:eastAsia="Times New Roman"/>
          <w:sz w:val="24"/>
          <w:szCs w:val="24"/>
          <w:lang w:val="en-US"/>
        </w:rPr>
        <w:t xml:space="preserve">; </w:t>
      </w:r>
      <w:r w:rsidRPr="00840A78">
        <w:rPr>
          <w:rFonts w:eastAsia="Times New Roman"/>
          <w:i/>
          <w:sz w:val="24"/>
          <w:szCs w:val="24"/>
          <w:lang w:val="en-US"/>
        </w:rPr>
        <w:t>R</w:t>
      </w:r>
      <w:r w:rsidRPr="00840A78">
        <w:rPr>
          <w:rFonts w:eastAsia="Times New Roman"/>
          <w:i/>
          <w:sz w:val="24"/>
          <w:szCs w:val="24"/>
          <w:vertAlign w:val="superscript"/>
          <w:lang w:val="en-US"/>
        </w:rPr>
        <w:t>2</w:t>
      </w:r>
      <w:r>
        <w:rPr>
          <w:rFonts w:eastAsia="Times New Roman"/>
          <w:sz w:val="24"/>
          <w:szCs w:val="24"/>
          <w:lang w:val="en-US"/>
        </w:rPr>
        <w:t xml:space="preserve"> = 0.</w:t>
      </w:r>
      <w:r w:rsidR="00BA07C9">
        <w:rPr>
          <w:rFonts w:eastAsia="Times New Roman"/>
          <w:sz w:val="24"/>
          <w:szCs w:val="24"/>
          <w:lang w:val="en-US"/>
        </w:rPr>
        <w:t>75</w:t>
      </w:r>
      <w:r>
        <w:rPr>
          <w:rFonts w:eastAsia="Times New Roman"/>
          <w:sz w:val="24"/>
          <w:szCs w:val="24"/>
          <w:lang w:val="en-US"/>
        </w:rPr>
        <w:t xml:space="preserve">; </w:t>
      </w:r>
      <w:r>
        <w:rPr>
          <w:rFonts w:eastAsia="Times New Roman"/>
          <w:i/>
          <w:sz w:val="24"/>
          <w:szCs w:val="24"/>
          <w:lang w:val="en-US"/>
        </w:rPr>
        <w:t>p</w:t>
      </w:r>
      <w:r>
        <w:rPr>
          <w:rFonts w:eastAsia="Times New Roman"/>
          <w:sz w:val="24"/>
          <w:szCs w:val="24"/>
          <w:lang w:val="en-US"/>
        </w:rPr>
        <w:t xml:space="preserve"> &lt; 0.001</w:t>
      </w:r>
      <w:r w:rsidR="00AA1F9B">
        <w:rPr>
          <w:rFonts w:eastAsia="Times New Roman"/>
          <w:sz w:val="24"/>
          <w:szCs w:val="24"/>
          <w:lang w:val="en-US"/>
        </w:rPr>
        <w:t>; lunge associated:</w:t>
      </w:r>
      <w:r w:rsidR="00AA1F9B" w:rsidRPr="00AA1F9B">
        <w:rPr>
          <w:rFonts w:eastAsia="Times New Roman"/>
          <w:i/>
          <w:sz w:val="24"/>
          <w:szCs w:val="24"/>
          <w:lang w:val="en-US"/>
        </w:rPr>
        <w:t xml:space="preserve"> </w:t>
      </w:r>
      <w:r w:rsidR="00AA1F9B" w:rsidRPr="00840A78">
        <w:rPr>
          <w:rFonts w:eastAsia="Times New Roman"/>
          <w:i/>
          <w:sz w:val="24"/>
          <w:szCs w:val="24"/>
          <w:lang w:val="en-US"/>
        </w:rPr>
        <w:t>ŷ</w:t>
      </w:r>
      <w:r w:rsidR="00AA1F9B">
        <w:rPr>
          <w:rFonts w:eastAsia="Times New Roman"/>
          <w:sz w:val="24"/>
          <w:szCs w:val="24"/>
          <w:lang w:val="en-US"/>
        </w:rPr>
        <w:t xml:space="preserve"> = 0.024x – 0.196; R</w:t>
      </w:r>
      <w:r w:rsidR="00AA1F9B">
        <w:rPr>
          <w:rFonts w:eastAsia="Times New Roman"/>
          <w:sz w:val="24"/>
          <w:szCs w:val="24"/>
          <w:vertAlign w:val="superscript"/>
          <w:lang w:val="en-US"/>
        </w:rPr>
        <w:t>2</w:t>
      </w:r>
      <w:r w:rsidR="00AA1F9B">
        <w:rPr>
          <w:rFonts w:eastAsia="Times New Roman"/>
          <w:sz w:val="24"/>
          <w:szCs w:val="24"/>
          <w:lang w:val="en-US"/>
        </w:rPr>
        <w:t xml:space="preserve"> = 0.73, p &lt; 0.001)</w:t>
      </w:r>
      <w:r w:rsidR="00BA07C9">
        <w:rPr>
          <w:rFonts w:eastAsia="Times New Roman"/>
          <w:sz w:val="24"/>
          <w:szCs w:val="24"/>
          <w:lang w:val="en-US"/>
        </w:rPr>
        <w:t xml:space="preserve"> (Fig. </w:t>
      </w:r>
      <w:r w:rsidR="00AA1F9B">
        <w:rPr>
          <w:rFonts w:eastAsia="Times New Roman"/>
          <w:sz w:val="24"/>
          <w:szCs w:val="24"/>
          <w:lang w:val="en-US"/>
        </w:rPr>
        <w:t>6</w:t>
      </w:r>
      <w:r w:rsidR="00BA07C9">
        <w:rPr>
          <w:rFonts w:eastAsia="Times New Roman"/>
          <w:sz w:val="24"/>
          <w:szCs w:val="24"/>
          <w:lang w:val="en-US"/>
        </w:rPr>
        <w:t>A).</w:t>
      </w:r>
      <w:r w:rsidR="009F6AF7">
        <w:rPr>
          <w:rFonts w:eastAsia="Times New Roman"/>
          <w:sz w:val="24"/>
          <w:szCs w:val="24"/>
          <w:lang w:val="en-US"/>
        </w:rPr>
        <w:t xml:space="preserve"> On the other hand,</w:t>
      </w:r>
      <w:r w:rsidR="00324FE1">
        <w:rPr>
          <w:rFonts w:eastAsia="Times New Roman"/>
          <w:sz w:val="24"/>
          <w:szCs w:val="24"/>
          <w:lang w:val="en-US"/>
        </w:rPr>
        <w:t xml:space="preserve"> we uncovered a trend of</w:t>
      </w:r>
      <w:r w:rsidR="009F6AF7">
        <w:rPr>
          <w:rFonts w:eastAsia="Times New Roman"/>
          <w:sz w:val="24"/>
          <w:szCs w:val="24"/>
          <w:lang w:val="en-US"/>
        </w:rPr>
        <w:t xml:space="preserve"> m</w:t>
      </w:r>
      <w:r w:rsidR="00BA07C9">
        <w:rPr>
          <w:rFonts w:eastAsia="Times New Roman"/>
          <w:sz w:val="24"/>
          <w:szCs w:val="24"/>
          <w:lang w:val="en-US"/>
        </w:rPr>
        <w:t xml:space="preserve">ean propulsive efficiency </w:t>
      </w:r>
      <w:r w:rsidR="009F6AF7">
        <w:rPr>
          <w:rFonts w:eastAsia="Times New Roman"/>
          <w:sz w:val="24"/>
          <w:szCs w:val="24"/>
          <w:lang w:val="en-US"/>
        </w:rPr>
        <w:t>decreas</w:t>
      </w:r>
      <w:r w:rsidR="00324FE1">
        <w:rPr>
          <w:rFonts w:eastAsia="Times New Roman"/>
          <w:sz w:val="24"/>
          <w:szCs w:val="24"/>
          <w:lang w:val="en-US"/>
        </w:rPr>
        <w:t>ing</w:t>
      </w:r>
      <w:r w:rsidR="009F6AF7">
        <w:rPr>
          <w:rFonts w:eastAsia="Times New Roman"/>
          <w:sz w:val="24"/>
          <w:szCs w:val="24"/>
          <w:lang w:val="en-US"/>
        </w:rPr>
        <w:t xml:space="preserve"> with increasing body length</w:t>
      </w:r>
      <w:r w:rsidR="00324FE1">
        <w:rPr>
          <w:rFonts w:eastAsia="Times New Roman"/>
          <w:sz w:val="24"/>
          <w:szCs w:val="24"/>
          <w:lang w:val="en-US"/>
        </w:rPr>
        <w:t>; however, this relationship was not statistically significant</w:t>
      </w:r>
      <w:r w:rsidR="009F6AF7">
        <w:rPr>
          <w:rFonts w:eastAsia="Times New Roman"/>
          <w:sz w:val="24"/>
          <w:szCs w:val="24"/>
          <w:lang w:val="en-US"/>
        </w:rPr>
        <w:t xml:space="preserve"> (</w:t>
      </w:r>
      <w:r w:rsidR="00AA1F9B">
        <w:rPr>
          <w:rFonts w:eastAsia="Times New Roman"/>
          <w:sz w:val="24"/>
          <w:szCs w:val="24"/>
          <w:lang w:val="en-US"/>
        </w:rPr>
        <w:t xml:space="preserve">routine: </w:t>
      </w:r>
      <w:r w:rsidR="009F6AF7" w:rsidRPr="00840A78">
        <w:rPr>
          <w:rFonts w:eastAsia="Times New Roman"/>
          <w:i/>
          <w:sz w:val="24"/>
          <w:szCs w:val="24"/>
          <w:lang w:val="en-US"/>
        </w:rPr>
        <w:t>ŷ</w:t>
      </w:r>
      <w:r w:rsidR="009F6AF7">
        <w:rPr>
          <w:rFonts w:eastAsia="Times New Roman"/>
          <w:sz w:val="24"/>
          <w:szCs w:val="24"/>
          <w:lang w:val="en-US"/>
        </w:rPr>
        <w:t xml:space="preserve"> = -0.00</w:t>
      </w:r>
      <w:r w:rsidR="00AA1F9B">
        <w:rPr>
          <w:rFonts w:eastAsia="Times New Roman"/>
          <w:sz w:val="24"/>
          <w:szCs w:val="24"/>
          <w:lang w:val="en-US"/>
        </w:rPr>
        <w:t>5</w:t>
      </w:r>
      <w:r w:rsidR="009F6AF7">
        <w:rPr>
          <w:rFonts w:eastAsia="Times New Roman"/>
          <w:sz w:val="24"/>
          <w:szCs w:val="24"/>
          <w:lang w:val="en-US"/>
        </w:rPr>
        <w:t>x + 0.</w:t>
      </w:r>
      <w:r w:rsidR="00AA1F9B">
        <w:rPr>
          <w:rFonts w:eastAsia="Times New Roman"/>
          <w:sz w:val="24"/>
          <w:szCs w:val="24"/>
          <w:lang w:val="en-US"/>
        </w:rPr>
        <w:t>046</w:t>
      </w:r>
      <w:r w:rsidR="009F6AF7" w:rsidRPr="00840A78">
        <w:rPr>
          <w:rFonts w:eastAsia="Times New Roman"/>
          <w:sz w:val="24"/>
          <w:szCs w:val="24"/>
          <w:lang w:val="en-US"/>
        </w:rPr>
        <w:t xml:space="preserve">; </w:t>
      </w:r>
      <w:r w:rsidR="009F6AF7" w:rsidRPr="00840A78">
        <w:rPr>
          <w:rFonts w:eastAsia="Times New Roman"/>
          <w:i/>
          <w:sz w:val="24"/>
          <w:szCs w:val="24"/>
          <w:lang w:val="en-US"/>
        </w:rPr>
        <w:t>R</w:t>
      </w:r>
      <w:r w:rsidR="009F6AF7" w:rsidRPr="00840A78">
        <w:rPr>
          <w:rFonts w:eastAsia="Times New Roman"/>
          <w:i/>
          <w:sz w:val="24"/>
          <w:szCs w:val="24"/>
          <w:vertAlign w:val="superscript"/>
          <w:lang w:val="en-US"/>
        </w:rPr>
        <w:t>2</w:t>
      </w:r>
      <w:r w:rsidR="009F6AF7">
        <w:rPr>
          <w:rFonts w:eastAsia="Times New Roman"/>
          <w:sz w:val="24"/>
          <w:szCs w:val="24"/>
          <w:lang w:val="en-US"/>
        </w:rPr>
        <w:t xml:space="preserve"> = 0.</w:t>
      </w:r>
      <w:r w:rsidR="00AA1F9B">
        <w:rPr>
          <w:rFonts w:eastAsia="Times New Roman"/>
          <w:sz w:val="24"/>
          <w:szCs w:val="24"/>
          <w:lang w:val="en-US"/>
        </w:rPr>
        <w:t>72</w:t>
      </w:r>
      <w:r w:rsidR="009F6AF7">
        <w:rPr>
          <w:rFonts w:eastAsia="Times New Roman"/>
          <w:sz w:val="24"/>
          <w:szCs w:val="24"/>
          <w:lang w:val="en-US"/>
        </w:rPr>
        <w:t xml:space="preserve">; </w:t>
      </w:r>
      <w:r w:rsidR="009F6AF7">
        <w:rPr>
          <w:rFonts w:eastAsia="Times New Roman"/>
          <w:i/>
          <w:sz w:val="24"/>
          <w:szCs w:val="24"/>
          <w:lang w:val="en-US"/>
        </w:rPr>
        <w:t>p</w:t>
      </w:r>
      <w:r w:rsidR="009F6AF7">
        <w:rPr>
          <w:rFonts w:eastAsia="Times New Roman"/>
          <w:sz w:val="24"/>
          <w:szCs w:val="24"/>
          <w:lang w:val="en-US"/>
        </w:rPr>
        <w:t xml:space="preserve"> = 0.</w:t>
      </w:r>
      <w:r w:rsidR="00AA1F9B">
        <w:rPr>
          <w:rFonts w:eastAsia="Times New Roman"/>
          <w:sz w:val="24"/>
          <w:szCs w:val="24"/>
          <w:lang w:val="en-US"/>
        </w:rPr>
        <w:t xml:space="preserve">325; lunge-associated: </w:t>
      </w:r>
      <w:r w:rsidR="00AA1F9B" w:rsidRPr="00840A78">
        <w:rPr>
          <w:rFonts w:eastAsia="Times New Roman"/>
          <w:i/>
          <w:sz w:val="24"/>
          <w:szCs w:val="24"/>
          <w:lang w:val="en-US"/>
        </w:rPr>
        <w:t>ŷ</w:t>
      </w:r>
      <w:r w:rsidR="00AA1F9B">
        <w:rPr>
          <w:rFonts w:eastAsia="Times New Roman"/>
          <w:sz w:val="24"/>
          <w:szCs w:val="24"/>
          <w:lang w:val="en-US"/>
        </w:rPr>
        <w:t xml:space="preserve"> = -0.004x – 0.065</w:t>
      </w:r>
      <w:r w:rsidR="00AA1F9B" w:rsidRPr="00840A78">
        <w:rPr>
          <w:rFonts w:eastAsia="Times New Roman"/>
          <w:sz w:val="24"/>
          <w:szCs w:val="24"/>
          <w:lang w:val="en-US"/>
        </w:rPr>
        <w:t xml:space="preserve">; </w:t>
      </w:r>
      <w:r w:rsidR="00AA1F9B" w:rsidRPr="00840A78">
        <w:rPr>
          <w:rFonts w:eastAsia="Times New Roman"/>
          <w:i/>
          <w:sz w:val="24"/>
          <w:szCs w:val="24"/>
          <w:lang w:val="en-US"/>
        </w:rPr>
        <w:t>R</w:t>
      </w:r>
      <w:r w:rsidR="00AA1F9B" w:rsidRPr="00840A78">
        <w:rPr>
          <w:rFonts w:eastAsia="Times New Roman"/>
          <w:i/>
          <w:sz w:val="24"/>
          <w:szCs w:val="24"/>
          <w:vertAlign w:val="superscript"/>
          <w:lang w:val="en-US"/>
        </w:rPr>
        <w:t>2</w:t>
      </w:r>
      <w:r w:rsidR="00AA1F9B">
        <w:rPr>
          <w:rFonts w:eastAsia="Times New Roman"/>
          <w:sz w:val="24"/>
          <w:szCs w:val="24"/>
          <w:lang w:val="en-US"/>
        </w:rPr>
        <w:t xml:space="preserve"> = 0.58; </w:t>
      </w:r>
      <w:r w:rsidR="00AA1F9B">
        <w:rPr>
          <w:rFonts w:eastAsia="Times New Roman"/>
          <w:i/>
          <w:sz w:val="24"/>
          <w:szCs w:val="24"/>
          <w:lang w:val="en-US"/>
        </w:rPr>
        <w:t>p</w:t>
      </w:r>
      <w:r w:rsidR="00AA1F9B">
        <w:rPr>
          <w:rFonts w:eastAsia="Times New Roman"/>
          <w:sz w:val="24"/>
          <w:szCs w:val="24"/>
          <w:lang w:val="en-US"/>
        </w:rPr>
        <w:t xml:space="preserve"> = 0.200</w:t>
      </w:r>
      <w:r w:rsidR="009F6AF7">
        <w:rPr>
          <w:rFonts w:eastAsia="Times New Roman"/>
          <w:sz w:val="24"/>
          <w:szCs w:val="24"/>
          <w:lang w:val="en-US"/>
        </w:rPr>
        <w:t xml:space="preserve">) (Fig. </w:t>
      </w:r>
      <w:r w:rsidR="00AA1F9B">
        <w:rPr>
          <w:rFonts w:eastAsia="Times New Roman"/>
          <w:sz w:val="24"/>
          <w:szCs w:val="24"/>
          <w:lang w:val="en-US"/>
        </w:rPr>
        <w:t>6</w:t>
      </w:r>
      <w:r w:rsidR="009F6AF7">
        <w:rPr>
          <w:rFonts w:eastAsia="Times New Roman"/>
          <w:sz w:val="24"/>
          <w:szCs w:val="24"/>
          <w:lang w:val="en-US"/>
        </w:rPr>
        <w:t xml:space="preserve">B). </w:t>
      </w:r>
      <w:r w:rsidR="005A0D6D">
        <w:rPr>
          <w:rFonts w:eastAsia="Times New Roman"/>
          <w:sz w:val="24"/>
          <w:szCs w:val="24"/>
          <w:lang w:val="en-US"/>
        </w:rPr>
        <w:t>As compared to prior studies, our results demonstrate that,</w:t>
      </w:r>
      <w:r w:rsidR="005D01AC">
        <w:rPr>
          <w:rFonts w:eastAsia="Times New Roman"/>
          <w:sz w:val="24"/>
          <w:szCs w:val="24"/>
          <w:lang w:val="en-US"/>
        </w:rPr>
        <w:t xml:space="preserve"> regardless of body size, </w:t>
      </w:r>
      <w:r w:rsidR="005A0D6D">
        <w:rPr>
          <w:rFonts w:eastAsia="Times New Roman"/>
          <w:sz w:val="24"/>
          <w:szCs w:val="24"/>
          <w:lang w:val="en-US"/>
        </w:rPr>
        <w:t>rorqual whales</w:t>
      </w:r>
      <w:r w:rsidR="005D01AC">
        <w:rPr>
          <w:rFonts w:eastAsia="Times New Roman"/>
          <w:sz w:val="24"/>
          <w:szCs w:val="24"/>
          <w:lang w:val="en-US"/>
        </w:rPr>
        <w:t xml:space="preserve"> fall with the range for high efficiency</w:t>
      </w:r>
      <w:r w:rsidR="005A0D6D">
        <w:rPr>
          <w:rFonts w:eastAsia="Times New Roman"/>
          <w:sz w:val="24"/>
          <w:szCs w:val="24"/>
          <w:lang w:val="en-US"/>
        </w:rPr>
        <w:t xml:space="preserve"> (&gt;75%)</w:t>
      </w:r>
      <w:r w:rsidR="005D01AC">
        <w:rPr>
          <w:rFonts w:eastAsia="Times New Roman"/>
          <w:sz w:val="24"/>
          <w:szCs w:val="24"/>
          <w:lang w:val="en-US"/>
        </w:rPr>
        <w:t xml:space="preserve"> </w:t>
      </w:r>
      <w:r w:rsidR="005A0D6D">
        <w:rPr>
          <w:rFonts w:eastAsia="Times New Roman"/>
          <w:sz w:val="24"/>
          <w:szCs w:val="24"/>
          <w:lang w:val="en-US"/>
        </w:rPr>
        <w:t>oscillatory swimmers</w:t>
      </w:r>
      <w:r w:rsidR="005D01AC">
        <w:rPr>
          <w:rFonts w:eastAsia="Times New Roman"/>
          <w:sz w:val="24"/>
          <w:szCs w:val="24"/>
          <w:lang w:val="en-US"/>
        </w:rPr>
        <w:t xml:space="preserve"> (</w:t>
      </w:r>
      <w:r w:rsidR="005A0D6D">
        <w:rPr>
          <w:rFonts w:eastAsia="Times New Roman"/>
          <w:sz w:val="24"/>
          <w:szCs w:val="24"/>
          <w:lang w:val="en-US"/>
        </w:rPr>
        <w:t>Fig. 7).</w:t>
      </w:r>
      <w:r w:rsidR="005D01AC">
        <w:rPr>
          <w:rFonts w:eastAsia="Times New Roman"/>
          <w:sz w:val="24"/>
          <w:szCs w:val="24"/>
          <w:lang w:val="en-US"/>
        </w:rPr>
        <w:t xml:space="preserve"> </w:t>
      </w:r>
      <w:r w:rsidR="009B76CF">
        <w:rPr>
          <w:rFonts w:eastAsia="Times New Roman"/>
          <w:sz w:val="24"/>
          <w:szCs w:val="24"/>
          <w:lang w:val="en-US"/>
        </w:rPr>
        <w:t>Sub-carangiform, u</w:t>
      </w:r>
      <w:r w:rsidR="005D01AC">
        <w:rPr>
          <w:rFonts w:eastAsia="Times New Roman"/>
          <w:sz w:val="24"/>
          <w:szCs w:val="24"/>
          <w:lang w:val="en-US"/>
        </w:rPr>
        <w:t xml:space="preserve">ndulatory swimmers such as the rainbow </w:t>
      </w:r>
      <w:r w:rsidR="005D01AC" w:rsidRPr="00A041A8">
        <w:rPr>
          <w:rFonts w:eastAsia="Times New Roman"/>
          <w:color w:val="000000" w:themeColor="text1"/>
          <w:sz w:val="24"/>
          <w:szCs w:val="24"/>
          <w:lang w:val="en-US"/>
        </w:rPr>
        <w:t>trout</w:t>
      </w:r>
      <w:r w:rsidR="005A0D6D" w:rsidRPr="00A041A8">
        <w:rPr>
          <w:rFonts w:eastAsia="Times New Roman"/>
          <w:color w:val="000000" w:themeColor="text1"/>
          <w:sz w:val="24"/>
          <w:szCs w:val="24"/>
          <w:lang w:val="en-US"/>
        </w:rPr>
        <w:t xml:space="preserve"> (</w:t>
      </w:r>
      <w:r w:rsidR="005A0D6D" w:rsidRPr="00A041A8">
        <w:rPr>
          <w:rFonts w:eastAsia="Times New Roman"/>
          <w:i/>
          <w:iCs/>
          <w:color w:val="000000" w:themeColor="text1"/>
          <w:sz w:val="24"/>
          <w:szCs w:val="24"/>
          <w:shd w:val="clear" w:color="auto" w:fill="FFFFFF"/>
          <w:lang w:val="en-US"/>
        </w:rPr>
        <w:t>Oncorhynchus mykiss</w:t>
      </w:r>
      <w:r w:rsidR="005A0D6D" w:rsidRPr="00A041A8">
        <w:rPr>
          <w:rFonts w:eastAsia="Times New Roman"/>
          <w:color w:val="000000" w:themeColor="text1"/>
          <w:sz w:val="24"/>
          <w:szCs w:val="24"/>
          <w:lang w:val="en-US"/>
        </w:rPr>
        <w:t>)</w:t>
      </w:r>
      <w:r w:rsidR="005D01AC" w:rsidRPr="00A041A8">
        <w:rPr>
          <w:rFonts w:eastAsia="Times New Roman"/>
          <w:color w:val="000000" w:themeColor="text1"/>
          <w:sz w:val="24"/>
          <w:szCs w:val="24"/>
          <w:lang w:val="en-US"/>
        </w:rPr>
        <w:t xml:space="preserve"> </w:t>
      </w:r>
      <w:r w:rsidR="005D01AC">
        <w:rPr>
          <w:rFonts w:eastAsia="Times New Roman"/>
          <w:sz w:val="24"/>
          <w:szCs w:val="24"/>
          <w:lang w:val="en-US"/>
        </w:rPr>
        <w:t>are slightly lower (~60-80%) and drag-based swimmers</w:t>
      </w:r>
      <w:r w:rsidR="005A0D6D">
        <w:rPr>
          <w:rFonts w:eastAsia="Times New Roman"/>
          <w:sz w:val="24"/>
          <w:szCs w:val="24"/>
          <w:lang w:val="en-US"/>
        </w:rPr>
        <w:t>,</w:t>
      </w:r>
      <w:r w:rsidR="005D01AC">
        <w:rPr>
          <w:rFonts w:eastAsia="Times New Roman"/>
          <w:sz w:val="24"/>
          <w:szCs w:val="24"/>
          <w:lang w:val="en-US"/>
        </w:rPr>
        <w:t xml:space="preserve"> such as the muskrat and human</w:t>
      </w:r>
      <w:r w:rsidR="005A0D6D">
        <w:rPr>
          <w:rFonts w:eastAsia="Times New Roman"/>
          <w:sz w:val="24"/>
          <w:szCs w:val="24"/>
          <w:lang w:val="en-US"/>
        </w:rPr>
        <w:t xml:space="preserve">, have much lower propulsive efficiencies </w:t>
      </w:r>
      <w:r w:rsidR="005D01AC">
        <w:rPr>
          <w:rFonts w:eastAsia="Times New Roman"/>
          <w:sz w:val="24"/>
          <w:szCs w:val="24"/>
          <w:lang w:val="en-US"/>
        </w:rPr>
        <w:t>(~20-35%)</w:t>
      </w:r>
      <w:r w:rsidR="005A0D6D">
        <w:rPr>
          <w:rFonts w:eastAsia="Times New Roman"/>
          <w:sz w:val="24"/>
          <w:szCs w:val="24"/>
          <w:lang w:val="en-US"/>
        </w:rPr>
        <w:t xml:space="preserve"> (Fig. 7)</w:t>
      </w:r>
      <w:r w:rsidR="005D01AC">
        <w:rPr>
          <w:rFonts w:eastAsia="Times New Roman"/>
          <w:sz w:val="24"/>
          <w:szCs w:val="24"/>
          <w:lang w:val="en-US"/>
        </w:rPr>
        <w:t>. Table 4 gives additional information about each literature-based mean propulsive efficiency value.</w:t>
      </w:r>
    </w:p>
    <w:p w:rsidR="00B76888" w:rsidRPr="00A51FB2" w:rsidRDefault="00B76888" w:rsidP="00C3388D">
      <w:pPr>
        <w:spacing w:line="240" w:lineRule="auto"/>
        <w:rPr>
          <w:color w:val="000000" w:themeColor="text1"/>
          <w:sz w:val="24"/>
          <w:szCs w:val="24"/>
        </w:rPr>
      </w:pPr>
      <w:r w:rsidRPr="00A51FB2">
        <w:rPr>
          <w:color w:val="000000" w:themeColor="text1"/>
          <w:sz w:val="24"/>
          <w:szCs w:val="24"/>
        </w:rPr>
        <w:tab/>
        <w:t xml:space="preserve"> </w:t>
      </w:r>
    </w:p>
    <w:p w:rsidR="00FE2636" w:rsidRPr="00A51FB2" w:rsidRDefault="00FE2636" w:rsidP="00C3388D">
      <w:pPr>
        <w:spacing w:line="240" w:lineRule="auto"/>
        <w:rPr>
          <w:color w:val="000000" w:themeColor="text1"/>
          <w:sz w:val="24"/>
          <w:szCs w:val="24"/>
        </w:rPr>
      </w:pPr>
    </w:p>
    <w:p w:rsidR="00FE2636" w:rsidRPr="00A51FB2" w:rsidRDefault="00FE2636" w:rsidP="00C3388D">
      <w:pPr>
        <w:spacing w:line="240" w:lineRule="auto"/>
        <w:rPr>
          <w:rFonts w:eastAsia="Times New Roman"/>
          <w:b/>
          <w:i/>
          <w:color w:val="000000" w:themeColor="text1"/>
          <w:sz w:val="24"/>
          <w:szCs w:val="24"/>
          <w:u w:val="single"/>
        </w:rPr>
      </w:pPr>
      <w:r w:rsidRPr="00A51FB2">
        <w:rPr>
          <w:color w:val="000000" w:themeColor="text1"/>
          <w:sz w:val="24"/>
          <w:szCs w:val="24"/>
        </w:rPr>
        <w:br w:type="page"/>
      </w:r>
    </w:p>
    <w:p w:rsidR="00FE2636" w:rsidRPr="00380BC8" w:rsidRDefault="00FE2636" w:rsidP="00C3388D">
      <w:pPr>
        <w:spacing w:line="240" w:lineRule="auto"/>
        <w:rPr>
          <w:rFonts w:eastAsia="Times New Roman"/>
          <w:b/>
          <w:color w:val="000000" w:themeColor="text1"/>
          <w:sz w:val="24"/>
          <w:szCs w:val="24"/>
          <w:u w:val="single"/>
        </w:rPr>
      </w:pPr>
      <w:r w:rsidRPr="00380BC8">
        <w:rPr>
          <w:rFonts w:eastAsia="Times New Roman"/>
          <w:b/>
          <w:color w:val="000000" w:themeColor="text1"/>
          <w:sz w:val="24"/>
          <w:szCs w:val="24"/>
          <w:u w:val="single"/>
        </w:rPr>
        <w:t>Discussion:</w:t>
      </w:r>
    </w:p>
    <w:p w:rsidR="00FE2636" w:rsidRPr="00A51FB2" w:rsidRDefault="00FE2636" w:rsidP="00E90454">
      <w:pPr>
        <w:spacing w:line="240" w:lineRule="auto"/>
        <w:rPr>
          <w:i/>
          <w:color w:val="000000" w:themeColor="text1"/>
          <w:sz w:val="24"/>
          <w:szCs w:val="24"/>
          <w:u w:val="single"/>
        </w:rPr>
      </w:pPr>
      <w:r w:rsidRPr="00A51FB2">
        <w:rPr>
          <w:rFonts w:eastAsia="Times New Roman"/>
          <w:i/>
          <w:color w:val="000000" w:themeColor="text1"/>
          <w:sz w:val="24"/>
          <w:szCs w:val="24"/>
        </w:rPr>
        <w:t xml:space="preserve"> </w:t>
      </w:r>
    </w:p>
    <w:p w:rsidR="00992A8E" w:rsidRDefault="0070333B">
      <w:pPr>
        <w:spacing w:line="240" w:lineRule="auto"/>
        <w:ind w:firstLine="720"/>
        <w:rPr>
          <w:color w:val="000000" w:themeColor="text1"/>
          <w:sz w:val="24"/>
          <w:szCs w:val="24"/>
        </w:rPr>
      </w:pPr>
      <w:r>
        <w:rPr>
          <w:color w:val="000000" w:themeColor="text1"/>
          <w:sz w:val="24"/>
          <w:szCs w:val="24"/>
        </w:rPr>
        <w:t>Many p</w:t>
      </w:r>
      <w:r w:rsidR="00B85641">
        <w:rPr>
          <w:color w:val="000000" w:themeColor="text1"/>
          <w:sz w:val="24"/>
          <w:szCs w:val="24"/>
        </w:rPr>
        <w:t>revious studies that have quantified the kinematics and hydrodynamics of cetacean swimming have use</w:t>
      </w:r>
      <w:r w:rsidR="00814C79">
        <w:rPr>
          <w:color w:val="000000" w:themeColor="text1"/>
          <w:sz w:val="24"/>
          <w:szCs w:val="24"/>
        </w:rPr>
        <w:t>d</w:t>
      </w:r>
      <w:r w:rsidR="00B85641">
        <w:rPr>
          <w:color w:val="000000" w:themeColor="text1"/>
          <w:sz w:val="24"/>
          <w:szCs w:val="24"/>
        </w:rPr>
        <w:t xml:space="preserve"> captive animals that can be measured reliably from a stable reference position (</w:t>
      </w:r>
      <w:r w:rsidR="00B85641" w:rsidRPr="000D2005">
        <w:rPr>
          <w:color w:val="000000" w:themeColor="text1"/>
          <w:sz w:val="24"/>
          <w:szCs w:val="24"/>
          <w:highlight w:val="yellow"/>
        </w:rPr>
        <w:t xml:space="preserve">Fish, 1993; </w:t>
      </w:r>
      <w:r w:rsidR="009F5550" w:rsidRPr="000D2005">
        <w:rPr>
          <w:color w:val="000000" w:themeColor="text1"/>
          <w:sz w:val="24"/>
          <w:szCs w:val="24"/>
          <w:highlight w:val="yellow"/>
        </w:rPr>
        <w:t>Fish 1998</w:t>
      </w:r>
      <w:r w:rsidR="00B85641" w:rsidRPr="000D2005">
        <w:rPr>
          <w:color w:val="000000" w:themeColor="text1"/>
          <w:sz w:val="24"/>
          <w:szCs w:val="24"/>
          <w:highlight w:val="yellow"/>
        </w:rPr>
        <w:t>; Rohr and Fish 2004</w:t>
      </w:r>
      <w:r w:rsidR="00B85641">
        <w:rPr>
          <w:color w:val="000000" w:themeColor="text1"/>
          <w:sz w:val="24"/>
          <w:szCs w:val="24"/>
        </w:rPr>
        <w:t xml:space="preserve">). </w:t>
      </w:r>
      <w:r w:rsidR="00326776">
        <w:rPr>
          <w:color w:val="000000" w:themeColor="text1"/>
          <w:sz w:val="24"/>
          <w:szCs w:val="24"/>
        </w:rPr>
        <w:t>By comparison, the present study is a</w:t>
      </w:r>
      <w:r w:rsidR="00BB727A">
        <w:rPr>
          <w:color w:val="000000" w:themeColor="text1"/>
          <w:sz w:val="24"/>
          <w:szCs w:val="24"/>
        </w:rPr>
        <w:t xml:space="preserve"> first approximation for</w:t>
      </w:r>
      <w:r>
        <w:rPr>
          <w:color w:val="000000" w:themeColor="text1"/>
          <w:sz w:val="24"/>
          <w:szCs w:val="24"/>
        </w:rPr>
        <w:t xml:space="preserve"> many of the same </w:t>
      </w:r>
      <w:r w:rsidR="00814C79">
        <w:rPr>
          <w:color w:val="000000" w:themeColor="text1"/>
          <w:sz w:val="24"/>
          <w:szCs w:val="24"/>
        </w:rPr>
        <w:t xml:space="preserve">kinematic </w:t>
      </w:r>
      <w:r>
        <w:rPr>
          <w:color w:val="000000" w:themeColor="text1"/>
          <w:sz w:val="24"/>
          <w:szCs w:val="24"/>
        </w:rPr>
        <w:t>variables</w:t>
      </w:r>
      <w:r w:rsidR="00326776">
        <w:rPr>
          <w:color w:val="000000" w:themeColor="text1"/>
          <w:sz w:val="24"/>
          <w:szCs w:val="24"/>
        </w:rPr>
        <w:t xml:space="preserve"> of much larger species in their natural environment</w:t>
      </w:r>
      <w:r>
        <w:rPr>
          <w:color w:val="000000" w:themeColor="text1"/>
          <w:sz w:val="24"/>
          <w:szCs w:val="24"/>
        </w:rPr>
        <w:t>. S</w:t>
      </w:r>
      <w:r w:rsidR="00326776">
        <w:rPr>
          <w:color w:val="000000" w:themeColor="text1"/>
          <w:sz w:val="24"/>
          <w:szCs w:val="24"/>
        </w:rPr>
        <w:t>everal parameters</w:t>
      </w:r>
      <w:r>
        <w:rPr>
          <w:color w:val="000000" w:themeColor="text1"/>
          <w:sz w:val="24"/>
          <w:szCs w:val="24"/>
        </w:rPr>
        <w:t xml:space="preserve">, such as the amplitude of heave or angle of attack of the flukes relative to the body are still </w:t>
      </w:r>
      <w:r w:rsidR="00326776">
        <w:rPr>
          <w:color w:val="000000" w:themeColor="text1"/>
          <w:sz w:val="24"/>
          <w:szCs w:val="24"/>
        </w:rPr>
        <w:t>generally unknown (</w:t>
      </w:r>
      <w:r w:rsidR="00B95772">
        <w:rPr>
          <w:color w:val="000000" w:themeColor="text1"/>
          <w:sz w:val="24"/>
          <w:szCs w:val="24"/>
        </w:rPr>
        <w:t>except in rare circumstances</w:t>
      </w:r>
      <w:r w:rsidR="00326776">
        <w:rPr>
          <w:color w:val="000000" w:themeColor="text1"/>
          <w:sz w:val="24"/>
          <w:szCs w:val="24"/>
        </w:rPr>
        <w:t xml:space="preserve">, see </w:t>
      </w:r>
      <w:r w:rsidR="00B95772" w:rsidRPr="000D2005">
        <w:rPr>
          <w:color w:val="000000" w:themeColor="text1"/>
          <w:sz w:val="24"/>
          <w:szCs w:val="24"/>
          <w:highlight w:val="yellow"/>
        </w:rPr>
        <w:t>Gough et al.</w:t>
      </w:r>
      <w:r w:rsidR="00814C79" w:rsidRPr="000D2005">
        <w:rPr>
          <w:color w:val="000000" w:themeColor="text1"/>
          <w:sz w:val="24"/>
          <w:szCs w:val="24"/>
          <w:highlight w:val="yellow"/>
        </w:rPr>
        <w:t>, 2019</w:t>
      </w:r>
      <w:r w:rsidR="00B95772">
        <w:rPr>
          <w:color w:val="000000" w:themeColor="text1"/>
          <w:sz w:val="24"/>
          <w:szCs w:val="24"/>
        </w:rPr>
        <w:t>),</w:t>
      </w:r>
      <w:r>
        <w:rPr>
          <w:color w:val="000000" w:themeColor="text1"/>
          <w:sz w:val="24"/>
          <w:szCs w:val="24"/>
        </w:rPr>
        <w:t xml:space="preserve"> so we supplemented our empirical data with validated estimates for these </w:t>
      </w:r>
      <w:r w:rsidR="00992A8E">
        <w:rPr>
          <w:color w:val="000000" w:themeColor="text1"/>
          <w:sz w:val="24"/>
          <w:szCs w:val="24"/>
        </w:rPr>
        <w:t xml:space="preserve">unknown </w:t>
      </w:r>
      <w:r>
        <w:rPr>
          <w:color w:val="000000" w:themeColor="text1"/>
          <w:sz w:val="24"/>
          <w:szCs w:val="24"/>
        </w:rPr>
        <w:t>variables (</w:t>
      </w:r>
      <w:r w:rsidRPr="000D2005">
        <w:rPr>
          <w:color w:val="000000" w:themeColor="text1"/>
          <w:sz w:val="24"/>
          <w:szCs w:val="24"/>
          <w:highlight w:val="yellow"/>
        </w:rPr>
        <w:t>Bainbridge, 1958; Fish, 1998</w:t>
      </w:r>
      <w:r>
        <w:rPr>
          <w:color w:val="000000" w:themeColor="text1"/>
          <w:sz w:val="24"/>
          <w:szCs w:val="24"/>
        </w:rPr>
        <w:t xml:space="preserve">). This </w:t>
      </w:r>
      <w:r w:rsidR="00B95772">
        <w:rPr>
          <w:color w:val="000000" w:themeColor="text1"/>
          <w:sz w:val="24"/>
          <w:szCs w:val="24"/>
        </w:rPr>
        <w:t>approach</w:t>
      </w:r>
      <w:r>
        <w:rPr>
          <w:color w:val="000000" w:themeColor="text1"/>
          <w:sz w:val="24"/>
          <w:szCs w:val="24"/>
        </w:rPr>
        <w:t xml:space="preserve"> </w:t>
      </w:r>
      <w:r w:rsidR="00992A8E">
        <w:rPr>
          <w:color w:val="000000" w:themeColor="text1"/>
          <w:sz w:val="24"/>
          <w:szCs w:val="24"/>
        </w:rPr>
        <w:t>allowed us to quantify</w:t>
      </w:r>
      <w:r>
        <w:rPr>
          <w:color w:val="000000" w:themeColor="text1"/>
          <w:sz w:val="24"/>
          <w:szCs w:val="24"/>
        </w:rPr>
        <w:t xml:space="preserve"> h</w:t>
      </w:r>
      <w:r w:rsidR="00380BC8">
        <w:rPr>
          <w:color w:val="000000" w:themeColor="text1"/>
          <w:sz w:val="24"/>
          <w:szCs w:val="24"/>
        </w:rPr>
        <w:t>ydr</w:t>
      </w:r>
      <w:r w:rsidR="00992A8E">
        <w:rPr>
          <w:color w:val="000000" w:themeColor="text1"/>
          <w:sz w:val="24"/>
          <w:szCs w:val="24"/>
        </w:rPr>
        <w:t>odynamic and kinematic aspects</w:t>
      </w:r>
      <w:r>
        <w:rPr>
          <w:color w:val="000000" w:themeColor="text1"/>
          <w:sz w:val="24"/>
          <w:szCs w:val="24"/>
        </w:rPr>
        <w:t xml:space="preserve"> of mysticete swimming using many of the same methods derived by </w:t>
      </w:r>
      <w:r w:rsidRPr="000D2005">
        <w:rPr>
          <w:color w:val="000000" w:themeColor="text1"/>
          <w:sz w:val="24"/>
          <w:szCs w:val="24"/>
          <w:highlight w:val="yellow"/>
        </w:rPr>
        <w:t>Chopra and Kambe (1977</w:t>
      </w:r>
      <w:r>
        <w:rPr>
          <w:color w:val="000000" w:themeColor="text1"/>
          <w:sz w:val="24"/>
          <w:szCs w:val="24"/>
        </w:rPr>
        <w:t>)</w:t>
      </w:r>
      <w:r w:rsidR="00B95772">
        <w:rPr>
          <w:color w:val="000000" w:themeColor="text1"/>
          <w:sz w:val="24"/>
          <w:szCs w:val="24"/>
        </w:rPr>
        <w:t>, which has also</w:t>
      </w:r>
      <w:r>
        <w:rPr>
          <w:color w:val="000000" w:themeColor="text1"/>
          <w:sz w:val="24"/>
          <w:szCs w:val="24"/>
        </w:rPr>
        <w:t xml:space="preserve"> </w:t>
      </w:r>
      <w:r w:rsidR="00B95772">
        <w:rPr>
          <w:color w:val="000000" w:themeColor="text1"/>
          <w:sz w:val="24"/>
          <w:szCs w:val="24"/>
        </w:rPr>
        <w:t>been</w:t>
      </w:r>
      <w:r>
        <w:rPr>
          <w:color w:val="000000" w:themeColor="text1"/>
          <w:sz w:val="24"/>
          <w:szCs w:val="24"/>
        </w:rPr>
        <w:t xml:space="preserve"> validated for odontocetes by </w:t>
      </w:r>
      <w:r w:rsidRPr="000D2005">
        <w:rPr>
          <w:color w:val="000000" w:themeColor="text1"/>
          <w:sz w:val="24"/>
          <w:szCs w:val="24"/>
          <w:highlight w:val="yellow"/>
        </w:rPr>
        <w:t>Fish (1998</w:t>
      </w:r>
      <w:r>
        <w:rPr>
          <w:color w:val="000000" w:themeColor="text1"/>
          <w:sz w:val="24"/>
          <w:szCs w:val="24"/>
        </w:rPr>
        <w:t>).</w:t>
      </w:r>
      <w:r w:rsidR="00992A8E">
        <w:rPr>
          <w:color w:val="000000" w:themeColor="text1"/>
          <w:sz w:val="24"/>
          <w:szCs w:val="24"/>
        </w:rPr>
        <w:t xml:space="preserve"> The similarity between our methods and those of</w:t>
      </w:r>
      <w:r>
        <w:rPr>
          <w:color w:val="000000" w:themeColor="text1"/>
          <w:sz w:val="24"/>
          <w:szCs w:val="24"/>
        </w:rPr>
        <w:t xml:space="preserve"> previous studies </w:t>
      </w:r>
      <w:r w:rsidR="00B95772">
        <w:rPr>
          <w:color w:val="000000" w:themeColor="text1"/>
          <w:sz w:val="24"/>
          <w:szCs w:val="24"/>
        </w:rPr>
        <w:t xml:space="preserve">extends </w:t>
      </w:r>
      <w:r>
        <w:rPr>
          <w:color w:val="000000" w:themeColor="text1"/>
          <w:sz w:val="24"/>
          <w:szCs w:val="24"/>
        </w:rPr>
        <w:t>our ability to</w:t>
      </w:r>
      <w:r w:rsidR="00B95772">
        <w:rPr>
          <w:color w:val="000000" w:themeColor="text1"/>
          <w:sz w:val="24"/>
          <w:szCs w:val="24"/>
        </w:rPr>
        <w:t xml:space="preserve"> compare</w:t>
      </w:r>
      <w:r>
        <w:rPr>
          <w:color w:val="000000" w:themeColor="text1"/>
          <w:sz w:val="24"/>
          <w:szCs w:val="24"/>
        </w:rPr>
        <w:t xml:space="preserve"> swimming</w:t>
      </w:r>
      <w:r w:rsidR="00B95772">
        <w:rPr>
          <w:color w:val="000000" w:themeColor="text1"/>
          <w:sz w:val="24"/>
          <w:szCs w:val="24"/>
        </w:rPr>
        <w:t xml:space="preserve"> performance across vast body size ranges</w:t>
      </w:r>
      <w:r>
        <w:rPr>
          <w:color w:val="000000" w:themeColor="text1"/>
          <w:sz w:val="24"/>
          <w:szCs w:val="24"/>
        </w:rPr>
        <w:t>.</w:t>
      </w:r>
    </w:p>
    <w:p w:rsidR="00992A8E" w:rsidRDefault="00992A8E">
      <w:pPr>
        <w:spacing w:line="240" w:lineRule="auto"/>
        <w:ind w:firstLine="720"/>
        <w:rPr>
          <w:color w:val="000000" w:themeColor="text1"/>
          <w:sz w:val="24"/>
          <w:szCs w:val="24"/>
        </w:rPr>
      </w:pPr>
    </w:p>
    <w:p w:rsidR="00DA1E2C" w:rsidRDefault="00DA1E2C" w:rsidP="00DA1E2C">
      <w:pPr>
        <w:spacing w:line="240" w:lineRule="auto"/>
        <w:jc w:val="center"/>
        <w:rPr>
          <w:i/>
          <w:color w:val="000000" w:themeColor="text1"/>
          <w:sz w:val="24"/>
          <w:szCs w:val="24"/>
          <w:u w:val="single"/>
        </w:rPr>
      </w:pPr>
      <w:r>
        <w:rPr>
          <w:i/>
          <w:color w:val="000000" w:themeColor="text1"/>
          <w:sz w:val="24"/>
          <w:szCs w:val="24"/>
          <w:u w:val="single"/>
        </w:rPr>
        <w:t>Oscillatory Frequency and Swimming Speed</w:t>
      </w:r>
    </w:p>
    <w:p w:rsidR="00DA1E2C" w:rsidRPr="002E7E15" w:rsidRDefault="002E7E15" w:rsidP="00FE1AF5">
      <w:pPr>
        <w:spacing w:line="240" w:lineRule="auto"/>
        <w:rPr>
          <w:color w:val="000000" w:themeColor="text1"/>
          <w:sz w:val="24"/>
          <w:szCs w:val="24"/>
        </w:rPr>
      </w:pPr>
      <w:r>
        <w:rPr>
          <w:color w:val="000000" w:themeColor="text1"/>
          <w:sz w:val="24"/>
          <w:szCs w:val="24"/>
        </w:rPr>
        <w:tab/>
      </w:r>
      <w:r w:rsidR="00E16026" w:rsidRPr="002E7E15">
        <w:rPr>
          <w:color w:val="000000" w:themeColor="text1"/>
          <w:sz w:val="24"/>
          <w:szCs w:val="24"/>
        </w:rPr>
        <w:t>Our results</w:t>
      </w:r>
      <w:r w:rsidR="00DA1E2C" w:rsidRPr="002E7E15">
        <w:rPr>
          <w:color w:val="000000" w:themeColor="text1"/>
          <w:sz w:val="24"/>
          <w:szCs w:val="24"/>
        </w:rPr>
        <w:t xml:space="preserve"> </w:t>
      </w:r>
      <w:r w:rsidR="00E10D4D" w:rsidRPr="002E7E15">
        <w:rPr>
          <w:color w:val="000000" w:themeColor="text1"/>
          <w:sz w:val="24"/>
          <w:szCs w:val="24"/>
        </w:rPr>
        <w:t>illustrate</w:t>
      </w:r>
      <w:r w:rsidR="00E16026" w:rsidRPr="002E7E15">
        <w:rPr>
          <w:color w:val="000000" w:themeColor="text1"/>
          <w:sz w:val="24"/>
          <w:szCs w:val="24"/>
        </w:rPr>
        <w:t xml:space="preserve"> that</w:t>
      </w:r>
      <w:r w:rsidR="00E10D4D" w:rsidRPr="002E7E15">
        <w:rPr>
          <w:color w:val="000000" w:themeColor="text1"/>
          <w:sz w:val="24"/>
          <w:szCs w:val="24"/>
        </w:rPr>
        <w:t xml:space="preserve"> the transition from routine to lunge-associated swimming predictably results in increased oscillatory frequencies and swimming speeds as the animal prepares for a lunge </w:t>
      </w:r>
      <w:r w:rsidR="00326776">
        <w:rPr>
          <w:color w:val="000000" w:themeColor="text1"/>
          <w:sz w:val="24"/>
          <w:szCs w:val="24"/>
        </w:rPr>
        <w:t>(Fig. 3)</w:t>
      </w:r>
      <w:r w:rsidR="00E10D4D" w:rsidRPr="002E7E15">
        <w:rPr>
          <w:color w:val="000000" w:themeColor="text1"/>
          <w:sz w:val="24"/>
          <w:szCs w:val="24"/>
        </w:rPr>
        <w:t>(</w:t>
      </w:r>
      <w:r w:rsidR="00E10D4D" w:rsidRPr="000D2005">
        <w:rPr>
          <w:color w:val="000000" w:themeColor="text1"/>
          <w:sz w:val="24"/>
          <w:szCs w:val="24"/>
          <w:highlight w:val="yellow"/>
        </w:rPr>
        <w:t>Goldbogen et al., 2011; Cade et al., 2016</w:t>
      </w:r>
      <w:r w:rsidR="00E10D4D" w:rsidRPr="002E7E15">
        <w:rPr>
          <w:color w:val="000000" w:themeColor="text1"/>
          <w:sz w:val="24"/>
          <w:szCs w:val="24"/>
        </w:rPr>
        <w:t xml:space="preserve">). </w:t>
      </w:r>
      <w:r w:rsidR="00E10D4D" w:rsidRPr="000904BD">
        <w:rPr>
          <w:color w:val="000000" w:themeColor="text1"/>
          <w:sz w:val="24"/>
          <w:szCs w:val="24"/>
          <w:highlight w:val="yellow"/>
        </w:rPr>
        <w:t xml:space="preserve">Gough </w:t>
      </w:r>
      <w:r w:rsidRPr="000904BD">
        <w:rPr>
          <w:color w:val="000000" w:themeColor="text1"/>
          <w:sz w:val="24"/>
          <w:szCs w:val="24"/>
          <w:highlight w:val="yellow"/>
        </w:rPr>
        <w:t>et al. (2019</w:t>
      </w:r>
      <w:r>
        <w:rPr>
          <w:color w:val="000000" w:themeColor="text1"/>
          <w:sz w:val="24"/>
          <w:szCs w:val="24"/>
        </w:rPr>
        <w:t xml:space="preserve">) </w:t>
      </w:r>
      <w:r w:rsidR="00E10D4D" w:rsidRPr="002E7E15">
        <w:rPr>
          <w:color w:val="000000" w:themeColor="text1"/>
          <w:sz w:val="24"/>
          <w:szCs w:val="24"/>
        </w:rPr>
        <w:t xml:space="preserve">found that the oscillatory frequency </w:t>
      </w:r>
      <w:r>
        <w:rPr>
          <w:color w:val="000000" w:themeColor="text1"/>
          <w:sz w:val="24"/>
          <w:szCs w:val="24"/>
        </w:rPr>
        <w:t>decreases with increasing body size</w:t>
      </w:r>
      <w:r w:rsidR="00E10D4D" w:rsidRPr="002E7E15">
        <w:rPr>
          <w:color w:val="000000" w:themeColor="text1"/>
          <w:sz w:val="24"/>
          <w:szCs w:val="24"/>
        </w:rPr>
        <w:t xml:space="preserve"> to the power of -0.53, and with a more robust data set we </w:t>
      </w:r>
      <w:r>
        <w:rPr>
          <w:color w:val="000000" w:themeColor="text1"/>
          <w:sz w:val="24"/>
          <w:szCs w:val="24"/>
        </w:rPr>
        <w:t xml:space="preserve">have </w:t>
      </w:r>
      <w:r w:rsidR="00E10D4D" w:rsidRPr="002E7E15">
        <w:rPr>
          <w:color w:val="000000" w:themeColor="text1"/>
          <w:sz w:val="24"/>
          <w:szCs w:val="24"/>
        </w:rPr>
        <w:t xml:space="preserve">found a similar scaling exponent </w:t>
      </w:r>
      <w:r>
        <w:rPr>
          <w:color w:val="000000" w:themeColor="text1"/>
          <w:sz w:val="24"/>
          <w:szCs w:val="24"/>
        </w:rPr>
        <w:t>of</w:t>
      </w:r>
      <w:r w:rsidR="00E10D4D" w:rsidRPr="002E7E15">
        <w:rPr>
          <w:color w:val="000000" w:themeColor="text1"/>
          <w:sz w:val="24"/>
          <w:szCs w:val="24"/>
        </w:rPr>
        <w:t xml:space="preserve"> -0.48. </w:t>
      </w:r>
      <w:r w:rsidR="00582BA8">
        <w:rPr>
          <w:color w:val="000000" w:themeColor="text1"/>
          <w:sz w:val="24"/>
          <w:szCs w:val="24"/>
        </w:rPr>
        <w:t>For swimming speed,</w:t>
      </w:r>
      <w:r>
        <w:rPr>
          <w:color w:val="000000" w:themeColor="text1"/>
          <w:sz w:val="24"/>
          <w:szCs w:val="24"/>
        </w:rPr>
        <w:t xml:space="preserve"> we </w:t>
      </w:r>
      <w:r w:rsidR="00582BA8">
        <w:rPr>
          <w:color w:val="000000" w:themeColor="text1"/>
          <w:sz w:val="24"/>
          <w:szCs w:val="24"/>
        </w:rPr>
        <w:t xml:space="preserve">again </w:t>
      </w:r>
      <w:r>
        <w:rPr>
          <w:color w:val="000000" w:themeColor="text1"/>
          <w:sz w:val="24"/>
          <w:szCs w:val="24"/>
        </w:rPr>
        <w:t xml:space="preserve">found </w:t>
      </w:r>
      <w:r w:rsidR="00582BA8">
        <w:rPr>
          <w:color w:val="000000" w:themeColor="text1"/>
          <w:sz w:val="24"/>
          <w:szCs w:val="24"/>
        </w:rPr>
        <w:t xml:space="preserve">similar results to </w:t>
      </w:r>
      <w:r w:rsidR="00582BA8" w:rsidRPr="000904BD">
        <w:rPr>
          <w:color w:val="000000" w:themeColor="text1"/>
          <w:sz w:val="24"/>
          <w:szCs w:val="24"/>
          <w:highlight w:val="yellow"/>
        </w:rPr>
        <w:t>Gough et al. (2019</w:t>
      </w:r>
      <w:r w:rsidR="00582BA8">
        <w:rPr>
          <w:color w:val="000000" w:themeColor="text1"/>
          <w:sz w:val="24"/>
          <w:szCs w:val="24"/>
        </w:rPr>
        <w:t>) with swimming speed remaining</w:t>
      </w:r>
      <w:r>
        <w:rPr>
          <w:color w:val="000000" w:themeColor="text1"/>
          <w:sz w:val="24"/>
          <w:szCs w:val="24"/>
        </w:rPr>
        <w:t xml:space="preserve"> consistent at ~2 m s</w:t>
      </w:r>
      <w:r>
        <w:rPr>
          <w:color w:val="000000" w:themeColor="text1"/>
          <w:sz w:val="24"/>
          <w:szCs w:val="24"/>
          <w:vertAlign w:val="superscript"/>
        </w:rPr>
        <w:t>-1</w:t>
      </w:r>
      <w:r w:rsidR="00582BA8">
        <w:rPr>
          <w:color w:val="000000" w:themeColor="text1"/>
          <w:sz w:val="24"/>
          <w:szCs w:val="24"/>
        </w:rPr>
        <w:t>.</w:t>
      </w:r>
      <w:r>
        <w:rPr>
          <w:color w:val="000000" w:themeColor="text1"/>
          <w:sz w:val="24"/>
          <w:szCs w:val="24"/>
        </w:rPr>
        <w:t xml:space="preserve"> </w:t>
      </w:r>
      <w:r w:rsidR="00582BA8">
        <w:rPr>
          <w:color w:val="000000" w:themeColor="text1"/>
          <w:sz w:val="24"/>
          <w:szCs w:val="24"/>
        </w:rPr>
        <w:t xml:space="preserve">For both oscillatory frequency and swimming speed, </w:t>
      </w:r>
      <w:r w:rsidR="00E10D4D" w:rsidRPr="002E7E15">
        <w:rPr>
          <w:color w:val="000000" w:themeColor="text1"/>
          <w:sz w:val="24"/>
          <w:szCs w:val="24"/>
        </w:rPr>
        <w:t xml:space="preserve">the </w:t>
      </w:r>
      <w:r w:rsidR="00582BA8">
        <w:rPr>
          <w:color w:val="000000" w:themeColor="text1"/>
          <w:sz w:val="24"/>
          <w:szCs w:val="24"/>
        </w:rPr>
        <w:t>scaling exponents for</w:t>
      </w:r>
      <w:r w:rsidR="00E10D4D" w:rsidRPr="002E7E15">
        <w:rPr>
          <w:color w:val="000000" w:themeColor="text1"/>
          <w:sz w:val="24"/>
          <w:szCs w:val="24"/>
        </w:rPr>
        <w:t xml:space="preserve"> routine and lunge-associated swim efforts </w:t>
      </w:r>
      <w:r w:rsidR="00582BA8">
        <w:rPr>
          <w:color w:val="000000" w:themeColor="text1"/>
          <w:sz w:val="24"/>
          <w:szCs w:val="24"/>
        </w:rPr>
        <w:t xml:space="preserve">were </w:t>
      </w:r>
      <w:r w:rsidR="00326776">
        <w:rPr>
          <w:color w:val="000000" w:themeColor="text1"/>
          <w:sz w:val="24"/>
          <w:szCs w:val="24"/>
        </w:rPr>
        <w:t xml:space="preserve">nearly </w:t>
      </w:r>
      <w:r w:rsidR="00582BA8">
        <w:rPr>
          <w:color w:val="000000" w:themeColor="text1"/>
          <w:sz w:val="24"/>
          <w:szCs w:val="24"/>
        </w:rPr>
        <w:t>identical, with a difference of</w:t>
      </w:r>
      <w:r w:rsidR="00E10D4D" w:rsidRPr="002E7E15">
        <w:rPr>
          <w:color w:val="000000" w:themeColor="text1"/>
          <w:sz w:val="24"/>
          <w:szCs w:val="24"/>
        </w:rPr>
        <w:t xml:space="preserve"> 0.006</w:t>
      </w:r>
      <w:r w:rsidR="00582BA8">
        <w:rPr>
          <w:color w:val="000000" w:themeColor="text1"/>
          <w:sz w:val="24"/>
          <w:szCs w:val="24"/>
        </w:rPr>
        <w:t xml:space="preserve"> for oscillatory frequency and a difference of 0.001 for swimming speed. These results suggest that, regardless of body size, mysticetes prepare for a feeding lunge through similar kinematic pathways which include a consistent increase in both oscillatory frequency and swimming speed. </w:t>
      </w:r>
      <w:r w:rsidR="00BF6123">
        <w:rPr>
          <w:color w:val="000000" w:themeColor="text1"/>
          <w:sz w:val="24"/>
          <w:szCs w:val="24"/>
        </w:rPr>
        <w:t>These</w:t>
      </w:r>
      <w:r w:rsidR="00582BA8">
        <w:rPr>
          <w:color w:val="000000" w:themeColor="text1"/>
          <w:sz w:val="24"/>
          <w:szCs w:val="24"/>
        </w:rPr>
        <w:t xml:space="preserve"> results for oscillatory frequency and swimming speed align with previous results for fish and odontocetes that have shown that swimming</w:t>
      </w:r>
      <w:r w:rsidR="00BF6123">
        <w:rPr>
          <w:color w:val="000000" w:themeColor="text1"/>
          <w:sz w:val="24"/>
          <w:szCs w:val="24"/>
        </w:rPr>
        <w:t xml:space="preserve"> speed is heavily modulated by oscillatory frequency (</w:t>
      </w:r>
      <w:r w:rsidR="00BF6123" w:rsidRPr="000D2005">
        <w:rPr>
          <w:color w:val="000000" w:themeColor="text1"/>
          <w:sz w:val="24"/>
          <w:szCs w:val="24"/>
          <w:highlight w:val="yellow"/>
        </w:rPr>
        <w:t>Bainbridge, 1958; Fish, 1998; Gough et al., 2019)</w:t>
      </w:r>
      <w:r w:rsidR="00582BA8" w:rsidRPr="000D2005">
        <w:rPr>
          <w:color w:val="000000" w:themeColor="text1"/>
          <w:sz w:val="24"/>
          <w:szCs w:val="24"/>
          <w:highlight w:val="yellow"/>
        </w:rPr>
        <w:t>.</w:t>
      </w:r>
    </w:p>
    <w:p w:rsidR="00DA1E2C" w:rsidRPr="00FE1AF5" w:rsidRDefault="00DA1E2C">
      <w:pPr>
        <w:spacing w:line="240" w:lineRule="auto"/>
        <w:jc w:val="center"/>
        <w:rPr>
          <w:color w:val="000000" w:themeColor="text1"/>
          <w:sz w:val="24"/>
          <w:szCs w:val="24"/>
          <w:u w:val="single"/>
        </w:rPr>
      </w:pPr>
    </w:p>
    <w:p w:rsidR="00992A8E" w:rsidRPr="003217B9" w:rsidRDefault="00992A8E">
      <w:pPr>
        <w:spacing w:line="240" w:lineRule="auto"/>
        <w:jc w:val="center"/>
        <w:rPr>
          <w:i/>
          <w:color w:val="000000" w:themeColor="text1"/>
          <w:sz w:val="24"/>
          <w:szCs w:val="24"/>
          <w:u w:val="single"/>
        </w:rPr>
      </w:pPr>
      <w:r w:rsidRPr="003217B9">
        <w:rPr>
          <w:i/>
          <w:color w:val="000000" w:themeColor="text1"/>
          <w:sz w:val="24"/>
          <w:szCs w:val="24"/>
          <w:u w:val="single"/>
        </w:rPr>
        <w:t>Mean mass-specific thrust</w:t>
      </w:r>
    </w:p>
    <w:p w:rsidR="00FE2636" w:rsidRPr="003217B9" w:rsidRDefault="009F5550" w:rsidP="00BC33FB">
      <w:pPr>
        <w:spacing w:line="240" w:lineRule="auto"/>
        <w:ind w:firstLine="720"/>
        <w:rPr>
          <w:color w:val="000000" w:themeColor="text1"/>
          <w:sz w:val="24"/>
          <w:szCs w:val="24"/>
        </w:rPr>
      </w:pPr>
      <w:r w:rsidRPr="003217B9">
        <w:rPr>
          <w:color w:val="000000" w:themeColor="text1"/>
          <w:sz w:val="24"/>
          <w:szCs w:val="24"/>
        </w:rPr>
        <w:t xml:space="preserve"> </w:t>
      </w:r>
      <w:r w:rsidR="00992A8E">
        <w:rPr>
          <w:color w:val="000000" w:themeColor="text1"/>
          <w:sz w:val="24"/>
          <w:szCs w:val="24"/>
        </w:rPr>
        <w:t xml:space="preserve">Thrust generation is a fundamental aspect of any swimming mode and the </w:t>
      </w:r>
      <w:r w:rsidR="000760D4">
        <w:rPr>
          <w:color w:val="000000" w:themeColor="text1"/>
          <w:sz w:val="24"/>
          <w:szCs w:val="24"/>
        </w:rPr>
        <w:t xml:space="preserve">achievable </w:t>
      </w:r>
      <w:r w:rsidR="00992A8E">
        <w:rPr>
          <w:color w:val="000000" w:themeColor="text1"/>
          <w:sz w:val="24"/>
          <w:szCs w:val="24"/>
        </w:rPr>
        <w:t>mass-specific thrust</w:t>
      </w:r>
      <w:r w:rsidR="000760D4">
        <w:rPr>
          <w:color w:val="000000" w:themeColor="text1"/>
          <w:sz w:val="24"/>
          <w:szCs w:val="24"/>
        </w:rPr>
        <w:t xml:space="preserve"> for a swimming animal has a direct impact on its maximum swimming speed and, subsequently, the types and quantities of prey that it can capture (</w:t>
      </w:r>
      <w:r w:rsidR="00430540" w:rsidRPr="000904BD">
        <w:rPr>
          <w:color w:val="000000" w:themeColor="text1"/>
          <w:sz w:val="24"/>
          <w:szCs w:val="24"/>
          <w:highlight w:val="yellow"/>
        </w:rPr>
        <w:t>Fish, 1998; Potvin et al., 2009; Cade et al., 20</w:t>
      </w:r>
      <w:r w:rsidR="00C65720" w:rsidRPr="000904BD">
        <w:rPr>
          <w:color w:val="000000" w:themeColor="text1"/>
          <w:sz w:val="24"/>
          <w:szCs w:val="24"/>
          <w:highlight w:val="yellow"/>
        </w:rPr>
        <w:t>20</w:t>
      </w:r>
      <w:r w:rsidR="00430540">
        <w:rPr>
          <w:color w:val="000000" w:themeColor="text1"/>
          <w:sz w:val="24"/>
          <w:szCs w:val="24"/>
        </w:rPr>
        <w:t xml:space="preserve">). </w:t>
      </w:r>
      <w:r w:rsidR="000760D4">
        <w:rPr>
          <w:color w:val="000000" w:themeColor="text1"/>
          <w:sz w:val="24"/>
          <w:szCs w:val="24"/>
        </w:rPr>
        <w:t>For cetaceans, high mass-specific thrust allows odontocetes to capture fast-moving, individual fish (</w:t>
      </w:r>
      <w:r w:rsidR="009E1E21" w:rsidRPr="000904BD">
        <w:rPr>
          <w:color w:val="000000" w:themeColor="text1"/>
          <w:sz w:val="24"/>
          <w:szCs w:val="24"/>
          <w:highlight w:val="yellow"/>
        </w:rPr>
        <w:t>Maresh et al., 2004</w:t>
      </w:r>
      <w:r w:rsidR="000760D4">
        <w:rPr>
          <w:color w:val="000000" w:themeColor="text1"/>
          <w:sz w:val="24"/>
          <w:szCs w:val="24"/>
        </w:rPr>
        <w:t>) and allows mysticetes to achieve high speeds during feeding lunges to offset the deceleration during prey engulfment as well as the potential escape response of different prey types (</w:t>
      </w:r>
      <w:r w:rsidR="000760D4" w:rsidRPr="000904BD">
        <w:rPr>
          <w:color w:val="000000" w:themeColor="text1"/>
          <w:sz w:val="24"/>
          <w:szCs w:val="24"/>
          <w:highlight w:val="yellow"/>
        </w:rPr>
        <w:t xml:space="preserve">Cade et al., </w:t>
      </w:r>
      <w:r w:rsidR="00EF422B" w:rsidRPr="000904BD">
        <w:rPr>
          <w:color w:val="000000" w:themeColor="text1"/>
          <w:sz w:val="24"/>
          <w:szCs w:val="24"/>
          <w:highlight w:val="yellow"/>
        </w:rPr>
        <w:t xml:space="preserve">2016, </w:t>
      </w:r>
      <w:r w:rsidR="000760D4" w:rsidRPr="000904BD">
        <w:rPr>
          <w:color w:val="000000" w:themeColor="text1"/>
          <w:sz w:val="24"/>
          <w:szCs w:val="24"/>
          <w:highlight w:val="yellow"/>
        </w:rPr>
        <w:t>20</w:t>
      </w:r>
      <w:r w:rsidR="00C65720" w:rsidRPr="000904BD">
        <w:rPr>
          <w:color w:val="000000" w:themeColor="text1"/>
          <w:sz w:val="24"/>
          <w:szCs w:val="24"/>
          <w:highlight w:val="yellow"/>
        </w:rPr>
        <w:t>20</w:t>
      </w:r>
      <w:r w:rsidR="000760D4" w:rsidRPr="000904BD">
        <w:rPr>
          <w:color w:val="000000" w:themeColor="text1"/>
          <w:sz w:val="24"/>
          <w:szCs w:val="24"/>
          <w:highlight w:val="yellow"/>
        </w:rPr>
        <w:t>). Fish (1998</w:t>
      </w:r>
      <w:r w:rsidR="000760D4">
        <w:rPr>
          <w:color w:val="000000" w:themeColor="text1"/>
          <w:sz w:val="24"/>
          <w:szCs w:val="24"/>
        </w:rPr>
        <w:t>) measured the swimming speed and estimated the thrust output for four</w:t>
      </w:r>
      <w:r w:rsidR="00992A8E">
        <w:rPr>
          <w:color w:val="000000" w:themeColor="text1"/>
          <w:sz w:val="24"/>
          <w:szCs w:val="24"/>
        </w:rPr>
        <w:t xml:space="preserve"> odontocete species </w:t>
      </w:r>
      <w:r w:rsidR="000760D4">
        <w:rPr>
          <w:color w:val="000000" w:themeColor="text1"/>
          <w:sz w:val="24"/>
          <w:szCs w:val="24"/>
        </w:rPr>
        <w:t>and found that</w:t>
      </w:r>
      <w:r w:rsidR="00992A8E">
        <w:rPr>
          <w:color w:val="000000" w:themeColor="text1"/>
          <w:sz w:val="24"/>
          <w:szCs w:val="24"/>
        </w:rPr>
        <w:t xml:space="preserve"> thrust </w:t>
      </w:r>
      <w:r w:rsidR="000760D4">
        <w:rPr>
          <w:color w:val="000000" w:themeColor="text1"/>
          <w:sz w:val="24"/>
          <w:szCs w:val="24"/>
        </w:rPr>
        <w:t>increased with increasing swimming speed</w:t>
      </w:r>
      <w:r w:rsidR="00992A8E">
        <w:rPr>
          <w:color w:val="000000" w:themeColor="text1"/>
          <w:sz w:val="24"/>
          <w:szCs w:val="24"/>
        </w:rPr>
        <w:t xml:space="preserve"> </w:t>
      </w:r>
      <w:r w:rsidR="000760D4">
        <w:rPr>
          <w:color w:val="000000" w:themeColor="text1"/>
          <w:sz w:val="24"/>
          <w:szCs w:val="24"/>
        </w:rPr>
        <w:t>for all species</w:t>
      </w:r>
      <w:r w:rsidR="00992A8E">
        <w:rPr>
          <w:color w:val="000000" w:themeColor="text1"/>
          <w:sz w:val="24"/>
          <w:szCs w:val="24"/>
        </w:rPr>
        <w:t xml:space="preserve">. </w:t>
      </w:r>
      <w:r w:rsidRPr="003217B9">
        <w:rPr>
          <w:color w:val="000000" w:themeColor="text1"/>
          <w:sz w:val="24"/>
          <w:szCs w:val="24"/>
        </w:rPr>
        <w:t xml:space="preserve"> Additional studies surrounding odontocete swimming speed and thrust </w:t>
      </w:r>
      <w:r w:rsidR="00992A8E">
        <w:rPr>
          <w:color w:val="000000" w:themeColor="text1"/>
          <w:sz w:val="24"/>
          <w:szCs w:val="24"/>
        </w:rPr>
        <w:t>have also found a similar relationship between increasing thrust and swimming speed</w:t>
      </w:r>
      <w:r w:rsidR="00BC33FB">
        <w:rPr>
          <w:color w:val="000000" w:themeColor="text1"/>
          <w:sz w:val="24"/>
          <w:szCs w:val="24"/>
        </w:rPr>
        <w:t xml:space="preserve"> </w:t>
      </w:r>
      <w:r w:rsidRPr="003217B9">
        <w:rPr>
          <w:color w:val="000000" w:themeColor="text1"/>
          <w:sz w:val="24"/>
          <w:szCs w:val="24"/>
        </w:rPr>
        <w:t>(</w:t>
      </w:r>
      <w:r w:rsidRPr="000904BD">
        <w:rPr>
          <w:color w:val="000000" w:themeColor="text1"/>
          <w:sz w:val="24"/>
          <w:szCs w:val="24"/>
          <w:highlight w:val="yellow"/>
        </w:rPr>
        <w:t>Weihs, 2002</w:t>
      </w:r>
      <w:r w:rsidR="00B97C6D" w:rsidRPr="000904BD">
        <w:rPr>
          <w:color w:val="000000" w:themeColor="text1"/>
          <w:sz w:val="24"/>
          <w:szCs w:val="24"/>
          <w:highlight w:val="yellow"/>
        </w:rPr>
        <w:t>A</w:t>
      </w:r>
      <w:r w:rsidR="009403FF" w:rsidRPr="000904BD">
        <w:rPr>
          <w:color w:val="000000" w:themeColor="text1"/>
          <w:sz w:val="24"/>
          <w:szCs w:val="24"/>
          <w:highlight w:val="yellow"/>
        </w:rPr>
        <w:t>; Fish et al., 2014</w:t>
      </w:r>
      <w:r w:rsidRPr="003217B9">
        <w:rPr>
          <w:color w:val="000000" w:themeColor="text1"/>
          <w:sz w:val="24"/>
          <w:szCs w:val="24"/>
        </w:rPr>
        <w:t xml:space="preserve">). In this study, we </w:t>
      </w:r>
      <w:r w:rsidR="00FE2636" w:rsidRPr="003217B9">
        <w:rPr>
          <w:color w:val="000000" w:themeColor="text1"/>
          <w:sz w:val="24"/>
          <w:szCs w:val="24"/>
        </w:rPr>
        <w:t xml:space="preserve">found that the mass-specific thrust for </w:t>
      </w:r>
      <w:r w:rsidR="00763C6D">
        <w:rPr>
          <w:color w:val="000000" w:themeColor="text1"/>
          <w:sz w:val="24"/>
          <w:szCs w:val="24"/>
        </w:rPr>
        <w:t>routine</w:t>
      </w:r>
      <w:r w:rsidR="00FE2636" w:rsidRPr="003217B9">
        <w:rPr>
          <w:color w:val="000000" w:themeColor="text1"/>
          <w:sz w:val="24"/>
          <w:szCs w:val="24"/>
        </w:rPr>
        <w:t xml:space="preserve"> fluking (at lower velocities of 1-3 m s</w:t>
      </w:r>
      <w:r w:rsidR="00FE2636" w:rsidRPr="003217B9">
        <w:rPr>
          <w:color w:val="000000" w:themeColor="text1"/>
          <w:sz w:val="24"/>
          <w:szCs w:val="24"/>
          <w:vertAlign w:val="superscript"/>
        </w:rPr>
        <w:t>-1</w:t>
      </w:r>
      <w:r w:rsidR="00FE2636" w:rsidRPr="003217B9">
        <w:rPr>
          <w:color w:val="000000" w:themeColor="text1"/>
          <w:sz w:val="24"/>
          <w:szCs w:val="24"/>
        </w:rPr>
        <w:t>) are very similar for all three</w:t>
      </w:r>
      <w:r w:rsidR="007E283F">
        <w:rPr>
          <w:color w:val="000000" w:themeColor="text1"/>
          <w:sz w:val="24"/>
          <w:szCs w:val="24"/>
        </w:rPr>
        <w:t xml:space="preserve"> well-sampled</w:t>
      </w:r>
      <w:r w:rsidR="00FE2636" w:rsidRPr="003217B9">
        <w:rPr>
          <w:color w:val="000000" w:themeColor="text1"/>
          <w:sz w:val="24"/>
          <w:szCs w:val="24"/>
        </w:rPr>
        <w:t xml:space="preserve"> species</w:t>
      </w:r>
      <w:r w:rsidR="007E283F">
        <w:rPr>
          <w:color w:val="000000" w:themeColor="text1"/>
          <w:sz w:val="24"/>
          <w:szCs w:val="24"/>
        </w:rPr>
        <w:t xml:space="preserve"> (Fig. </w:t>
      </w:r>
      <w:r w:rsidR="00E50D32">
        <w:rPr>
          <w:color w:val="000000" w:themeColor="text1"/>
          <w:sz w:val="24"/>
          <w:szCs w:val="24"/>
        </w:rPr>
        <w:t>4A</w:t>
      </w:r>
      <w:r w:rsidR="007E283F">
        <w:rPr>
          <w:color w:val="000000" w:themeColor="text1"/>
          <w:sz w:val="24"/>
          <w:szCs w:val="24"/>
        </w:rPr>
        <w:t>)</w:t>
      </w:r>
      <w:r w:rsidRPr="003217B9">
        <w:rPr>
          <w:color w:val="000000" w:themeColor="text1"/>
          <w:sz w:val="24"/>
          <w:szCs w:val="24"/>
        </w:rPr>
        <w:t xml:space="preserve">, </w:t>
      </w:r>
      <w:r w:rsidR="001760FA">
        <w:rPr>
          <w:color w:val="000000" w:themeColor="text1"/>
          <w:sz w:val="24"/>
          <w:szCs w:val="24"/>
        </w:rPr>
        <w:t>and</w:t>
      </w:r>
      <w:r w:rsidRPr="003217B9">
        <w:rPr>
          <w:color w:val="000000" w:themeColor="text1"/>
          <w:sz w:val="24"/>
          <w:szCs w:val="24"/>
        </w:rPr>
        <w:t xml:space="preserve"> show similar relationships to </w:t>
      </w:r>
      <w:r w:rsidRPr="000904BD">
        <w:rPr>
          <w:color w:val="000000" w:themeColor="text1"/>
          <w:sz w:val="24"/>
          <w:szCs w:val="24"/>
          <w:highlight w:val="yellow"/>
        </w:rPr>
        <w:t xml:space="preserve">Fish </w:t>
      </w:r>
      <w:r w:rsidR="00CE403B" w:rsidRPr="000904BD">
        <w:rPr>
          <w:color w:val="000000" w:themeColor="text1"/>
          <w:sz w:val="24"/>
          <w:szCs w:val="24"/>
          <w:highlight w:val="yellow"/>
        </w:rPr>
        <w:t xml:space="preserve">(1998) </w:t>
      </w:r>
      <w:r w:rsidRPr="000904BD">
        <w:rPr>
          <w:color w:val="000000" w:themeColor="text1"/>
          <w:sz w:val="24"/>
          <w:szCs w:val="24"/>
          <w:highlight w:val="yellow"/>
        </w:rPr>
        <w:t xml:space="preserve">and Weihs </w:t>
      </w:r>
      <w:r w:rsidR="00CE403B" w:rsidRPr="000904BD">
        <w:rPr>
          <w:color w:val="000000" w:themeColor="text1"/>
          <w:sz w:val="24"/>
          <w:szCs w:val="24"/>
          <w:highlight w:val="yellow"/>
        </w:rPr>
        <w:t>(2002A</w:t>
      </w:r>
      <w:r w:rsidR="00CE403B">
        <w:rPr>
          <w:color w:val="000000" w:themeColor="text1"/>
          <w:sz w:val="24"/>
          <w:szCs w:val="24"/>
        </w:rPr>
        <w:t xml:space="preserve">) </w:t>
      </w:r>
      <w:r w:rsidRPr="003217B9">
        <w:rPr>
          <w:color w:val="000000" w:themeColor="text1"/>
          <w:sz w:val="24"/>
          <w:szCs w:val="24"/>
        </w:rPr>
        <w:t xml:space="preserve">in that thrust increases as swimming velocity increases. </w:t>
      </w:r>
      <w:r w:rsidR="00CE403B">
        <w:rPr>
          <w:color w:val="000000" w:themeColor="text1"/>
          <w:sz w:val="24"/>
          <w:szCs w:val="24"/>
        </w:rPr>
        <w:t>The result</w:t>
      </w:r>
      <w:r w:rsidR="00A263E5">
        <w:rPr>
          <w:color w:val="000000" w:themeColor="text1"/>
          <w:sz w:val="24"/>
          <w:szCs w:val="24"/>
        </w:rPr>
        <w:t>s</w:t>
      </w:r>
      <w:r w:rsidR="00EF4F37">
        <w:rPr>
          <w:color w:val="000000" w:themeColor="text1"/>
          <w:sz w:val="24"/>
          <w:szCs w:val="24"/>
        </w:rPr>
        <w:t xml:space="preserve"> presented here</w:t>
      </w:r>
      <w:r w:rsidR="00CE403B">
        <w:rPr>
          <w:color w:val="000000" w:themeColor="text1"/>
          <w:sz w:val="24"/>
          <w:szCs w:val="24"/>
        </w:rPr>
        <w:t xml:space="preserve"> correspond </w:t>
      </w:r>
      <w:r w:rsidR="00EF4F37">
        <w:rPr>
          <w:color w:val="000000" w:themeColor="text1"/>
          <w:sz w:val="24"/>
          <w:szCs w:val="24"/>
        </w:rPr>
        <w:t>to the trends of the</w:t>
      </w:r>
      <w:r w:rsidR="00CE403B">
        <w:rPr>
          <w:color w:val="000000" w:themeColor="text1"/>
          <w:sz w:val="24"/>
          <w:szCs w:val="24"/>
        </w:rPr>
        <w:t xml:space="preserve"> hydrodynamics of rigid moving bodies as the thrust (= drag as constant velocity) increases with the square of the velocity (</w:t>
      </w:r>
      <w:r w:rsidR="00CE403B" w:rsidRPr="000D2005">
        <w:rPr>
          <w:color w:val="000000" w:themeColor="text1"/>
          <w:sz w:val="24"/>
          <w:szCs w:val="24"/>
          <w:highlight w:val="yellow"/>
        </w:rPr>
        <w:t>Vogel, 1994</w:t>
      </w:r>
      <w:r w:rsidR="00CE403B">
        <w:rPr>
          <w:color w:val="000000" w:themeColor="text1"/>
          <w:sz w:val="24"/>
          <w:szCs w:val="24"/>
        </w:rPr>
        <w:t xml:space="preserve">). </w:t>
      </w:r>
      <w:r w:rsidR="00EF4F37">
        <w:rPr>
          <w:color w:val="000000" w:themeColor="text1"/>
          <w:sz w:val="24"/>
          <w:szCs w:val="24"/>
        </w:rPr>
        <w:t>Furthermore,</w:t>
      </w:r>
      <w:r w:rsidR="00CE403B">
        <w:rPr>
          <w:color w:val="000000" w:themeColor="text1"/>
          <w:sz w:val="24"/>
          <w:szCs w:val="24"/>
        </w:rPr>
        <w:t xml:space="preserve"> the </w:t>
      </w:r>
      <w:r w:rsidR="00483D33">
        <w:rPr>
          <w:color w:val="000000" w:themeColor="text1"/>
          <w:sz w:val="24"/>
          <w:szCs w:val="24"/>
        </w:rPr>
        <w:t>propulsive</w:t>
      </w:r>
      <w:r w:rsidR="00CE403B">
        <w:rPr>
          <w:color w:val="000000" w:themeColor="text1"/>
          <w:sz w:val="24"/>
          <w:szCs w:val="24"/>
        </w:rPr>
        <w:t xml:space="preserve"> motion</w:t>
      </w:r>
      <w:r w:rsidR="00483D33">
        <w:rPr>
          <w:color w:val="000000" w:themeColor="text1"/>
          <w:sz w:val="24"/>
          <w:szCs w:val="24"/>
        </w:rPr>
        <w:t>s</w:t>
      </w:r>
      <w:r w:rsidR="00CE403B">
        <w:rPr>
          <w:color w:val="000000" w:themeColor="text1"/>
          <w:sz w:val="24"/>
          <w:szCs w:val="24"/>
        </w:rPr>
        <w:t xml:space="preserve"> of dolphins and fishes incurs a further </w:t>
      </w:r>
      <w:r w:rsidR="00483D33">
        <w:rPr>
          <w:color w:val="000000" w:themeColor="text1"/>
          <w:sz w:val="24"/>
          <w:szCs w:val="24"/>
        </w:rPr>
        <w:t xml:space="preserve">three to five times </w:t>
      </w:r>
      <w:r w:rsidR="00CE403B">
        <w:rPr>
          <w:color w:val="000000" w:themeColor="text1"/>
          <w:sz w:val="24"/>
          <w:szCs w:val="24"/>
        </w:rPr>
        <w:t xml:space="preserve">increase in thrust with swimming velocity </w:t>
      </w:r>
      <w:r w:rsidR="00483D33">
        <w:rPr>
          <w:color w:val="000000" w:themeColor="text1"/>
          <w:sz w:val="24"/>
          <w:szCs w:val="24"/>
        </w:rPr>
        <w:t>(</w:t>
      </w:r>
      <w:r w:rsidR="00483D33" w:rsidRPr="000D2005">
        <w:rPr>
          <w:color w:val="000000" w:themeColor="text1"/>
          <w:sz w:val="24"/>
          <w:szCs w:val="24"/>
          <w:highlight w:val="yellow"/>
        </w:rPr>
        <w:t>Lighthill, 1971</w:t>
      </w:r>
      <w:r w:rsidR="00483D33">
        <w:rPr>
          <w:color w:val="000000" w:themeColor="text1"/>
          <w:sz w:val="24"/>
          <w:szCs w:val="24"/>
        </w:rPr>
        <w:t xml:space="preserve">; </w:t>
      </w:r>
      <w:r w:rsidR="00483D33" w:rsidRPr="000904BD">
        <w:rPr>
          <w:color w:val="000000" w:themeColor="text1"/>
          <w:sz w:val="24"/>
          <w:szCs w:val="24"/>
          <w:highlight w:val="yellow"/>
        </w:rPr>
        <w:t>Liu et al., 1997</w:t>
      </w:r>
      <w:r w:rsidR="00483D33">
        <w:rPr>
          <w:color w:val="000000" w:themeColor="text1"/>
          <w:sz w:val="24"/>
          <w:szCs w:val="24"/>
        </w:rPr>
        <w:t xml:space="preserve">; </w:t>
      </w:r>
      <w:r w:rsidR="00483D33" w:rsidRPr="000904BD">
        <w:rPr>
          <w:color w:val="000000" w:themeColor="text1"/>
          <w:sz w:val="24"/>
          <w:szCs w:val="24"/>
          <w:highlight w:val="yellow"/>
        </w:rPr>
        <w:t>Anderson et al., 2001; Fish et al. 2014).</w:t>
      </w:r>
      <w:r w:rsidR="00483D33">
        <w:rPr>
          <w:color w:val="000000" w:themeColor="text1"/>
          <w:sz w:val="24"/>
          <w:szCs w:val="24"/>
        </w:rPr>
        <w:t xml:space="preserve"> </w:t>
      </w:r>
    </w:p>
    <w:p w:rsidR="006779A6" w:rsidRDefault="00630F76" w:rsidP="00E90454">
      <w:pPr>
        <w:shd w:val="clear" w:color="auto" w:fill="FFFFFF"/>
        <w:spacing w:line="240" w:lineRule="auto"/>
        <w:ind w:firstLine="720"/>
        <w:rPr>
          <w:color w:val="000000" w:themeColor="text1"/>
          <w:sz w:val="24"/>
          <w:szCs w:val="24"/>
        </w:rPr>
      </w:pPr>
      <w:r>
        <w:rPr>
          <w:color w:val="000000" w:themeColor="text1"/>
          <w:sz w:val="24"/>
          <w:szCs w:val="24"/>
        </w:rPr>
        <w:t>Our</w:t>
      </w:r>
      <w:r w:rsidR="002F44C8">
        <w:rPr>
          <w:color w:val="000000" w:themeColor="text1"/>
          <w:sz w:val="24"/>
          <w:szCs w:val="24"/>
        </w:rPr>
        <w:t xml:space="preserve"> </w:t>
      </w:r>
      <w:r>
        <w:rPr>
          <w:color w:val="000000" w:themeColor="text1"/>
          <w:sz w:val="24"/>
          <w:szCs w:val="24"/>
        </w:rPr>
        <w:t xml:space="preserve">comparisons of speed-matched </w:t>
      </w:r>
      <w:r w:rsidR="002F44C8">
        <w:rPr>
          <w:color w:val="000000" w:themeColor="text1"/>
          <w:sz w:val="24"/>
          <w:szCs w:val="24"/>
        </w:rPr>
        <w:t xml:space="preserve">mass-specific thrust output </w:t>
      </w:r>
      <w:r>
        <w:rPr>
          <w:color w:val="000000" w:themeColor="text1"/>
          <w:sz w:val="24"/>
          <w:szCs w:val="24"/>
        </w:rPr>
        <w:t>between</w:t>
      </w:r>
      <w:r w:rsidR="002F44C8">
        <w:rPr>
          <w:color w:val="000000" w:themeColor="text1"/>
          <w:sz w:val="24"/>
          <w:szCs w:val="24"/>
        </w:rPr>
        <w:t xml:space="preserve"> </w:t>
      </w:r>
      <w:r w:rsidR="00763C6D">
        <w:rPr>
          <w:color w:val="000000" w:themeColor="text1"/>
          <w:sz w:val="24"/>
          <w:szCs w:val="24"/>
        </w:rPr>
        <w:t>routine</w:t>
      </w:r>
      <w:r w:rsidR="002F44C8">
        <w:rPr>
          <w:color w:val="000000" w:themeColor="text1"/>
          <w:sz w:val="24"/>
          <w:szCs w:val="24"/>
        </w:rPr>
        <w:t xml:space="preserve"> swimming </w:t>
      </w:r>
      <w:r>
        <w:rPr>
          <w:color w:val="000000" w:themeColor="text1"/>
          <w:sz w:val="24"/>
          <w:szCs w:val="24"/>
        </w:rPr>
        <w:t>and</w:t>
      </w:r>
      <w:r w:rsidR="002F44C8">
        <w:rPr>
          <w:color w:val="000000" w:themeColor="text1"/>
          <w:sz w:val="24"/>
          <w:szCs w:val="24"/>
        </w:rPr>
        <w:t xml:space="preserve"> </w:t>
      </w:r>
      <w:r>
        <w:rPr>
          <w:color w:val="000000" w:themeColor="text1"/>
          <w:sz w:val="24"/>
          <w:szCs w:val="24"/>
        </w:rPr>
        <w:t xml:space="preserve">lunges suggest </w:t>
      </w:r>
      <w:r w:rsidR="002F44C8">
        <w:rPr>
          <w:color w:val="000000" w:themeColor="text1"/>
          <w:sz w:val="24"/>
          <w:szCs w:val="24"/>
        </w:rPr>
        <w:t xml:space="preserve">that </w:t>
      </w:r>
      <w:r>
        <w:rPr>
          <w:color w:val="000000" w:themeColor="text1"/>
          <w:sz w:val="24"/>
          <w:szCs w:val="24"/>
        </w:rPr>
        <w:t>whales may</w:t>
      </w:r>
      <w:r w:rsidR="002F44C8">
        <w:rPr>
          <w:color w:val="000000" w:themeColor="text1"/>
          <w:sz w:val="24"/>
          <w:szCs w:val="24"/>
        </w:rPr>
        <w:t xml:space="preserve"> alter other kinematic variables in order to generate </w:t>
      </w:r>
      <w:r>
        <w:rPr>
          <w:color w:val="000000" w:themeColor="text1"/>
          <w:sz w:val="24"/>
          <w:szCs w:val="24"/>
        </w:rPr>
        <w:t xml:space="preserve">greater </w:t>
      </w:r>
      <w:r w:rsidR="002F44C8">
        <w:rPr>
          <w:color w:val="000000" w:themeColor="text1"/>
          <w:sz w:val="24"/>
          <w:szCs w:val="24"/>
        </w:rPr>
        <w:t xml:space="preserve">thrust </w:t>
      </w:r>
      <w:r>
        <w:rPr>
          <w:color w:val="000000" w:themeColor="text1"/>
          <w:sz w:val="24"/>
          <w:szCs w:val="24"/>
        </w:rPr>
        <w:t>during feeding.</w:t>
      </w:r>
      <w:r w:rsidR="002F44C8">
        <w:rPr>
          <w:color w:val="000000" w:themeColor="text1"/>
          <w:sz w:val="24"/>
          <w:szCs w:val="24"/>
        </w:rPr>
        <w:t xml:space="preserve"> </w:t>
      </w:r>
      <w:r w:rsidR="00C65720">
        <w:rPr>
          <w:color w:val="000000" w:themeColor="text1"/>
          <w:sz w:val="24"/>
          <w:szCs w:val="24"/>
        </w:rPr>
        <w:t>Thrust</w:t>
      </w:r>
      <w:r w:rsidR="00390F83" w:rsidRPr="00A51FB2">
        <w:rPr>
          <w:color w:val="000000" w:themeColor="text1"/>
          <w:sz w:val="24"/>
          <w:szCs w:val="24"/>
        </w:rPr>
        <w:t xml:space="preserve"> </w:t>
      </w:r>
      <w:r w:rsidR="006D2CFE">
        <w:rPr>
          <w:color w:val="000000" w:themeColor="text1"/>
          <w:sz w:val="24"/>
          <w:szCs w:val="24"/>
        </w:rPr>
        <w:t>generation</w:t>
      </w:r>
      <w:r w:rsidR="00390F83" w:rsidRPr="00A51FB2">
        <w:rPr>
          <w:color w:val="000000" w:themeColor="text1"/>
          <w:sz w:val="24"/>
          <w:szCs w:val="24"/>
        </w:rPr>
        <w:t xml:space="preserve"> is more trivial at</w:t>
      </w:r>
      <w:r w:rsidR="009F5550" w:rsidRPr="003217B9">
        <w:rPr>
          <w:color w:val="000000" w:themeColor="text1"/>
          <w:sz w:val="24"/>
          <w:szCs w:val="24"/>
        </w:rPr>
        <w:t xml:space="preserve"> </w:t>
      </w:r>
      <w:r w:rsidR="00763C6D">
        <w:rPr>
          <w:color w:val="000000" w:themeColor="text1"/>
          <w:sz w:val="24"/>
          <w:szCs w:val="24"/>
        </w:rPr>
        <w:t>routine</w:t>
      </w:r>
      <w:r w:rsidR="009F5550" w:rsidRPr="003217B9">
        <w:rPr>
          <w:color w:val="000000" w:themeColor="text1"/>
          <w:sz w:val="24"/>
          <w:szCs w:val="24"/>
        </w:rPr>
        <w:t xml:space="preserve"> effort swimming because </w:t>
      </w:r>
      <w:r w:rsidR="00DA7E22">
        <w:rPr>
          <w:color w:val="000000" w:themeColor="text1"/>
          <w:sz w:val="24"/>
          <w:szCs w:val="24"/>
        </w:rPr>
        <w:t>these</w:t>
      </w:r>
      <w:r w:rsidR="009F5550" w:rsidRPr="003217B9">
        <w:rPr>
          <w:color w:val="000000" w:themeColor="text1"/>
          <w:sz w:val="24"/>
          <w:szCs w:val="24"/>
        </w:rPr>
        <w:t xml:space="preserve"> animals are </w:t>
      </w:r>
      <w:r w:rsidR="00DA7E22">
        <w:rPr>
          <w:color w:val="000000" w:themeColor="text1"/>
          <w:sz w:val="24"/>
          <w:szCs w:val="24"/>
        </w:rPr>
        <w:t xml:space="preserve">typically </w:t>
      </w:r>
      <w:r w:rsidR="009F5550" w:rsidRPr="003217B9">
        <w:rPr>
          <w:color w:val="000000" w:themeColor="text1"/>
          <w:sz w:val="24"/>
          <w:szCs w:val="24"/>
        </w:rPr>
        <w:t xml:space="preserve">swimming </w:t>
      </w:r>
      <w:r w:rsidR="00EF4F37">
        <w:rPr>
          <w:color w:val="000000" w:themeColor="text1"/>
          <w:sz w:val="24"/>
          <w:szCs w:val="24"/>
        </w:rPr>
        <w:t xml:space="preserve">at a speed </w:t>
      </w:r>
      <w:r w:rsidR="00390F83" w:rsidRPr="00A51FB2">
        <w:rPr>
          <w:color w:val="000000" w:themeColor="text1"/>
          <w:sz w:val="24"/>
          <w:szCs w:val="24"/>
        </w:rPr>
        <w:t xml:space="preserve">that results in </w:t>
      </w:r>
      <w:r w:rsidR="009F5550" w:rsidRPr="003217B9">
        <w:rPr>
          <w:color w:val="000000" w:themeColor="text1"/>
          <w:sz w:val="24"/>
          <w:szCs w:val="24"/>
        </w:rPr>
        <w:t>the lowest energetic cost</w:t>
      </w:r>
      <w:r w:rsidR="00DA7E22">
        <w:rPr>
          <w:color w:val="000000" w:themeColor="text1"/>
          <w:sz w:val="24"/>
          <w:szCs w:val="24"/>
        </w:rPr>
        <w:t xml:space="preserve"> (~1.5-2.5 m </w:t>
      </w:r>
      <w:r w:rsidR="00DA7E22" w:rsidRPr="00A263E5">
        <w:rPr>
          <w:color w:val="000000" w:themeColor="text1"/>
          <w:sz w:val="24"/>
          <w:szCs w:val="24"/>
        </w:rPr>
        <w:t>s</w:t>
      </w:r>
      <w:r w:rsidR="00EF422B">
        <w:rPr>
          <w:color w:val="000000" w:themeColor="text1"/>
          <w:sz w:val="24"/>
          <w:szCs w:val="24"/>
          <w:vertAlign w:val="superscript"/>
        </w:rPr>
        <w:t>-1</w:t>
      </w:r>
      <w:r w:rsidR="00DA7E22">
        <w:rPr>
          <w:color w:val="000000" w:themeColor="text1"/>
          <w:sz w:val="24"/>
          <w:szCs w:val="24"/>
        </w:rPr>
        <w:t>)</w:t>
      </w:r>
      <w:r w:rsidR="009F5550" w:rsidRPr="003217B9">
        <w:rPr>
          <w:color w:val="000000" w:themeColor="text1"/>
          <w:sz w:val="24"/>
          <w:szCs w:val="24"/>
        </w:rPr>
        <w:t xml:space="preserve"> </w:t>
      </w:r>
      <w:r w:rsidR="001760FA">
        <w:rPr>
          <w:color w:val="000000" w:themeColor="text1"/>
          <w:sz w:val="24"/>
          <w:szCs w:val="24"/>
        </w:rPr>
        <w:t xml:space="preserve">and larger animals have </w:t>
      </w:r>
      <w:r w:rsidR="00EF4F37">
        <w:rPr>
          <w:color w:val="000000" w:themeColor="text1"/>
          <w:sz w:val="24"/>
          <w:szCs w:val="24"/>
        </w:rPr>
        <w:t>lower mass-specific power expenditure</w:t>
      </w:r>
      <w:r w:rsidR="00D33871">
        <w:rPr>
          <w:color w:val="000000" w:themeColor="text1"/>
          <w:sz w:val="24"/>
          <w:szCs w:val="24"/>
        </w:rPr>
        <w:t>s</w:t>
      </w:r>
      <w:r w:rsidR="001760FA">
        <w:rPr>
          <w:color w:val="000000" w:themeColor="text1"/>
          <w:sz w:val="24"/>
          <w:szCs w:val="24"/>
        </w:rPr>
        <w:t xml:space="preserve"> </w:t>
      </w:r>
      <w:r w:rsidR="00EF4F37">
        <w:rPr>
          <w:color w:val="000000" w:themeColor="text1"/>
          <w:sz w:val="24"/>
          <w:szCs w:val="24"/>
        </w:rPr>
        <w:t xml:space="preserve">than smaller animals </w:t>
      </w:r>
      <w:r w:rsidR="009F5550" w:rsidRPr="003217B9">
        <w:rPr>
          <w:color w:val="000000" w:themeColor="text1"/>
          <w:sz w:val="24"/>
          <w:szCs w:val="24"/>
        </w:rPr>
        <w:t>(</w:t>
      </w:r>
      <w:r w:rsidR="009F5550" w:rsidRPr="000904BD">
        <w:rPr>
          <w:color w:val="000000" w:themeColor="text1"/>
          <w:sz w:val="24"/>
          <w:szCs w:val="24"/>
          <w:highlight w:val="yellow"/>
        </w:rPr>
        <w:t>Gough et al., 2019</w:t>
      </w:r>
      <w:r w:rsidR="009F5550" w:rsidRPr="003217B9">
        <w:rPr>
          <w:color w:val="000000" w:themeColor="text1"/>
          <w:sz w:val="24"/>
          <w:szCs w:val="24"/>
        </w:rPr>
        <w:t xml:space="preserve">). </w:t>
      </w:r>
      <w:r w:rsidR="002F44C8">
        <w:rPr>
          <w:color w:val="000000" w:themeColor="text1"/>
          <w:sz w:val="24"/>
          <w:szCs w:val="24"/>
        </w:rPr>
        <w:t>The similarity of the increase (~</w:t>
      </w:r>
      <w:r w:rsidR="00A96169">
        <w:rPr>
          <w:color w:val="000000" w:themeColor="text1"/>
          <w:sz w:val="24"/>
          <w:szCs w:val="24"/>
        </w:rPr>
        <w:t>two-fold</w:t>
      </w:r>
      <w:r w:rsidR="002F44C8">
        <w:rPr>
          <w:color w:val="000000" w:themeColor="text1"/>
          <w:sz w:val="24"/>
          <w:szCs w:val="24"/>
        </w:rPr>
        <w:t xml:space="preserve">) from </w:t>
      </w:r>
      <w:r w:rsidR="00763C6D">
        <w:rPr>
          <w:color w:val="000000" w:themeColor="text1"/>
          <w:sz w:val="24"/>
          <w:szCs w:val="24"/>
        </w:rPr>
        <w:t>routine</w:t>
      </w:r>
      <w:r w:rsidR="002F44C8">
        <w:rPr>
          <w:color w:val="000000" w:themeColor="text1"/>
          <w:sz w:val="24"/>
          <w:szCs w:val="24"/>
        </w:rPr>
        <w:t xml:space="preserve"> to</w:t>
      </w:r>
      <w:r w:rsidR="00C65720">
        <w:rPr>
          <w:color w:val="000000" w:themeColor="text1"/>
          <w:sz w:val="24"/>
          <w:szCs w:val="24"/>
        </w:rPr>
        <w:t xml:space="preserve"> a higher-</w:t>
      </w:r>
      <w:r w:rsidR="003427F0">
        <w:rPr>
          <w:color w:val="000000" w:themeColor="text1"/>
          <w:sz w:val="24"/>
          <w:szCs w:val="24"/>
        </w:rPr>
        <w:t xml:space="preserve">lunge feeding </w:t>
      </w:r>
      <w:r w:rsidR="002F44C8">
        <w:rPr>
          <w:color w:val="000000" w:themeColor="text1"/>
          <w:sz w:val="24"/>
          <w:szCs w:val="24"/>
        </w:rPr>
        <w:t xml:space="preserve">effort thrust generation across our </w:t>
      </w:r>
      <w:r w:rsidR="000F4DE0">
        <w:rPr>
          <w:color w:val="000000" w:themeColor="text1"/>
          <w:sz w:val="24"/>
          <w:szCs w:val="24"/>
        </w:rPr>
        <w:t xml:space="preserve">range in </w:t>
      </w:r>
      <w:r w:rsidR="002F44C8">
        <w:rPr>
          <w:color w:val="000000" w:themeColor="text1"/>
          <w:sz w:val="24"/>
          <w:szCs w:val="24"/>
        </w:rPr>
        <w:t xml:space="preserve">body size suggests that all of </w:t>
      </w:r>
      <w:r w:rsidR="000F4DE0">
        <w:rPr>
          <w:color w:val="000000" w:themeColor="text1"/>
          <w:sz w:val="24"/>
          <w:szCs w:val="24"/>
        </w:rPr>
        <w:t xml:space="preserve">the large whales studied </w:t>
      </w:r>
      <w:r w:rsidR="002F44C8">
        <w:rPr>
          <w:color w:val="000000" w:themeColor="text1"/>
          <w:sz w:val="24"/>
          <w:szCs w:val="24"/>
        </w:rPr>
        <w:t>are preparing for a lunge in</w:t>
      </w:r>
      <w:r w:rsidR="006779A6" w:rsidRPr="003217B9">
        <w:rPr>
          <w:color w:val="000000" w:themeColor="text1"/>
          <w:sz w:val="24"/>
          <w:szCs w:val="24"/>
        </w:rPr>
        <w:t xml:space="preserve"> similar ways. All of the species included in our study are lunge feeders</w:t>
      </w:r>
      <w:r w:rsidR="000F4DE0">
        <w:rPr>
          <w:color w:val="000000" w:themeColor="text1"/>
          <w:sz w:val="24"/>
          <w:szCs w:val="24"/>
        </w:rPr>
        <w:t xml:space="preserve"> that f</w:t>
      </w:r>
      <w:r w:rsidR="006779A6" w:rsidRPr="003217B9">
        <w:rPr>
          <w:color w:val="000000" w:themeColor="text1"/>
          <w:sz w:val="24"/>
          <w:szCs w:val="24"/>
        </w:rPr>
        <w:t xml:space="preserve">eed by opening their mouth </w:t>
      </w:r>
      <w:r w:rsidR="000F4DE0">
        <w:rPr>
          <w:color w:val="000000" w:themeColor="text1"/>
          <w:sz w:val="24"/>
          <w:szCs w:val="24"/>
        </w:rPr>
        <w:t xml:space="preserve">and </w:t>
      </w:r>
      <w:r w:rsidR="006779A6" w:rsidRPr="003217B9">
        <w:rPr>
          <w:color w:val="000000" w:themeColor="text1"/>
          <w:sz w:val="24"/>
          <w:szCs w:val="24"/>
        </w:rPr>
        <w:t>engulfing a large volume of water into a</w:t>
      </w:r>
      <w:r w:rsidR="00D60D64">
        <w:rPr>
          <w:color w:val="000000" w:themeColor="text1"/>
          <w:sz w:val="24"/>
          <w:szCs w:val="24"/>
        </w:rPr>
        <w:t xml:space="preserve"> highly </w:t>
      </w:r>
      <w:r w:rsidR="006779A6" w:rsidRPr="003217B9">
        <w:rPr>
          <w:color w:val="000000" w:themeColor="text1"/>
          <w:sz w:val="24"/>
          <w:szCs w:val="24"/>
        </w:rPr>
        <w:t>expansible throat pouch (</w:t>
      </w:r>
      <w:r w:rsidR="006779A6" w:rsidRPr="000904BD">
        <w:rPr>
          <w:color w:val="000000" w:themeColor="text1"/>
          <w:sz w:val="24"/>
          <w:szCs w:val="24"/>
          <w:highlight w:val="yellow"/>
        </w:rPr>
        <w:t>Cade et al., 2016; Cade et al., 20</w:t>
      </w:r>
      <w:r w:rsidR="000F4DE0" w:rsidRPr="000904BD">
        <w:rPr>
          <w:color w:val="000000" w:themeColor="text1"/>
          <w:sz w:val="24"/>
          <w:szCs w:val="24"/>
          <w:highlight w:val="yellow"/>
        </w:rPr>
        <w:t>20</w:t>
      </w:r>
      <w:r w:rsidR="006779A6" w:rsidRPr="003217B9">
        <w:rPr>
          <w:color w:val="000000" w:themeColor="text1"/>
          <w:sz w:val="24"/>
          <w:szCs w:val="24"/>
        </w:rPr>
        <w:t xml:space="preserve">). </w:t>
      </w:r>
      <w:r w:rsidR="007E283F">
        <w:rPr>
          <w:color w:val="000000" w:themeColor="text1"/>
          <w:sz w:val="24"/>
          <w:szCs w:val="24"/>
        </w:rPr>
        <w:t>Field</w:t>
      </w:r>
      <w:r w:rsidR="007E283F" w:rsidRPr="003217B9">
        <w:rPr>
          <w:color w:val="000000" w:themeColor="text1"/>
          <w:sz w:val="24"/>
          <w:szCs w:val="24"/>
        </w:rPr>
        <w:t xml:space="preserve"> </w:t>
      </w:r>
      <w:r w:rsidR="006779A6" w:rsidRPr="003217B9">
        <w:rPr>
          <w:color w:val="000000" w:themeColor="text1"/>
          <w:sz w:val="24"/>
          <w:szCs w:val="24"/>
        </w:rPr>
        <w:t>data (</w:t>
      </w:r>
      <w:r w:rsidR="006779A6" w:rsidRPr="000904BD">
        <w:rPr>
          <w:color w:val="000000" w:themeColor="text1"/>
          <w:sz w:val="24"/>
          <w:szCs w:val="24"/>
          <w:highlight w:val="yellow"/>
        </w:rPr>
        <w:t>Cade et al., 20</w:t>
      </w:r>
      <w:r w:rsidR="000904BD" w:rsidRPr="000904BD">
        <w:rPr>
          <w:color w:val="000000" w:themeColor="text1"/>
          <w:sz w:val="24"/>
          <w:szCs w:val="24"/>
          <w:highlight w:val="yellow"/>
        </w:rPr>
        <w:t>20</w:t>
      </w:r>
      <w:r w:rsidR="006779A6" w:rsidRPr="003217B9">
        <w:rPr>
          <w:color w:val="000000" w:themeColor="text1"/>
          <w:sz w:val="24"/>
          <w:szCs w:val="24"/>
        </w:rPr>
        <w:t>) and hydrodynamic models (</w:t>
      </w:r>
      <w:r w:rsidR="00A646FE" w:rsidRPr="000904BD">
        <w:rPr>
          <w:sz w:val="24"/>
          <w:szCs w:val="24"/>
          <w:highlight w:val="yellow"/>
        </w:rPr>
        <w:t>Potvin et al. 2009</w:t>
      </w:r>
      <w:r w:rsidR="006779A6" w:rsidRPr="003217B9">
        <w:rPr>
          <w:color w:val="000000" w:themeColor="text1"/>
          <w:sz w:val="24"/>
          <w:szCs w:val="24"/>
        </w:rPr>
        <w:t>) suggest that</w:t>
      </w:r>
      <w:r w:rsidR="000F4DE0">
        <w:rPr>
          <w:color w:val="000000" w:themeColor="text1"/>
          <w:sz w:val="24"/>
          <w:szCs w:val="24"/>
        </w:rPr>
        <w:t xml:space="preserve"> the whales begin</w:t>
      </w:r>
      <w:r w:rsidR="006779A6" w:rsidRPr="003217B9">
        <w:rPr>
          <w:color w:val="000000" w:themeColor="text1"/>
          <w:sz w:val="24"/>
          <w:szCs w:val="24"/>
        </w:rPr>
        <w:t xml:space="preserve"> these lunges at high speeds (3.5-5 m s</w:t>
      </w:r>
      <w:r w:rsidR="006779A6" w:rsidRPr="003217B9">
        <w:rPr>
          <w:color w:val="000000" w:themeColor="text1"/>
          <w:sz w:val="24"/>
          <w:szCs w:val="24"/>
          <w:vertAlign w:val="superscript"/>
        </w:rPr>
        <w:t>-1</w:t>
      </w:r>
      <w:r w:rsidR="006779A6" w:rsidRPr="003217B9">
        <w:rPr>
          <w:color w:val="000000" w:themeColor="text1"/>
          <w:sz w:val="24"/>
          <w:szCs w:val="24"/>
        </w:rPr>
        <w:t xml:space="preserve">) in order to overcome heightened drag </w:t>
      </w:r>
      <w:r w:rsidR="00D60D64">
        <w:rPr>
          <w:color w:val="000000" w:themeColor="text1"/>
          <w:sz w:val="24"/>
          <w:szCs w:val="24"/>
        </w:rPr>
        <w:t xml:space="preserve">during engulfment </w:t>
      </w:r>
      <w:r w:rsidR="006779A6" w:rsidRPr="003217B9">
        <w:rPr>
          <w:color w:val="000000" w:themeColor="text1"/>
          <w:sz w:val="24"/>
          <w:szCs w:val="24"/>
        </w:rPr>
        <w:t>and move through the prey patch entirely on momentum (</w:t>
      </w:r>
      <w:r w:rsidR="009F5550" w:rsidRPr="000904BD">
        <w:rPr>
          <w:color w:val="000000" w:themeColor="text1"/>
          <w:sz w:val="24"/>
          <w:szCs w:val="24"/>
          <w:highlight w:val="yellow"/>
        </w:rPr>
        <w:t xml:space="preserve">Potvin et al., 2009; </w:t>
      </w:r>
      <w:r w:rsidR="006779A6" w:rsidRPr="000904BD">
        <w:rPr>
          <w:color w:val="000000" w:themeColor="text1"/>
          <w:sz w:val="24"/>
          <w:szCs w:val="24"/>
          <w:highlight w:val="yellow"/>
        </w:rPr>
        <w:t xml:space="preserve">Cade et al., </w:t>
      </w:r>
      <w:r w:rsidR="00EF422B" w:rsidRPr="000904BD">
        <w:rPr>
          <w:color w:val="000000" w:themeColor="text1"/>
          <w:sz w:val="24"/>
          <w:szCs w:val="24"/>
          <w:highlight w:val="yellow"/>
        </w:rPr>
        <w:t xml:space="preserve">2016, </w:t>
      </w:r>
      <w:r w:rsidR="006779A6" w:rsidRPr="000904BD">
        <w:rPr>
          <w:color w:val="000000" w:themeColor="text1"/>
          <w:sz w:val="24"/>
          <w:szCs w:val="24"/>
          <w:highlight w:val="yellow"/>
        </w:rPr>
        <w:t>20</w:t>
      </w:r>
      <w:r w:rsidR="00D60D64" w:rsidRPr="000904BD">
        <w:rPr>
          <w:color w:val="000000" w:themeColor="text1"/>
          <w:sz w:val="24"/>
          <w:szCs w:val="24"/>
          <w:highlight w:val="yellow"/>
        </w:rPr>
        <w:t>20</w:t>
      </w:r>
      <w:r w:rsidR="006779A6" w:rsidRPr="003217B9">
        <w:rPr>
          <w:color w:val="000000" w:themeColor="text1"/>
          <w:sz w:val="24"/>
          <w:szCs w:val="24"/>
        </w:rPr>
        <w:t>).</w:t>
      </w:r>
    </w:p>
    <w:p w:rsidR="000F4DE0" w:rsidRPr="00A51FB2" w:rsidRDefault="000F4DE0" w:rsidP="00FE1AF5">
      <w:pPr>
        <w:spacing w:line="240" w:lineRule="auto"/>
        <w:ind w:firstLine="720"/>
        <w:rPr>
          <w:color w:val="000000" w:themeColor="text1"/>
          <w:sz w:val="24"/>
          <w:szCs w:val="24"/>
        </w:rPr>
      </w:pPr>
      <w:r>
        <w:rPr>
          <w:color w:val="000000" w:themeColor="text1"/>
          <w:sz w:val="24"/>
          <w:szCs w:val="24"/>
        </w:rPr>
        <w:t>Focusing more heavily on the relationship between mass-specific thrust generation and body size, our results diverge slightly from previous estimates.</w:t>
      </w:r>
      <w:r w:rsidRPr="003217B9">
        <w:rPr>
          <w:color w:val="000000" w:themeColor="text1"/>
          <w:sz w:val="24"/>
          <w:szCs w:val="24"/>
        </w:rPr>
        <w:t xml:space="preserve"> </w:t>
      </w:r>
      <w:r w:rsidRPr="000904BD">
        <w:rPr>
          <w:color w:val="000000" w:themeColor="text1"/>
          <w:sz w:val="24"/>
          <w:szCs w:val="24"/>
          <w:highlight w:val="yellow"/>
        </w:rPr>
        <w:t>Fish (1998</w:t>
      </w:r>
      <w:r>
        <w:rPr>
          <w:color w:val="000000" w:themeColor="text1"/>
          <w:sz w:val="24"/>
          <w:szCs w:val="24"/>
        </w:rPr>
        <w:t>)</w:t>
      </w:r>
      <w:r w:rsidRPr="003217B9">
        <w:rPr>
          <w:color w:val="000000" w:themeColor="text1"/>
          <w:sz w:val="24"/>
          <w:szCs w:val="24"/>
        </w:rPr>
        <w:t xml:space="preserve"> determined that mass-specific thrust and body size have no relationship</w:t>
      </w:r>
      <w:r>
        <w:rPr>
          <w:color w:val="000000" w:themeColor="text1"/>
          <w:sz w:val="24"/>
          <w:szCs w:val="24"/>
        </w:rPr>
        <w:t xml:space="preserve">. </w:t>
      </w:r>
      <w:r w:rsidRPr="000904BD">
        <w:rPr>
          <w:color w:val="000000" w:themeColor="text1"/>
          <w:sz w:val="24"/>
          <w:szCs w:val="24"/>
          <w:highlight w:val="yellow"/>
        </w:rPr>
        <w:t>Hill (1950</w:t>
      </w:r>
      <w:r>
        <w:rPr>
          <w:color w:val="000000" w:themeColor="text1"/>
          <w:sz w:val="24"/>
          <w:szCs w:val="24"/>
        </w:rPr>
        <w:t>) considered that for similar animals, the maximum power generated during a steady effort would increase not directly with the weight (W), but rather with W</w:t>
      </w:r>
      <w:r w:rsidRPr="00214679">
        <w:rPr>
          <w:color w:val="000000" w:themeColor="text1"/>
          <w:sz w:val="24"/>
          <w:szCs w:val="24"/>
          <w:vertAlign w:val="superscript"/>
        </w:rPr>
        <w:t>0.7</w:t>
      </w:r>
      <w:r>
        <w:rPr>
          <w:color w:val="000000" w:themeColor="text1"/>
          <w:sz w:val="24"/>
          <w:szCs w:val="24"/>
          <w:vertAlign w:val="superscript"/>
        </w:rPr>
        <w:t>3</w:t>
      </w:r>
      <w:r>
        <w:rPr>
          <w:color w:val="000000" w:themeColor="text1"/>
          <w:sz w:val="24"/>
          <w:szCs w:val="24"/>
        </w:rPr>
        <w:t xml:space="preserve">. </w:t>
      </w:r>
      <w:r w:rsidR="00C35623">
        <w:rPr>
          <w:color w:val="000000" w:themeColor="text1"/>
          <w:sz w:val="24"/>
          <w:szCs w:val="24"/>
        </w:rPr>
        <w:t>As a result, we</w:t>
      </w:r>
      <w:r>
        <w:rPr>
          <w:color w:val="000000" w:themeColor="text1"/>
          <w:sz w:val="24"/>
          <w:szCs w:val="24"/>
        </w:rPr>
        <w:t xml:space="preserve"> expected that power output would decrease proportionately with increasing body size. </w:t>
      </w:r>
      <w:r w:rsidR="00C35623">
        <w:rPr>
          <w:color w:val="000000" w:themeColor="text1"/>
          <w:sz w:val="24"/>
          <w:szCs w:val="24"/>
        </w:rPr>
        <w:t>Instead, w</w:t>
      </w:r>
      <w:r>
        <w:rPr>
          <w:color w:val="000000" w:themeColor="text1"/>
          <w:sz w:val="24"/>
          <w:szCs w:val="24"/>
        </w:rPr>
        <w:t xml:space="preserve">e found that mass-specific </w:t>
      </w:r>
      <w:r w:rsidRPr="003217B9">
        <w:rPr>
          <w:color w:val="000000" w:themeColor="text1"/>
          <w:sz w:val="24"/>
          <w:szCs w:val="24"/>
        </w:rPr>
        <w:t>thrust increases as body length increases</w:t>
      </w:r>
      <w:r>
        <w:rPr>
          <w:color w:val="000000" w:themeColor="text1"/>
          <w:sz w:val="24"/>
          <w:szCs w:val="24"/>
        </w:rPr>
        <w:t xml:space="preserve"> (Fig. 4)</w:t>
      </w:r>
      <w:r w:rsidRPr="003217B9">
        <w:rPr>
          <w:color w:val="000000" w:themeColor="text1"/>
          <w:sz w:val="24"/>
          <w:szCs w:val="24"/>
        </w:rPr>
        <w:t xml:space="preserve">. </w:t>
      </w:r>
    </w:p>
    <w:p w:rsidR="006779A6" w:rsidRPr="00A51FB2" w:rsidRDefault="006779A6" w:rsidP="000F4DE0">
      <w:pPr>
        <w:spacing w:line="240" w:lineRule="auto"/>
        <w:rPr>
          <w:color w:val="000000" w:themeColor="text1"/>
          <w:sz w:val="24"/>
          <w:szCs w:val="24"/>
        </w:rPr>
      </w:pPr>
    </w:p>
    <w:p w:rsidR="00175DF7" w:rsidRPr="00A51FB2" w:rsidRDefault="006779A6">
      <w:pPr>
        <w:shd w:val="clear" w:color="auto" w:fill="FFFFFF"/>
        <w:spacing w:line="240" w:lineRule="auto"/>
        <w:jc w:val="center"/>
        <w:rPr>
          <w:color w:val="000000" w:themeColor="text1"/>
          <w:sz w:val="24"/>
          <w:szCs w:val="24"/>
          <w:u w:val="single"/>
        </w:rPr>
      </w:pPr>
      <w:r w:rsidRPr="00A51FB2">
        <w:rPr>
          <w:color w:val="000000" w:themeColor="text1"/>
          <w:sz w:val="24"/>
          <w:szCs w:val="24"/>
          <w:u w:val="single"/>
        </w:rPr>
        <w:t>Drag coefficient vs. Reynolds number</w:t>
      </w:r>
    </w:p>
    <w:p w:rsidR="00FE2636" w:rsidRDefault="00FE2636">
      <w:pPr>
        <w:shd w:val="clear" w:color="auto" w:fill="FFFFFF"/>
        <w:spacing w:line="240" w:lineRule="auto"/>
        <w:ind w:firstLine="720"/>
        <w:rPr>
          <w:color w:val="000000" w:themeColor="text1"/>
          <w:sz w:val="24"/>
          <w:szCs w:val="24"/>
        </w:rPr>
      </w:pPr>
      <w:r w:rsidRPr="003217B9">
        <w:rPr>
          <w:color w:val="000000" w:themeColor="text1"/>
          <w:sz w:val="24"/>
          <w:szCs w:val="24"/>
        </w:rPr>
        <w:t>In comparison to our tagged animals,</w:t>
      </w:r>
      <w:r w:rsidR="00390F83" w:rsidRPr="00A51FB2">
        <w:rPr>
          <w:color w:val="000000" w:themeColor="text1"/>
          <w:sz w:val="24"/>
          <w:szCs w:val="24"/>
        </w:rPr>
        <w:t xml:space="preserve"> </w:t>
      </w:r>
      <w:r w:rsidR="00247326" w:rsidRPr="003217B9">
        <w:rPr>
          <w:color w:val="000000" w:themeColor="text1"/>
          <w:sz w:val="24"/>
          <w:szCs w:val="24"/>
        </w:rPr>
        <w:t>Hoerner’s</w:t>
      </w:r>
      <w:r w:rsidRPr="003217B9">
        <w:rPr>
          <w:color w:val="000000" w:themeColor="text1"/>
          <w:sz w:val="24"/>
          <w:szCs w:val="24"/>
        </w:rPr>
        <w:t xml:space="preserve"> </w:t>
      </w:r>
      <w:r w:rsidR="006779A6" w:rsidRPr="003217B9">
        <w:rPr>
          <w:color w:val="000000" w:themeColor="text1"/>
          <w:sz w:val="24"/>
          <w:szCs w:val="24"/>
        </w:rPr>
        <w:t xml:space="preserve">R-100 airship </w:t>
      </w:r>
      <w:r w:rsidRPr="003217B9">
        <w:rPr>
          <w:color w:val="000000" w:themeColor="text1"/>
          <w:sz w:val="24"/>
          <w:szCs w:val="24"/>
        </w:rPr>
        <w:t xml:space="preserve">models used for </w:t>
      </w:r>
      <w:r w:rsidR="006779A6" w:rsidRPr="003217B9">
        <w:rPr>
          <w:color w:val="000000" w:themeColor="text1"/>
          <w:sz w:val="24"/>
          <w:szCs w:val="24"/>
        </w:rPr>
        <w:t>computational</w:t>
      </w:r>
      <w:r w:rsidRPr="003217B9">
        <w:rPr>
          <w:color w:val="000000" w:themeColor="text1"/>
          <w:sz w:val="24"/>
          <w:szCs w:val="24"/>
        </w:rPr>
        <w:t xml:space="preserve"> analysis did not include control surfaces (flippers or flukes). Instead, </w:t>
      </w:r>
      <w:r w:rsidR="006779A6" w:rsidRPr="003217B9">
        <w:rPr>
          <w:color w:val="000000" w:themeColor="text1"/>
          <w:sz w:val="24"/>
          <w:szCs w:val="24"/>
        </w:rPr>
        <w:t>the</w:t>
      </w:r>
      <w:r w:rsidRPr="003217B9">
        <w:rPr>
          <w:color w:val="000000" w:themeColor="text1"/>
          <w:sz w:val="24"/>
          <w:szCs w:val="24"/>
        </w:rPr>
        <w:t xml:space="preserve"> approximated environment around</w:t>
      </w:r>
      <w:r w:rsidR="006779A6" w:rsidRPr="003217B9">
        <w:rPr>
          <w:color w:val="000000" w:themeColor="text1"/>
          <w:sz w:val="24"/>
          <w:szCs w:val="24"/>
        </w:rPr>
        <w:t xml:space="preserve"> the airship was determined using wind tunnel test data (</w:t>
      </w:r>
      <w:r w:rsidR="006779A6" w:rsidRPr="000904BD">
        <w:rPr>
          <w:color w:val="000000" w:themeColor="text1"/>
          <w:sz w:val="24"/>
          <w:szCs w:val="24"/>
          <w:highlight w:val="yellow"/>
        </w:rPr>
        <w:t>Hoerner 196</w:t>
      </w:r>
      <w:r w:rsidR="000F4DE0" w:rsidRPr="000904BD">
        <w:rPr>
          <w:color w:val="000000" w:themeColor="text1"/>
          <w:sz w:val="24"/>
          <w:szCs w:val="24"/>
          <w:highlight w:val="yellow"/>
        </w:rPr>
        <w:t>5</w:t>
      </w:r>
      <w:r w:rsidR="006779A6" w:rsidRPr="000904BD">
        <w:rPr>
          <w:color w:val="000000" w:themeColor="text1"/>
          <w:sz w:val="24"/>
          <w:szCs w:val="24"/>
          <w:highlight w:val="yellow"/>
        </w:rPr>
        <w:t xml:space="preserve">; </w:t>
      </w:r>
      <w:commentRangeStart w:id="7"/>
      <w:r w:rsidR="006779A6" w:rsidRPr="000904BD">
        <w:rPr>
          <w:color w:val="000000" w:themeColor="text1"/>
          <w:sz w:val="24"/>
          <w:szCs w:val="24"/>
          <w:highlight w:val="yellow"/>
        </w:rPr>
        <w:t>Blevins, 19</w:t>
      </w:r>
      <w:r w:rsidR="000904BD">
        <w:rPr>
          <w:color w:val="000000" w:themeColor="text1"/>
          <w:sz w:val="24"/>
          <w:szCs w:val="24"/>
          <w:highlight w:val="yellow"/>
        </w:rPr>
        <w:t>8</w:t>
      </w:r>
      <w:r w:rsidR="006779A6" w:rsidRPr="000904BD">
        <w:rPr>
          <w:color w:val="000000" w:themeColor="text1"/>
          <w:sz w:val="24"/>
          <w:szCs w:val="24"/>
          <w:highlight w:val="yellow"/>
        </w:rPr>
        <w:t>3</w:t>
      </w:r>
      <w:commentRangeEnd w:id="7"/>
      <w:r w:rsidR="000904BD">
        <w:rPr>
          <w:rStyle w:val="CommentReference"/>
        </w:rPr>
        <w:commentReference w:id="7"/>
      </w:r>
      <w:r w:rsidR="006779A6" w:rsidRPr="003217B9">
        <w:rPr>
          <w:color w:val="000000" w:themeColor="text1"/>
          <w:sz w:val="24"/>
          <w:szCs w:val="24"/>
        </w:rPr>
        <w:t>)</w:t>
      </w:r>
      <w:r w:rsidRPr="003217B9">
        <w:rPr>
          <w:color w:val="000000" w:themeColor="text1"/>
          <w:sz w:val="24"/>
          <w:szCs w:val="24"/>
        </w:rPr>
        <w:t>.</w:t>
      </w:r>
      <w:r w:rsidRPr="00A51FB2">
        <w:rPr>
          <w:color w:val="000000" w:themeColor="text1"/>
          <w:sz w:val="24"/>
          <w:szCs w:val="24"/>
        </w:rPr>
        <w:t xml:space="preserve"> These modeled values suggest that for </w:t>
      </w:r>
      <w:r w:rsidR="00C12D59" w:rsidRPr="00A51FB2">
        <w:rPr>
          <w:color w:val="000000" w:themeColor="text1"/>
          <w:sz w:val="24"/>
          <w:szCs w:val="24"/>
        </w:rPr>
        <w:t>an</w:t>
      </w:r>
      <w:r w:rsidRPr="00A51FB2">
        <w:rPr>
          <w:color w:val="000000" w:themeColor="text1"/>
          <w:sz w:val="24"/>
          <w:szCs w:val="24"/>
        </w:rPr>
        <w:t xml:space="preserve"> </w:t>
      </w:r>
      <w:r w:rsidR="00C12D59">
        <w:t xml:space="preserve">Ant. </w:t>
      </w:r>
      <w:r w:rsidRPr="00A51FB2">
        <w:rPr>
          <w:color w:val="000000" w:themeColor="text1"/>
          <w:sz w:val="24"/>
          <w:szCs w:val="24"/>
        </w:rPr>
        <w:t>minke whale (~</w:t>
      </w:r>
      <w:r w:rsidR="00A041A8">
        <w:rPr>
          <w:color w:val="000000" w:themeColor="text1"/>
          <w:sz w:val="24"/>
          <w:szCs w:val="24"/>
        </w:rPr>
        <w:t>5</w:t>
      </w:r>
      <w:r w:rsidRPr="00A51FB2">
        <w:rPr>
          <w:color w:val="000000" w:themeColor="text1"/>
          <w:sz w:val="24"/>
          <w:szCs w:val="24"/>
        </w:rPr>
        <w:t xml:space="preserve">m), the drag coefficients for fluking </w:t>
      </w:r>
      <w:r w:rsidR="00247326" w:rsidRPr="00A51FB2">
        <w:rPr>
          <w:color w:val="000000" w:themeColor="text1"/>
          <w:sz w:val="24"/>
          <w:szCs w:val="24"/>
        </w:rPr>
        <w:t xml:space="preserve">should be roughly </w:t>
      </w:r>
      <w:r w:rsidR="00390F83" w:rsidRPr="00A51FB2">
        <w:rPr>
          <w:color w:val="000000" w:themeColor="text1"/>
          <w:sz w:val="24"/>
          <w:szCs w:val="24"/>
        </w:rPr>
        <w:t>three times</w:t>
      </w:r>
      <w:r w:rsidR="00247326" w:rsidRPr="00A51FB2">
        <w:rPr>
          <w:color w:val="000000" w:themeColor="text1"/>
          <w:sz w:val="24"/>
          <w:szCs w:val="24"/>
        </w:rPr>
        <w:t xml:space="preserve"> as high than</w:t>
      </w:r>
      <w:r w:rsidRPr="00A51FB2">
        <w:rPr>
          <w:color w:val="000000" w:themeColor="text1"/>
          <w:sz w:val="24"/>
          <w:szCs w:val="24"/>
        </w:rPr>
        <w:t xml:space="preserve"> non-fluking </w:t>
      </w:r>
      <w:r w:rsidR="00247326" w:rsidRPr="00A51FB2">
        <w:rPr>
          <w:color w:val="000000" w:themeColor="text1"/>
          <w:sz w:val="24"/>
          <w:szCs w:val="24"/>
        </w:rPr>
        <w:t>and gliding. B</w:t>
      </w:r>
      <w:r w:rsidRPr="00A51FB2">
        <w:rPr>
          <w:color w:val="000000" w:themeColor="text1"/>
          <w:sz w:val="24"/>
          <w:szCs w:val="24"/>
        </w:rPr>
        <w:t>u</w:t>
      </w:r>
      <w:r w:rsidR="00390F83" w:rsidRPr="00A51FB2">
        <w:rPr>
          <w:color w:val="000000" w:themeColor="text1"/>
          <w:sz w:val="24"/>
          <w:szCs w:val="24"/>
        </w:rPr>
        <w:t>t</w:t>
      </w:r>
      <w:r w:rsidRPr="00A51FB2">
        <w:rPr>
          <w:color w:val="000000" w:themeColor="text1"/>
          <w:sz w:val="24"/>
          <w:szCs w:val="24"/>
        </w:rPr>
        <w:t xml:space="preserve"> the difference between these coefficients should increase for larger animals, culminating in a </w:t>
      </w:r>
      <w:r w:rsidR="00247326" w:rsidRPr="00A51FB2">
        <w:rPr>
          <w:color w:val="000000" w:themeColor="text1"/>
          <w:sz w:val="24"/>
          <w:szCs w:val="24"/>
        </w:rPr>
        <w:t>six</w:t>
      </w:r>
      <w:r w:rsidRPr="00A51FB2">
        <w:rPr>
          <w:color w:val="000000" w:themeColor="text1"/>
          <w:sz w:val="24"/>
          <w:szCs w:val="24"/>
        </w:rPr>
        <w:t>-fold difference for a blue whale (~22m)</w:t>
      </w:r>
      <w:r w:rsidR="008D0968">
        <w:rPr>
          <w:color w:val="000000" w:themeColor="text1"/>
          <w:sz w:val="24"/>
          <w:szCs w:val="24"/>
        </w:rPr>
        <w:t xml:space="preserve"> (</w:t>
      </w:r>
      <w:r w:rsidR="00146B31">
        <w:rPr>
          <w:color w:val="000000" w:themeColor="text1"/>
          <w:sz w:val="24"/>
          <w:szCs w:val="24"/>
        </w:rPr>
        <w:t>Fig.</w:t>
      </w:r>
      <w:r w:rsidR="008D0968">
        <w:rPr>
          <w:color w:val="000000" w:themeColor="text1"/>
          <w:sz w:val="24"/>
          <w:szCs w:val="24"/>
        </w:rPr>
        <w:t xml:space="preserve"> 6)</w:t>
      </w:r>
      <w:r w:rsidR="008B5613">
        <w:rPr>
          <w:color w:val="000000" w:themeColor="text1"/>
          <w:sz w:val="24"/>
          <w:szCs w:val="24"/>
        </w:rPr>
        <w:t xml:space="preserve">. </w:t>
      </w:r>
      <w:r w:rsidR="00ED1A9D">
        <w:rPr>
          <w:color w:val="000000" w:themeColor="text1"/>
          <w:sz w:val="24"/>
          <w:szCs w:val="24"/>
        </w:rPr>
        <w:t xml:space="preserve">Other studies predicted similar increases in the drag coefficient, </w:t>
      </w:r>
      <w:r w:rsidR="00767974">
        <w:rPr>
          <w:color w:val="000000" w:themeColor="text1"/>
          <w:sz w:val="24"/>
          <w:szCs w:val="24"/>
        </w:rPr>
        <w:t xml:space="preserve">with </w:t>
      </w:r>
      <w:r w:rsidR="00767974" w:rsidRPr="000D2005">
        <w:rPr>
          <w:color w:val="000000" w:themeColor="text1"/>
          <w:sz w:val="24"/>
          <w:szCs w:val="24"/>
          <w:highlight w:val="yellow"/>
        </w:rPr>
        <w:t>Lighthill (1971</w:t>
      </w:r>
      <w:r w:rsidR="00767974">
        <w:rPr>
          <w:color w:val="000000" w:themeColor="text1"/>
          <w:sz w:val="24"/>
          <w:szCs w:val="24"/>
        </w:rPr>
        <w:t>) first noticing</w:t>
      </w:r>
      <w:r w:rsidR="00ED1A9D">
        <w:rPr>
          <w:color w:val="000000" w:themeColor="text1"/>
          <w:sz w:val="24"/>
          <w:szCs w:val="24"/>
        </w:rPr>
        <w:t xml:space="preserve"> </w:t>
      </w:r>
      <w:r w:rsidR="00767974">
        <w:rPr>
          <w:color w:val="000000" w:themeColor="text1"/>
          <w:sz w:val="24"/>
          <w:szCs w:val="24"/>
        </w:rPr>
        <w:t>a discrepancy between the expected drag coefficient based on Hoerner’s model and the observed values for swimming fish, but his conclusions did not account for changing Reynolds numbers and were based upon animals swimming at Reynolds numbers of ~10</w:t>
      </w:r>
      <w:r w:rsidR="00767974">
        <w:rPr>
          <w:color w:val="000000" w:themeColor="text1"/>
          <w:sz w:val="24"/>
          <w:szCs w:val="24"/>
          <w:vertAlign w:val="superscript"/>
        </w:rPr>
        <w:t>5</w:t>
      </w:r>
      <w:r w:rsidR="00767974">
        <w:rPr>
          <w:color w:val="000000" w:themeColor="text1"/>
          <w:sz w:val="24"/>
          <w:szCs w:val="24"/>
        </w:rPr>
        <w:t xml:space="preserve"> whereas large cetaceans are routinely swimming at values of ~10</w:t>
      </w:r>
      <w:r w:rsidR="00767974">
        <w:rPr>
          <w:color w:val="000000" w:themeColor="text1"/>
          <w:sz w:val="24"/>
          <w:szCs w:val="24"/>
          <w:vertAlign w:val="superscript"/>
        </w:rPr>
        <w:t>7</w:t>
      </w:r>
      <w:r w:rsidR="00767974">
        <w:rPr>
          <w:color w:val="000000" w:themeColor="text1"/>
          <w:sz w:val="24"/>
          <w:szCs w:val="24"/>
        </w:rPr>
        <w:t xml:space="preserve">. </w:t>
      </w:r>
      <w:r w:rsidR="00767974" w:rsidRPr="000904BD">
        <w:rPr>
          <w:color w:val="000000" w:themeColor="text1"/>
          <w:sz w:val="24"/>
          <w:szCs w:val="24"/>
          <w:highlight w:val="yellow"/>
        </w:rPr>
        <w:t>Fish (1993</w:t>
      </w:r>
      <w:r w:rsidR="00767974">
        <w:rPr>
          <w:color w:val="000000" w:themeColor="text1"/>
          <w:sz w:val="24"/>
          <w:szCs w:val="24"/>
        </w:rPr>
        <w:t>) included a variety of species and groups and found higher drag coefficient values for swimming animals as compared to model estimates, but they did not find an increase with increasing Reynolds number like we have for larger cetaceans</w:t>
      </w:r>
      <w:r w:rsidR="00767974" w:rsidRPr="000904BD">
        <w:rPr>
          <w:color w:val="000000" w:themeColor="text1"/>
          <w:sz w:val="24"/>
          <w:szCs w:val="24"/>
          <w:highlight w:val="yellow"/>
        </w:rPr>
        <w:t>. Fish (1998</w:t>
      </w:r>
      <w:r w:rsidR="00767974">
        <w:rPr>
          <w:color w:val="000000" w:themeColor="text1"/>
          <w:sz w:val="24"/>
          <w:szCs w:val="24"/>
        </w:rPr>
        <w:t>) analysed how the drag coefficient might vary with Reynolds number among four species of odontocetes and found that the drag coefficient should decrease with increasing Reynolds number.</w:t>
      </w:r>
    </w:p>
    <w:p w:rsidR="00D02C3D" w:rsidRDefault="00663911">
      <w:pPr>
        <w:shd w:val="clear" w:color="auto" w:fill="FFFFFF"/>
        <w:spacing w:line="240" w:lineRule="auto"/>
        <w:ind w:firstLine="720"/>
        <w:rPr>
          <w:color w:val="000000" w:themeColor="text1"/>
          <w:sz w:val="24"/>
          <w:szCs w:val="24"/>
        </w:rPr>
      </w:pPr>
      <w:r>
        <w:rPr>
          <w:color w:val="000000" w:themeColor="text1"/>
          <w:sz w:val="24"/>
          <w:szCs w:val="24"/>
        </w:rPr>
        <w:t>For mysticetes, we did not find a significant relationship between drag coefficient and Reynolds number, but we did find a negative relationship between the drag coefficient and the swimming speed as well as a positive relationship between the drag coefficient and body length. Reynolds number is affected by both the swimming speed and the body length of an animal, so we believe that the competing impacts of swimming speed within individuals and body length between individuals are resulting in a net neutral impact of Reynolds number on drag coefficient.</w:t>
      </w:r>
      <w:r w:rsidR="00D02C3D">
        <w:rPr>
          <w:color w:val="000000" w:themeColor="text1"/>
          <w:sz w:val="24"/>
          <w:szCs w:val="24"/>
        </w:rPr>
        <w:t xml:space="preserve"> </w:t>
      </w:r>
      <w:r>
        <w:rPr>
          <w:color w:val="000000" w:themeColor="text1"/>
          <w:sz w:val="24"/>
          <w:szCs w:val="24"/>
        </w:rPr>
        <w:t xml:space="preserve">The effects of swimming speed on drag coefficient have been determined previously by </w:t>
      </w:r>
      <w:r w:rsidRPr="000904BD">
        <w:rPr>
          <w:color w:val="000000" w:themeColor="text1"/>
          <w:sz w:val="24"/>
          <w:szCs w:val="24"/>
          <w:highlight w:val="yellow"/>
        </w:rPr>
        <w:t>Fish (1998</w:t>
      </w:r>
      <w:r>
        <w:rPr>
          <w:color w:val="000000" w:themeColor="text1"/>
          <w:sz w:val="24"/>
          <w:szCs w:val="24"/>
        </w:rPr>
        <w:t xml:space="preserve">) for a group of odontocetes, but ours is the first study that includes a large enough body size range to be able to parse out the effect of body size on both Reynolds number and drag coefficient. </w:t>
      </w:r>
    </w:p>
    <w:p w:rsidR="00FE2636" w:rsidRPr="00A51FB2" w:rsidRDefault="00FE2636" w:rsidP="00D02C3D">
      <w:pPr>
        <w:shd w:val="clear" w:color="auto" w:fill="FFFFFF"/>
        <w:spacing w:line="240" w:lineRule="auto"/>
        <w:rPr>
          <w:color w:val="000000" w:themeColor="text1"/>
          <w:sz w:val="24"/>
          <w:szCs w:val="24"/>
        </w:rPr>
      </w:pPr>
    </w:p>
    <w:p w:rsidR="00FE2636" w:rsidRPr="00CE3F0E" w:rsidRDefault="00FE2636">
      <w:pPr>
        <w:shd w:val="clear" w:color="auto" w:fill="FFFFFF"/>
        <w:spacing w:line="240" w:lineRule="auto"/>
        <w:jc w:val="center"/>
        <w:rPr>
          <w:i/>
          <w:color w:val="000000" w:themeColor="text1"/>
          <w:sz w:val="24"/>
          <w:szCs w:val="24"/>
          <w:u w:val="single"/>
        </w:rPr>
      </w:pPr>
      <w:r w:rsidRPr="00CE3F0E">
        <w:rPr>
          <w:i/>
          <w:color w:val="000000" w:themeColor="text1"/>
          <w:sz w:val="24"/>
          <w:szCs w:val="24"/>
          <w:u w:val="single"/>
        </w:rPr>
        <w:t>Propulsive efficiency</w:t>
      </w:r>
      <w:r w:rsidR="00ED1A9D" w:rsidRPr="00CE3F0E">
        <w:rPr>
          <w:i/>
          <w:color w:val="000000" w:themeColor="text1"/>
          <w:sz w:val="24"/>
          <w:szCs w:val="24"/>
          <w:u w:val="single"/>
        </w:rPr>
        <w:t xml:space="preserve"> vs. Swimming Velocity (m s</w:t>
      </w:r>
      <w:r w:rsidR="00ED1A9D" w:rsidRPr="00CE3F0E">
        <w:rPr>
          <w:i/>
          <w:color w:val="000000" w:themeColor="text1"/>
          <w:sz w:val="24"/>
          <w:szCs w:val="24"/>
          <w:u w:val="single"/>
          <w:vertAlign w:val="superscript"/>
        </w:rPr>
        <w:t>-1</w:t>
      </w:r>
      <w:r w:rsidR="00ED1A9D" w:rsidRPr="00CE3F0E">
        <w:rPr>
          <w:i/>
          <w:color w:val="000000" w:themeColor="text1"/>
          <w:sz w:val="24"/>
          <w:szCs w:val="24"/>
          <w:u w:val="single"/>
        </w:rPr>
        <w:t>)</w:t>
      </w:r>
    </w:p>
    <w:p w:rsidR="000F4DE0" w:rsidRDefault="000F4DE0" w:rsidP="000F4DE0">
      <w:pPr>
        <w:shd w:val="clear" w:color="auto" w:fill="FFFFFF"/>
        <w:spacing w:line="240" w:lineRule="auto"/>
        <w:ind w:firstLine="720"/>
        <w:rPr>
          <w:color w:val="000000" w:themeColor="text1"/>
          <w:sz w:val="24"/>
          <w:szCs w:val="24"/>
        </w:rPr>
      </w:pPr>
      <w:r>
        <w:rPr>
          <w:color w:val="000000" w:themeColor="text1"/>
          <w:sz w:val="24"/>
          <w:szCs w:val="24"/>
        </w:rPr>
        <w:t xml:space="preserve">Optimal locomotor speeds have been demonstrated for runners, flyers, and swimmers (e.g., </w:t>
      </w:r>
      <w:r w:rsidRPr="000904BD">
        <w:rPr>
          <w:color w:val="000000" w:themeColor="text1"/>
          <w:sz w:val="24"/>
          <w:szCs w:val="24"/>
          <w:highlight w:val="yellow"/>
        </w:rPr>
        <w:t>Tucker, 1968</w:t>
      </w:r>
      <w:r>
        <w:rPr>
          <w:color w:val="000000" w:themeColor="text1"/>
          <w:sz w:val="24"/>
          <w:szCs w:val="24"/>
        </w:rPr>
        <w:t xml:space="preserve">; </w:t>
      </w:r>
      <w:r w:rsidRPr="000D2005">
        <w:rPr>
          <w:color w:val="000000" w:themeColor="text1"/>
          <w:sz w:val="24"/>
          <w:szCs w:val="24"/>
          <w:highlight w:val="yellow"/>
        </w:rPr>
        <w:t>Webb, 1975</w:t>
      </w:r>
      <w:r>
        <w:rPr>
          <w:color w:val="000000" w:themeColor="text1"/>
          <w:sz w:val="24"/>
          <w:szCs w:val="24"/>
        </w:rPr>
        <w:t xml:space="preserve">; </w:t>
      </w:r>
      <w:r w:rsidRPr="000904BD">
        <w:rPr>
          <w:color w:val="000000" w:themeColor="text1"/>
          <w:sz w:val="24"/>
          <w:szCs w:val="24"/>
          <w:highlight w:val="yellow"/>
        </w:rPr>
        <w:t>Hoyt and Taylor, 1981</w:t>
      </w:r>
      <w:r>
        <w:rPr>
          <w:color w:val="000000" w:themeColor="text1"/>
          <w:sz w:val="24"/>
          <w:szCs w:val="24"/>
        </w:rPr>
        <w:t>). The cost of transport (CT) has been used as the metabolic proxy that is inversely related to the propulsive efficiency (</w:t>
      </w:r>
      <w:r w:rsidRPr="000904BD">
        <w:rPr>
          <w:color w:val="000000" w:themeColor="text1"/>
          <w:sz w:val="24"/>
          <w:szCs w:val="24"/>
          <w:highlight w:val="yellow"/>
        </w:rPr>
        <w:t>Fish, 2000). Williams et al. (1993</w:t>
      </w:r>
      <w:r>
        <w:rPr>
          <w:color w:val="000000" w:themeColor="text1"/>
          <w:sz w:val="24"/>
          <w:szCs w:val="24"/>
        </w:rPr>
        <w:t xml:space="preserve">) and </w:t>
      </w:r>
      <w:r w:rsidRPr="00FA2AFF">
        <w:rPr>
          <w:color w:val="000000" w:themeColor="text1"/>
          <w:sz w:val="24"/>
          <w:szCs w:val="24"/>
          <w:highlight w:val="yellow"/>
        </w:rPr>
        <w:t>Yazdi et al. (1999</w:t>
      </w:r>
      <w:r>
        <w:rPr>
          <w:color w:val="000000" w:themeColor="text1"/>
          <w:sz w:val="24"/>
          <w:szCs w:val="24"/>
        </w:rPr>
        <w:t xml:space="preserve">) found that the minimum </w:t>
      </w:r>
      <w:r w:rsidRPr="00A041A8">
        <w:rPr>
          <w:color w:val="000000" w:themeColor="text1"/>
          <w:sz w:val="24"/>
          <w:szCs w:val="24"/>
        </w:rPr>
        <w:t xml:space="preserve">CT for the </w:t>
      </w:r>
      <w:r>
        <w:rPr>
          <w:color w:val="000000" w:themeColor="text1"/>
          <w:sz w:val="24"/>
          <w:szCs w:val="24"/>
        </w:rPr>
        <w:t>bottlenose dolphin (</w:t>
      </w:r>
      <w:r w:rsidRPr="00A041A8">
        <w:rPr>
          <w:i/>
          <w:color w:val="000000" w:themeColor="text1"/>
          <w:sz w:val="24"/>
          <w:szCs w:val="24"/>
        </w:rPr>
        <w:t>Tursiops truncatus</w:t>
      </w:r>
      <w:r w:rsidRPr="00A041A8">
        <w:rPr>
          <w:color w:val="000000" w:themeColor="text1"/>
          <w:sz w:val="24"/>
          <w:szCs w:val="24"/>
        </w:rPr>
        <w:t xml:space="preserve">) </w:t>
      </w:r>
      <w:r>
        <w:rPr>
          <w:color w:val="000000" w:themeColor="text1"/>
          <w:sz w:val="24"/>
          <w:szCs w:val="24"/>
        </w:rPr>
        <w:t>occurred at swimming speeds of 2.1 and 2.5 m s</w:t>
      </w:r>
      <w:r w:rsidRPr="00F308A9">
        <w:rPr>
          <w:color w:val="000000" w:themeColor="text1"/>
          <w:sz w:val="24"/>
          <w:szCs w:val="24"/>
          <w:vertAlign w:val="superscript"/>
        </w:rPr>
        <w:t>-1</w:t>
      </w:r>
      <w:r>
        <w:rPr>
          <w:color w:val="000000" w:themeColor="text1"/>
          <w:sz w:val="24"/>
          <w:szCs w:val="24"/>
        </w:rPr>
        <w:t>, respectively. These speeds coincided with the routine swimming speeds in wild populations. Similarly, gray whales (</w:t>
      </w:r>
      <w:r w:rsidRPr="00F308A9">
        <w:rPr>
          <w:i/>
          <w:color w:val="000000" w:themeColor="text1"/>
          <w:sz w:val="24"/>
          <w:szCs w:val="24"/>
        </w:rPr>
        <w:t>Eschrichtius robustus</w:t>
      </w:r>
      <w:r>
        <w:rPr>
          <w:color w:val="000000" w:themeColor="text1"/>
          <w:sz w:val="24"/>
          <w:szCs w:val="24"/>
        </w:rPr>
        <w:t xml:space="preserve">) and </w:t>
      </w:r>
      <w:r w:rsidR="00C12D59">
        <w:t xml:space="preserve">Ant. </w:t>
      </w:r>
      <w:r>
        <w:rPr>
          <w:color w:val="000000" w:themeColor="text1"/>
          <w:sz w:val="24"/>
          <w:szCs w:val="24"/>
        </w:rPr>
        <w:t xml:space="preserve">minke whales cruise at the speed of the </w:t>
      </w:r>
      <w:r w:rsidRPr="00A041A8">
        <w:rPr>
          <w:color w:val="000000" w:themeColor="text1"/>
          <w:sz w:val="24"/>
          <w:szCs w:val="24"/>
        </w:rPr>
        <w:t>lowest CT (</w:t>
      </w:r>
      <w:r w:rsidRPr="000D2005">
        <w:rPr>
          <w:color w:val="000000" w:themeColor="text1"/>
          <w:sz w:val="24"/>
          <w:szCs w:val="24"/>
          <w:highlight w:val="yellow"/>
        </w:rPr>
        <w:t>Sumich, 1983; Blix and Folkow, 1995</w:t>
      </w:r>
      <w:r>
        <w:rPr>
          <w:color w:val="000000" w:themeColor="text1"/>
          <w:sz w:val="24"/>
          <w:szCs w:val="24"/>
        </w:rPr>
        <w:t>). The minimum CT for the gray whale corresponded to the swimming velocity (2.0-2.5 m s</w:t>
      </w:r>
      <w:r w:rsidRPr="00F308A9">
        <w:rPr>
          <w:color w:val="000000" w:themeColor="text1"/>
          <w:sz w:val="24"/>
          <w:szCs w:val="24"/>
          <w:vertAlign w:val="superscript"/>
        </w:rPr>
        <w:t>-1</w:t>
      </w:r>
      <w:r>
        <w:rPr>
          <w:color w:val="000000" w:themeColor="text1"/>
          <w:sz w:val="24"/>
          <w:szCs w:val="24"/>
        </w:rPr>
        <w:t>) of migrations (</w:t>
      </w:r>
      <w:r w:rsidRPr="00FA2AFF">
        <w:rPr>
          <w:color w:val="000000" w:themeColor="text1"/>
          <w:sz w:val="24"/>
          <w:szCs w:val="24"/>
          <w:highlight w:val="yellow"/>
        </w:rPr>
        <w:t>Wyrick, 1954; Williamson, 1972</w:t>
      </w:r>
      <w:r>
        <w:rPr>
          <w:color w:val="000000" w:themeColor="text1"/>
          <w:sz w:val="24"/>
          <w:szCs w:val="24"/>
        </w:rPr>
        <w:t xml:space="preserve">; </w:t>
      </w:r>
      <w:r w:rsidRPr="00FA2AFF">
        <w:rPr>
          <w:color w:val="000000" w:themeColor="text1"/>
          <w:sz w:val="24"/>
          <w:szCs w:val="24"/>
          <w:highlight w:val="yellow"/>
        </w:rPr>
        <w:t>Sumich, 1983</w:t>
      </w:r>
      <w:r>
        <w:rPr>
          <w:color w:val="000000" w:themeColor="text1"/>
          <w:sz w:val="24"/>
          <w:szCs w:val="24"/>
        </w:rPr>
        <w:t xml:space="preserve">), which was similar to the velocity of maximum efficiency for whales in the present study. </w:t>
      </w:r>
      <w:r w:rsidR="00C12D59">
        <w:t xml:space="preserve">Ant. </w:t>
      </w:r>
      <w:r w:rsidR="00C12D59">
        <w:rPr>
          <w:color w:val="000000" w:themeColor="text1"/>
          <w:sz w:val="24"/>
          <w:szCs w:val="24"/>
        </w:rPr>
        <w:t>m</w:t>
      </w:r>
      <w:r>
        <w:rPr>
          <w:color w:val="000000" w:themeColor="text1"/>
          <w:sz w:val="24"/>
          <w:szCs w:val="24"/>
        </w:rPr>
        <w:t>inke whales, however, were determined to have a minimum CT at the maximum cruising velocity of 3.25 m s</w:t>
      </w:r>
      <w:r w:rsidRPr="007743B9">
        <w:rPr>
          <w:color w:val="000000" w:themeColor="text1"/>
          <w:sz w:val="24"/>
          <w:szCs w:val="24"/>
          <w:vertAlign w:val="superscript"/>
        </w:rPr>
        <w:t>-1</w:t>
      </w:r>
      <w:r>
        <w:rPr>
          <w:color w:val="000000" w:themeColor="text1"/>
          <w:sz w:val="24"/>
          <w:szCs w:val="24"/>
        </w:rPr>
        <w:t xml:space="preserve"> (</w:t>
      </w:r>
      <w:r w:rsidRPr="000D2005">
        <w:rPr>
          <w:color w:val="000000" w:themeColor="text1"/>
          <w:sz w:val="24"/>
          <w:szCs w:val="24"/>
          <w:highlight w:val="yellow"/>
        </w:rPr>
        <w:t>Blix and Folkow, 1995</w:t>
      </w:r>
      <w:r>
        <w:rPr>
          <w:color w:val="000000" w:themeColor="text1"/>
          <w:sz w:val="24"/>
          <w:szCs w:val="24"/>
        </w:rPr>
        <w:t>), which was 37% higher than the optimal velocity for maximum efficiency in the present study. However, the velocity of maximum propulsive efficiency (2.37 m s</w:t>
      </w:r>
      <w:r w:rsidRPr="00512696">
        <w:rPr>
          <w:color w:val="000000" w:themeColor="text1"/>
          <w:sz w:val="24"/>
          <w:szCs w:val="24"/>
          <w:vertAlign w:val="superscript"/>
        </w:rPr>
        <w:t>-1</w:t>
      </w:r>
      <w:r>
        <w:rPr>
          <w:color w:val="000000" w:themeColor="text1"/>
          <w:sz w:val="24"/>
          <w:szCs w:val="24"/>
        </w:rPr>
        <w:t xml:space="preserve">) was within the range of swimming </w:t>
      </w:r>
      <w:r w:rsidR="00FD11DD">
        <w:rPr>
          <w:color w:val="000000" w:themeColor="text1"/>
          <w:sz w:val="24"/>
          <w:szCs w:val="24"/>
        </w:rPr>
        <w:t>velocities</w:t>
      </w:r>
      <w:r>
        <w:rPr>
          <w:color w:val="000000" w:themeColor="text1"/>
          <w:sz w:val="24"/>
          <w:szCs w:val="24"/>
        </w:rPr>
        <w:t xml:space="preserve"> (1.5-2.6 m s</w:t>
      </w:r>
      <w:r w:rsidRPr="007743B9">
        <w:rPr>
          <w:color w:val="000000" w:themeColor="text1"/>
          <w:sz w:val="24"/>
          <w:szCs w:val="24"/>
          <w:vertAlign w:val="superscript"/>
        </w:rPr>
        <w:t>-1</w:t>
      </w:r>
      <w:r>
        <w:rPr>
          <w:color w:val="000000" w:themeColor="text1"/>
          <w:sz w:val="24"/>
          <w:szCs w:val="24"/>
        </w:rPr>
        <w:t>) for</w:t>
      </w:r>
      <w:r w:rsidRPr="00512696">
        <w:rPr>
          <w:color w:val="000000" w:themeColor="text1"/>
          <w:sz w:val="24"/>
          <w:szCs w:val="24"/>
        </w:rPr>
        <w:t xml:space="preserve"> migrating</w:t>
      </w:r>
      <w:r w:rsidR="00C12D59">
        <w:rPr>
          <w:color w:val="000000" w:themeColor="text1"/>
          <w:sz w:val="24"/>
          <w:szCs w:val="24"/>
        </w:rPr>
        <w:t xml:space="preserve"> </w:t>
      </w:r>
      <w:r w:rsidR="00C12D59">
        <w:t>Ant.</w:t>
      </w:r>
      <w:r>
        <w:rPr>
          <w:color w:val="000000" w:themeColor="text1"/>
          <w:sz w:val="24"/>
          <w:szCs w:val="24"/>
        </w:rPr>
        <w:t xml:space="preserve"> minke whales (</w:t>
      </w:r>
      <w:r w:rsidRPr="00FA2AFF">
        <w:rPr>
          <w:color w:val="000000" w:themeColor="text1"/>
          <w:sz w:val="24"/>
          <w:szCs w:val="24"/>
          <w:highlight w:val="yellow"/>
        </w:rPr>
        <w:t>Williamson, 1972</w:t>
      </w:r>
      <w:r>
        <w:rPr>
          <w:color w:val="000000" w:themeColor="text1"/>
          <w:sz w:val="24"/>
          <w:szCs w:val="24"/>
        </w:rPr>
        <w:t xml:space="preserve">). </w:t>
      </w:r>
      <w:r w:rsidRPr="00073D69">
        <w:rPr>
          <w:color w:val="000000" w:themeColor="text1"/>
          <w:sz w:val="24"/>
          <w:szCs w:val="24"/>
        </w:rPr>
        <w:t>Correspondingly</w:t>
      </w:r>
      <w:r>
        <w:rPr>
          <w:color w:val="000000" w:themeColor="text1"/>
          <w:sz w:val="24"/>
          <w:szCs w:val="24"/>
        </w:rPr>
        <w:t>, the swimming velocity for maximum propulsive efficiency of the blue whale (2.02 m s</w:t>
      </w:r>
      <w:r w:rsidRPr="007743B9">
        <w:rPr>
          <w:color w:val="000000" w:themeColor="text1"/>
          <w:sz w:val="24"/>
          <w:szCs w:val="24"/>
          <w:vertAlign w:val="superscript"/>
        </w:rPr>
        <w:t>-1</w:t>
      </w:r>
      <w:r>
        <w:rPr>
          <w:color w:val="000000" w:themeColor="text1"/>
          <w:sz w:val="24"/>
          <w:szCs w:val="24"/>
        </w:rPr>
        <w:t>) and the humpback whale (2.00 m s</w:t>
      </w:r>
      <w:r w:rsidRPr="007743B9">
        <w:rPr>
          <w:color w:val="000000" w:themeColor="text1"/>
          <w:sz w:val="24"/>
          <w:szCs w:val="24"/>
          <w:vertAlign w:val="superscript"/>
        </w:rPr>
        <w:t>-1</w:t>
      </w:r>
      <w:r>
        <w:rPr>
          <w:color w:val="000000" w:themeColor="text1"/>
          <w:sz w:val="24"/>
          <w:szCs w:val="24"/>
        </w:rPr>
        <w:t>) were within the ranges of migratory velocities of 1.5-3.1 m s</w:t>
      </w:r>
      <w:r w:rsidRPr="007743B9">
        <w:rPr>
          <w:color w:val="000000" w:themeColor="text1"/>
          <w:sz w:val="24"/>
          <w:szCs w:val="24"/>
          <w:vertAlign w:val="superscript"/>
        </w:rPr>
        <w:t>-1</w:t>
      </w:r>
      <w:r>
        <w:rPr>
          <w:color w:val="000000" w:themeColor="text1"/>
          <w:sz w:val="24"/>
          <w:szCs w:val="24"/>
        </w:rPr>
        <w:t xml:space="preserve"> (</w:t>
      </w:r>
      <w:r w:rsidRPr="00FA2AFF">
        <w:rPr>
          <w:color w:val="000000" w:themeColor="text1"/>
          <w:sz w:val="24"/>
          <w:szCs w:val="24"/>
          <w:highlight w:val="yellow"/>
        </w:rPr>
        <w:t>Williamson, 1972</w:t>
      </w:r>
      <w:r>
        <w:rPr>
          <w:color w:val="000000" w:themeColor="text1"/>
          <w:sz w:val="24"/>
          <w:szCs w:val="24"/>
        </w:rPr>
        <w:t>) and 1.1-4.0 m s</w:t>
      </w:r>
      <w:r w:rsidRPr="007743B9">
        <w:rPr>
          <w:color w:val="000000" w:themeColor="text1"/>
          <w:sz w:val="24"/>
          <w:szCs w:val="24"/>
          <w:vertAlign w:val="superscript"/>
        </w:rPr>
        <w:t>-1</w:t>
      </w:r>
      <w:r>
        <w:rPr>
          <w:color w:val="000000" w:themeColor="text1"/>
          <w:sz w:val="24"/>
          <w:szCs w:val="24"/>
        </w:rPr>
        <w:t xml:space="preserve"> (</w:t>
      </w:r>
      <w:r w:rsidRPr="00FA2AFF">
        <w:rPr>
          <w:color w:val="000000" w:themeColor="text1"/>
          <w:sz w:val="24"/>
          <w:szCs w:val="24"/>
          <w:highlight w:val="yellow"/>
        </w:rPr>
        <w:t>Chittleborough, 1953; Williamson, 1972</w:t>
      </w:r>
      <w:r>
        <w:rPr>
          <w:color w:val="000000" w:themeColor="text1"/>
          <w:sz w:val="24"/>
          <w:szCs w:val="24"/>
        </w:rPr>
        <w:t>), respectively.</w:t>
      </w:r>
    </w:p>
    <w:p w:rsidR="000F4DE0" w:rsidRPr="00512696" w:rsidRDefault="000F4DE0" w:rsidP="000F4DE0">
      <w:pPr>
        <w:shd w:val="clear" w:color="auto" w:fill="FFFFFF"/>
        <w:spacing w:line="240" w:lineRule="auto"/>
        <w:ind w:firstLine="720"/>
        <w:rPr>
          <w:color w:val="000000" w:themeColor="text1"/>
          <w:sz w:val="24"/>
          <w:szCs w:val="24"/>
        </w:rPr>
      </w:pPr>
      <w:r>
        <w:rPr>
          <w:color w:val="000000" w:themeColor="text1"/>
          <w:sz w:val="24"/>
          <w:szCs w:val="24"/>
        </w:rPr>
        <w:t xml:space="preserve">Lunge feeding by </w:t>
      </w:r>
      <w:r w:rsidR="0054565D">
        <w:rPr>
          <w:color w:val="000000" w:themeColor="text1"/>
          <w:sz w:val="24"/>
          <w:szCs w:val="24"/>
        </w:rPr>
        <w:t xml:space="preserve">rorquals </w:t>
      </w:r>
      <w:r>
        <w:rPr>
          <w:color w:val="000000" w:themeColor="text1"/>
          <w:sz w:val="24"/>
          <w:szCs w:val="24"/>
        </w:rPr>
        <w:t>involves high accelerations to attain velocities greater than the velocities for maximum propulsive efficiency (</w:t>
      </w:r>
      <w:r w:rsidRPr="00FA2AFF">
        <w:rPr>
          <w:color w:val="000000" w:themeColor="text1"/>
          <w:sz w:val="24"/>
          <w:szCs w:val="24"/>
          <w:highlight w:val="yellow"/>
        </w:rPr>
        <w:t>Cade et al., 2016</w:t>
      </w:r>
      <w:r>
        <w:rPr>
          <w:color w:val="000000" w:themeColor="text1"/>
          <w:sz w:val="24"/>
          <w:szCs w:val="24"/>
        </w:rPr>
        <w:t>). A reduced propulsive efficiency would increase the energetic expenditure when foraging. Such an increase would have consequences to the whale’s energy budget and limit dive duration and associated feeding efficiency</w:t>
      </w:r>
      <w:r w:rsidR="00F0302E">
        <w:rPr>
          <w:color w:val="000000" w:themeColor="text1"/>
          <w:sz w:val="24"/>
          <w:szCs w:val="24"/>
        </w:rPr>
        <w:t xml:space="preserve"> (</w:t>
      </w:r>
      <w:commentRangeStart w:id="8"/>
      <w:r w:rsidR="00F0302E">
        <w:rPr>
          <w:color w:val="000000" w:themeColor="text1"/>
          <w:sz w:val="24"/>
          <w:szCs w:val="24"/>
        </w:rPr>
        <w:t>Croll et al. ;Acevedo-Guitteriez et al</w:t>
      </w:r>
      <w:r w:rsidR="009509C0">
        <w:rPr>
          <w:color w:val="000000" w:themeColor="text1"/>
          <w:sz w:val="24"/>
          <w:szCs w:val="24"/>
        </w:rPr>
        <w:t>.</w:t>
      </w:r>
      <w:r w:rsidR="00F0302E">
        <w:rPr>
          <w:color w:val="000000" w:themeColor="text1"/>
          <w:sz w:val="24"/>
          <w:szCs w:val="24"/>
        </w:rPr>
        <w:t>)</w:t>
      </w:r>
      <w:r>
        <w:rPr>
          <w:color w:val="000000" w:themeColor="text1"/>
          <w:sz w:val="24"/>
          <w:szCs w:val="24"/>
        </w:rPr>
        <w:t xml:space="preserve">. </w:t>
      </w:r>
      <w:commentRangeEnd w:id="8"/>
      <w:r w:rsidR="009509C0">
        <w:rPr>
          <w:rStyle w:val="CommentReference"/>
        </w:rPr>
        <w:commentReference w:id="8"/>
      </w:r>
      <w:r>
        <w:rPr>
          <w:color w:val="000000" w:themeColor="text1"/>
          <w:sz w:val="24"/>
          <w:szCs w:val="24"/>
        </w:rPr>
        <w:t xml:space="preserve">Compared to the Balaenopteridae, the Balaenidae (i.e., right whales, bowhead whale) swim slowly through the water </w:t>
      </w:r>
      <w:r w:rsidR="002D682A">
        <w:rPr>
          <w:color w:val="000000" w:themeColor="text1"/>
          <w:sz w:val="24"/>
          <w:szCs w:val="24"/>
        </w:rPr>
        <w:t xml:space="preserve">and </w:t>
      </w:r>
      <w:r>
        <w:rPr>
          <w:color w:val="000000" w:themeColor="text1"/>
          <w:sz w:val="24"/>
          <w:szCs w:val="24"/>
        </w:rPr>
        <w:t>maintai</w:t>
      </w:r>
      <w:r w:rsidR="00E35BC1">
        <w:rPr>
          <w:color w:val="000000" w:themeColor="text1"/>
          <w:sz w:val="24"/>
          <w:szCs w:val="24"/>
        </w:rPr>
        <w:t>n</w:t>
      </w:r>
      <w:r>
        <w:rPr>
          <w:color w:val="000000" w:themeColor="text1"/>
          <w:sz w:val="24"/>
          <w:szCs w:val="24"/>
        </w:rPr>
        <w:t xml:space="preserve"> a steady speed</w:t>
      </w:r>
      <w:r w:rsidR="002D682A">
        <w:rPr>
          <w:color w:val="000000" w:themeColor="text1"/>
          <w:sz w:val="24"/>
          <w:szCs w:val="24"/>
        </w:rPr>
        <w:t xml:space="preserve"> during ram filter feeding (</w:t>
      </w:r>
      <w:r w:rsidR="002D682A" w:rsidRPr="009509C0">
        <w:rPr>
          <w:color w:val="000000" w:themeColor="text1"/>
          <w:sz w:val="24"/>
          <w:szCs w:val="24"/>
          <w:highlight w:val="yellow"/>
        </w:rPr>
        <w:t>Simon et al. 2009</w:t>
      </w:r>
      <w:r w:rsidR="009509C0">
        <w:rPr>
          <w:color w:val="000000" w:themeColor="text1"/>
          <w:sz w:val="24"/>
          <w:szCs w:val="24"/>
        </w:rPr>
        <w:t xml:space="preserve">; </w:t>
      </w:r>
      <w:r w:rsidRPr="00FA2AFF">
        <w:rPr>
          <w:color w:val="000000" w:themeColor="text1"/>
          <w:sz w:val="24"/>
          <w:szCs w:val="24"/>
          <w:highlight w:val="yellow"/>
        </w:rPr>
        <w:t>Burns et al., 1993).</w:t>
      </w:r>
      <w:r>
        <w:rPr>
          <w:color w:val="000000" w:themeColor="text1"/>
          <w:sz w:val="24"/>
          <w:szCs w:val="24"/>
        </w:rPr>
        <w:t xml:space="preserve"> The foraging strategy of the rorquals places greater energetic demands on these whales than the balaenids</w:t>
      </w:r>
      <w:r w:rsidR="009509C0">
        <w:rPr>
          <w:color w:val="000000" w:themeColor="text1"/>
          <w:sz w:val="24"/>
          <w:szCs w:val="24"/>
        </w:rPr>
        <w:t>.</w:t>
      </w:r>
      <w:r>
        <w:rPr>
          <w:color w:val="000000" w:themeColor="text1"/>
          <w:sz w:val="24"/>
          <w:szCs w:val="24"/>
        </w:rPr>
        <w:t xml:space="preserve"> </w:t>
      </w:r>
      <w:commentRangeStart w:id="9"/>
      <w:r>
        <w:rPr>
          <w:color w:val="000000" w:themeColor="text1"/>
          <w:sz w:val="24"/>
          <w:szCs w:val="24"/>
        </w:rPr>
        <w:t>(</w:t>
      </w:r>
      <w:ins w:id="10" w:author="Jeremy Arthur Goldbogen" w:date="2020-07-26T12:27:00Z">
        <w:r w:rsidR="002D682A">
          <w:rPr>
            <w:color w:val="000000" w:themeColor="text1"/>
            <w:sz w:val="24"/>
            <w:szCs w:val="24"/>
          </w:rPr>
          <w:t>see 2 recent papers by Potvin and Werth in PLOS ONE and revise</w:t>
        </w:r>
      </w:ins>
      <w:ins w:id="11" w:author="Jeremy Arthur Goldbogen" w:date="2020-07-26T12:28:00Z">
        <w:r w:rsidR="002D682A">
          <w:rPr>
            <w:color w:val="000000" w:themeColor="text1"/>
            <w:sz w:val="24"/>
            <w:szCs w:val="24"/>
          </w:rPr>
          <w:t xml:space="preserve"> accordingly</w:t>
        </w:r>
      </w:ins>
      <w:r w:rsidR="00286387">
        <w:rPr>
          <w:color w:val="000000" w:themeColor="text1"/>
          <w:sz w:val="24"/>
          <w:szCs w:val="24"/>
        </w:rPr>
        <w:t>- Jeremy</w:t>
      </w:r>
      <w:r>
        <w:rPr>
          <w:color w:val="000000" w:themeColor="text1"/>
          <w:sz w:val="24"/>
          <w:szCs w:val="24"/>
        </w:rPr>
        <w:t>).</w:t>
      </w:r>
      <w:commentRangeEnd w:id="9"/>
      <w:r w:rsidR="009509C0">
        <w:rPr>
          <w:rStyle w:val="CommentReference"/>
        </w:rPr>
        <w:commentReference w:id="9"/>
      </w:r>
    </w:p>
    <w:p w:rsidR="00FE2636" w:rsidRPr="00A51FB2" w:rsidRDefault="000F4DE0">
      <w:pPr>
        <w:shd w:val="clear" w:color="auto" w:fill="FFFFFF"/>
        <w:spacing w:line="240" w:lineRule="auto"/>
        <w:jc w:val="center"/>
        <w:rPr>
          <w:i/>
          <w:color w:val="000000" w:themeColor="text1"/>
          <w:sz w:val="24"/>
          <w:szCs w:val="24"/>
        </w:rPr>
      </w:pPr>
      <w:r w:rsidRPr="00A51FB2">
        <w:rPr>
          <w:i/>
          <w:color w:val="000000" w:themeColor="text1"/>
          <w:sz w:val="24"/>
          <w:szCs w:val="24"/>
        </w:rPr>
        <w:t xml:space="preserve"> </w:t>
      </w:r>
      <w:r w:rsidR="00FE2636" w:rsidRPr="00A51FB2">
        <w:rPr>
          <w:i/>
          <w:color w:val="000000" w:themeColor="text1"/>
          <w:sz w:val="24"/>
          <w:szCs w:val="24"/>
        </w:rPr>
        <w:t xml:space="preserve"> </w:t>
      </w:r>
    </w:p>
    <w:p w:rsidR="000F4DE0" w:rsidRPr="00CE3F0E" w:rsidRDefault="00ED1A9D" w:rsidP="00CE3F0E">
      <w:pPr>
        <w:shd w:val="clear" w:color="auto" w:fill="FFFFFF"/>
        <w:spacing w:line="240" w:lineRule="auto"/>
        <w:jc w:val="center"/>
        <w:rPr>
          <w:i/>
          <w:color w:val="000000" w:themeColor="text1"/>
          <w:sz w:val="24"/>
          <w:szCs w:val="24"/>
          <w:u w:val="single"/>
        </w:rPr>
      </w:pPr>
      <w:r w:rsidRPr="00CE3F0E">
        <w:rPr>
          <w:i/>
          <w:color w:val="000000" w:themeColor="text1"/>
          <w:sz w:val="24"/>
          <w:szCs w:val="24"/>
          <w:u w:val="single"/>
        </w:rPr>
        <w:t xml:space="preserve">Propulsive Efficiency vs. </w:t>
      </w:r>
      <w:r w:rsidR="000F4DE0" w:rsidRPr="00CE3F0E">
        <w:rPr>
          <w:i/>
          <w:color w:val="000000" w:themeColor="text1"/>
          <w:sz w:val="24"/>
          <w:szCs w:val="24"/>
          <w:u w:val="single"/>
        </w:rPr>
        <w:t>Total body length (m)</w:t>
      </w:r>
    </w:p>
    <w:p w:rsidR="000F4DE0" w:rsidRPr="00A51FB2" w:rsidRDefault="000F4DE0" w:rsidP="000F4DE0">
      <w:pPr>
        <w:shd w:val="clear" w:color="auto" w:fill="FFFFFF"/>
        <w:spacing w:line="240" w:lineRule="auto"/>
        <w:ind w:firstLine="720"/>
        <w:rPr>
          <w:color w:val="000000" w:themeColor="text1"/>
          <w:sz w:val="24"/>
          <w:szCs w:val="24"/>
        </w:rPr>
      </w:pPr>
      <w:r w:rsidRPr="00A51FB2">
        <w:rPr>
          <w:color w:val="000000" w:themeColor="text1"/>
          <w:sz w:val="24"/>
          <w:szCs w:val="24"/>
        </w:rPr>
        <w:t>In this study, propulsive efficiency directly relates to the amount of work the animal does to propel itself forward</w:t>
      </w:r>
      <w:r w:rsidRPr="009009B6">
        <w:rPr>
          <w:color w:val="000000" w:themeColor="text1"/>
          <w:sz w:val="24"/>
          <w:szCs w:val="24"/>
        </w:rPr>
        <w:t xml:space="preserve">. </w:t>
      </w:r>
      <w:r w:rsidR="009009B6">
        <w:rPr>
          <w:color w:val="000000" w:themeColor="text1"/>
          <w:sz w:val="24"/>
          <w:szCs w:val="24"/>
        </w:rPr>
        <w:t>Previous research has shown that propulsive efficiency would remain constant or slightly increase with increasing body size (</w:t>
      </w:r>
      <w:r w:rsidR="00EF5054" w:rsidRPr="00FA2AFF">
        <w:rPr>
          <w:color w:val="000000" w:themeColor="text1"/>
          <w:sz w:val="24"/>
          <w:szCs w:val="24"/>
          <w:highlight w:val="yellow"/>
        </w:rPr>
        <w:t>Fish, 1998</w:t>
      </w:r>
      <w:r w:rsidR="009009B6">
        <w:rPr>
          <w:color w:val="000000" w:themeColor="text1"/>
          <w:sz w:val="24"/>
          <w:szCs w:val="24"/>
        </w:rPr>
        <w:t>).</w:t>
      </w:r>
      <w:r w:rsidRPr="009009B6">
        <w:rPr>
          <w:color w:val="000000" w:themeColor="text1"/>
          <w:sz w:val="24"/>
          <w:szCs w:val="24"/>
        </w:rPr>
        <w:t xml:space="preserve"> </w:t>
      </w:r>
      <w:r w:rsidRPr="00A51FB2">
        <w:rPr>
          <w:color w:val="000000" w:themeColor="text1"/>
          <w:sz w:val="24"/>
          <w:szCs w:val="24"/>
        </w:rPr>
        <w:t xml:space="preserve">However, we </w:t>
      </w:r>
      <w:r>
        <w:rPr>
          <w:color w:val="000000" w:themeColor="text1"/>
          <w:sz w:val="24"/>
          <w:szCs w:val="24"/>
        </w:rPr>
        <w:t>found</w:t>
      </w:r>
      <w:r w:rsidRPr="00A51FB2">
        <w:rPr>
          <w:color w:val="000000" w:themeColor="text1"/>
          <w:sz w:val="24"/>
          <w:szCs w:val="24"/>
        </w:rPr>
        <w:t xml:space="preserve"> that propulsive efficiency decreases with increasing body size among rorquals (See </w:t>
      </w:r>
      <w:r>
        <w:rPr>
          <w:color w:val="000000" w:themeColor="text1"/>
          <w:sz w:val="24"/>
          <w:szCs w:val="24"/>
        </w:rPr>
        <w:t>Fig.</w:t>
      </w:r>
      <w:r w:rsidRPr="00A51FB2">
        <w:rPr>
          <w:color w:val="000000" w:themeColor="text1"/>
          <w:sz w:val="24"/>
          <w:szCs w:val="24"/>
        </w:rPr>
        <w:t xml:space="preserve"> </w:t>
      </w:r>
      <w:r>
        <w:rPr>
          <w:color w:val="000000" w:themeColor="text1"/>
          <w:sz w:val="24"/>
          <w:szCs w:val="24"/>
        </w:rPr>
        <w:t>7</w:t>
      </w:r>
      <w:r w:rsidRPr="00A51FB2">
        <w:rPr>
          <w:color w:val="000000" w:themeColor="text1"/>
          <w:sz w:val="24"/>
          <w:szCs w:val="24"/>
        </w:rPr>
        <w:t xml:space="preserve">B). </w:t>
      </w:r>
      <w:r w:rsidR="00ED51B7">
        <w:rPr>
          <w:color w:val="000000" w:themeColor="text1"/>
          <w:sz w:val="24"/>
          <w:szCs w:val="24"/>
        </w:rPr>
        <w:t xml:space="preserve">The mechanistic explanation of this finding is that larger individuals </w:t>
      </w:r>
      <w:r>
        <w:rPr>
          <w:color w:val="000000" w:themeColor="text1"/>
          <w:sz w:val="24"/>
          <w:szCs w:val="24"/>
        </w:rPr>
        <w:t>have a slightly increased thrust generation but a greatly increased drag coefficient</w:t>
      </w:r>
      <w:r w:rsidR="00ED51B7">
        <w:rPr>
          <w:color w:val="000000" w:themeColor="text1"/>
          <w:sz w:val="24"/>
          <w:szCs w:val="24"/>
        </w:rPr>
        <w:t xml:space="preserve"> (Figs. 4 and 6)</w:t>
      </w:r>
      <w:r>
        <w:rPr>
          <w:color w:val="000000" w:themeColor="text1"/>
          <w:sz w:val="24"/>
          <w:szCs w:val="24"/>
        </w:rPr>
        <w:t>, thus resulting in a lower propulsive efficiency, because more energy</w:t>
      </w:r>
      <w:r w:rsidR="00DB29A6">
        <w:rPr>
          <w:color w:val="000000" w:themeColor="text1"/>
          <w:sz w:val="24"/>
          <w:szCs w:val="24"/>
        </w:rPr>
        <w:t xml:space="preserve"> may be required</w:t>
      </w:r>
      <w:r>
        <w:rPr>
          <w:color w:val="000000" w:themeColor="text1"/>
          <w:sz w:val="24"/>
          <w:szCs w:val="24"/>
        </w:rPr>
        <w:t xml:space="preserve"> to overcome drag and achieve equivalent locomotor performance.</w:t>
      </w:r>
    </w:p>
    <w:p w:rsidR="00A5342C" w:rsidRPr="00A51FB2" w:rsidRDefault="00A5342C" w:rsidP="00A5342C">
      <w:pPr>
        <w:shd w:val="clear" w:color="auto" w:fill="FFFFFF"/>
        <w:spacing w:line="240" w:lineRule="auto"/>
        <w:ind w:firstLine="720"/>
        <w:rPr>
          <w:color w:val="000000" w:themeColor="text1"/>
          <w:sz w:val="24"/>
          <w:szCs w:val="24"/>
        </w:rPr>
      </w:pPr>
      <w:r>
        <w:rPr>
          <w:color w:val="000000" w:themeColor="text1"/>
          <w:sz w:val="24"/>
          <w:szCs w:val="24"/>
        </w:rPr>
        <w:t>Our analyses suggest that size is an important determinant of swimming performance in rorquals . Balaenopteridae exhibit a size range than spans an order of magnitude in body mass, from</w:t>
      </w:r>
      <w:r w:rsidR="00C12D59">
        <w:rPr>
          <w:color w:val="000000" w:themeColor="text1"/>
          <w:sz w:val="24"/>
          <w:szCs w:val="24"/>
        </w:rPr>
        <w:t xml:space="preserve"> </w:t>
      </w:r>
      <w:r w:rsidR="00C12D59">
        <w:t>Ant.</w:t>
      </w:r>
      <w:r>
        <w:rPr>
          <w:color w:val="000000" w:themeColor="text1"/>
          <w:sz w:val="24"/>
          <w:szCs w:val="24"/>
        </w:rPr>
        <w:t xml:space="preserve"> </w:t>
      </w:r>
      <w:r w:rsidRPr="009009B6">
        <w:rPr>
          <w:color w:val="000000" w:themeColor="text1"/>
          <w:sz w:val="24"/>
          <w:szCs w:val="24"/>
        </w:rPr>
        <w:t xml:space="preserve">minke </w:t>
      </w:r>
      <w:r>
        <w:rPr>
          <w:color w:val="000000" w:themeColor="text1"/>
          <w:sz w:val="24"/>
          <w:szCs w:val="24"/>
        </w:rPr>
        <w:t>whales to blue whales (</w:t>
      </w:r>
      <w:r w:rsidRPr="000D2005">
        <w:rPr>
          <w:color w:val="000000" w:themeColor="text1"/>
          <w:sz w:val="24"/>
          <w:szCs w:val="24"/>
          <w:highlight w:val="yellow"/>
        </w:rPr>
        <w:t>Lockyer 1976</w:t>
      </w:r>
      <w:r>
        <w:rPr>
          <w:color w:val="000000" w:themeColor="text1"/>
          <w:sz w:val="24"/>
          <w:szCs w:val="24"/>
        </w:rPr>
        <w:t>). The scale of these ocean giants necessitates the use of oscillatory lift-based swimming as an effective propulsive mechanism for high-speed swimming at high Reynolds numbers (</w:t>
      </w:r>
      <w:r w:rsidRPr="00FA2AFF">
        <w:rPr>
          <w:sz w:val="24"/>
          <w:szCs w:val="24"/>
          <w:highlight w:val="yellow"/>
        </w:rPr>
        <w:t>Webb and De Buffrénil, 1990; Fish, 2020</w:t>
      </w:r>
      <w:r w:rsidRPr="00EF5054">
        <w:rPr>
          <w:color w:val="000000" w:themeColor="text1"/>
          <w:sz w:val="24"/>
          <w:szCs w:val="24"/>
        </w:rPr>
        <w:t>). Interestingly in parallel with the trend of maximum speed in which intermediate animals exhibited the highest performance with lower maximum speeds for small and large animals, it was found for whales that efficiency, another locomotor performance variable, decreased above and below an optimal size (</w:t>
      </w:r>
      <w:r w:rsidRPr="000D2005">
        <w:rPr>
          <w:color w:val="000000" w:themeColor="text1"/>
          <w:sz w:val="24"/>
          <w:szCs w:val="24"/>
          <w:highlight w:val="yellow"/>
        </w:rPr>
        <w:t>Hirt et al., 2017</w:t>
      </w:r>
      <w:r w:rsidRPr="00EF5054">
        <w:rPr>
          <w:color w:val="000000" w:themeColor="text1"/>
          <w:sz w:val="24"/>
          <w:szCs w:val="24"/>
        </w:rPr>
        <w:t xml:space="preserve">). </w:t>
      </w:r>
      <w:r>
        <w:rPr>
          <w:color w:val="000000" w:themeColor="text1"/>
          <w:sz w:val="24"/>
          <w:szCs w:val="24"/>
        </w:rPr>
        <w:t>Although the power requirements require to achieve maximum speed appear to be constrained at large body sizes, large rorquals may benefit from a low cost of transport (</w:t>
      </w:r>
      <w:r w:rsidRPr="000D2005">
        <w:rPr>
          <w:color w:val="000000" w:themeColor="text1"/>
          <w:sz w:val="24"/>
          <w:szCs w:val="24"/>
          <w:highlight w:val="yellow"/>
        </w:rPr>
        <w:t>Gough et al. 2019</w:t>
      </w:r>
      <w:r w:rsidRPr="002C3CBD">
        <w:rPr>
          <w:color w:val="000000" w:themeColor="text1"/>
          <w:sz w:val="24"/>
          <w:szCs w:val="24"/>
          <w:highlight w:val="yellow"/>
        </w:rPr>
        <w:t>; Williams, 1999</w:t>
      </w:r>
      <w:r w:rsidR="00FA2AFF">
        <w:rPr>
          <w:color w:val="000000" w:themeColor="text1"/>
          <w:sz w:val="24"/>
          <w:szCs w:val="24"/>
        </w:rPr>
        <w:t xml:space="preserve">). </w:t>
      </w:r>
      <w:r>
        <w:rPr>
          <w:color w:val="000000" w:themeColor="text1"/>
          <w:sz w:val="24"/>
          <w:szCs w:val="24"/>
        </w:rPr>
        <w:t xml:space="preserve">Accordingly, the high burst velocities and accelerations attained by the whales during lunges would incur reduced propulsive efficiencies compared to routine and migratory velocities. The reduced propulsive efficiency would place increased energetic demands during active foraging using a lunge feeding strategy for the balaenopterids. </w:t>
      </w:r>
      <w:r w:rsidR="00CC44B7">
        <w:rPr>
          <w:color w:val="000000" w:themeColor="text1"/>
          <w:sz w:val="24"/>
          <w:szCs w:val="24"/>
        </w:rPr>
        <w:t xml:space="preserve">Our results are some of the first to quantify the fine-scale hydrodynamics that underlie these energetic differences between routine and energetically expensive swimming modes and </w:t>
      </w:r>
      <w:r w:rsidR="00B71813">
        <w:rPr>
          <w:color w:val="000000" w:themeColor="text1"/>
          <w:sz w:val="24"/>
          <w:szCs w:val="24"/>
        </w:rPr>
        <w:t>include some of the largest absolute body sizes as well as a larger body size range</w:t>
      </w:r>
      <w:r w:rsidR="00CC44B7">
        <w:rPr>
          <w:color w:val="000000" w:themeColor="text1"/>
          <w:sz w:val="24"/>
          <w:szCs w:val="24"/>
        </w:rPr>
        <w:t xml:space="preserve"> than any previous study on swimming animals.</w:t>
      </w:r>
    </w:p>
    <w:p w:rsidR="00A5342C" w:rsidRPr="00A51FB2" w:rsidRDefault="00A5342C" w:rsidP="00A5342C">
      <w:pPr>
        <w:shd w:val="clear" w:color="auto" w:fill="FFFFFF"/>
        <w:spacing w:line="240" w:lineRule="auto"/>
        <w:ind w:firstLine="720"/>
        <w:rPr>
          <w:b/>
          <w:color w:val="000000" w:themeColor="text1"/>
          <w:sz w:val="24"/>
          <w:szCs w:val="24"/>
          <w:u w:val="single"/>
        </w:rPr>
      </w:pPr>
    </w:p>
    <w:p w:rsidR="000F4DE0" w:rsidRPr="00A51FB2" w:rsidRDefault="000F4DE0" w:rsidP="000F4DE0">
      <w:pPr>
        <w:shd w:val="clear" w:color="auto" w:fill="FFFFFF"/>
        <w:spacing w:line="240" w:lineRule="auto"/>
        <w:ind w:firstLine="720"/>
        <w:rPr>
          <w:b/>
          <w:color w:val="000000" w:themeColor="text1"/>
          <w:sz w:val="24"/>
          <w:szCs w:val="24"/>
          <w:u w:val="single"/>
        </w:rPr>
      </w:pPr>
    </w:p>
    <w:p w:rsidR="000F4DE0" w:rsidRPr="00104FA1" w:rsidRDefault="000F4DE0" w:rsidP="000F4DE0">
      <w:pPr>
        <w:shd w:val="clear" w:color="auto" w:fill="FFFFFF"/>
        <w:spacing w:line="240" w:lineRule="auto"/>
        <w:rPr>
          <w:b/>
          <w:color w:val="000000" w:themeColor="text1"/>
          <w:sz w:val="24"/>
          <w:szCs w:val="24"/>
          <w:u w:val="single"/>
        </w:rPr>
      </w:pPr>
      <w:r w:rsidRPr="00DB317B">
        <w:rPr>
          <w:b/>
          <w:color w:val="000000" w:themeColor="text1"/>
          <w:sz w:val="24"/>
          <w:szCs w:val="24"/>
          <w:u w:val="single"/>
        </w:rPr>
        <w:t>Acknowledgments:</w:t>
      </w:r>
    </w:p>
    <w:p w:rsidR="000F4DE0" w:rsidRPr="00104FA1" w:rsidRDefault="000F4DE0" w:rsidP="000F4DE0">
      <w:pPr>
        <w:shd w:val="clear" w:color="auto" w:fill="FFFFFF"/>
        <w:spacing w:line="240" w:lineRule="auto"/>
        <w:rPr>
          <w:i/>
          <w:color w:val="000000" w:themeColor="text1"/>
          <w:sz w:val="24"/>
          <w:szCs w:val="24"/>
        </w:rPr>
      </w:pPr>
    </w:p>
    <w:p w:rsidR="000F4DE0" w:rsidRDefault="000F4DE0" w:rsidP="00167CEC">
      <w:pPr>
        <w:shd w:val="clear" w:color="auto" w:fill="FFFFFF"/>
        <w:spacing w:line="240" w:lineRule="auto"/>
        <w:ind w:firstLine="720"/>
        <w:rPr>
          <w:color w:val="000000" w:themeColor="text1"/>
          <w:sz w:val="24"/>
          <w:szCs w:val="24"/>
        </w:rPr>
      </w:pPr>
      <w:r>
        <w:rPr>
          <w:color w:val="000000" w:themeColor="text1"/>
          <w:sz w:val="24"/>
          <w:szCs w:val="24"/>
        </w:rPr>
        <w:t>We would like to express our sincere appreciation</w:t>
      </w:r>
      <w:r w:rsidRPr="00A51FB2">
        <w:rPr>
          <w:color w:val="000000" w:themeColor="text1"/>
          <w:sz w:val="24"/>
          <w:szCs w:val="24"/>
        </w:rPr>
        <w:t xml:space="preserve"> to </w:t>
      </w:r>
      <w:r>
        <w:rPr>
          <w:color w:val="000000" w:themeColor="text1"/>
          <w:sz w:val="24"/>
          <w:szCs w:val="24"/>
        </w:rPr>
        <w:t xml:space="preserve">the </w:t>
      </w:r>
      <w:r w:rsidRPr="00A51FB2">
        <w:rPr>
          <w:color w:val="000000" w:themeColor="text1"/>
          <w:sz w:val="24"/>
          <w:szCs w:val="24"/>
        </w:rPr>
        <w:t>Hopkins Marine Station of Stanford University, and specifically the Goldbogen Lab for the research housing and interactions.</w:t>
      </w:r>
      <w:r w:rsidR="00621145">
        <w:rPr>
          <w:color w:val="000000" w:themeColor="text1"/>
          <w:sz w:val="24"/>
          <w:szCs w:val="24"/>
        </w:rPr>
        <w:t xml:space="preserve"> We appreciate research collaboration with Malene Simon, Gwenith Penry, and Ari Friedlaender. </w:t>
      </w:r>
      <w:r>
        <w:rPr>
          <w:color w:val="000000" w:themeColor="text1"/>
          <w:sz w:val="24"/>
          <w:szCs w:val="24"/>
        </w:rPr>
        <w:t>We would also like to t</w:t>
      </w:r>
      <w:r w:rsidRPr="00A51FB2">
        <w:rPr>
          <w:color w:val="000000" w:themeColor="text1"/>
          <w:sz w:val="24"/>
          <w:szCs w:val="24"/>
        </w:rPr>
        <w:t>hank the California State University Monterey Bay Research Experiences for Undergraduates (CSUMB REU) team</w:t>
      </w:r>
      <w:r w:rsidR="00621145">
        <w:rPr>
          <w:color w:val="000000" w:themeColor="text1"/>
          <w:sz w:val="24"/>
          <w:szCs w:val="24"/>
        </w:rPr>
        <w:t>.</w:t>
      </w:r>
      <w:r w:rsidR="00167CEC">
        <w:rPr>
          <w:color w:val="000000" w:themeColor="text1"/>
          <w:sz w:val="24"/>
          <w:szCs w:val="24"/>
        </w:rPr>
        <w:t xml:space="preserve"> </w:t>
      </w:r>
      <w:r>
        <w:rPr>
          <w:color w:val="000000" w:themeColor="text1"/>
          <w:sz w:val="24"/>
          <w:szCs w:val="24"/>
        </w:rPr>
        <w:t>We</w:t>
      </w:r>
      <w:r w:rsidRPr="00A51FB2">
        <w:rPr>
          <w:color w:val="000000" w:themeColor="text1"/>
          <w:sz w:val="24"/>
          <w:szCs w:val="24"/>
        </w:rPr>
        <w:t xml:space="preserve"> </w:t>
      </w:r>
      <w:r>
        <w:rPr>
          <w:color w:val="000000" w:themeColor="text1"/>
          <w:sz w:val="24"/>
          <w:szCs w:val="24"/>
        </w:rPr>
        <w:t>are grateful for the cooperation of</w:t>
      </w:r>
      <w:r w:rsidRPr="00A51FB2">
        <w:rPr>
          <w:color w:val="000000" w:themeColor="text1"/>
          <w:sz w:val="24"/>
          <w:szCs w:val="24"/>
        </w:rPr>
        <w:t xml:space="preserve"> the Southwestern Physics Department</w:t>
      </w:r>
      <w:r w:rsidR="00EF5054">
        <w:rPr>
          <w:color w:val="000000" w:themeColor="text1"/>
          <w:sz w:val="24"/>
          <w:szCs w:val="24"/>
        </w:rPr>
        <w:t xml:space="preserve">. </w:t>
      </w:r>
      <w:r w:rsidR="00C51741">
        <w:rPr>
          <w:color w:val="000000" w:themeColor="text1"/>
          <w:sz w:val="24"/>
          <w:szCs w:val="24"/>
        </w:rPr>
        <w:t>Thanks to the Shallow Marine Surveys Group for support with boat work in the Falkland Islands.</w:t>
      </w:r>
    </w:p>
    <w:p w:rsidR="00FE2636" w:rsidRPr="00A51FB2" w:rsidRDefault="00FE2636">
      <w:pPr>
        <w:shd w:val="clear" w:color="auto" w:fill="FFFFFF"/>
        <w:spacing w:line="240" w:lineRule="auto"/>
        <w:rPr>
          <w:color w:val="000000" w:themeColor="text1"/>
          <w:sz w:val="24"/>
          <w:szCs w:val="24"/>
        </w:rPr>
      </w:pPr>
      <w:r w:rsidRPr="00A51FB2">
        <w:rPr>
          <w:color w:val="000000" w:themeColor="text1"/>
          <w:sz w:val="24"/>
          <w:szCs w:val="24"/>
        </w:rPr>
        <w:t xml:space="preserve"> </w:t>
      </w:r>
    </w:p>
    <w:p w:rsidR="00FE2636" w:rsidRPr="00104FA1" w:rsidRDefault="00FE2636">
      <w:pPr>
        <w:shd w:val="clear" w:color="auto" w:fill="FFFFFF"/>
        <w:spacing w:line="240" w:lineRule="auto"/>
        <w:rPr>
          <w:b/>
          <w:color w:val="000000" w:themeColor="text1"/>
          <w:sz w:val="24"/>
          <w:szCs w:val="24"/>
          <w:u w:val="single"/>
        </w:rPr>
      </w:pPr>
      <w:r w:rsidRPr="00DB317B">
        <w:rPr>
          <w:b/>
          <w:color w:val="000000" w:themeColor="text1"/>
          <w:sz w:val="24"/>
          <w:szCs w:val="24"/>
          <w:u w:val="single"/>
        </w:rPr>
        <w:t>Competing Interests:</w:t>
      </w:r>
    </w:p>
    <w:p w:rsidR="00DB317B" w:rsidRPr="00104FA1" w:rsidRDefault="00DB317B">
      <w:pPr>
        <w:shd w:val="clear" w:color="auto" w:fill="FFFFFF"/>
        <w:spacing w:line="240" w:lineRule="auto"/>
        <w:rPr>
          <w:b/>
          <w:i/>
          <w:color w:val="000000" w:themeColor="text1"/>
          <w:sz w:val="24"/>
          <w:szCs w:val="24"/>
          <w:u w:val="single"/>
        </w:rPr>
      </w:pPr>
    </w:p>
    <w:p w:rsidR="00FE2636" w:rsidRDefault="00FE2636">
      <w:pPr>
        <w:shd w:val="clear" w:color="auto" w:fill="FFFFFF"/>
        <w:spacing w:line="240" w:lineRule="auto"/>
        <w:rPr>
          <w:color w:val="000000" w:themeColor="text1"/>
          <w:sz w:val="24"/>
          <w:szCs w:val="24"/>
        </w:rPr>
      </w:pPr>
      <w:r w:rsidRPr="00A51FB2">
        <w:rPr>
          <w:color w:val="000000" w:themeColor="text1"/>
          <w:sz w:val="24"/>
          <w:szCs w:val="24"/>
        </w:rPr>
        <w:t xml:space="preserve">        </w:t>
      </w:r>
      <w:r w:rsidRPr="00A51FB2">
        <w:rPr>
          <w:color w:val="000000" w:themeColor="text1"/>
          <w:sz w:val="24"/>
          <w:szCs w:val="24"/>
        </w:rPr>
        <w:tab/>
        <w:t>We have no competing interests to report.</w:t>
      </w:r>
      <w:r w:rsidR="00596BD3">
        <w:rPr>
          <w:color w:val="000000" w:themeColor="text1"/>
          <w:sz w:val="24"/>
          <w:szCs w:val="24"/>
        </w:rPr>
        <w:t xml:space="preserve"> </w:t>
      </w:r>
    </w:p>
    <w:p w:rsidR="00DB317B" w:rsidRPr="00A51FB2" w:rsidRDefault="00DB317B">
      <w:pPr>
        <w:shd w:val="clear" w:color="auto" w:fill="FFFFFF"/>
        <w:spacing w:line="240" w:lineRule="auto"/>
        <w:rPr>
          <w:color w:val="000000" w:themeColor="text1"/>
          <w:sz w:val="24"/>
          <w:szCs w:val="24"/>
        </w:rPr>
      </w:pPr>
    </w:p>
    <w:p w:rsidR="00FE2636" w:rsidRPr="00E7217F" w:rsidRDefault="00FE2636">
      <w:pPr>
        <w:shd w:val="clear" w:color="auto" w:fill="FFFFFF"/>
        <w:spacing w:line="240" w:lineRule="auto"/>
        <w:rPr>
          <w:b/>
          <w:color w:val="000000" w:themeColor="text1"/>
          <w:sz w:val="24"/>
          <w:szCs w:val="24"/>
          <w:u w:val="single"/>
        </w:rPr>
      </w:pPr>
      <w:r w:rsidRPr="00DB317B">
        <w:rPr>
          <w:b/>
          <w:color w:val="000000" w:themeColor="text1"/>
          <w:sz w:val="24"/>
          <w:szCs w:val="24"/>
          <w:u w:val="single"/>
        </w:rPr>
        <w:t>Funding:</w:t>
      </w:r>
    </w:p>
    <w:p w:rsidR="00DB317B" w:rsidRPr="00E7217F" w:rsidRDefault="00DB317B">
      <w:pPr>
        <w:shd w:val="clear" w:color="auto" w:fill="FFFFFF"/>
        <w:spacing w:line="240" w:lineRule="auto"/>
        <w:rPr>
          <w:b/>
          <w:i/>
          <w:color w:val="000000" w:themeColor="text1"/>
          <w:sz w:val="24"/>
          <w:szCs w:val="24"/>
          <w:u w:val="single"/>
        </w:rPr>
      </w:pPr>
    </w:p>
    <w:p w:rsidR="00C51741" w:rsidRPr="00FE57C7" w:rsidRDefault="00FE2636" w:rsidP="00C51741">
      <w:pPr>
        <w:spacing w:line="240" w:lineRule="auto"/>
        <w:rPr>
          <w:rFonts w:eastAsia="Times New Roman"/>
          <w:sz w:val="24"/>
          <w:szCs w:val="24"/>
          <w:lang w:val="en-US"/>
        </w:rPr>
      </w:pPr>
      <w:r w:rsidRPr="00A51FB2">
        <w:rPr>
          <w:color w:val="000000" w:themeColor="text1"/>
          <w:sz w:val="24"/>
          <w:szCs w:val="24"/>
        </w:rPr>
        <w:t xml:space="preserve">        </w:t>
      </w:r>
      <w:r w:rsidRPr="00A51FB2">
        <w:rPr>
          <w:color w:val="000000" w:themeColor="text1"/>
          <w:sz w:val="24"/>
          <w:szCs w:val="24"/>
        </w:rPr>
        <w:tab/>
        <w:t xml:space="preserve">This research was funded by the National Science Foundation in support of research experiences for undergraduates (REU). Additionally, this research was funded in part by grants from the National Science Foundation (IOS-1656691, IOS-1656676, IOS-1656656; OPP-1644209), the Office of Naval Research (N000141612477), </w:t>
      </w:r>
      <w:r w:rsidR="00D21581">
        <w:rPr>
          <w:color w:val="000000" w:themeColor="text1"/>
          <w:sz w:val="24"/>
          <w:szCs w:val="24"/>
        </w:rPr>
        <w:t xml:space="preserve">the World Wildlife Fund, </w:t>
      </w:r>
      <w:r w:rsidRPr="00A51FB2">
        <w:rPr>
          <w:color w:val="000000" w:themeColor="text1"/>
          <w:sz w:val="24"/>
          <w:szCs w:val="24"/>
        </w:rPr>
        <w:t>and a Terman Fellowship from Stanford University. Additional Monterey Bay CATS tag deployments were funded by grants from the American Cetacean Society Monterey and San Francisco Bay chapters, and by the Meyers Trust. All procedures in USA</w:t>
      </w:r>
      <w:r w:rsidR="00D21581">
        <w:rPr>
          <w:color w:val="000000" w:themeColor="text1"/>
          <w:sz w:val="24"/>
          <w:szCs w:val="24"/>
        </w:rPr>
        <w:t xml:space="preserve"> and Antarctica (14809) </w:t>
      </w:r>
      <w:r w:rsidRPr="00A51FB2">
        <w:rPr>
          <w:color w:val="000000" w:themeColor="text1"/>
          <w:sz w:val="24"/>
          <w:szCs w:val="24"/>
        </w:rPr>
        <w:t xml:space="preserve"> were conducted under approval of the National Marine Fisheries Service (Permits 781-1824, 16163, 14809, 16111, 19116, 15271, 20430), Canada DFO SARA/MML 2010-01/SARA-106B, National Marine Sanctuaries (MULTI-2017-007)</w:t>
      </w:r>
      <w:r w:rsidR="00D21581">
        <w:rPr>
          <w:color w:val="000000" w:themeColor="text1"/>
          <w:sz w:val="24"/>
          <w:szCs w:val="24"/>
        </w:rPr>
        <w:t>, ACA 2015-</w:t>
      </w:r>
      <w:commentRangeStart w:id="12"/>
      <w:r w:rsidR="00D21581">
        <w:rPr>
          <w:color w:val="000000" w:themeColor="text1"/>
          <w:sz w:val="24"/>
          <w:szCs w:val="24"/>
        </w:rPr>
        <w:t>014</w:t>
      </w:r>
      <w:commentRangeEnd w:id="12"/>
      <w:r w:rsidR="00D21581">
        <w:rPr>
          <w:rStyle w:val="CommentReference"/>
        </w:rPr>
        <w:commentReference w:id="12"/>
      </w:r>
      <w:r w:rsidRPr="00A51FB2">
        <w:rPr>
          <w:color w:val="000000" w:themeColor="text1"/>
          <w:sz w:val="24"/>
          <w:szCs w:val="24"/>
        </w:rPr>
        <w:t xml:space="preserve"> and institutional IACUC committees.</w:t>
      </w:r>
      <w:r w:rsidR="00C074DF">
        <w:rPr>
          <w:color w:val="000000" w:themeColor="text1"/>
          <w:sz w:val="24"/>
          <w:szCs w:val="24"/>
        </w:rPr>
        <w:t xml:space="preserve"> Possibly more funding info based upon our new </w:t>
      </w:r>
      <w:commentRangeStart w:id="13"/>
      <w:r w:rsidR="00C074DF">
        <w:rPr>
          <w:color w:val="000000" w:themeColor="text1"/>
          <w:sz w:val="24"/>
          <w:szCs w:val="24"/>
        </w:rPr>
        <w:t>animals</w:t>
      </w:r>
      <w:commentRangeEnd w:id="13"/>
      <w:r w:rsidR="00D21581">
        <w:rPr>
          <w:rStyle w:val="CommentReference"/>
        </w:rPr>
        <w:commentReference w:id="13"/>
      </w:r>
      <w:r w:rsidR="00C074DF">
        <w:rPr>
          <w:color w:val="000000" w:themeColor="text1"/>
          <w:sz w:val="24"/>
          <w:szCs w:val="24"/>
        </w:rPr>
        <w:t>.</w:t>
      </w:r>
      <w:r w:rsidR="00C51741">
        <w:rPr>
          <w:color w:val="000000" w:themeColor="text1"/>
          <w:sz w:val="24"/>
          <w:szCs w:val="24"/>
        </w:rPr>
        <w:t xml:space="preserve"> </w:t>
      </w:r>
      <w:r w:rsidR="00C51741" w:rsidRPr="00FE57C7">
        <w:rPr>
          <w:rFonts w:eastAsia="Times New Roman"/>
          <w:sz w:val="24"/>
          <w:szCs w:val="24"/>
          <w:lang w:val="en-US"/>
        </w:rPr>
        <w:t xml:space="preserve">Sei whale work in the Falkland Islands was funded by a Darwin Plus grant (DPLUS082), and conducted under </w:t>
      </w:r>
      <w:r w:rsidR="00C51741">
        <w:rPr>
          <w:rFonts w:eastAsia="Times New Roman"/>
          <w:sz w:val="24"/>
          <w:szCs w:val="24"/>
          <w:lang w:val="en-US"/>
        </w:rPr>
        <w:t xml:space="preserve">research </w:t>
      </w:r>
      <w:r w:rsidR="00C51741" w:rsidRPr="00FE57C7">
        <w:rPr>
          <w:rFonts w:eastAsia="Times New Roman"/>
          <w:sz w:val="24"/>
          <w:szCs w:val="24"/>
          <w:lang w:val="en-US"/>
        </w:rPr>
        <w:t xml:space="preserve">permit </w:t>
      </w:r>
      <w:r w:rsidR="00C51741">
        <w:rPr>
          <w:rFonts w:eastAsia="Times New Roman"/>
          <w:sz w:val="24"/>
          <w:szCs w:val="24"/>
          <w:lang w:val="en-US"/>
        </w:rPr>
        <w:t xml:space="preserve">R23.2018 </w:t>
      </w:r>
      <w:r w:rsidR="00C51741" w:rsidRPr="00FE57C7">
        <w:rPr>
          <w:rFonts w:eastAsia="Times New Roman"/>
          <w:sz w:val="24"/>
          <w:szCs w:val="24"/>
          <w:lang w:val="en-US"/>
        </w:rPr>
        <w:t>issued by the Falkland Islands Government.</w:t>
      </w:r>
    </w:p>
    <w:p w:rsidR="00C51741" w:rsidRPr="00E7217F" w:rsidRDefault="00C51741" w:rsidP="00C51741">
      <w:pPr>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 </w:t>
      </w:r>
    </w:p>
    <w:p w:rsidR="00FE2636" w:rsidRPr="00A51FB2" w:rsidRDefault="00FE2636">
      <w:pPr>
        <w:shd w:val="clear" w:color="auto" w:fill="FFFFFF"/>
        <w:spacing w:line="240" w:lineRule="auto"/>
        <w:rPr>
          <w:color w:val="000000" w:themeColor="text1"/>
          <w:sz w:val="24"/>
          <w:szCs w:val="24"/>
        </w:rPr>
      </w:pPr>
    </w:p>
    <w:p w:rsidR="00E7217F" w:rsidRPr="00E7217F" w:rsidRDefault="00E7217F" w:rsidP="00E7217F">
      <w:pPr>
        <w:spacing w:line="240" w:lineRule="auto"/>
        <w:rPr>
          <w:rFonts w:ascii="Times New Roman" w:eastAsia="Times New Roman" w:hAnsi="Times New Roman" w:cs="Times New Roman"/>
          <w:sz w:val="24"/>
          <w:szCs w:val="24"/>
          <w:lang w:val="en-US"/>
        </w:rPr>
      </w:pPr>
    </w:p>
    <w:p w:rsidR="00D93CBB" w:rsidRPr="00D93CBB" w:rsidRDefault="00D93CBB" w:rsidP="00D93CBB">
      <w:pPr>
        <w:spacing w:line="240" w:lineRule="auto"/>
        <w:rPr>
          <w:rFonts w:ascii="Times New Roman" w:eastAsia="Times New Roman" w:hAnsi="Times New Roman" w:cs="Times New Roman"/>
          <w:sz w:val="24"/>
          <w:szCs w:val="24"/>
          <w:lang w:val="en-US"/>
        </w:rPr>
      </w:pPr>
    </w:p>
    <w:p w:rsidR="000F4DE0" w:rsidRPr="00D93CBB" w:rsidRDefault="000F4DE0" w:rsidP="000F4DE0">
      <w:pPr>
        <w:spacing w:line="240" w:lineRule="auto"/>
        <w:rPr>
          <w:rFonts w:ascii="Times New Roman" w:eastAsia="Times New Roman" w:hAnsi="Times New Roman" w:cs="Times New Roman"/>
          <w:sz w:val="24"/>
          <w:szCs w:val="24"/>
          <w:lang w:val="en-US"/>
        </w:rPr>
      </w:pPr>
      <w:r w:rsidRPr="00D93CBB">
        <w:rPr>
          <w:rFonts w:eastAsia="Times New Roman"/>
          <w:b/>
          <w:bCs/>
          <w:color w:val="000000"/>
          <w:sz w:val="24"/>
          <w:szCs w:val="24"/>
          <w:u w:val="single"/>
          <w:lang w:val="en-US"/>
        </w:rPr>
        <w:t>References:</w:t>
      </w:r>
    </w:p>
    <w:p w:rsidR="000F4DE0" w:rsidRPr="00D93CBB" w:rsidRDefault="000F4DE0" w:rsidP="000F4DE0">
      <w:pPr>
        <w:spacing w:line="240" w:lineRule="auto"/>
        <w:rPr>
          <w:rFonts w:ascii="Times New Roman" w:eastAsia="Times New Roman" w:hAnsi="Times New Roman" w:cs="Times New Roman"/>
          <w:sz w:val="24"/>
          <w:szCs w:val="24"/>
          <w:lang w:val="en-US"/>
        </w:rPr>
      </w:pPr>
    </w:p>
    <w:p w:rsidR="000F4DE0" w:rsidRPr="000904BD" w:rsidRDefault="000F4DE0" w:rsidP="00286387">
      <w:pPr>
        <w:numPr>
          <w:ilvl w:val="0"/>
          <w:numId w:val="10"/>
        </w:numPr>
        <w:spacing w:line="240" w:lineRule="auto"/>
        <w:textAlignment w:val="baseline"/>
        <w:rPr>
          <w:rFonts w:eastAsia="Times New Roman"/>
          <w:color w:val="000000"/>
          <w:sz w:val="24"/>
          <w:szCs w:val="24"/>
          <w:highlight w:val="yellow"/>
          <w:lang w:val="en-US"/>
        </w:rPr>
      </w:pPr>
      <w:r w:rsidRPr="000904BD">
        <w:rPr>
          <w:rFonts w:eastAsia="Times New Roman"/>
          <w:color w:val="000000"/>
          <w:sz w:val="24"/>
          <w:szCs w:val="24"/>
          <w:highlight w:val="yellow"/>
          <w:lang w:val="en-US"/>
        </w:rPr>
        <w:t xml:space="preserve">Anderson, E. J., McGillis, W. R. and Grosenbaugh, M. A. (2001). The boundary layer of swimming fish. </w:t>
      </w:r>
      <w:r w:rsidRPr="000904BD">
        <w:rPr>
          <w:rFonts w:eastAsia="Times New Roman"/>
          <w:i/>
          <w:color w:val="000000"/>
          <w:sz w:val="24"/>
          <w:szCs w:val="24"/>
          <w:highlight w:val="yellow"/>
          <w:lang w:val="en-US"/>
        </w:rPr>
        <w:t>J. Exp. Biol</w:t>
      </w:r>
      <w:r w:rsidRPr="000904BD">
        <w:rPr>
          <w:rFonts w:eastAsia="Times New Roman"/>
          <w:color w:val="000000"/>
          <w:sz w:val="24"/>
          <w:szCs w:val="24"/>
          <w:highlight w:val="yellow"/>
          <w:lang w:val="en-US"/>
        </w:rPr>
        <w:t xml:space="preserve">. </w:t>
      </w:r>
      <w:r w:rsidRPr="000904BD">
        <w:rPr>
          <w:rFonts w:eastAsia="Times New Roman"/>
          <w:b/>
          <w:color w:val="000000"/>
          <w:sz w:val="24"/>
          <w:szCs w:val="24"/>
          <w:highlight w:val="yellow"/>
          <w:lang w:val="en-US"/>
        </w:rPr>
        <w:t>204</w:t>
      </w:r>
      <w:r w:rsidRPr="000904BD">
        <w:rPr>
          <w:rFonts w:eastAsia="Times New Roman"/>
          <w:color w:val="000000"/>
          <w:sz w:val="24"/>
          <w:szCs w:val="24"/>
          <w:highlight w:val="yellow"/>
          <w:lang w:val="en-US"/>
        </w:rPr>
        <w:t>: 81-102.</w:t>
      </w:r>
    </w:p>
    <w:p w:rsidR="000F4DE0" w:rsidRPr="000D2005" w:rsidRDefault="000F4DE0" w:rsidP="00286387">
      <w:pPr>
        <w:numPr>
          <w:ilvl w:val="0"/>
          <w:numId w:val="10"/>
        </w:numPr>
        <w:spacing w:line="240" w:lineRule="auto"/>
        <w:textAlignment w:val="baseline"/>
        <w:rPr>
          <w:rFonts w:eastAsia="Times New Roman"/>
          <w:color w:val="000000"/>
          <w:sz w:val="24"/>
          <w:szCs w:val="24"/>
          <w:highlight w:val="yellow"/>
          <w:lang w:val="en-US"/>
        </w:rPr>
      </w:pPr>
      <w:r w:rsidRPr="000D2005">
        <w:rPr>
          <w:rFonts w:eastAsia="Times New Roman"/>
          <w:color w:val="000000"/>
          <w:sz w:val="24"/>
          <w:szCs w:val="24"/>
          <w:highlight w:val="yellow"/>
          <w:lang w:val="en-US"/>
        </w:rPr>
        <w:t xml:space="preserve">Bainbridge, R. (1958). </w:t>
      </w:r>
      <w:r w:rsidRPr="000D2005">
        <w:rPr>
          <w:rFonts w:eastAsia="Times New Roman"/>
          <w:color w:val="000000"/>
          <w:sz w:val="24"/>
          <w:szCs w:val="24"/>
          <w:highlight w:val="yellow"/>
          <w:shd w:val="clear" w:color="auto" w:fill="FFFFFF"/>
          <w:lang w:val="en-US"/>
        </w:rPr>
        <w:t xml:space="preserve">The speed of swimming of fish as related to size and to the frequency and amplitude of the tail beat. </w:t>
      </w:r>
      <w:r w:rsidRPr="000D2005">
        <w:rPr>
          <w:rFonts w:eastAsia="Times New Roman"/>
          <w:i/>
          <w:iCs/>
          <w:color w:val="000000"/>
          <w:sz w:val="24"/>
          <w:szCs w:val="24"/>
          <w:highlight w:val="yellow"/>
          <w:lang w:val="en-US"/>
        </w:rPr>
        <w:t>J. Exp. Biol.</w:t>
      </w:r>
      <w:r w:rsidRPr="000D2005">
        <w:rPr>
          <w:rFonts w:eastAsia="Times New Roman"/>
          <w:color w:val="000000"/>
          <w:sz w:val="24"/>
          <w:szCs w:val="24"/>
          <w:highlight w:val="yellow"/>
          <w:lang w:val="en-US"/>
        </w:rPr>
        <w:t xml:space="preserve"> </w:t>
      </w:r>
      <w:r w:rsidRPr="000D2005">
        <w:rPr>
          <w:rFonts w:eastAsia="Times New Roman"/>
          <w:color w:val="000000"/>
          <w:sz w:val="24"/>
          <w:szCs w:val="24"/>
          <w:highlight w:val="yellow"/>
          <w:shd w:val="clear" w:color="auto" w:fill="FFFFFF"/>
          <w:lang w:val="en-US"/>
        </w:rPr>
        <w:t xml:space="preserve"> </w:t>
      </w:r>
      <w:r w:rsidRPr="000D2005">
        <w:rPr>
          <w:rFonts w:eastAsia="Times New Roman"/>
          <w:b/>
          <w:color w:val="000000"/>
          <w:sz w:val="24"/>
          <w:szCs w:val="24"/>
          <w:highlight w:val="yellow"/>
          <w:shd w:val="clear" w:color="auto" w:fill="FFFFFF"/>
          <w:lang w:val="en-US"/>
        </w:rPr>
        <w:t>35</w:t>
      </w:r>
      <w:r w:rsidRPr="000D2005">
        <w:rPr>
          <w:rFonts w:eastAsia="Times New Roman"/>
          <w:color w:val="000000"/>
          <w:sz w:val="24"/>
          <w:szCs w:val="24"/>
          <w:highlight w:val="yellow"/>
          <w:shd w:val="clear" w:color="auto" w:fill="FFFFFF"/>
          <w:lang w:val="en-US"/>
        </w:rPr>
        <w:t>: 109-133.</w:t>
      </w:r>
    </w:p>
    <w:p w:rsidR="006A2C99" w:rsidRPr="000D2005" w:rsidRDefault="006A2C99" w:rsidP="00286387">
      <w:pPr>
        <w:pStyle w:val="ListParagraph"/>
        <w:numPr>
          <w:ilvl w:val="0"/>
          <w:numId w:val="10"/>
        </w:numPr>
        <w:rPr>
          <w:rFonts w:ascii="Arial" w:eastAsia="Times New Roman" w:hAnsi="Arial" w:cs="Arial"/>
          <w:highlight w:val="yellow"/>
        </w:rPr>
      </w:pPr>
      <w:r w:rsidRPr="000D2005">
        <w:rPr>
          <w:rFonts w:ascii="Arial" w:eastAsia="Times New Roman" w:hAnsi="Arial" w:cs="Arial"/>
          <w:color w:val="111111"/>
          <w:highlight w:val="yellow"/>
          <w:shd w:val="clear" w:color="auto" w:fill="FFFFFF"/>
        </w:rPr>
        <w:t>Bates, D., Mächler, M., Bolker, B., &amp; Walker, S. (2015). Fitting Linear Mixed-Effects Models Using lme4. </w:t>
      </w:r>
      <w:r w:rsidRPr="000D2005">
        <w:rPr>
          <w:rFonts w:ascii="Arial" w:eastAsia="Times New Roman" w:hAnsi="Arial" w:cs="Arial"/>
          <w:i/>
          <w:iCs/>
          <w:color w:val="111111"/>
          <w:highlight w:val="yellow"/>
          <w:shd w:val="clear" w:color="auto" w:fill="FFFFFF"/>
        </w:rPr>
        <w:t>Journal of Statistical Software, 67</w:t>
      </w:r>
      <w:r w:rsidRPr="000D2005">
        <w:rPr>
          <w:rFonts w:ascii="Arial" w:eastAsia="Times New Roman" w:hAnsi="Arial" w:cs="Arial"/>
          <w:color w:val="111111"/>
          <w:highlight w:val="yellow"/>
          <w:shd w:val="clear" w:color="auto" w:fill="FFFFFF"/>
        </w:rPr>
        <w:t>(1), 1 - 48. </w:t>
      </w:r>
    </w:p>
    <w:p w:rsidR="000F4DE0" w:rsidRPr="002C3CBD" w:rsidRDefault="000F4DE0" w:rsidP="00286387">
      <w:pPr>
        <w:numPr>
          <w:ilvl w:val="0"/>
          <w:numId w:val="10"/>
        </w:numPr>
        <w:spacing w:line="240" w:lineRule="auto"/>
        <w:textAlignment w:val="baseline"/>
        <w:rPr>
          <w:rFonts w:eastAsia="Times New Roman"/>
          <w:color w:val="000000"/>
          <w:sz w:val="24"/>
          <w:szCs w:val="24"/>
          <w:highlight w:val="yellow"/>
          <w:lang w:val="en-US"/>
        </w:rPr>
      </w:pPr>
      <w:r w:rsidRPr="002C3CBD">
        <w:rPr>
          <w:rFonts w:eastAsia="Times New Roman"/>
          <w:color w:val="000000"/>
          <w:sz w:val="24"/>
          <w:szCs w:val="24"/>
          <w:highlight w:val="yellow"/>
          <w:lang w:val="en-US"/>
        </w:rPr>
        <w:t>Blake, R. W. (1979). The mechanics of labriform locomotion I. labriform locomotion in the angelfish (</w:t>
      </w:r>
      <w:r w:rsidRPr="002C3CBD">
        <w:rPr>
          <w:rFonts w:eastAsia="Times New Roman"/>
          <w:i/>
          <w:color w:val="000000"/>
          <w:sz w:val="24"/>
          <w:szCs w:val="24"/>
          <w:highlight w:val="yellow"/>
          <w:lang w:val="en-US"/>
        </w:rPr>
        <w:t>Pterophyllum eimekei</w:t>
      </w:r>
      <w:r w:rsidRPr="002C3CBD">
        <w:rPr>
          <w:rFonts w:eastAsia="Times New Roman"/>
          <w:color w:val="000000"/>
          <w:sz w:val="24"/>
          <w:szCs w:val="24"/>
          <w:highlight w:val="yellow"/>
          <w:lang w:val="en-US"/>
        </w:rPr>
        <w:t xml:space="preserve">): an analysis of the power stroke. </w:t>
      </w:r>
      <w:r w:rsidRPr="002C3CBD">
        <w:rPr>
          <w:rFonts w:eastAsia="Times New Roman"/>
          <w:i/>
          <w:iCs/>
          <w:color w:val="000000"/>
          <w:sz w:val="24"/>
          <w:szCs w:val="24"/>
          <w:highlight w:val="yellow"/>
          <w:lang w:val="en-US"/>
        </w:rPr>
        <w:t>J. Exp. Biol.</w:t>
      </w:r>
      <w:r w:rsidRPr="002C3CBD">
        <w:rPr>
          <w:rFonts w:eastAsia="Times New Roman"/>
          <w:color w:val="000000"/>
          <w:sz w:val="24"/>
          <w:szCs w:val="24"/>
          <w:highlight w:val="yellow"/>
          <w:lang w:val="en-US"/>
        </w:rPr>
        <w:t xml:space="preserve"> </w:t>
      </w:r>
      <w:r w:rsidRPr="002C3CBD">
        <w:rPr>
          <w:rFonts w:eastAsia="Times New Roman"/>
          <w:b/>
          <w:bCs/>
          <w:color w:val="000000"/>
          <w:sz w:val="24"/>
          <w:szCs w:val="24"/>
          <w:highlight w:val="yellow"/>
          <w:lang w:val="en-US"/>
        </w:rPr>
        <w:t>82</w:t>
      </w:r>
      <w:r w:rsidRPr="002C3CBD">
        <w:rPr>
          <w:rFonts w:eastAsia="Times New Roman"/>
          <w:color w:val="000000"/>
          <w:sz w:val="24"/>
          <w:szCs w:val="24"/>
          <w:highlight w:val="yellow"/>
          <w:lang w:val="en-US"/>
        </w:rPr>
        <w:t>: 255–271.</w:t>
      </w:r>
    </w:p>
    <w:p w:rsidR="000F4DE0" w:rsidRPr="002C3CBD" w:rsidRDefault="000F4DE0" w:rsidP="00286387">
      <w:pPr>
        <w:numPr>
          <w:ilvl w:val="0"/>
          <w:numId w:val="10"/>
        </w:numPr>
        <w:spacing w:line="240" w:lineRule="auto"/>
        <w:textAlignment w:val="baseline"/>
        <w:rPr>
          <w:rFonts w:eastAsia="Times New Roman"/>
          <w:color w:val="000000"/>
          <w:sz w:val="24"/>
          <w:szCs w:val="24"/>
          <w:highlight w:val="yellow"/>
          <w:lang w:val="en-US"/>
        </w:rPr>
      </w:pPr>
      <w:r w:rsidRPr="002C3CBD">
        <w:rPr>
          <w:rFonts w:eastAsia="Times New Roman"/>
          <w:color w:val="000000"/>
          <w:sz w:val="24"/>
          <w:szCs w:val="24"/>
          <w:highlight w:val="yellow"/>
          <w:lang w:val="en-US"/>
        </w:rPr>
        <w:t xml:space="preserve">Blake, R. W. (1980). The mechanics of labriform locomotion II. an analysis of the recovery stroke and the overall fin-beat cycle propulsive efficiency in the angelfish. </w:t>
      </w:r>
      <w:r w:rsidRPr="002C3CBD">
        <w:rPr>
          <w:rFonts w:eastAsia="Times New Roman"/>
          <w:i/>
          <w:iCs/>
          <w:color w:val="000000"/>
          <w:sz w:val="24"/>
          <w:szCs w:val="24"/>
          <w:highlight w:val="yellow"/>
          <w:lang w:val="en-US"/>
        </w:rPr>
        <w:t>J. Exp. Biol.</w:t>
      </w:r>
      <w:r w:rsidRPr="002C3CBD">
        <w:rPr>
          <w:rFonts w:eastAsia="Times New Roman"/>
          <w:color w:val="000000"/>
          <w:sz w:val="24"/>
          <w:szCs w:val="24"/>
          <w:highlight w:val="yellow"/>
          <w:lang w:val="en-US"/>
        </w:rPr>
        <w:t xml:space="preserve"> </w:t>
      </w:r>
      <w:r w:rsidRPr="002C3CBD">
        <w:rPr>
          <w:rFonts w:eastAsia="Times New Roman"/>
          <w:b/>
          <w:bCs/>
          <w:color w:val="000000"/>
          <w:sz w:val="24"/>
          <w:szCs w:val="24"/>
          <w:highlight w:val="yellow"/>
          <w:lang w:val="en-US"/>
        </w:rPr>
        <w:t>85</w:t>
      </w:r>
      <w:r w:rsidRPr="002C3CBD">
        <w:rPr>
          <w:rFonts w:eastAsia="Times New Roman"/>
          <w:color w:val="000000"/>
          <w:sz w:val="24"/>
          <w:szCs w:val="24"/>
          <w:highlight w:val="yellow"/>
          <w:lang w:val="en-US"/>
        </w:rPr>
        <w:t>: 337–342.</w:t>
      </w:r>
    </w:p>
    <w:p w:rsidR="000F4DE0" w:rsidRPr="002C3CBD" w:rsidRDefault="000F4DE0" w:rsidP="00286387">
      <w:pPr>
        <w:numPr>
          <w:ilvl w:val="0"/>
          <w:numId w:val="10"/>
        </w:numPr>
        <w:spacing w:line="240" w:lineRule="auto"/>
        <w:textAlignment w:val="baseline"/>
        <w:rPr>
          <w:rFonts w:eastAsia="Times New Roman"/>
          <w:color w:val="000000"/>
          <w:sz w:val="24"/>
          <w:szCs w:val="24"/>
          <w:highlight w:val="yellow"/>
          <w:lang w:val="en-US"/>
        </w:rPr>
      </w:pPr>
      <w:r w:rsidRPr="002C3CBD">
        <w:rPr>
          <w:rFonts w:eastAsia="Times New Roman"/>
          <w:color w:val="000000"/>
          <w:sz w:val="24"/>
          <w:szCs w:val="24"/>
          <w:highlight w:val="yellow"/>
          <w:lang w:val="en-US"/>
        </w:rPr>
        <w:t xml:space="preserve">Blickhan, R. and Cheng, J-Y (1994). Energy storage by elastic mechanisms in the tail of large swimmers – a re-evaluation. </w:t>
      </w:r>
      <w:r w:rsidRPr="002C3CBD">
        <w:rPr>
          <w:rFonts w:eastAsia="Times New Roman"/>
          <w:i/>
          <w:iCs/>
          <w:color w:val="000000"/>
          <w:sz w:val="24"/>
          <w:szCs w:val="24"/>
          <w:highlight w:val="yellow"/>
          <w:lang w:val="en-US"/>
        </w:rPr>
        <w:t>J. Theor. Biol.</w:t>
      </w:r>
      <w:r w:rsidRPr="002C3CBD">
        <w:rPr>
          <w:rFonts w:eastAsia="Times New Roman"/>
          <w:color w:val="000000"/>
          <w:sz w:val="24"/>
          <w:szCs w:val="24"/>
          <w:highlight w:val="yellow"/>
          <w:lang w:val="en-US"/>
        </w:rPr>
        <w:t xml:space="preserve"> </w:t>
      </w:r>
      <w:r w:rsidRPr="002C3CBD">
        <w:rPr>
          <w:rFonts w:eastAsia="Times New Roman"/>
          <w:b/>
          <w:bCs/>
          <w:color w:val="000000"/>
          <w:sz w:val="24"/>
          <w:szCs w:val="24"/>
          <w:highlight w:val="yellow"/>
          <w:lang w:val="en-US"/>
        </w:rPr>
        <w:t>168</w:t>
      </w:r>
      <w:r w:rsidRPr="002C3CBD">
        <w:rPr>
          <w:rFonts w:eastAsia="Times New Roman"/>
          <w:color w:val="000000"/>
          <w:sz w:val="24"/>
          <w:szCs w:val="24"/>
          <w:highlight w:val="yellow"/>
          <w:lang w:val="en-US"/>
        </w:rPr>
        <w:t>: 315-321.</w:t>
      </w:r>
    </w:p>
    <w:p w:rsidR="000F4DE0" w:rsidRPr="000D2005" w:rsidRDefault="000F4DE0" w:rsidP="00286387">
      <w:pPr>
        <w:numPr>
          <w:ilvl w:val="0"/>
          <w:numId w:val="10"/>
        </w:numPr>
        <w:spacing w:line="240" w:lineRule="auto"/>
        <w:textAlignment w:val="baseline"/>
        <w:rPr>
          <w:rFonts w:eastAsia="Times New Roman"/>
          <w:color w:val="000000"/>
          <w:sz w:val="24"/>
          <w:szCs w:val="24"/>
          <w:highlight w:val="yellow"/>
          <w:lang w:val="en-US"/>
        </w:rPr>
      </w:pPr>
      <w:r w:rsidRPr="000D2005">
        <w:rPr>
          <w:rFonts w:eastAsia="Times New Roman"/>
          <w:color w:val="000000"/>
          <w:sz w:val="24"/>
          <w:szCs w:val="24"/>
          <w:highlight w:val="yellow"/>
          <w:lang w:val="en-US"/>
        </w:rPr>
        <w:t xml:space="preserve">Blix, A. S. and Folkow, L. P. (1995). Daily energy expenditure in free living minke whales. </w:t>
      </w:r>
      <w:r w:rsidRPr="000D2005">
        <w:rPr>
          <w:rFonts w:eastAsia="Times New Roman"/>
          <w:i/>
          <w:color w:val="000000"/>
          <w:sz w:val="24"/>
          <w:szCs w:val="24"/>
          <w:highlight w:val="yellow"/>
          <w:lang w:val="en-US"/>
        </w:rPr>
        <w:t>Acta Physiol. Scand</w:t>
      </w:r>
      <w:r w:rsidRPr="000D2005">
        <w:rPr>
          <w:rFonts w:eastAsia="Times New Roman"/>
          <w:color w:val="000000"/>
          <w:sz w:val="24"/>
          <w:szCs w:val="24"/>
          <w:highlight w:val="yellow"/>
          <w:lang w:val="en-US"/>
        </w:rPr>
        <w:t xml:space="preserve">. </w:t>
      </w:r>
      <w:r w:rsidRPr="000D2005">
        <w:rPr>
          <w:rFonts w:eastAsia="Times New Roman"/>
          <w:b/>
          <w:color w:val="000000"/>
          <w:sz w:val="24"/>
          <w:szCs w:val="24"/>
          <w:highlight w:val="yellow"/>
          <w:lang w:val="en-US"/>
        </w:rPr>
        <w:t>153</w:t>
      </w:r>
      <w:r w:rsidRPr="000D2005">
        <w:rPr>
          <w:rFonts w:eastAsia="Times New Roman"/>
          <w:color w:val="000000"/>
          <w:sz w:val="24"/>
          <w:szCs w:val="24"/>
          <w:highlight w:val="yellow"/>
          <w:lang w:val="en-US"/>
        </w:rPr>
        <w:t>: 61-66.</w:t>
      </w:r>
    </w:p>
    <w:p w:rsidR="000F4DE0" w:rsidRPr="000D2005" w:rsidRDefault="000F4DE0" w:rsidP="00286387">
      <w:pPr>
        <w:numPr>
          <w:ilvl w:val="0"/>
          <w:numId w:val="10"/>
        </w:numPr>
        <w:spacing w:line="240" w:lineRule="auto"/>
        <w:textAlignment w:val="baseline"/>
        <w:rPr>
          <w:rFonts w:eastAsia="Times New Roman"/>
          <w:color w:val="000000"/>
          <w:sz w:val="24"/>
          <w:szCs w:val="24"/>
          <w:highlight w:val="yellow"/>
          <w:lang w:val="en-US"/>
        </w:rPr>
      </w:pPr>
      <w:r w:rsidRPr="000D2005">
        <w:rPr>
          <w:rFonts w:eastAsia="Times New Roman"/>
          <w:color w:val="000000"/>
          <w:sz w:val="24"/>
          <w:szCs w:val="24"/>
          <w:highlight w:val="yellow"/>
          <w:lang w:val="en-US"/>
        </w:rPr>
        <w:t>Bose, N. and Lien, J. (1989). Propulsion of a fin whale (</w:t>
      </w:r>
      <w:r w:rsidRPr="000D2005">
        <w:rPr>
          <w:rFonts w:eastAsia="Times New Roman"/>
          <w:i/>
          <w:color w:val="000000"/>
          <w:sz w:val="24"/>
          <w:szCs w:val="24"/>
          <w:highlight w:val="yellow"/>
          <w:lang w:val="en-US"/>
        </w:rPr>
        <w:t>Balaenoptera physalus</w:t>
      </w:r>
      <w:r w:rsidRPr="000D2005">
        <w:rPr>
          <w:rFonts w:eastAsia="Times New Roman"/>
          <w:color w:val="000000"/>
          <w:sz w:val="24"/>
          <w:szCs w:val="24"/>
          <w:highlight w:val="yellow"/>
          <w:lang w:val="en-US"/>
        </w:rPr>
        <w:t xml:space="preserve">): Why the fin whale is a fast swimmer. </w:t>
      </w:r>
      <w:r w:rsidRPr="000D2005">
        <w:rPr>
          <w:rFonts w:eastAsia="Times New Roman"/>
          <w:i/>
          <w:iCs/>
          <w:color w:val="000000"/>
          <w:sz w:val="24"/>
          <w:szCs w:val="24"/>
          <w:highlight w:val="yellow"/>
          <w:lang w:val="en-US"/>
        </w:rPr>
        <w:t>P. Roy. Soc. B-Biol. Sci.</w:t>
      </w:r>
      <w:r w:rsidRPr="000D2005">
        <w:rPr>
          <w:rFonts w:eastAsia="Times New Roman"/>
          <w:color w:val="000000"/>
          <w:sz w:val="24"/>
          <w:szCs w:val="24"/>
          <w:highlight w:val="yellow"/>
          <w:lang w:val="en-US"/>
        </w:rPr>
        <w:t xml:space="preserve"> </w:t>
      </w:r>
      <w:r w:rsidRPr="000D2005">
        <w:rPr>
          <w:rFonts w:eastAsia="Times New Roman"/>
          <w:b/>
          <w:bCs/>
          <w:color w:val="000000"/>
          <w:sz w:val="24"/>
          <w:szCs w:val="24"/>
          <w:highlight w:val="yellow"/>
          <w:lang w:val="en-US"/>
        </w:rPr>
        <w:t>237</w:t>
      </w:r>
      <w:r w:rsidRPr="000D2005">
        <w:rPr>
          <w:rFonts w:eastAsia="Times New Roman"/>
          <w:color w:val="000000"/>
          <w:sz w:val="24"/>
          <w:szCs w:val="24"/>
          <w:highlight w:val="yellow"/>
          <w:lang w:val="en-US"/>
        </w:rPr>
        <w:t>: 175–200.</w:t>
      </w:r>
    </w:p>
    <w:p w:rsidR="000F4DE0" w:rsidRPr="00FA2AFF" w:rsidRDefault="000F4DE0" w:rsidP="00286387">
      <w:pPr>
        <w:numPr>
          <w:ilvl w:val="0"/>
          <w:numId w:val="10"/>
        </w:numPr>
        <w:spacing w:line="240" w:lineRule="auto"/>
        <w:textAlignment w:val="baseline"/>
        <w:rPr>
          <w:rFonts w:eastAsia="Times New Roman"/>
          <w:color w:val="000000"/>
          <w:sz w:val="24"/>
          <w:szCs w:val="24"/>
          <w:highlight w:val="yellow"/>
          <w:lang w:val="en-US"/>
        </w:rPr>
      </w:pPr>
      <w:r w:rsidRPr="00FA2AFF">
        <w:rPr>
          <w:rFonts w:eastAsia="Times New Roman"/>
          <w:color w:val="000000"/>
          <w:sz w:val="24"/>
          <w:szCs w:val="24"/>
          <w:highlight w:val="yellow"/>
          <w:lang w:val="en-US"/>
        </w:rPr>
        <w:t xml:space="preserve">Burns, J. J., Montague, J. J. and Cowles, C. J. (1993). </w:t>
      </w:r>
      <w:r w:rsidRPr="00FA2AFF">
        <w:rPr>
          <w:rFonts w:eastAsia="Times New Roman"/>
          <w:i/>
          <w:color w:val="000000"/>
          <w:sz w:val="24"/>
          <w:szCs w:val="24"/>
          <w:highlight w:val="yellow"/>
          <w:lang w:val="en-US"/>
        </w:rPr>
        <w:t>The bowhead whale</w:t>
      </w:r>
      <w:r w:rsidRPr="00FA2AFF">
        <w:rPr>
          <w:rFonts w:eastAsia="Times New Roman"/>
          <w:color w:val="000000"/>
          <w:sz w:val="24"/>
          <w:szCs w:val="24"/>
          <w:highlight w:val="yellow"/>
          <w:lang w:val="en-US"/>
        </w:rPr>
        <w:t>. Spec. Publ. No. 2. The Society for Marine Mammalogy.</w:t>
      </w:r>
    </w:p>
    <w:p w:rsidR="000F4DE0" w:rsidRPr="000D2005" w:rsidRDefault="000F4DE0" w:rsidP="00286387">
      <w:pPr>
        <w:numPr>
          <w:ilvl w:val="0"/>
          <w:numId w:val="10"/>
        </w:numPr>
        <w:spacing w:line="240" w:lineRule="auto"/>
        <w:textAlignment w:val="baseline"/>
        <w:rPr>
          <w:rFonts w:eastAsia="Times New Roman"/>
          <w:color w:val="000000"/>
          <w:sz w:val="24"/>
          <w:szCs w:val="24"/>
          <w:highlight w:val="yellow"/>
          <w:lang w:val="en-US"/>
        </w:rPr>
      </w:pPr>
      <w:r w:rsidRPr="000D2005">
        <w:rPr>
          <w:rFonts w:eastAsia="Times New Roman"/>
          <w:color w:val="000000"/>
          <w:sz w:val="24"/>
          <w:szCs w:val="24"/>
          <w:highlight w:val="yellow"/>
          <w:lang w:val="en-US"/>
        </w:rPr>
        <w:t xml:space="preserve">Cade, D. E., Friedlaender, A. S., Calambokidis, J., Goldbogen, J. A. (2016). Kinematic diversity in rorqual whale feeding mechanisms. </w:t>
      </w:r>
      <w:r w:rsidRPr="000D2005">
        <w:rPr>
          <w:rFonts w:eastAsia="Times New Roman"/>
          <w:i/>
          <w:iCs/>
          <w:color w:val="000000"/>
          <w:sz w:val="24"/>
          <w:szCs w:val="24"/>
          <w:highlight w:val="yellow"/>
          <w:lang w:val="en-US"/>
        </w:rPr>
        <w:t>Curr. Biol.</w:t>
      </w:r>
      <w:r w:rsidRPr="000D2005">
        <w:rPr>
          <w:rFonts w:eastAsia="Times New Roman"/>
          <w:color w:val="000000"/>
          <w:sz w:val="24"/>
          <w:szCs w:val="24"/>
          <w:highlight w:val="yellow"/>
          <w:lang w:val="en-US"/>
        </w:rPr>
        <w:t xml:space="preserve"> </w:t>
      </w:r>
      <w:r w:rsidRPr="000D2005">
        <w:rPr>
          <w:rFonts w:eastAsia="Times New Roman"/>
          <w:b/>
          <w:bCs/>
          <w:color w:val="000000"/>
          <w:sz w:val="24"/>
          <w:szCs w:val="24"/>
          <w:highlight w:val="yellow"/>
          <w:lang w:val="en-US"/>
        </w:rPr>
        <w:t>26</w:t>
      </w:r>
      <w:r w:rsidRPr="000D2005">
        <w:rPr>
          <w:rFonts w:eastAsia="Times New Roman"/>
          <w:color w:val="000000"/>
          <w:sz w:val="24"/>
          <w:szCs w:val="24"/>
          <w:highlight w:val="yellow"/>
          <w:lang w:val="en-US"/>
        </w:rPr>
        <w:t>: 2617-2624.</w:t>
      </w:r>
    </w:p>
    <w:p w:rsidR="000F4DE0" w:rsidRPr="000904BD" w:rsidRDefault="000F4DE0" w:rsidP="00286387">
      <w:pPr>
        <w:numPr>
          <w:ilvl w:val="0"/>
          <w:numId w:val="10"/>
        </w:numPr>
        <w:spacing w:line="240" w:lineRule="auto"/>
        <w:textAlignment w:val="baseline"/>
        <w:rPr>
          <w:rFonts w:eastAsia="Times New Roman"/>
          <w:color w:val="000000"/>
          <w:sz w:val="24"/>
          <w:szCs w:val="24"/>
          <w:highlight w:val="yellow"/>
          <w:lang w:val="en-US"/>
        </w:rPr>
      </w:pPr>
      <w:r w:rsidRPr="000904BD">
        <w:rPr>
          <w:rFonts w:eastAsia="Times New Roman"/>
          <w:color w:val="000000"/>
          <w:sz w:val="24"/>
          <w:szCs w:val="24"/>
          <w:highlight w:val="yellow"/>
          <w:lang w:val="en-US"/>
        </w:rPr>
        <w:t xml:space="preserve">Cade, D. E., Carey, N., Domenici, P., Potvin, J., and Goldbogen, J. A. (2020) Predator-informed looming stimulus experiments reveal how large filter feeding whales capture highly maneuverable forage fish. </w:t>
      </w:r>
      <w:r w:rsidRPr="000904BD">
        <w:rPr>
          <w:rFonts w:eastAsia="Times New Roman"/>
          <w:i/>
          <w:color w:val="000000"/>
          <w:sz w:val="24"/>
          <w:szCs w:val="24"/>
          <w:highlight w:val="yellow"/>
          <w:lang w:val="en-US"/>
        </w:rPr>
        <w:t>Proc. Nat. Acad. Sci.</w:t>
      </w:r>
      <w:r w:rsidRPr="000904BD">
        <w:rPr>
          <w:rFonts w:eastAsia="Times New Roman"/>
          <w:color w:val="000000"/>
          <w:sz w:val="24"/>
          <w:szCs w:val="24"/>
          <w:highlight w:val="yellow"/>
          <w:lang w:val="en-US"/>
        </w:rPr>
        <w:t xml:space="preserve"> </w:t>
      </w:r>
      <w:r w:rsidRPr="000904BD">
        <w:rPr>
          <w:rFonts w:eastAsia="Times New Roman"/>
          <w:b/>
          <w:color w:val="000000"/>
          <w:sz w:val="24"/>
          <w:szCs w:val="24"/>
          <w:highlight w:val="yellow"/>
          <w:lang w:val="en-US"/>
        </w:rPr>
        <w:t>117</w:t>
      </w:r>
      <w:r w:rsidRPr="000904BD">
        <w:rPr>
          <w:rFonts w:eastAsia="Times New Roman"/>
          <w:color w:val="000000"/>
          <w:sz w:val="24"/>
          <w:szCs w:val="24"/>
          <w:highlight w:val="yellow"/>
          <w:lang w:val="en-US"/>
        </w:rPr>
        <w:t>: 472-478..</w:t>
      </w:r>
    </w:p>
    <w:p w:rsidR="000F4DE0" w:rsidRPr="002C3CBD" w:rsidRDefault="000F4DE0" w:rsidP="00286387">
      <w:pPr>
        <w:numPr>
          <w:ilvl w:val="0"/>
          <w:numId w:val="10"/>
        </w:numPr>
        <w:shd w:val="clear" w:color="auto" w:fill="FFFFFF"/>
        <w:spacing w:line="240" w:lineRule="auto"/>
        <w:textAlignment w:val="baseline"/>
        <w:rPr>
          <w:rFonts w:eastAsia="Times New Roman"/>
          <w:color w:val="000000"/>
          <w:sz w:val="24"/>
          <w:szCs w:val="24"/>
          <w:highlight w:val="red"/>
          <w:lang w:val="en-US"/>
        </w:rPr>
      </w:pPr>
      <w:r w:rsidRPr="002C3CBD">
        <w:rPr>
          <w:rFonts w:eastAsia="Times New Roman"/>
          <w:color w:val="000000"/>
          <w:sz w:val="24"/>
          <w:szCs w:val="24"/>
          <w:highlight w:val="red"/>
          <w:lang w:val="en-US"/>
        </w:rPr>
        <w:t>Chambot, D., &amp; Bird, D. M. (2015). Wildlife research and management methods in the 21</w:t>
      </w:r>
      <w:r w:rsidRPr="002C3CBD">
        <w:rPr>
          <w:rFonts w:eastAsia="Times New Roman"/>
          <w:color w:val="000000"/>
          <w:sz w:val="14"/>
          <w:szCs w:val="14"/>
          <w:highlight w:val="red"/>
          <w:vertAlign w:val="superscript"/>
          <w:lang w:val="en-US"/>
        </w:rPr>
        <w:t>st</w:t>
      </w:r>
      <w:r w:rsidRPr="002C3CBD">
        <w:rPr>
          <w:rFonts w:eastAsia="Times New Roman"/>
          <w:color w:val="000000"/>
          <w:sz w:val="24"/>
          <w:szCs w:val="24"/>
          <w:highlight w:val="red"/>
          <w:lang w:val="en-US"/>
        </w:rPr>
        <w:t xml:space="preserve"> century: Where do unmanned aircraft fit in? </w:t>
      </w:r>
      <w:r w:rsidRPr="002C3CBD">
        <w:rPr>
          <w:rFonts w:eastAsia="Times New Roman"/>
          <w:i/>
          <w:iCs/>
          <w:color w:val="000000"/>
          <w:sz w:val="24"/>
          <w:szCs w:val="24"/>
          <w:highlight w:val="red"/>
          <w:lang w:val="en-US"/>
        </w:rPr>
        <w:t>J.Unmanned Veh. Syst</w:t>
      </w:r>
      <w:r w:rsidRPr="002C3CBD">
        <w:rPr>
          <w:rFonts w:eastAsia="Times New Roman"/>
          <w:color w:val="000000"/>
          <w:sz w:val="24"/>
          <w:szCs w:val="24"/>
          <w:highlight w:val="red"/>
          <w:lang w:val="en-US"/>
        </w:rPr>
        <w:t xml:space="preserve">. </w:t>
      </w:r>
      <w:r w:rsidRPr="002C3CBD">
        <w:rPr>
          <w:rFonts w:eastAsia="Times New Roman"/>
          <w:b/>
          <w:bCs/>
          <w:color w:val="000000"/>
          <w:sz w:val="24"/>
          <w:szCs w:val="24"/>
          <w:highlight w:val="red"/>
          <w:lang w:val="en-US"/>
        </w:rPr>
        <w:t>3</w:t>
      </w:r>
      <w:r w:rsidRPr="002C3CBD">
        <w:rPr>
          <w:rFonts w:eastAsia="Times New Roman"/>
          <w:color w:val="000000"/>
          <w:sz w:val="24"/>
          <w:szCs w:val="24"/>
          <w:highlight w:val="red"/>
          <w:lang w:val="en-US"/>
        </w:rPr>
        <w:t>, 137-155.</w:t>
      </w:r>
    </w:p>
    <w:p w:rsidR="000F4DE0" w:rsidRPr="00FA2AFF" w:rsidRDefault="000F4DE0" w:rsidP="00286387">
      <w:pPr>
        <w:numPr>
          <w:ilvl w:val="0"/>
          <w:numId w:val="10"/>
        </w:numPr>
        <w:shd w:val="clear" w:color="auto" w:fill="FFFFFF"/>
        <w:spacing w:line="240" w:lineRule="auto"/>
        <w:textAlignment w:val="baseline"/>
        <w:rPr>
          <w:rFonts w:eastAsia="Times New Roman"/>
          <w:color w:val="000000"/>
          <w:sz w:val="24"/>
          <w:szCs w:val="24"/>
          <w:highlight w:val="yellow"/>
          <w:lang w:val="en-US"/>
        </w:rPr>
      </w:pPr>
      <w:r w:rsidRPr="00FA2AFF">
        <w:rPr>
          <w:rFonts w:eastAsia="Times New Roman"/>
          <w:color w:val="000000"/>
          <w:sz w:val="24"/>
          <w:szCs w:val="24"/>
          <w:highlight w:val="yellow"/>
          <w:lang w:val="en-US"/>
        </w:rPr>
        <w:t xml:space="preserve">Chittleborough, R. G. (1953). Aerial observations on the humpback whales, </w:t>
      </w:r>
      <w:r w:rsidRPr="00FA2AFF">
        <w:rPr>
          <w:rFonts w:eastAsia="Times New Roman"/>
          <w:i/>
          <w:color w:val="000000"/>
          <w:sz w:val="24"/>
          <w:szCs w:val="24"/>
          <w:highlight w:val="yellow"/>
          <w:lang w:val="en-US"/>
        </w:rPr>
        <w:t>Megaptera nodosa</w:t>
      </w:r>
      <w:r w:rsidRPr="00FA2AFF">
        <w:rPr>
          <w:rFonts w:eastAsia="Times New Roman"/>
          <w:color w:val="000000"/>
          <w:sz w:val="24"/>
          <w:szCs w:val="24"/>
          <w:highlight w:val="yellow"/>
          <w:lang w:val="en-US"/>
        </w:rPr>
        <w:t xml:space="preserve"> (Bonnaterre), with notes on other species. </w:t>
      </w:r>
      <w:r w:rsidRPr="00FA2AFF">
        <w:rPr>
          <w:rFonts w:eastAsia="Times New Roman"/>
          <w:i/>
          <w:color w:val="000000"/>
          <w:sz w:val="24"/>
          <w:szCs w:val="24"/>
          <w:highlight w:val="yellow"/>
          <w:lang w:val="en-US"/>
        </w:rPr>
        <w:t>Aust. J. Mar.Freshwater Res.</w:t>
      </w:r>
      <w:r w:rsidRPr="00FA2AFF">
        <w:rPr>
          <w:rFonts w:eastAsia="Times New Roman"/>
          <w:color w:val="000000"/>
          <w:sz w:val="24"/>
          <w:szCs w:val="24"/>
          <w:highlight w:val="yellow"/>
          <w:lang w:val="en-US"/>
        </w:rPr>
        <w:t xml:space="preserve"> </w:t>
      </w:r>
      <w:r w:rsidRPr="00FA2AFF">
        <w:rPr>
          <w:rFonts w:eastAsia="Times New Roman"/>
          <w:b/>
          <w:color w:val="000000"/>
          <w:sz w:val="24"/>
          <w:szCs w:val="24"/>
          <w:highlight w:val="yellow"/>
          <w:lang w:val="en-US"/>
        </w:rPr>
        <w:t>4</w:t>
      </w:r>
      <w:r w:rsidRPr="00FA2AFF">
        <w:rPr>
          <w:rFonts w:eastAsia="Times New Roman"/>
          <w:color w:val="000000"/>
          <w:sz w:val="24"/>
          <w:szCs w:val="24"/>
          <w:highlight w:val="yellow"/>
          <w:lang w:val="en-US"/>
        </w:rPr>
        <w:t>: 219-226.</w:t>
      </w:r>
    </w:p>
    <w:p w:rsidR="000F4DE0" w:rsidRPr="000D2005" w:rsidRDefault="000F4DE0" w:rsidP="00286387">
      <w:pPr>
        <w:numPr>
          <w:ilvl w:val="0"/>
          <w:numId w:val="10"/>
        </w:numPr>
        <w:spacing w:line="240" w:lineRule="auto"/>
        <w:textAlignment w:val="baseline"/>
        <w:rPr>
          <w:rFonts w:eastAsia="Times New Roman"/>
          <w:color w:val="000000"/>
          <w:sz w:val="24"/>
          <w:szCs w:val="24"/>
          <w:highlight w:val="yellow"/>
          <w:lang w:val="en-US"/>
        </w:rPr>
      </w:pPr>
      <w:r w:rsidRPr="000D2005">
        <w:rPr>
          <w:rFonts w:eastAsia="Times New Roman"/>
          <w:color w:val="000000"/>
          <w:sz w:val="24"/>
          <w:szCs w:val="24"/>
          <w:highlight w:val="yellow"/>
          <w:shd w:val="clear" w:color="auto" w:fill="FFFFFF"/>
          <w:lang w:val="en-US"/>
        </w:rPr>
        <w:t>Chopra, M. G. and Kambe, T. (1977). Hydromechanics of lunate-tail swimming propulsion. Part 2. </w:t>
      </w:r>
      <w:r w:rsidRPr="000D2005">
        <w:rPr>
          <w:rFonts w:eastAsia="Times New Roman"/>
          <w:i/>
          <w:iCs/>
          <w:color w:val="000000"/>
          <w:sz w:val="24"/>
          <w:szCs w:val="24"/>
          <w:highlight w:val="yellow"/>
          <w:shd w:val="clear" w:color="auto" w:fill="FFFFFF"/>
          <w:lang w:val="en-US"/>
        </w:rPr>
        <w:t>J. Fluid Mech</w:t>
      </w:r>
      <w:r w:rsidRPr="000D2005">
        <w:rPr>
          <w:rFonts w:eastAsia="Times New Roman"/>
          <w:color w:val="000000"/>
          <w:sz w:val="24"/>
          <w:szCs w:val="24"/>
          <w:highlight w:val="yellow"/>
          <w:shd w:val="clear" w:color="auto" w:fill="FFFFFF"/>
          <w:lang w:val="en-US"/>
        </w:rPr>
        <w:t>. </w:t>
      </w:r>
      <w:r w:rsidRPr="000D2005">
        <w:rPr>
          <w:rFonts w:eastAsia="Times New Roman"/>
          <w:b/>
          <w:i/>
          <w:iCs/>
          <w:color w:val="000000"/>
          <w:sz w:val="24"/>
          <w:szCs w:val="24"/>
          <w:highlight w:val="yellow"/>
          <w:shd w:val="clear" w:color="auto" w:fill="FFFFFF"/>
          <w:lang w:val="en-US"/>
        </w:rPr>
        <w:t>79</w:t>
      </w:r>
      <w:r w:rsidRPr="000D2005">
        <w:rPr>
          <w:rFonts w:eastAsia="Times New Roman"/>
          <w:color w:val="000000"/>
          <w:sz w:val="24"/>
          <w:szCs w:val="24"/>
          <w:highlight w:val="yellow"/>
          <w:shd w:val="clear" w:color="auto" w:fill="FFFFFF"/>
          <w:lang w:val="en-US"/>
        </w:rPr>
        <w:t>(1): 49-69.</w:t>
      </w:r>
    </w:p>
    <w:p w:rsidR="000F4DE0" w:rsidRPr="00D93CBB" w:rsidRDefault="000F4DE0" w:rsidP="00286387">
      <w:pPr>
        <w:numPr>
          <w:ilvl w:val="0"/>
          <w:numId w:val="10"/>
        </w:numPr>
        <w:shd w:val="clear" w:color="auto" w:fill="FFFFFF"/>
        <w:spacing w:line="240" w:lineRule="auto"/>
        <w:textAlignment w:val="baseline"/>
        <w:rPr>
          <w:rFonts w:eastAsia="Times New Roman"/>
          <w:color w:val="000000"/>
          <w:sz w:val="24"/>
          <w:szCs w:val="24"/>
          <w:lang w:val="en-US"/>
        </w:rPr>
      </w:pPr>
      <w:r w:rsidRPr="002C3CBD">
        <w:rPr>
          <w:rFonts w:eastAsia="Times New Roman"/>
          <w:color w:val="000000"/>
          <w:sz w:val="24"/>
          <w:szCs w:val="24"/>
          <w:highlight w:val="red"/>
          <w:lang w:val="en-US"/>
        </w:rPr>
        <w:t xml:space="preserve">Christiansen, F., Dujon, A. M., Sprogis, K. R., Arnould, J. P. Y. and Bejder, L. (2016). Non-invasive Unmanned Aerial Vehicle provides estimates of the energetic cost of reproduction in humpback whales. </w:t>
      </w:r>
      <w:r w:rsidRPr="002C3CBD">
        <w:rPr>
          <w:rFonts w:eastAsia="Times New Roman"/>
          <w:i/>
          <w:iCs/>
          <w:color w:val="000000"/>
          <w:sz w:val="24"/>
          <w:szCs w:val="24"/>
          <w:highlight w:val="red"/>
          <w:lang w:val="en-US"/>
        </w:rPr>
        <w:t>Ecosphere</w:t>
      </w:r>
      <w:r w:rsidRPr="002C3CBD">
        <w:rPr>
          <w:rFonts w:eastAsia="Times New Roman"/>
          <w:color w:val="000000"/>
          <w:sz w:val="24"/>
          <w:szCs w:val="24"/>
          <w:highlight w:val="red"/>
          <w:lang w:val="en-US"/>
        </w:rPr>
        <w:t xml:space="preserve"> </w:t>
      </w:r>
      <w:r w:rsidRPr="002C3CBD">
        <w:rPr>
          <w:rFonts w:eastAsia="Times New Roman"/>
          <w:b/>
          <w:bCs/>
          <w:color w:val="000000"/>
          <w:sz w:val="24"/>
          <w:szCs w:val="24"/>
          <w:highlight w:val="red"/>
          <w:lang w:val="en-US"/>
        </w:rPr>
        <w:t>7</w:t>
      </w:r>
      <w:r w:rsidRPr="002C3CBD">
        <w:rPr>
          <w:rFonts w:eastAsia="Times New Roman"/>
          <w:color w:val="000000"/>
          <w:sz w:val="24"/>
          <w:szCs w:val="24"/>
          <w:highlight w:val="red"/>
          <w:lang w:val="en-US"/>
        </w:rPr>
        <w:t>: e01478</w:t>
      </w:r>
      <w:r w:rsidRPr="00D93CBB">
        <w:rPr>
          <w:rFonts w:eastAsia="Times New Roman"/>
          <w:color w:val="000000"/>
          <w:sz w:val="24"/>
          <w:szCs w:val="24"/>
          <w:lang w:val="en-US"/>
        </w:rPr>
        <w:t>. </w:t>
      </w:r>
    </w:p>
    <w:p w:rsidR="000F4DE0" w:rsidRPr="000D2005" w:rsidRDefault="000F4DE0" w:rsidP="00286387">
      <w:pPr>
        <w:numPr>
          <w:ilvl w:val="0"/>
          <w:numId w:val="10"/>
        </w:numPr>
        <w:spacing w:line="240" w:lineRule="auto"/>
        <w:textAlignment w:val="baseline"/>
        <w:rPr>
          <w:rFonts w:eastAsia="Times New Roman"/>
          <w:color w:val="000000"/>
          <w:sz w:val="24"/>
          <w:szCs w:val="24"/>
          <w:highlight w:val="yellow"/>
          <w:lang w:val="en-US"/>
        </w:rPr>
      </w:pPr>
      <w:r w:rsidRPr="000D2005">
        <w:rPr>
          <w:rFonts w:eastAsia="Times New Roman"/>
          <w:color w:val="000000"/>
          <w:sz w:val="24"/>
          <w:szCs w:val="24"/>
          <w:highlight w:val="yellow"/>
          <w:lang w:val="en-US"/>
        </w:rPr>
        <w:t>Curren, K. C., Bose, N., and Lien, J. (1994). Swimming kinematics of a harbor porpoise (</w:t>
      </w:r>
      <w:r w:rsidRPr="000D2005">
        <w:rPr>
          <w:rFonts w:eastAsia="Times New Roman"/>
          <w:i/>
          <w:iCs/>
          <w:color w:val="000000"/>
          <w:sz w:val="24"/>
          <w:szCs w:val="24"/>
          <w:highlight w:val="yellow"/>
          <w:lang w:val="en-US"/>
        </w:rPr>
        <w:t>Phocoena phocoena</w:t>
      </w:r>
      <w:r w:rsidRPr="000D2005">
        <w:rPr>
          <w:rFonts w:eastAsia="Times New Roman"/>
          <w:color w:val="000000"/>
          <w:sz w:val="24"/>
          <w:szCs w:val="24"/>
          <w:highlight w:val="yellow"/>
          <w:lang w:val="en-US"/>
        </w:rPr>
        <w:t>) and an Atlantic white- sided dolphin (</w:t>
      </w:r>
      <w:r w:rsidRPr="000D2005">
        <w:rPr>
          <w:rFonts w:eastAsia="Times New Roman"/>
          <w:i/>
          <w:iCs/>
          <w:color w:val="000000"/>
          <w:sz w:val="24"/>
          <w:szCs w:val="24"/>
          <w:highlight w:val="yellow"/>
          <w:lang w:val="en-US"/>
        </w:rPr>
        <w:t>Lagenorhynchus acutus</w:t>
      </w:r>
      <w:r w:rsidRPr="000D2005">
        <w:rPr>
          <w:rFonts w:eastAsia="Times New Roman"/>
          <w:color w:val="000000"/>
          <w:sz w:val="24"/>
          <w:szCs w:val="24"/>
          <w:highlight w:val="yellow"/>
          <w:lang w:val="en-US"/>
        </w:rPr>
        <w:t xml:space="preserve">). </w:t>
      </w:r>
      <w:r w:rsidRPr="000D2005">
        <w:rPr>
          <w:rFonts w:eastAsia="Times New Roman"/>
          <w:i/>
          <w:iCs/>
          <w:color w:val="000000"/>
          <w:sz w:val="24"/>
          <w:szCs w:val="24"/>
          <w:highlight w:val="yellow"/>
          <w:lang w:val="en-US"/>
        </w:rPr>
        <w:t xml:space="preserve">Mar. Mamm. Sci. </w:t>
      </w:r>
      <w:r w:rsidRPr="000D2005">
        <w:rPr>
          <w:rFonts w:eastAsia="Times New Roman"/>
          <w:b/>
          <w:bCs/>
          <w:color w:val="000000"/>
          <w:sz w:val="24"/>
          <w:szCs w:val="24"/>
          <w:highlight w:val="yellow"/>
          <w:lang w:val="en-US"/>
        </w:rPr>
        <w:t>10</w:t>
      </w:r>
      <w:r w:rsidRPr="000D2005">
        <w:rPr>
          <w:rFonts w:eastAsia="Times New Roman"/>
          <w:color w:val="000000"/>
          <w:sz w:val="24"/>
          <w:szCs w:val="24"/>
          <w:highlight w:val="yellow"/>
          <w:lang w:val="en-US"/>
        </w:rPr>
        <w:t>: 485–492.</w:t>
      </w:r>
    </w:p>
    <w:p w:rsidR="000F4DE0" w:rsidRPr="002C3CBD" w:rsidRDefault="000F4DE0" w:rsidP="00286387">
      <w:pPr>
        <w:numPr>
          <w:ilvl w:val="0"/>
          <w:numId w:val="10"/>
        </w:numPr>
        <w:spacing w:line="240" w:lineRule="auto"/>
        <w:textAlignment w:val="baseline"/>
        <w:rPr>
          <w:rFonts w:eastAsia="Times New Roman"/>
          <w:color w:val="000000"/>
          <w:sz w:val="24"/>
          <w:szCs w:val="24"/>
          <w:highlight w:val="red"/>
          <w:lang w:val="en-US"/>
        </w:rPr>
      </w:pPr>
      <w:r w:rsidRPr="002C3CBD">
        <w:rPr>
          <w:rFonts w:eastAsia="Times New Roman"/>
          <w:color w:val="000000"/>
          <w:sz w:val="24"/>
          <w:szCs w:val="24"/>
          <w:highlight w:val="red"/>
          <w:lang w:val="en-US"/>
        </w:rPr>
        <w:t xml:space="preserve">Dolphin, W. F. (1987). Ventilation and dive patterns of humpback whales, </w:t>
      </w:r>
      <w:r w:rsidRPr="002C3CBD">
        <w:rPr>
          <w:rFonts w:eastAsia="Times New Roman"/>
          <w:i/>
          <w:color w:val="000000"/>
          <w:sz w:val="24"/>
          <w:szCs w:val="24"/>
          <w:highlight w:val="red"/>
          <w:lang w:val="en-US"/>
        </w:rPr>
        <w:t>Megaptera novaeangliae</w:t>
      </w:r>
      <w:r w:rsidRPr="002C3CBD">
        <w:rPr>
          <w:rFonts w:eastAsia="Times New Roman"/>
          <w:color w:val="000000"/>
          <w:sz w:val="24"/>
          <w:szCs w:val="24"/>
          <w:highlight w:val="red"/>
          <w:lang w:val="en-US"/>
        </w:rPr>
        <w:t xml:space="preserve">, on their Alaskan feeding grounds. </w:t>
      </w:r>
      <w:r w:rsidRPr="002C3CBD">
        <w:rPr>
          <w:rFonts w:eastAsia="Times New Roman"/>
          <w:i/>
          <w:color w:val="000000"/>
          <w:sz w:val="24"/>
          <w:szCs w:val="24"/>
          <w:highlight w:val="red"/>
          <w:lang w:val="en-US"/>
        </w:rPr>
        <w:t>Can. J. Zool</w:t>
      </w:r>
      <w:r w:rsidRPr="002C3CBD">
        <w:rPr>
          <w:rFonts w:eastAsia="Times New Roman"/>
          <w:color w:val="000000"/>
          <w:sz w:val="24"/>
          <w:szCs w:val="24"/>
          <w:highlight w:val="red"/>
          <w:lang w:val="en-US"/>
        </w:rPr>
        <w:t xml:space="preserve">. </w:t>
      </w:r>
      <w:r w:rsidRPr="002C3CBD">
        <w:rPr>
          <w:rFonts w:eastAsia="Times New Roman"/>
          <w:b/>
          <w:color w:val="000000"/>
          <w:sz w:val="24"/>
          <w:szCs w:val="24"/>
          <w:highlight w:val="red"/>
          <w:lang w:val="en-US"/>
        </w:rPr>
        <w:t>65</w:t>
      </w:r>
      <w:r w:rsidRPr="002C3CBD">
        <w:rPr>
          <w:rFonts w:eastAsia="Times New Roman"/>
          <w:color w:val="000000"/>
          <w:sz w:val="24"/>
          <w:szCs w:val="24"/>
          <w:highlight w:val="red"/>
          <w:lang w:val="en-US"/>
        </w:rPr>
        <w:t>: 83-90. </w:t>
      </w:r>
    </w:p>
    <w:p w:rsidR="000F4DE0" w:rsidRPr="000D2005" w:rsidRDefault="000F4DE0" w:rsidP="00286387">
      <w:pPr>
        <w:numPr>
          <w:ilvl w:val="0"/>
          <w:numId w:val="10"/>
        </w:numPr>
        <w:spacing w:line="240" w:lineRule="auto"/>
        <w:textAlignment w:val="baseline"/>
        <w:rPr>
          <w:rFonts w:eastAsia="Times New Roman"/>
          <w:color w:val="000000"/>
          <w:sz w:val="24"/>
          <w:szCs w:val="24"/>
          <w:highlight w:val="yellow"/>
          <w:lang w:val="en-US"/>
        </w:rPr>
      </w:pPr>
      <w:r w:rsidRPr="000D2005">
        <w:rPr>
          <w:rFonts w:eastAsia="Times New Roman"/>
          <w:color w:val="000000"/>
          <w:sz w:val="24"/>
          <w:szCs w:val="24"/>
          <w:highlight w:val="yellow"/>
          <w:lang w:val="en-US"/>
        </w:rPr>
        <w:t xml:space="preserve">Donley, J. M., Sepulveda, C. A., Konstantinidis, P., Gemballa, S. and Shadwick, R. E. (2004). Convergent evolution in mechanical design of lamnid sharks and tunas. </w:t>
      </w:r>
      <w:r w:rsidRPr="000D2005">
        <w:rPr>
          <w:rFonts w:eastAsia="Times New Roman"/>
          <w:i/>
          <w:iCs/>
          <w:color w:val="000000"/>
          <w:sz w:val="24"/>
          <w:szCs w:val="24"/>
          <w:highlight w:val="yellow"/>
          <w:lang w:val="en-US"/>
        </w:rPr>
        <w:t>Nature.</w:t>
      </w:r>
      <w:r w:rsidRPr="000D2005">
        <w:rPr>
          <w:rFonts w:eastAsia="Times New Roman"/>
          <w:color w:val="000000"/>
          <w:sz w:val="24"/>
          <w:szCs w:val="24"/>
          <w:highlight w:val="yellow"/>
          <w:lang w:val="en-US"/>
        </w:rPr>
        <w:t xml:space="preserve"> </w:t>
      </w:r>
      <w:r w:rsidRPr="000D2005">
        <w:rPr>
          <w:rFonts w:eastAsia="Times New Roman"/>
          <w:b/>
          <w:bCs/>
          <w:color w:val="000000"/>
          <w:sz w:val="24"/>
          <w:szCs w:val="24"/>
          <w:highlight w:val="yellow"/>
          <w:lang w:val="en-US"/>
        </w:rPr>
        <w:t>429</w:t>
      </w:r>
      <w:r w:rsidRPr="000D2005">
        <w:rPr>
          <w:rFonts w:eastAsia="Times New Roman"/>
          <w:color w:val="000000"/>
          <w:sz w:val="24"/>
          <w:szCs w:val="24"/>
          <w:highlight w:val="yellow"/>
          <w:lang w:val="en-US"/>
        </w:rPr>
        <w:t>, 61-65.</w:t>
      </w:r>
    </w:p>
    <w:p w:rsidR="000F4DE0" w:rsidRPr="002C3CBD" w:rsidRDefault="000F4DE0" w:rsidP="00286387">
      <w:pPr>
        <w:numPr>
          <w:ilvl w:val="0"/>
          <w:numId w:val="10"/>
        </w:numPr>
        <w:spacing w:line="240" w:lineRule="auto"/>
        <w:textAlignment w:val="baseline"/>
        <w:rPr>
          <w:rFonts w:eastAsia="Times New Roman"/>
          <w:color w:val="000000"/>
          <w:sz w:val="24"/>
          <w:szCs w:val="24"/>
          <w:highlight w:val="red"/>
          <w:lang w:val="en-US"/>
        </w:rPr>
      </w:pPr>
      <w:r w:rsidRPr="002C3CBD">
        <w:rPr>
          <w:rFonts w:eastAsia="Times New Roman"/>
          <w:color w:val="000000"/>
          <w:sz w:val="24"/>
          <w:szCs w:val="24"/>
          <w:highlight w:val="red"/>
          <w:lang w:val="en-US"/>
        </w:rPr>
        <w:t xml:space="preserve">Edel, R.K. and Winn H.E. (1978). Observations on underwater locomotion and flipper movement of the humpback whale </w:t>
      </w:r>
      <w:r w:rsidRPr="002C3CBD">
        <w:rPr>
          <w:rFonts w:eastAsia="Times New Roman"/>
          <w:i/>
          <w:color w:val="000000"/>
          <w:sz w:val="24"/>
          <w:szCs w:val="24"/>
          <w:highlight w:val="red"/>
          <w:lang w:val="en-US"/>
        </w:rPr>
        <w:t>Megaptera novaeangliae</w:t>
      </w:r>
      <w:r w:rsidRPr="002C3CBD">
        <w:rPr>
          <w:rFonts w:eastAsia="Times New Roman"/>
          <w:color w:val="000000"/>
          <w:sz w:val="24"/>
          <w:szCs w:val="24"/>
          <w:highlight w:val="red"/>
          <w:lang w:val="en-US"/>
        </w:rPr>
        <w:t xml:space="preserve">. </w:t>
      </w:r>
      <w:r w:rsidRPr="002C3CBD">
        <w:rPr>
          <w:rFonts w:eastAsia="Times New Roman"/>
          <w:i/>
          <w:iCs/>
          <w:color w:val="000000"/>
          <w:sz w:val="24"/>
          <w:szCs w:val="24"/>
          <w:highlight w:val="red"/>
          <w:lang w:val="en-US"/>
        </w:rPr>
        <w:t>Mar. Biol.</w:t>
      </w:r>
      <w:r w:rsidRPr="002C3CBD">
        <w:rPr>
          <w:rFonts w:eastAsia="Times New Roman"/>
          <w:color w:val="000000"/>
          <w:sz w:val="24"/>
          <w:szCs w:val="24"/>
          <w:highlight w:val="red"/>
          <w:lang w:val="en-US"/>
        </w:rPr>
        <w:t xml:space="preserve"> 48:3. 279-287.</w:t>
      </w:r>
    </w:p>
    <w:p w:rsidR="000F4DE0" w:rsidRPr="000D2005" w:rsidRDefault="000F4DE0" w:rsidP="00286387">
      <w:pPr>
        <w:numPr>
          <w:ilvl w:val="0"/>
          <w:numId w:val="10"/>
        </w:numPr>
        <w:spacing w:line="240" w:lineRule="auto"/>
        <w:textAlignment w:val="baseline"/>
        <w:rPr>
          <w:rFonts w:eastAsia="Times New Roman"/>
          <w:color w:val="000000"/>
          <w:sz w:val="24"/>
          <w:szCs w:val="24"/>
          <w:highlight w:val="yellow"/>
          <w:lang w:val="en-US"/>
        </w:rPr>
      </w:pPr>
      <w:r w:rsidRPr="000D2005">
        <w:rPr>
          <w:rFonts w:eastAsia="Times New Roman"/>
          <w:color w:val="000000"/>
          <w:sz w:val="24"/>
          <w:szCs w:val="24"/>
          <w:highlight w:val="yellow"/>
          <w:shd w:val="clear" w:color="auto" w:fill="FFFFFF"/>
          <w:lang w:val="en-US"/>
        </w:rPr>
        <w:t>Fearnbach, H., Durban, J., Parsons, K., and Claridge, D. (2012). Photographic mark–recapture analysis of local dynamics within an open population of dolphins. </w:t>
      </w:r>
      <w:r w:rsidRPr="000D2005">
        <w:rPr>
          <w:rFonts w:eastAsia="Times New Roman"/>
          <w:i/>
          <w:iCs/>
          <w:color w:val="000000"/>
          <w:sz w:val="24"/>
          <w:szCs w:val="24"/>
          <w:highlight w:val="yellow"/>
          <w:shd w:val="clear" w:color="auto" w:fill="FFFFFF"/>
          <w:lang w:val="en-US"/>
        </w:rPr>
        <w:t xml:space="preserve">Ecol. Appl. </w:t>
      </w:r>
      <w:r w:rsidRPr="000D2005">
        <w:rPr>
          <w:rFonts w:eastAsia="Times New Roman"/>
          <w:b/>
          <w:i/>
          <w:iCs/>
          <w:color w:val="000000"/>
          <w:sz w:val="24"/>
          <w:szCs w:val="24"/>
          <w:highlight w:val="yellow"/>
          <w:shd w:val="clear" w:color="auto" w:fill="FFFFFF"/>
          <w:lang w:val="en-US"/>
        </w:rPr>
        <w:t>22</w:t>
      </w:r>
      <w:r w:rsidRPr="000D2005">
        <w:rPr>
          <w:rFonts w:eastAsia="Times New Roman"/>
          <w:color w:val="000000"/>
          <w:sz w:val="24"/>
          <w:szCs w:val="24"/>
          <w:highlight w:val="yellow"/>
          <w:shd w:val="clear" w:color="auto" w:fill="FFFFFF"/>
          <w:lang w:val="en-US"/>
        </w:rPr>
        <w:t>(5): 1689-1700.</w:t>
      </w:r>
    </w:p>
    <w:p w:rsidR="000F4DE0" w:rsidRPr="002C3CBD" w:rsidRDefault="000F4DE0" w:rsidP="00286387">
      <w:pPr>
        <w:numPr>
          <w:ilvl w:val="0"/>
          <w:numId w:val="10"/>
        </w:numPr>
        <w:spacing w:line="240" w:lineRule="auto"/>
        <w:textAlignment w:val="baseline"/>
        <w:rPr>
          <w:rFonts w:eastAsia="Times New Roman"/>
          <w:color w:val="000000"/>
          <w:sz w:val="24"/>
          <w:szCs w:val="24"/>
          <w:highlight w:val="yellow"/>
          <w:lang w:val="en-US"/>
        </w:rPr>
      </w:pPr>
      <w:r w:rsidRPr="002C3CBD">
        <w:rPr>
          <w:rFonts w:eastAsia="Times New Roman"/>
          <w:color w:val="000000"/>
          <w:sz w:val="24"/>
          <w:szCs w:val="24"/>
          <w:highlight w:val="yellow"/>
          <w:lang w:val="en-US"/>
        </w:rPr>
        <w:t>Fish, F. E. (1984). Mechanics, power output and efficiency of the swimming muskrat (</w:t>
      </w:r>
      <w:r w:rsidRPr="002C3CBD">
        <w:rPr>
          <w:rFonts w:eastAsia="Times New Roman"/>
          <w:i/>
          <w:iCs/>
          <w:color w:val="000000"/>
          <w:sz w:val="24"/>
          <w:szCs w:val="24"/>
          <w:highlight w:val="yellow"/>
          <w:lang w:val="en-US"/>
        </w:rPr>
        <w:t>Ondatra zibethicus</w:t>
      </w:r>
      <w:r w:rsidRPr="002C3CBD">
        <w:rPr>
          <w:rFonts w:eastAsia="Times New Roman"/>
          <w:color w:val="000000"/>
          <w:sz w:val="24"/>
          <w:szCs w:val="24"/>
          <w:highlight w:val="yellow"/>
          <w:lang w:val="en-US"/>
        </w:rPr>
        <w:t xml:space="preserve">). </w:t>
      </w:r>
      <w:r w:rsidRPr="002C3CBD">
        <w:rPr>
          <w:rFonts w:eastAsia="Times New Roman"/>
          <w:i/>
          <w:iCs/>
          <w:color w:val="000000"/>
          <w:sz w:val="24"/>
          <w:szCs w:val="24"/>
          <w:highlight w:val="yellow"/>
          <w:lang w:val="en-US"/>
        </w:rPr>
        <w:t>J. Exp. Biol.</w:t>
      </w:r>
      <w:r w:rsidRPr="002C3CBD">
        <w:rPr>
          <w:rFonts w:eastAsia="Times New Roman"/>
          <w:color w:val="000000"/>
          <w:sz w:val="24"/>
          <w:szCs w:val="24"/>
          <w:highlight w:val="yellow"/>
          <w:lang w:val="en-US"/>
        </w:rPr>
        <w:t xml:space="preserve"> </w:t>
      </w:r>
      <w:r w:rsidRPr="002C3CBD">
        <w:rPr>
          <w:rFonts w:eastAsia="Times New Roman"/>
          <w:b/>
          <w:bCs/>
          <w:color w:val="000000"/>
          <w:sz w:val="24"/>
          <w:szCs w:val="24"/>
          <w:highlight w:val="yellow"/>
          <w:lang w:val="en-US"/>
        </w:rPr>
        <w:t>110</w:t>
      </w:r>
      <w:r w:rsidRPr="002C3CBD">
        <w:rPr>
          <w:rFonts w:eastAsia="Times New Roman"/>
          <w:color w:val="000000"/>
          <w:sz w:val="24"/>
          <w:szCs w:val="24"/>
          <w:highlight w:val="yellow"/>
          <w:lang w:val="en-US"/>
        </w:rPr>
        <w:t>: 183-201.</w:t>
      </w:r>
    </w:p>
    <w:p w:rsidR="000F4DE0" w:rsidRPr="000D2005" w:rsidRDefault="000F4DE0" w:rsidP="00286387">
      <w:pPr>
        <w:numPr>
          <w:ilvl w:val="0"/>
          <w:numId w:val="10"/>
        </w:numPr>
        <w:shd w:val="clear" w:color="auto" w:fill="FFFFFF"/>
        <w:spacing w:line="240" w:lineRule="auto"/>
        <w:textAlignment w:val="baseline"/>
        <w:rPr>
          <w:rFonts w:eastAsia="Times New Roman"/>
          <w:color w:val="000000"/>
          <w:sz w:val="24"/>
          <w:szCs w:val="24"/>
          <w:highlight w:val="yellow"/>
          <w:lang w:val="en-US"/>
        </w:rPr>
      </w:pPr>
      <w:r w:rsidRPr="000D2005">
        <w:rPr>
          <w:rFonts w:eastAsia="Times New Roman"/>
          <w:color w:val="000000"/>
          <w:sz w:val="24"/>
          <w:szCs w:val="24"/>
          <w:highlight w:val="yellow"/>
          <w:lang w:val="en-US"/>
        </w:rPr>
        <w:t>Fish, F. E. (1993). Power output and propulsive efficiency of swimming bottlenose dolphins (</w:t>
      </w:r>
      <w:r w:rsidRPr="000D2005">
        <w:rPr>
          <w:rFonts w:eastAsia="Times New Roman"/>
          <w:i/>
          <w:iCs/>
          <w:color w:val="000000"/>
          <w:sz w:val="24"/>
          <w:szCs w:val="24"/>
          <w:highlight w:val="yellow"/>
          <w:lang w:val="en-US"/>
        </w:rPr>
        <w:t>Tursiops truncatus</w:t>
      </w:r>
      <w:r w:rsidRPr="000D2005">
        <w:rPr>
          <w:rFonts w:eastAsia="Times New Roman"/>
          <w:color w:val="000000"/>
          <w:sz w:val="24"/>
          <w:szCs w:val="24"/>
          <w:highlight w:val="yellow"/>
          <w:lang w:val="en-US"/>
        </w:rPr>
        <w:t xml:space="preserve">). </w:t>
      </w:r>
      <w:r w:rsidRPr="000D2005">
        <w:rPr>
          <w:rFonts w:eastAsia="Times New Roman"/>
          <w:i/>
          <w:iCs/>
          <w:color w:val="000000"/>
          <w:sz w:val="24"/>
          <w:szCs w:val="24"/>
          <w:highlight w:val="yellow"/>
          <w:lang w:val="en-US"/>
        </w:rPr>
        <w:t>J. Exp. Biol.</w:t>
      </w:r>
      <w:r w:rsidRPr="000D2005">
        <w:rPr>
          <w:rFonts w:eastAsia="Times New Roman"/>
          <w:color w:val="000000"/>
          <w:sz w:val="24"/>
          <w:szCs w:val="24"/>
          <w:highlight w:val="yellow"/>
          <w:lang w:val="en-US"/>
        </w:rPr>
        <w:t xml:space="preserve"> </w:t>
      </w:r>
      <w:r w:rsidRPr="000D2005">
        <w:rPr>
          <w:rFonts w:eastAsia="Times New Roman"/>
          <w:b/>
          <w:bCs/>
          <w:color w:val="000000"/>
          <w:sz w:val="24"/>
          <w:szCs w:val="24"/>
          <w:highlight w:val="yellow"/>
          <w:lang w:val="en-US"/>
        </w:rPr>
        <w:t>185</w:t>
      </w:r>
      <w:r w:rsidRPr="000D2005">
        <w:rPr>
          <w:rFonts w:eastAsia="Times New Roman"/>
          <w:color w:val="000000"/>
          <w:sz w:val="24"/>
          <w:szCs w:val="24"/>
          <w:highlight w:val="yellow"/>
          <w:lang w:val="en-US"/>
        </w:rPr>
        <w:t>: 179-193.</w:t>
      </w:r>
    </w:p>
    <w:p w:rsidR="000F4DE0" w:rsidRPr="000904BD" w:rsidRDefault="000F4DE0" w:rsidP="00286387">
      <w:pPr>
        <w:numPr>
          <w:ilvl w:val="0"/>
          <w:numId w:val="10"/>
        </w:numPr>
        <w:shd w:val="clear" w:color="auto" w:fill="FFFFFF"/>
        <w:spacing w:line="240" w:lineRule="auto"/>
        <w:textAlignment w:val="baseline"/>
        <w:rPr>
          <w:rFonts w:eastAsia="Times New Roman"/>
          <w:color w:val="000000" w:themeColor="text1"/>
          <w:sz w:val="24"/>
          <w:szCs w:val="24"/>
          <w:highlight w:val="yellow"/>
          <w:lang w:val="en-US"/>
        </w:rPr>
      </w:pPr>
      <w:r w:rsidRPr="000D2005">
        <w:rPr>
          <w:rFonts w:eastAsia="Times New Roman"/>
          <w:color w:val="000000"/>
          <w:sz w:val="24"/>
          <w:szCs w:val="24"/>
          <w:highlight w:val="yellow"/>
          <w:lang w:val="en-US"/>
        </w:rPr>
        <w:t xml:space="preserve">Fish, F. E. (1998). Comparative kinematics and hydrodynamics of odontocete </w:t>
      </w:r>
      <w:r w:rsidRPr="000904BD">
        <w:rPr>
          <w:rFonts w:eastAsia="Times New Roman"/>
          <w:color w:val="000000" w:themeColor="text1"/>
          <w:sz w:val="24"/>
          <w:szCs w:val="24"/>
          <w:highlight w:val="yellow"/>
          <w:lang w:val="en-US"/>
        </w:rPr>
        <w:t xml:space="preserve">cetaceans: morphological and ecological correlates with swimming performance. </w:t>
      </w:r>
      <w:r w:rsidRPr="000904BD">
        <w:rPr>
          <w:rFonts w:eastAsia="Times New Roman"/>
          <w:i/>
          <w:iCs/>
          <w:color w:val="000000" w:themeColor="text1"/>
          <w:sz w:val="24"/>
          <w:szCs w:val="24"/>
          <w:highlight w:val="yellow"/>
          <w:lang w:val="en-US"/>
        </w:rPr>
        <w:t>J. Exp. Biol.</w:t>
      </w:r>
      <w:r w:rsidRPr="000904BD">
        <w:rPr>
          <w:rFonts w:eastAsia="Times New Roman"/>
          <w:color w:val="000000" w:themeColor="text1"/>
          <w:sz w:val="24"/>
          <w:szCs w:val="24"/>
          <w:highlight w:val="yellow"/>
          <w:lang w:val="en-US"/>
        </w:rPr>
        <w:t xml:space="preserve"> </w:t>
      </w:r>
      <w:r w:rsidRPr="000904BD">
        <w:rPr>
          <w:rFonts w:eastAsia="Times New Roman"/>
          <w:b/>
          <w:bCs/>
          <w:color w:val="000000" w:themeColor="text1"/>
          <w:sz w:val="24"/>
          <w:szCs w:val="24"/>
          <w:highlight w:val="yellow"/>
          <w:lang w:val="en-US"/>
        </w:rPr>
        <w:t>201</w:t>
      </w:r>
      <w:r w:rsidRPr="000904BD">
        <w:rPr>
          <w:rFonts w:eastAsia="Times New Roman"/>
          <w:color w:val="000000" w:themeColor="text1"/>
          <w:sz w:val="24"/>
          <w:szCs w:val="24"/>
          <w:highlight w:val="yellow"/>
          <w:lang w:val="en-US"/>
        </w:rPr>
        <w:t>: 2867-2877.</w:t>
      </w:r>
    </w:p>
    <w:p w:rsidR="000904BD" w:rsidRPr="000904BD" w:rsidRDefault="000904BD" w:rsidP="00286387">
      <w:pPr>
        <w:pStyle w:val="ListParagraph"/>
        <w:numPr>
          <w:ilvl w:val="0"/>
          <w:numId w:val="10"/>
        </w:numPr>
        <w:rPr>
          <w:rFonts w:ascii="Arial" w:eastAsia="Times New Roman" w:hAnsi="Arial" w:cs="Arial"/>
          <w:color w:val="000000" w:themeColor="text1"/>
          <w:highlight w:val="yellow"/>
        </w:rPr>
      </w:pPr>
      <w:r w:rsidRPr="000904BD">
        <w:rPr>
          <w:rFonts w:ascii="Arial" w:eastAsia="Times New Roman" w:hAnsi="Arial" w:cs="Arial"/>
          <w:color w:val="000000" w:themeColor="text1"/>
          <w:highlight w:val="yellow"/>
        </w:rPr>
        <w:t>Fish, F. E. (2000). Biomechanics and Energetics in Aquatic and Semiaquatic Mammals: Platypus to Whale. Physiological and Biochemical Zoology, 73(6), 683-698.</w:t>
      </w:r>
    </w:p>
    <w:p w:rsidR="000F4DE0" w:rsidRPr="002C3CBD" w:rsidRDefault="000F4DE0" w:rsidP="00286387">
      <w:pPr>
        <w:numPr>
          <w:ilvl w:val="0"/>
          <w:numId w:val="10"/>
        </w:numPr>
        <w:shd w:val="clear" w:color="auto" w:fill="FFFFFF"/>
        <w:spacing w:line="240" w:lineRule="auto"/>
        <w:textAlignment w:val="baseline"/>
        <w:rPr>
          <w:rFonts w:eastAsia="Times New Roman"/>
          <w:color w:val="000000"/>
          <w:sz w:val="24"/>
          <w:szCs w:val="24"/>
          <w:highlight w:val="red"/>
          <w:lang w:val="en-US"/>
        </w:rPr>
      </w:pPr>
      <w:r w:rsidRPr="002C3CBD">
        <w:rPr>
          <w:rFonts w:eastAsia="Times New Roman"/>
          <w:color w:val="000000"/>
          <w:sz w:val="24"/>
          <w:szCs w:val="24"/>
          <w:highlight w:val="red"/>
          <w:lang w:val="en-US"/>
        </w:rPr>
        <w:t>Fish, F. E. (2009). Performance constraints on the maneuverability of flexible and rigid biological systems. Pp. 394-406. In: Proceedings of the Eleventh International Symposium on Unmanned Untethered Submersible Technology. Autonomous Undersea Systems Institute, Durham New Hampshire.</w:t>
      </w:r>
    </w:p>
    <w:p w:rsidR="000F4DE0" w:rsidRPr="002C3CBD" w:rsidRDefault="000F4DE0" w:rsidP="00286387">
      <w:pPr>
        <w:numPr>
          <w:ilvl w:val="0"/>
          <w:numId w:val="10"/>
        </w:numPr>
        <w:spacing w:line="240" w:lineRule="auto"/>
        <w:textAlignment w:val="baseline"/>
        <w:rPr>
          <w:rFonts w:eastAsia="Times New Roman"/>
          <w:color w:val="000000"/>
          <w:sz w:val="24"/>
          <w:szCs w:val="24"/>
          <w:highlight w:val="red"/>
          <w:lang w:val="en-US"/>
        </w:rPr>
      </w:pPr>
      <w:r w:rsidRPr="002C3CBD">
        <w:rPr>
          <w:rFonts w:eastAsia="Times New Roman"/>
          <w:color w:val="000000"/>
          <w:sz w:val="24"/>
          <w:szCs w:val="24"/>
          <w:highlight w:val="red"/>
          <w:lang w:val="en-US"/>
        </w:rPr>
        <w:t xml:space="preserve">Fish, F. E. (2002). Balancing requirements for stability and maneuverability in cetaceans. </w:t>
      </w:r>
      <w:r w:rsidRPr="002C3CBD">
        <w:rPr>
          <w:rFonts w:eastAsia="Times New Roman"/>
          <w:i/>
          <w:iCs/>
          <w:color w:val="000000"/>
          <w:sz w:val="24"/>
          <w:szCs w:val="24"/>
          <w:highlight w:val="red"/>
          <w:lang w:val="en-US"/>
        </w:rPr>
        <w:t xml:space="preserve">Integ. Comp. Biol. </w:t>
      </w:r>
      <w:r w:rsidRPr="002C3CBD">
        <w:rPr>
          <w:rFonts w:eastAsia="Times New Roman"/>
          <w:b/>
          <w:color w:val="000000"/>
          <w:sz w:val="24"/>
          <w:szCs w:val="24"/>
          <w:highlight w:val="red"/>
          <w:lang w:val="en-US"/>
        </w:rPr>
        <w:t>42</w:t>
      </w:r>
      <w:r w:rsidRPr="002C3CBD">
        <w:rPr>
          <w:rFonts w:eastAsia="Times New Roman"/>
          <w:color w:val="000000"/>
          <w:sz w:val="24"/>
          <w:szCs w:val="24"/>
          <w:highlight w:val="red"/>
          <w:lang w:val="en-US"/>
        </w:rPr>
        <w:t>(1): 85-93. </w:t>
      </w:r>
    </w:p>
    <w:p w:rsidR="000F4DE0" w:rsidRPr="002C3CBD" w:rsidRDefault="000F4DE0" w:rsidP="00286387">
      <w:pPr>
        <w:numPr>
          <w:ilvl w:val="0"/>
          <w:numId w:val="10"/>
        </w:numPr>
        <w:spacing w:line="240" w:lineRule="auto"/>
        <w:textAlignment w:val="baseline"/>
        <w:rPr>
          <w:rFonts w:eastAsia="Times New Roman"/>
          <w:color w:val="000000"/>
          <w:sz w:val="24"/>
          <w:szCs w:val="24"/>
          <w:highlight w:val="red"/>
          <w:lang w:val="en-US"/>
        </w:rPr>
      </w:pPr>
      <w:r w:rsidRPr="002C3CBD">
        <w:rPr>
          <w:rFonts w:eastAsia="Times New Roman"/>
          <w:color w:val="000000"/>
          <w:sz w:val="24"/>
          <w:szCs w:val="24"/>
          <w:highlight w:val="red"/>
          <w:lang w:val="en-US"/>
        </w:rPr>
        <w:t>Fish, F. E. (2004). Structure and mechanics of nonpiscine control surfaces. IEEE Journal of Oceanic Engineering 29(3):605-621.</w:t>
      </w:r>
    </w:p>
    <w:p w:rsidR="000F4DE0" w:rsidRPr="002C3CBD" w:rsidRDefault="000F4DE0" w:rsidP="00286387">
      <w:pPr>
        <w:numPr>
          <w:ilvl w:val="0"/>
          <w:numId w:val="10"/>
        </w:numPr>
        <w:spacing w:line="240" w:lineRule="auto"/>
        <w:textAlignment w:val="baseline"/>
        <w:rPr>
          <w:rFonts w:eastAsia="Times New Roman"/>
          <w:color w:val="000000"/>
          <w:sz w:val="24"/>
          <w:szCs w:val="24"/>
          <w:highlight w:val="red"/>
          <w:lang w:val="en-US"/>
        </w:rPr>
      </w:pPr>
      <w:r w:rsidRPr="002C3CBD">
        <w:rPr>
          <w:rFonts w:eastAsia="Times New Roman"/>
          <w:color w:val="000000"/>
          <w:sz w:val="24"/>
          <w:szCs w:val="24"/>
          <w:highlight w:val="red"/>
          <w:shd w:val="clear" w:color="auto" w:fill="FFFFFF"/>
          <w:lang w:val="en-US"/>
        </w:rPr>
        <w:t>Fish, F. E. (2006). The myth and reality of Gray's paradox: implication of dolphin drag reduction for technology. </w:t>
      </w:r>
      <w:r w:rsidRPr="002C3CBD">
        <w:rPr>
          <w:rFonts w:eastAsia="Times New Roman"/>
          <w:i/>
          <w:iCs/>
          <w:color w:val="000000"/>
          <w:sz w:val="24"/>
          <w:szCs w:val="24"/>
          <w:highlight w:val="red"/>
          <w:shd w:val="clear" w:color="auto" w:fill="FFFFFF"/>
          <w:lang w:val="en-US"/>
        </w:rPr>
        <w:t>Bioinspir Biomim</w:t>
      </w:r>
      <w:r w:rsidRPr="002C3CBD">
        <w:rPr>
          <w:rFonts w:eastAsia="Times New Roman"/>
          <w:color w:val="000000"/>
          <w:sz w:val="24"/>
          <w:szCs w:val="24"/>
          <w:highlight w:val="red"/>
          <w:shd w:val="clear" w:color="auto" w:fill="FFFFFF"/>
          <w:lang w:val="en-US"/>
        </w:rPr>
        <w:t>. </w:t>
      </w:r>
      <w:r w:rsidRPr="002C3CBD">
        <w:rPr>
          <w:rFonts w:eastAsia="Times New Roman"/>
          <w:b/>
          <w:iCs/>
          <w:color w:val="000000"/>
          <w:sz w:val="24"/>
          <w:szCs w:val="24"/>
          <w:highlight w:val="red"/>
          <w:shd w:val="clear" w:color="auto" w:fill="FFFFFF"/>
          <w:lang w:val="en-US"/>
        </w:rPr>
        <w:t>1</w:t>
      </w:r>
      <w:r w:rsidRPr="002C3CBD">
        <w:rPr>
          <w:rFonts w:eastAsia="Times New Roman"/>
          <w:color w:val="000000"/>
          <w:sz w:val="24"/>
          <w:szCs w:val="24"/>
          <w:highlight w:val="red"/>
          <w:shd w:val="clear" w:color="auto" w:fill="FFFFFF"/>
          <w:lang w:val="en-US"/>
        </w:rPr>
        <w:t>(2): R17.</w:t>
      </w:r>
    </w:p>
    <w:p w:rsidR="000F4DE0" w:rsidRPr="00FA2AFF" w:rsidRDefault="000F4DE0" w:rsidP="00286387">
      <w:pPr>
        <w:numPr>
          <w:ilvl w:val="0"/>
          <w:numId w:val="10"/>
        </w:numPr>
        <w:spacing w:line="240" w:lineRule="auto"/>
        <w:textAlignment w:val="baseline"/>
        <w:rPr>
          <w:rFonts w:eastAsia="Times New Roman"/>
          <w:color w:val="000000" w:themeColor="text1"/>
          <w:sz w:val="24"/>
          <w:szCs w:val="24"/>
          <w:highlight w:val="yellow"/>
          <w:lang w:val="en-US"/>
        </w:rPr>
      </w:pPr>
      <w:r w:rsidRPr="00FA2AFF">
        <w:rPr>
          <w:rFonts w:eastAsia="Times New Roman"/>
          <w:color w:val="000000"/>
          <w:sz w:val="24"/>
          <w:szCs w:val="24"/>
          <w:highlight w:val="yellow"/>
          <w:lang w:val="en-US"/>
        </w:rPr>
        <w:t xml:space="preserve">Fish, F. E. (2020). Aquatic animals operating at high Reynolds numbers: Biomimetic opportunities for AUV applications. P.p. In press. In:Bioinspired Design (W. </w:t>
      </w:r>
      <w:r w:rsidRPr="00FA2AFF">
        <w:rPr>
          <w:rFonts w:eastAsia="Times New Roman"/>
          <w:color w:val="000000" w:themeColor="text1"/>
          <w:sz w:val="24"/>
          <w:szCs w:val="24"/>
          <w:highlight w:val="yellow"/>
          <w:lang w:val="en-US"/>
        </w:rPr>
        <w:t>Soboyejp, ed.), Cambridge University Press, Cambridge.</w:t>
      </w:r>
    </w:p>
    <w:p w:rsidR="000F4DE0" w:rsidRPr="000D2005" w:rsidRDefault="000F4DE0" w:rsidP="00286387">
      <w:pPr>
        <w:numPr>
          <w:ilvl w:val="0"/>
          <w:numId w:val="10"/>
        </w:numPr>
        <w:spacing w:line="240" w:lineRule="auto"/>
        <w:textAlignment w:val="baseline"/>
        <w:rPr>
          <w:rFonts w:eastAsia="Times New Roman"/>
          <w:color w:val="000000" w:themeColor="text1"/>
          <w:sz w:val="24"/>
          <w:szCs w:val="24"/>
          <w:highlight w:val="yellow"/>
          <w:lang w:val="en-US"/>
        </w:rPr>
      </w:pPr>
      <w:r w:rsidRPr="000D2005">
        <w:rPr>
          <w:rFonts w:eastAsia="Times New Roman"/>
          <w:color w:val="000000" w:themeColor="text1"/>
          <w:sz w:val="24"/>
          <w:szCs w:val="24"/>
          <w:highlight w:val="yellow"/>
          <w:lang w:val="en-US"/>
        </w:rPr>
        <w:t xml:space="preserve">Fish, F. E. and Battle, J. M. (1995). Hydrodynamic design of the humpback whale flipper. </w:t>
      </w:r>
      <w:r w:rsidRPr="000D2005">
        <w:rPr>
          <w:rFonts w:eastAsia="Times New Roman"/>
          <w:i/>
          <w:iCs/>
          <w:color w:val="000000" w:themeColor="text1"/>
          <w:sz w:val="24"/>
          <w:szCs w:val="24"/>
          <w:highlight w:val="yellow"/>
          <w:lang w:val="en-US"/>
        </w:rPr>
        <w:t>J. Morph.</w:t>
      </w:r>
      <w:r w:rsidRPr="000D2005">
        <w:rPr>
          <w:rFonts w:eastAsia="Times New Roman"/>
          <w:color w:val="000000" w:themeColor="text1"/>
          <w:sz w:val="24"/>
          <w:szCs w:val="24"/>
          <w:highlight w:val="yellow"/>
          <w:lang w:val="en-US"/>
        </w:rPr>
        <w:t xml:space="preserve"> </w:t>
      </w:r>
      <w:r w:rsidRPr="000D2005">
        <w:rPr>
          <w:rFonts w:eastAsia="Times New Roman"/>
          <w:b/>
          <w:bCs/>
          <w:color w:val="000000" w:themeColor="text1"/>
          <w:sz w:val="24"/>
          <w:szCs w:val="24"/>
          <w:highlight w:val="yellow"/>
          <w:lang w:val="en-US"/>
        </w:rPr>
        <w:t>225</w:t>
      </w:r>
      <w:r w:rsidRPr="000D2005">
        <w:rPr>
          <w:rFonts w:eastAsia="Times New Roman"/>
          <w:color w:val="000000" w:themeColor="text1"/>
          <w:sz w:val="24"/>
          <w:szCs w:val="24"/>
          <w:highlight w:val="yellow"/>
          <w:lang w:val="en-US"/>
        </w:rPr>
        <w:t>, 51-60.</w:t>
      </w:r>
    </w:p>
    <w:p w:rsidR="000D2005" w:rsidRPr="000D2005" w:rsidRDefault="000D2005" w:rsidP="00286387">
      <w:pPr>
        <w:pStyle w:val="ListParagraph"/>
        <w:numPr>
          <w:ilvl w:val="0"/>
          <w:numId w:val="10"/>
        </w:numPr>
        <w:rPr>
          <w:rFonts w:ascii="Arial" w:eastAsia="Times New Roman" w:hAnsi="Arial" w:cs="Arial"/>
          <w:color w:val="000000" w:themeColor="text1"/>
          <w:highlight w:val="yellow"/>
        </w:rPr>
      </w:pPr>
      <w:r w:rsidRPr="000D2005">
        <w:rPr>
          <w:rFonts w:ascii="Arial" w:eastAsia="Times New Roman" w:hAnsi="Arial" w:cs="Arial"/>
          <w:color w:val="000000" w:themeColor="text1"/>
          <w:sz w:val="23"/>
          <w:szCs w:val="23"/>
          <w:highlight w:val="yellow"/>
          <w:shd w:val="clear" w:color="auto" w:fill="FFFFFF"/>
        </w:rPr>
        <w:t>Frank E. F., Howle, E. L., Murray, M. M. Hydrodynamic flow control in marine mammals, </w:t>
      </w:r>
      <w:r w:rsidRPr="000D2005">
        <w:rPr>
          <w:rFonts w:ascii="Arial" w:eastAsia="Times New Roman" w:hAnsi="Arial" w:cs="Arial"/>
          <w:i/>
          <w:iCs/>
          <w:color w:val="000000" w:themeColor="text1"/>
          <w:sz w:val="23"/>
          <w:szCs w:val="23"/>
          <w:highlight w:val="yellow"/>
          <w:bdr w:val="none" w:sz="0" w:space="0" w:color="auto" w:frame="1"/>
          <w:shd w:val="clear" w:color="auto" w:fill="FFFFFF"/>
        </w:rPr>
        <w:t>Integrative and Comparative Biology</w:t>
      </w:r>
      <w:r w:rsidRPr="000D2005">
        <w:rPr>
          <w:rFonts w:ascii="Arial" w:eastAsia="Times New Roman" w:hAnsi="Arial" w:cs="Arial"/>
          <w:color w:val="000000" w:themeColor="text1"/>
          <w:sz w:val="23"/>
          <w:szCs w:val="23"/>
          <w:highlight w:val="yellow"/>
          <w:shd w:val="clear" w:color="auto" w:fill="FFFFFF"/>
        </w:rPr>
        <w:t>, Volume 48, Issue 6, December 2008, Pages 788–800.</w:t>
      </w:r>
    </w:p>
    <w:p w:rsidR="000F4DE0" w:rsidRPr="002C3CBD" w:rsidRDefault="000F4DE0" w:rsidP="00286387">
      <w:pPr>
        <w:numPr>
          <w:ilvl w:val="0"/>
          <w:numId w:val="10"/>
        </w:numPr>
        <w:spacing w:line="240" w:lineRule="auto"/>
        <w:textAlignment w:val="baseline"/>
        <w:rPr>
          <w:rFonts w:eastAsia="Times New Roman"/>
          <w:color w:val="000000"/>
          <w:sz w:val="24"/>
          <w:szCs w:val="24"/>
          <w:highlight w:val="yellow"/>
          <w:lang w:val="en-US"/>
        </w:rPr>
      </w:pPr>
      <w:r w:rsidRPr="002C3CBD">
        <w:rPr>
          <w:rFonts w:eastAsia="Times New Roman"/>
          <w:color w:val="000000" w:themeColor="text1"/>
          <w:sz w:val="24"/>
          <w:szCs w:val="24"/>
          <w:highlight w:val="yellow"/>
          <w:lang w:val="en-US"/>
        </w:rPr>
        <w:t xml:space="preserve">Fish, F. E., </w:t>
      </w:r>
      <w:r w:rsidRPr="002C3CBD">
        <w:rPr>
          <w:rFonts w:eastAsia="Times New Roman"/>
          <w:color w:val="000000"/>
          <w:sz w:val="24"/>
          <w:szCs w:val="24"/>
          <w:highlight w:val="yellow"/>
          <w:lang w:val="en-US"/>
        </w:rPr>
        <w:t xml:space="preserve">Innes, S. and Ronald, K. (1988). Kinematics and estimated thrust production of swimming harp and ringed seals. </w:t>
      </w:r>
      <w:r w:rsidRPr="002C3CBD">
        <w:rPr>
          <w:rFonts w:eastAsia="Times New Roman"/>
          <w:i/>
          <w:iCs/>
          <w:color w:val="000000"/>
          <w:sz w:val="24"/>
          <w:szCs w:val="24"/>
          <w:highlight w:val="yellow"/>
          <w:lang w:val="en-US"/>
        </w:rPr>
        <w:t>J. Exp. Biol.</w:t>
      </w:r>
      <w:r w:rsidRPr="002C3CBD">
        <w:rPr>
          <w:rFonts w:eastAsia="Times New Roman"/>
          <w:color w:val="000000"/>
          <w:sz w:val="24"/>
          <w:szCs w:val="24"/>
          <w:highlight w:val="yellow"/>
          <w:lang w:val="en-US"/>
        </w:rPr>
        <w:t xml:space="preserve"> </w:t>
      </w:r>
      <w:r w:rsidRPr="002C3CBD">
        <w:rPr>
          <w:rFonts w:eastAsia="Times New Roman"/>
          <w:b/>
          <w:bCs/>
          <w:color w:val="000000"/>
          <w:sz w:val="24"/>
          <w:szCs w:val="24"/>
          <w:highlight w:val="yellow"/>
          <w:lang w:val="en-US"/>
        </w:rPr>
        <w:t>137</w:t>
      </w:r>
      <w:r w:rsidRPr="002C3CBD">
        <w:rPr>
          <w:rFonts w:eastAsia="Times New Roman"/>
          <w:color w:val="000000"/>
          <w:sz w:val="24"/>
          <w:szCs w:val="24"/>
          <w:highlight w:val="yellow"/>
          <w:lang w:val="en-US"/>
        </w:rPr>
        <w:t>: 157–173.</w:t>
      </w:r>
    </w:p>
    <w:p w:rsidR="000F4DE0" w:rsidRPr="000904BD" w:rsidRDefault="000F4DE0" w:rsidP="00286387">
      <w:pPr>
        <w:numPr>
          <w:ilvl w:val="0"/>
          <w:numId w:val="10"/>
        </w:numPr>
        <w:spacing w:line="240" w:lineRule="auto"/>
        <w:textAlignment w:val="baseline"/>
        <w:rPr>
          <w:rFonts w:eastAsia="Times New Roman"/>
          <w:color w:val="000000"/>
          <w:sz w:val="24"/>
          <w:szCs w:val="24"/>
          <w:highlight w:val="yellow"/>
          <w:lang w:val="en-US"/>
        </w:rPr>
      </w:pPr>
      <w:r w:rsidRPr="000904BD">
        <w:rPr>
          <w:rFonts w:eastAsia="Times New Roman"/>
          <w:color w:val="000000"/>
          <w:sz w:val="24"/>
          <w:szCs w:val="24"/>
          <w:highlight w:val="yellow"/>
          <w:lang w:val="en-US"/>
        </w:rPr>
        <w:t xml:space="preserve">Fish, F. E., Legac, P., Williams, T. M. and Wei, T. (2014). Measurement of hydrodynamic force generation by swimming dolphins using bubble DPIV. </w:t>
      </w:r>
      <w:r w:rsidRPr="000904BD">
        <w:rPr>
          <w:rFonts w:eastAsia="Times New Roman"/>
          <w:i/>
          <w:color w:val="000000"/>
          <w:sz w:val="24"/>
          <w:szCs w:val="24"/>
          <w:highlight w:val="yellow"/>
          <w:lang w:val="en-US"/>
        </w:rPr>
        <w:t>J. Exp. Biol.</w:t>
      </w:r>
      <w:r w:rsidRPr="000904BD">
        <w:rPr>
          <w:rFonts w:eastAsia="Times New Roman"/>
          <w:color w:val="000000"/>
          <w:sz w:val="24"/>
          <w:szCs w:val="24"/>
          <w:highlight w:val="yellow"/>
          <w:lang w:val="en-US"/>
        </w:rPr>
        <w:t xml:space="preserve"> </w:t>
      </w:r>
      <w:r w:rsidRPr="000904BD">
        <w:rPr>
          <w:rFonts w:eastAsia="Times New Roman"/>
          <w:b/>
          <w:color w:val="000000"/>
          <w:sz w:val="24"/>
          <w:szCs w:val="24"/>
          <w:highlight w:val="yellow"/>
          <w:lang w:val="en-US"/>
        </w:rPr>
        <w:t>217</w:t>
      </w:r>
      <w:r w:rsidRPr="000904BD">
        <w:rPr>
          <w:rFonts w:eastAsia="Times New Roman"/>
          <w:color w:val="000000"/>
          <w:sz w:val="24"/>
          <w:szCs w:val="24"/>
          <w:highlight w:val="yellow"/>
          <w:lang w:val="en-US"/>
        </w:rPr>
        <w:t>: 252-260.</w:t>
      </w:r>
    </w:p>
    <w:p w:rsidR="00D868E2" w:rsidRPr="000D2005" w:rsidRDefault="00D868E2" w:rsidP="00286387">
      <w:pPr>
        <w:numPr>
          <w:ilvl w:val="0"/>
          <w:numId w:val="10"/>
        </w:numPr>
        <w:spacing w:line="240" w:lineRule="auto"/>
        <w:textAlignment w:val="baseline"/>
        <w:rPr>
          <w:rFonts w:eastAsia="Times New Roman"/>
          <w:color w:val="000000"/>
          <w:sz w:val="24"/>
          <w:szCs w:val="24"/>
          <w:highlight w:val="yellow"/>
          <w:lang w:val="en-US"/>
        </w:rPr>
      </w:pPr>
      <w:r w:rsidRPr="000D2005">
        <w:rPr>
          <w:rFonts w:eastAsia="Times New Roman"/>
          <w:color w:val="000000"/>
          <w:sz w:val="24"/>
          <w:szCs w:val="24"/>
          <w:highlight w:val="yellow"/>
          <w:lang w:val="en-US"/>
        </w:rPr>
        <w:t xml:space="preserve">Fish, F.E. and Rohr, J.J. (1999). </w:t>
      </w:r>
      <w:r w:rsidRPr="000D2005">
        <w:rPr>
          <w:rFonts w:eastAsia="Times New Roman"/>
          <w:i/>
          <w:color w:val="000000"/>
          <w:sz w:val="24"/>
          <w:szCs w:val="24"/>
          <w:highlight w:val="yellow"/>
          <w:lang w:val="en-US"/>
        </w:rPr>
        <w:t>Review of dolphin hydrodynamics and swimming performance</w:t>
      </w:r>
      <w:r w:rsidR="002C5573" w:rsidRPr="000D2005">
        <w:rPr>
          <w:rFonts w:eastAsia="Times New Roman"/>
          <w:color w:val="000000"/>
          <w:sz w:val="24"/>
          <w:szCs w:val="24"/>
          <w:highlight w:val="yellow"/>
          <w:lang w:val="en-US"/>
        </w:rPr>
        <w:t xml:space="preserve"> (Rep)</w:t>
      </w:r>
      <w:r w:rsidRPr="000D2005">
        <w:rPr>
          <w:rFonts w:eastAsia="Times New Roman"/>
          <w:color w:val="000000"/>
          <w:sz w:val="24"/>
          <w:szCs w:val="24"/>
          <w:highlight w:val="yellow"/>
          <w:lang w:val="en-US"/>
        </w:rPr>
        <w:t>.</w:t>
      </w:r>
      <w:r w:rsidR="002C5573" w:rsidRPr="000D2005">
        <w:rPr>
          <w:rFonts w:eastAsia="Times New Roman"/>
          <w:color w:val="000000"/>
          <w:sz w:val="24"/>
          <w:szCs w:val="24"/>
          <w:highlight w:val="yellow"/>
          <w:lang w:val="en-US"/>
        </w:rPr>
        <w:t xml:space="preserve"> Fort Belvoir, VA: Defense Technical Information Center.</w:t>
      </w:r>
      <w:r w:rsidRPr="000D2005">
        <w:rPr>
          <w:rFonts w:eastAsia="Times New Roman"/>
          <w:color w:val="000000"/>
          <w:sz w:val="24"/>
          <w:szCs w:val="24"/>
          <w:highlight w:val="yellow"/>
          <w:lang w:val="en-US"/>
        </w:rPr>
        <w:t xml:space="preserve"> </w:t>
      </w:r>
    </w:p>
    <w:p w:rsidR="000F4DE0" w:rsidRPr="002C3CBD" w:rsidRDefault="000F4DE0" w:rsidP="00286387">
      <w:pPr>
        <w:numPr>
          <w:ilvl w:val="0"/>
          <w:numId w:val="10"/>
        </w:numPr>
        <w:spacing w:line="240" w:lineRule="auto"/>
        <w:textAlignment w:val="baseline"/>
        <w:rPr>
          <w:rFonts w:eastAsia="Times New Roman"/>
          <w:color w:val="000000"/>
          <w:sz w:val="24"/>
          <w:szCs w:val="24"/>
          <w:highlight w:val="red"/>
          <w:lang w:val="en-US"/>
        </w:rPr>
      </w:pPr>
      <w:r w:rsidRPr="002C3CBD">
        <w:rPr>
          <w:rFonts w:eastAsia="Times New Roman"/>
          <w:color w:val="000000"/>
          <w:sz w:val="24"/>
          <w:szCs w:val="24"/>
          <w:highlight w:val="red"/>
          <w:lang w:val="en-US"/>
        </w:rPr>
        <w:t xml:space="preserve">Fish, F. E., Williams, T. M., Sherman, E., Moon, Y. E., Wu, V. and Wei, T. (2018). Experimental measurement of dolphin thrust generated during a tail stand using DPIV. </w:t>
      </w:r>
      <w:r w:rsidRPr="002C3CBD">
        <w:rPr>
          <w:rFonts w:eastAsia="Times New Roman"/>
          <w:i/>
          <w:iCs/>
          <w:color w:val="000000"/>
          <w:sz w:val="24"/>
          <w:szCs w:val="24"/>
          <w:highlight w:val="red"/>
          <w:lang w:val="en-US"/>
        </w:rPr>
        <w:t>Fluids.</w:t>
      </w:r>
      <w:r w:rsidRPr="002C3CBD">
        <w:rPr>
          <w:rFonts w:eastAsia="Times New Roman"/>
          <w:color w:val="000000"/>
          <w:sz w:val="24"/>
          <w:szCs w:val="24"/>
          <w:highlight w:val="red"/>
          <w:lang w:val="en-US"/>
        </w:rPr>
        <w:t xml:space="preserve"> </w:t>
      </w:r>
      <w:r w:rsidRPr="002C3CBD">
        <w:rPr>
          <w:rFonts w:eastAsia="Times New Roman"/>
          <w:b/>
          <w:bCs/>
          <w:color w:val="000000"/>
          <w:sz w:val="24"/>
          <w:szCs w:val="24"/>
          <w:highlight w:val="red"/>
          <w:lang w:val="en-US"/>
        </w:rPr>
        <w:t>3</w:t>
      </w:r>
      <w:r w:rsidRPr="002C3CBD">
        <w:rPr>
          <w:rFonts w:eastAsia="Times New Roman"/>
          <w:color w:val="000000"/>
          <w:sz w:val="24"/>
          <w:szCs w:val="24"/>
          <w:highlight w:val="red"/>
          <w:lang w:val="en-US"/>
        </w:rPr>
        <w:t>: 33.</w:t>
      </w:r>
    </w:p>
    <w:p w:rsidR="000F4DE0" w:rsidRPr="000D2005" w:rsidRDefault="000F4DE0" w:rsidP="00286387">
      <w:pPr>
        <w:numPr>
          <w:ilvl w:val="0"/>
          <w:numId w:val="10"/>
        </w:numPr>
        <w:spacing w:line="240" w:lineRule="auto"/>
        <w:textAlignment w:val="baseline"/>
        <w:rPr>
          <w:rFonts w:eastAsia="Times New Roman"/>
          <w:color w:val="000000"/>
          <w:sz w:val="24"/>
          <w:szCs w:val="24"/>
          <w:highlight w:val="yellow"/>
          <w:lang w:val="en-US"/>
        </w:rPr>
      </w:pPr>
      <w:r w:rsidRPr="000D2005">
        <w:rPr>
          <w:rFonts w:eastAsia="Times New Roman"/>
          <w:color w:val="000000"/>
          <w:sz w:val="24"/>
          <w:szCs w:val="24"/>
          <w:highlight w:val="yellow"/>
          <w:lang w:val="en-US"/>
        </w:rPr>
        <w:t xml:space="preserve">Gleiss, A. C., Jorgensen, S. J., Liebsch, N., Sala, J. E., Norman, B., Hays, G.C., Quintana, F., Grundy, E., Campagna, C., Trites, A.W., Block, B.A. and Wilson, R.P. (2011). Convergent evolution in locomotory patterns of flying and swimming animals. </w:t>
      </w:r>
      <w:r w:rsidRPr="000D2005">
        <w:rPr>
          <w:rFonts w:eastAsia="Times New Roman"/>
          <w:i/>
          <w:iCs/>
          <w:color w:val="000000"/>
          <w:sz w:val="24"/>
          <w:szCs w:val="24"/>
          <w:highlight w:val="yellow"/>
          <w:lang w:val="en-US"/>
        </w:rPr>
        <w:t>Nature Comms.</w:t>
      </w:r>
      <w:r w:rsidRPr="000D2005">
        <w:rPr>
          <w:rFonts w:eastAsia="Times New Roman"/>
          <w:color w:val="000000"/>
          <w:sz w:val="24"/>
          <w:szCs w:val="24"/>
          <w:highlight w:val="yellow"/>
          <w:lang w:val="en-US"/>
        </w:rPr>
        <w:t xml:space="preserve"> </w:t>
      </w:r>
      <w:r w:rsidRPr="000D2005">
        <w:rPr>
          <w:rFonts w:eastAsia="Times New Roman"/>
          <w:b/>
          <w:bCs/>
          <w:color w:val="000000"/>
          <w:sz w:val="24"/>
          <w:szCs w:val="24"/>
          <w:highlight w:val="yellow"/>
          <w:lang w:val="en-US"/>
        </w:rPr>
        <w:t>2</w:t>
      </w:r>
      <w:r w:rsidRPr="000D2005">
        <w:rPr>
          <w:rFonts w:eastAsia="Times New Roman"/>
          <w:color w:val="000000"/>
          <w:sz w:val="24"/>
          <w:szCs w:val="24"/>
          <w:highlight w:val="yellow"/>
          <w:lang w:val="en-US"/>
        </w:rPr>
        <w:t>: 1-7.</w:t>
      </w:r>
    </w:p>
    <w:p w:rsidR="000F4DE0" w:rsidRPr="002C3CBD" w:rsidRDefault="000F4DE0" w:rsidP="00286387">
      <w:pPr>
        <w:numPr>
          <w:ilvl w:val="0"/>
          <w:numId w:val="10"/>
        </w:numPr>
        <w:spacing w:line="240" w:lineRule="auto"/>
        <w:textAlignment w:val="baseline"/>
        <w:rPr>
          <w:rFonts w:eastAsia="Times New Roman"/>
          <w:color w:val="000000"/>
          <w:sz w:val="24"/>
          <w:szCs w:val="24"/>
          <w:highlight w:val="red"/>
          <w:lang w:val="en-US"/>
        </w:rPr>
      </w:pPr>
      <w:r w:rsidRPr="002C3CBD">
        <w:rPr>
          <w:rFonts w:eastAsia="Times New Roman"/>
          <w:color w:val="000000"/>
          <w:sz w:val="24"/>
          <w:szCs w:val="24"/>
          <w:highlight w:val="red"/>
          <w:lang w:val="en-US"/>
        </w:rPr>
        <w:t xml:space="preserve">Goldbogen, J. A., Fish, F. E. and Potvin, J. (2016). Hydrodynamics. Pp. 3-28. In </w:t>
      </w:r>
      <w:r w:rsidRPr="002C3CBD">
        <w:rPr>
          <w:rFonts w:eastAsia="Times New Roman"/>
          <w:i/>
          <w:color w:val="000000"/>
          <w:sz w:val="24"/>
          <w:szCs w:val="24"/>
          <w:highlight w:val="red"/>
          <w:lang w:val="en-US"/>
        </w:rPr>
        <w:t>Marine Mammal Physiology: Requisites for Ocean Living</w:t>
      </w:r>
      <w:r w:rsidRPr="002C3CBD">
        <w:rPr>
          <w:rFonts w:eastAsia="Times New Roman"/>
          <w:color w:val="000000"/>
          <w:sz w:val="24"/>
          <w:szCs w:val="24"/>
          <w:highlight w:val="red"/>
          <w:lang w:val="en-US"/>
        </w:rPr>
        <w:t>. (M. A. Castellini and J-A Mellish, eds.). CRC Press, Boca Raton, FL.</w:t>
      </w:r>
    </w:p>
    <w:p w:rsidR="000F4DE0" w:rsidRPr="000D2005" w:rsidRDefault="000F4DE0" w:rsidP="00286387">
      <w:pPr>
        <w:numPr>
          <w:ilvl w:val="0"/>
          <w:numId w:val="10"/>
        </w:numPr>
        <w:shd w:val="clear" w:color="auto" w:fill="FFFFFF"/>
        <w:spacing w:line="240" w:lineRule="auto"/>
        <w:textAlignment w:val="baseline"/>
        <w:rPr>
          <w:rFonts w:eastAsia="Times New Roman"/>
          <w:color w:val="000000"/>
          <w:sz w:val="24"/>
          <w:szCs w:val="24"/>
          <w:highlight w:val="yellow"/>
          <w:lang w:val="en-US"/>
        </w:rPr>
      </w:pPr>
      <w:r w:rsidRPr="000D2005">
        <w:rPr>
          <w:rFonts w:eastAsia="Times New Roman"/>
          <w:color w:val="000000"/>
          <w:sz w:val="24"/>
          <w:szCs w:val="24"/>
          <w:highlight w:val="yellow"/>
          <w:lang w:val="en-US"/>
        </w:rPr>
        <w:t xml:space="preserve">Goldbogen, J. A., Cade, D. E., Boersma, A. T., Calambokidis, J., Kahane-Rapport, S. R., Segre, P. S., Stimpert, A. K. and Friedlaender, A. S. (2017). Using digital tags with integrated video and inertial sensors to study moving morphology and associated function in large aquatic vertebrates. </w:t>
      </w:r>
      <w:r w:rsidRPr="000D2005">
        <w:rPr>
          <w:rFonts w:eastAsia="Times New Roman"/>
          <w:i/>
          <w:iCs/>
          <w:color w:val="000000"/>
          <w:sz w:val="24"/>
          <w:szCs w:val="24"/>
          <w:highlight w:val="yellow"/>
          <w:lang w:val="en-US"/>
        </w:rPr>
        <w:t>Anat. Rec.</w:t>
      </w:r>
      <w:r w:rsidRPr="000D2005">
        <w:rPr>
          <w:rFonts w:eastAsia="Times New Roman"/>
          <w:color w:val="000000"/>
          <w:sz w:val="24"/>
          <w:szCs w:val="24"/>
          <w:highlight w:val="yellow"/>
          <w:lang w:val="en-US"/>
        </w:rPr>
        <w:t xml:space="preserve"> </w:t>
      </w:r>
      <w:r w:rsidRPr="000D2005">
        <w:rPr>
          <w:rFonts w:eastAsia="Times New Roman"/>
          <w:b/>
          <w:bCs/>
          <w:color w:val="000000"/>
          <w:sz w:val="24"/>
          <w:szCs w:val="24"/>
          <w:highlight w:val="yellow"/>
          <w:lang w:val="en-US"/>
        </w:rPr>
        <w:t>300</w:t>
      </w:r>
      <w:r w:rsidRPr="000D2005">
        <w:rPr>
          <w:rFonts w:eastAsia="Times New Roman"/>
          <w:color w:val="000000"/>
          <w:sz w:val="24"/>
          <w:szCs w:val="24"/>
          <w:highlight w:val="yellow"/>
          <w:lang w:val="en-US"/>
        </w:rPr>
        <w:t>: 1935-1941.</w:t>
      </w:r>
    </w:p>
    <w:p w:rsidR="000F4DE0" w:rsidRDefault="000F4DE0" w:rsidP="00286387">
      <w:pPr>
        <w:numPr>
          <w:ilvl w:val="0"/>
          <w:numId w:val="10"/>
        </w:numPr>
        <w:shd w:val="clear" w:color="auto" w:fill="FFFFFF"/>
        <w:spacing w:line="240" w:lineRule="auto"/>
        <w:textAlignment w:val="baseline"/>
        <w:rPr>
          <w:rFonts w:eastAsia="Times New Roman"/>
          <w:color w:val="000000"/>
          <w:sz w:val="24"/>
          <w:szCs w:val="24"/>
          <w:highlight w:val="yellow"/>
          <w:lang w:val="en-US"/>
        </w:rPr>
      </w:pPr>
      <w:r w:rsidRPr="000D2005">
        <w:rPr>
          <w:rFonts w:eastAsia="Times New Roman"/>
          <w:color w:val="000000"/>
          <w:sz w:val="24"/>
          <w:szCs w:val="24"/>
          <w:highlight w:val="yellow"/>
          <w:shd w:val="clear" w:color="auto" w:fill="FFFFFF"/>
          <w:lang w:val="en-US"/>
        </w:rPr>
        <w:t>Goldbogen, J. A., Cade, D. E., Wisniewska, D. M., Potvin, J., Segre, P. S., Savoca, M. S., Hazen, E. L., Czapanskiy, M. F., Kahane-Rapport, S. R., DeRuiter, S. L., Gero, S., Tønnesen, P., Gough, W. T., Hanson, M. B., Holt, M. M., Jensen, F. H., Simon, M., Stimpert, A. K., Arranz, P., Johnston, D. W., Nowacek, D. P., Parks, S. E., Visser, F., Friedlaender, A. S., Tyack, P. L., Madsen, P. T. and Pyenson, N. D. (2019). Why whales are big but not bigger: Physiological drivers and ecological limits in the age of ocean giants</w:t>
      </w:r>
      <w:r w:rsidRPr="000D2005">
        <w:rPr>
          <w:rFonts w:eastAsia="Times New Roman"/>
          <w:color w:val="000000"/>
          <w:sz w:val="24"/>
          <w:szCs w:val="24"/>
          <w:highlight w:val="yellow"/>
          <w:lang w:val="en-US"/>
        </w:rPr>
        <w:t xml:space="preserve">. </w:t>
      </w:r>
      <w:r w:rsidRPr="000D2005">
        <w:rPr>
          <w:rFonts w:eastAsia="Times New Roman"/>
          <w:i/>
          <w:color w:val="000000"/>
          <w:sz w:val="24"/>
          <w:szCs w:val="24"/>
          <w:highlight w:val="yellow"/>
          <w:lang w:val="en-US"/>
        </w:rPr>
        <w:t>Science</w:t>
      </w:r>
      <w:r w:rsidRPr="000D2005">
        <w:rPr>
          <w:rFonts w:eastAsia="Times New Roman"/>
          <w:color w:val="000000"/>
          <w:sz w:val="24"/>
          <w:szCs w:val="24"/>
          <w:highlight w:val="yellow"/>
          <w:lang w:val="en-US"/>
        </w:rPr>
        <w:t xml:space="preserve"> </w:t>
      </w:r>
      <w:r w:rsidRPr="000D2005">
        <w:rPr>
          <w:rFonts w:eastAsia="Times New Roman"/>
          <w:i/>
          <w:color w:val="000000"/>
          <w:sz w:val="24"/>
          <w:szCs w:val="24"/>
          <w:highlight w:val="yellow"/>
          <w:lang w:val="en-US"/>
        </w:rPr>
        <w:t>366</w:t>
      </w:r>
      <w:r w:rsidRPr="000D2005">
        <w:rPr>
          <w:rFonts w:eastAsia="Times New Roman"/>
          <w:color w:val="000000"/>
          <w:sz w:val="24"/>
          <w:szCs w:val="24"/>
          <w:highlight w:val="yellow"/>
          <w:lang w:val="en-US"/>
        </w:rPr>
        <w:t xml:space="preserve"> (6471): 1367-1372.</w:t>
      </w:r>
    </w:p>
    <w:p w:rsidR="000D2005" w:rsidRPr="000D2005" w:rsidRDefault="000D2005" w:rsidP="00286387">
      <w:pPr>
        <w:numPr>
          <w:ilvl w:val="0"/>
          <w:numId w:val="10"/>
        </w:numPr>
        <w:shd w:val="clear" w:color="auto" w:fill="FFFFFF"/>
        <w:spacing w:line="240" w:lineRule="auto"/>
        <w:textAlignment w:val="baseline"/>
        <w:rPr>
          <w:rFonts w:eastAsia="Times New Roman"/>
          <w:color w:val="000000"/>
          <w:sz w:val="24"/>
          <w:szCs w:val="24"/>
          <w:highlight w:val="yellow"/>
          <w:lang w:val="en-US"/>
        </w:rPr>
      </w:pPr>
      <w:r>
        <w:rPr>
          <w:rFonts w:eastAsia="Times New Roman"/>
          <w:color w:val="000000"/>
          <w:sz w:val="24"/>
          <w:szCs w:val="24"/>
          <w:highlight w:val="yellow"/>
          <w:lang w:val="en-US"/>
        </w:rPr>
        <w:t>Goldbogen, J. A., Calambokidis, J., Oleson, E., Potvin, J., Pyenson, N. D., Schorr, G., &amp; Shadwick, R. E. (2011). Journal of Experimental Biology. 214: 121-146.</w:t>
      </w:r>
    </w:p>
    <w:p w:rsidR="000F4DE0" w:rsidRPr="000D2005" w:rsidRDefault="000F4DE0" w:rsidP="00286387">
      <w:pPr>
        <w:numPr>
          <w:ilvl w:val="0"/>
          <w:numId w:val="10"/>
        </w:numPr>
        <w:spacing w:line="240" w:lineRule="auto"/>
        <w:textAlignment w:val="baseline"/>
        <w:rPr>
          <w:rFonts w:eastAsia="Times New Roman"/>
          <w:color w:val="000000"/>
          <w:sz w:val="24"/>
          <w:szCs w:val="24"/>
          <w:highlight w:val="yellow"/>
          <w:lang w:val="en-US"/>
        </w:rPr>
      </w:pPr>
      <w:r w:rsidRPr="000D2005">
        <w:rPr>
          <w:rFonts w:eastAsia="Times New Roman"/>
          <w:color w:val="000000"/>
          <w:sz w:val="24"/>
          <w:szCs w:val="24"/>
          <w:highlight w:val="yellow"/>
          <w:shd w:val="clear" w:color="auto" w:fill="FFFFFF"/>
          <w:lang w:val="en-US"/>
        </w:rPr>
        <w:t>Gough, W. T., Segre, P. S., Bierlich, K. C., Cade, D. E., Potvin, J., Fish, F. E., Dale, J., di Clemente, J., Friedlaender A. S., Johnston D. W., Kahane-Rapport, S. R., Kennedy, J., Long J. H., Oudejans, M., Penry, G., Savoca, M. S., Simon, M., Videsen, S. K. A., Visser, F., Wiley, D. N. and Goldbogen, J. A. (2019)</w:t>
      </w:r>
      <w:r w:rsidRPr="000D2005">
        <w:rPr>
          <w:rFonts w:eastAsia="Times New Roman"/>
          <w:i/>
          <w:iCs/>
          <w:color w:val="000000"/>
          <w:sz w:val="24"/>
          <w:szCs w:val="24"/>
          <w:highlight w:val="yellow"/>
          <w:shd w:val="clear" w:color="auto" w:fill="FFFFFF"/>
          <w:lang w:val="en-US"/>
        </w:rPr>
        <w:t> </w:t>
      </w:r>
      <w:r w:rsidRPr="000D2005">
        <w:rPr>
          <w:rFonts w:eastAsia="Times New Roman"/>
          <w:color w:val="000000"/>
          <w:sz w:val="24"/>
          <w:szCs w:val="24"/>
          <w:highlight w:val="yellow"/>
          <w:shd w:val="clear" w:color="auto" w:fill="FFFFFF"/>
          <w:lang w:val="en-US"/>
        </w:rPr>
        <w:t>Scaling of swimming performance in the largest animals. </w:t>
      </w:r>
      <w:r w:rsidRPr="000D2005">
        <w:rPr>
          <w:rFonts w:eastAsia="Times New Roman"/>
          <w:i/>
          <w:iCs/>
          <w:color w:val="000000"/>
          <w:sz w:val="24"/>
          <w:szCs w:val="24"/>
          <w:highlight w:val="yellow"/>
          <w:shd w:val="clear" w:color="auto" w:fill="FFFFFF"/>
          <w:lang w:val="en-US"/>
        </w:rPr>
        <w:t>J. Exp. Biol.</w:t>
      </w:r>
      <w:r w:rsidRPr="000D2005">
        <w:rPr>
          <w:rFonts w:eastAsia="Times New Roman"/>
          <w:color w:val="000000"/>
          <w:sz w:val="24"/>
          <w:szCs w:val="24"/>
          <w:highlight w:val="yellow"/>
          <w:shd w:val="clear" w:color="auto" w:fill="FFFFFF"/>
          <w:lang w:val="en-US"/>
        </w:rPr>
        <w:t xml:space="preserve"> </w:t>
      </w:r>
      <w:r w:rsidRPr="000D2005">
        <w:rPr>
          <w:rFonts w:eastAsia="Times New Roman"/>
          <w:b/>
          <w:bCs/>
          <w:color w:val="000000"/>
          <w:sz w:val="24"/>
          <w:szCs w:val="24"/>
          <w:highlight w:val="yellow"/>
          <w:shd w:val="clear" w:color="auto" w:fill="FFFFFF"/>
          <w:lang w:val="en-US"/>
        </w:rPr>
        <w:t>222</w:t>
      </w:r>
      <w:r w:rsidRPr="000D2005">
        <w:rPr>
          <w:rFonts w:eastAsia="Times New Roman"/>
          <w:color w:val="000000"/>
          <w:sz w:val="24"/>
          <w:szCs w:val="24"/>
          <w:highlight w:val="yellow"/>
          <w:shd w:val="clear" w:color="auto" w:fill="FFFFFF"/>
          <w:lang w:val="en-US"/>
        </w:rPr>
        <w:t>: jeb204172.</w:t>
      </w:r>
    </w:p>
    <w:p w:rsidR="000F4DE0" w:rsidRPr="000904BD" w:rsidRDefault="000F4DE0" w:rsidP="00286387">
      <w:pPr>
        <w:numPr>
          <w:ilvl w:val="0"/>
          <w:numId w:val="10"/>
        </w:numPr>
        <w:spacing w:line="240" w:lineRule="auto"/>
        <w:textAlignment w:val="baseline"/>
        <w:rPr>
          <w:rFonts w:eastAsia="Times New Roman"/>
          <w:color w:val="000000"/>
          <w:sz w:val="24"/>
          <w:szCs w:val="24"/>
          <w:highlight w:val="yellow"/>
          <w:lang w:val="en-US"/>
        </w:rPr>
      </w:pPr>
      <w:r w:rsidRPr="000904BD">
        <w:rPr>
          <w:rFonts w:eastAsia="Times New Roman"/>
          <w:color w:val="000000"/>
          <w:sz w:val="24"/>
          <w:szCs w:val="24"/>
          <w:highlight w:val="yellow"/>
          <w:shd w:val="clear" w:color="auto" w:fill="FFFFFF"/>
          <w:lang w:val="en-US"/>
        </w:rPr>
        <w:t xml:space="preserve">Hill, A. V. (1950). The dimensions of animals and their muscular dynamics. </w:t>
      </w:r>
      <w:r w:rsidRPr="000904BD">
        <w:rPr>
          <w:rFonts w:eastAsia="Times New Roman"/>
          <w:i/>
          <w:color w:val="000000"/>
          <w:sz w:val="24"/>
          <w:szCs w:val="24"/>
          <w:highlight w:val="yellow"/>
          <w:shd w:val="clear" w:color="auto" w:fill="FFFFFF"/>
          <w:lang w:val="en-US"/>
        </w:rPr>
        <w:t>Sci. Prog</w:t>
      </w:r>
      <w:r w:rsidRPr="000904BD">
        <w:rPr>
          <w:rFonts w:eastAsia="Times New Roman"/>
          <w:color w:val="000000"/>
          <w:sz w:val="24"/>
          <w:szCs w:val="24"/>
          <w:highlight w:val="yellow"/>
          <w:shd w:val="clear" w:color="auto" w:fill="FFFFFF"/>
          <w:lang w:val="en-US"/>
        </w:rPr>
        <w:t xml:space="preserve">. </w:t>
      </w:r>
      <w:r w:rsidRPr="000904BD">
        <w:rPr>
          <w:rFonts w:eastAsia="Times New Roman"/>
          <w:b/>
          <w:color w:val="000000"/>
          <w:sz w:val="24"/>
          <w:szCs w:val="24"/>
          <w:highlight w:val="yellow"/>
          <w:shd w:val="clear" w:color="auto" w:fill="FFFFFF"/>
          <w:lang w:val="en-US"/>
        </w:rPr>
        <w:t>38</w:t>
      </w:r>
      <w:r w:rsidRPr="000904BD">
        <w:rPr>
          <w:rFonts w:eastAsia="Times New Roman"/>
          <w:color w:val="000000"/>
          <w:sz w:val="24"/>
          <w:szCs w:val="24"/>
          <w:highlight w:val="yellow"/>
          <w:shd w:val="clear" w:color="auto" w:fill="FFFFFF"/>
          <w:lang w:val="en-US"/>
        </w:rPr>
        <w:t xml:space="preserve">: 209-230. </w:t>
      </w:r>
    </w:p>
    <w:p w:rsidR="000F4DE0" w:rsidRPr="000D2005" w:rsidRDefault="000F4DE0" w:rsidP="00286387">
      <w:pPr>
        <w:numPr>
          <w:ilvl w:val="0"/>
          <w:numId w:val="10"/>
        </w:numPr>
        <w:spacing w:line="240" w:lineRule="auto"/>
        <w:textAlignment w:val="baseline"/>
        <w:rPr>
          <w:rFonts w:eastAsia="Times New Roman"/>
          <w:color w:val="000000"/>
          <w:sz w:val="24"/>
          <w:szCs w:val="24"/>
          <w:highlight w:val="yellow"/>
          <w:lang w:val="en-US"/>
        </w:rPr>
      </w:pPr>
      <w:r w:rsidRPr="000D2005">
        <w:rPr>
          <w:rFonts w:eastAsia="Times New Roman"/>
          <w:color w:val="000000"/>
          <w:sz w:val="24"/>
          <w:szCs w:val="24"/>
          <w:highlight w:val="yellow"/>
          <w:shd w:val="clear" w:color="auto" w:fill="FFFFFF"/>
          <w:lang w:val="en-US"/>
        </w:rPr>
        <w:t xml:space="preserve">Hirt, M. R., Jetz, W., Rall, B. C. and Brose, U. (2017). A general scaling law reveals why largest animals are not the fastest. </w:t>
      </w:r>
      <w:r w:rsidRPr="000D2005">
        <w:rPr>
          <w:rFonts w:eastAsia="Times New Roman"/>
          <w:i/>
          <w:color w:val="000000"/>
          <w:sz w:val="24"/>
          <w:szCs w:val="24"/>
          <w:highlight w:val="yellow"/>
          <w:shd w:val="clear" w:color="auto" w:fill="FFFFFF"/>
          <w:lang w:val="en-US"/>
        </w:rPr>
        <w:t>Nat. Ecol. Evol</w:t>
      </w:r>
      <w:r w:rsidRPr="000D2005">
        <w:rPr>
          <w:rFonts w:eastAsia="Times New Roman"/>
          <w:color w:val="000000"/>
          <w:sz w:val="24"/>
          <w:szCs w:val="24"/>
          <w:highlight w:val="yellow"/>
          <w:shd w:val="clear" w:color="auto" w:fill="FFFFFF"/>
          <w:lang w:val="en-US"/>
        </w:rPr>
        <w:t xml:space="preserve">. </w:t>
      </w:r>
      <w:r w:rsidRPr="000D2005">
        <w:rPr>
          <w:rFonts w:eastAsia="Times New Roman"/>
          <w:b/>
          <w:color w:val="000000"/>
          <w:sz w:val="24"/>
          <w:szCs w:val="24"/>
          <w:highlight w:val="yellow"/>
          <w:shd w:val="clear" w:color="auto" w:fill="FFFFFF"/>
          <w:lang w:val="en-US"/>
        </w:rPr>
        <w:t>1</w:t>
      </w:r>
      <w:r w:rsidRPr="000D2005">
        <w:rPr>
          <w:rFonts w:eastAsia="Times New Roman"/>
          <w:color w:val="000000"/>
          <w:sz w:val="24"/>
          <w:szCs w:val="24"/>
          <w:highlight w:val="yellow"/>
          <w:shd w:val="clear" w:color="auto" w:fill="FFFFFF"/>
          <w:lang w:val="en-US"/>
        </w:rPr>
        <w:t xml:space="preserve">: 1116-1122. </w:t>
      </w:r>
    </w:p>
    <w:p w:rsidR="000F4DE0" w:rsidRPr="000D2005" w:rsidRDefault="000F4DE0" w:rsidP="00286387">
      <w:pPr>
        <w:numPr>
          <w:ilvl w:val="0"/>
          <w:numId w:val="10"/>
        </w:numPr>
        <w:spacing w:line="240" w:lineRule="auto"/>
        <w:textAlignment w:val="baseline"/>
        <w:rPr>
          <w:rFonts w:eastAsia="Times New Roman"/>
          <w:color w:val="000000"/>
          <w:sz w:val="24"/>
          <w:szCs w:val="24"/>
          <w:highlight w:val="yellow"/>
          <w:lang w:val="en-US"/>
        </w:rPr>
      </w:pPr>
      <w:r w:rsidRPr="000D2005">
        <w:rPr>
          <w:rFonts w:eastAsia="Times New Roman"/>
          <w:color w:val="000000"/>
          <w:sz w:val="24"/>
          <w:szCs w:val="24"/>
          <w:highlight w:val="yellow"/>
          <w:shd w:val="clear" w:color="auto" w:fill="FFFFFF"/>
          <w:lang w:val="en-US"/>
        </w:rPr>
        <w:t>Hoerner, S. F. (1965). Fluid dynamic drag. Published by author, Midland Park, NJ.</w:t>
      </w:r>
    </w:p>
    <w:p w:rsidR="000F4DE0" w:rsidRPr="000904BD" w:rsidRDefault="000F4DE0" w:rsidP="00286387">
      <w:pPr>
        <w:numPr>
          <w:ilvl w:val="0"/>
          <w:numId w:val="10"/>
        </w:numPr>
        <w:spacing w:line="240" w:lineRule="auto"/>
        <w:textAlignment w:val="baseline"/>
        <w:rPr>
          <w:rFonts w:eastAsia="Times New Roman"/>
          <w:color w:val="000000"/>
          <w:sz w:val="24"/>
          <w:szCs w:val="24"/>
          <w:highlight w:val="yellow"/>
          <w:lang w:val="en-US"/>
        </w:rPr>
      </w:pPr>
      <w:r w:rsidRPr="000904BD">
        <w:rPr>
          <w:rFonts w:eastAsia="Times New Roman"/>
          <w:color w:val="000000"/>
          <w:sz w:val="24"/>
          <w:szCs w:val="24"/>
          <w:highlight w:val="yellow"/>
          <w:shd w:val="clear" w:color="auto" w:fill="FFFFFF"/>
          <w:lang w:val="en-US"/>
        </w:rPr>
        <w:t>Hoyt, D. F. and Taylor, C. R. (1981). Gait and the energetics of locomotion in horses Nature 292: 239-240.</w:t>
      </w:r>
    </w:p>
    <w:p w:rsidR="000F4DE0" w:rsidRPr="000D2005" w:rsidRDefault="000F4DE0" w:rsidP="00286387">
      <w:pPr>
        <w:numPr>
          <w:ilvl w:val="0"/>
          <w:numId w:val="10"/>
        </w:numPr>
        <w:shd w:val="clear" w:color="auto" w:fill="FFFFFF"/>
        <w:spacing w:line="240" w:lineRule="auto"/>
        <w:textAlignment w:val="baseline"/>
        <w:rPr>
          <w:rFonts w:eastAsia="Times New Roman"/>
          <w:color w:val="000000"/>
          <w:sz w:val="24"/>
          <w:szCs w:val="24"/>
          <w:highlight w:val="yellow"/>
          <w:lang w:val="en-US"/>
        </w:rPr>
      </w:pPr>
      <w:r w:rsidRPr="000D2005">
        <w:rPr>
          <w:rFonts w:eastAsia="Times New Roman"/>
          <w:color w:val="000000"/>
          <w:sz w:val="24"/>
          <w:szCs w:val="24"/>
          <w:highlight w:val="yellow"/>
          <w:lang w:val="en-US"/>
        </w:rPr>
        <w:t>Johnson, M. (2011). Measuring the orientation and movement of marine animals using inertial and magnetic sensors – a tutorial. Fine-scale animal movement workshop, Hobart, March 2011. </w:t>
      </w:r>
    </w:p>
    <w:p w:rsidR="000F4DE0" w:rsidRPr="002C3CBD" w:rsidRDefault="000F4DE0" w:rsidP="00286387">
      <w:pPr>
        <w:numPr>
          <w:ilvl w:val="0"/>
          <w:numId w:val="10"/>
        </w:numPr>
        <w:shd w:val="clear" w:color="auto" w:fill="FFFFFF"/>
        <w:spacing w:line="240" w:lineRule="auto"/>
        <w:textAlignment w:val="baseline"/>
        <w:rPr>
          <w:rFonts w:eastAsia="Times New Roman"/>
          <w:color w:val="000000"/>
          <w:sz w:val="24"/>
          <w:szCs w:val="24"/>
          <w:highlight w:val="red"/>
          <w:lang w:val="en-US"/>
        </w:rPr>
      </w:pPr>
      <w:r w:rsidRPr="002C3CBD">
        <w:rPr>
          <w:rFonts w:eastAsia="Times New Roman"/>
          <w:color w:val="000000"/>
          <w:sz w:val="24"/>
          <w:szCs w:val="24"/>
          <w:highlight w:val="red"/>
          <w:lang w:val="en-US"/>
        </w:rPr>
        <w:t xml:space="preserve">Johnston, D. W. (2019). Unoccupied aircraft systems in marine science and conservation. </w:t>
      </w:r>
      <w:r w:rsidRPr="002C3CBD">
        <w:rPr>
          <w:rFonts w:eastAsia="Times New Roman"/>
          <w:i/>
          <w:iCs/>
          <w:color w:val="000000"/>
          <w:sz w:val="24"/>
          <w:szCs w:val="24"/>
          <w:highlight w:val="red"/>
          <w:lang w:val="en-US"/>
        </w:rPr>
        <w:t>Ann. Rev. Mar. Sci</w:t>
      </w:r>
      <w:r w:rsidRPr="002C3CBD">
        <w:rPr>
          <w:rFonts w:eastAsia="Times New Roman"/>
          <w:color w:val="000000"/>
          <w:sz w:val="24"/>
          <w:szCs w:val="24"/>
          <w:highlight w:val="red"/>
          <w:lang w:val="en-US"/>
        </w:rPr>
        <w:t>. 11: 439-463.</w:t>
      </w:r>
    </w:p>
    <w:p w:rsidR="000F4DE0" w:rsidRPr="002C3CBD" w:rsidRDefault="000F4DE0" w:rsidP="00286387">
      <w:pPr>
        <w:numPr>
          <w:ilvl w:val="0"/>
          <w:numId w:val="10"/>
        </w:numPr>
        <w:shd w:val="clear" w:color="auto" w:fill="FFFFFF"/>
        <w:spacing w:line="240" w:lineRule="auto"/>
        <w:textAlignment w:val="baseline"/>
        <w:rPr>
          <w:rFonts w:eastAsia="Times New Roman"/>
          <w:color w:val="000000"/>
          <w:sz w:val="24"/>
          <w:szCs w:val="24"/>
          <w:highlight w:val="red"/>
          <w:lang w:val="en-US"/>
        </w:rPr>
      </w:pPr>
      <w:r w:rsidRPr="002C3CBD">
        <w:rPr>
          <w:rFonts w:eastAsia="Times New Roman"/>
          <w:color w:val="000000"/>
          <w:sz w:val="24"/>
          <w:szCs w:val="24"/>
          <w:highlight w:val="red"/>
          <w:lang w:val="en-US"/>
        </w:rPr>
        <w:t xml:space="preserve">Jones, G. P., Pearlstine, L. G., &amp; Percival, H. F. (2006). An assessment of small unmanned aerial vehicles for wildlife research. </w:t>
      </w:r>
      <w:r w:rsidRPr="002C3CBD">
        <w:rPr>
          <w:rFonts w:eastAsia="Times New Roman"/>
          <w:i/>
          <w:iCs/>
          <w:color w:val="000000"/>
          <w:sz w:val="24"/>
          <w:szCs w:val="24"/>
          <w:highlight w:val="red"/>
          <w:lang w:val="en-US"/>
        </w:rPr>
        <w:t>Wildl. Soc. Bull.</w:t>
      </w:r>
      <w:r w:rsidRPr="002C3CBD">
        <w:rPr>
          <w:rFonts w:eastAsia="Times New Roman"/>
          <w:b/>
          <w:bCs/>
          <w:color w:val="000000"/>
          <w:sz w:val="24"/>
          <w:szCs w:val="24"/>
          <w:highlight w:val="red"/>
          <w:lang w:val="en-US"/>
        </w:rPr>
        <w:t>34</w:t>
      </w:r>
      <w:r w:rsidRPr="002C3CBD">
        <w:rPr>
          <w:rFonts w:eastAsia="Times New Roman"/>
          <w:color w:val="000000"/>
          <w:sz w:val="24"/>
          <w:szCs w:val="24"/>
          <w:highlight w:val="red"/>
          <w:lang w:val="en-US"/>
        </w:rPr>
        <w:t>: 750-758. </w:t>
      </w:r>
    </w:p>
    <w:p w:rsidR="000F4DE0" w:rsidRPr="00286387" w:rsidRDefault="000F4DE0" w:rsidP="00286387">
      <w:pPr>
        <w:numPr>
          <w:ilvl w:val="0"/>
          <w:numId w:val="10"/>
        </w:numPr>
        <w:spacing w:line="240" w:lineRule="auto"/>
        <w:textAlignment w:val="baseline"/>
        <w:rPr>
          <w:rFonts w:eastAsia="Times New Roman"/>
          <w:color w:val="000000"/>
          <w:sz w:val="24"/>
          <w:szCs w:val="24"/>
          <w:highlight w:val="yellow"/>
          <w:lang w:val="en-US"/>
        </w:rPr>
      </w:pPr>
      <w:r w:rsidRPr="000D2005">
        <w:rPr>
          <w:rFonts w:eastAsia="Times New Roman"/>
          <w:color w:val="000000"/>
          <w:sz w:val="24"/>
          <w:szCs w:val="24"/>
          <w:highlight w:val="yellow"/>
          <w:shd w:val="clear" w:color="auto" w:fill="FFFFFF"/>
          <w:lang w:val="en-US"/>
        </w:rPr>
        <w:t>Kahane</w:t>
      </w:r>
      <w:r w:rsidRPr="000D2005">
        <w:rPr>
          <w:rFonts w:ascii="Cambria Math" w:eastAsia="Times New Roman" w:hAnsi="Cambria Math"/>
          <w:color w:val="000000"/>
          <w:sz w:val="24"/>
          <w:szCs w:val="24"/>
          <w:highlight w:val="yellow"/>
          <w:shd w:val="clear" w:color="auto" w:fill="FFFFFF"/>
          <w:lang w:val="en-US"/>
        </w:rPr>
        <w:t>‐</w:t>
      </w:r>
      <w:r w:rsidRPr="000D2005">
        <w:rPr>
          <w:rFonts w:eastAsia="Times New Roman"/>
          <w:color w:val="000000"/>
          <w:sz w:val="24"/>
          <w:szCs w:val="24"/>
          <w:highlight w:val="yellow"/>
          <w:shd w:val="clear" w:color="auto" w:fill="FFFFFF"/>
          <w:lang w:val="en-US"/>
        </w:rPr>
        <w:t xml:space="preserve">Rapport, S. R., &amp; Goldbogen, J. A. (2018). Allometric scaling of </w:t>
      </w:r>
      <w:r w:rsidRPr="00286387">
        <w:rPr>
          <w:rFonts w:eastAsia="Times New Roman"/>
          <w:color w:val="000000"/>
          <w:sz w:val="24"/>
          <w:szCs w:val="24"/>
          <w:highlight w:val="yellow"/>
          <w:shd w:val="clear" w:color="auto" w:fill="FFFFFF"/>
          <w:lang w:val="en-US"/>
        </w:rPr>
        <w:t>morphology and engulfment capacity in rorqual whales. J. Morph. 279(9): 1256-1268.</w:t>
      </w:r>
    </w:p>
    <w:p w:rsidR="00974FD0" w:rsidRPr="00286387" w:rsidRDefault="00974FD0" w:rsidP="00286387">
      <w:pPr>
        <w:numPr>
          <w:ilvl w:val="0"/>
          <w:numId w:val="10"/>
        </w:numPr>
        <w:spacing w:line="240" w:lineRule="auto"/>
        <w:textAlignment w:val="baseline"/>
        <w:rPr>
          <w:rFonts w:eastAsia="Times New Roman"/>
          <w:color w:val="000000"/>
          <w:sz w:val="24"/>
          <w:szCs w:val="24"/>
          <w:highlight w:val="yellow"/>
          <w:lang w:val="en-US"/>
        </w:rPr>
      </w:pPr>
      <w:commentRangeStart w:id="14"/>
      <w:r w:rsidRPr="00286387">
        <w:rPr>
          <w:rFonts w:eastAsia="Times New Roman"/>
          <w:color w:val="000000"/>
          <w:sz w:val="24"/>
          <w:szCs w:val="24"/>
          <w:highlight w:val="yellow"/>
          <w:lang w:val="en-US"/>
        </w:rPr>
        <w:t>Kassambara, A. (2020). ggpubr: ‘ggplot2’ Based Publication Ready Plots. Cran.R-Projects. Version 0.4.0.</w:t>
      </w:r>
      <w:commentRangeEnd w:id="14"/>
      <w:r w:rsidRPr="00286387">
        <w:rPr>
          <w:rStyle w:val="CommentReference"/>
          <w:highlight w:val="yellow"/>
        </w:rPr>
        <w:commentReference w:id="14"/>
      </w:r>
    </w:p>
    <w:p w:rsidR="000D2005" w:rsidRPr="000D2005" w:rsidRDefault="000D2005" w:rsidP="00286387">
      <w:pPr>
        <w:numPr>
          <w:ilvl w:val="0"/>
          <w:numId w:val="10"/>
        </w:numPr>
        <w:spacing w:line="240" w:lineRule="auto"/>
        <w:textAlignment w:val="baseline"/>
        <w:rPr>
          <w:rFonts w:eastAsia="Times New Roman"/>
          <w:color w:val="000000"/>
          <w:sz w:val="24"/>
          <w:szCs w:val="24"/>
          <w:highlight w:val="yellow"/>
          <w:lang w:val="en-US"/>
        </w:rPr>
      </w:pPr>
      <w:r w:rsidRPr="00286387">
        <w:rPr>
          <w:rFonts w:eastAsia="Times New Roman"/>
          <w:color w:val="000000"/>
          <w:sz w:val="24"/>
          <w:szCs w:val="24"/>
          <w:highlight w:val="yellow"/>
          <w:lang w:val="en-US"/>
        </w:rPr>
        <w:t xml:space="preserve">Kelley, N. and Pyenson, N. (2015). Vertebrate evolution. Evolutionary innovation and ecology in marine tetrapods from </w:t>
      </w:r>
      <w:r w:rsidRPr="000D2005">
        <w:rPr>
          <w:rFonts w:eastAsia="Times New Roman"/>
          <w:color w:val="000000"/>
          <w:sz w:val="24"/>
          <w:szCs w:val="24"/>
          <w:highlight w:val="yellow"/>
          <w:lang w:val="en-US"/>
        </w:rPr>
        <w:t>the Triassic to the Anthropocene. Science (New York, N.Y.). 348.</w:t>
      </w:r>
    </w:p>
    <w:p w:rsidR="000D2005" w:rsidRDefault="000D2005" w:rsidP="00286387">
      <w:pPr>
        <w:numPr>
          <w:ilvl w:val="0"/>
          <w:numId w:val="10"/>
        </w:numPr>
        <w:spacing w:line="240" w:lineRule="auto"/>
        <w:textAlignment w:val="baseline"/>
        <w:rPr>
          <w:rFonts w:eastAsia="Times New Roman"/>
          <w:color w:val="000000" w:themeColor="text1"/>
          <w:sz w:val="24"/>
          <w:szCs w:val="24"/>
          <w:highlight w:val="yellow"/>
          <w:lang w:val="en-US"/>
        </w:rPr>
      </w:pPr>
      <w:r w:rsidRPr="000D2005">
        <w:rPr>
          <w:rFonts w:eastAsia="Times New Roman"/>
          <w:bCs/>
          <w:color w:val="000000" w:themeColor="text1"/>
          <w:sz w:val="24"/>
          <w:szCs w:val="24"/>
          <w:highlight w:val="yellow"/>
        </w:rPr>
        <w:t xml:space="preserve">Kermack, A. K. (1948). The Propulsive Powers of Blue and Fin Whales. </w:t>
      </w:r>
      <w:r w:rsidRPr="000D2005">
        <w:rPr>
          <w:rFonts w:eastAsia="Times New Roman"/>
          <w:color w:val="000000" w:themeColor="text1"/>
          <w:sz w:val="24"/>
          <w:szCs w:val="24"/>
          <w:highlight w:val="yellow"/>
          <w:bdr w:val="none" w:sz="0" w:space="0" w:color="auto" w:frame="1"/>
        </w:rPr>
        <w:t>Journal of Experimental Biology 1948 25: 237-240</w:t>
      </w:r>
      <w:r>
        <w:rPr>
          <w:rFonts w:eastAsia="Times New Roman"/>
          <w:color w:val="000000" w:themeColor="text1"/>
          <w:sz w:val="24"/>
          <w:szCs w:val="24"/>
          <w:highlight w:val="yellow"/>
          <w:bdr w:val="none" w:sz="0" w:space="0" w:color="auto" w:frame="1"/>
        </w:rPr>
        <w:t>.</w:t>
      </w:r>
    </w:p>
    <w:p w:rsidR="000F4DE0" w:rsidRPr="002C3CBD" w:rsidRDefault="000F4DE0" w:rsidP="00286387">
      <w:pPr>
        <w:numPr>
          <w:ilvl w:val="0"/>
          <w:numId w:val="10"/>
        </w:numPr>
        <w:spacing w:line="240" w:lineRule="auto"/>
        <w:textAlignment w:val="baseline"/>
        <w:rPr>
          <w:rFonts w:eastAsia="Times New Roman"/>
          <w:color w:val="000000" w:themeColor="text1"/>
          <w:sz w:val="24"/>
          <w:szCs w:val="24"/>
          <w:highlight w:val="yellow"/>
          <w:lang w:val="en-US"/>
        </w:rPr>
      </w:pPr>
      <w:r w:rsidRPr="002C3CBD">
        <w:rPr>
          <w:rFonts w:eastAsia="Times New Roman"/>
          <w:color w:val="000000"/>
          <w:sz w:val="24"/>
          <w:szCs w:val="24"/>
          <w:highlight w:val="yellow"/>
          <w:lang w:val="en-US"/>
        </w:rPr>
        <w:t>Kojeszewski, T. and Fish, F.E. (2007). Swimming kinematics of the Florida manatee (</w:t>
      </w:r>
      <w:r w:rsidRPr="002C3CBD">
        <w:rPr>
          <w:rFonts w:eastAsia="Times New Roman"/>
          <w:i/>
          <w:color w:val="000000"/>
          <w:sz w:val="24"/>
          <w:szCs w:val="24"/>
          <w:highlight w:val="yellow"/>
          <w:lang w:val="en-US"/>
        </w:rPr>
        <w:t>Trichechus manatus latirostris</w:t>
      </w:r>
      <w:r w:rsidRPr="002C3CBD">
        <w:rPr>
          <w:rFonts w:eastAsia="Times New Roman"/>
          <w:color w:val="000000"/>
          <w:sz w:val="24"/>
          <w:szCs w:val="24"/>
          <w:highlight w:val="yellow"/>
          <w:lang w:val="en-US"/>
        </w:rPr>
        <w:t xml:space="preserve">): hydrodynamic analysis of an undulatory mammalian swimmer. </w:t>
      </w:r>
      <w:r w:rsidRPr="002C3CBD">
        <w:rPr>
          <w:rFonts w:eastAsia="Times New Roman"/>
          <w:i/>
          <w:iCs/>
          <w:color w:val="000000"/>
          <w:sz w:val="24"/>
          <w:szCs w:val="24"/>
          <w:highlight w:val="yellow"/>
          <w:lang w:val="en-US"/>
        </w:rPr>
        <w:t>J. Exp. Biol.</w:t>
      </w:r>
      <w:r w:rsidRPr="002C3CBD">
        <w:rPr>
          <w:rFonts w:eastAsia="Times New Roman"/>
          <w:color w:val="000000"/>
          <w:sz w:val="24"/>
          <w:szCs w:val="24"/>
          <w:highlight w:val="yellow"/>
          <w:lang w:val="en-US"/>
        </w:rPr>
        <w:t xml:space="preserve"> </w:t>
      </w:r>
      <w:r w:rsidRPr="002C3CBD">
        <w:rPr>
          <w:rFonts w:eastAsia="Times New Roman"/>
          <w:b/>
          <w:bCs/>
          <w:color w:val="000000"/>
          <w:sz w:val="24"/>
          <w:szCs w:val="24"/>
          <w:highlight w:val="yellow"/>
          <w:lang w:val="en-US"/>
        </w:rPr>
        <w:t>210</w:t>
      </w:r>
      <w:r w:rsidRPr="002C3CBD">
        <w:rPr>
          <w:rFonts w:eastAsia="Times New Roman"/>
          <w:color w:val="000000"/>
          <w:sz w:val="24"/>
          <w:szCs w:val="24"/>
          <w:highlight w:val="yellow"/>
          <w:lang w:val="en-US"/>
        </w:rPr>
        <w:t>: 2411–2418.</w:t>
      </w:r>
    </w:p>
    <w:p w:rsidR="000D2005" w:rsidRPr="000D2005" w:rsidRDefault="000D2005" w:rsidP="00286387">
      <w:pPr>
        <w:numPr>
          <w:ilvl w:val="0"/>
          <w:numId w:val="10"/>
        </w:numPr>
        <w:spacing w:line="240" w:lineRule="auto"/>
        <w:textAlignment w:val="baseline"/>
        <w:rPr>
          <w:rFonts w:eastAsia="Times New Roman"/>
          <w:color w:val="000000"/>
          <w:sz w:val="24"/>
          <w:szCs w:val="24"/>
          <w:highlight w:val="yellow"/>
          <w:lang w:val="en-US"/>
        </w:rPr>
      </w:pPr>
      <w:r w:rsidRPr="000D2005">
        <w:rPr>
          <w:rFonts w:eastAsia="Times New Roman"/>
          <w:color w:val="000000"/>
          <w:sz w:val="24"/>
          <w:szCs w:val="24"/>
          <w:highlight w:val="yellow"/>
          <w:lang w:val="en-US"/>
        </w:rPr>
        <w:t>Krogh, A. (1934). Conditions of Life at Great Depths in the Ocean. Ecological Society of America. Vol. 4, Issue 4.</w:t>
      </w:r>
    </w:p>
    <w:p w:rsidR="000F4DE0" w:rsidRPr="000D2005" w:rsidRDefault="000F4DE0" w:rsidP="00286387">
      <w:pPr>
        <w:numPr>
          <w:ilvl w:val="0"/>
          <w:numId w:val="10"/>
        </w:numPr>
        <w:spacing w:line="240" w:lineRule="auto"/>
        <w:textAlignment w:val="baseline"/>
        <w:rPr>
          <w:rFonts w:eastAsia="Times New Roman"/>
          <w:color w:val="000000"/>
          <w:sz w:val="24"/>
          <w:szCs w:val="24"/>
          <w:highlight w:val="yellow"/>
          <w:lang w:val="en-US"/>
        </w:rPr>
      </w:pPr>
      <w:r w:rsidRPr="000D2005">
        <w:rPr>
          <w:rFonts w:eastAsia="Times New Roman"/>
          <w:color w:val="000000"/>
          <w:sz w:val="24"/>
          <w:szCs w:val="24"/>
          <w:highlight w:val="yellow"/>
          <w:lang w:val="en-US"/>
        </w:rPr>
        <w:t xml:space="preserve">Lighthill, J. (1971). Large-amplitude elongate-body theory of fish locomotion. </w:t>
      </w:r>
      <w:r w:rsidRPr="000D2005">
        <w:rPr>
          <w:rFonts w:eastAsia="Times New Roman"/>
          <w:i/>
          <w:color w:val="000000"/>
          <w:sz w:val="24"/>
          <w:szCs w:val="24"/>
          <w:highlight w:val="yellow"/>
          <w:lang w:val="en-US"/>
        </w:rPr>
        <w:t>Proc. R. Soc. B</w:t>
      </w:r>
      <w:r w:rsidRPr="000D2005">
        <w:rPr>
          <w:rFonts w:eastAsia="Times New Roman"/>
          <w:color w:val="000000"/>
          <w:sz w:val="24"/>
          <w:szCs w:val="24"/>
          <w:highlight w:val="yellow"/>
          <w:lang w:val="en-US"/>
        </w:rPr>
        <w:t xml:space="preserve"> </w:t>
      </w:r>
      <w:r w:rsidRPr="000D2005">
        <w:rPr>
          <w:rFonts w:eastAsia="Times New Roman"/>
          <w:b/>
          <w:color w:val="000000"/>
          <w:sz w:val="24"/>
          <w:szCs w:val="24"/>
          <w:highlight w:val="yellow"/>
          <w:lang w:val="en-US"/>
        </w:rPr>
        <w:t>179</w:t>
      </w:r>
      <w:r w:rsidRPr="000D2005">
        <w:rPr>
          <w:rFonts w:eastAsia="Times New Roman"/>
          <w:color w:val="000000"/>
          <w:sz w:val="24"/>
          <w:szCs w:val="24"/>
          <w:highlight w:val="yellow"/>
          <w:lang w:val="en-US"/>
        </w:rPr>
        <w:t>: 125-138.</w:t>
      </w:r>
    </w:p>
    <w:p w:rsidR="000F4DE0" w:rsidRPr="000904BD" w:rsidRDefault="000F4DE0" w:rsidP="00286387">
      <w:pPr>
        <w:numPr>
          <w:ilvl w:val="0"/>
          <w:numId w:val="10"/>
        </w:numPr>
        <w:spacing w:line="240" w:lineRule="auto"/>
        <w:textAlignment w:val="baseline"/>
        <w:rPr>
          <w:rFonts w:eastAsia="Times New Roman"/>
          <w:color w:val="000000"/>
          <w:sz w:val="24"/>
          <w:szCs w:val="24"/>
          <w:highlight w:val="yellow"/>
          <w:lang w:val="en-US"/>
        </w:rPr>
      </w:pPr>
      <w:r w:rsidRPr="000904BD">
        <w:rPr>
          <w:rFonts w:eastAsia="Times New Roman"/>
          <w:color w:val="000000"/>
          <w:sz w:val="24"/>
          <w:szCs w:val="24"/>
          <w:highlight w:val="yellow"/>
          <w:lang w:val="en-US"/>
        </w:rPr>
        <w:t xml:space="preserve">Liu, H., Wassersug, R. J. and Kawachi, K. (1997). The three-dimensional hydrodynamics of tadpole locomotion. </w:t>
      </w:r>
      <w:r w:rsidRPr="000904BD">
        <w:rPr>
          <w:rFonts w:eastAsia="Times New Roman"/>
          <w:i/>
          <w:color w:val="000000"/>
          <w:sz w:val="24"/>
          <w:szCs w:val="24"/>
          <w:highlight w:val="yellow"/>
          <w:lang w:val="en-US"/>
        </w:rPr>
        <w:t>J. Exp. Biol</w:t>
      </w:r>
      <w:r w:rsidRPr="000904BD">
        <w:rPr>
          <w:rFonts w:eastAsia="Times New Roman"/>
          <w:color w:val="000000"/>
          <w:sz w:val="24"/>
          <w:szCs w:val="24"/>
          <w:highlight w:val="yellow"/>
          <w:lang w:val="en-US"/>
        </w:rPr>
        <w:t xml:space="preserve">. </w:t>
      </w:r>
      <w:r w:rsidRPr="000904BD">
        <w:rPr>
          <w:rFonts w:eastAsia="Times New Roman"/>
          <w:b/>
          <w:color w:val="000000"/>
          <w:sz w:val="24"/>
          <w:szCs w:val="24"/>
          <w:highlight w:val="yellow"/>
          <w:lang w:val="en-US"/>
        </w:rPr>
        <w:t>200</w:t>
      </w:r>
      <w:r w:rsidRPr="000904BD">
        <w:rPr>
          <w:rFonts w:eastAsia="Times New Roman"/>
          <w:color w:val="000000"/>
          <w:sz w:val="24"/>
          <w:szCs w:val="24"/>
          <w:highlight w:val="yellow"/>
          <w:lang w:val="en-US"/>
        </w:rPr>
        <w:t xml:space="preserve">: 2807-2819. </w:t>
      </w:r>
    </w:p>
    <w:p w:rsidR="00D868E2" w:rsidRPr="000D2005" w:rsidRDefault="00D868E2" w:rsidP="00286387">
      <w:pPr>
        <w:numPr>
          <w:ilvl w:val="0"/>
          <w:numId w:val="10"/>
        </w:numPr>
        <w:spacing w:line="240" w:lineRule="auto"/>
        <w:textAlignment w:val="baseline"/>
        <w:rPr>
          <w:rFonts w:eastAsia="Times New Roman"/>
          <w:color w:val="000000"/>
          <w:sz w:val="24"/>
          <w:szCs w:val="24"/>
          <w:highlight w:val="yellow"/>
          <w:lang w:val="en-US"/>
        </w:rPr>
      </w:pPr>
      <w:r w:rsidRPr="000D2005">
        <w:rPr>
          <w:rFonts w:eastAsia="Times New Roman"/>
          <w:color w:val="000000"/>
          <w:sz w:val="24"/>
          <w:szCs w:val="24"/>
          <w:highlight w:val="yellow"/>
          <w:lang w:val="en-US"/>
        </w:rPr>
        <w:t xml:space="preserve">Lockyer, C. (1976). Body weights of some species of large whales. </w:t>
      </w:r>
      <w:r w:rsidRPr="000D2005">
        <w:rPr>
          <w:rFonts w:eastAsia="Times New Roman"/>
          <w:i/>
          <w:color w:val="000000"/>
          <w:sz w:val="24"/>
          <w:szCs w:val="24"/>
          <w:highlight w:val="yellow"/>
          <w:lang w:val="en-US"/>
        </w:rPr>
        <w:t>ICES J. Mar. Sci.</w:t>
      </w:r>
      <w:r w:rsidRPr="000D2005">
        <w:rPr>
          <w:rFonts w:eastAsia="Times New Roman"/>
          <w:color w:val="000000"/>
          <w:sz w:val="24"/>
          <w:szCs w:val="24"/>
          <w:highlight w:val="yellow"/>
          <w:lang w:val="en-US"/>
        </w:rPr>
        <w:t xml:space="preserve"> </w:t>
      </w:r>
      <w:r w:rsidRPr="000D2005">
        <w:rPr>
          <w:rFonts w:eastAsia="Times New Roman"/>
          <w:b/>
          <w:color w:val="000000"/>
          <w:sz w:val="24"/>
          <w:szCs w:val="24"/>
          <w:highlight w:val="yellow"/>
          <w:lang w:val="en-US"/>
        </w:rPr>
        <w:t>36</w:t>
      </w:r>
      <w:r w:rsidRPr="000D2005">
        <w:rPr>
          <w:rFonts w:eastAsia="Times New Roman"/>
          <w:color w:val="000000"/>
          <w:sz w:val="24"/>
          <w:szCs w:val="24"/>
          <w:highlight w:val="yellow"/>
          <w:lang w:val="en-US"/>
        </w:rPr>
        <w:t>: 259-273.</w:t>
      </w:r>
    </w:p>
    <w:p w:rsidR="000F4DE0" w:rsidRPr="002C3CBD" w:rsidRDefault="000F4DE0" w:rsidP="00286387">
      <w:pPr>
        <w:numPr>
          <w:ilvl w:val="0"/>
          <w:numId w:val="10"/>
        </w:numPr>
        <w:spacing w:line="240" w:lineRule="auto"/>
        <w:textAlignment w:val="baseline"/>
        <w:rPr>
          <w:rFonts w:eastAsia="Times New Roman"/>
          <w:color w:val="000000"/>
          <w:sz w:val="24"/>
          <w:szCs w:val="24"/>
          <w:highlight w:val="yellow"/>
          <w:lang w:val="en-US"/>
        </w:rPr>
      </w:pPr>
      <w:r w:rsidRPr="002C3CBD">
        <w:rPr>
          <w:rFonts w:eastAsia="Times New Roman"/>
          <w:color w:val="000000"/>
          <w:sz w:val="24"/>
          <w:szCs w:val="24"/>
          <w:highlight w:val="yellow"/>
          <w:lang w:val="en-US"/>
        </w:rPr>
        <w:t xml:space="preserve">Magnuson, J. J. (1978). Locomotion by Scombrid Fishes: Hydromechanics, Morphology, and Behavior. In </w:t>
      </w:r>
      <w:r w:rsidRPr="002C3CBD">
        <w:rPr>
          <w:rFonts w:eastAsia="Times New Roman"/>
          <w:i/>
          <w:iCs/>
          <w:color w:val="000000"/>
          <w:sz w:val="24"/>
          <w:szCs w:val="24"/>
          <w:highlight w:val="yellow"/>
          <w:lang w:val="en-US"/>
        </w:rPr>
        <w:t>Fish Physiology</w:t>
      </w:r>
      <w:r w:rsidRPr="002C3CBD">
        <w:rPr>
          <w:rFonts w:eastAsia="Times New Roman"/>
          <w:color w:val="000000"/>
          <w:sz w:val="24"/>
          <w:szCs w:val="24"/>
          <w:highlight w:val="yellow"/>
          <w:lang w:val="en-US"/>
        </w:rPr>
        <w:t>. 239–313. Elsevier.</w:t>
      </w:r>
    </w:p>
    <w:p w:rsidR="000F4DE0" w:rsidRPr="000904BD" w:rsidRDefault="000F4DE0" w:rsidP="00286387">
      <w:pPr>
        <w:numPr>
          <w:ilvl w:val="0"/>
          <w:numId w:val="10"/>
        </w:numPr>
        <w:spacing w:line="240" w:lineRule="auto"/>
        <w:textAlignment w:val="baseline"/>
        <w:rPr>
          <w:rFonts w:eastAsia="Times New Roman"/>
          <w:color w:val="000000" w:themeColor="text1"/>
          <w:sz w:val="24"/>
          <w:szCs w:val="24"/>
          <w:highlight w:val="yellow"/>
          <w:lang w:val="en-US"/>
        </w:rPr>
      </w:pPr>
      <w:r w:rsidRPr="000904BD">
        <w:rPr>
          <w:rFonts w:eastAsia="Times New Roman"/>
          <w:color w:val="000000"/>
          <w:sz w:val="24"/>
          <w:szCs w:val="24"/>
          <w:highlight w:val="yellow"/>
          <w:lang w:val="en-US"/>
        </w:rPr>
        <w:t>Maresh, J. L., Fish, F. E., Nowacek, D. P., Nowacek, S. M. and Wells, R. S. (2004). High performance turning capabilities during foraging by bottlenose dolphins (</w:t>
      </w:r>
      <w:r w:rsidRPr="000904BD">
        <w:rPr>
          <w:rFonts w:eastAsia="Times New Roman"/>
          <w:i/>
          <w:color w:val="000000" w:themeColor="text1"/>
          <w:sz w:val="24"/>
          <w:szCs w:val="24"/>
          <w:highlight w:val="yellow"/>
          <w:lang w:val="en-US"/>
        </w:rPr>
        <w:t>Tursiops truncatus</w:t>
      </w:r>
      <w:r w:rsidRPr="000904BD">
        <w:rPr>
          <w:rFonts w:eastAsia="Times New Roman"/>
          <w:color w:val="000000" w:themeColor="text1"/>
          <w:sz w:val="24"/>
          <w:szCs w:val="24"/>
          <w:highlight w:val="yellow"/>
          <w:lang w:val="en-US"/>
        </w:rPr>
        <w:t xml:space="preserve">). </w:t>
      </w:r>
      <w:r w:rsidRPr="000904BD">
        <w:rPr>
          <w:rFonts w:eastAsia="Times New Roman"/>
          <w:i/>
          <w:color w:val="000000" w:themeColor="text1"/>
          <w:sz w:val="24"/>
          <w:szCs w:val="24"/>
          <w:highlight w:val="yellow"/>
          <w:lang w:val="en-US"/>
        </w:rPr>
        <w:t>Mar. Mamm. Sci</w:t>
      </w:r>
      <w:r w:rsidRPr="000904BD">
        <w:rPr>
          <w:rFonts w:eastAsia="Times New Roman"/>
          <w:color w:val="000000" w:themeColor="text1"/>
          <w:sz w:val="24"/>
          <w:szCs w:val="24"/>
          <w:highlight w:val="yellow"/>
          <w:lang w:val="en-US"/>
        </w:rPr>
        <w:t xml:space="preserve">. </w:t>
      </w:r>
      <w:r w:rsidRPr="000904BD">
        <w:rPr>
          <w:rFonts w:eastAsia="Times New Roman"/>
          <w:b/>
          <w:color w:val="000000" w:themeColor="text1"/>
          <w:sz w:val="24"/>
          <w:szCs w:val="24"/>
          <w:highlight w:val="yellow"/>
          <w:lang w:val="en-US"/>
        </w:rPr>
        <w:t>20</w:t>
      </w:r>
      <w:r w:rsidRPr="000904BD">
        <w:rPr>
          <w:rFonts w:eastAsia="Times New Roman"/>
          <w:color w:val="000000" w:themeColor="text1"/>
          <w:sz w:val="24"/>
          <w:szCs w:val="24"/>
          <w:highlight w:val="yellow"/>
          <w:lang w:val="en-US"/>
        </w:rPr>
        <w:t>: 498-509.</w:t>
      </w:r>
    </w:p>
    <w:p w:rsidR="000F4DE0" w:rsidRPr="002C3CBD" w:rsidRDefault="000F4DE0" w:rsidP="00286387">
      <w:pPr>
        <w:numPr>
          <w:ilvl w:val="0"/>
          <w:numId w:val="10"/>
        </w:numPr>
        <w:spacing w:line="240" w:lineRule="auto"/>
        <w:textAlignment w:val="baseline"/>
        <w:rPr>
          <w:rFonts w:eastAsia="Times New Roman"/>
          <w:color w:val="000000" w:themeColor="text1"/>
          <w:sz w:val="24"/>
          <w:szCs w:val="24"/>
          <w:highlight w:val="yellow"/>
          <w:lang w:val="en-US"/>
        </w:rPr>
      </w:pPr>
      <w:r w:rsidRPr="002C3CBD">
        <w:rPr>
          <w:rFonts w:eastAsia="Times New Roman"/>
          <w:color w:val="000000" w:themeColor="text1"/>
          <w:sz w:val="24"/>
          <w:szCs w:val="24"/>
          <w:highlight w:val="yellow"/>
          <w:shd w:val="clear" w:color="auto" w:fill="FFFFFF"/>
          <w:lang w:val="en-US"/>
        </w:rPr>
        <w:t>McCutchen, C. W. (197</w:t>
      </w:r>
      <w:r w:rsidR="002C3CBD" w:rsidRPr="002C3CBD">
        <w:rPr>
          <w:rFonts w:eastAsia="Times New Roman"/>
          <w:color w:val="000000" w:themeColor="text1"/>
          <w:sz w:val="24"/>
          <w:szCs w:val="24"/>
          <w:highlight w:val="yellow"/>
          <w:shd w:val="clear" w:color="auto" w:fill="FFFFFF"/>
          <w:lang w:val="en-US"/>
        </w:rPr>
        <w:t>5</w:t>
      </w:r>
      <w:r w:rsidRPr="002C3CBD">
        <w:rPr>
          <w:rFonts w:eastAsia="Times New Roman"/>
          <w:color w:val="000000" w:themeColor="text1"/>
          <w:sz w:val="24"/>
          <w:szCs w:val="24"/>
          <w:highlight w:val="yellow"/>
          <w:shd w:val="clear" w:color="auto" w:fill="FFFFFF"/>
          <w:lang w:val="en-US"/>
        </w:rPr>
        <w:t>). Froude propulsive efficiency of a small fish, measured by wake visualization. </w:t>
      </w:r>
      <w:r w:rsidRPr="002C3CBD">
        <w:rPr>
          <w:rFonts w:eastAsia="Times New Roman"/>
          <w:i/>
          <w:iCs/>
          <w:color w:val="000000" w:themeColor="text1"/>
          <w:sz w:val="24"/>
          <w:szCs w:val="24"/>
          <w:highlight w:val="yellow"/>
          <w:shd w:val="clear" w:color="auto" w:fill="FFFFFF"/>
          <w:lang w:val="en-US"/>
        </w:rPr>
        <w:t>Scale effects in animal locomotion.</w:t>
      </w:r>
      <w:r w:rsidRPr="002C3CBD">
        <w:rPr>
          <w:rFonts w:eastAsia="Times New Roman"/>
          <w:color w:val="000000" w:themeColor="text1"/>
          <w:sz w:val="24"/>
          <w:szCs w:val="24"/>
          <w:highlight w:val="yellow"/>
          <w:shd w:val="clear" w:color="auto" w:fill="FFFFFF"/>
          <w:lang w:val="en-US"/>
        </w:rPr>
        <w:t xml:space="preserve"> 339-363. Academic Press London, New York.</w:t>
      </w:r>
    </w:p>
    <w:p w:rsidR="00D42383" w:rsidRPr="000904BD" w:rsidRDefault="00D42383" w:rsidP="00286387">
      <w:pPr>
        <w:pStyle w:val="ListParagraph"/>
        <w:numPr>
          <w:ilvl w:val="0"/>
          <w:numId w:val="10"/>
        </w:numPr>
        <w:rPr>
          <w:rFonts w:eastAsia="Times New Roman"/>
          <w:highlight w:val="yellow"/>
        </w:rPr>
      </w:pPr>
      <w:r w:rsidRPr="000904BD">
        <w:rPr>
          <w:rFonts w:ascii="Arial" w:eastAsia="Times New Roman" w:hAnsi="Arial" w:cs="Arial"/>
          <w:color w:val="222222"/>
          <w:highlight w:val="yellow"/>
          <w:shd w:val="clear" w:color="auto" w:fill="FFFFFF"/>
        </w:rPr>
        <w:t>Motani, R. (2002). Scaling effects in caudal fin propulsion and the speed of ichthyosaurs. </w:t>
      </w:r>
      <w:r w:rsidRPr="000904BD">
        <w:rPr>
          <w:rFonts w:ascii="Arial" w:eastAsia="Times New Roman" w:hAnsi="Arial" w:cs="Arial"/>
          <w:i/>
          <w:iCs/>
          <w:color w:val="222222"/>
          <w:highlight w:val="yellow"/>
          <w:shd w:val="clear" w:color="auto" w:fill="FFFFFF"/>
        </w:rPr>
        <w:t>Nature</w:t>
      </w:r>
      <w:r w:rsidRPr="000904BD">
        <w:rPr>
          <w:rFonts w:ascii="Arial" w:eastAsia="Times New Roman" w:hAnsi="Arial" w:cs="Arial"/>
          <w:color w:val="222222"/>
          <w:highlight w:val="yellow"/>
          <w:shd w:val="clear" w:color="auto" w:fill="FFFFFF"/>
        </w:rPr>
        <w:t>, </w:t>
      </w:r>
      <w:r w:rsidRPr="000904BD">
        <w:rPr>
          <w:rFonts w:ascii="Arial" w:eastAsia="Times New Roman" w:hAnsi="Arial" w:cs="Arial"/>
          <w:i/>
          <w:iCs/>
          <w:color w:val="222222"/>
          <w:highlight w:val="yellow"/>
          <w:shd w:val="clear" w:color="auto" w:fill="FFFFFF"/>
        </w:rPr>
        <w:t>415</w:t>
      </w:r>
      <w:r w:rsidRPr="000904BD">
        <w:rPr>
          <w:rFonts w:ascii="Arial" w:eastAsia="Times New Roman" w:hAnsi="Arial" w:cs="Arial"/>
          <w:color w:val="222222"/>
          <w:highlight w:val="yellow"/>
          <w:shd w:val="clear" w:color="auto" w:fill="FFFFFF"/>
        </w:rPr>
        <w:t>(6869), 309-312.</w:t>
      </w:r>
    </w:p>
    <w:p w:rsidR="00D868E2" w:rsidRPr="000D2005" w:rsidRDefault="00D868E2" w:rsidP="00286387">
      <w:pPr>
        <w:numPr>
          <w:ilvl w:val="0"/>
          <w:numId w:val="10"/>
        </w:numPr>
        <w:spacing w:line="240" w:lineRule="auto"/>
        <w:textAlignment w:val="baseline"/>
        <w:rPr>
          <w:rFonts w:eastAsia="Times New Roman"/>
          <w:color w:val="000000"/>
          <w:sz w:val="24"/>
          <w:szCs w:val="24"/>
          <w:highlight w:val="yellow"/>
          <w:lang w:val="en-US"/>
        </w:rPr>
      </w:pPr>
      <w:r w:rsidRPr="000D2005">
        <w:rPr>
          <w:rFonts w:eastAsia="Times New Roman"/>
          <w:color w:val="000000"/>
          <w:sz w:val="24"/>
          <w:szCs w:val="24"/>
          <w:highlight w:val="yellow"/>
          <w:lang w:val="en-US"/>
        </w:rPr>
        <w:t xml:space="preserve">Parry, D.A. (1949). The swimming of whales and a discussion of gray’s paradox. </w:t>
      </w:r>
      <w:r w:rsidRPr="000D2005">
        <w:rPr>
          <w:rFonts w:eastAsia="Times New Roman"/>
          <w:i/>
          <w:color w:val="000000"/>
          <w:sz w:val="24"/>
          <w:szCs w:val="24"/>
          <w:highlight w:val="yellow"/>
          <w:lang w:val="en-US"/>
        </w:rPr>
        <w:t>J. Exp. Biol.</w:t>
      </w:r>
      <w:r w:rsidRPr="000D2005">
        <w:rPr>
          <w:rFonts w:eastAsia="Times New Roman"/>
          <w:color w:val="000000"/>
          <w:sz w:val="24"/>
          <w:szCs w:val="24"/>
          <w:highlight w:val="yellow"/>
          <w:lang w:val="en-US"/>
        </w:rPr>
        <w:t xml:space="preserve"> </w:t>
      </w:r>
      <w:r w:rsidRPr="000D2005">
        <w:rPr>
          <w:rFonts w:eastAsia="Times New Roman"/>
          <w:b/>
          <w:color w:val="000000"/>
          <w:sz w:val="24"/>
          <w:szCs w:val="24"/>
          <w:highlight w:val="yellow"/>
          <w:lang w:val="en-US"/>
        </w:rPr>
        <w:t>26</w:t>
      </w:r>
      <w:r w:rsidRPr="000D2005">
        <w:rPr>
          <w:rFonts w:eastAsia="Times New Roman"/>
          <w:color w:val="000000"/>
          <w:sz w:val="24"/>
          <w:szCs w:val="24"/>
          <w:highlight w:val="yellow"/>
          <w:lang w:val="en-US"/>
        </w:rPr>
        <w:t>: 24-28.</w:t>
      </w:r>
    </w:p>
    <w:p w:rsidR="000F4DE0" w:rsidRPr="000904BD" w:rsidRDefault="000F4DE0" w:rsidP="00286387">
      <w:pPr>
        <w:numPr>
          <w:ilvl w:val="0"/>
          <w:numId w:val="10"/>
        </w:numPr>
        <w:spacing w:line="240" w:lineRule="auto"/>
        <w:textAlignment w:val="baseline"/>
        <w:rPr>
          <w:rFonts w:eastAsia="Times New Roman"/>
          <w:color w:val="000000"/>
          <w:sz w:val="24"/>
          <w:szCs w:val="24"/>
          <w:highlight w:val="yellow"/>
          <w:lang w:val="en-US"/>
        </w:rPr>
      </w:pPr>
      <w:r w:rsidRPr="000904BD">
        <w:rPr>
          <w:rFonts w:eastAsia="Times New Roman"/>
          <w:color w:val="000000"/>
          <w:sz w:val="24"/>
          <w:szCs w:val="24"/>
          <w:highlight w:val="yellow"/>
          <w:shd w:val="clear" w:color="auto" w:fill="FFFFFF"/>
          <w:lang w:val="en-US"/>
        </w:rPr>
        <w:t>Potvin, J., Goldbogen, J. A. and Shadwick, R. E. (2009). Passive versus active engulfment: verdict from trajectory simulations of lunge-feeding fin whales Balaenoptera physalus. </w:t>
      </w:r>
      <w:r w:rsidRPr="000904BD">
        <w:rPr>
          <w:rFonts w:eastAsia="Times New Roman"/>
          <w:i/>
          <w:color w:val="000000"/>
          <w:sz w:val="24"/>
          <w:szCs w:val="24"/>
          <w:highlight w:val="yellow"/>
          <w:shd w:val="clear" w:color="auto" w:fill="FFFFFF"/>
          <w:lang w:val="en-US"/>
        </w:rPr>
        <w:t>J. Roy. Soc. Interf</w:t>
      </w:r>
      <w:r w:rsidRPr="000904BD">
        <w:rPr>
          <w:rFonts w:eastAsia="Times New Roman"/>
          <w:color w:val="000000"/>
          <w:sz w:val="24"/>
          <w:szCs w:val="24"/>
          <w:highlight w:val="yellow"/>
          <w:shd w:val="clear" w:color="auto" w:fill="FFFFFF"/>
          <w:lang w:val="en-US"/>
        </w:rPr>
        <w:t>ace </w:t>
      </w:r>
      <w:r w:rsidRPr="000904BD">
        <w:rPr>
          <w:rFonts w:eastAsia="Times New Roman"/>
          <w:b/>
          <w:color w:val="000000"/>
          <w:sz w:val="24"/>
          <w:szCs w:val="24"/>
          <w:highlight w:val="yellow"/>
          <w:shd w:val="clear" w:color="auto" w:fill="FFFFFF"/>
          <w:lang w:val="en-US"/>
        </w:rPr>
        <w:t>6</w:t>
      </w:r>
      <w:r w:rsidRPr="000904BD">
        <w:rPr>
          <w:rFonts w:eastAsia="Times New Roman"/>
          <w:color w:val="000000"/>
          <w:sz w:val="24"/>
          <w:szCs w:val="24"/>
          <w:highlight w:val="yellow"/>
          <w:shd w:val="clear" w:color="auto" w:fill="FFFFFF"/>
          <w:lang w:val="en-US"/>
        </w:rPr>
        <w:t>(40): 1005-1025.</w:t>
      </w:r>
    </w:p>
    <w:p w:rsidR="000F4DE0" w:rsidRPr="000D2005" w:rsidRDefault="000F4DE0" w:rsidP="00286387">
      <w:pPr>
        <w:numPr>
          <w:ilvl w:val="0"/>
          <w:numId w:val="10"/>
        </w:numPr>
        <w:spacing w:line="240" w:lineRule="auto"/>
        <w:textAlignment w:val="baseline"/>
        <w:rPr>
          <w:rFonts w:eastAsia="Times New Roman"/>
          <w:color w:val="000000"/>
          <w:sz w:val="24"/>
          <w:szCs w:val="24"/>
          <w:highlight w:val="yellow"/>
          <w:lang w:val="en-US"/>
        </w:rPr>
      </w:pPr>
      <w:r w:rsidRPr="000D2005">
        <w:rPr>
          <w:rFonts w:eastAsia="Times New Roman"/>
          <w:color w:val="000000"/>
          <w:sz w:val="24"/>
          <w:szCs w:val="24"/>
          <w:highlight w:val="yellow"/>
          <w:lang w:val="en-US"/>
        </w:rPr>
        <w:t xml:space="preserve">Rohr, J. and Fish, F. E. (2004). Strouhal numbers and optimization of swimming by odontocete cetaceans. </w:t>
      </w:r>
      <w:r w:rsidRPr="000D2005">
        <w:rPr>
          <w:rFonts w:eastAsia="Times New Roman"/>
          <w:i/>
          <w:color w:val="000000"/>
          <w:sz w:val="24"/>
          <w:szCs w:val="24"/>
          <w:highlight w:val="yellow"/>
          <w:lang w:val="en-US"/>
        </w:rPr>
        <w:t>J. Exp. Biol</w:t>
      </w:r>
      <w:r w:rsidRPr="000D2005">
        <w:rPr>
          <w:rFonts w:eastAsia="Times New Roman"/>
          <w:color w:val="000000"/>
          <w:sz w:val="24"/>
          <w:szCs w:val="24"/>
          <w:highlight w:val="yellow"/>
          <w:lang w:val="en-US"/>
        </w:rPr>
        <w:t>. 207: 1633-1642.</w:t>
      </w:r>
    </w:p>
    <w:p w:rsidR="000F4DE0" w:rsidRPr="000D2005" w:rsidRDefault="000F4DE0" w:rsidP="00286387">
      <w:pPr>
        <w:numPr>
          <w:ilvl w:val="0"/>
          <w:numId w:val="10"/>
        </w:numPr>
        <w:spacing w:line="240" w:lineRule="auto"/>
        <w:textAlignment w:val="baseline"/>
        <w:rPr>
          <w:rFonts w:eastAsia="Times New Roman"/>
          <w:color w:val="000000"/>
          <w:sz w:val="24"/>
          <w:szCs w:val="24"/>
          <w:highlight w:val="yellow"/>
          <w:lang w:val="en-US"/>
        </w:rPr>
      </w:pPr>
      <w:r w:rsidRPr="000D2005">
        <w:rPr>
          <w:sz w:val="24"/>
          <w:szCs w:val="24"/>
          <w:highlight w:val="yellow"/>
        </w:rPr>
        <w:t>Schindelin, J., Arganda-Carreras, I., Frise, E., Kaynig, V., Longair, M., Pietzsch, T., Preibisch, S., Rueden, C., Saalfeld, S., Schmid, B. et al. (2012). Fiji: an open-source platform for biological-image analysis. Nat. Methods 9, 676-682. doi:10.1038/nmeth.2019</w:t>
      </w:r>
    </w:p>
    <w:p w:rsidR="002C5573" w:rsidRDefault="002C5573" w:rsidP="00286387">
      <w:pPr>
        <w:numPr>
          <w:ilvl w:val="0"/>
          <w:numId w:val="10"/>
        </w:numPr>
        <w:spacing w:line="240" w:lineRule="auto"/>
        <w:textAlignment w:val="baseline"/>
        <w:rPr>
          <w:rFonts w:eastAsia="Times New Roman"/>
          <w:color w:val="000000"/>
          <w:sz w:val="24"/>
          <w:szCs w:val="24"/>
          <w:highlight w:val="yellow"/>
          <w:lang w:val="en-US"/>
        </w:rPr>
      </w:pPr>
      <w:r w:rsidRPr="000D2005">
        <w:rPr>
          <w:rFonts w:eastAsia="Times New Roman"/>
          <w:color w:val="000000"/>
          <w:sz w:val="24"/>
          <w:szCs w:val="24"/>
          <w:highlight w:val="yellow"/>
          <w:lang w:val="en-US"/>
        </w:rPr>
        <w:t xml:space="preserve">Segre, P.S., Potvin, J., Cade, D.E., Calambokidis, J., Di Clemente, J., Fish, F.E., Friedlaender, A.S., Gough, W.T., Kahane-Rapport, S.R., Oliveira, C., Parks, S.E., Penry, G.S., Simon, M., Stimpert, A.K., Wiley, D.N., Bierlich, K.C., Madsen, P.T. and Goldbogen, J.A. (2020). Energetic and physical limitations on the breaching performance of large whales. </w:t>
      </w:r>
      <w:r w:rsidRPr="000D2005">
        <w:rPr>
          <w:rFonts w:eastAsia="Times New Roman"/>
          <w:i/>
          <w:color w:val="000000"/>
          <w:sz w:val="24"/>
          <w:szCs w:val="24"/>
          <w:highlight w:val="yellow"/>
          <w:lang w:val="en-US"/>
        </w:rPr>
        <w:t>eLife</w:t>
      </w:r>
      <w:r w:rsidRPr="000D2005">
        <w:rPr>
          <w:rFonts w:eastAsia="Times New Roman"/>
          <w:color w:val="000000"/>
          <w:sz w:val="24"/>
          <w:szCs w:val="24"/>
          <w:highlight w:val="yellow"/>
          <w:lang w:val="en-US"/>
        </w:rPr>
        <w:t xml:space="preserve">. </w:t>
      </w:r>
      <w:r w:rsidRPr="000D2005">
        <w:rPr>
          <w:rFonts w:eastAsia="Times New Roman"/>
          <w:b/>
          <w:color w:val="000000"/>
          <w:sz w:val="24"/>
          <w:szCs w:val="24"/>
          <w:highlight w:val="yellow"/>
          <w:lang w:val="en-US"/>
        </w:rPr>
        <w:t>9</w:t>
      </w:r>
      <w:r w:rsidRPr="000D2005">
        <w:rPr>
          <w:rFonts w:eastAsia="Times New Roman"/>
          <w:color w:val="000000"/>
          <w:sz w:val="24"/>
          <w:szCs w:val="24"/>
          <w:highlight w:val="yellow"/>
          <w:lang w:val="en-US"/>
        </w:rPr>
        <w:t>: e51760.</w:t>
      </w:r>
    </w:p>
    <w:p w:rsidR="009509C0" w:rsidRPr="009509C0" w:rsidRDefault="009509C0" w:rsidP="00286387">
      <w:pPr>
        <w:numPr>
          <w:ilvl w:val="0"/>
          <w:numId w:val="10"/>
        </w:numPr>
        <w:spacing w:before="100" w:beforeAutospacing="1" w:after="100" w:afterAutospacing="1" w:line="240" w:lineRule="auto"/>
        <w:rPr>
          <w:rFonts w:eastAsia="Times New Roman"/>
          <w:color w:val="000000" w:themeColor="text1"/>
          <w:sz w:val="24"/>
          <w:szCs w:val="24"/>
          <w:highlight w:val="yellow"/>
          <w:shd w:val="clear" w:color="auto" w:fill="FFFFFF"/>
          <w:lang w:val="en-US"/>
        </w:rPr>
      </w:pPr>
      <w:r w:rsidRPr="009509C0">
        <w:rPr>
          <w:rStyle w:val="hlfld-contribauthor"/>
          <w:color w:val="000000" w:themeColor="text1"/>
          <w:sz w:val="24"/>
          <w:szCs w:val="24"/>
          <w:highlight w:val="yellow"/>
          <w:shd w:val="clear" w:color="auto" w:fill="FFFFFF"/>
        </w:rPr>
        <w:t>Simon, M., Johnson, M., Tyack, P., &amp; Peter, M. T.</w:t>
      </w:r>
      <w:r w:rsidRPr="009509C0">
        <w:rPr>
          <w:rStyle w:val="earliestdate"/>
          <w:color w:val="000000" w:themeColor="text1"/>
          <w:sz w:val="24"/>
          <w:szCs w:val="24"/>
          <w:highlight w:val="yellow"/>
          <w:shd w:val="clear" w:color="auto" w:fill="FFFFFF"/>
        </w:rPr>
        <w:t xml:space="preserve"> (2009). </w:t>
      </w:r>
      <w:r w:rsidRPr="009509C0">
        <w:rPr>
          <w:rStyle w:val="article-title"/>
          <w:color w:val="000000" w:themeColor="text1"/>
          <w:sz w:val="24"/>
          <w:szCs w:val="24"/>
          <w:highlight w:val="yellow"/>
          <w:shd w:val="clear" w:color="auto" w:fill="FFFFFF"/>
        </w:rPr>
        <w:t>Behaviour and kinematics of continuous ram filtration in bowhead whales (</w:t>
      </w:r>
      <w:r w:rsidRPr="009509C0">
        <w:rPr>
          <w:rStyle w:val="article-title"/>
          <w:i/>
          <w:iCs/>
          <w:color w:val="000000" w:themeColor="text1"/>
          <w:sz w:val="24"/>
          <w:szCs w:val="24"/>
          <w:highlight w:val="yellow"/>
          <w:shd w:val="clear" w:color="auto" w:fill="FFFFFF"/>
        </w:rPr>
        <w:t>Balaena mysticetus</w:t>
      </w:r>
      <w:r w:rsidRPr="009509C0">
        <w:rPr>
          <w:rStyle w:val="article-title"/>
          <w:color w:val="000000" w:themeColor="text1"/>
          <w:sz w:val="24"/>
          <w:szCs w:val="24"/>
          <w:highlight w:val="yellow"/>
          <w:shd w:val="clear" w:color="auto" w:fill="FFFFFF"/>
        </w:rPr>
        <w:t>)</w:t>
      </w:r>
      <w:r w:rsidRPr="009509C0">
        <w:rPr>
          <w:rStyle w:val="abbrevtitle"/>
          <w:i/>
          <w:iCs/>
          <w:color w:val="000000" w:themeColor="text1"/>
          <w:sz w:val="24"/>
          <w:szCs w:val="24"/>
          <w:highlight w:val="yellow"/>
          <w:shd w:val="clear" w:color="auto" w:fill="FFFFFF"/>
        </w:rPr>
        <w:t>Proc. R. Soc. B.</w:t>
      </w:r>
      <w:r w:rsidRPr="009509C0">
        <w:rPr>
          <w:rStyle w:val="volume"/>
          <w:b/>
          <w:bCs/>
          <w:color w:val="000000" w:themeColor="text1"/>
          <w:sz w:val="24"/>
          <w:szCs w:val="24"/>
          <w:highlight w:val="yellow"/>
          <w:shd w:val="clear" w:color="auto" w:fill="FFFFFF"/>
        </w:rPr>
        <w:t>276</w:t>
      </w:r>
      <w:r w:rsidRPr="009509C0">
        <w:rPr>
          <w:rStyle w:val="pagerange"/>
          <w:color w:val="000000" w:themeColor="text1"/>
          <w:sz w:val="24"/>
          <w:szCs w:val="24"/>
          <w:highlight w:val="yellow"/>
          <w:shd w:val="clear" w:color="auto" w:fill="FFFFFF"/>
        </w:rPr>
        <w:t>3819–3828</w:t>
      </w:r>
    </w:p>
    <w:p w:rsidR="000F4DE0" w:rsidRPr="000D2005" w:rsidRDefault="000F4DE0" w:rsidP="00286387">
      <w:pPr>
        <w:numPr>
          <w:ilvl w:val="0"/>
          <w:numId w:val="10"/>
        </w:numPr>
        <w:spacing w:line="240" w:lineRule="auto"/>
        <w:textAlignment w:val="baseline"/>
        <w:rPr>
          <w:rFonts w:eastAsia="Times New Roman"/>
          <w:color w:val="000000"/>
          <w:sz w:val="24"/>
          <w:szCs w:val="24"/>
          <w:highlight w:val="yellow"/>
          <w:lang w:val="en-US"/>
        </w:rPr>
      </w:pPr>
      <w:r w:rsidRPr="000D2005">
        <w:rPr>
          <w:rFonts w:eastAsia="Times New Roman"/>
          <w:color w:val="000000"/>
          <w:sz w:val="24"/>
          <w:szCs w:val="24"/>
          <w:highlight w:val="yellow"/>
          <w:lang w:val="en-US"/>
        </w:rPr>
        <w:t xml:space="preserve">Slater G. J., Goldbogen J. A. and  Pyenson N. D. (2017). Independent evolution of baleen whale gigantism linked to PlioPleistocene ocean dynamics. </w:t>
      </w:r>
      <w:r w:rsidRPr="000D2005">
        <w:rPr>
          <w:rFonts w:eastAsia="Times New Roman"/>
          <w:i/>
          <w:color w:val="000000"/>
          <w:sz w:val="24"/>
          <w:szCs w:val="24"/>
          <w:highlight w:val="yellow"/>
          <w:lang w:val="en-US"/>
        </w:rPr>
        <w:t>Proc. R. Soc. B</w:t>
      </w:r>
      <w:r w:rsidRPr="000D2005">
        <w:rPr>
          <w:rFonts w:eastAsia="Times New Roman"/>
          <w:color w:val="000000"/>
          <w:sz w:val="24"/>
          <w:szCs w:val="24"/>
          <w:highlight w:val="yellow"/>
          <w:lang w:val="en-US"/>
        </w:rPr>
        <w:t xml:space="preserve"> </w:t>
      </w:r>
      <w:r w:rsidRPr="000D2005">
        <w:rPr>
          <w:rFonts w:eastAsia="Times New Roman"/>
          <w:b/>
          <w:color w:val="000000"/>
          <w:sz w:val="24"/>
          <w:szCs w:val="24"/>
          <w:highlight w:val="yellow"/>
          <w:lang w:val="en-US"/>
        </w:rPr>
        <w:t>284</w:t>
      </w:r>
      <w:r w:rsidRPr="000D2005">
        <w:rPr>
          <w:rFonts w:eastAsia="Times New Roman"/>
          <w:color w:val="000000"/>
          <w:sz w:val="24"/>
          <w:szCs w:val="24"/>
          <w:highlight w:val="yellow"/>
          <w:lang w:val="en-US"/>
        </w:rPr>
        <w:t>: 20170546.</w:t>
      </w:r>
    </w:p>
    <w:p w:rsidR="000F4DE0" w:rsidRPr="000D2005" w:rsidRDefault="000F4DE0" w:rsidP="00286387">
      <w:pPr>
        <w:numPr>
          <w:ilvl w:val="0"/>
          <w:numId w:val="10"/>
        </w:numPr>
        <w:spacing w:line="240" w:lineRule="auto"/>
        <w:textAlignment w:val="baseline"/>
        <w:rPr>
          <w:rFonts w:eastAsia="Times New Roman"/>
          <w:color w:val="000000"/>
          <w:sz w:val="24"/>
          <w:szCs w:val="24"/>
          <w:highlight w:val="yellow"/>
          <w:lang w:val="en-US"/>
        </w:rPr>
      </w:pPr>
      <w:r w:rsidRPr="000D2005">
        <w:rPr>
          <w:rFonts w:eastAsia="Times New Roman"/>
          <w:color w:val="000000"/>
          <w:sz w:val="24"/>
          <w:szCs w:val="24"/>
          <w:highlight w:val="yellow"/>
          <w:lang w:val="en-US"/>
        </w:rPr>
        <w:t xml:space="preserve">Sumich, J. L. (1983). Swimming velocities, breathing patterns, and estimated costs of locomotion in migrating gray whales, </w:t>
      </w:r>
      <w:r w:rsidRPr="000D2005">
        <w:rPr>
          <w:rFonts w:eastAsia="Times New Roman"/>
          <w:i/>
          <w:color w:val="000000"/>
          <w:sz w:val="24"/>
          <w:szCs w:val="24"/>
          <w:highlight w:val="yellow"/>
          <w:lang w:val="en-US"/>
        </w:rPr>
        <w:t>Eschrichtius robustus</w:t>
      </w:r>
      <w:r w:rsidRPr="000D2005">
        <w:rPr>
          <w:rFonts w:eastAsia="Times New Roman"/>
          <w:color w:val="000000"/>
          <w:sz w:val="24"/>
          <w:szCs w:val="24"/>
          <w:highlight w:val="yellow"/>
          <w:lang w:val="en-US"/>
        </w:rPr>
        <w:t xml:space="preserve">. </w:t>
      </w:r>
      <w:r w:rsidRPr="000D2005">
        <w:rPr>
          <w:rFonts w:eastAsia="Times New Roman"/>
          <w:i/>
          <w:color w:val="000000"/>
          <w:sz w:val="24"/>
          <w:szCs w:val="24"/>
          <w:highlight w:val="yellow"/>
          <w:lang w:val="en-US"/>
        </w:rPr>
        <w:t>Can. J. Zool</w:t>
      </w:r>
      <w:r w:rsidRPr="000D2005">
        <w:rPr>
          <w:rFonts w:eastAsia="Times New Roman"/>
          <w:color w:val="000000"/>
          <w:sz w:val="24"/>
          <w:szCs w:val="24"/>
          <w:highlight w:val="yellow"/>
          <w:lang w:val="en-US"/>
        </w:rPr>
        <w:t xml:space="preserve">. </w:t>
      </w:r>
      <w:r w:rsidRPr="000D2005">
        <w:rPr>
          <w:rFonts w:eastAsia="Times New Roman"/>
          <w:b/>
          <w:color w:val="000000"/>
          <w:sz w:val="24"/>
          <w:szCs w:val="24"/>
          <w:highlight w:val="yellow"/>
          <w:lang w:val="en-US"/>
        </w:rPr>
        <w:t>61</w:t>
      </w:r>
      <w:r w:rsidRPr="000D2005">
        <w:rPr>
          <w:rFonts w:eastAsia="Times New Roman"/>
          <w:color w:val="000000"/>
          <w:sz w:val="24"/>
          <w:szCs w:val="24"/>
          <w:highlight w:val="yellow"/>
          <w:lang w:val="en-US"/>
        </w:rPr>
        <w:t>: 647-652.</w:t>
      </w:r>
    </w:p>
    <w:p w:rsidR="002C5573" w:rsidRPr="000D2005" w:rsidRDefault="002C5573" w:rsidP="00286387">
      <w:pPr>
        <w:numPr>
          <w:ilvl w:val="0"/>
          <w:numId w:val="10"/>
        </w:numPr>
        <w:spacing w:line="240" w:lineRule="auto"/>
        <w:textAlignment w:val="baseline"/>
        <w:rPr>
          <w:rFonts w:eastAsia="Times New Roman"/>
          <w:color w:val="000000"/>
          <w:sz w:val="24"/>
          <w:szCs w:val="24"/>
          <w:highlight w:val="yellow"/>
          <w:lang w:val="en-US"/>
        </w:rPr>
      </w:pPr>
      <w:r w:rsidRPr="000D2005">
        <w:rPr>
          <w:rFonts w:eastAsia="Times New Roman"/>
          <w:color w:val="000000"/>
          <w:sz w:val="24"/>
          <w:szCs w:val="24"/>
          <w:highlight w:val="yellow"/>
          <w:lang w:val="en-US"/>
        </w:rPr>
        <w:t xml:space="preserve">Taylor, G.K., Nudds, R.L. and Thomas, A.L.R. (2003). Flying and swimming animals cruise at a Strouhal number tuned for high power efficiency. </w:t>
      </w:r>
      <w:r w:rsidRPr="000D2005">
        <w:rPr>
          <w:rFonts w:eastAsia="Times New Roman"/>
          <w:i/>
          <w:color w:val="000000"/>
          <w:sz w:val="24"/>
          <w:szCs w:val="24"/>
          <w:highlight w:val="yellow"/>
          <w:lang w:val="en-US"/>
        </w:rPr>
        <w:t>Nature.</w:t>
      </w:r>
      <w:r w:rsidRPr="000D2005">
        <w:rPr>
          <w:rFonts w:eastAsia="Times New Roman"/>
          <w:color w:val="000000"/>
          <w:sz w:val="24"/>
          <w:szCs w:val="24"/>
          <w:highlight w:val="yellow"/>
          <w:lang w:val="en-US"/>
        </w:rPr>
        <w:t xml:space="preserve"> </w:t>
      </w:r>
      <w:r w:rsidRPr="000D2005">
        <w:rPr>
          <w:rFonts w:eastAsia="Times New Roman"/>
          <w:b/>
          <w:color w:val="000000"/>
          <w:sz w:val="24"/>
          <w:szCs w:val="24"/>
          <w:highlight w:val="yellow"/>
          <w:lang w:val="en-US"/>
        </w:rPr>
        <w:t>425</w:t>
      </w:r>
      <w:r w:rsidRPr="000D2005">
        <w:rPr>
          <w:rFonts w:eastAsia="Times New Roman"/>
          <w:color w:val="000000"/>
          <w:sz w:val="24"/>
          <w:szCs w:val="24"/>
          <w:highlight w:val="yellow"/>
          <w:lang w:val="en-US"/>
        </w:rPr>
        <w:t>: 707-711.</w:t>
      </w:r>
    </w:p>
    <w:p w:rsidR="002C5573" w:rsidRPr="000D2005" w:rsidRDefault="002C5573" w:rsidP="00286387">
      <w:pPr>
        <w:numPr>
          <w:ilvl w:val="0"/>
          <w:numId w:val="10"/>
        </w:numPr>
        <w:spacing w:line="240" w:lineRule="auto"/>
        <w:textAlignment w:val="baseline"/>
        <w:rPr>
          <w:rFonts w:eastAsia="Times New Roman"/>
          <w:color w:val="000000"/>
          <w:sz w:val="24"/>
          <w:szCs w:val="24"/>
          <w:highlight w:val="yellow"/>
          <w:lang w:val="en-US"/>
        </w:rPr>
      </w:pPr>
      <w:r w:rsidRPr="000D2005">
        <w:rPr>
          <w:rFonts w:eastAsia="Times New Roman"/>
          <w:color w:val="000000"/>
          <w:sz w:val="24"/>
          <w:szCs w:val="24"/>
          <w:highlight w:val="yellow"/>
          <w:lang w:val="en-US"/>
        </w:rPr>
        <w:t xml:space="preserve">Triantafyllou, M.S., Triantafyllou, G.S. and Gopalkrishnan, R. (1991). Wake mechanics for thrust generation in oscillating foils. </w:t>
      </w:r>
      <w:r w:rsidRPr="000D2005">
        <w:rPr>
          <w:rFonts w:eastAsia="Times New Roman"/>
          <w:i/>
          <w:color w:val="000000"/>
          <w:sz w:val="24"/>
          <w:szCs w:val="24"/>
          <w:highlight w:val="yellow"/>
          <w:lang w:val="en-US"/>
        </w:rPr>
        <w:t>Phys. Fluids.</w:t>
      </w:r>
      <w:r w:rsidRPr="000D2005">
        <w:rPr>
          <w:rFonts w:eastAsia="Times New Roman"/>
          <w:color w:val="000000"/>
          <w:sz w:val="24"/>
          <w:szCs w:val="24"/>
          <w:highlight w:val="yellow"/>
          <w:lang w:val="en-US"/>
        </w:rPr>
        <w:t xml:space="preserve"> </w:t>
      </w:r>
      <w:r w:rsidR="00BC7457" w:rsidRPr="000D2005">
        <w:rPr>
          <w:rFonts w:eastAsia="Times New Roman"/>
          <w:b/>
          <w:color w:val="000000"/>
          <w:sz w:val="24"/>
          <w:szCs w:val="24"/>
          <w:highlight w:val="yellow"/>
          <w:lang w:val="en-US"/>
        </w:rPr>
        <w:t>3</w:t>
      </w:r>
      <w:r w:rsidR="00BC7457" w:rsidRPr="000D2005">
        <w:rPr>
          <w:rFonts w:eastAsia="Times New Roman"/>
          <w:color w:val="000000"/>
          <w:sz w:val="24"/>
          <w:szCs w:val="24"/>
          <w:highlight w:val="yellow"/>
          <w:lang w:val="en-US"/>
        </w:rPr>
        <w:t>: 2835-2837.</w:t>
      </w:r>
    </w:p>
    <w:p w:rsidR="000F4DE0" w:rsidRPr="000904BD" w:rsidRDefault="000F4DE0" w:rsidP="00286387">
      <w:pPr>
        <w:numPr>
          <w:ilvl w:val="0"/>
          <w:numId w:val="10"/>
        </w:numPr>
        <w:spacing w:line="240" w:lineRule="auto"/>
        <w:textAlignment w:val="baseline"/>
        <w:rPr>
          <w:rFonts w:eastAsia="Times New Roman"/>
          <w:color w:val="000000"/>
          <w:sz w:val="24"/>
          <w:szCs w:val="24"/>
          <w:highlight w:val="yellow"/>
          <w:lang w:val="en-US"/>
        </w:rPr>
      </w:pPr>
      <w:r w:rsidRPr="000904BD">
        <w:rPr>
          <w:rFonts w:eastAsia="Times New Roman"/>
          <w:color w:val="000000"/>
          <w:sz w:val="24"/>
          <w:szCs w:val="24"/>
          <w:highlight w:val="yellow"/>
          <w:lang w:val="en-US"/>
        </w:rPr>
        <w:t xml:space="preserve">Tucker, V. A. (1968). Respiratory exchange and evaporative water loss in the flying budgerigar. </w:t>
      </w:r>
      <w:r w:rsidRPr="000904BD">
        <w:rPr>
          <w:rFonts w:eastAsia="Times New Roman"/>
          <w:i/>
          <w:color w:val="000000"/>
          <w:sz w:val="24"/>
          <w:szCs w:val="24"/>
          <w:highlight w:val="yellow"/>
          <w:lang w:val="en-US"/>
        </w:rPr>
        <w:t>J. Exp. Biol</w:t>
      </w:r>
      <w:r w:rsidRPr="000904BD">
        <w:rPr>
          <w:rFonts w:eastAsia="Times New Roman"/>
          <w:color w:val="000000"/>
          <w:sz w:val="24"/>
          <w:szCs w:val="24"/>
          <w:highlight w:val="yellow"/>
          <w:lang w:val="en-US"/>
        </w:rPr>
        <w:t xml:space="preserve">. </w:t>
      </w:r>
      <w:r w:rsidRPr="000904BD">
        <w:rPr>
          <w:rFonts w:eastAsia="Times New Roman"/>
          <w:b/>
          <w:color w:val="000000"/>
          <w:sz w:val="24"/>
          <w:szCs w:val="24"/>
          <w:highlight w:val="yellow"/>
          <w:lang w:val="en-US"/>
        </w:rPr>
        <w:t>48</w:t>
      </w:r>
      <w:r w:rsidRPr="000904BD">
        <w:rPr>
          <w:rFonts w:eastAsia="Times New Roman"/>
          <w:color w:val="000000"/>
          <w:sz w:val="24"/>
          <w:szCs w:val="24"/>
          <w:highlight w:val="yellow"/>
          <w:lang w:val="en-US"/>
        </w:rPr>
        <w:t>: 67-87.</w:t>
      </w:r>
    </w:p>
    <w:p w:rsidR="000F4DE0" w:rsidRPr="000D2005" w:rsidRDefault="000F4DE0" w:rsidP="00286387">
      <w:pPr>
        <w:numPr>
          <w:ilvl w:val="0"/>
          <w:numId w:val="10"/>
        </w:numPr>
        <w:spacing w:line="240" w:lineRule="auto"/>
        <w:textAlignment w:val="baseline"/>
        <w:rPr>
          <w:rFonts w:eastAsia="Times New Roman"/>
          <w:color w:val="000000"/>
          <w:sz w:val="24"/>
          <w:szCs w:val="24"/>
          <w:highlight w:val="yellow"/>
          <w:lang w:val="en-US"/>
        </w:rPr>
      </w:pPr>
      <w:r w:rsidRPr="000D2005">
        <w:rPr>
          <w:rFonts w:eastAsia="Times New Roman"/>
          <w:color w:val="000000"/>
          <w:sz w:val="24"/>
          <w:szCs w:val="24"/>
          <w:highlight w:val="yellow"/>
          <w:lang w:val="en-US"/>
        </w:rPr>
        <w:t xml:space="preserve">Vogel, S. (1994). </w:t>
      </w:r>
      <w:r w:rsidRPr="000D2005">
        <w:rPr>
          <w:rFonts w:eastAsia="Times New Roman"/>
          <w:i/>
          <w:color w:val="000000"/>
          <w:sz w:val="24"/>
          <w:szCs w:val="24"/>
          <w:highlight w:val="yellow"/>
          <w:lang w:val="en-US"/>
        </w:rPr>
        <w:t>Life in Moving Fluids</w:t>
      </w:r>
      <w:r w:rsidRPr="000D2005">
        <w:rPr>
          <w:rFonts w:eastAsia="Times New Roman"/>
          <w:color w:val="000000"/>
          <w:sz w:val="24"/>
          <w:szCs w:val="24"/>
          <w:highlight w:val="yellow"/>
          <w:lang w:val="en-US"/>
        </w:rPr>
        <w:t>. Princeton, NJ: Princeton University Press.</w:t>
      </w:r>
    </w:p>
    <w:p w:rsidR="000F4DE0" w:rsidRPr="002C3CBD" w:rsidRDefault="002C3CBD" w:rsidP="00286387">
      <w:pPr>
        <w:numPr>
          <w:ilvl w:val="0"/>
          <w:numId w:val="10"/>
        </w:numPr>
        <w:spacing w:line="240" w:lineRule="auto"/>
        <w:textAlignment w:val="baseline"/>
        <w:rPr>
          <w:rFonts w:eastAsia="Times New Roman"/>
          <w:color w:val="000000"/>
          <w:sz w:val="24"/>
          <w:szCs w:val="24"/>
          <w:highlight w:val="yellow"/>
          <w:lang w:val="en-US"/>
        </w:rPr>
      </w:pPr>
      <w:r w:rsidRPr="002C3CBD">
        <w:rPr>
          <w:rFonts w:eastAsia="Times New Roman"/>
          <w:color w:val="000000"/>
          <w:sz w:val="24"/>
          <w:szCs w:val="24"/>
          <w:highlight w:val="yellow"/>
          <w:lang w:val="en-US"/>
        </w:rPr>
        <w:t>V</w:t>
      </w:r>
      <w:r w:rsidR="000F4DE0" w:rsidRPr="002C3CBD">
        <w:rPr>
          <w:rFonts w:eastAsia="Times New Roman"/>
          <w:color w:val="000000"/>
          <w:sz w:val="24"/>
          <w:szCs w:val="24"/>
          <w:highlight w:val="yellow"/>
          <w:lang w:val="en-US"/>
        </w:rPr>
        <w:t xml:space="preserve">on Loebbecke, A., Mittal, R., Fish, F. and Mark, R. (2009). Propulsive efficiency of the underwater dolphin kick in humans. </w:t>
      </w:r>
      <w:r w:rsidR="000F4DE0" w:rsidRPr="002C3CBD">
        <w:rPr>
          <w:rFonts w:eastAsia="Times New Roman"/>
          <w:i/>
          <w:iCs/>
          <w:color w:val="000000"/>
          <w:sz w:val="24"/>
          <w:szCs w:val="24"/>
          <w:highlight w:val="yellow"/>
          <w:lang w:val="en-US"/>
        </w:rPr>
        <w:t>J. Biomech. Eng.</w:t>
      </w:r>
      <w:r w:rsidR="000F4DE0" w:rsidRPr="002C3CBD">
        <w:rPr>
          <w:rFonts w:eastAsia="Times New Roman"/>
          <w:color w:val="000000"/>
          <w:sz w:val="24"/>
          <w:szCs w:val="24"/>
          <w:highlight w:val="yellow"/>
          <w:lang w:val="en-US"/>
        </w:rPr>
        <w:t xml:space="preserve"> </w:t>
      </w:r>
      <w:r w:rsidR="000F4DE0" w:rsidRPr="002C3CBD">
        <w:rPr>
          <w:rFonts w:eastAsia="Times New Roman"/>
          <w:b/>
          <w:bCs/>
          <w:color w:val="000000"/>
          <w:sz w:val="24"/>
          <w:szCs w:val="24"/>
          <w:highlight w:val="yellow"/>
          <w:lang w:val="en-US"/>
        </w:rPr>
        <w:t>131</w:t>
      </w:r>
      <w:r w:rsidR="000F4DE0" w:rsidRPr="002C3CBD">
        <w:rPr>
          <w:rFonts w:eastAsia="Times New Roman"/>
          <w:color w:val="000000"/>
          <w:sz w:val="24"/>
          <w:szCs w:val="24"/>
          <w:highlight w:val="yellow"/>
          <w:lang w:val="en-US"/>
        </w:rPr>
        <w:t>: 054504-1-054504-4.</w:t>
      </w:r>
    </w:p>
    <w:p w:rsidR="000F4DE0" w:rsidRPr="000D2005" w:rsidRDefault="000F4DE0" w:rsidP="00286387">
      <w:pPr>
        <w:numPr>
          <w:ilvl w:val="0"/>
          <w:numId w:val="10"/>
        </w:numPr>
        <w:spacing w:line="240" w:lineRule="auto"/>
        <w:textAlignment w:val="baseline"/>
        <w:rPr>
          <w:rFonts w:eastAsia="Times New Roman"/>
          <w:color w:val="000000"/>
          <w:sz w:val="24"/>
          <w:szCs w:val="24"/>
          <w:highlight w:val="yellow"/>
          <w:lang w:val="en-US"/>
        </w:rPr>
      </w:pPr>
      <w:r w:rsidRPr="000D2005">
        <w:rPr>
          <w:rFonts w:eastAsia="Times New Roman"/>
          <w:color w:val="000000"/>
          <w:sz w:val="24"/>
          <w:szCs w:val="24"/>
          <w:highlight w:val="yellow"/>
          <w:lang w:val="en-US"/>
        </w:rPr>
        <w:t xml:space="preserve">Webb, P. W. (1975). Hydrodynamics and energetics of fish propulsion. </w:t>
      </w:r>
      <w:r w:rsidRPr="000D2005">
        <w:rPr>
          <w:rFonts w:eastAsia="Times New Roman"/>
          <w:i/>
          <w:iCs/>
          <w:color w:val="000000"/>
          <w:sz w:val="24"/>
          <w:szCs w:val="24"/>
          <w:highlight w:val="yellow"/>
          <w:lang w:val="en-US"/>
        </w:rPr>
        <w:t>Bull. Fish. Res. Board Can.</w:t>
      </w:r>
      <w:r w:rsidRPr="000D2005">
        <w:rPr>
          <w:rFonts w:eastAsia="Times New Roman"/>
          <w:color w:val="000000"/>
          <w:sz w:val="24"/>
          <w:szCs w:val="24"/>
          <w:highlight w:val="yellow"/>
          <w:lang w:val="en-US"/>
        </w:rPr>
        <w:t xml:space="preserve"> </w:t>
      </w:r>
      <w:r w:rsidRPr="000D2005">
        <w:rPr>
          <w:rFonts w:eastAsia="Times New Roman"/>
          <w:b/>
          <w:bCs/>
          <w:color w:val="000000"/>
          <w:sz w:val="24"/>
          <w:szCs w:val="24"/>
          <w:highlight w:val="yellow"/>
          <w:lang w:val="en-US"/>
        </w:rPr>
        <w:t>190</w:t>
      </w:r>
      <w:r w:rsidRPr="000D2005">
        <w:rPr>
          <w:rFonts w:eastAsia="Times New Roman"/>
          <w:color w:val="000000"/>
          <w:sz w:val="24"/>
          <w:szCs w:val="24"/>
          <w:highlight w:val="yellow"/>
          <w:lang w:val="en-US"/>
        </w:rPr>
        <w:t>: 1–159.</w:t>
      </w:r>
    </w:p>
    <w:p w:rsidR="000F4DE0" w:rsidRPr="00FA2AFF" w:rsidRDefault="000F4DE0" w:rsidP="00286387">
      <w:pPr>
        <w:numPr>
          <w:ilvl w:val="0"/>
          <w:numId w:val="10"/>
        </w:numPr>
        <w:spacing w:line="240" w:lineRule="auto"/>
        <w:textAlignment w:val="baseline"/>
        <w:rPr>
          <w:rFonts w:eastAsia="Times New Roman"/>
          <w:color w:val="000000"/>
          <w:sz w:val="24"/>
          <w:szCs w:val="24"/>
          <w:highlight w:val="yellow"/>
          <w:lang w:val="en-US"/>
        </w:rPr>
      </w:pPr>
      <w:r w:rsidRPr="00FA2AFF">
        <w:rPr>
          <w:rFonts w:eastAsia="Times New Roman"/>
          <w:color w:val="000000"/>
          <w:sz w:val="24"/>
          <w:szCs w:val="24"/>
          <w:highlight w:val="yellow"/>
          <w:lang w:val="en-US"/>
        </w:rPr>
        <w:t xml:space="preserve">Webb, P. W. and De Buffrénil, V. (1990). Locomotion in the biology of large aquatic vertebrates. </w:t>
      </w:r>
      <w:r w:rsidRPr="00FA2AFF">
        <w:rPr>
          <w:rFonts w:eastAsia="Times New Roman"/>
          <w:i/>
          <w:color w:val="000000"/>
          <w:sz w:val="24"/>
          <w:szCs w:val="24"/>
          <w:highlight w:val="yellow"/>
          <w:lang w:val="en-US"/>
        </w:rPr>
        <w:t>Trans. Am. Fish. Soc</w:t>
      </w:r>
      <w:r w:rsidRPr="00FA2AFF">
        <w:rPr>
          <w:rFonts w:eastAsia="Times New Roman"/>
          <w:color w:val="000000"/>
          <w:sz w:val="24"/>
          <w:szCs w:val="24"/>
          <w:highlight w:val="yellow"/>
          <w:lang w:val="en-US"/>
        </w:rPr>
        <w:t xml:space="preserve">. </w:t>
      </w:r>
      <w:r w:rsidRPr="00FA2AFF">
        <w:rPr>
          <w:rFonts w:eastAsia="Times New Roman"/>
          <w:b/>
          <w:color w:val="000000"/>
          <w:sz w:val="24"/>
          <w:szCs w:val="24"/>
          <w:highlight w:val="yellow"/>
          <w:lang w:val="en-US"/>
        </w:rPr>
        <w:t>119</w:t>
      </w:r>
      <w:r w:rsidRPr="00FA2AFF">
        <w:rPr>
          <w:rFonts w:eastAsia="Times New Roman"/>
          <w:color w:val="000000"/>
          <w:sz w:val="24"/>
          <w:szCs w:val="24"/>
          <w:highlight w:val="yellow"/>
          <w:lang w:val="en-US"/>
        </w:rPr>
        <w:t>: 629-641.</w:t>
      </w:r>
    </w:p>
    <w:p w:rsidR="000F4DE0" w:rsidRPr="000904BD" w:rsidRDefault="000F4DE0" w:rsidP="00286387">
      <w:pPr>
        <w:numPr>
          <w:ilvl w:val="0"/>
          <w:numId w:val="10"/>
        </w:numPr>
        <w:spacing w:line="240" w:lineRule="auto"/>
        <w:textAlignment w:val="baseline"/>
        <w:rPr>
          <w:rFonts w:eastAsia="Times New Roman"/>
          <w:color w:val="000000"/>
          <w:sz w:val="24"/>
          <w:szCs w:val="24"/>
          <w:highlight w:val="yellow"/>
          <w:lang w:val="en-US"/>
        </w:rPr>
      </w:pPr>
      <w:r w:rsidRPr="000904BD">
        <w:rPr>
          <w:rFonts w:eastAsia="Times New Roman"/>
          <w:color w:val="000000"/>
          <w:sz w:val="24"/>
          <w:szCs w:val="24"/>
          <w:highlight w:val="yellow"/>
          <w:shd w:val="clear" w:color="auto" w:fill="FFFFFF"/>
          <w:lang w:val="en-US"/>
        </w:rPr>
        <w:t>Weihs, D. (2002A). Dynamics of Dolphin Porpoising Revisited, Integrative and Comparative Biology, Volume 42, Issue 5, Pages 1071–1078.</w:t>
      </w:r>
    </w:p>
    <w:p w:rsidR="000F4DE0" w:rsidRPr="002C3CBD" w:rsidRDefault="000F4DE0" w:rsidP="00286387">
      <w:pPr>
        <w:numPr>
          <w:ilvl w:val="0"/>
          <w:numId w:val="10"/>
        </w:numPr>
        <w:spacing w:line="240" w:lineRule="auto"/>
        <w:textAlignment w:val="baseline"/>
        <w:rPr>
          <w:rFonts w:eastAsia="Times New Roman"/>
          <w:color w:val="000000"/>
          <w:sz w:val="24"/>
          <w:szCs w:val="24"/>
          <w:highlight w:val="red"/>
          <w:lang w:val="en-US"/>
        </w:rPr>
      </w:pPr>
      <w:r w:rsidRPr="002C3CBD">
        <w:rPr>
          <w:rFonts w:eastAsia="Times New Roman"/>
          <w:color w:val="000000"/>
          <w:sz w:val="24"/>
          <w:szCs w:val="24"/>
          <w:highlight w:val="red"/>
          <w:shd w:val="clear" w:color="auto" w:fill="FFFFFF"/>
          <w:lang w:val="en-US"/>
        </w:rPr>
        <w:t xml:space="preserve">Weihs, D. (2002B). </w:t>
      </w:r>
      <w:r w:rsidRPr="002C3CBD">
        <w:rPr>
          <w:rFonts w:eastAsia="Times New Roman"/>
          <w:color w:val="000000"/>
          <w:sz w:val="24"/>
          <w:szCs w:val="24"/>
          <w:highlight w:val="red"/>
          <w:lang w:val="en-US"/>
        </w:rPr>
        <w:t xml:space="preserve">Stability </w:t>
      </w:r>
      <w:r w:rsidRPr="002C3CBD">
        <w:rPr>
          <w:rFonts w:eastAsia="Times New Roman"/>
          <w:i/>
          <w:iCs/>
          <w:color w:val="000000"/>
          <w:sz w:val="24"/>
          <w:szCs w:val="24"/>
          <w:highlight w:val="red"/>
          <w:lang w:val="en-US"/>
        </w:rPr>
        <w:t xml:space="preserve">versus </w:t>
      </w:r>
      <w:r w:rsidRPr="002C3CBD">
        <w:rPr>
          <w:rFonts w:eastAsia="Times New Roman"/>
          <w:color w:val="000000"/>
          <w:sz w:val="24"/>
          <w:szCs w:val="24"/>
          <w:highlight w:val="red"/>
          <w:lang w:val="en-US"/>
        </w:rPr>
        <w:t>maneuverability in aquatic locomotion.</w:t>
      </w:r>
      <w:r w:rsidRPr="002C3CBD">
        <w:rPr>
          <w:rFonts w:eastAsia="Times New Roman"/>
          <w:b/>
          <w:bCs/>
          <w:color w:val="000000"/>
          <w:sz w:val="24"/>
          <w:szCs w:val="24"/>
          <w:highlight w:val="red"/>
          <w:lang w:val="en-US"/>
        </w:rPr>
        <w:t xml:space="preserve"> </w:t>
      </w:r>
      <w:r w:rsidRPr="002C3CBD">
        <w:rPr>
          <w:rFonts w:eastAsia="Times New Roman"/>
          <w:color w:val="000000"/>
          <w:sz w:val="24"/>
          <w:szCs w:val="24"/>
          <w:highlight w:val="red"/>
          <w:lang w:val="en-US"/>
        </w:rPr>
        <w:t xml:space="preserve">Integ. Comp. Biol. </w:t>
      </w:r>
      <w:r w:rsidRPr="002C3CBD">
        <w:rPr>
          <w:rFonts w:eastAsia="Times New Roman"/>
          <w:b/>
          <w:color w:val="000000"/>
          <w:sz w:val="24"/>
          <w:szCs w:val="24"/>
          <w:highlight w:val="red"/>
          <w:lang w:val="en-US"/>
        </w:rPr>
        <w:t>42</w:t>
      </w:r>
      <w:r w:rsidRPr="002C3CBD">
        <w:rPr>
          <w:rFonts w:eastAsia="Times New Roman"/>
          <w:color w:val="000000"/>
          <w:sz w:val="24"/>
          <w:szCs w:val="24"/>
          <w:highlight w:val="red"/>
          <w:lang w:val="en-US"/>
        </w:rPr>
        <w:t>: 127–134.</w:t>
      </w:r>
    </w:p>
    <w:p w:rsidR="006A2C99" w:rsidRPr="00FA2AFF" w:rsidRDefault="006A2C99" w:rsidP="00286387">
      <w:pPr>
        <w:pStyle w:val="ListParagraph"/>
        <w:numPr>
          <w:ilvl w:val="0"/>
          <w:numId w:val="10"/>
        </w:numPr>
        <w:rPr>
          <w:rFonts w:eastAsia="Times New Roman"/>
          <w:highlight w:val="yellow"/>
        </w:rPr>
      </w:pPr>
      <w:r w:rsidRPr="000D2005">
        <w:rPr>
          <w:rFonts w:ascii="Arial" w:eastAsia="Times New Roman" w:hAnsi="Arial" w:cs="Arial"/>
          <w:highlight w:val="yellow"/>
        </w:rPr>
        <w:t xml:space="preserve">Wickham et al., (2019). Welcome to the Tidyverse. Journal of Open Source Software, 4(43), 1686. </w:t>
      </w:r>
    </w:p>
    <w:p w:rsidR="00FA2AFF" w:rsidRPr="00FA2AFF" w:rsidRDefault="00FA2AFF" w:rsidP="00286387">
      <w:pPr>
        <w:pStyle w:val="ListParagraph"/>
        <w:numPr>
          <w:ilvl w:val="0"/>
          <w:numId w:val="10"/>
        </w:numPr>
        <w:rPr>
          <w:rFonts w:ascii="Times New Roman" w:eastAsia="Times New Roman" w:hAnsi="Times New Roman" w:cs="Times New Roman"/>
          <w:highlight w:val="yellow"/>
        </w:rPr>
      </w:pPr>
      <w:r w:rsidRPr="00FA2AFF">
        <w:rPr>
          <w:rFonts w:ascii="Times New Roman" w:eastAsia="Times New Roman" w:hAnsi="Times New Roman" w:cs="Times New Roman"/>
          <w:highlight w:val="yellow"/>
        </w:rPr>
        <w:t>Williams, T. M. (1999). The evolution of cost efficient swimming in marine mammals: Limits to energetic optimization. Philosophical Transactions of the Royal Society London B 354:193–201.</w:t>
      </w:r>
    </w:p>
    <w:p w:rsidR="000F4DE0" w:rsidRPr="000904BD" w:rsidRDefault="000F4DE0" w:rsidP="00286387">
      <w:pPr>
        <w:numPr>
          <w:ilvl w:val="0"/>
          <w:numId w:val="10"/>
        </w:numPr>
        <w:spacing w:line="240" w:lineRule="auto"/>
        <w:textAlignment w:val="baseline"/>
        <w:rPr>
          <w:rFonts w:eastAsia="Times New Roman"/>
          <w:color w:val="000000"/>
          <w:sz w:val="24"/>
          <w:szCs w:val="24"/>
          <w:highlight w:val="yellow"/>
          <w:lang w:val="en-US"/>
        </w:rPr>
      </w:pPr>
      <w:r w:rsidRPr="000904BD">
        <w:rPr>
          <w:rFonts w:eastAsia="Times New Roman"/>
          <w:color w:val="000000"/>
          <w:sz w:val="24"/>
          <w:szCs w:val="24"/>
          <w:highlight w:val="yellow"/>
          <w:lang w:val="en-US"/>
        </w:rPr>
        <w:t>Williams, T. M., Friedl, W. A., and Haun, J. (1993). Balancing power and speed in bottlenose dolphins (</w:t>
      </w:r>
      <w:r w:rsidRPr="000904BD">
        <w:rPr>
          <w:rFonts w:eastAsia="Times New Roman"/>
          <w:i/>
          <w:color w:val="000000"/>
          <w:sz w:val="24"/>
          <w:szCs w:val="24"/>
          <w:highlight w:val="yellow"/>
          <w:lang w:val="en-US"/>
        </w:rPr>
        <w:t>Tursiops truncatus</w:t>
      </w:r>
      <w:r w:rsidRPr="000904BD">
        <w:rPr>
          <w:rFonts w:eastAsia="Times New Roman"/>
          <w:color w:val="000000"/>
          <w:sz w:val="24"/>
          <w:szCs w:val="24"/>
          <w:highlight w:val="yellow"/>
          <w:lang w:val="en-US"/>
        </w:rPr>
        <w:t xml:space="preserve">). </w:t>
      </w:r>
      <w:r w:rsidRPr="000904BD">
        <w:rPr>
          <w:rFonts w:eastAsia="Times New Roman"/>
          <w:i/>
          <w:color w:val="000000"/>
          <w:sz w:val="24"/>
          <w:szCs w:val="24"/>
          <w:highlight w:val="yellow"/>
          <w:lang w:val="en-US"/>
        </w:rPr>
        <w:t>Symp. Zool. Soc. Lond</w:t>
      </w:r>
      <w:r w:rsidRPr="000904BD">
        <w:rPr>
          <w:rFonts w:eastAsia="Times New Roman"/>
          <w:color w:val="000000"/>
          <w:sz w:val="24"/>
          <w:szCs w:val="24"/>
          <w:highlight w:val="yellow"/>
          <w:lang w:val="en-US"/>
        </w:rPr>
        <w:t xml:space="preserve">. 66: 383-394. </w:t>
      </w:r>
    </w:p>
    <w:p w:rsidR="000F4DE0" w:rsidRPr="00D93CBB" w:rsidRDefault="000F4DE0" w:rsidP="00286387">
      <w:pPr>
        <w:numPr>
          <w:ilvl w:val="0"/>
          <w:numId w:val="10"/>
        </w:numPr>
        <w:spacing w:line="240" w:lineRule="auto"/>
        <w:textAlignment w:val="baseline"/>
        <w:rPr>
          <w:rFonts w:eastAsia="Times New Roman"/>
          <w:color w:val="000000"/>
          <w:sz w:val="24"/>
          <w:szCs w:val="24"/>
          <w:lang w:val="en-US"/>
        </w:rPr>
      </w:pPr>
      <w:r w:rsidRPr="00D93CBB">
        <w:rPr>
          <w:rFonts w:eastAsia="Times New Roman"/>
          <w:color w:val="000000"/>
          <w:sz w:val="24"/>
          <w:szCs w:val="24"/>
          <w:lang w:val="en-US"/>
        </w:rPr>
        <w:t> </w:t>
      </w:r>
      <w:r w:rsidRPr="00FA2AFF">
        <w:rPr>
          <w:rFonts w:eastAsia="Times New Roman"/>
          <w:color w:val="000000"/>
          <w:sz w:val="24"/>
          <w:szCs w:val="24"/>
          <w:highlight w:val="yellow"/>
          <w:lang w:val="en-US"/>
        </w:rPr>
        <w:t xml:space="preserve">Williamson, G. R. (1972). The true body shape of rorqual whales. </w:t>
      </w:r>
      <w:r w:rsidRPr="00FA2AFF">
        <w:rPr>
          <w:rFonts w:eastAsia="Times New Roman"/>
          <w:i/>
          <w:color w:val="000000"/>
          <w:sz w:val="24"/>
          <w:szCs w:val="24"/>
          <w:highlight w:val="yellow"/>
          <w:lang w:val="en-US"/>
        </w:rPr>
        <w:t>J. Zool., Lond</w:t>
      </w:r>
      <w:r w:rsidRPr="00FA2AFF">
        <w:rPr>
          <w:rFonts w:eastAsia="Times New Roman"/>
          <w:color w:val="000000"/>
          <w:sz w:val="24"/>
          <w:szCs w:val="24"/>
          <w:highlight w:val="yellow"/>
          <w:lang w:val="en-US"/>
        </w:rPr>
        <w:t xml:space="preserve">. </w:t>
      </w:r>
      <w:r w:rsidRPr="00FA2AFF">
        <w:rPr>
          <w:rFonts w:eastAsia="Times New Roman"/>
          <w:b/>
          <w:color w:val="000000"/>
          <w:sz w:val="24"/>
          <w:szCs w:val="24"/>
          <w:highlight w:val="yellow"/>
          <w:lang w:val="en-US"/>
        </w:rPr>
        <w:t>167</w:t>
      </w:r>
      <w:r w:rsidRPr="00FA2AFF">
        <w:rPr>
          <w:rFonts w:eastAsia="Times New Roman"/>
          <w:color w:val="000000"/>
          <w:sz w:val="24"/>
          <w:szCs w:val="24"/>
          <w:highlight w:val="yellow"/>
          <w:lang w:val="en-US"/>
        </w:rPr>
        <w:t>: 277-286.</w:t>
      </w:r>
    </w:p>
    <w:p w:rsidR="000F4DE0" w:rsidRPr="000D2005" w:rsidRDefault="000F4DE0" w:rsidP="00286387">
      <w:pPr>
        <w:numPr>
          <w:ilvl w:val="0"/>
          <w:numId w:val="10"/>
        </w:numPr>
        <w:spacing w:line="240" w:lineRule="auto"/>
        <w:textAlignment w:val="baseline"/>
        <w:rPr>
          <w:rFonts w:eastAsia="Times New Roman"/>
          <w:color w:val="000000"/>
          <w:sz w:val="24"/>
          <w:szCs w:val="24"/>
          <w:highlight w:val="yellow"/>
          <w:lang w:val="en-US"/>
        </w:rPr>
      </w:pPr>
      <w:r w:rsidRPr="000D2005">
        <w:rPr>
          <w:rFonts w:eastAsia="Times New Roman"/>
          <w:color w:val="000000"/>
          <w:sz w:val="24"/>
          <w:szCs w:val="24"/>
          <w:highlight w:val="yellow"/>
          <w:shd w:val="clear" w:color="auto" w:fill="FFFFFF"/>
          <w:lang w:val="en-US"/>
        </w:rPr>
        <w:t>Woodward, B. L., Winn, J. P. and Fish, F. E. (2006). Morphological specializations of baleen whales associated with hydrodynamic performance and ecological niche. </w:t>
      </w:r>
      <w:r w:rsidRPr="000D2005">
        <w:rPr>
          <w:rFonts w:eastAsia="Times New Roman"/>
          <w:i/>
          <w:iCs/>
          <w:color w:val="000000"/>
          <w:sz w:val="24"/>
          <w:szCs w:val="24"/>
          <w:highlight w:val="yellow"/>
          <w:shd w:val="clear" w:color="auto" w:fill="FFFFFF"/>
          <w:lang w:val="en-US"/>
        </w:rPr>
        <w:t>J. Morph</w:t>
      </w:r>
      <w:r w:rsidRPr="000D2005">
        <w:rPr>
          <w:rFonts w:eastAsia="Times New Roman"/>
          <w:color w:val="000000"/>
          <w:sz w:val="24"/>
          <w:szCs w:val="24"/>
          <w:highlight w:val="yellow"/>
          <w:shd w:val="clear" w:color="auto" w:fill="FFFFFF"/>
          <w:lang w:val="en-US"/>
        </w:rPr>
        <w:t>. </w:t>
      </w:r>
      <w:r w:rsidRPr="000D2005">
        <w:rPr>
          <w:rFonts w:eastAsia="Times New Roman"/>
          <w:b/>
          <w:i/>
          <w:iCs/>
          <w:color w:val="000000"/>
          <w:sz w:val="24"/>
          <w:szCs w:val="24"/>
          <w:highlight w:val="yellow"/>
          <w:shd w:val="clear" w:color="auto" w:fill="FFFFFF"/>
          <w:lang w:val="en-US"/>
        </w:rPr>
        <w:t>267</w:t>
      </w:r>
      <w:r w:rsidRPr="000D2005">
        <w:rPr>
          <w:rFonts w:eastAsia="Times New Roman"/>
          <w:color w:val="000000"/>
          <w:sz w:val="24"/>
          <w:szCs w:val="24"/>
          <w:highlight w:val="yellow"/>
          <w:shd w:val="clear" w:color="auto" w:fill="FFFFFF"/>
          <w:lang w:val="en-US"/>
        </w:rPr>
        <w:t>(11): 1284-1294.</w:t>
      </w:r>
    </w:p>
    <w:p w:rsidR="000F4DE0" w:rsidRPr="00FA2AFF" w:rsidRDefault="000F4DE0" w:rsidP="00286387">
      <w:pPr>
        <w:numPr>
          <w:ilvl w:val="0"/>
          <w:numId w:val="10"/>
        </w:numPr>
        <w:spacing w:line="240" w:lineRule="auto"/>
        <w:textAlignment w:val="baseline"/>
        <w:rPr>
          <w:rFonts w:eastAsia="Times New Roman"/>
          <w:color w:val="000000"/>
          <w:sz w:val="24"/>
          <w:szCs w:val="24"/>
          <w:highlight w:val="yellow"/>
          <w:lang w:val="en-US"/>
        </w:rPr>
      </w:pPr>
      <w:r w:rsidRPr="00FA2AFF">
        <w:rPr>
          <w:rFonts w:eastAsia="Times New Roman"/>
          <w:color w:val="000000"/>
          <w:sz w:val="24"/>
          <w:szCs w:val="24"/>
          <w:highlight w:val="yellow"/>
          <w:shd w:val="clear" w:color="auto" w:fill="FFFFFF"/>
          <w:lang w:val="en-US"/>
        </w:rPr>
        <w:t xml:space="preserve">Wyrick, R. F. (1954). Observations on the movements of the Pacific gray whale </w:t>
      </w:r>
      <w:r w:rsidRPr="00FA2AFF">
        <w:rPr>
          <w:i/>
          <w:color w:val="000000" w:themeColor="text1"/>
          <w:sz w:val="24"/>
          <w:szCs w:val="24"/>
          <w:highlight w:val="yellow"/>
        </w:rPr>
        <w:t xml:space="preserve">Eschrichtius robustus </w:t>
      </w:r>
      <w:r w:rsidRPr="00FA2AFF">
        <w:rPr>
          <w:color w:val="000000" w:themeColor="text1"/>
          <w:sz w:val="24"/>
          <w:szCs w:val="24"/>
          <w:highlight w:val="yellow"/>
        </w:rPr>
        <w:t>(Cope)</w:t>
      </w:r>
      <w:r w:rsidRPr="00FA2AFF">
        <w:rPr>
          <w:rFonts w:eastAsia="Times New Roman"/>
          <w:color w:val="000000"/>
          <w:sz w:val="24"/>
          <w:szCs w:val="24"/>
          <w:highlight w:val="yellow"/>
          <w:shd w:val="clear" w:color="auto" w:fill="FFFFFF"/>
          <w:lang w:val="en-US"/>
        </w:rPr>
        <w:t xml:space="preserve">. </w:t>
      </w:r>
      <w:r w:rsidRPr="00FA2AFF">
        <w:rPr>
          <w:rFonts w:eastAsia="Times New Roman"/>
          <w:i/>
          <w:color w:val="000000"/>
          <w:sz w:val="24"/>
          <w:szCs w:val="24"/>
          <w:highlight w:val="yellow"/>
          <w:shd w:val="clear" w:color="auto" w:fill="FFFFFF"/>
          <w:lang w:val="en-US"/>
        </w:rPr>
        <w:t>J. Mamm</w:t>
      </w:r>
      <w:r w:rsidRPr="00FA2AFF">
        <w:rPr>
          <w:rFonts w:eastAsia="Times New Roman"/>
          <w:color w:val="000000"/>
          <w:sz w:val="24"/>
          <w:szCs w:val="24"/>
          <w:highlight w:val="yellow"/>
          <w:shd w:val="clear" w:color="auto" w:fill="FFFFFF"/>
          <w:lang w:val="en-US"/>
        </w:rPr>
        <w:t xml:space="preserve">. </w:t>
      </w:r>
      <w:r w:rsidRPr="00FA2AFF">
        <w:rPr>
          <w:rFonts w:eastAsia="Times New Roman"/>
          <w:b/>
          <w:color w:val="000000"/>
          <w:sz w:val="24"/>
          <w:szCs w:val="24"/>
          <w:highlight w:val="yellow"/>
          <w:shd w:val="clear" w:color="auto" w:fill="FFFFFF"/>
          <w:lang w:val="en-US"/>
        </w:rPr>
        <w:t>35</w:t>
      </w:r>
      <w:r w:rsidRPr="00FA2AFF">
        <w:rPr>
          <w:rFonts w:eastAsia="Times New Roman"/>
          <w:color w:val="000000"/>
          <w:sz w:val="24"/>
          <w:szCs w:val="24"/>
          <w:highlight w:val="yellow"/>
          <w:shd w:val="clear" w:color="auto" w:fill="FFFFFF"/>
          <w:lang w:val="en-US"/>
        </w:rPr>
        <w:t>: 596-598.</w:t>
      </w:r>
    </w:p>
    <w:p w:rsidR="000F4DE0" w:rsidRPr="000D2005" w:rsidRDefault="000F4DE0" w:rsidP="00286387">
      <w:pPr>
        <w:numPr>
          <w:ilvl w:val="0"/>
          <w:numId w:val="10"/>
        </w:numPr>
        <w:spacing w:line="240" w:lineRule="auto"/>
        <w:textAlignment w:val="baseline"/>
        <w:rPr>
          <w:rFonts w:eastAsia="Times New Roman"/>
          <w:color w:val="000000"/>
          <w:sz w:val="24"/>
          <w:szCs w:val="24"/>
          <w:highlight w:val="yellow"/>
          <w:lang w:val="en-US"/>
        </w:rPr>
      </w:pPr>
      <w:r w:rsidRPr="000D2005">
        <w:rPr>
          <w:rFonts w:eastAsia="Times New Roman"/>
          <w:color w:val="000000"/>
          <w:sz w:val="24"/>
          <w:szCs w:val="24"/>
          <w:highlight w:val="yellow"/>
          <w:lang w:val="en-US"/>
        </w:rPr>
        <w:t xml:space="preserve">Yates, G. T. (1983). Hydrodynamics of body and caudal fin propulsion. In </w:t>
      </w:r>
      <w:r w:rsidRPr="000D2005">
        <w:rPr>
          <w:rFonts w:eastAsia="Times New Roman"/>
          <w:i/>
          <w:iCs/>
          <w:color w:val="000000"/>
          <w:sz w:val="24"/>
          <w:szCs w:val="24"/>
          <w:highlight w:val="yellow"/>
          <w:lang w:val="en-US"/>
        </w:rPr>
        <w:t xml:space="preserve">Fish Biomechanics </w:t>
      </w:r>
      <w:r w:rsidRPr="000D2005">
        <w:rPr>
          <w:rFonts w:eastAsia="Times New Roman"/>
          <w:color w:val="000000"/>
          <w:sz w:val="24"/>
          <w:szCs w:val="24"/>
          <w:highlight w:val="yellow"/>
          <w:lang w:val="en-US"/>
        </w:rPr>
        <w:t>(ed. P. W. Webb and D. Weihs), pp. 177–213. New York: Praeger.</w:t>
      </w:r>
    </w:p>
    <w:p w:rsidR="000F4DE0" w:rsidRPr="00FA2AFF" w:rsidRDefault="000F4DE0" w:rsidP="00286387">
      <w:pPr>
        <w:numPr>
          <w:ilvl w:val="0"/>
          <w:numId w:val="10"/>
        </w:numPr>
        <w:spacing w:line="240" w:lineRule="auto"/>
        <w:textAlignment w:val="baseline"/>
        <w:rPr>
          <w:rFonts w:eastAsia="Times New Roman"/>
          <w:color w:val="000000"/>
          <w:sz w:val="24"/>
          <w:szCs w:val="24"/>
          <w:highlight w:val="yellow"/>
          <w:lang w:val="en-US"/>
        </w:rPr>
      </w:pPr>
      <w:r w:rsidRPr="00FA2AFF">
        <w:rPr>
          <w:rFonts w:eastAsia="Times New Roman"/>
          <w:color w:val="000000"/>
          <w:sz w:val="24"/>
          <w:szCs w:val="24"/>
          <w:highlight w:val="yellow"/>
          <w:lang w:val="en-US"/>
        </w:rPr>
        <w:t>Yazdi, P., Kilian, A. and Culik, B. (1999). Energy expenditure of swimming bottlenose dolphins (</w:t>
      </w:r>
      <w:r w:rsidRPr="00FA2AFF">
        <w:rPr>
          <w:rFonts w:eastAsia="Times New Roman"/>
          <w:i/>
          <w:color w:val="000000"/>
          <w:sz w:val="24"/>
          <w:szCs w:val="24"/>
          <w:highlight w:val="yellow"/>
          <w:lang w:val="en-US"/>
        </w:rPr>
        <w:t>Tursiops truncatus</w:t>
      </w:r>
      <w:r w:rsidRPr="00FA2AFF">
        <w:rPr>
          <w:rFonts w:eastAsia="Times New Roman"/>
          <w:color w:val="000000"/>
          <w:sz w:val="24"/>
          <w:szCs w:val="24"/>
          <w:highlight w:val="yellow"/>
          <w:lang w:val="en-US"/>
        </w:rPr>
        <w:t xml:space="preserve">). </w:t>
      </w:r>
      <w:r w:rsidRPr="00FA2AFF">
        <w:rPr>
          <w:rFonts w:eastAsia="Times New Roman"/>
          <w:i/>
          <w:color w:val="000000"/>
          <w:sz w:val="24"/>
          <w:szCs w:val="24"/>
          <w:highlight w:val="yellow"/>
          <w:lang w:val="en-US"/>
        </w:rPr>
        <w:t>Mar. Biol</w:t>
      </w:r>
      <w:r w:rsidRPr="00FA2AFF">
        <w:rPr>
          <w:rFonts w:eastAsia="Times New Roman"/>
          <w:color w:val="000000"/>
          <w:sz w:val="24"/>
          <w:szCs w:val="24"/>
          <w:highlight w:val="yellow"/>
          <w:lang w:val="en-US"/>
        </w:rPr>
        <w:t xml:space="preserve">. </w:t>
      </w:r>
      <w:r w:rsidRPr="00FA2AFF">
        <w:rPr>
          <w:rFonts w:eastAsia="Times New Roman"/>
          <w:b/>
          <w:color w:val="000000"/>
          <w:sz w:val="24"/>
          <w:szCs w:val="24"/>
          <w:highlight w:val="yellow"/>
          <w:lang w:val="en-US"/>
        </w:rPr>
        <w:t>134</w:t>
      </w:r>
      <w:r w:rsidRPr="00FA2AFF">
        <w:rPr>
          <w:rFonts w:eastAsia="Times New Roman"/>
          <w:color w:val="000000"/>
          <w:sz w:val="24"/>
          <w:szCs w:val="24"/>
          <w:highlight w:val="yellow"/>
          <w:lang w:val="en-US"/>
        </w:rPr>
        <w:t xml:space="preserve">; 601-607. </w:t>
      </w:r>
    </w:p>
    <w:p w:rsidR="000F4DE0" w:rsidRPr="00A51FB2" w:rsidRDefault="000F4DE0" w:rsidP="000F4DE0">
      <w:pPr>
        <w:shd w:val="clear" w:color="auto" w:fill="FFFFFF"/>
        <w:spacing w:line="240" w:lineRule="auto"/>
        <w:rPr>
          <w:b/>
          <w:color w:val="000000" w:themeColor="text1"/>
          <w:sz w:val="24"/>
          <w:szCs w:val="24"/>
          <w:u w:val="single"/>
        </w:rPr>
      </w:pPr>
      <w:r w:rsidRPr="00A51FB2">
        <w:rPr>
          <w:color w:val="000000" w:themeColor="text1"/>
          <w:sz w:val="24"/>
          <w:szCs w:val="24"/>
        </w:rPr>
        <w:br w:type="page"/>
      </w:r>
    </w:p>
    <w:p w:rsidR="00FE2636" w:rsidRPr="00DB317B" w:rsidRDefault="00DB317B" w:rsidP="00FE2636">
      <w:pPr>
        <w:shd w:val="clear" w:color="auto" w:fill="FFFFFF"/>
        <w:spacing w:line="240" w:lineRule="auto"/>
        <w:rPr>
          <w:b/>
          <w:color w:val="000000" w:themeColor="text1"/>
          <w:sz w:val="24"/>
          <w:szCs w:val="24"/>
          <w:u w:val="single"/>
        </w:rPr>
      </w:pPr>
      <w:r>
        <w:rPr>
          <w:b/>
          <w:color w:val="000000" w:themeColor="text1"/>
          <w:sz w:val="24"/>
          <w:szCs w:val="24"/>
          <w:u w:val="single"/>
        </w:rPr>
        <w:t>Tables/</w:t>
      </w:r>
      <w:r w:rsidR="00FE2636" w:rsidRPr="00DB317B">
        <w:rPr>
          <w:b/>
          <w:color w:val="000000" w:themeColor="text1"/>
          <w:sz w:val="24"/>
          <w:szCs w:val="24"/>
          <w:u w:val="single"/>
        </w:rPr>
        <w:t>Figures/Legends</w:t>
      </w:r>
    </w:p>
    <w:p w:rsidR="00470394" w:rsidRDefault="00470394" w:rsidP="00FE2636">
      <w:pPr>
        <w:shd w:val="clear" w:color="auto" w:fill="FFFFFF"/>
        <w:spacing w:line="240" w:lineRule="auto"/>
        <w:rPr>
          <w:b/>
          <w:color w:val="000000" w:themeColor="text1"/>
          <w:sz w:val="24"/>
          <w:szCs w:val="24"/>
          <w:u w:val="single"/>
        </w:rPr>
      </w:pPr>
    </w:p>
    <w:tbl>
      <w:tblPr>
        <w:tblW w:w="13430" w:type="dxa"/>
        <w:tblInd w:w="-764" w:type="dxa"/>
        <w:tblBorders>
          <w:top w:val="nil"/>
          <w:left w:val="nil"/>
          <w:bottom w:val="nil"/>
          <w:right w:val="nil"/>
          <w:insideH w:val="nil"/>
          <w:insideV w:val="nil"/>
        </w:tblBorders>
        <w:tblLayout w:type="fixed"/>
        <w:tblLook w:val="0600" w:firstRow="0" w:lastRow="0" w:firstColumn="0" w:lastColumn="0" w:noHBand="1" w:noVBand="1"/>
      </w:tblPr>
      <w:tblGrid>
        <w:gridCol w:w="1119"/>
        <w:gridCol w:w="1119"/>
        <w:gridCol w:w="1119"/>
        <w:gridCol w:w="17"/>
        <w:gridCol w:w="1102"/>
        <w:gridCol w:w="1119"/>
        <w:gridCol w:w="1109"/>
        <w:gridCol w:w="11"/>
        <w:gridCol w:w="1119"/>
        <w:gridCol w:w="1119"/>
        <w:gridCol w:w="1119"/>
        <w:gridCol w:w="1119"/>
        <w:gridCol w:w="1120"/>
        <w:gridCol w:w="1119"/>
      </w:tblGrid>
      <w:tr w:rsidR="002F4FA5" w:rsidRPr="00A51FB2" w:rsidTr="00567922">
        <w:trPr>
          <w:trHeight w:val="144"/>
        </w:trPr>
        <w:tc>
          <w:tcPr>
            <w:tcW w:w="3374" w:type="dxa"/>
            <w:gridSpan w:val="4"/>
            <w:tcBorders>
              <w:top w:val="nil"/>
              <w:left w:val="nil"/>
              <w:bottom w:val="single" w:sz="4" w:space="0" w:color="auto"/>
              <w:right w:val="nil"/>
            </w:tcBorders>
            <w:shd w:val="clear" w:color="auto" w:fill="FFFFFF"/>
            <w:vAlign w:val="center"/>
          </w:tcPr>
          <w:p w:rsidR="002F4FA5" w:rsidRDefault="002F4FA5">
            <w:pPr>
              <w:spacing w:after="160"/>
              <w:jc w:val="center"/>
              <w:rPr>
                <w:b/>
                <w:i/>
                <w:color w:val="000000" w:themeColor="text1"/>
                <w:sz w:val="24"/>
                <w:szCs w:val="24"/>
              </w:rPr>
            </w:pPr>
          </w:p>
        </w:tc>
        <w:tc>
          <w:tcPr>
            <w:tcW w:w="3330" w:type="dxa"/>
            <w:gridSpan w:val="3"/>
            <w:tcBorders>
              <w:top w:val="nil"/>
              <w:left w:val="nil"/>
              <w:bottom w:val="single" w:sz="4" w:space="0" w:color="auto"/>
              <w:right w:val="nil"/>
            </w:tcBorders>
            <w:shd w:val="clear" w:color="auto" w:fill="FFFFFF"/>
            <w:tcMar>
              <w:top w:w="100" w:type="dxa"/>
              <w:left w:w="100" w:type="dxa"/>
              <w:bottom w:w="100" w:type="dxa"/>
              <w:right w:w="100" w:type="dxa"/>
            </w:tcMar>
            <w:vAlign w:val="center"/>
          </w:tcPr>
          <w:p w:rsidR="002F4FA5" w:rsidRPr="00A51FB2" w:rsidRDefault="002F4FA5">
            <w:pPr>
              <w:spacing w:after="160"/>
              <w:jc w:val="center"/>
              <w:rPr>
                <w:b/>
                <w:i/>
                <w:color w:val="000000" w:themeColor="text1"/>
                <w:sz w:val="24"/>
                <w:szCs w:val="24"/>
              </w:rPr>
            </w:pPr>
            <w:r>
              <w:rPr>
                <w:b/>
                <w:i/>
                <w:color w:val="000000" w:themeColor="text1"/>
                <w:sz w:val="24"/>
                <w:szCs w:val="24"/>
              </w:rPr>
              <w:t>Kinematics</w:t>
            </w:r>
          </w:p>
        </w:tc>
        <w:tc>
          <w:tcPr>
            <w:tcW w:w="6726" w:type="dxa"/>
            <w:gridSpan w:val="7"/>
            <w:tcBorders>
              <w:top w:val="nil"/>
              <w:left w:val="nil"/>
              <w:bottom w:val="single" w:sz="4" w:space="0" w:color="auto"/>
              <w:right w:val="nil"/>
            </w:tcBorders>
            <w:shd w:val="clear" w:color="auto" w:fill="FFFFFF"/>
            <w:tcMar>
              <w:top w:w="100" w:type="dxa"/>
              <w:left w:w="100" w:type="dxa"/>
              <w:bottom w:w="100" w:type="dxa"/>
              <w:right w:w="100" w:type="dxa"/>
            </w:tcMar>
            <w:vAlign w:val="center"/>
          </w:tcPr>
          <w:p w:rsidR="002F4FA5" w:rsidRPr="00A51FB2" w:rsidRDefault="002F4FA5">
            <w:pPr>
              <w:spacing w:after="160"/>
              <w:jc w:val="center"/>
              <w:rPr>
                <w:b/>
                <w:i/>
                <w:color w:val="000000" w:themeColor="text1"/>
                <w:sz w:val="24"/>
                <w:szCs w:val="24"/>
              </w:rPr>
            </w:pPr>
            <w:r w:rsidRPr="00A51FB2">
              <w:rPr>
                <w:b/>
                <w:i/>
                <w:color w:val="000000" w:themeColor="text1"/>
                <w:sz w:val="24"/>
                <w:szCs w:val="24"/>
              </w:rPr>
              <w:t>Morphometrics</w:t>
            </w:r>
          </w:p>
        </w:tc>
      </w:tr>
      <w:tr w:rsidR="00FE1AF5" w:rsidRPr="006B5D22" w:rsidTr="002F4FA5">
        <w:trPr>
          <w:gridAfter w:val="1"/>
          <w:wAfter w:w="1119" w:type="dxa"/>
          <w:trHeight w:val="97"/>
        </w:trPr>
        <w:tc>
          <w:tcPr>
            <w:tcW w:w="1119" w:type="dxa"/>
            <w:tcBorders>
              <w:top w:val="single" w:sz="4" w:space="0" w:color="auto"/>
              <w:left w:val="nil"/>
              <w:bottom w:val="single" w:sz="4" w:space="0" w:color="auto"/>
              <w:right w:val="nil"/>
            </w:tcBorders>
            <w:shd w:val="clear" w:color="auto" w:fill="FFFFFF"/>
            <w:vAlign w:val="center"/>
          </w:tcPr>
          <w:p w:rsidR="00FE1AF5" w:rsidRPr="008B00FD" w:rsidRDefault="00FE1AF5" w:rsidP="008857BC">
            <w:pPr>
              <w:jc w:val="center"/>
              <w:rPr>
                <w:b/>
                <w:i/>
                <w:color w:val="000000" w:themeColor="text1"/>
                <w:sz w:val="20"/>
                <w:szCs w:val="20"/>
              </w:rPr>
            </w:pPr>
            <w:r>
              <w:rPr>
                <w:b/>
                <w:i/>
                <w:color w:val="000000" w:themeColor="text1"/>
                <w:sz w:val="20"/>
                <w:szCs w:val="20"/>
              </w:rPr>
              <w:t>Species</w:t>
            </w:r>
          </w:p>
        </w:tc>
        <w:tc>
          <w:tcPr>
            <w:tcW w:w="1119" w:type="dxa"/>
            <w:tcBorders>
              <w:top w:val="single" w:sz="4" w:space="0" w:color="auto"/>
              <w:left w:val="nil"/>
              <w:bottom w:val="single" w:sz="4" w:space="0" w:color="auto"/>
              <w:right w:val="nil"/>
            </w:tcBorders>
            <w:shd w:val="clear" w:color="auto" w:fill="FFFFFF"/>
            <w:tcMar>
              <w:top w:w="100" w:type="dxa"/>
              <w:left w:w="100" w:type="dxa"/>
              <w:bottom w:w="100" w:type="dxa"/>
              <w:right w:w="100" w:type="dxa"/>
            </w:tcMar>
            <w:vAlign w:val="center"/>
          </w:tcPr>
          <w:p w:rsidR="00FE1AF5" w:rsidRPr="007C2F3B" w:rsidRDefault="00FE1AF5" w:rsidP="008857BC">
            <w:pPr>
              <w:jc w:val="center"/>
              <w:rPr>
                <w:b/>
                <w:i/>
                <w:color w:val="000000" w:themeColor="text1"/>
                <w:sz w:val="12"/>
                <w:szCs w:val="12"/>
              </w:rPr>
            </w:pPr>
            <w:r w:rsidRPr="007C2F3B">
              <w:rPr>
                <w:b/>
                <w:i/>
                <w:color w:val="000000" w:themeColor="text1"/>
                <w:sz w:val="12"/>
                <w:szCs w:val="12"/>
              </w:rPr>
              <w:t>Number of Individuals</w:t>
            </w:r>
          </w:p>
        </w:tc>
        <w:tc>
          <w:tcPr>
            <w:tcW w:w="1119" w:type="dxa"/>
            <w:tcBorders>
              <w:top w:val="single" w:sz="4" w:space="0" w:color="auto"/>
              <w:left w:val="nil"/>
              <w:bottom w:val="single" w:sz="4" w:space="0" w:color="auto"/>
              <w:right w:val="nil"/>
            </w:tcBorders>
            <w:shd w:val="clear" w:color="auto" w:fill="FFFFFF"/>
            <w:tcMar>
              <w:top w:w="100" w:type="dxa"/>
              <w:left w:w="100" w:type="dxa"/>
              <w:bottom w:w="100" w:type="dxa"/>
              <w:right w:w="100" w:type="dxa"/>
            </w:tcMar>
            <w:vAlign w:val="center"/>
          </w:tcPr>
          <w:p w:rsidR="00FE1AF5" w:rsidRPr="007C2F3B" w:rsidRDefault="00FE1AF5" w:rsidP="004B31A6">
            <w:pPr>
              <w:jc w:val="center"/>
              <w:rPr>
                <w:b/>
                <w:i/>
                <w:color w:val="000000" w:themeColor="text1"/>
                <w:sz w:val="12"/>
                <w:szCs w:val="12"/>
              </w:rPr>
            </w:pPr>
            <w:r w:rsidRPr="007C2F3B">
              <w:rPr>
                <w:b/>
                <w:i/>
                <w:color w:val="000000" w:themeColor="text1"/>
                <w:sz w:val="12"/>
                <w:szCs w:val="12"/>
              </w:rPr>
              <w:t>Swim Speed (</w:t>
            </w:r>
            <w:r>
              <w:rPr>
                <w:b/>
                <w:i/>
                <w:color w:val="000000" w:themeColor="text1"/>
                <w:sz w:val="12"/>
                <w:szCs w:val="12"/>
              </w:rPr>
              <w:t>Routine</w:t>
            </w:r>
            <w:r w:rsidRPr="007C2F3B">
              <w:rPr>
                <w:b/>
                <w:i/>
                <w:color w:val="000000" w:themeColor="text1"/>
                <w:sz w:val="12"/>
                <w:szCs w:val="12"/>
              </w:rPr>
              <w:t>) (m s</w:t>
            </w:r>
            <w:r w:rsidRPr="007C2F3B">
              <w:rPr>
                <w:b/>
                <w:i/>
                <w:color w:val="000000" w:themeColor="text1"/>
                <w:sz w:val="12"/>
                <w:szCs w:val="12"/>
                <w:vertAlign w:val="superscript"/>
              </w:rPr>
              <w:t>-1</w:t>
            </w:r>
            <w:r w:rsidRPr="007C2F3B">
              <w:rPr>
                <w:b/>
                <w:i/>
                <w:color w:val="000000" w:themeColor="text1"/>
                <w:sz w:val="12"/>
                <w:szCs w:val="12"/>
              </w:rPr>
              <w:t>)</w:t>
            </w:r>
          </w:p>
        </w:tc>
        <w:tc>
          <w:tcPr>
            <w:tcW w:w="1119" w:type="dxa"/>
            <w:gridSpan w:val="2"/>
            <w:tcBorders>
              <w:top w:val="single" w:sz="4" w:space="0" w:color="auto"/>
              <w:left w:val="nil"/>
              <w:bottom w:val="single" w:sz="4" w:space="0" w:color="auto"/>
              <w:right w:val="nil"/>
            </w:tcBorders>
            <w:shd w:val="clear" w:color="auto" w:fill="FFFFFF"/>
            <w:vAlign w:val="center"/>
          </w:tcPr>
          <w:p w:rsidR="00FE1AF5" w:rsidRPr="007C2F3B" w:rsidRDefault="00FE1AF5" w:rsidP="008857BC">
            <w:pPr>
              <w:jc w:val="center"/>
              <w:rPr>
                <w:b/>
                <w:i/>
                <w:color w:val="000000" w:themeColor="text1"/>
                <w:sz w:val="12"/>
                <w:szCs w:val="12"/>
              </w:rPr>
            </w:pPr>
            <w:r w:rsidRPr="007C2F3B">
              <w:rPr>
                <w:b/>
                <w:i/>
                <w:color w:val="000000" w:themeColor="text1"/>
                <w:sz w:val="12"/>
                <w:szCs w:val="12"/>
              </w:rPr>
              <w:t>Oscillatory Frequency</w:t>
            </w:r>
            <w:r>
              <w:rPr>
                <w:b/>
                <w:i/>
                <w:color w:val="000000" w:themeColor="text1"/>
                <w:sz w:val="12"/>
                <w:szCs w:val="12"/>
              </w:rPr>
              <w:t xml:space="preserve"> (Routine)</w:t>
            </w:r>
            <w:r w:rsidRPr="007C2F3B">
              <w:rPr>
                <w:b/>
                <w:i/>
                <w:color w:val="000000" w:themeColor="text1"/>
                <w:sz w:val="12"/>
                <w:szCs w:val="12"/>
              </w:rPr>
              <w:t xml:space="preserve"> (Hz)</w:t>
            </w:r>
          </w:p>
        </w:tc>
        <w:tc>
          <w:tcPr>
            <w:tcW w:w="1119" w:type="dxa"/>
            <w:tcBorders>
              <w:top w:val="single" w:sz="4" w:space="0" w:color="auto"/>
              <w:left w:val="nil"/>
              <w:bottom w:val="single" w:sz="4" w:space="0" w:color="auto"/>
              <w:right w:val="nil"/>
            </w:tcBorders>
            <w:shd w:val="clear" w:color="auto" w:fill="FFFFFF"/>
            <w:tcMar>
              <w:top w:w="100" w:type="dxa"/>
              <w:left w:w="100" w:type="dxa"/>
              <w:bottom w:w="100" w:type="dxa"/>
              <w:right w:w="100" w:type="dxa"/>
            </w:tcMar>
            <w:vAlign w:val="center"/>
          </w:tcPr>
          <w:p w:rsidR="00FE1AF5" w:rsidRPr="007C2F3B" w:rsidRDefault="00FE1AF5" w:rsidP="008857BC">
            <w:pPr>
              <w:jc w:val="center"/>
              <w:rPr>
                <w:b/>
                <w:i/>
                <w:color w:val="000000" w:themeColor="text1"/>
                <w:sz w:val="12"/>
                <w:szCs w:val="12"/>
              </w:rPr>
            </w:pPr>
            <w:r>
              <w:rPr>
                <w:b/>
                <w:i/>
                <w:color w:val="000000" w:themeColor="text1"/>
                <w:sz w:val="12"/>
                <w:szCs w:val="12"/>
              </w:rPr>
              <w:t>Swim Speed (Lunge</w:t>
            </w:r>
            <w:r w:rsidRPr="007C2F3B">
              <w:rPr>
                <w:b/>
                <w:i/>
                <w:color w:val="000000" w:themeColor="text1"/>
                <w:sz w:val="12"/>
                <w:szCs w:val="12"/>
              </w:rPr>
              <w:t>) (m s</w:t>
            </w:r>
            <w:r w:rsidRPr="007C2F3B">
              <w:rPr>
                <w:b/>
                <w:i/>
                <w:color w:val="000000" w:themeColor="text1"/>
                <w:sz w:val="12"/>
                <w:szCs w:val="12"/>
                <w:vertAlign w:val="superscript"/>
              </w:rPr>
              <w:t>-1</w:t>
            </w:r>
            <w:r w:rsidRPr="007C2F3B">
              <w:rPr>
                <w:b/>
                <w:i/>
                <w:color w:val="000000" w:themeColor="text1"/>
                <w:sz w:val="12"/>
                <w:szCs w:val="12"/>
              </w:rPr>
              <w:t>)</w:t>
            </w:r>
          </w:p>
        </w:tc>
        <w:tc>
          <w:tcPr>
            <w:tcW w:w="1120" w:type="dxa"/>
            <w:gridSpan w:val="2"/>
            <w:tcBorders>
              <w:top w:val="single" w:sz="4" w:space="0" w:color="auto"/>
              <w:left w:val="nil"/>
              <w:bottom w:val="single" w:sz="4" w:space="0" w:color="auto"/>
              <w:right w:val="nil"/>
            </w:tcBorders>
            <w:shd w:val="clear" w:color="auto" w:fill="FFFFFF"/>
            <w:tcMar>
              <w:top w:w="100" w:type="dxa"/>
              <w:left w:w="100" w:type="dxa"/>
              <w:bottom w:w="100" w:type="dxa"/>
              <w:right w:w="100" w:type="dxa"/>
            </w:tcMar>
            <w:vAlign w:val="center"/>
          </w:tcPr>
          <w:p w:rsidR="00FE1AF5" w:rsidRPr="007C2F3B" w:rsidRDefault="00FE1AF5" w:rsidP="008857BC">
            <w:pPr>
              <w:jc w:val="center"/>
              <w:rPr>
                <w:b/>
                <w:i/>
                <w:color w:val="000000" w:themeColor="text1"/>
                <w:sz w:val="12"/>
                <w:szCs w:val="12"/>
              </w:rPr>
            </w:pPr>
            <w:r w:rsidRPr="007C2F3B">
              <w:rPr>
                <w:b/>
                <w:i/>
                <w:color w:val="000000" w:themeColor="text1"/>
                <w:sz w:val="12"/>
                <w:szCs w:val="12"/>
              </w:rPr>
              <w:t xml:space="preserve">Oscillatory Frequency </w:t>
            </w:r>
            <w:r>
              <w:rPr>
                <w:b/>
                <w:i/>
                <w:color w:val="000000" w:themeColor="text1"/>
                <w:sz w:val="12"/>
                <w:szCs w:val="12"/>
              </w:rPr>
              <w:t xml:space="preserve">(Lunge) </w:t>
            </w:r>
            <w:r w:rsidRPr="007C2F3B">
              <w:rPr>
                <w:b/>
                <w:i/>
                <w:color w:val="000000" w:themeColor="text1"/>
                <w:sz w:val="12"/>
                <w:szCs w:val="12"/>
              </w:rPr>
              <w:t>(Hz)</w:t>
            </w:r>
          </w:p>
        </w:tc>
        <w:tc>
          <w:tcPr>
            <w:tcW w:w="1119" w:type="dxa"/>
            <w:tcBorders>
              <w:top w:val="single" w:sz="4" w:space="0" w:color="auto"/>
              <w:left w:val="nil"/>
              <w:bottom w:val="single" w:sz="4" w:space="0" w:color="auto"/>
              <w:right w:val="nil"/>
            </w:tcBorders>
            <w:shd w:val="clear" w:color="auto" w:fill="FFFFFF"/>
            <w:tcMar>
              <w:top w:w="100" w:type="dxa"/>
              <w:left w:w="100" w:type="dxa"/>
              <w:bottom w:w="100" w:type="dxa"/>
              <w:right w:w="100" w:type="dxa"/>
            </w:tcMar>
            <w:vAlign w:val="center"/>
          </w:tcPr>
          <w:p w:rsidR="00FE1AF5" w:rsidRPr="007C2F3B" w:rsidRDefault="00FE1AF5" w:rsidP="008857BC">
            <w:pPr>
              <w:jc w:val="center"/>
              <w:rPr>
                <w:b/>
                <w:i/>
                <w:color w:val="000000" w:themeColor="text1"/>
                <w:sz w:val="12"/>
                <w:szCs w:val="12"/>
              </w:rPr>
            </w:pPr>
            <w:r w:rsidRPr="007C2F3B">
              <w:rPr>
                <w:b/>
                <w:i/>
                <w:color w:val="000000" w:themeColor="text1"/>
                <w:sz w:val="12"/>
                <w:szCs w:val="12"/>
              </w:rPr>
              <w:t>Total Length (m)</w:t>
            </w:r>
          </w:p>
        </w:tc>
        <w:tc>
          <w:tcPr>
            <w:tcW w:w="1119" w:type="dxa"/>
            <w:tcBorders>
              <w:top w:val="single" w:sz="4" w:space="0" w:color="auto"/>
              <w:left w:val="nil"/>
              <w:bottom w:val="single" w:sz="4" w:space="0" w:color="auto"/>
              <w:right w:val="nil"/>
            </w:tcBorders>
            <w:shd w:val="clear" w:color="auto" w:fill="FFFFFF"/>
            <w:vAlign w:val="center"/>
          </w:tcPr>
          <w:p w:rsidR="00FE1AF5" w:rsidRPr="007C2F3B" w:rsidRDefault="00FE1AF5" w:rsidP="008857BC">
            <w:pPr>
              <w:jc w:val="center"/>
              <w:rPr>
                <w:b/>
                <w:i/>
                <w:color w:val="000000" w:themeColor="text1"/>
                <w:sz w:val="12"/>
                <w:szCs w:val="12"/>
              </w:rPr>
            </w:pPr>
            <w:r w:rsidRPr="007C2F3B">
              <w:rPr>
                <w:b/>
                <w:i/>
                <w:color w:val="000000" w:themeColor="text1"/>
                <w:sz w:val="12"/>
                <w:szCs w:val="12"/>
              </w:rPr>
              <w:t>Wetted Surface Area (m</w:t>
            </w:r>
            <w:r w:rsidRPr="007C2F3B">
              <w:rPr>
                <w:b/>
                <w:i/>
                <w:color w:val="000000" w:themeColor="text1"/>
                <w:sz w:val="12"/>
                <w:szCs w:val="12"/>
                <w:vertAlign w:val="superscript"/>
              </w:rPr>
              <w:t>2</w:t>
            </w:r>
            <w:r w:rsidRPr="007C2F3B">
              <w:rPr>
                <w:b/>
                <w:i/>
                <w:color w:val="000000" w:themeColor="text1"/>
                <w:sz w:val="12"/>
                <w:szCs w:val="12"/>
              </w:rPr>
              <w:t>)</w:t>
            </w:r>
          </w:p>
        </w:tc>
        <w:tc>
          <w:tcPr>
            <w:tcW w:w="1119" w:type="dxa"/>
            <w:tcBorders>
              <w:top w:val="single" w:sz="4" w:space="0" w:color="auto"/>
              <w:left w:val="nil"/>
              <w:bottom w:val="single" w:sz="4" w:space="0" w:color="auto"/>
              <w:right w:val="nil"/>
            </w:tcBorders>
            <w:shd w:val="clear" w:color="auto" w:fill="FFFFFF"/>
            <w:vAlign w:val="center"/>
          </w:tcPr>
          <w:p w:rsidR="00FE1AF5" w:rsidRPr="007C2F3B" w:rsidRDefault="00FE1AF5" w:rsidP="008857BC">
            <w:pPr>
              <w:jc w:val="center"/>
              <w:rPr>
                <w:b/>
                <w:i/>
                <w:color w:val="000000" w:themeColor="text1"/>
                <w:sz w:val="12"/>
                <w:szCs w:val="12"/>
              </w:rPr>
            </w:pPr>
            <w:r w:rsidRPr="007C2F3B">
              <w:rPr>
                <w:b/>
                <w:i/>
                <w:color w:val="000000" w:themeColor="text1"/>
                <w:sz w:val="12"/>
                <w:szCs w:val="12"/>
              </w:rPr>
              <w:t>Body Mass (kg)</w:t>
            </w:r>
          </w:p>
        </w:tc>
        <w:tc>
          <w:tcPr>
            <w:tcW w:w="1119" w:type="dxa"/>
            <w:tcBorders>
              <w:top w:val="single" w:sz="4" w:space="0" w:color="auto"/>
              <w:left w:val="nil"/>
              <w:bottom w:val="single" w:sz="4" w:space="0" w:color="auto"/>
              <w:right w:val="nil"/>
            </w:tcBorders>
            <w:shd w:val="clear" w:color="auto" w:fill="FFFFFF"/>
            <w:vAlign w:val="center"/>
          </w:tcPr>
          <w:p w:rsidR="00FE1AF5" w:rsidRPr="007C2F3B" w:rsidRDefault="00FE1AF5" w:rsidP="008857BC">
            <w:pPr>
              <w:jc w:val="center"/>
              <w:rPr>
                <w:b/>
                <w:i/>
                <w:color w:val="000000" w:themeColor="text1"/>
                <w:sz w:val="12"/>
                <w:szCs w:val="12"/>
              </w:rPr>
            </w:pPr>
            <w:r w:rsidRPr="007C2F3B">
              <w:rPr>
                <w:b/>
                <w:i/>
                <w:color w:val="000000" w:themeColor="text1"/>
                <w:sz w:val="12"/>
                <w:szCs w:val="12"/>
              </w:rPr>
              <w:t>Chord Length (m)</w:t>
            </w:r>
          </w:p>
        </w:tc>
        <w:tc>
          <w:tcPr>
            <w:tcW w:w="1120" w:type="dxa"/>
            <w:tcBorders>
              <w:top w:val="single" w:sz="4" w:space="0" w:color="auto"/>
              <w:left w:val="nil"/>
              <w:bottom w:val="single" w:sz="4" w:space="0" w:color="auto"/>
              <w:right w:val="nil"/>
            </w:tcBorders>
            <w:shd w:val="clear" w:color="auto" w:fill="FFFFFF"/>
            <w:vAlign w:val="center"/>
          </w:tcPr>
          <w:p w:rsidR="00FE1AF5" w:rsidRPr="007C2F3B" w:rsidRDefault="00FE1AF5" w:rsidP="008857BC">
            <w:pPr>
              <w:jc w:val="center"/>
              <w:rPr>
                <w:b/>
                <w:i/>
                <w:color w:val="000000" w:themeColor="text1"/>
                <w:sz w:val="12"/>
                <w:szCs w:val="12"/>
              </w:rPr>
            </w:pPr>
            <w:r w:rsidRPr="007C2F3B">
              <w:rPr>
                <w:b/>
                <w:i/>
                <w:color w:val="000000" w:themeColor="text1"/>
                <w:sz w:val="12"/>
                <w:szCs w:val="12"/>
              </w:rPr>
              <w:t>Fluke Area (m</w:t>
            </w:r>
            <w:r w:rsidRPr="007C2F3B">
              <w:rPr>
                <w:b/>
                <w:i/>
                <w:color w:val="000000" w:themeColor="text1"/>
                <w:sz w:val="12"/>
                <w:szCs w:val="12"/>
                <w:vertAlign w:val="superscript"/>
              </w:rPr>
              <w:t>2</w:t>
            </w:r>
            <w:r w:rsidRPr="007C2F3B">
              <w:rPr>
                <w:b/>
                <w:i/>
                <w:color w:val="000000" w:themeColor="text1"/>
                <w:sz w:val="12"/>
                <w:szCs w:val="12"/>
              </w:rPr>
              <w:t>)</w:t>
            </w:r>
          </w:p>
        </w:tc>
      </w:tr>
      <w:tr w:rsidR="00FE1AF5" w:rsidRPr="006B5D22" w:rsidTr="002F4FA5">
        <w:trPr>
          <w:gridAfter w:val="1"/>
          <w:wAfter w:w="1119" w:type="dxa"/>
          <w:trHeight w:val="311"/>
        </w:trPr>
        <w:tc>
          <w:tcPr>
            <w:tcW w:w="1119" w:type="dxa"/>
            <w:tcBorders>
              <w:top w:val="single" w:sz="4" w:space="0" w:color="auto"/>
              <w:left w:val="nil"/>
              <w:bottom w:val="nil"/>
              <w:right w:val="nil"/>
            </w:tcBorders>
            <w:shd w:val="clear" w:color="auto" w:fill="A5A5A5" w:themeFill="accent3"/>
            <w:vAlign w:val="center"/>
          </w:tcPr>
          <w:p w:rsidR="00FE1AF5" w:rsidRPr="00B97EE0" w:rsidRDefault="00FE1AF5" w:rsidP="000D2946">
            <w:pPr>
              <w:jc w:val="center"/>
              <w:rPr>
                <w:b/>
                <w:i/>
                <w:color w:val="000000" w:themeColor="text1"/>
                <w:sz w:val="20"/>
                <w:szCs w:val="20"/>
              </w:rPr>
            </w:pPr>
            <w:r>
              <w:rPr>
                <w:b/>
                <w:i/>
                <w:color w:val="000000" w:themeColor="text1"/>
                <w:sz w:val="20"/>
                <w:szCs w:val="20"/>
              </w:rPr>
              <w:t>Humpback</w:t>
            </w:r>
          </w:p>
        </w:tc>
        <w:tc>
          <w:tcPr>
            <w:tcW w:w="1119" w:type="dxa"/>
            <w:tcBorders>
              <w:top w:val="single" w:sz="4" w:space="0" w:color="auto"/>
              <w:left w:val="nil"/>
              <w:bottom w:val="nil"/>
              <w:right w:val="nil"/>
            </w:tcBorders>
            <w:shd w:val="clear" w:color="auto" w:fill="A5A5A5" w:themeFill="accent3"/>
            <w:tcMar>
              <w:top w:w="100" w:type="dxa"/>
              <w:left w:w="100" w:type="dxa"/>
              <w:bottom w:w="100" w:type="dxa"/>
              <w:right w:w="100" w:type="dxa"/>
            </w:tcMar>
            <w:vAlign w:val="center"/>
          </w:tcPr>
          <w:p w:rsidR="00FE1AF5" w:rsidRPr="002F4FA5" w:rsidRDefault="00FE1AF5" w:rsidP="000D2946">
            <w:pPr>
              <w:jc w:val="center"/>
              <w:rPr>
                <w:sz w:val="12"/>
                <w:szCs w:val="12"/>
              </w:rPr>
            </w:pPr>
            <w:r w:rsidRPr="002F4FA5">
              <w:rPr>
                <w:sz w:val="12"/>
                <w:szCs w:val="12"/>
              </w:rPr>
              <w:t>31 (30)</w:t>
            </w:r>
          </w:p>
        </w:tc>
        <w:tc>
          <w:tcPr>
            <w:tcW w:w="1119" w:type="dxa"/>
            <w:tcBorders>
              <w:top w:val="single" w:sz="4" w:space="0" w:color="auto"/>
              <w:left w:val="nil"/>
              <w:bottom w:val="nil"/>
              <w:right w:val="nil"/>
            </w:tcBorders>
            <w:shd w:val="clear" w:color="auto" w:fill="A5A5A5" w:themeFill="accent3"/>
            <w:tcMar>
              <w:top w:w="100" w:type="dxa"/>
              <w:left w:w="100" w:type="dxa"/>
              <w:bottom w:w="100" w:type="dxa"/>
              <w:right w:w="100" w:type="dxa"/>
            </w:tcMar>
            <w:vAlign w:val="center"/>
          </w:tcPr>
          <w:p w:rsidR="00FE1AF5" w:rsidRPr="002F4FA5" w:rsidRDefault="00FE1AF5" w:rsidP="000D2946">
            <w:pPr>
              <w:jc w:val="center"/>
              <w:rPr>
                <w:sz w:val="12"/>
                <w:szCs w:val="12"/>
              </w:rPr>
            </w:pPr>
            <w:r w:rsidRPr="002F4FA5">
              <w:rPr>
                <w:sz w:val="12"/>
                <w:szCs w:val="12"/>
              </w:rPr>
              <w:t xml:space="preserve">2.15 </w:t>
            </w:r>
            <w:r w:rsidRPr="002F4FA5">
              <w:rPr>
                <w:sz w:val="12"/>
                <w:szCs w:val="12"/>
              </w:rPr>
              <w:sym w:font="Symbol" w:char="F0B1"/>
            </w:r>
            <w:r w:rsidRPr="002F4FA5">
              <w:rPr>
                <w:sz w:val="12"/>
                <w:szCs w:val="12"/>
              </w:rPr>
              <w:t xml:space="preserve"> 0.066</w:t>
            </w:r>
          </w:p>
        </w:tc>
        <w:tc>
          <w:tcPr>
            <w:tcW w:w="1119" w:type="dxa"/>
            <w:gridSpan w:val="2"/>
            <w:tcBorders>
              <w:top w:val="single" w:sz="4" w:space="0" w:color="auto"/>
              <w:left w:val="nil"/>
              <w:bottom w:val="nil"/>
              <w:right w:val="nil"/>
            </w:tcBorders>
            <w:shd w:val="clear" w:color="auto" w:fill="A5A5A5" w:themeFill="accent3"/>
            <w:vAlign w:val="center"/>
          </w:tcPr>
          <w:p w:rsidR="00FE1AF5" w:rsidRPr="002F4FA5" w:rsidRDefault="00FE1AF5" w:rsidP="000D2946">
            <w:pPr>
              <w:jc w:val="center"/>
              <w:rPr>
                <w:sz w:val="12"/>
                <w:szCs w:val="12"/>
              </w:rPr>
            </w:pPr>
            <w:r w:rsidRPr="002F4FA5">
              <w:rPr>
                <w:sz w:val="12"/>
                <w:szCs w:val="12"/>
              </w:rPr>
              <w:t xml:space="preserve">0.24 </w:t>
            </w:r>
            <w:r w:rsidRPr="002F4FA5">
              <w:rPr>
                <w:sz w:val="12"/>
                <w:szCs w:val="12"/>
              </w:rPr>
              <w:sym w:font="Symbol" w:char="F0B1"/>
            </w:r>
            <w:r w:rsidRPr="002F4FA5">
              <w:rPr>
                <w:sz w:val="12"/>
                <w:szCs w:val="12"/>
              </w:rPr>
              <w:t xml:space="preserve"> 0.006</w:t>
            </w:r>
          </w:p>
        </w:tc>
        <w:tc>
          <w:tcPr>
            <w:tcW w:w="1119" w:type="dxa"/>
            <w:tcBorders>
              <w:top w:val="single" w:sz="4" w:space="0" w:color="auto"/>
              <w:left w:val="nil"/>
              <w:bottom w:val="nil"/>
              <w:right w:val="nil"/>
            </w:tcBorders>
            <w:shd w:val="clear" w:color="auto" w:fill="A5A5A5" w:themeFill="accent3"/>
            <w:tcMar>
              <w:top w:w="100" w:type="dxa"/>
              <w:left w:w="100" w:type="dxa"/>
              <w:bottom w:w="100" w:type="dxa"/>
              <w:right w:w="100" w:type="dxa"/>
            </w:tcMar>
            <w:vAlign w:val="center"/>
          </w:tcPr>
          <w:p w:rsidR="00FE1AF5" w:rsidRPr="002F4FA5" w:rsidRDefault="00FE1AF5" w:rsidP="000D2946">
            <w:pPr>
              <w:jc w:val="center"/>
              <w:rPr>
                <w:sz w:val="12"/>
                <w:szCs w:val="12"/>
              </w:rPr>
            </w:pPr>
            <w:r w:rsidRPr="002F4FA5">
              <w:rPr>
                <w:sz w:val="12"/>
                <w:szCs w:val="12"/>
              </w:rPr>
              <w:t xml:space="preserve">2.85 </w:t>
            </w:r>
            <w:r w:rsidRPr="002F4FA5">
              <w:rPr>
                <w:sz w:val="12"/>
                <w:szCs w:val="12"/>
              </w:rPr>
              <w:sym w:font="Symbol" w:char="F0B1"/>
            </w:r>
            <w:r w:rsidRPr="002F4FA5">
              <w:rPr>
                <w:sz w:val="12"/>
                <w:szCs w:val="12"/>
              </w:rPr>
              <w:t xml:space="preserve"> 0.100</w:t>
            </w:r>
          </w:p>
        </w:tc>
        <w:tc>
          <w:tcPr>
            <w:tcW w:w="1120" w:type="dxa"/>
            <w:gridSpan w:val="2"/>
            <w:tcBorders>
              <w:top w:val="single" w:sz="4" w:space="0" w:color="auto"/>
              <w:left w:val="nil"/>
              <w:bottom w:val="nil"/>
              <w:right w:val="nil"/>
            </w:tcBorders>
            <w:shd w:val="clear" w:color="auto" w:fill="A5A5A5" w:themeFill="accent3"/>
            <w:tcMar>
              <w:top w:w="100" w:type="dxa"/>
              <w:left w:w="100" w:type="dxa"/>
              <w:bottom w:w="100" w:type="dxa"/>
              <w:right w:w="100" w:type="dxa"/>
            </w:tcMar>
            <w:vAlign w:val="center"/>
          </w:tcPr>
          <w:p w:rsidR="00FE1AF5" w:rsidRPr="002F4FA5" w:rsidRDefault="00FE1AF5" w:rsidP="000D2946">
            <w:pPr>
              <w:jc w:val="center"/>
              <w:rPr>
                <w:sz w:val="12"/>
                <w:szCs w:val="12"/>
              </w:rPr>
            </w:pPr>
            <w:r w:rsidRPr="002F4FA5">
              <w:rPr>
                <w:sz w:val="12"/>
                <w:szCs w:val="12"/>
              </w:rPr>
              <w:t xml:space="preserve">0.34 </w:t>
            </w:r>
            <w:r w:rsidRPr="002F4FA5">
              <w:rPr>
                <w:sz w:val="12"/>
                <w:szCs w:val="12"/>
              </w:rPr>
              <w:sym w:font="Symbol" w:char="F0B1"/>
            </w:r>
            <w:r w:rsidRPr="002F4FA5">
              <w:rPr>
                <w:sz w:val="12"/>
                <w:szCs w:val="12"/>
              </w:rPr>
              <w:t xml:space="preserve"> 0.011 </w:t>
            </w:r>
          </w:p>
        </w:tc>
        <w:tc>
          <w:tcPr>
            <w:tcW w:w="1119" w:type="dxa"/>
            <w:tcBorders>
              <w:top w:val="single" w:sz="4" w:space="0" w:color="auto"/>
              <w:left w:val="nil"/>
              <w:bottom w:val="nil"/>
              <w:right w:val="nil"/>
            </w:tcBorders>
            <w:shd w:val="clear" w:color="auto" w:fill="A5A5A5" w:themeFill="accent3"/>
            <w:tcMar>
              <w:top w:w="100" w:type="dxa"/>
              <w:left w:w="100" w:type="dxa"/>
              <w:bottom w:w="100" w:type="dxa"/>
              <w:right w:w="100" w:type="dxa"/>
            </w:tcMar>
            <w:vAlign w:val="center"/>
          </w:tcPr>
          <w:p w:rsidR="00FE1AF5" w:rsidRPr="002F4FA5" w:rsidRDefault="00FE1AF5" w:rsidP="000D2946">
            <w:pPr>
              <w:jc w:val="center"/>
              <w:rPr>
                <w:sz w:val="12"/>
                <w:szCs w:val="12"/>
              </w:rPr>
            </w:pPr>
            <w:r w:rsidRPr="002F4FA5">
              <w:rPr>
                <w:sz w:val="12"/>
                <w:szCs w:val="12"/>
              </w:rPr>
              <w:t xml:space="preserve">11.09 </w:t>
            </w:r>
            <w:r w:rsidRPr="002F4FA5">
              <w:rPr>
                <w:sz w:val="12"/>
                <w:szCs w:val="12"/>
              </w:rPr>
              <w:sym w:font="Symbol" w:char="F0B1"/>
            </w:r>
            <w:r w:rsidRPr="002F4FA5">
              <w:rPr>
                <w:sz w:val="12"/>
                <w:szCs w:val="12"/>
              </w:rPr>
              <w:t xml:space="preserve"> 0.33</w:t>
            </w:r>
          </w:p>
        </w:tc>
        <w:tc>
          <w:tcPr>
            <w:tcW w:w="1119" w:type="dxa"/>
            <w:tcBorders>
              <w:top w:val="single" w:sz="4" w:space="0" w:color="auto"/>
              <w:left w:val="nil"/>
              <w:bottom w:val="nil"/>
              <w:right w:val="nil"/>
            </w:tcBorders>
            <w:shd w:val="clear" w:color="auto" w:fill="A5A5A5" w:themeFill="accent3"/>
            <w:vAlign w:val="center"/>
          </w:tcPr>
          <w:p w:rsidR="00FE1AF5" w:rsidRPr="002F4FA5" w:rsidRDefault="00FE1AF5" w:rsidP="000D2946">
            <w:pPr>
              <w:jc w:val="center"/>
              <w:rPr>
                <w:sz w:val="12"/>
                <w:szCs w:val="12"/>
              </w:rPr>
            </w:pPr>
            <w:r w:rsidRPr="002F4FA5">
              <w:rPr>
                <w:sz w:val="12"/>
                <w:szCs w:val="12"/>
              </w:rPr>
              <w:t xml:space="preserve">61.50 </w:t>
            </w:r>
            <w:r w:rsidRPr="002F4FA5">
              <w:rPr>
                <w:sz w:val="12"/>
                <w:szCs w:val="12"/>
              </w:rPr>
              <w:sym w:font="Symbol" w:char="F0B1"/>
            </w:r>
            <w:r w:rsidRPr="002F4FA5">
              <w:rPr>
                <w:sz w:val="12"/>
                <w:szCs w:val="12"/>
              </w:rPr>
              <w:t xml:space="preserve"> 1.80</w:t>
            </w:r>
          </w:p>
        </w:tc>
        <w:tc>
          <w:tcPr>
            <w:tcW w:w="1119" w:type="dxa"/>
            <w:tcBorders>
              <w:top w:val="single" w:sz="4" w:space="0" w:color="auto"/>
              <w:left w:val="nil"/>
              <w:bottom w:val="nil"/>
              <w:right w:val="nil"/>
            </w:tcBorders>
            <w:shd w:val="clear" w:color="auto" w:fill="A5A5A5" w:themeFill="accent3"/>
            <w:vAlign w:val="center"/>
          </w:tcPr>
          <w:p w:rsidR="00FE1AF5" w:rsidRPr="002F4FA5" w:rsidRDefault="00FE1AF5" w:rsidP="005F6636">
            <w:pPr>
              <w:jc w:val="center"/>
              <w:rPr>
                <w:sz w:val="12"/>
                <w:szCs w:val="12"/>
              </w:rPr>
            </w:pPr>
            <w:r w:rsidRPr="002F4FA5">
              <w:rPr>
                <w:sz w:val="12"/>
                <w:szCs w:val="12"/>
              </w:rPr>
              <w:t xml:space="preserve">20537.85 </w:t>
            </w:r>
            <w:r w:rsidRPr="002F4FA5">
              <w:rPr>
                <w:sz w:val="12"/>
                <w:szCs w:val="12"/>
              </w:rPr>
              <w:sym w:font="Symbol" w:char="F0B1"/>
            </w:r>
            <w:r w:rsidRPr="002F4FA5">
              <w:rPr>
                <w:sz w:val="12"/>
                <w:szCs w:val="12"/>
              </w:rPr>
              <w:t xml:space="preserve"> 1363.54</w:t>
            </w:r>
          </w:p>
        </w:tc>
        <w:tc>
          <w:tcPr>
            <w:tcW w:w="1119" w:type="dxa"/>
            <w:tcBorders>
              <w:top w:val="single" w:sz="4" w:space="0" w:color="auto"/>
              <w:left w:val="nil"/>
              <w:bottom w:val="nil"/>
              <w:right w:val="nil"/>
            </w:tcBorders>
            <w:shd w:val="clear" w:color="auto" w:fill="A5A5A5" w:themeFill="accent3"/>
            <w:vAlign w:val="center"/>
          </w:tcPr>
          <w:p w:rsidR="00FE1AF5" w:rsidRPr="002F4FA5" w:rsidRDefault="00FE1AF5" w:rsidP="000D2946">
            <w:pPr>
              <w:jc w:val="center"/>
              <w:rPr>
                <w:sz w:val="12"/>
                <w:szCs w:val="12"/>
              </w:rPr>
            </w:pPr>
            <w:r w:rsidRPr="002F4FA5">
              <w:rPr>
                <w:sz w:val="12"/>
                <w:szCs w:val="12"/>
              </w:rPr>
              <w:t xml:space="preserve">1.05 </w:t>
            </w:r>
            <w:r w:rsidRPr="002F4FA5">
              <w:rPr>
                <w:sz w:val="12"/>
                <w:szCs w:val="12"/>
              </w:rPr>
              <w:sym w:font="Symbol" w:char="F0B1"/>
            </w:r>
            <w:r w:rsidRPr="002F4FA5">
              <w:rPr>
                <w:sz w:val="12"/>
                <w:szCs w:val="12"/>
              </w:rPr>
              <w:t xml:space="preserve"> 0.03</w:t>
            </w:r>
          </w:p>
        </w:tc>
        <w:tc>
          <w:tcPr>
            <w:tcW w:w="1120" w:type="dxa"/>
            <w:tcBorders>
              <w:top w:val="single" w:sz="4" w:space="0" w:color="auto"/>
              <w:left w:val="nil"/>
              <w:bottom w:val="nil"/>
              <w:right w:val="nil"/>
            </w:tcBorders>
            <w:shd w:val="clear" w:color="auto" w:fill="A5A5A5" w:themeFill="accent3"/>
            <w:vAlign w:val="center"/>
          </w:tcPr>
          <w:p w:rsidR="00FE1AF5" w:rsidRPr="002F4FA5" w:rsidRDefault="00FE1AF5" w:rsidP="000D2946">
            <w:pPr>
              <w:jc w:val="center"/>
              <w:rPr>
                <w:sz w:val="12"/>
                <w:szCs w:val="12"/>
              </w:rPr>
            </w:pPr>
            <w:r w:rsidRPr="002F4FA5">
              <w:rPr>
                <w:sz w:val="12"/>
                <w:szCs w:val="12"/>
              </w:rPr>
              <w:t xml:space="preserve">3.14 </w:t>
            </w:r>
            <w:r w:rsidRPr="002F4FA5">
              <w:rPr>
                <w:sz w:val="12"/>
                <w:szCs w:val="12"/>
              </w:rPr>
              <w:sym w:font="Symbol" w:char="F0B1"/>
            </w:r>
            <w:r w:rsidRPr="002F4FA5">
              <w:rPr>
                <w:sz w:val="12"/>
                <w:szCs w:val="12"/>
              </w:rPr>
              <w:t xml:space="preserve"> 0.18</w:t>
            </w:r>
          </w:p>
        </w:tc>
      </w:tr>
      <w:tr w:rsidR="00FE1AF5" w:rsidRPr="006B5D22" w:rsidTr="002F4FA5">
        <w:trPr>
          <w:gridAfter w:val="1"/>
          <w:wAfter w:w="1119" w:type="dxa"/>
          <w:trHeight w:val="313"/>
        </w:trPr>
        <w:tc>
          <w:tcPr>
            <w:tcW w:w="1119" w:type="dxa"/>
            <w:tcBorders>
              <w:top w:val="nil"/>
              <w:left w:val="nil"/>
              <w:bottom w:val="nil"/>
              <w:right w:val="nil"/>
            </w:tcBorders>
            <w:shd w:val="clear" w:color="auto" w:fill="E7E6E6" w:themeFill="background2"/>
            <w:vAlign w:val="center"/>
          </w:tcPr>
          <w:p w:rsidR="00FE1AF5" w:rsidRPr="00B97EE0" w:rsidRDefault="00FE1AF5" w:rsidP="000D2946">
            <w:pPr>
              <w:jc w:val="center"/>
              <w:rPr>
                <w:b/>
                <w:i/>
                <w:color w:val="000000" w:themeColor="text1"/>
                <w:sz w:val="20"/>
                <w:szCs w:val="20"/>
              </w:rPr>
            </w:pPr>
            <w:r>
              <w:rPr>
                <w:b/>
                <w:i/>
                <w:color w:val="000000" w:themeColor="text1"/>
                <w:sz w:val="20"/>
                <w:szCs w:val="20"/>
              </w:rPr>
              <w:t>Blue</w:t>
            </w:r>
          </w:p>
        </w:tc>
        <w:tc>
          <w:tcPr>
            <w:tcW w:w="1119" w:type="dxa"/>
            <w:tcBorders>
              <w:top w:val="nil"/>
              <w:left w:val="nil"/>
              <w:bottom w:val="nil"/>
              <w:right w:val="nil"/>
            </w:tcBorders>
            <w:shd w:val="clear" w:color="auto" w:fill="E7E6E6" w:themeFill="background2"/>
            <w:tcMar>
              <w:top w:w="100" w:type="dxa"/>
              <w:left w:w="100" w:type="dxa"/>
              <w:bottom w:w="100" w:type="dxa"/>
              <w:right w:w="100" w:type="dxa"/>
            </w:tcMar>
            <w:vAlign w:val="center"/>
          </w:tcPr>
          <w:p w:rsidR="00FE1AF5" w:rsidRPr="002F4FA5" w:rsidRDefault="00FE1AF5" w:rsidP="000D2946">
            <w:pPr>
              <w:jc w:val="center"/>
              <w:rPr>
                <w:sz w:val="12"/>
                <w:szCs w:val="12"/>
              </w:rPr>
            </w:pPr>
            <w:r w:rsidRPr="002F4FA5">
              <w:rPr>
                <w:sz w:val="12"/>
                <w:szCs w:val="12"/>
              </w:rPr>
              <w:t>18</w:t>
            </w:r>
          </w:p>
        </w:tc>
        <w:tc>
          <w:tcPr>
            <w:tcW w:w="1119" w:type="dxa"/>
            <w:tcBorders>
              <w:top w:val="nil"/>
              <w:left w:val="nil"/>
              <w:bottom w:val="nil"/>
              <w:right w:val="nil"/>
            </w:tcBorders>
            <w:shd w:val="clear" w:color="auto" w:fill="E7E6E6" w:themeFill="background2"/>
            <w:tcMar>
              <w:top w:w="100" w:type="dxa"/>
              <w:left w:w="100" w:type="dxa"/>
              <w:bottom w:w="100" w:type="dxa"/>
              <w:right w:w="100" w:type="dxa"/>
            </w:tcMar>
            <w:vAlign w:val="center"/>
          </w:tcPr>
          <w:p w:rsidR="00FE1AF5" w:rsidRPr="002F4FA5" w:rsidRDefault="00FE1AF5" w:rsidP="000D2946">
            <w:pPr>
              <w:jc w:val="center"/>
              <w:rPr>
                <w:sz w:val="12"/>
                <w:szCs w:val="12"/>
              </w:rPr>
            </w:pPr>
            <w:r w:rsidRPr="002F4FA5">
              <w:rPr>
                <w:sz w:val="12"/>
                <w:szCs w:val="12"/>
              </w:rPr>
              <w:t xml:space="preserve">2.27 </w:t>
            </w:r>
            <w:r w:rsidRPr="002F4FA5">
              <w:rPr>
                <w:sz w:val="12"/>
                <w:szCs w:val="12"/>
              </w:rPr>
              <w:sym w:font="Symbol" w:char="F0B1"/>
            </w:r>
            <w:r w:rsidRPr="002F4FA5">
              <w:rPr>
                <w:sz w:val="12"/>
                <w:szCs w:val="12"/>
              </w:rPr>
              <w:t xml:space="preserve"> 0.063</w:t>
            </w:r>
          </w:p>
        </w:tc>
        <w:tc>
          <w:tcPr>
            <w:tcW w:w="1119" w:type="dxa"/>
            <w:gridSpan w:val="2"/>
            <w:tcBorders>
              <w:top w:val="nil"/>
              <w:left w:val="nil"/>
              <w:bottom w:val="nil"/>
              <w:right w:val="nil"/>
            </w:tcBorders>
            <w:shd w:val="clear" w:color="auto" w:fill="E7E6E6" w:themeFill="background2"/>
            <w:vAlign w:val="center"/>
          </w:tcPr>
          <w:p w:rsidR="00FE1AF5" w:rsidRPr="002F4FA5" w:rsidRDefault="00FE1AF5" w:rsidP="000D2946">
            <w:pPr>
              <w:jc w:val="center"/>
              <w:rPr>
                <w:sz w:val="12"/>
                <w:szCs w:val="12"/>
              </w:rPr>
            </w:pPr>
            <w:r w:rsidRPr="002F4FA5">
              <w:rPr>
                <w:sz w:val="12"/>
                <w:szCs w:val="12"/>
              </w:rPr>
              <w:t xml:space="preserve">0.19 </w:t>
            </w:r>
            <w:r w:rsidRPr="002F4FA5">
              <w:rPr>
                <w:sz w:val="12"/>
                <w:szCs w:val="12"/>
              </w:rPr>
              <w:sym w:font="Symbol" w:char="F0B1"/>
            </w:r>
            <w:r w:rsidRPr="002F4FA5">
              <w:rPr>
                <w:sz w:val="12"/>
                <w:szCs w:val="12"/>
              </w:rPr>
              <w:t xml:space="preserve"> 0.004</w:t>
            </w:r>
          </w:p>
        </w:tc>
        <w:tc>
          <w:tcPr>
            <w:tcW w:w="1119" w:type="dxa"/>
            <w:tcBorders>
              <w:top w:val="nil"/>
              <w:left w:val="nil"/>
              <w:bottom w:val="nil"/>
              <w:right w:val="nil"/>
            </w:tcBorders>
            <w:shd w:val="clear" w:color="auto" w:fill="E7E6E6" w:themeFill="background2"/>
            <w:tcMar>
              <w:top w:w="100" w:type="dxa"/>
              <w:left w:w="100" w:type="dxa"/>
              <w:bottom w:w="100" w:type="dxa"/>
              <w:right w:w="100" w:type="dxa"/>
            </w:tcMar>
            <w:vAlign w:val="center"/>
          </w:tcPr>
          <w:p w:rsidR="00FE1AF5" w:rsidRPr="002F4FA5" w:rsidRDefault="00FE1AF5" w:rsidP="000D2946">
            <w:pPr>
              <w:jc w:val="center"/>
              <w:rPr>
                <w:sz w:val="12"/>
                <w:szCs w:val="12"/>
              </w:rPr>
            </w:pPr>
            <w:r w:rsidRPr="002F4FA5">
              <w:rPr>
                <w:sz w:val="12"/>
                <w:szCs w:val="12"/>
              </w:rPr>
              <w:t xml:space="preserve">3.05 </w:t>
            </w:r>
            <w:r w:rsidRPr="002F4FA5">
              <w:rPr>
                <w:sz w:val="12"/>
                <w:szCs w:val="12"/>
              </w:rPr>
              <w:sym w:font="Symbol" w:char="F0B1"/>
            </w:r>
            <w:r w:rsidRPr="002F4FA5">
              <w:rPr>
                <w:sz w:val="12"/>
                <w:szCs w:val="12"/>
              </w:rPr>
              <w:t xml:space="preserve"> 0.056</w:t>
            </w:r>
          </w:p>
        </w:tc>
        <w:tc>
          <w:tcPr>
            <w:tcW w:w="1120" w:type="dxa"/>
            <w:gridSpan w:val="2"/>
            <w:tcBorders>
              <w:top w:val="nil"/>
              <w:left w:val="nil"/>
              <w:bottom w:val="nil"/>
              <w:right w:val="nil"/>
            </w:tcBorders>
            <w:shd w:val="clear" w:color="auto" w:fill="E7E6E6" w:themeFill="background2"/>
            <w:tcMar>
              <w:top w:w="100" w:type="dxa"/>
              <w:left w:w="100" w:type="dxa"/>
              <w:bottom w:w="100" w:type="dxa"/>
              <w:right w:w="100" w:type="dxa"/>
            </w:tcMar>
            <w:vAlign w:val="center"/>
          </w:tcPr>
          <w:p w:rsidR="00FE1AF5" w:rsidRPr="002F4FA5" w:rsidRDefault="00FE1AF5" w:rsidP="000D2946">
            <w:pPr>
              <w:jc w:val="center"/>
              <w:rPr>
                <w:sz w:val="12"/>
                <w:szCs w:val="12"/>
              </w:rPr>
            </w:pPr>
            <w:r w:rsidRPr="002F4FA5">
              <w:rPr>
                <w:sz w:val="12"/>
                <w:szCs w:val="12"/>
              </w:rPr>
              <w:t xml:space="preserve">0.24 </w:t>
            </w:r>
            <w:r w:rsidRPr="002F4FA5">
              <w:rPr>
                <w:sz w:val="12"/>
                <w:szCs w:val="12"/>
              </w:rPr>
              <w:sym w:font="Symbol" w:char="F0B1"/>
            </w:r>
            <w:r w:rsidRPr="002F4FA5">
              <w:rPr>
                <w:sz w:val="12"/>
                <w:szCs w:val="12"/>
              </w:rPr>
              <w:t xml:space="preserve"> 0.004</w:t>
            </w:r>
          </w:p>
        </w:tc>
        <w:tc>
          <w:tcPr>
            <w:tcW w:w="1119" w:type="dxa"/>
            <w:tcBorders>
              <w:top w:val="nil"/>
              <w:left w:val="nil"/>
              <w:bottom w:val="nil"/>
              <w:right w:val="nil"/>
            </w:tcBorders>
            <w:shd w:val="clear" w:color="auto" w:fill="E7E6E6" w:themeFill="background2"/>
            <w:tcMar>
              <w:top w:w="100" w:type="dxa"/>
              <w:left w:w="100" w:type="dxa"/>
              <w:bottom w:w="100" w:type="dxa"/>
              <w:right w:w="100" w:type="dxa"/>
            </w:tcMar>
            <w:vAlign w:val="center"/>
          </w:tcPr>
          <w:p w:rsidR="00FE1AF5" w:rsidRPr="002F4FA5" w:rsidRDefault="00FE1AF5" w:rsidP="000D2946">
            <w:pPr>
              <w:jc w:val="center"/>
              <w:rPr>
                <w:sz w:val="12"/>
                <w:szCs w:val="12"/>
              </w:rPr>
            </w:pPr>
            <w:r w:rsidRPr="002F4FA5">
              <w:rPr>
                <w:sz w:val="12"/>
                <w:szCs w:val="12"/>
              </w:rPr>
              <w:t xml:space="preserve">22.50 </w:t>
            </w:r>
            <w:r w:rsidRPr="002F4FA5">
              <w:rPr>
                <w:sz w:val="12"/>
                <w:szCs w:val="12"/>
              </w:rPr>
              <w:sym w:font="Symbol" w:char="F0B1"/>
            </w:r>
            <w:r w:rsidRPr="002F4FA5">
              <w:rPr>
                <w:sz w:val="12"/>
                <w:szCs w:val="12"/>
              </w:rPr>
              <w:t xml:space="preserve"> 0.32</w:t>
            </w:r>
          </w:p>
        </w:tc>
        <w:tc>
          <w:tcPr>
            <w:tcW w:w="1119" w:type="dxa"/>
            <w:tcBorders>
              <w:top w:val="nil"/>
              <w:left w:val="nil"/>
              <w:bottom w:val="nil"/>
              <w:right w:val="nil"/>
            </w:tcBorders>
            <w:shd w:val="clear" w:color="auto" w:fill="E7E6E6" w:themeFill="background2"/>
            <w:vAlign w:val="center"/>
          </w:tcPr>
          <w:p w:rsidR="00FE1AF5" w:rsidRPr="002F4FA5" w:rsidRDefault="00FE1AF5" w:rsidP="000D2946">
            <w:pPr>
              <w:jc w:val="center"/>
              <w:rPr>
                <w:sz w:val="12"/>
                <w:szCs w:val="12"/>
              </w:rPr>
            </w:pPr>
            <w:r w:rsidRPr="002F4FA5">
              <w:rPr>
                <w:sz w:val="12"/>
                <w:szCs w:val="12"/>
              </w:rPr>
              <w:t xml:space="preserve">152.50 </w:t>
            </w:r>
            <w:r w:rsidRPr="002F4FA5">
              <w:rPr>
                <w:sz w:val="12"/>
                <w:szCs w:val="12"/>
              </w:rPr>
              <w:sym w:font="Symbol" w:char="F0B1"/>
            </w:r>
            <w:r w:rsidRPr="002F4FA5">
              <w:rPr>
                <w:sz w:val="12"/>
                <w:szCs w:val="12"/>
              </w:rPr>
              <w:t xml:space="preserve"> 2.20</w:t>
            </w:r>
          </w:p>
        </w:tc>
        <w:tc>
          <w:tcPr>
            <w:tcW w:w="1119" w:type="dxa"/>
            <w:tcBorders>
              <w:top w:val="nil"/>
              <w:left w:val="nil"/>
              <w:bottom w:val="nil"/>
              <w:right w:val="nil"/>
            </w:tcBorders>
            <w:shd w:val="clear" w:color="auto" w:fill="E7E6E6" w:themeFill="background2"/>
            <w:vAlign w:val="center"/>
          </w:tcPr>
          <w:p w:rsidR="00FE1AF5" w:rsidRPr="002F4FA5" w:rsidRDefault="00FE1AF5" w:rsidP="000D2946">
            <w:pPr>
              <w:jc w:val="center"/>
              <w:rPr>
                <w:sz w:val="12"/>
                <w:szCs w:val="12"/>
              </w:rPr>
            </w:pPr>
            <w:r w:rsidRPr="002F4FA5">
              <w:rPr>
                <w:sz w:val="12"/>
                <w:szCs w:val="12"/>
              </w:rPr>
              <w:t xml:space="preserve">67301.16 </w:t>
            </w:r>
            <w:r w:rsidRPr="002F4FA5">
              <w:rPr>
                <w:sz w:val="12"/>
                <w:szCs w:val="12"/>
              </w:rPr>
              <w:sym w:font="Symbol" w:char="F0B1"/>
            </w:r>
            <w:r w:rsidRPr="002F4FA5">
              <w:rPr>
                <w:sz w:val="12"/>
                <w:szCs w:val="12"/>
              </w:rPr>
              <w:t xml:space="preserve"> 3172.36</w:t>
            </w:r>
          </w:p>
        </w:tc>
        <w:tc>
          <w:tcPr>
            <w:tcW w:w="1119" w:type="dxa"/>
            <w:tcBorders>
              <w:top w:val="nil"/>
              <w:left w:val="nil"/>
              <w:bottom w:val="nil"/>
              <w:right w:val="nil"/>
            </w:tcBorders>
            <w:shd w:val="clear" w:color="auto" w:fill="E7E6E6" w:themeFill="background2"/>
            <w:vAlign w:val="center"/>
          </w:tcPr>
          <w:p w:rsidR="00FE1AF5" w:rsidRPr="002F4FA5" w:rsidRDefault="00FE1AF5" w:rsidP="000D2946">
            <w:pPr>
              <w:jc w:val="center"/>
              <w:rPr>
                <w:sz w:val="12"/>
                <w:szCs w:val="12"/>
              </w:rPr>
            </w:pPr>
            <w:r w:rsidRPr="002F4FA5">
              <w:rPr>
                <w:sz w:val="12"/>
                <w:szCs w:val="12"/>
              </w:rPr>
              <w:t xml:space="preserve">1.29 </w:t>
            </w:r>
            <w:r w:rsidRPr="002F4FA5">
              <w:rPr>
                <w:sz w:val="12"/>
                <w:szCs w:val="12"/>
              </w:rPr>
              <w:sym w:font="Symbol" w:char="F0B1"/>
            </w:r>
            <w:r w:rsidRPr="002F4FA5">
              <w:rPr>
                <w:sz w:val="12"/>
                <w:szCs w:val="12"/>
              </w:rPr>
              <w:t xml:space="preserve"> 0.03</w:t>
            </w:r>
          </w:p>
        </w:tc>
        <w:tc>
          <w:tcPr>
            <w:tcW w:w="1120" w:type="dxa"/>
            <w:tcBorders>
              <w:top w:val="nil"/>
              <w:left w:val="nil"/>
              <w:bottom w:val="nil"/>
              <w:right w:val="nil"/>
            </w:tcBorders>
            <w:shd w:val="clear" w:color="auto" w:fill="E7E6E6" w:themeFill="background2"/>
            <w:vAlign w:val="center"/>
          </w:tcPr>
          <w:p w:rsidR="00FE1AF5" w:rsidRPr="002F4FA5" w:rsidRDefault="00FE1AF5" w:rsidP="000D2946">
            <w:pPr>
              <w:jc w:val="center"/>
              <w:rPr>
                <w:sz w:val="12"/>
                <w:szCs w:val="12"/>
              </w:rPr>
            </w:pPr>
            <w:r w:rsidRPr="002F4FA5">
              <w:rPr>
                <w:sz w:val="12"/>
                <w:szCs w:val="12"/>
              </w:rPr>
              <w:t xml:space="preserve">4.71 </w:t>
            </w:r>
            <w:r w:rsidRPr="002F4FA5">
              <w:rPr>
                <w:sz w:val="12"/>
                <w:szCs w:val="12"/>
              </w:rPr>
              <w:sym w:font="Symbol" w:char="F0B1"/>
            </w:r>
            <w:r w:rsidRPr="002F4FA5">
              <w:rPr>
                <w:sz w:val="12"/>
                <w:szCs w:val="12"/>
              </w:rPr>
              <w:t xml:space="preserve"> 0.18 </w:t>
            </w:r>
          </w:p>
        </w:tc>
      </w:tr>
      <w:tr w:rsidR="00FE1AF5" w:rsidRPr="006B5D22" w:rsidTr="002F4FA5">
        <w:trPr>
          <w:gridAfter w:val="1"/>
          <w:wAfter w:w="1119" w:type="dxa"/>
          <w:trHeight w:val="313"/>
        </w:trPr>
        <w:tc>
          <w:tcPr>
            <w:tcW w:w="1119" w:type="dxa"/>
            <w:tcBorders>
              <w:top w:val="nil"/>
              <w:left w:val="nil"/>
              <w:bottom w:val="nil"/>
              <w:right w:val="nil"/>
            </w:tcBorders>
            <w:shd w:val="clear" w:color="auto" w:fill="A5A5A5" w:themeFill="accent3"/>
            <w:vAlign w:val="center"/>
          </w:tcPr>
          <w:p w:rsidR="00FE1AF5" w:rsidRPr="00B97EE0" w:rsidRDefault="00C12D59" w:rsidP="000D2946">
            <w:pPr>
              <w:jc w:val="center"/>
              <w:rPr>
                <w:b/>
                <w:i/>
                <w:color w:val="000000" w:themeColor="text1"/>
                <w:sz w:val="20"/>
                <w:szCs w:val="20"/>
              </w:rPr>
            </w:pPr>
            <w:r w:rsidRPr="00C12D59">
              <w:rPr>
                <w:b/>
                <w:i/>
                <w:sz w:val="20"/>
                <w:szCs w:val="20"/>
              </w:rPr>
              <w:t>Ant.</w:t>
            </w:r>
            <w:r w:rsidRPr="00C12D59">
              <w:rPr>
                <w:sz w:val="20"/>
                <w:szCs w:val="20"/>
              </w:rPr>
              <w:t xml:space="preserve"> </w:t>
            </w:r>
            <w:r w:rsidR="00FE1AF5">
              <w:rPr>
                <w:b/>
                <w:i/>
                <w:color w:val="000000" w:themeColor="text1"/>
                <w:sz w:val="20"/>
                <w:szCs w:val="20"/>
              </w:rPr>
              <w:t>Minke</w:t>
            </w:r>
          </w:p>
        </w:tc>
        <w:tc>
          <w:tcPr>
            <w:tcW w:w="1119" w:type="dxa"/>
            <w:tcBorders>
              <w:top w:val="nil"/>
              <w:left w:val="nil"/>
              <w:bottom w:val="nil"/>
              <w:right w:val="nil"/>
            </w:tcBorders>
            <w:shd w:val="clear" w:color="auto" w:fill="A5A5A5" w:themeFill="accent3"/>
            <w:tcMar>
              <w:top w:w="100" w:type="dxa"/>
              <w:left w:w="100" w:type="dxa"/>
              <w:bottom w:w="100" w:type="dxa"/>
              <w:right w:w="100" w:type="dxa"/>
            </w:tcMar>
            <w:vAlign w:val="center"/>
          </w:tcPr>
          <w:p w:rsidR="00FE1AF5" w:rsidRPr="002F4FA5" w:rsidRDefault="00FE1AF5" w:rsidP="000D2946">
            <w:pPr>
              <w:jc w:val="center"/>
              <w:rPr>
                <w:sz w:val="12"/>
                <w:szCs w:val="12"/>
              </w:rPr>
            </w:pPr>
            <w:r w:rsidRPr="002F4FA5">
              <w:rPr>
                <w:sz w:val="12"/>
                <w:szCs w:val="12"/>
              </w:rPr>
              <w:t>14</w:t>
            </w:r>
          </w:p>
        </w:tc>
        <w:tc>
          <w:tcPr>
            <w:tcW w:w="1119" w:type="dxa"/>
            <w:tcBorders>
              <w:top w:val="nil"/>
              <w:left w:val="nil"/>
              <w:bottom w:val="nil"/>
              <w:right w:val="nil"/>
            </w:tcBorders>
            <w:shd w:val="clear" w:color="auto" w:fill="A5A5A5" w:themeFill="accent3"/>
            <w:tcMar>
              <w:top w:w="100" w:type="dxa"/>
              <w:left w:w="100" w:type="dxa"/>
              <w:bottom w:w="100" w:type="dxa"/>
              <w:right w:w="100" w:type="dxa"/>
            </w:tcMar>
            <w:vAlign w:val="center"/>
          </w:tcPr>
          <w:p w:rsidR="00FE1AF5" w:rsidRPr="002F4FA5" w:rsidRDefault="00FE1AF5" w:rsidP="000D2946">
            <w:pPr>
              <w:jc w:val="center"/>
              <w:rPr>
                <w:sz w:val="12"/>
                <w:szCs w:val="12"/>
              </w:rPr>
            </w:pPr>
            <w:r w:rsidRPr="002F4FA5">
              <w:rPr>
                <w:sz w:val="12"/>
                <w:szCs w:val="12"/>
              </w:rPr>
              <w:t xml:space="preserve">2.44 </w:t>
            </w:r>
            <w:r w:rsidRPr="002F4FA5">
              <w:rPr>
                <w:sz w:val="12"/>
                <w:szCs w:val="12"/>
              </w:rPr>
              <w:sym w:font="Symbol" w:char="F0B1"/>
            </w:r>
            <w:r w:rsidRPr="002F4FA5">
              <w:rPr>
                <w:sz w:val="12"/>
                <w:szCs w:val="12"/>
              </w:rPr>
              <w:t xml:space="preserve"> 0.053</w:t>
            </w:r>
          </w:p>
        </w:tc>
        <w:tc>
          <w:tcPr>
            <w:tcW w:w="1119" w:type="dxa"/>
            <w:gridSpan w:val="2"/>
            <w:tcBorders>
              <w:top w:val="nil"/>
              <w:left w:val="nil"/>
              <w:bottom w:val="nil"/>
              <w:right w:val="nil"/>
            </w:tcBorders>
            <w:shd w:val="clear" w:color="auto" w:fill="A5A5A5" w:themeFill="accent3"/>
            <w:vAlign w:val="center"/>
          </w:tcPr>
          <w:p w:rsidR="00FE1AF5" w:rsidRPr="002F4FA5" w:rsidRDefault="00FE1AF5" w:rsidP="000D2946">
            <w:pPr>
              <w:jc w:val="center"/>
              <w:rPr>
                <w:sz w:val="12"/>
                <w:szCs w:val="12"/>
              </w:rPr>
            </w:pPr>
            <w:r w:rsidRPr="002F4FA5">
              <w:rPr>
                <w:sz w:val="12"/>
                <w:szCs w:val="12"/>
              </w:rPr>
              <w:t xml:space="preserve">0.40 </w:t>
            </w:r>
            <w:r w:rsidRPr="002F4FA5">
              <w:rPr>
                <w:sz w:val="12"/>
                <w:szCs w:val="12"/>
              </w:rPr>
              <w:sym w:font="Symbol" w:char="F0B1"/>
            </w:r>
            <w:r w:rsidRPr="002F4FA5">
              <w:rPr>
                <w:sz w:val="12"/>
                <w:szCs w:val="12"/>
              </w:rPr>
              <w:t xml:space="preserve"> 0.010</w:t>
            </w:r>
          </w:p>
        </w:tc>
        <w:tc>
          <w:tcPr>
            <w:tcW w:w="1119" w:type="dxa"/>
            <w:tcBorders>
              <w:top w:val="nil"/>
              <w:left w:val="nil"/>
              <w:bottom w:val="nil"/>
              <w:right w:val="nil"/>
            </w:tcBorders>
            <w:shd w:val="clear" w:color="auto" w:fill="A5A5A5" w:themeFill="accent3"/>
            <w:tcMar>
              <w:top w:w="100" w:type="dxa"/>
              <w:left w:w="100" w:type="dxa"/>
              <w:bottom w:w="100" w:type="dxa"/>
              <w:right w:w="100" w:type="dxa"/>
            </w:tcMar>
            <w:vAlign w:val="center"/>
          </w:tcPr>
          <w:p w:rsidR="00FE1AF5" w:rsidRPr="002F4FA5" w:rsidRDefault="00FE1AF5" w:rsidP="000D2946">
            <w:pPr>
              <w:jc w:val="center"/>
              <w:rPr>
                <w:sz w:val="12"/>
                <w:szCs w:val="12"/>
              </w:rPr>
            </w:pPr>
            <w:r w:rsidRPr="002F4FA5">
              <w:rPr>
                <w:sz w:val="12"/>
                <w:szCs w:val="12"/>
              </w:rPr>
              <w:t xml:space="preserve">2.96 </w:t>
            </w:r>
            <w:r w:rsidRPr="002F4FA5">
              <w:rPr>
                <w:sz w:val="12"/>
                <w:szCs w:val="12"/>
              </w:rPr>
              <w:sym w:font="Symbol" w:char="F0B1"/>
            </w:r>
            <w:r w:rsidRPr="002F4FA5">
              <w:rPr>
                <w:sz w:val="12"/>
                <w:szCs w:val="12"/>
              </w:rPr>
              <w:t xml:space="preserve"> 0.117</w:t>
            </w:r>
          </w:p>
        </w:tc>
        <w:tc>
          <w:tcPr>
            <w:tcW w:w="1120" w:type="dxa"/>
            <w:gridSpan w:val="2"/>
            <w:tcBorders>
              <w:top w:val="nil"/>
              <w:left w:val="nil"/>
              <w:bottom w:val="nil"/>
              <w:right w:val="nil"/>
            </w:tcBorders>
            <w:shd w:val="clear" w:color="auto" w:fill="A5A5A5" w:themeFill="accent3"/>
            <w:tcMar>
              <w:top w:w="100" w:type="dxa"/>
              <w:left w:w="100" w:type="dxa"/>
              <w:bottom w:w="100" w:type="dxa"/>
              <w:right w:w="100" w:type="dxa"/>
            </w:tcMar>
            <w:vAlign w:val="center"/>
          </w:tcPr>
          <w:p w:rsidR="00FE1AF5" w:rsidRPr="002F4FA5" w:rsidRDefault="00FE1AF5" w:rsidP="000D2946">
            <w:pPr>
              <w:jc w:val="center"/>
              <w:rPr>
                <w:sz w:val="12"/>
                <w:szCs w:val="12"/>
              </w:rPr>
            </w:pPr>
            <w:r w:rsidRPr="002F4FA5">
              <w:rPr>
                <w:sz w:val="12"/>
                <w:szCs w:val="12"/>
              </w:rPr>
              <w:t xml:space="preserve">0.49 </w:t>
            </w:r>
            <w:r w:rsidRPr="002F4FA5">
              <w:rPr>
                <w:sz w:val="12"/>
                <w:szCs w:val="12"/>
              </w:rPr>
              <w:sym w:font="Symbol" w:char="F0B1"/>
            </w:r>
            <w:r w:rsidRPr="002F4FA5">
              <w:rPr>
                <w:sz w:val="12"/>
                <w:szCs w:val="12"/>
              </w:rPr>
              <w:t xml:space="preserve"> 0.008</w:t>
            </w:r>
          </w:p>
        </w:tc>
        <w:tc>
          <w:tcPr>
            <w:tcW w:w="1119" w:type="dxa"/>
            <w:tcBorders>
              <w:top w:val="nil"/>
              <w:left w:val="nil"/>
              <w:bottom w:val="nil"/>
              <w:right w:val="nil"/>
            </w:tcBorders>
            <w:shd w:val="clear" w:color="auto" w:fill="A5A5A5" w:themeFill="accent3"/>
            <w:tcMar>
              <w:top w:w="100" w:type="dxa"/>
              <w:left w:w="100" w:type="dxa"/>
              <w:bottom w:w="100" w:type="dxa"/>
              <w:right w:w="100" w:type="dxa"/>
            </w:tcMar>
            <w:vAlign w:val="center"/>
          </w:tcPr>
          <w:p w:rsidR="00FE1AF5" w:rsidRPr="002F4FA5" w:rsidRDefault="00FE1AF5" w:rsidP="000D2946">
            <w:pPr>
              <w:jc w:val="center"/>
              <w:rPr>
                <w:sz w:val="12"/>
                <w:szCs w:val="12"/>
              </w:rPr>
            </w:pPr>
            <w:r w:rsidRPr="002F4FA5">
              <w:rPr>
                <w:sz w:val="12"/>
                <w:szCs w:val="12"/>
              </w:rPr>
              <w:t xml:space="preserve">7.30 </w:t>
            </w:r>
            <w:r w:rsidRPr="002F4FA5">
              <w:rPr>
                <w:sz w:val="12"/>
                <w:szCs w:val="12"/>
              </w:rPr>
              <w:sym w:font="Symbol" w:char="F0B1"/>
            </w:r>
            <w:r w:rsidRPr="002F4FA5">
              <w:rPr>
                <w:sz w:val="12"/>
                <w:szCs w:val="12"/>
              </w:rPr>
              <w:t xml:space="preserve"> 0.34</w:t>
            </w:r>
          </w:p>
        </w:tc>
        <w:tc>
          <w:tcPr>
            <w:tcW w:w="1119" w:type="dxa"/>
            <w:tcBorders>
              <w:top w:val="nil"/>
              <w:left w:val="nil"/>
              <w:bottom w:val="nil"/>
              <w:right w:val="nil"/>
            </w:tcBorders>
            <w:shd w:val="clear" w:color="auto" w:fill="A5A5A5" w:themeFill="accent3"/>
            <w:vAlign w:val="center"/>
          </w:tcPr>
          <w:p w:rsidR="00FE1AF5" w:rsidRPr="002F4FA5" w:rsidRDefault="00FE1AF5" w:rsidP="000D2946">
            <w:pPr>
              <w:jc w:val="center"/>
              <w:rPr>
                <w:sz w:val="12"/>
                <w:szCs w:val="12"/>
              </w:rPr>
            </w:pPr>
            <w:r w:rsidRPr="002F4FA5">
              <w:rPr>
                <w:sz w:val="12"/>
                <w:szCs w:val="12"/>
              </w:rPr>
              <w:t xml:space="preserve">25.54 </w:t>
            </w:r>
            <w:r w:rsidRPr="002F4FA5">
              <w:rPr>
                <w:sz w:val="12"/>
                <w:szCs w:val="12"/>
              </w:rPr>
              <w:sym w:font="Symbol" w:char="F0B1"/>
            </w:r>
            <w:r w:rsidRPr="002F4FA5">
              <w:rPr>
                <w:sz w:val="12"/>
                <w:szCs w:val="12"/>
              </w:rPr>
              <w:t xml:space="preserve"> 1.21</w:t>
            </w:r>
          </w:p>
        </w:tc>
        <w:tc>
          <w:tcPr>
            <w:tcW w:w="1119" w:type="dxa"/>
            <w:tcBorders>
              <w:top w:val="nil"/>
              <w:left w:val="nil"/>
              <w:bottom w:val="nil"/>
              <w:right w:val="nil"/>
            </w:tcBorders>
            <w:shd w:val="clear" w:color="auto" w:fill="A5A5A5" w:themeFill="accent3"/>
            <w:vAlign w:val="center"/>
          </w:tcPr>
          <w:p w:rsidR="00FE1AF5" w:rsidRPr="002F4FA5" w:rsidRDefault="00FE1AF5" w:rsidP="005F6636">
            <w:pPr>
              <w:jc w:val="center"/>
              <w:rPr>
                <w:sz w:val="12"/>
                <w:szCs w:val="12"/>
              </w:rPr>
            </w:pPr>
            <w:r w:rsidRPr="002F4FA5">
              <w:rPr>
                <w:sz w:val="12"/>
                <w:szCs w:val="12"/>
              </w:rPr>
              <w:t xml:space="preserve">5528.91 </w:t>
            </w:r>
            <w:r w:rsidRPr="002F4FA5">
              <w:rPr>
                <w:sz w:val="12"/>
                <w:szCs w:val="12"/>
              </w:rPr>
              <w:sym w:font="Symbol" w:char="F0B1"/>
            </w:r>
            <w:r w:rsidRPr="002F4FA5">
              <w:rPr>
                <w:sz w:val="12"/>
                <w:szCs w:val="12"/>
              </w:rPr>
              <w:t xml:space="preserve"> 450.57</w:t>
            </w:r>
          </w:p>
        </w:tc>
        <w:tc>
          <w:tcPr>
            <w:tcW w:w="1119" w:type="dxa"/>
            <w:tcBorders>
              <w:top w:val="nil"/>
              <w:left w:val="nil"/>
              <w:bottom w:val="nil"/>
              <w:right w:val="nil"/>
            </w:tcBorders>
            <w:shd w:val="clear" w:color="auto" w:fill="A5A5A5" w:themeFill="accent3"/>
            <w:vAlign w:val="center"/>
          </w:tcPr>
          <w:p w:rsidR="00FE1AF5" w:rsidRPr="002F4FA5" w:rsidRDefault="00FE1AF5" w:rsidP="005D745D">
            <w:pPr>
              <w:jc w:val="center"/>
              <w:rPr>
                <w:sz w:val="12"/>
                <w:szCs w:val="12"/>
              </w:rPr>
            </w:pPr>
            <w:r w:rsidRPr="002F4FA5">
              <w:rPr>
                <w:sz w:val="12"/>
                <w:szCs w:val="12"/>
              </w:rPr>
              <w:t xml:space="preserve">0.55 </w:t>
            </w:r>
            <w:r w:rsidRPr="002F4FA5">
              <w:rPr>
                <w:sz w:val="12"/>
                <w:szCs w:val="12"/>
              </w:rPr>
              <w:sym w:font="Symbol" w:char="F0B1"/>
            </w:r>
            <w:r w:rsidRPr="002F4FA5">
              <w:rPr>
                <w:sz w:val="12"/>
                <w:szCs w:val="12"/>
              </w:rPr>
              <w:t xml:space="preserve"> 0.03</w:t>
            </w:r>
          </w:p>
        </w:tc>
        <w:tc>
          <w:tcPr>
            <w:tcW w:w="1120" w:type="dxa"/>
            <w:tcBorders>
              <w:top w:val="nil"/>
              <w:left w:val="nil"/>
              <w:bottom w:val="nil"/>
              <w:right w:val="nil"/>
            </w:tcBorders>
            <w:shd w:val="clear" w:color="auto" w:fill="A5A5A5" w:themeFill="accent3"/>
            <w:vAlign w:val="center"/>
          </w:tcPr>
          <w:p w:rsidR="00FE1AF5" w:rsidRPr="002F4FA5" w:rsidRDefault="00FE1AF5" w:rsidP="000D2946">
            <w:pPr>
              <w:jc w:val="center"/>
              <w:rPr>
                <w:sz w:val="12"/>
                <w:szCs w:val="12"/>
              </w:rPr>
            </w:pPr>
            <w:r w:rsidRPr="002F4FA5">
              <w:rPr>
                <w:sz w:val="12"/>
                <w:szCs w:val="12"/>
              </w:rPr>
              <w:t xml:space="preserve">0.77 </w:t>
            </w:r>
            <w:r w:rsidRPr="002F4FA5">
              <w:rPr>
                <w:sz w:val="12"/>
                <w:szCs w:val="12"/>
              </w:rPr>
              <w:sym w:font="Symbol" w:char="F0B1"/>
            </w:r>
            <w:r w:rsidRPr="002F4FA5">
              <w:rPr>
                <w:sz w:val="12"/>
                <w:szCs w:val="12"/>
              </w:rPr>
              <w:t xml:space="preserve"> 0.06</w:t>
            </w:r>
          </w:p>
        </w:tc>
      </w:tr>
      <w:tr w:rsidR="00FE1AF5" w:rsidRPr="006B5D22" w:rsidTr="002F4FA5">
        <w:trPr>
          <w:gridAfter w:val="1"/>
          <w:wAfter w:w="1119" w:type="dxa"/>
          <w:trHeight w:val="313"/>
        </w:trPr>
        <w:tc>
          <w:tcPr>
            <w:tcW w:w="1119" w:type="dxa"/>
            <w:tcBorders>
              <w:top w:val="nil"/>
              <w:left w:val="nil"/>
              <w:bottom w:val="nil"/>
              <w:right w:val="nil"/>
            </w:tcBorders>
            <w:shd w:val="clear" w:color="auto" w:fill="F2F2F2" w:themeFill="background1" w:themeFillShade="F2"/>
            <w:vAlign w:val="center"/>
          </w:tcPr>
          <w:p w:rsidR="00FE1AF5" w:rsidRDefault="00FE1AF5" w:rsidP="003B3C0A">
            <w:pPr>
              <w:jc w:val="center"/>
              <w:rPr>
                <w:b/>
                <w:i/>
                <w:color w:val="000000" w:themeColor="text1"/>
                <w:sz w:val="20"/>
                <w:szCs w:val="20"/>
              </w:rPr>
            </w:pPr>
            <w:r>
              <w:rPr>
                <w:b/>
                <w:i/>
                <w:color w:val="000000" w:themeColor="text1"/>
                <w:sz w:val="20"/>
                <w:szCs w:val="20"/>
              </w:rPr>
              <w:t>Bryde’s</w:t>
            </w:r>
          </w:p>
        </w:tc>
        <w:tc>
          <w:tcPr>
            <w:tcW w:w="1119" w:type="dxa"/>
            <w:tcBorders>
              <w:top w:val="nil"/>
              <w:left w:val="nil"/>
              <w:bottom w:val="nil"/>
              <w:right w:val="nil"/>
            </w:tcBorders>
            <w:shd w:val="clear" w:color="auto" w:fill="F2F2F2" w:themeFill="background1" w:themeFillShade="F2"/>
            <w:tcMar>
              <w:top w:w="100" w:type="dxa"/>
              <w:left w:w="100" w:type="dxa"/>
              <w:bottom w:w="100" w:type="dxa"/>
              <w:right w:w="100" w:type="dxa"/>
            </w:tcMar>
            <w:vAlign w:val="center"/>
          </w:tcPr>
          <w:p w:rsidR="00FE1AF5" w:rsidRPr="002F4FA5" w:rsidRDefault="00FE1AF5" w:rsidP="003B3C0A">
            <w:pPr>
              <w:jc w:val="center"/>
              <w:rPr>
                <w:sz w:val="12"/>
                <w:szCs w:val="12"/>
              </w:rPr>
            </w:pPr>
            <w:r w:rsidRPr="002F4FA5">
              <w:rPr>
                <w:sz w:val="12"/>
                <w:szCs w:val="12"/>
              </w:rPr>
              <w:t>2</w:t>
            </w:r>
          </w:p>
        </w:tc>
        <w:tc>
          <w:tcPr>
            <w:tcW w:w="1119" w:type="dxa"/>
            <w:tcBorders>
              <w:top w:val="nil"/>
              <w:left w:val="nil"/>
              <w:bottom w:val="nil"/>
              <w:right w:val="nil"/>
            </w:tcBorders>
            <w:shd w:val="clear" w:color="auto" w:fill="F2F2F2" w:themeFill="background1" w:themeFillShade="F2"/>
            <w:tcMar>
              <w:top w:w="100" w:type="dxa"/>
              <w:left w:w="100" w:type="dxa"/>
              <w:bottom w:w="100" w:type="dxa"/>
              <w:right w:w="100" w:type="dxa"/>
            </w:tcMar>
            <w:vAlign w:val="center"/>
          </w:tcPr>
          <w:p w:rsidR="00FE1AF5" w:rsidRPr="002F4FA5" w:rsidRDefault="00FE1AF5" w:rsidP="003B3C0A">
            <w:pPr>
              <w:jc w:val="center"/>
              <w:rPr>
                <w:sz w:val="12"/>
                <w:szCs w:val="12"/>
              </w:rPr>
            </w:pPr>
            <w:r w:rsidRPr="002F4FA5">
              <w:rPr>
                <w:sz w:val="12"/>
                <w:szCs w:val="12"/>
              </w:rPr>
              <w:t xml:space="preserve">1.76 </w:t>
            </w:r>
            <w:r w:rsidRPr="002F4FA5">
              <w:rPr>
                <w:sz w:val="12"/>
                <w:szCs w:val="12"/>
              </w:rPr>
              <w:sym w:font="Symbol" w:char="F0B1"/>
            </w:r>
            <w:r w:rsidRPr="002F4FA5">
              <w:rPr>
                <w:sz w:val="12"/>
                <w:szCs w:val="12"/>
              </w:rPr>
              <w:t xml:space="preserve"> 0.51</w:t>
            </w:r>
          </w:p>
        </w:tc>
        <w:tc>
          <w:tcPr>
            <w:tcW w:w="1119" w:type="dxa"/>
            <w:gridSpan w:val="2"/>
            <w:tcBorders>
              <w:top w:val="nil"/>
              <w:left w:val="nil"/>
              <w:bottom w:val="nil"/>
              <w:right w:val="nil"/>
            </w:tcBorders>
            <w:shd w:val="clear" w:color="auto" w:fill="F2F2F2" w:themeFill="background1" w:themeFillShade="F2"/>
            <w:vAlign w:val="center"/>
          </w:tcPr>
          <w:p w:rsidR="00FE1AF5" w:rsidRPr="002F4FA5" w:rsidRDefault="00FE1AF5" w:rsidP="003B3C0A">
            <w:pPr>
              <w:jc w:val="center"/>
              <w:rPr>
                <w:sz w:val="12"/>
                <w:szCs w:val="12"/>
              </w:rPr>
            </w:pPr>
            <w:r w:rsidRPr="002F4FA5">
              <w:rPr>
                <w:sz w:val="12"/>
                <w:szCs w:val="12"/>
              </w:rPr>
              <w:t xml:space="preserve">0.25 </w:t>
            </w:r>
            <w:r w:rsidRPr="002F4FA5">
              <w:rPr>
                <w:sz w:val="12"/>
                <w:szCs w:val="12"/>
              </w:rPr>
              <w:sym w:font="Symbol" w:char="F0B1"/>
            </w:r>
            <w:r w:rsidRPr="002F4FA5">
              <w:rPr>
                <w:sz w:val="12"/>
                <w:szCs w:val="12"/>
              </w:rPr>
              <w:t xml:space="preserve"> 0.005</w:t>
            </w:r>
          </w:p>
        </w:tc>
        <w:tc>
          <w:tcPr>
            <w:tcW w:w="1119" w:type="dxa"/>
            <w:tcBorders>
              <w:top w:val="nil"/>
              <w:left w:val="nil"/>
              <w:bottom w:val="nil"/>
              <w:right w:val="nil"/>
            </w:tcBorders>
            <w:shd w:val="clear" w:color="auto" w:fill="F2F2F2" w:themeFill="background1" w:themeFillShade="F2"/>
            <w:tcMar>
              <w:top w:w="100" w:type="dxa"/>
              <w:left w:w="100" w:type="dxa"/>
              <w:bottom w:w="100" w:type="dxa"/>
              <w:right w:w="100" w:type="dxa"/>
            </w:tcMar>
            <w:vAlign w:val="center"/>
          </w:tcPr>
          <w:p w:rsidR="00FE1AF5" w:rsidRPr="002F4FA5" w:rsidRDefault="00FE1AF5" w:rsidP="003B3C0A">
            <w:pPr>
              <w:jc w:val="center"/>
              <w:rPr>
                <w:sz w:val="12"/>
                <w:szCs w:val="12"/>
              </w:rPr>
            </w:pPr>
            <w:r w:rsidRPr="002F4FA5">
              <w:rPr>
                <w:sz w:val="12"/>
                <w:szCs w:val="12"/>
              </w:rPr>
              <w:t xml:space="preserve">3.11 </w:t>
            </w:r>
            <w:r w:rsidRPr="002F4FA5">
              <w:rPr>
                <w:sz w:val="12"/>
                <w:szCs w:val="12"/>
              </w:rPr>
              <w:sym w:font="Symbol" w:char="F0B1"/>
            </w:r>
            <w:r w:rsidRPr="002F4FA5">
              <w:rPr>
                <w:sz w:val="12"/>
                <w:szCs w:val="12"/>
              </w:rPr>
              <w:t xml:space="preserve"> 0.629</w:t>
            </w:r>
          </w:p>
        </w:tc>
        <w:tc>
          <w:tcPr>
            <w:tcW w:w="1120" w:type="dxa"/>
            <w:gridSpan w:val="2"/>
            <w:tcBorders>
              <w:top w:val="nil"/>
              <w:left w:val="nil"/>
              <w:bottom w:val="nil"/>
              <w:right w:val="nil"/>
            </w:tcBorders>
            <w:shd w:val="clear" w:color="auto" w:fill="F2F2F2" w:themeFill="background1" w:themeFillShade="F2"/>
            <w:tcMar>
              <w:top w:w="100" w:type="dxa"/>
              <w:left w:w="100" w:type="dxa"/>
              <w:bottom w:w="100" w:type="dxa"/>
              <w:right w:w="100" w:type="dxa"/>
            </w:tcMar>
            <w:vAlign w:val="center"/>
          </w:tcPr>
          <w:p w:rsidR="00FE1AF5" w:rsidRPr="002F4FA5" w:rsidRDefault="00FE1AF5" w:rsidP="003B3C0A">
            <w:pPr>
              <w:jc w:val="center"/>
              <w:rPr>
                <w:sz w:val="12"/>
                <w:szCs w:val="12"/>
              </w:rPr>
            </w:pPr>
            <w:r w:rsidRPr="002F4FA5">
              <w:rPr>
                <w:sz w:val="12"/>
                <w:szCs w:val="12"/>
              </w:rPr>
              <w:t xml:space="preserve">0.42 </w:t>
            </w:r>
            <w:r w:rsidRPr="002F4FA5">
              <w:rPr>
                <w:sz w:val="12"/>
                <w:szCs w:val="12"/>
              </w:rPr>
              <w:sym w:font="Symbol" w:char="F0B1"/>
            </w:r>
            <w:r w:rsidRPr="002F4FA5">
              <w:rPr>
                <w:sz w:val="12"/>
                <w:szCs w:val="12"/>
              </w:rPr>
              <w:t xml:space="preserve"> 0.01</w:t>
            </w:r>
          </w:p>
        </w:tc>
        <w:tc>
          <w:tcPr>
            <w:tcW w:w="1119" w:type="dxa"/>
            <w:tcBorders>
              <w:top w:val="nil"/>
              <w:left w:val="nil"/>
              <w:bottom w:val="nil"/>
              <w:right w:val="nil"/>
            </w:tcBorders>
            <w:shd w:val="clear" w:color="auto" w:fill="F2F2F2" w:themeFill="background1" w:themeFillShade="F2"/>
            <w:tcMar>
              <w:top w:w="100" w:type="dxa"/>
              <w:left w:w="100" w:type="dxa"/>
              <w:bottom w:w="100" w:type="dxa"/>
              <w:right w:w="100" w:type="dxa"/>
            </w:tcMar>
            <w:vAlign w:val="center"/>
          </w:tcPr>
          <w:p w:rsidR="00FE1AF5" w:rsidRPr="002F4FA5" w:rsidRDefault="00FE1AF5" w:rsidP="003B3C0A">
            <w:pPr>
              <w:jc w:val="center"/>
              <w:rPr>
                <w:sz w:val="12"/>
                <w:szCs w:val="12"/>
              </w:rPr>
            </w:pPr>
            <w:r w:rsidRPr="002F4FA5">
              <w:rPr>
                <w:sz w:val="12"/>
                <w:szCs w:val="12"/>
              </w:rPr>
              <w:t xml:space="preserve">12.04 </w:t>
            </w:r>
            <w:r w:rsidRPr="002F4FA5">
              <w:rPr>
                <w:sz w:val="12"/>
                <w:szCs w:val="12"/>
              </w:rPr>
              <w:sym w:font="Symbol" w:char="F0B1"/>
            </w:r>
            <w:r w:rsidRPr="002F4FA5">
              <w:rPr>
                <w:sz w:val="12"/>
                <w:szCs w:val="12"/>
              </w:rPr>
              <w:t xml:space="preserve"> 2.07</w:t>
            </w:r>
          </w:p>
        </w:tc>
        <w:tc>
          <w:tcPr>
            <w:tcW w:w="1119" w:type="dxa"/>
            <w:tcBorders>
              <w:top w:val="nil"/>
              <w:left w:val="nil"/>
              <w:bottom w:val="nil"/>
              <w:right w:val="nil"/>
            </w:tcBorders>
            <w:shd w:val="clear" w:color="auto" w:fill="F2F2F2" w:themeFill="background1" w:themeFillShade="F2"/>
            <w:vAlign w:val="center"/>
          </w:tcPr>
          <w:p w:rsidR="00FE1AF5" w:rsidRPr="002F4FA5" w:rsidRDefault="00FE1AF5" w:rsidP="003B3C0A">
            <w:pPr>
              <w:jc w:val="center"/>
              <w:rPr>
                <w:sz w:val="12"/>
                <w:szCs w:val="12"/>
              </w:rPr>
            </w:pPr>
            <w:r w:rsidRPr="002F4FA5">
              <w:rPr>
                <w:sz w:val="12"/>
                <w:szCs w:val="12"/>
              </w:rPr>
              <w:t xml:space="preserve">51.32 </w:t>
            </w:r>
            <w:r w:rsidRPr="002F4FA5">
              <w:rPr>
                <w:sz w:val="12"/>
                <w:szCs w:val="12"/>
              </w:rPr>
              <w:sym w:font="Symbol" w:char="F0B1"/>
            </w:r>
            <w:r w:rsidRPr="002F4FA5">
              <w:rPr>
                <w:sz w:val="12"/>
                <w:szCs w:val="12"/>
              </w:rPr>
              <w:t xml:space="preserve"> 16.39</w:t>
            </w:r>
          </w:p>
        </w:tc>
        <w:tc>
          <w:tcPr>
            <w:tcW w:w="1119" w:type="dxa"/>
            <w:tcBorders>
              <w:top w:val="nil"/>
              <w:left w:val="nil"/>
              <w:bottom w:val="nil"/>
              <w:right w:val="nil"/>
            </w:tcBorders>
            <w:shd w:val="clear" w:color="auto" w:fill="F2F2F2" w:themeFill="background1" w:themeFillShade="F2"/>
            <w:vAlign w:val="center"/>
          </w:tcPr>
          <w:p w:rsidR="00FE1AF5" w:rsidRPr="002F4FA5" w:rsidRDefault="00FE1AF5" w:rsidP="003B3C0A">
            <w:pPr>
              <w:jc w:val="center"/>
              <w:rPr>
                <w:sz w:val="12"/>
                <w:szCs w:val="12"/>
              </w:rPr>
            </w:pPr>
            <w:r w:rsidRPr="002F4FA5">
              <w:rPr>
                <w:sz w:val="12"/>
                <w:szCs w:val="12"/>
              </w:rPr>
              <w:t xml:space="preserve">11737.54 </w:t>
            </w:r>
            <w:r w:rsidRPr="002F4FA5">
              <w:rPr>
                <w:sz w:val="12"/>
                <w:szCs w:val="12"/>
              </w:rPr>
              <w:sym w:font="Symbol" w:char="F0B1"/>
            </w:r>
            <w:r w:rsidRPr="002F4FA5">
              <w:rPr>
                <w:sz w:val="12"/>
                <w:szCs w:val="12"/>
              </w:rPr>
              <w:t xml:space="preserve"> 5193.87</w:t>
            </w:r>
          </w:p>
        </w:tc>
        <w:tc>
          <w:tcPr>
            <w:tcW w:w="1119" w:type="dxa"/>
            <w:tcBorders>
              <w:top w:val="nil"/>
              <w:left w:val="nil"/>
              <w:bottom w:val="nil"/>
              <w:right w:val="nil"/>
            </w:tcBorders>
            <w:shd w:val="clear" w:color="auto" w:fill="F2F2F2" w:themeFill="background1" w:themeFillShade="F2"/>
            <w:vAlign w:val="center"/>
          </w:tcPr>
          <w:p w:rsidR="00FE1AF5" w:rsidRPr="002F4FA5" w:rsidRDefault="00FE1AF5" w:rsidP="003B3C0A">
            <w:pPr>
              <w:jc w:val="center"/>
              <w:rPr>
                <w:sz w:val="12"/>
                <w:szCs w:val="12"/>
              </w:rPr>
            </w:pPr>
            <w:r w:rsidRPr="002F4FA5">
              <w:rPr>
                <w:sz w:val="12"/>
                <w:szCs w:val="12"/>
              </w:rPr>
              <w:t xml:space="preserve">0.81 </w:t>
            </w:r>
            <w:r w:rsidRPr="002F4FA5">
              <w:rPr>
                <w:sz w:val="12"/>
                <w:szCs w:val="12"/>
              </w:rPr>
              <w:sym w:font="Symbol" w:char="F0B1"/>
            </w:r>
            <w:r w:rsidRPr="002F4FA5">
              <w:rPr>
                <w:sz w:val="12"/>
                <w:szCs w:val="12"/>
              </w:rPr>
              <w:t xml:space="preserve"> 0.13</w:t>
            </w:r>
          </w:p>
        </w:tc>
        <w:tc>
          <w:tcPr>
            <w:tcW w:w="1120" w:type="dxa"/>
            <w:tcBorders>
              <w:top w:val="nil"/>
              <w:left w:val="nil"/>
              <w:bottom w:val="nil"/>
              <w:right w:val="nil"/>
            </w:tcBorders>
            <w:shd w:val="clear" w:color="auto" w:fill="F2F2F2" w:themeFill="background1" w:themeFillShade="F2"/>
            <w:vAlign w:val="center"/>
          </w:tcPr>
          <w:p w:rsidR="00FE1AF5" w:rsidRPr="002F4FA5" w:rsidRDefault="00FE1AF5" w:rsidP="003B3C0A">
            <w:pPr>
              <w:jc w:val="center"/>
              <w:rPr>
                <w:sz w:val="12"/>
                <w:szCs w:val="12"/>
              </w:rPr>
            </w:pPr>
            <w:r w:rsidRPr="002F4FA5">
              <w:rPr>
                <w:sz w:val="12"/>
                <w:szCs w:val="12"/>
              </w:rPr>
              <w:t xml:space="preserve">1.97 </w:t>
            </w:r>
            <w:r w:rsidRPr="002F4FA5">
              <w:rPr>
                <w:sz w:val="12"/>
                <w:szCs w:val="12"/>
              </w:rPr>
              <w:sym w:font="Symbol" w:char="F0B1"/>
            </w:r>
            <w:r w:rsidRPr="002F4FA5">
              <w:rPr>
                <w:sz w:val="12"/>
                <w:szCs w:val="12"/>
              </w:rPr>
              <w:t xml:space="preserve"> 0.56</w:t>
            </w:r>
          </w:p>
        </w:tc>
      </w:tr>
      <w:tr w:rsidR="00FE1AF5" w:rsidRPr="006B5D22" w:rsidTr="002F4FA5">
        <w:trPr>
          <w:gridAfter w:val="1"/>
          <w:wAfter w:w="1119" w:type="dxa"/>
          <w:trHeight w:val="313"/>
        </w:trPr>
        <w:tc>
          <w:tcPr>
            <w:tcW w:w="1119" w:type="dxa"/>
            <w:tcBorders>
              <w:top w:val="nil"/>
              <w:left w:val="nil"/>
              <w:bottom w:val="nil"/>
              <w:right w:val="nil"/>
            </w:tcBorders>
            <w:shd w:val="clear" w:color="auto" w:fill="A5A5A5" w:themeFill="accent3"/>
            <w:vAlign w:val="center"/>
          </w:tcPr>
          <w:p w:rsidR="00FE1AF5" w:rsidRDefault="00FE1AF5" w:rsidP="003B3C0A">
            <w:pPr>
              <w:jc w:val="center"/>
              <w:rPr>
                <w:b/>
                <w:i/>
                <w:color w:val="000000" w:themeColor="text1"/>
                <w:sz w:val="20"/>
                <w:szCs w:val="20"/>
              </w:rPr>
            </w:pPr>
            <w:r>
              <w:rPr>
                <w:b/>
                <w:i/>
                <w:color w:val="000000" w:themeColor="text1"/>
                <w:sz w:val="20"/>
                <w:szCs w:val="20"/>
              </w:rPr>
              <w:t>Fin</w:t>
            </w:r>
          </w:p>
        </w:tc>
        <w:tc>
          <w:tcPr>
            <w:tcW w:w="1119" w:type="dxa"/>
            <w:tcBorders>
              <w:top w:val="nil"/>
              <w:left w:val="nil"/>
              <w:bottom w:val="nil"/>
              <w:right w:val="nil"/>
            </w:tcBorders>
            <w:shd w:val="clear" w:color="auto" w:fill="A5A5A5" w:themeFill="accent3"/>
            <w:tcMar>
              <w:top w:w="100" w:type="dxa"/>
              <w:left w:w="100" w:type="dxa"/>
              <w:bottom w:w="100" w:type="dxa"/>
              <w:right w:w="100" w:type="dxa"/>
            </w:tcMar>
            <w:vAlign w:val="center"/>
          </w:tcPr>
          <w:p w:rsidR="00FE1AF5" w:rsidRPr="002F4FA5" w:rsidRDefault="00FE1AF5" w:rsidP="003B3C0A">
            <w:pPr>
              <w:jc w:val="center"/>
              <w:rPr>
                <w:sz w:val="12"/>
                <w:szCs w:val="12"/>
              </w:rPr>
            </w:pPr>
            <w:r w:rsidRPr="002F4FA5">
              <w:rPr>
                <w:sz w:val="12"/>
                <w:szCs w:val="12"/>
              </w:rPr>
              <w:t>2</w:t>
            </w:r>
          </w:p>
        </w:tc>
        <w:tc>
          <w:tcPr>
            <w:tcW w:w="1119" w:type="dxa"/>
            <w:tcBorders>
              <w:top w:val="nil"/>
              <w:left w:val="nil"/>
              <w:bottom w:val="nil"/>
              <w:right w:val="nil"/>
            </w:tcBorders>
            <w:shd w:val="clear" w:color="auto" w:fill="A5A5A5" w:themeFill="accent3"/>
            <w:tcMar>
              <w:top w:w="100" w:type="dxa"/>
              <w:left w:w="100" w:type="dxa"/>
              <w:bottom w:w="100" w:type="dxa"/>
              <w:right w:w="100" w:type="dxa"/>
            </w:tcMar>
            <w:vAlign w:val="center"/>
          </w:tcPr>
          <w:p w:rsidR="00FE1AF5" w:rsidRPr="002F4FA5" w:rsidRDefault="00FE1AF5" w:rsidP="003B3C0A">
            <w:pPr>
              <w:jc w:val="center"/>
              <w:rPr>
                <w:sz w:val="12"/>
                <w:szCs w:val="12"/>
              </w:rPr>
            </w:pPr>
            <w:r w:rsidRPr="002F4FA5">
              <w:rPr>
                <w:sz w:val="12"/>
                <w:szCs w:val="12"/>
              </w:rPr>
              <w:t xml:space="preserve">3.02 </w:t>
            </w:r>
            <w:r w:rsidRPr="002F4FA5">
              <w:rPr>
                <w:sz w:val="12"/>
                <w:szCs w:val="12"/>
              </w:rPr>
              <w:sym w:font="Symbol" w:char="F0B1"/>
            </w:r>
            <w:r w:rsidRPr="002F4FA5">
              <w:rPr>
                <w:sz w:val="12"/>
                <w:szCs w:val="12"/>
              </w:rPr>
              <w:t xml:space="preserve"> 0.125</w:t>
            </w:r>
          </w:p>
        </w:tc>
        <w:tc>
          <w:tcPr>
            <w:tcW w:w="1119" w:type="dxa"/>
            <w:gridSpan w:val="2"/>
            <w:tcBorders>
              <w:top w:val="nil"/>
              <w:left w:val="nil"/>
              <w:bottom w:val="nil"/>
              <w:right w:val="nil"/>
            </w:tcBorders>
            <w:shd w:val="clear" w:color="auto" w:fill="A5A5A5" w:themeFill="accent3"/>
            <w:vAlign w:val="center"/>
          </w:tcPr>
          <w:p w:rsidR="00FE1AF5" w:rsidRPr="002F4FA5" w:rsidRDefault="00FE1AF5" w:rsidP="003B3C0A">
            <w:pPr>
              <w:jc w:val="center"/>
              <w:rPr>
                <w:sz w:val="12"/>
                <w:szCs w:val="12"/>
              </w:rPr>
            </w:pPr>
            <w:r w:rsidRPr="002F4FA5">
              <w:rPr>
                <w:sz w:val="12"/>
                <w:szCs w:val="12"/>
              </w:rPr>
              <w:t xml:space="preserve">0.25 </w:t>
            </w:r>
            <w:r w:rsidRPr="002F4FA5">
              <w:rPr>
                <w:sz w:val="12"/>
                <w:szCs w:val="12"/>
              </w:rPr>
              <w:sym w:font="Symbol" w:char="F0B1"/>
            </w:r>
            <w:r w:rsidRPr="002F4FA5">
              <w:rPr>
                <w:sz w:val="12"/>
                <w:szCs w:val="12"/>
              </w:rPr>
              <w:t xml:space="preserve"> 0.015</w:t>
            </w:r>
          </w:p>
        </w:tc>
        <w:tc>
          <w:tcPr>
            <w:tcW w:w="1119" w:type="dxa"/>
            <w:tcBorders>
              <w:top w:val="nil"/>
              <w:left w:val="nil"/>
              <w:bottom w:val="nil"/>
              <w:right w:val="nil"/>
            </w:tcBorders>
            <w:shd w:val="clear" w:color="auto" w:fill="A5A5A5" w:themeFill="accent3"/>
            <w:tcMar>
              <w:top w:w="100" w:type="dxa"/>
              <w:left w:w="100" w:type="dxa"/>
              <w:bottom w:w="100" w:type="dxa"/>
              <w:right w:w="100" w:type="dxa"/>
            </w:tcMar>
            <w:vAlign w:val="center"/>
          </w:tcPr>
          <w:p w:rsidR="00FE1AF5" w:rsidRPr="002F4FA5" w:rsidRDefault="00FE1AF5" w:rsidP="003B3C0A">
            <w:pPr>
              <w:jc w:val="center"/>
              <w:rPr>
                <w:sz w:val="12"/>
                <w:szCs w:val="12"/>
              </w:rPr>
            </w:pPr>
            <w:r w:rsidRPr="002F4FA5">
              <w:rPr>
                <w:sz w:val="12"/>
                <w:szCs w:val="12"/>
              </w:rPr>
              <w:t xml:space="preserve">3.61 </w:t>
            </w:r>
            <w:r w:rsidRPr="002F4FA5">
              <w:rPr>
                <w:sz w:val="12"/>
                <w:szCs w:val="12"/>
              </w:rPr>
              <w:sym w:font="Symbol" w:char="F0B1"/>
            </w:r>
            <w:r w:rsidRPr="002F4FA5">
              <w:rPr>
                <w:sz w:val="12"/>
                <w:szCs w:val="12"/>
              </w:rPr>
              <w:t xml:space="preserve"> 0.900</w:t>
            </w:r>
          </w:p>
        </w:tc>
        <w:tc>
          <w:tcPr>
            <w:tcW w:w="1120" w:type="dxa"/>
            <w:gridSpan w:val="2"/>
            <w:tcBorders>
              <w:top w:val="nil"/>
              <w:left w:val="nil"/>
              <w:bottom w:val="nil"/>
              <w:right w:val="nil"/>
            </w:tcBorders>
            <w:shd w:val="clear" w:color="auto" w:fill="A5A5A5" w:themeFill="accent3"/>
            <w:tcMar>
              <w:top w:w="100" w:type="dxa"/>
              <w:left w:w="100" w:type="dxa"/>
              <w:bottom w:w="100" w:type="dxa"/>
              <w:right w:w="100" w:type="dxa"/>
            </w:tcMar>
            <w:vAlign w:val="center"/>
          </w:tcPr>
          <w:p w:rsidR="00FE1AF5" w:rsidRPr="002F4FA5" w:rsidRDefault="00FE1AF5" w:rsidP="003B3C0A">
            <w:pPr>
              <w:jc w:val="center"/>
              <w:rPr>
                <w:sz w:val="12"/>
                <w:szCs w:val="12"/>
              </w:rPr>
            </w:pPr>
            <w:r w:rsidRPr="002F4FA5">
              <w:rPr>
                <w:sz w:val="12"/>
                <w:szCs w:val="12"/>
              </w:rPr>
              <w:t xml:space="preserve">0.32 </w:t>
            </w:r>
            <w:r w:rsidRPr="002F4FA5">
              <w:rPr>
                <w:sz w:val="12"/>
                <w:szCs w:val="12"/>
              </w:rPr>
              <w:sym w:font="Symbol" w:char="F0B1"/>
            </w:r>
            <w:r w:rsidRPr="002F4FA5">
              <w:rPr>
                <w:sz w:val="12"/>
                <w:szCs w:val="12"/>
              </w:rPr>
              <w:t xml:space="preserve"> 0.018</w:t>
            </w:r>
          </w:p>
        </w:tc>
        <w:tc>
          <w:tcPr>
            <w:tcW w:w="1119" w:type="dxa"/>
            <w:tcBorders>
              <w:top w:val="nil"/>
              <w:left w:val="nil"/>
              <w:bottom w:val="nil"/>
              <w:right w:val="nil"/>
            </w:tcBorders>
            <w:shd w:val="clear" w:color="auto" w:fill="A5A5A5" w:themeFill="accent3"/>
            <w:tcMar>
              <w:top w:w="100" w:type="dxa"/>
              <w:left w:w="100" w:type="dxa"/>
              <w:bottom w:w="100" w:type="dxa"/>
              <w:right w:w="100" w:type="dxa"/>
            </w:tcMar>
            <w:vAlign w:val="center"/>
          </w:tcPr>
          <w:p w:rsidR="00FE1AF5" w:rsidRPr="002F4FA5" w:rsidRDefault="00FE1AF5" w:rsidP="003B3C0A">
            <w:pPr>
              <w:jc w:val="center"/>
              <w:rPr>
                <w:sz w:val="12"/>
                <w:szCs w:val="12"/>
              </w:rPr>
            </w:pPr>
            <w:r w:rsidRPr="002F4FA5">
              <w:rPr>
                <w:sz w:val="12"/>
                <w:szCs w:val="12"/>
              </w:rPr>
              <w:t xml:space="preserve">18.90 </w:t>
            </w:r>
            <w:r w:rsidRPr="002F4FA5">
              <w:rPr>
                <w:sz w:val="12"/>
                <w:szCs w:val="12"/>
              </w:rPr>
              <w:sym w:font="Symbol" w:char="F0B1"/>
            </w:r>
            <w:r w:rsidRPr="002F4FA5">
              <w:rPr>
                <w:sz w:val="12"/>
                <w:szCs w:val="12"/>
              </w:rPr>
              <w:t xml:space="preserve"> 0.43</w:t>
            </w:r>
          </w:p>
        </w:tc>
        <w:tc>
          <w:tcPr>
            <w:tcW w:w="1119" w:type="dxa"/>
            <w:tcBorders>
              <w:top w:val="nil"/>
              <w:left w:val="nil"/>
              <w:bottom w:val="nil"/>
              <w:right w:val="nil"/>
            </w:tcBorders>
            <w:shd w:val="clear" w:color="auto" w:fill="A5A5A5" w:themeFill="accent3"/>
            <w:vAlign w:val="center"/>
          </w:tcPr>
          <w:p w:rsidR="00FE1AF5" w:rsidRPr="002F4FA5" w:rsidRDefault="00FE1AF5" w:rsidP="003B3C0A">
            <w:pPr>
              <w:jc w:val="center"/>
              <w:rPr>
                <w:sz w:val="12"/>
                <w:szCs w:val="12"/>
              </w:rPr>
            </w:pPr>
            <w:r w:rsidRPr="002F4FA5">
              <w:rPr>
                <w:sz w:val="12"/>
                <w:szCs w:val="12"/>
              </w:rPr>
              <w:t xml:space="preserve">109.90 </w:t>
            </w:r>
            <w:r w:rsidRPr="002F4FA5">
              <w:rPr>
                <w:sz w:val="12"/>
                <w:szCs w:val="12"/>
              </w:rPr>
              <w:sym w:font="Symbol" w:char="F0B1"/>
            </w:r>
            <w:r w:rsidRPr="002F4FA5">
              <w:rPr>
                <w:sz w:val="12"/>
                <w:szCs w:val="12"/>
              </w:rPr>
              <w:t xml:space="preserve"> 2.50 </w:t>
            </w:r>
          </w:p>
        </w:tc>
        <w:tc>
          <w:tcPr>
            <w:tcW w:w="1119" w:type="dxa"/>
            <w:tcBorders>
              <w:top w:val="nil"/>
              <w:left w:val="nil"/>
              <w:bottom w:val="nil"/>
              <w:right w:val="nil"/>
            </w:tcBorders>
            <w:shd w:val="clear" w:color="auto" w:fill="A5A5A5" w:themeFill="accent3"/>
            <w:vAlign w:val="center"/>
          </w:tcPr>
          <w:p w:rsidR="00FE1AF5" w:rsidRPr="002F4FA5" w:rsidRDefault="00FE1AF5" w:rsidP="003B3C0A">
            <w:pPr>
              <w:jc w:val="center"/>
              <w:rPr>
                <w:sz w:val="12"/>
                <w:szCs w:val="12"/>
              </w:rPr>
            </w:pPr>
            <w:r w:rsidRPr="002F4FA5">
              <w:rPr>
                <w:sz w:val="12"/>
                <w:szCs w:val="12"/>
              </w:rPr>
              <w:t xml:space="preserve">39515.13 </w:t>
            </w:r>
            <w:r w:rsidRPr="002F4FA5">
              <w:rPr>
                <w:sz w:val="12"/>
                <w:szCs w:val="12"/>
              </w:rPr>
              <w:sym w:font="Symbol" w:char="F0B1"/>
            </w:r>
            <w:r w:rsidRPr="002F4FA5">
              <w:rPr>
                <w:sz w:val="12"/>
                <w:szCs w:val="12"/>
              </w:rPr>
              <w:t xml:space="preserve"> 2330.65</w:t>
            </w:r>
          </w:p>
        </w:tc>
        <w:tc>
          <w:tcPr>
            <w:tcW w:w="1119" w:type="dxa"/>
            <w:tcBorders>
              <w:top w:val="nil"/>
              <w:left w:val="nil"/>
              <w:bottom w:val="nil"/>
              <w:right w:val="nil"/>
            </w:tcBorders>
            <w:shd w:val="clear" w:color="auto" w:fill="A5A5A5" w:themeFill="accent3"/>
            <w:vAlign w:val="center"/>
          </w:tcPr>
          <w:p w:rsidR="00FE1AF5" w:rsidRPr="002F4FA5" w:rsidRDefault="00FE1AF5" w:rsidP="003B3C0A">
            <w:pPr>
              <w:jc w:val="center"/>
              <w:rPr>
                <w:sz w:val="12"/>
                <w:szCs w:val="12"/>
              </w:rPr>
            </w:pPr>
            <w:r w:rsidRPr="002F4FA5">
              <w:rPr>
                <w:sz w:val="12"/>
                <w:szCs w:val="12"/>
              </w:rPr>
              <w:t xml:space="preserve">1.07 </w:t>
            </w:r>
            <w:r w:rsidRPr="002F4FA5">
              <w:rPr>
                <w:sz w:val="12"/>
                <w:szCs w:val="12"/>
              </w:rPr>
              <w:sym w:font="Symbol" w:char="F0B1"/>
            </w:r>
            <w:r w:rsidRPr="002F4FA5">
              <w:rPr>
                <w:sz w:val="12"/>
                <w:szCs w:val="12"/>
              </w:rPr>
              <w:t xml:space="preserve"> 0.07</w:t>
            </w:r>
          </w:p>
        </w:tc>
        <w:tc>
          <w:tcPr>
            <w:tcW w:w="1120" w:type="dxa"/>
            <w:tcBorders>
              <w:top w:val="nil"/>
              <w:left w:val="nil"/>
              <w:bottom w:val="nil"/>
              <w:right w:val="nil"/>
            </w:tcBorders>
            <w:shd w:val="clear" w:color="auto" w:fill="A5A5A5" w:themeFill="accent3"/>
            <w:vAlign w:val="center"/>
          </w:tcPr>
          <w:p w:rsidR="00FE1AF5" w:rsidRPr="002F4FA5" w:rsidRDefault="00FE1AF5" w:rsidP="003B3C0A">
            <w:pPr>
              <w:jc w:val="center"/>
              <w:rPr>
                <w:sz w:val="12"/>
                <w:szCs w:val="12"/>
              </w:rPr>
            </w:pPr>
            <w:r w:rsidRPr="002F4FA5">
              <w:rPr>
                <w:sz w:val="12"/>
                <w:szCs w:val="12"/>
              </w:rPr>
              <w:t xml:space="preserve">2.78 </w:t>
            </w:r>
            <w:r w:rsidRPr="002F4FA5">
              <w:rPr>
                <w:sz w:val="12"/>
                <w:szCs w:val="12"/>
              </w:rPr>
              <w:sym w:font="Symbol" w:char="F0B1"/>
            </w:r>
            <w:r w:rsidRPr="002F4FA5">
              <w:rPr>
                <w:sz w:val="12"/>
                <w:szCs w:val="12"/>
              </w:rPr>
              <w:t xml:space="preserve"> 0.35</w:t>
            </w:r>
          </w:p>
        </w:tc>
      </w:tr>
      <w:tr w:rsidR="00FE1AF5" w:rsidRPr="006B5D22" w:rsidTr="002F4FA5">
        <w:trPr>
          <w:gridAfter w:val="1"/>
          <w:wAfter w:w="1119" w:type="dxa"/>
          <w:trHeight w:val="313"/>
        </w:trPr>
        <w:tc>
          <w:tcPr>
            <w:tcW w:w="1119" w:type="dxa"/>
            <w:tcBorders>
              <w:top w:val="nil"/>
              <w:left w:val="nil"/>
              <w:bottom w:val="nil"/>
              <w:right w:val="nil"/>
            </w:tcBorders>
            <w:shd w:val="clear" w:color="auto" w:fill="F2F2F2" w:themeFill="background1" w:themeFillShade="F2"/>
            <w:vAlign w:val="center"/>
          </w:tcPr>
          <w:p w:rsidR="00FE1AF5" w:rsidRPr="00B97EE0" w:rsidRDefault="00FE1AF5" w:rsidP="003B3C0A">
            <w:pPr>
              <w:jc w:val="center"/>
              <w:rPr>
                <w:b/>
                <w:i/>
                <w:color w:val="000000" w:themeColor="text1"/>
                <w:sz w:val="20"/>
                <w:szCs w:val="20"/>
              </w:rPr>
            </w:pPr>
            <w:r>
              <w:rPr>
                <w:b/>
                <w:i/>
                <w:color w:val="000000" w:themeColor="text1"/>
                <w:sz w:val="20"/>
                <w:szCs w:val="20"/>
              </w:rPr>
              <w:t>Sei</w:t>
            </w:r>
          </w:p>
        </w:tc>
        <w:tc>
          <w:tcPr>
            <w:tcW w:w="1119" w:type="dxa"/>
            <w:tcBorders>
              <w:top w:val="nil"/>
              <w:left w:val="nil"/>
              <w:bottom w:val="nil"/>
              <w:right w:val="nil"/>
            </w:tcBorders>
            <w:shd w:val="clear" w:color="auto" w:fill="F2F2F2" w:themeFill="background1" w:themeFillShade="F2"/>
            <w:tcMar>
              <w:top w:w="100" w:type="dxa"/>
              <w:left w:w="100" w:type="dxa"/>
              <w:bottom w:w="100" w:type="dxa"/>
              <w:right w:w="100" w:type="dxa"/>
            </w:tcMar>
            <w:vAlign w:val="center"/>
          </w:tcPr>
          <w:p w:rsidR="00FE1AF5" w:rsidRPr="002F4FA5" w:rsidRDefault="00FE1AF5" w:rsidP="003B3C0A">
            <w:pPr>
              <w:jc w:val="center"/>
              <w:rPr>
                <w:sz w:val="12"/>
                <w:szCs w:val="12"/>
              </w:rPr>
            </w:pPr>
            <w:r w:rsidRPr="002F4FA5">
              <w:rPr>
                <w:sz w:val="12"/>
                <w:szCs w:val="12"/>
              </w:rPr>
              <w:t>1</w:t>
            </w:r>
          </w:p>
        </w:tc>
        <w:tc>
          <w:tcPr>
            <w:tcW w:w="1119" w:type="dxa"/>
            <w:tcBorders>
              <w:top w:val="nil"/>
              <w:left w:val="nil"/>
              <w:bottom w:val="nil"/>
              <w:right w:val="nil"/>
            </w:tcBorders>
            <w:shd w:val="clear" w:color="auto" w:fill="F2F2F2" w:themeFill="background1" w:themeFillShade="F2"/>
            <w:tcMar>
              <w:top w:w="100" w:type="dxa"/>
              <w:left w:w="100" w:type="dxa"/>
              <w:bottom w:w="100" w:type="dxa"/>
              <w:right w:w="100" w:type="dxa"/>
            </w:tcMar>
            <w:vAlign w:val="center"/>
          </w:tcPr>
          <w:p w:rsidR="00FE1AF5" w:rsidRPr="002F4FA5" w:rsidRDefault="00FE1AF5" w:rsidP="003B3C0A">
            <w:pPr>
              <w:jc w:val="center"/>
              <w:rPr>
                <w:sz w:val="12"/>
                <w:szCs w:val="12"/>
              </w:rPr>
            </w:pPr>
            <w:r w:rsidRPr="002F4FA5">
              <w:rPr>
                <w:sz w:val="12"/>
                <w:szCs w:val="12"/>
              </w:rPr>
              <w:t>2.23</w:t>
            </w:r>
          </w:p>
        </w:tc>
        <w:tc>
          <w:tcPr>
            <w:tcW w:w="1119" w:type="dxa"/>
            <w:gridSpan w:val="2"/>
            <w:tcBorders>
              <w:top w:val="nil"/>
              <w:left w:val="nil"/>
              <w:bottom w:val="nil"/>
              <w:right w:val="nil"/>
            </w:tcBorders>
            <w:shd w:val="clear" w:color="auto" w:fill="F2F2F2" w:themeFill="background1" w:themeFillShade="F2"/>
            <w:vAlign w:val="center"/>
          </w:tcPr>
          <w:p w:rsidR="00FE1AF5" w:rsidRPr="002F4FA5" w:rsidRDefault="00FE1AF5" w:rsidP="003B3C0A">
            <w:pPr>
              <w:jc w:val="center"/>
              <w:rPr>
                <w:sz w:val="12"/>
                <w:szCs w:val="12"/>
              </w:rPr>
            </w:pPr>
            <w:r w:rsidRPr="002F4FA5">
              <w:rPr>
                <w:sz w:val="12"/>
                <w:szCs w:val="12"/>
              </w:rPr>
              <w:t>0.22</w:t>
            </w:r>
          </w:p>
        </w:tc>
        <w:tc>
          <w:tcPr>
            <w:tcW w:w="1119" w:type="dxa"/>
            <w:tcBorders>
              <w:top w:val="nil"/>
              <w:left w:val="nil"/>
              <w:bottom w:val="nil"/>
              <w:right w:val="nil"/>
            </w:tcBorders>
            <w:shd w:val="clear" w:color="auto" w:fill="F2F2F2" w:themeFill="background1" w:themeFillShade="F2"/>
            <w:tcMar>
              <w:top w:w="100" w:type="dxa"/>
              <w:left w:w="100" w:type="dxa"/>
              <w:bottom w:w="100" w:type="dxa"/>
              <w:right w:w="100" w:type="dxa"/>
            </w:tcMar>
            <w:vAlign w:val="center"/>
          </w:tcPr>
          <w:p w:rsidR="00FE1AF5" w:rsidRPr="002F4FA5" w:rsidRDefault="00FE1AF5" w:rsidP="003B3C0A">
            <w:pPr>
              <w:jc w:val="center"/>
              <w:rPr>
                <w:sz w:val="12"/>
                <w:szCs w:val="12"/>
              </w:rPr>
            </w:pPr>
            <w:r w:rsidRPr="002F4FA5">
              <w:rPr>
                <w:sz w:val="12"/>
                <w:szCs w:val="12"/>
              </w:rPr>
              <w:t>2.46</w:t>
            </w:r>
          </w:p>
        </w:tc>
        <w:tc>
          <w:tcPr>
            <w:tcW w:w="1120" w:type="dxa"/>
            <w:gridSpan w:val="2"/>
            <w:tcBorders>
              <w:top w:val="nil"/>
              <w:left w:val="nil"/>
              <w:bottom w:val="nil"/>
              <w:right w:val="nil"/>
            </w:tcBorders>
            <w:shd w:val="clear" w:color="auto" w:fill="F2F2F2" w:themeFill="background1" w:themeFillShade="F2"/>
            <w:tcMar>
              <w:top w:w="100" w:type="dxa"/>
              <w:left w:w="100" w:type="dxa"/>
              <w:bottom w:w="100" w:type="dxa"/>
              <w:right w:w="100" w:type="dxa"/>
            </w:tcMar>
            <w:vAlign w:val="center"/>
          </w:tcPr>
          <w:p w:rsidR="00FE1AF5" w:rsidRPr="002F4FA5" w:rsidRDefault="00FE1AF5" w:rsidP="003B3C0A">
            <w:pPr>
              <w:jc w:val="center"/>
              <w:rPr>
                <w:sz w:val="12"/>
                <w:szCs w:val="12"/>
              </w:rPr>
            </w:pPr>
            <w:r w:rsidRPr="002F4FA5">
              <w:rPr>
                <w:sz w:val="12"/>
                <w:szCs w:val="12"/>
              </w:rPr>
              <w:t>0.30</w:t>
            </w:r>
          </w:p>
        </w:tc>
        <w:tc>
          <w:tcPr>
            <w:tcW w:w="1119" w:type="dxa"/>
            <w:tcBorders>
              <w:top w:val="nil"/>
              <w:left w:val="nil"/>
              <w:bottom w:val="nil"/>
              <w:right w:val="nil"/>
            </w:tcBorders>
            <w:shd w:val="clear" w:color="auto" w:fill="F2F2F2" w:themeFill="background1" w:themeFillShade="F2"/>
            <w:tcMar>
              <w:top w:w="100" w:type="dxa"/>
              <w:left w:w="100" w:type="dxa"/>
              <w:bottom w:w="100" w:type="dxa"/>
              <w:right w:w="100" w:type="dxa"/>
            </w:tcMar>
            <w:vAlign w:val="center"/>
          </w:tcPr>
          <w:p w:rsidR="00FE1AF5" w:rsidRPr="002F4FA5" w:rsidRDefault="00FE1AF5" w:rsidP="003B3C0A">
            <w:pPr>
              <w:jc w:val="center"/>
              <w:rPr>
                <w:sz w:val="12"/>
                <w:szCs w:val="12"/>
              </w:rPr>
            </w:pPr>
            <w:r w:rsidRPr="002F4FA5">
              <w:rPr>
                <w:sz w:val="12"/>
                <w:szCs w:val="12"/>
              </w:rPr>
              <w:t>16.62</w:t>
            </w:r>
          </w:p>
        </w:tc>
        <w:tc>
          <w:tcPr>
            <w:tcW w:w="1119" w:type="dxa"/>
            <w:tcBorders>
              <w:top w:val="nil"/>
              <w:left w:val="nil"/>
              <w:bottom w:val="nil"/>
              <w:right w:val="nil"/>
            </w:tcBorders>
            <w:shd w:val="clear" w:color="auto" w:fill="F2F2F2" w:themeFill="background1" w:themeFillShade="F2"/>
            <w:vAlign w:val="center"/>
          </w:tcPr>
          <w:p w:rsidR="00FE1AF5" w:rsidRPr="002F4FA5" w:rsidRDefault="00FE1AF5" w:rsidP="003B3C0A">
            <w:pPr>
              <w:jc w:val="center"/>
              <w:rPr>
                <w:sz w:val="12"/>
                <w:szCs w:val="12"/>
              </w:rPr>
            </w:pPr>
            <w:r w:rsidRPr="002F4FA5">
              <w:rPr>
                <w:sz w:val="12"/>
                <w:szCs w:val="12"/>
              </w:rPr>
              <w:t>92.71</w:t>
            </w:r>
          </w:p>
        </w:tc>
        <w:tc>
          <w:tcPr>
            <w:tcW w:w="1119" w:type="dxa"/>
            <w:tcBorders>
              <w:top w:val="nil"/>
              <w:left w:val="nil"/>
              <w:bottom w:val="nil"/>
              <w:right w:val="nil"/>
            </w:tcBorders>
            <w:shd w:val="clear" w:color="auto" w:fill="F2F2F2" w:themeFill="background1" w:themeFillShade="F2"/>
            <w:vAlign w:val="center"/>
          </w:tcPr>
          <w:p w:rsidR="00FE1AF5" w:rsidRPr="002F4FA5" w:rsidRDefault="00FE1AF5" w:rsidP="003B3C0A">
            <w:pPr>
              <w:jc w:val="center"/>
              <w:rPr>
                <w:sz w:val="12"/>
                <w:szCs w:val="12"/>
              </w:rPr>
            </w:pPr>
            <w:r w:rsidRPr="002F4FA5">
              <w:rPr>
                <w:sz w:val="12"/>
                <w:szCs w:val="12"/>
              </w:rPr>
              <w:t>27275.04</w:t>
            </w:r>
          </w:p>
        </w:tc>
        <w:tc>
          <w:tcPr>
            <w:tcW w:w="1119" w:type="dxa"/>
            <w:tcBorders>
              <w:top w:val="nil"/>
              <w:left w:val="nil"/>
              <w:bottom w:val="nil"/>
              <w:right w:val="nil"/>
            </w:tcBorders>
            <w:shd w:val="clear" w:color="auto" w:fill="F2F2F2" w:themeFill="background1" w:themeFillShade="F2"/>
            <w:vAlign w:val="center"/>
          </w:tcPr>
          <w:p w:rsidR="00FE1AF5" w:rsidRPr="002F4FA5" w:rsidRDefault="00FE1AF5" w:rsidP="003B3C0A">
            <w:pPr>
              <w:jc w:val="center"/>
              <w:rPr>
                <w:sz w:val="12"/>
                <w:szCs w:val="12"/>
              </w:rPr>
            </w:pPr>
            <w:r w:rsidRPr="002F4FA5">
              <w:rPr>
                <w:sz w:val="12"/>
                <w:szCs w:val="12"/>
              </w:rPr>
              <w:t>1.15</w:t>
            </w:r>
          </w:p>
        </w:tc>
        <w:tc>
          <w:tcPr>
            <w:tcW w:w="1120" w:type="dxa"/>
            <w:tcBorders>
              <w:top w:val="nil"/>
              <w:left w:val="nil"/>
              <w:bottom w:val="nil"/>
              <w:right w:val="nil"/>
            </w:tcBorders>
            <w:shd w:val="clear" w:color="auto" w:fill="F2F2F2" w:themeFill="background1" w:themeFillShade="F2"/>
            <w:vAlign w:val="center"/>
          </w:tcPr>
          <w:p w:rsidR="00FE1AF5" w:rsidRPr="002F4FA5" w:rsidRDefault="00FE1AF5" w:rsidP="003B3C0A">
            <w:pPr>
              <w:jc w:val="center"/>
              <w:rPr>
                <w:sz w:val="12"/>
                <w:szCs w:val="12"/>
              </w:rPr>
            </w:pPr>
            <w:r w:rsidRPr="002F4FA5">
              <w:rPr>
                <w:sz w:val="12"/>
                <w:szCs w:val="12"/>
              </w:rPr>
              <w:t>3.23</w:t>
            </w:r>
          </w:p>
        </w:tc>
      </w:tr>
    </w:tbl>
    <w:p w:rsidR="00470394" w:rsidRPr="00A51FB2" w:rsidRDefault="00470394" w:rsidP="00FE2636">
      <w:pPr>
        <w:shd w:val="clear" w:color="auto" w:fill="FFFFFF"/>
        <w:spacing w:line="240" w:lineRule="auto"/>
        <w:rPr>
          <w:b/>
          <w:color w:val="000000" w:themeColor="text1"/>
          <w:sz w:val="24"/>
          <w:szCs w:val="24"/>
          <w:u w:val="single"/>
        </w:rPr>
      </w:pPr>
    </w:p>
    <w:p w:rsidR="00FE2636" w:rsidRDefault="00470394" w:rsidP="00FE2636">
      <w:pPr>
        <w:shd w:val="clear" w:color="auto" w:fill="FFFFFF"/>
        <w:spacing w:line="240" w:lineRule="auto"/>
        <w:rPr>
          <w:color w:val="000000" w:themeColor="text1"/>
          <w:sz w:val="24"/>
          <w:szCs w:val="24"/>
        </w:rPr>
      </w:pPr>
      <w:r w:rsidRPr="00A51FB2">
        <w:rPr>
          <w:color w:val="000000" w:themeColor="text1"/>
          <w:sz w:val="24"/>
          <w:szCs w:val="24"/>
        </w:rPr>
        <w:t xml:space="preserve">Table </w:t>
      </w:r>
      <w:r>
        <w:rPr>
          <w:color w:val="000000" w:themeColor="text1"/>
          <w:sz w:val="24"/>
          <w:szCs w:val="24"/>
        </w:rPr>
        <w:t>1</w:t>
      </w:r>
      <w:r w:rsidRPr="00A51FB2">
        <w:rPr>
          <w:color w:val="000000" w:themeColor="text1"/>
          <w:sz w:val="24"/>
          <w:szCs w:val="24"/>
        </w:rPr>
        <w:t xml:space="preserve">. </w:t>
      </w:r>
      <w:r w:rsidR="006B5D22">
        <w:rPr>
          <w:color w:val="000000" w:themeColor="text1"/>
          <w:sz w:val="24"/>
          <w:szCs w:val="24"/>
        </w:rPr>
        <w:t>Kinematic and morphometric variables used for modeling of hydrodynamic properties for all (n=63) individual whales in our dataset. Those with an asterisk were modeled using available data and methods in the literature.</w:t>
      </w:r>
      <w:r w:rsidRPr="00A51FB2">
        <w:rPr>
          <w:color w:val="000000" w:themeColor="text1"/>
          <w:sz w:val="24"/>
          <w:szCs w:val="24"/>
        </w:rPr>
        <w:t xml:space="preserve"> All values are given as the mean </w:t>
      </w:r>
      <w:r w:rsidRPr="00CA6B34">
        <w:rPr>
          <w:color w:val="000000" w:themeColor="text1"/>
          <w:sz w:val="24"/>
          <w:szCs w:val="24"/>
        </w:rPr>
        <w:t>± the standard error</w:t>
      </w:r>
      <w:r w:rsidRPr="00E90454">
        <w:rPr>
          <w:color w:val="000000" w:themeColor="text1"/>
          <w:sz w:val="24"/>
          <w:szCs w:val="24"/>
        </w:rPr>
        <w:t>.</w:t>
      </w:r>
    </w:p>
    <w:p w:rsidR="00470394" w:rsidRDefault="00470394" w:rsidP="00FE2636">
      <w:pPr>
        <w:shd w:val="clear" w:color="auto" w:fill="FFFFFF"/>
        <w:spacing w:line="240" w:lineRule="auto"/>
        <w:rPr>
          <w:color w:val="000000" w:themeColor="text1"/>
          <w:sz w:val="24"/>
          <w:szCs w:val="24"/>
        </w:rPr>
      </w:pPr>
    </w:p>
    <w:p w:rsidR="00470394" w:rsidRDefault="00470394" w:rsidP="00FE2636">
      <w:pPr>
        <w:shd w:val="clear" w:color="auto" w:fill="FFFFFF"/>
        <w:spacing w:line="240" w:lineRule="auto"/>
        <w:rPr>
          <w:color w:val="000000" w:themeColor="text1"/>
          <w:sz w:val="24"/>
          <w:szCs w:val="24"/>
        </w:rPr>
      </w:pPr>
    </w:p>
    <w:p w:rsidR="00470394" w:rsidRDefault="00470394" w:rsidP="00FE2636">
      <w:pPr>
        <w:shd w:val="clear" w:color="auto" w:fill="FFFFFF"/>
        <w:spacing w:line="240" w:lineRule="auto"/>
        <w:rPr>
          <w:color w:val="000000" w:themeColor="text1"/>
          <w:sz w:val="24"/>
          <w:szCs w:val="24"/>
        </w:rPr>
      </w:pPr>
    </w:p>
    <w:p w:rsidR="00470394" w:rsidRDefault="00470394" w:rsidP="00FE2636">
      <w:pPr>
        <w:shd w:val="clear" w:color="auto" w:fill="FFFFFF"/>
        <w:spacing w:line="240" w:lineRule="auto"/>
        <w:rPr>
          <w:color w:val="000000" w:themeColor="text1"/>
          <w:sz w:val="24"/>
          <w:szCs w:val="24"/>
        </w:rPr>
      </w:pPr>
    </w:p>
    <w:p w:rsidR="00470394" w:rsidRDefault="00470394" w:rsidP="00FE2636">
      <w:pPr>
        <w:shd w:val="clear" w:color="auto" w:fill="FFFFFF"/>
        <w:spacing w:line="240" w:lineRule="auto"/>
        <w:rPr>
          <w:color w:val="000000" w:themeColor="text1"/>
          <w:sz w:val="24"/>
          <w:szCs w:val="24"/>
        </w:rPr>
      </w:pPr>
    </w:p>
    <w:p w:rsidR="00470394" w:rsidRDefault="00470394" w:rsidP="00FE2636">
      <w:pPr>
        <w:shd w:val="clear" w:color="auto" w:fill="FFFFFF"/>
        <w:spacing w:line="240" w:lineRule="auto"/>
        <w:rPr>
          <w:color w:val="000000" w:themeColor="text1"/>
          <w:sz w:val="24"/>
          <w:szCs w:val="24"/>
        </w:rPr>
      </w:pPr>
    </w:p>
    <w:p w:rsidR="00470394" w:rsidRDefault="00470394" w:rsidP="00FE2636">
      <w:pPr>
        <w:shd w:val="clear" w:color="auto" w:fill="FFFFFF"/>
        <w:spacing w:line="240" w:lineRule="auto"/>
        <w:rPr>
          <w:color w:val="000000" w:themeColor="text1"/>
          <w:sz w:val="24"/>
          <w:szCs w:val="24"/>
        </w:rPr>
      </w:pPr>
    </w:p>
    <w:p w:rsidR="00470394" w:rsidRDefault="00470394" w:rsidP="00FE2636">
      <w:pPr>
        <w:shd w:val="clear" w:color="auto" w:fill="FFFFFF"/>
        <w:spacing w:line="240" w:lineRule="auto"/>
        <w:rPr>
          <w:color w:val="000000" w:themeColor="text1"/>
          <w:sz w:val="24"/>
          <w:szCs w:val="24"/>
        </w:rPr>
      </w:pPr>
    </w:p>
    <w:p w:rsidR="00470394" w:rsidRDefault="00470394" w:rsidP="00FE2636">
      <w:pPr>
        <w:shd w:val="clear" w:color="auto" w:fill="FFFFFF"/>
        <w:spacing w:line="240" w:lineRule="auto"/>
        <w:rPr>
          <w:color w:val="000000" w:themeColor="text1"/>
          <w:sz w:val="24"/>
          <w:szCs w:val="24"/>
        </w:rPr>
      </w:pPr>
    </w:p>
    <w:p w:rsidR="00470394" w:rsidRDefault="00470394" w:rsidP="00FE2636">
      <w:pPr>
        <w:shd w:val="clear" w:color="auto" w:fill="FFFFFF"/>
        <w:spacing w:line="240" w:lineRule="auto"/>
        <w:rPr>
          <w:color w:val="000000" w:themeColor="text1"/>
          <w:sz w:val="24"/>
          <w:szCs w:val="24"/>
        </w:rPr>
      </w:pPr>
    </w:p>
    <w:p w:rsidR="00470394" w:rsidRDefault="00470394" w:rsidP="00FE2636">
      <w:pPr>
        <w:shd w:val="clear" w:color="auto" w:fill="FFFFFF"/>
        <w:spacing w:line="240" w:lineRule="auto"/>
        <w:rPr>
          <w:color w:val="000000" w:themeColor="text1"/>
          <w:sz w:val="24"/>
          <w:szCs w:val="24"/>
        </w:rPr>
      </w:pPr>
    </w:p>
    <w:p w:rsidR="00470394" w:rsidRDefault="00470394" w:rsidP="00FE2636">
      <w:pPr>
        <w:shd w:val="clear" w:color="auto" w:fill="FFFFFF"/>
        <w:spacing w:line="240" w:lineRule="auto"/>
        <w:rPr>
          <w:color w:val="000000" w:themeColor="text1"/>
          <w:sz w:val="24"/>
          <w:szCs w:val="24"/>
        </w:rPr>
      </w:pPr>
    </w:p>
    <w:p w:rsidR="00470394" w:rsidRDefault="00470394" w:rsidP="00FE2636">
      <w:pPr>
        <w:shd w:val="clear" w:color="auto" w:fill="FFFFFF"/>
        <w:spacing w:line="240" w:lineRule="auto"/>
        <w:rPr>
          <w:color w:val="000000" w:themeColor="text1"/>
          <w:sz w:val="24"/>
          <w:szCs w:val="24"/>
        </w:rPr>
      </w:pPr>
    </w:p>
    <w:p w:rsidR="00470394" w:rsidRDefault="00470394" w:rsidP="00FE2636">
      <w:pPr>
        <w:shd w:val="clear" w:color="auto" w:fill="FFFFFF"/>
        <w:spacing w:line="240" w:lineRule="auto"/>
        <w:rPr>
          <w:color w:val="000000" w:themeColor="text1"/>
          <w:sz w:val="24"/>
          <w:szCs w:val="24"/>
        </w:rPr>
      </w:pPr>
    </w:p>
    <w:p w:rsidR="00470394" w:rsidRDefault="00470394" w:rsidP="00FE2636">
      <w:pPr>
        <w:shd w:val="clear" w:color="auto" w:fill="FFFFFF"/>
        <w:spacing w:line="240" w:lineRule="auto"/>
        <w:rPr>
          <w:color w:val="000000" w:themeColor="text1"/>
          <w:sz w:val="24"/>
          <w:szCs w:val="24"/>
        </w:rPr>
      </w:pPr>
    </w:p>
    <w:p w:rsidR="00470394" w:rsidRDefault="00470394" w:rsidP="00FE2636">
      <w:pPr>
        <w:shd w:val="clear" w:color="auto" w:fill="FFFFFF"/>
        <w:spacing w:line="240" w:lineRule="auto"/>
        <w:rPr>
          <w:color w:val="000000" w:themeColor="text1"/>
          <w:sz w:val="24"/>
          <w:szCs w:val="24"/>
        </w:rPr>
      </w:pPr>
    </w:p>
    <w:p w:rsidR="00470394" w:rsidRDefault="00470394" w:rsidP="00FE2636">
      <w:pPr>
        <w:shd w:val="clear" w:color="auto" w:fill="FFFFFF"/>
        <w:spacing w:line="240" w:lineRule="auto"/>
        <w:rPr>
          <w:color w:val="000000" w:themeColor="text1"/>
          <w:sz w:val="24"/>
          <w:szCs w:val="24"/>
        </w:rPr>
      </w:pPr>
    </w:p>
    <w:p w:rsidR="009C4254" w:rsidRDefault="009C4254" w:rsidP="00FE2636">
      <w:pPr>
        <w:shd w:val="clear" w:color="auto" w:fill="FFFFFF"/>
        <w:spacing w:line="240" w:lineRule="auto"/>
        <w:rPr>
          <w:color w:val="000000" w:themeColor="text1"/>
          <w:sz w:val="24"/>
          <w:szCs w:val="24"/>
        </w:rPr>
      </w:pPr>
    </w:p>
    <w:p w:rsidR="009C4254" w:rsidRDefault="009C4254" w:rsidP="00FE2636">
      <w:pPr>
        <w:shd w:val="clear" w:color="auto" w:fill="FFFFFF"/>
        <w:spacing w:line="240" w:lineRule="auto"/>
        <w:rPr>
          <w:color w:val="000000" w:themeColor="text1"/>
          <w:sz w:val="24"/>
          <w:szCs w:val="24"/>
        </w:rPr>
      </w:pPr>
    </w:p>
    <w:p w:rsidR="009C4254" w:rsidRDefault="009C4254" w:rsidP="00FE2636">
      <w:pPr>
        <w:shd w:val="clear" w:color="auto" w:fill="FFFFFF"/>
        <w:spacing w:line="240" w:lineRule="auto"/>
        <w:rPr>
          <w:color w:val="000000" w:themeColor="text1"/>
          <w:sz w:val="24"/>
          <w:szCs w:val="24"/>
        </w:rPr>
      </w:pPr>
    </w:p>
    <w:p w:rsidR="009C4254" w:rsidRDefault="009C4254" w:rsidP="00FE2636">
      <w:pPr>
        <w:shd w:val="clear" w:color="auto" w:fill="FFFFFF"/>
        <w:spacing w:line="240" w:lineRule="auto"/>
        <w:rPr>
          <w:color w:val="000000" w:themeColor="text1"/>
          <w:sz w:val="24"/>
          <w:szCs w:val="24"/>
        </w:rPr>
      </w:pPr>
    </w:p>
    <w:p w:rsidR="009C4254" w:rsidRDefault="009C4254" w:rsidP="00FE2636">
      <w:pPr>
        <w:shd w:val="clear" w:color="auto" w:fill="FFFFFF"/>
        <w:spacing w:line="240" w:lineRule="auto"/>
        <w:rPr>
          <w:color w:val="000000" w:themeColor="text1"/>
          <w:sz w:val="24"/>
          <w:szCs w:val="24"/>
        </w:rPr>
      </w:pPr>
    </w:p>
    <w:p w:rsidR="009C4254" w:rsidRDefault="009C4254" w:rsidP="00FE2636">
      <w:pPr>
        <w:shd w:val="clear" w:color="auto" w:fill="FFFFFF"/>
        <w:spacing w:line="240" w:lineRule="auto"/>
        <w:rPr>
          <w:color w:val="000000" w:themeColor="text1"/>
          <w:sz w:val="24"/>
          <w:szCs w:val="24"/>
        </w:rPr>
      </w:pPr>
    </w:p>
    <w:p w:rsidR="009C4254" w:rsidRDefault="009C4254" w:rsidP="00FE2636">
      <w:pPr>
        <w:shd w:val="clear" w:color="auto" w:fill="FFFFFF"/>
        <w:spacing w:line="240" w:lineRule="auto"/>
        <w:rPr>
          <w:color w:val="000000" w:themeColor="text1"/>
          <w:sz w:val="24"/>
          <w:szCs w:val="24"/>
        </w:rPr>
      </w:pPr>
    </w:p>
    <w:p w:rsidR="009C4254" w:rsidRDefault="009C4254" w:rsidP="00FE2636">
      <w:pPr>
        <w:shd w:val="clear" w:color="auto" w:fill="FFFFFF"/>
        <w:spacing w:line="240" w:lineRule="auto"/>
        <w:rPr>
          <w:color w:val="000000" w:themeColor="text1"/>
          <w:sz w:val="24"/>
          <w:szCs w:val="24"/>
        </w:rPr>
      </w:pPr>
    </w:p>
    <w:p w:rsidR="009C4254" w:rsidRDefault="009C4254" w:rsidP="00FE2636">
      <w:pPr>
        <w:shd w:val="clear" w:color="auto" w:fill="FFFFFF"/>
        <w:spacing w:line="240" w:lineRule="auto"/>
        <w:rPr>
          <w:color w:val="000000" w:themeColor="text1"/>
          <w:sz w:val="24"/>
          <w:szCs w:val="24"/>
        </w:rPr>
      </w:pPr>
    </w:p>
    <w:p w:rsidR="009C4254" w:rsidRDefault="009C4254" w:rsidP="00FE2636">
      <w:pPr>
        <w:shd w:val="clear" w:color="auto" w:fill="FFFFFF"/>
        <w:spacing w:line="240" w:lineRule="auto"/>
        <w:rPr>
          <w:color w:val="000000" w:themeColor="text1"/>
          <w:sz w:val="24"/>
          <w:szCs w:val="24"/>
        </w:rPr>
      </w:pPr>
    </w:p>
    <w:p w:rsidR="00470394" w:rsidRDefault="00470394" w:rsidP="00FE2636">
      <w:pPr>
        <w:shd w:val="clear" w:color="auto" w:fill="FFFFFF"/>
        <w:spacing w:line="240" w:lineRule="auto"/>
        <w:rPr>
          <w:color w:val="000000" w:themeColor="text1"/>
          <w:sz w:val="24"/>
          <w:szCs w:val="24"/>
        </w:rPr>
      </w:pPr>
    </w:p>
    <w:p w:rsidR="00470394" w:rsidRDefault="00470394" w:rsidP="00FE2636">
      <w:pPr>
        <w:shd w:val="clear" w:color="auto" w:fill="FFFFFF"/>
        <w:spacing w:line="240" w:lineRule="auto"/>
        <w:rPr>
          <w:color w:val="000000" w:themeColor="text1"/>
          <w:sz w:val="24"/>
          <w:szCs w:val="24"/>
        </w:rPr>
      </w:pPr>
    </w:p>
    <w:tbl>
      <w:tblPr>
        <w:tblW w:w="10080" w:type="dxa"/>
        <w:jc w:val="center"/>
        <w:tblBorders>
          <w:top w:val="nil"/>
          <w:left w:val="nil"/>
          <w:bottom w:val="nil"/>
          <w:right w:val="nil"/>
          <w:insideH w:val="nil"/>
          <w:insideV w:val="nil"/>
        </w:tblBorders>
        <w:tblLayout w:type="fixed"/>
        <w:tblLook w:val="0600" w:firstRow="0" w:lastRow="0" w:firstColumn="0" w:lastColumn="0" w:noHBand="1" w:noVBand="1"/>
      </w:tblPr>
      <w:tblGrid>
        <w:gridCol w:w="1890"/>
        <w:gridCol w:w="2047"/>
        <w:gridCol w:w="2048"/>
        <w:gridCol w:w="2047"/>
        <w:gridCol w:w="2048"/>
      </w:tblGrid>
      <w:tr w:rsidR="006B5D22" w:rsidRPr="00A51FB2" w:rsidTr="00104FA1">
        <w:trPr>
          <w:trHeight w:val="432"/>
          <w:jc w:val="center"/>
        </w:trPr>
        <w:tc>
          <w:tcPr>
            <w:tcW w:w="1890" w:type="dxa"/>
            <w:tcBorders>
              <w:top w:val="nil"/>
              <w:left w:val="nil"/>
              <w:bottom w:val="single" w:sz="4" w:space="0" w:color="auto"/>
              <w:right w:val="nil"/>
            </w:tcBorders>
            <w:shd w:val="clear" w:color="auto" w:fill="FFFFFF"/>
            <w:vAlign w:val="center"/>
          </w:tcPr>
          <w:p w:rsidR="006B5D22" w:rsidRPr="00A51FB2" w:rsidRDefault="006B5D22" w:rsidP="000A506C">
            <w:pPr>
              <w:spacing w:after="160"/>
              <w:jc w:val="center"/>
              <w:rPr>
                <w:b/>
                <w:i/>
                <w:color w:val="000000" w:themeColor="text1"/>
                <w:sz w:val="24"/>
                <w:szCs w:val="24"/>
              </w:rPr>
            </w:pPr>
          </w:p>
        </w:tc>
        <w:tc>
          <w:tcPr>
            <w:tcW w:w="8190" w:type="dxa"/>
            <w:gridSpan w:val="4"/>
            <w:tcBorders>
              <w:top w:val="nil"/>
              <w:left w:val="nil"/>
              <w:bottom w:val="single" w:sz="4" w:space="0" w:color="auto"/>
              <w:right w:val="nil"/>
            </w:tcBorders>
            <w:shd w:val="clear" w:color="auto" w:fill="FFFFFF"/>
            <w:vAlign w:val="center"/>
          </w:tcPr>
          <w:p w:rsidR="006B5D22" w:rsidRPr="00A51FB2" w:rsidRDefault="006B5D22" w:rsidP="000A506C">
            <w:pPr>
              <w:spacing w:after="160"/>
              <w:jc w:val="center"/>
              <w:rPr>
                <w:b/>
                <w:i/>
                <w:color w:val="000000" w:themeColor="text1"/>
                <w:sz w:val="24"/>
                <w:szCs w:val="24"/>
              </w:rPr>
            </w:pPr>
            <w:r w:rsidRPr="00A51FB2">
              <w:rPr>
                <w:b/>
                <w:i/>
                <w:color w:val="000000" w:themeColor="text1"/>
                <w:sz w:val="24"/>
                <w:szCs w:val="24"/>
              </w:rPr>
              <w:t>Hydrodynamic Calculations</w:t>
            </w:r>
          </w:p>
        </w:tc>
      </w:tr>
      <w:tr w:rsidR="006B5D22" w:rsidRPr="00A51FB2" w:rsidTr="00104FA1">
        <w:trPr>
          <w:trHeight w:val="292"/>
          <w:jc w:val="center"/>
        </w:trPr>
        <w:tc>
          <w:tcPr>
            <w:tcW w:w="1890" w:type="dxa"/>
            <w:tcBorders>
              <w:top w:val="single" w:sz="4" w:space="0" w:color="auto"/>
              <w:left w:val="nil"/>
              <w:bottom w:val="single" w:sz="4" w:space="0" w:color="auto"/>
              <w:right w:val="nil"/>
            </w:tcBorders>
            <w:shd w:val="clear" w:color="auto" w:fill="FFFFFF"/>
            <w:vAlign w:val="center"/>
          </w:tcPr>
          <w:p w:rsidR="006B5D22" w:rsidRPr="008B00FD" w:rsidRDefault="006B5D22" w:rsidP="000A506C">
            <w:pPr>
              <w:jc w:val="center"/>
              <w:rPr>
                <w:b/>
                <w:i/>
                <w:color w:val="000000" w:themeColor="text1"/>
                <w:sz w:val="20"/>
                <w:szCs w:val="20"/>
              </w:rPr>
            </w:pPr>
            <w:r>
              <w:rPr>
                <w:b/>
                <w:i/>
                <w:color w:val="000000" w:themeColor="text1"/>
                <w:sz w:val="20"/>
                <w:szCs w:val="20"/>
              </w:rPr>
              <w:t>Species</w:t>
            </w:r>
          </w:p>
        </w:tc>
        <w:tc>
          <w:tcPr>
            <w:tcW w:w="2047" w:type="dxa"/>
            <w:tcBorders>
              <w:top w:val="single" w:sz="4" w:space="0" w:color="auto"/>
              <w:left w:val="nil"/>
              <w:bottom w:val="single" w:sz="4" w:space="0" w:color="auto"/>
              <w:right w:val="nil"/>
            </w:tcBorders>
            <w:shd w:val="clear" w:color="auto" w:fill="FFFFFF"/>
            <w:tcMar>
              <w:top w:w="100" w:type="dxa"/>
              <w:left w:w="100" w:type="dxa"/>
              <w:bottom w:w="100" w:type="dxa"/>
              <w:right w:w="100" w:type="dxa"/>
            </w:tcMar>
            <w:vAlign w:val="center"/>
          </w:tcPr>
          <w:p w:rsidR="006B5D22" w:rsidRPr="00B97EE0" w:rsidRDefault="006B5D22" w:rsidP="003B3C0A">
            <w:pPr>
              <w:jc w:val="center"/>
              <w:rPr>
                <w:b/>
                <w:i/>
                <w:color w:val="000000" w:themeColor="text1"/>
                <w:sz w:val="20"/>
                <w:szCs w:val="20"/>
              </w:rPr>
            </w:pPr>
            <w:r w:rsidRPr="00B97EE0">
              <w:rPr>
                <w:b/>
                <w:i/>
                <w:color w:val="000000" w:themeColor="text1"/>
                <w:sz w:val="20"/>
                <w:szCs w:val="20"/>
              </w:rPr>
              <w:t>Mass-Specific Thrust</w:t>
            </w:r>
            <w:r w:rsidR="003B3C0A">
              <w:rPr>
                <w:b/>
                <w:i/>
                <w:color w:val="000000" w:themeColor="text1"/>
                <w:sz w:val="20"/>
                <w:szCs w:val="20"/>
              </w:rPr>
              <w:t xml:space="preserve"> Power</w:t>
            </w:r>
            <w:r w:rsidRPr="00B97EE0">
              <w:rPr>
                <w:b/>
                <w:i/>
                <w:color w:val="000000" w:themeColor="text1"/>
                <w:sz w:val="20"/>
                <w:szCs w:val="20"/>
              </w:rPr>
              <w:t xml:space="preserve"> (</w:t>
            </w:r>
            <w:r w:rsidR="003B3C0A">
              <w:rPr>
                <w:b/>
                <w:i/>
                <w:color w:val="000000" w:themeColor="text1"/>
                <w:sz w:val="20"/>
                <w:szCs w:val="20"/>
              </w:rPr>
              <w:t>Watts</w:t>
            </w:r>
            <w:r w:rsidRPr="00B97EE0">
              <w:rPr>
                <w:b/>
                <w:i/>
                <w:color w:val="000000" w:themeColor="text1"/>
                <w:sz w:val="20"/>
                <w:szCs w:val="20"/>
              </w:rPr>
              <w:t xml:space="preserve"> kg</w:t>
            </w:r>
            <w:r w:rsidRPr="00B97EE0">
              <w:rPr>
                <w:b/>
                <w:i/>
                <w:color w:val="000000" w:themeColor="text1"/>
                <w:sz w:val="20"/>
                <w:szCs w:val="20"/>
                <w:vertAlign w:val="superscript"/>
              </w:rPr>
              <w:t>-1</w:t>
            </w:r>
            <w:r w:rsidRPr="00B97EE0">
              <w:rPr>
                <w:b/>
                <w:i/>
                <w:color w:val="000000" w:themeColor="text1"/>
                <w:sz w:val="20"/>
                <w:szCs w:val="20"/>
              </w:rPr>
              <w:t>)</w:t>
            </w:r>
          </w:p>
        </w:tc>
        <w:tc>
          <w:tcPr>
            <w:tcW w:w="2048" w:type="dxa"/>
            <w:tcBorders>
              <w:top w:val="single" w:sz="4" w:space="0" w:color="auto"/>
              <w:left w:val="nil"/>
              <w:bottom w:val="single" w:sz="4" w:space="0" w:color="auto"/>
              <w:right w:val="nil"/>
            </w:tcBorders>
            <w:shd w:val="clear" w:color="auto" w:fill="FFFFFF"/>
            <w:tcMar>
              <w:top w:w="100" w:type="dxa"/>
              <w:left w:w="100" w:type="dxa"/>
              <w:bottom w:w="100" w:type="dxa"/>
              <w:right w:w="100" w:type="dxa"/>
            </w:tcMar>
            <w:vAlign w:val="center"/>
          </w:tcPr>
          <w:p w:rsidR="006B5D22" w:rsidRPr="00B97EE0" w:rsidRDefault="006B5D22" w:rsidP="000A506C">
            <w:pPr>
              <w:jc w:val="center"/>
              <w:rPr>
                <w:b/>
                <w:i/>
                <w:color w:val="000000" w:themeColor="text1"/>
                <w:sz w:val="20"/>
                <w:szCs w:val="20"/>
              </w:rPr>
            </w:pPr>
            <w:r w:rsidRPr="00B97EE0">
              <w:rPr>
                <w:b/>
                <w:i/>
                <w:color w:val="000000" w:themeColor="text1"/>
                <w:sz w:val="20"/>
                <w:szCs w:val="20"/>
              </w:rPr>
              <w:t>Drag Coeff</w:t>
            </w:r>
            <w:r>
              <w:rPr>
                <w:b/>
                <w:i/>
                <w:color w:val="000000" w:themeColor="text1"/>
                <w:sz w:val="20"/>
                <w:szCs w:val="20"/>
              </w:rPr>
              <w:t>icient</w:t>
            </w:r>
          </w:p>
        </w:tc>
        <w:tc>
          <w:tcPr>
            <w:tcW w:w="2047" w:type="dxa"/>
            <w:tcBorders>
              <w:top w:val="single" w:sz="4" w:space="0" w:color="auto"/>
              <w:left w:val="nil"/>
              <w:bottom w:val="single" w:sz="4" w:space="0" w:color="auto"/>
              <w:right w:val="nil"/>
            </w:tcBorders>
            <w:shd w:val="clear" w:color="auto" w:fill="FFFFFF"/>
            <w:tcMar>
              <w:top w:w="100" w:type="dxa"/>
              <w:left w:w="100" w:type="dxa"/>
              <w:bottom w:w="100" w:type="dxa"/>
              <w:right w:w="100" w:type="dxa"/>
            </w:tcMar>
            <w:vAlign w:val="center"/>
          </w:tcPr>
          <w:p w:rsidR="006B5D22" w:rsidRPr="00B97EE0" w:rsidRDefault="006B5D22" w:rsidP="000A506C">
            <w:pPr>
              <w:jc w:val="center"/>
              <w:rPr>
                <w:b/>
                <w:i/>
                <w:color w:val="000000" w:themeColor="text1"/>
                <w:sz w:val="20"/>
                <w:szCs w:val="20"/>
              </w:rPr>
            </w:pPr>
            <w:r w:rsidRPr="00B97EE0">
              <w:rPr>
                <w:b/>
                <w:i/>
                <w:color w:val="000000" w:themeColor="text1"/>
                <w:sz w:val="20"/>
                <w:szCs w:val="20"/>
              </w:rPr>
              <w:t>Reynolds Number</w:t>
            </w:r>
          </w:p>
        </w:tc>
        <w:tc>
          <w:tcPr>
            <w:tcW w:w="2048" w:type="dxa"/>
            <w:tcBorders>
              <w:top w:val="single" w:sz="4" w:space="0" w:color="auto"/>
              <w:left w:val="nil"/>
              <w:bottom w:val="single" w:sz="4" w:space="0" w:color="auto"/>
              <w:right w:val="nil"/>
            </w:tcBorders>
            <w:shd w:val="clear" w:color="auto" w:fill="FFFFFF"/>
            <w:tcMar>
              <w:top w:w="100" w:type="dxa"/>
              <w:left w:w="100" w:type="dxa"/>
              <w:bottom w:w="100" w:type="dxa"/>
              <w:right w:w="100" w:type="dxa"/>
            </w:tcMar>
            <w:vAlign w:val="center"/>
          </w:tcPr>
          <w:p w:rsidR="006B5D22" w:rsidRPr="00B97EE0" w:rsidRDefault="006B5D22" w:rsidP="000A506C">
            <w:pPr>
              <w:jc w:val="center"/>
              <w:rPr>
                <w:b/>
                <w:i/>
                <w:color w:val="000000" w:themeColor="text1"/>
                <w:sz w:val="20"/>
                <w:szCs w:val="20"/>
              </w:rPr>
            </w:pPr>
            <w:r w:rsidRPr="00B97EE0">
              <w:rPr>
                <w:b/>
                <w:i/>
                <w:color w:val="000000" w:themeColor="text1"/>
                <w:sz w:val="20"/>
                <w:szCs w:val="20"/>
              </w:rPr>
              <w:t>Propulsive Efficiency</w:t>
            </w:r>
          </w:p>
        </w:tc>
      </w:tr>
      <w:tr w:rsidR="003B3C0A" w:rsidRPr="00A51FB2" w:rsidTr="00104FA1">
        <w:trPr>
          <w:trHeight w:val="925"/>
          <w:jc w:val="center"/>
        </w:trPr>
        <w:tc>
          <w:tcPr>
            <w:tcW w:w="1890" w:type="dxa"/>
            <w:tcBorders>
              <w:top w:val="single" w:sz="4" w:space="0" w:color="auto"/>
              <w:left w:val="nil"/>
              <w:bottom w:val="nil"/>
              <w:right w:val="nil"/>
            </w:tcBorders>
            <w:shd w:val="clear" w:color="auto" w:fill="A5A5A5" w:themeFill="accent3"/>
            <w:vAlign w:val="center"/>
          </w:tcPr>
          <w:p w:rsidR="003B3C0A" w:rsidRPr="00B97EE0" w:rsidRDefault="003B3C0A" w:rsidP="003B3C0A">
            <w:pPr>
              <w:jc w:val="center"/>
              <w:rPr>
                <w:b/>
                <w:i/>
                <w:color w:val="000000" w:themeColor="text1"/>
                <w:sz w:val="20"/>
                <w:szCs w:val="20"/>
              </w:rPr>
            </w:pPr>
            <w:r>
              <w:rPr>
                <w:b/>
                <w:i/>
                <w:color w:val="000000" w:themeColor="text1"/>
                <w:sz w:val="20"/>
                <w:szCs w:val="20"/>
              </w:rPr>
              <w:t>Humpback</w:t>
            </w:r>
          </w:p>
        </w:tc>
        <w:tc>
          <w:tcPr>
            <w:tcW w:w="2047" w:type="dxa"/>
            <w:tcBorders>
              <w:top w:val="single" w:sz="4" w:space="0" w:color="auto"/>
              <w:left w:val="nil"/>
              <w:bottom w:val="nil"/>
              <w:right w:val="nil"/>
            </w:tcBorders>
            <w:shd w:val="clear" w:color="auto" w:fill="A5A5A5" w:themeFill="accent3"/>
            <w:tcMar>
              <w:top w:w="100" w:type="dxa"/>
              <w:left w:w="100" w:type="dxa"/>
              <w:bottom w:w="100" w:type="dxa"/>
              <w:right w:w="100" w:type="dxa"/>
            </w:tcMar>
            <w:vAlign w:val="center"/>
          </w:tcPr>
          <w:p w:rsidR="003B3C0A" w:rsidRPr="002F4FA5" w:rsidRDefault="00D445AA" w:rsidP="003B3C0A">
            <w:pPr>
              <w:jc w:val="center"/>
              <w:rPr>
                <w:sz w:val="20"/>
                <w:szCs w:val="20"/>
              </w:rPr>
            </w:pPr>
            <w:r w:rsidRPr="002F4FA5">
              <w:rPr>
                <w:sz w:val="20"/>
                <w:szCs w:val="20"/>
              </w:rPr>
              <w:t>0.30 ± 0.023</w:t>
            </w:r>
          </w:p>
        </w:tc>
        <w:tc>
          <w:tcPr>
            <w:tcW w:w="2048" w:type="dxa"/>
            <w:tcBorders>
              <w:top w:val="single" w:sz="4" w:space="0" w:color="auto"/>
              <w:left w:val="nil"/>
              <w:bottom w:val="nil"/>
              <w:right w:val="nil"/>
            </w:tcBorders>
            <w:shd w:val="clear" w:color="auto" w:fill="A5A5A5" w:themeFill="accent3"/>
            <w:tcMar>
              <w:top w:w="100" w:type="dxa"/>
              <w:left w:w="100" w:type="dxa"/>
              <w:bottom w:w="100" w:type="dxa"/>
              <w:right w:w="100" w:type="dxa"/>
            </w:tcMar>
            <w:vAlign w:val="center"/>
          </w:tcPr>
          <w:p w:rsidR="003B3C0A" w:rsidRPr="002F4FA5" w:rsidRDefault="00D445AA" w:rsidP="00D445AA">
            <w:pPr>
              <w:jc w:val="center"/>
              <w:rPr>
                <w:sz w:val="20"/>
                <w:szCs w:val="20"/>
                <w:vertAlign w:val="superscript"/>
              </w:rPr>
            </w:pPr>
            <w:r w:rsidRPr="002F4FA5">
              <w:rPr>
                <w:sz w:val="20"/>
                <w:szCs w:val="20"/>
              </w:rPr>
              <w:t xml:space="preserve">0.02 </w:t>
            </w:r>
            <w:r w:rsidR="003B3C0A" w:rsidRPr="002F4FA5">
              <w:rPr>
                <w:sz w:val="20"/>
                <w:szCs w:val="20"/>
              </w:rPr>
              <w:t>±</w:t>
            </w:r>
            <w:r w:rsidRPr="002F4FA5">
              <w:rPr>
                <w:sz w:val="20"/>
                <w:szCs w:val="20"/>
              </w:rPr>
              <w:t xml:space="preserve"> 0.002</w:t>
            </w:r>
          </w:p>
        </w:tc>
        <w:tc>
          <w:tcPr>
            <w:tcW w:w="2047" w:type="dxa"/>
            <w:tcBorders>
              <w:top w:val="single" w:sz="4" w:space="0" w:color="auto"/>
              <w:left w:val="nil"/>
              <w:bottom w:val="nil"/>
              <w:right w:val="nil"/>
            </w:tcBorders>
            <w:shd w:val="clear" w:color="auto" w:fill="A5A5A5" w:themeFill="accent3"/>
            <w:tcMar>
              <w:top w:w="100" w:type="dxa"/>
              <w:left w:w="100" w:type="dxa"/>
              <w:bottom w:w="100" w:type="dxa"/>
              <w:right w:w="100" w:type="dxa"/>
            </w:tcMar>
            <w:vAlign w:val="center"/>
          </w:tcPr>
          <w:p w:rsidR="003B3C0A" w:rsidRPr="002F4FA5" w:rsidRDefault="000D4246" w:rsidP="003B3C0A">
            <w:pPr>
              <w:jc w:val="center"/>
              <w:rPr>
                <w:sz w:val="20"/>
                <w:szCs w:val="20"/>
              </w:rPr>
            </w:pPr>
            <w:r w:rsidRPr="002F4FA5">
              <w:rPr>
                <w:sz w:val="20"/>
                <w:szCs w:val="20"/>
              </w:rPr>
              <w:t>2.29</w:t>
            </w:r>
            <w:r w:rsidR="003B3C0A" w:rsidRPr="002F4FA5">
              <w:rPr>
                <w:sz w:val="20"/>
                <w:szCs w:val="20"/>
              </w:rPr>
              <w:t xml:space="preserve"> x 10</w:t>
            </w:r>
            <w:r w:rsidR="003B3C0A" w:rsidRPr="002F4FA5">
              <w:rPr>
                <w:sz w:val="20"/>
                <w:szCs w:val="20"/>
                <w:vertAlign w:val="superscript"/>
              </w:rPr>
              <w:t>7</w:t>
            </w:r>
          </w:p>
          <w:p w:rsidR="003B3C0A" w:rsidRPr="002F4FA5" w:rsidRDefault="003B3C0A" w:rsidP="003B3C0A">
            <w:pPr>
              <w:jc w:val="center"/>
              <w:rPr>
                <w:sz w:val="20"/>
                <w:szCs w:val="20"/>
              </w:rPr>
            </w:pPr>
            <w:r w:rsidRPr="002F4FA5">
              <w:rPr>
                <w:sz w:val="20"/>
                <w:szCs w:val="20"/>
              </w:rPr>
              <w:t>±</w:t>
            </w:r>
          </w:p>
          <w:p w:rsidR="003B3C0A" w:rsidRPr="002F4FA5" w:rsidRDefault="000D4246" w:rsidP="003B3C0A">
            <w:pPr>
              <w:jc w:val="center"/>
              <w:rPr>
                <w:sz w:val="20"/>
                <w:szCs w:val="20"/>
                <w:vertAlign w:val="superscript"/>
              </w:rPr>
            </w:pPr>
            <w:r w:rsidRPr="002F4FA5">
              <w:rPr>
                <w:sz w:val="20"/>
                <w:szCs w:val="20"/>
              </w:rPr>
              <w:t>9.9</w:t>
            </w:r>
            <w:r w:rsidR="003B3C0A" w:rsidRPr="002F4FA5">
              <w:rPr>
                <w:sz w:val="20"/>
                <w:szCs w:val="20"/>
              </w:rPr>
              <w:t xml:space="preserve"> x 10</w:t>
            </w:r>
            <w:r w:rsidRPr="002F4FA5">
              <w:rPr>
                <w:sz w:val="20"/>
                <w:szCs w:val="20"/>
                <w:vertAlign w:val="superscript"/>
              </w:rPr>
              <w:t>5</w:t>
            </w:r>
          </w:p>
        </w:tc>
        <w:tc>
          <w:tcPr>
            <w:tcW w:w="2048" w:type="dxa"/>
            <w:tcBorders>
              <w:top w:val="single" w:sz="4" w:space="0" w:color="auto"/>
              <w:left w:val="nil"/>
              <w:bottom w:val="nil"/>
              <w:right w:val="nil"/>
            </w:tcBorders>
            <w:shd w:val="clear" w:color="auto" w:fill="A5A5A5" w:themeFill="accent3"/>
            <w:tcMar>
              <w:top w:w="100" w:type="dxa"/>
              <w:left w:w="100" w:type="dxa"/>
              <w:bottom w:w="100" w:type="dxa"/>
              <w:right w:w="100" w:type="dxa"/>
            </w:tcMar>
            <w:vAlign w:val="center"/>
          </w:tcPr>
          <w:p w:rsidR="003B3C0A" w:rsidRPr="002F4FA5" w:rsidRDefault="000D4246" w:rsidP="000D4246">
            <w:pPr>
              <w:jc w:val="center"/>
              <w:rPr>
                <w:sz w:val="20"/>
                <w:szCs w:val="20"/>
              </w:rPr>
            </w:pPr>
            <w:r w:rsidRPr="002F4FA5">
              <w:rPr>
                <w:sz w:val="20"/>
                <w:szCs w:val="20"/>
              </w:rPr>
              <w:t>0.908 ± 0.003</w:t>
            </w:r>
          </w:p>
        </w:tc>
      </w:tr>
      <w:tr w:rsidR="003B3C0A" w:rsidRPr="00A51FB2" w:rsidTr="00104FA1">
        <w:trPr>
          <w:trHeight w:val="932"/>
          <w:jc w:val="center"/>
        </w:trPr>
        <w:tc>
          <w:tcPr>
            <w:tcW w:w="1890" w:type="dxa"/>
            <w:tcBorders>
              <w:top w:val="nil"/>
              <w:left w:val="nil"/>
              <w:bottom w:val="nil"/>
              <w:right w:val="nil"/>
            </w:tcBorders>
            <w:shd w:val="clear" w:color="auto" w:fill="E7E6E6" w:themeFill="background2"/>
            <w:vAlign w:val="center"/>
          </w:tcPr>
          <w:p w:rsidR="003B3C0A" w:rsidRPr="00B97EE0" w:rsidRDefault="003B3C0A" w:rsidP="003B3C0A">
            <w:pPr>
              <w:jc w:val="center"/>
              <w:rPr>
                <w:b/>
                <w:i/>
                <w:color w:val="000000" w:themeColor="text1"/>
                <w:sz w:val="20"/>
                <w:szCs w:val="20"/>
              </w:rPr>
            </w:pPr>
            <w:r>
              <w:rPr>
                <w:b/>
                <w:i/>
                <w:color w:val="000000" w:themeColor="text1"/>
                <w:sz w:val="20"/>
                <w:szCs w:val="20"/>
              </w:rPr>
              <w:t>Blue</w:t>
            </w:r>
          </w:p>
        </w:tc>
        <w:tc>
          <w:tcPr>
            <w:tcW w:w="2047" w:type="dxa"/>
            <w:tcBorders>
              <w:top w:val="nil"/>
              <w:left w:val="nil"/>
              <w:bottom w:val="nil"/>
              <w:right w:val="nil"/>
            </w:tcBorders>
            <w:shd w:val="clear" w:color="auto" w:fill="E7E6E6" w:themeFill="background2"/>
            <w:tcMar>
              <w:top w:w="100" w:type="dxa"/>
              <w:left w:w="100" w:type="dxa"/>
              <w:bottom w:w="100" w:type="dxa"/>
              <w:right w:w="100" w:type="dxa"/>
            </w:tcMar>
            <w:vAlign w:val="center"/>
          </w:tcPr>
          <w:p w:rsidR="003B3C0A" w:rsidRPr="002F4FA5" w:rsidRDefault="003B3C0A" w:rsidP="003B3C0A">
            <w:pPr>
              <w:jc w:val="center"/>
              <w:rPr>
                <w:sz w:val="20"/>
                <w:szCs w:val="20"/>
              </w:rPr>
            </w:pPr>
            <w:r w:rsidRPr="002F4FA5">
              <w:rPr>
                <w:sz w:val="20"/>
                <w:szCs w:val="20"/>
              </w:rPr>
              <w:t>0.48 ±</w:t>
            </w:r>
            <w:r w:rsidR="00D445AA" w:rsidRPr="002F4FA5">
              <w:rPr>
                <w:sz w:val="20"/>
                <w:szCs w:val="20"/>
              </w:rPr>
              <w:t xml:space="preserve"> 0.025</w:t>
            </w:r>
          </w:p>
        </w:tc>
        <w:tc>
          <w:tcPr>
            <w:tcW w:w="2048" w:type="dxa"/>
            <w:tcBorders>
              <w:top w:val="nil"/>
              <w:left w:val="nil"/>
              <w:bottom w:val="nil"/>
              <w:right w:val="nil"/>
            </w:tcBorders>
            <w:shd w:val="clear" w:color="auto" w:fill="E7E6E6" w:themeFill="background2"/>
            <w:tcMar>
              <w:top w:w="100" w:type="dxa"/>
              <w:left w:w="100" w:type="dxa"/>
              <w:bottom w:w="100" w:type="dxa"/>
              <w:right w:w="100" w:type="dxa"/>
            </w:tcMar>
            <w:vAlign w:val="center"/>
          </w:tcPr>
          <w:p w:rsidR="003B3C0A" w:rsidRPr="002F4FA5" w:rsidRDefault="00D445AA" w:rsidP="00D445AA">
            <w:pPr>
              <w:jc w:val="center"/>
              <w:rPr>
                <w:sz w:val="20"/>
                <w:szCs w:val="20"/>
              </w:rPr>
            </w:pPr>
            <w:r w:rsidRPr="002F4FA5">
              <w:rPr>
                <w:sz w:val="20"/>
                <w:szCs w:val="20"/>
              </w:rPr>
              <w:t xml:space="preserve">0.04 </w:t>
            </w:r>
            <w:r w:rsidR="003B3C0A" w:rsidRPr="002F4FA5">
              <w:rPr>
                <w:sz w:val="20"/>
                <w:szCs w:val="20"/>
              </w:rPr>
              <w:t>±</w:t>
            </w:r>
            <w:r w:rsidRPr="002F4FA5">
              <w:rPr>
                <w:sz w:val="20"/>
                <w:szCs w:val="20"/>
              </w:rPr>
              <w:t xml:space="preserve"> 0.006</w:t>
            </w:r>
          </w:p>
        </w:tc>
        <w:tc>
          <w:tcPr>
            <w:tcW w:w="2047" w:type="dxa"/>
            <w:tcBorders>
              <w:top w:val="nil"/>
              <w:left w:val="nil"/>
              <w:bottom w:val="nil"/>
              <w:right w:val="nil"/>
            </w:tcBorders>
            <w:shd w:val="clear" w:color="auto" w:fill="E7E6E6" w:themeFill="background2"/>
            <w:tcMar>
              <w:top w:w="100" w:type="dxa"/>
              <w:left w:w="100" w:type="dxa"/>
              <w:bottom w:w="100" w:type="dxa"/>
              <w:right w:w="100" w:type="dxa"/>
            </w:tcMar>
            <w:vAlign w:val="center"/>
          </w:tcPr>
          <w:p w:rsidR="003B3C0A" w:rsidRPr="002F4FA5" w:rsidRDefault="003B3C0A" w:rsidP="003B3C0A">
            <w:pPr>
              <w:jc w:val="center"/>
              <w:rPr>
                <w:sz w:val="20"/>
                <w:szCs w:val="20"/>
                <w:vertAlign w:val="superscript"/>
              </w:rPr>
            </w:pPr>
            <w:r w:rsidRPr="002F4FA5">
              <w:rPr>
                <w:sz w:val="20"/>
                <w:szCs w:val="20"/>
              </w:rPr>
              <w:t>4</w:t>
            </w:r>
            <w:r w:rsidR="00C624F1" w:rsidRPr="002F4FA5">
              <w:rPr>
                <w:sz w:val="20"/>
                <w:szCs w:val="20"/>
              </w:rPr>
              <w:t>.89</w:t>
            </w:r>
            <w:r w:rsidRPr="002F4FA5">
              <w:rPr>
                <w:sz w:val="20"/>
                <w:szCs w:val="20"/>
              </w:rPr>
              <w:t xml:space="preserve"> x 10</w:t>
            </w:r>
            <w:r w:rsidRPr="002F4FA5">
              <w:rPr>
                <w:sz w:val="20"/>
                <w:szCs w:val="20"/>
                <w:vertAlign w:val="superscript"/>
              </w:rPr>
              <w:t>7</w:t>
            </w:r>
          </w:p>
          <w:p w:rsidR="003B3C0A" w:rsidRPr="002F4FA5" w:rsidRDefault="003B3C0A" w:rsidP="003B3C0A">
            <w:pPr>
              <w:jc w:val="center"/>
              <w:rPr>
                <w:sz w:val="20"/>
                <w:szCs w:val="20"/>
              </w:rPr>
            </w:pPr>
            <w:r w:rsidRPr="002F4FA5">
              <w:rPr>
                <w:sz w:val="20"/>
                <w:szCs w:val="20"/>
              </w:rPr>
              <w:t>±</w:t>
            </w:r>
          </w:p>
          <w:p w:rsidR="003B3C0A" w:rsidRPr="002F4FA5" w:rsidRDefault="00C624F1" w:rsidP="003B3C0A">
            <w:pPr>
              <w:jc w:val="center"/>
              <w:rPr>
                <w:sz w:val="20"/>
                <w:szCs w:val="20"/>
                <w:vertAlign w:val="superscript"/>
              </w:rPr>
            </w:pPr>
            <w:r w:rsidRPr="002F4FA5">
              <w:rPr>
                <w:sz w:val="20"/>
                <w:szCs w:val="20"/>
              </w:rPr>
              <w:t>1.3</w:t>
            </w:r>
            <w:r w:rsidR="003B3C0A" w:rsidRPr="002F4FA5">
              <w:rPr>
                <w:sz w:val="20"/>
                <w:szCs w:val="20"/>
              </w:rPr>
              <w:t xml:space="preserve"> x 10</w:t>
            </w:r>
            <w:r w:rsidRPr="002F4FA5">
              <w:rPr>
                <w:sz w:val="20"/>
                <w:szCs w:val="20"/>
                <w:vertAlign w:val="superscript"/>
              </w:rPr>
              <w:t>6</w:t>
            </w:r>
          </w:p>
        </w:tc>
        <w:tc>
          <w:tcPr>
            <w:tcW w:w="2048" w:type="dxa"/>
            <w:tcBorders>
              <w:top w:val="nil"/>
              <w:left w:val="nil"/>
              <w:bottom w:val="nil"/>
              <w:right w:val="nil"/>
            </w:tcBorders>
            <w:shd w:val="clear" w:color="auto" w:fill="E7E6E6" w:themeFill="background2"/>
            <w:tcMar>
              <w:top w:w="100" w:type="dxa"/>
              <w:left w:w="100" w:type="dxa"/>
              <w:bottom w:w="100" w:type="dxa"/>
              <w:right w:w="100" w:type="dxa"/>
            </w:tcMar>
            <w:vAlign w:val="center"/>
          </w:tcPr>
          <w:p w:rsidR="003B3C0A" w:rsidRPr="002F4FA5" w:rsidRDefault="000D4246" w:rsidP="003B3C0A">
            <w:pPr>
              <w:jc w:val="center"/>
              <w:rPr>
                <w:sz w:val="20"/>
                <w:szCs w:val="20"/>
              </w:rPr>
            </w:pPr>
            <w:r w:rsidRPr="002F4FA5">
              <w:rPr>
                <w:sz w:val="20"/>
                <w:szCs w:val="20"/>
              </w:rPr>
              <w:t>0.860 ± 0.006</w:t>
            </w:r>
          </w:p>
        </w:tc>
      </w:tr>
      <w:tr w:rsidR="003B3C0A" w:rsidRPr="00A51FB2" w:rsidTr="00104FA1">
        <w:trPr>
          <w:trHeight w:val="932"/>
          <w:jc w:val="center"/>
        </w:trPr>
        <w:tc>
          <w:tcPr>
            <w:tcW w:w="1890" w:type="dxa"/>
            <w:tcBorders>
              <w:top w:val="nil"/>
              <w:left w:val="nil"/>
              <w:bottom w:val="nil"/>
              <w:right w:val="nil"/>
            </w:tcBorders>
            <w:shd w:val="clear" w:color="auto" w:fill="A5A5A5" w:themeFill="accent3"/>
            <w:vAlign w:val="center"/>
          </w:tcPr>
          <w:p w:rsidR="003B3C0A" w:rsidRPr="00B97EE0" w:rsidRDefault="00C12D59" w:rsidP="003B3C0A">
            <w:pPr>
              <w:jc w:val="center"/>
              <w:rPr>
                <w:b/>
                <w:i/>
                <w:color w:val="000000" w:themeColor="text1"/>
                <w:sz w:val="20"/>
                <w:szCs w:val="20"/>
              </w:rPr>
            </w:pPr>
            <w:r w:rsidRPr="00C12D59">
              <w:rPr>
                <w:b/>
                <w:i/>
                <w:sz w:val="20"/>
                <w:szCs w:val="20"/>
              </w:rPr>
              <w:t>Ant.</w:t>
            </w:r>
            <w:r>
              <w:t xml:space="preserve"> </w:t>
            </w:r>
            <w:r w:rsidR="003B3C0A">
              <w:rPr>
                <w:b/>
                <w:i/>
                <w:color w:val="000000" w:themeColor="text1"/>
                <w:sz w:val="20"/>
                <w:szCs w:val="20"/>
              </w:rPr>
              <w:t>Minke</w:t>
            </w:r>
          </w:p>
        </w:tc>
        <w:tc>
          <w:tcPr>
            <w:tcW w:w="2047" w:type="dxa"/>
            <w:tcBorders>
              <w:top w:val="nil"/>
              <w:left w:val="nil"/>
              <w:bottom w:val="nil"/>
              <w:right w:val="nil"/>
            </w:tcBorders>
            <w:shd w:val="clear" w:color="auto" w:fill="A5A5A5" w:themeFill="accent3"/>
            <w:tcMar>
              <w:top w:w="100" w:type="dxa"/>
              <w:left w:w="100" w:type="dxa"/>
              <w:bottom w:w="100" w:type="dxa"/>
              <w:right w:w="100" w:type="dxa"/>
            </w:tcMar>
            <w:vAlign w:val="center"/>
          </w:tcPr>
          <w:p w:rsidR="003B3C0A" w:rsidRPr="002F4FA5" w:rsidRDefault="00D445AA" w:rsidP="003B3C0A">
            <w:pPr>
              <w:jc w:val="center"/>
              <w:rPr>
                <w:sz w:val="20"/>
                <w:szCs w:val="20"/>
              </w:rPr>
            </w:pPr>
            <w:r w:rsidRPr="002F4FA5">
              <w:rPr>
                <w:sz w:val="20"/>
                <w:szCs w:val="20"/>
              </w:rPr>
              <w:t>0.36 ± 0.028</w:t>
            </w:r>
          </w:p>
        </w:tc>
        <w:tc>
          <w:tcPr>
            <w:tcW w:w="2048" w:type="dxa"/>
            <w:tcBorders>
              <w:top w:val="nil"/>
              <w:left w:val="nil"/>
              <w:bottom w:val="nil"/>
              <w:right w:val="nil"/>
            </w:tcBorders>
            <w:shd w:val="clear" w:color="auto" w:fill="A5A5A5" w:themeFill="accent3"/>
            <w:tcMar>
              <w:top w:w="100" w:type="dxa"/>
              <w:left w:w="100" w:type="dxa"/>
              <w:bottom w:w="100" w:type="dxa"/>
              <w:right w:w="100" w:type="dxa"/>
            </w:tcMar>
            <w:vAlign w:val="center"/>
          </w:tcPr>
          <w:p w:rsidR="003B3C0A" w:rsidRPr="002F4FA5" w:rsidRDefault="00D445AA" w:rsidP="00D445AA">
            <w:pPr>
              <w:jc w:val="center"/>
              <w:rPr>
                <w:sz w:val="20"/>
                <w:szCs w:val="20"/>
              </w:rPr>
            </w:pPr>
            <w:r w:rsidRPr="002F4FA5">
              <w:rPr>
                <w:sz w:val="20"/>
                <w:szCs w:val="20"/>
              </w:rPr>
              <w:t xml:space="preserve">0.01 </w:t>
            </w:r>
            <w:r w:rsidR="003B3C0A" w:rsidRPr="002F4FA5">
              <w:rPr>
                <w:sz w:val="20"/>
                <w:szCs w:val="20"/>
              </w:rPr>
              <w:t>±</w:t>
            </w:r>
            <w:r w:rsidRPr="002F4FA5">
              <w:rPr>
                <w:sz w:val="20"/>
                <w:szCs w:val="20"/>
              </w:rPr>
              <w:t xml:space="preserve"> 0.001</w:t>
            </w:r>
          </w:p>
        </w:tc>
        <w:tc>
          <w:tcPr>
            <w:tcW w:w="2047" w:type="dxa"/>
            <w:tcBorders>
              <w:top w:val="nil"/>
              <w:left w:val="nil"/>
              <w:bottom w:val="nil"/>
              <w:right w:val="nil"/>
            </w:tcBorders>
            <w:shd w:val="clear" w:color="auto" w:fill="A5A5A5" w:themeFill="accent3"/>
            <w:tcMar>
              <w:top w:w="100" w:type="dxa"/>
              <w:left w:w="100" w:type="dxa"/>
              <w:bottom w:w="100" w:type="dxa"/>
              <w:right w:w="100" w:type="dxa"/>
            </w:tcMar>
            <w:vAlign w:val="center"/>
          </w:tcPr>
          <w:p w:rsidR="003B3C0A" w:rsidRPr="002F4FA5" w:rsidRDefault="003B3C0A" w:rsidP="003B3C0A">
            <w:pPr>
              <w:jc w:val="center"/>
              <w:rPr>
                <w:sz w:val="20"/>
                <w:szCs w:val="20"/>
                <w:vertAlign w:val="superscript"/>
              </w:rPr>
            </w:pPr>
            <w:r w:rsidRPr="002F4FA5">
              <w:rPr>
                <w:sz w:val="20"/>
                <w:szCs w:val="20"/>
              </w:rPr>
              <w:t>1.71 x 10</w:t>
            </w:r>
            <w:r w:rsidRPr="002F4FA5">
              <w:rPr>
                <w:sz w:val="20"/>
                <w:szCs w:val="20"/>
                <w:vertAlign w:val="superscript"/>
              </w:rPr>
              <w:t>7</w:t>
            </w:r>
          </w:p>
          <w:p w:rsidR="003B3C0A" w:rsidRPr="002F4FA5" w:rsidRDefault="003B3C0A" w:rsidP="003B3C0A">
            <w:pPr>
              <w:jc w:val="center"/>
              <w:rPr>
                <w:sz w:val="20"/>
                <w:szCs w:val="20"/>
              </w:rPr>
            </w:pPr>
            <w:r w:rsidRPr="002F4FA5">
              <w:rPr>
                <w:sz w:val="20"/>
                <w:szCs w:val="20"/>
              </w:rPr>
              <w:t>±</w:t>
            </w:r>
          </w:p>
          <w:p w:rsidR="003B3C0A" w:rsidRPr="002F4FA5" w:rsidRDefault="000D4246" w:rsidP="003B3C0A">
            <w:pPr>
              <w:jc w:val="center"/>
              <w:rPr>
                <w:sz w:val="20"/>
                <w:szCs w:val="20"/>
                <w:vertAlign w:val="superscript"/>
              </w:rPr>
            </w:pPr>
            <w:r w:rsidRPr="002F4FA5">
              <w:rPr>
                <w:sz w:val="20"/>
                <w:szCs w:val="20"/>
              </w:rPr>
              <w:t>9.9</w:t>
            </w:r>
            <w:r w:rsidR="003B3C0A" w:rsidRPr="002F4FA5">
              <w:rPr>
                <w:sz w:val="20"/>
                <w:szCs w:val="20"/>
              </w:rPr>
              <w:t xml:space="preserve"> x 10</w:t>
            </w:r>
            <w:r w:rsidRPr="002F4FA5">
              <w:rPr>
                <w:sz w:val="20"/>
                <w:szCs w:val="20"/>
                <w:vertAlign w:val="superscript"/>
              </w:rPr>
              <w:t>5</w:t>
            </w:r>
          </w:p>
        </w:tc>
        <w:tc>
          <w:tcPr>
            <w:tcW w:w="2048" w:type="dxa"/>
            <w:tcBorders>
              <w:top w:val="nil"/>
              <w:left w:val="nil"/>
              <w:bottom w:val="nil"/>
              <w:right w:val="nil"/>
            </w:tcBorders>
            <w:shd w:val="clear" w:color="auto" w:fill="A5A5A5" w:themeFill="accent3"/>
            <w:tcMar>
              <w:top w:w="100" w:type="dxa"/>
              <w:left w:w="100" w:type="dxa"/>
              <w:bottom w:w="100" w:type="dxa"/>
              <w:right w:w="100" w:type="dxa"/>
            </w:tcMar>
            <w:vAlign w:val="center"/>
          </w:tcPr>
          <w:p w:rsidR="003B3C0A" w:rsidRPr="002F4FA5" w:rsidRDefault="000D4246" w:rsidP="000D4246">
            <w:pPr>
              <w:jc w:val="center"/>
              <w:rPr>
                <w:sz w:val="20"/>
                <w:szCs w:val="20"/>
                <w:vertAlign w:val="superscript"/>
              </w:rPr>
            </w:pPr>
            <w:r w:rsidRPr="002F4FA5">
              <w:rPr>
                <w:sz w:val="20"/>
                <w:szCs w:val="20"/>
              </w:rPr>
              <w:t xml:space="preserve">0.920 </w:t>
            </w:r>
            <w:r w:rsidR="003B3C0A" w:rsidRPr="002F4FA5">
              <w:rPr>
                <w:sz w:val="20"/>
                <w:szCs w:val="20"/>
              </w:rPr>
              <w:t>±</w:t>
            </w:r>
            <w:r w:rsidRPr="002F4FA5">
              <w:rPr>
                <w:sz w:val="20"/>
                <w:szCs w:val="20"/>
              </w:rPr>
              <w:t xml:space="preserve"> 0.004</w:t>
            </w:r>
          </w:p>
        </w:tc>
      </w:tr>
      <w:tr w:rsidR="003B3C0A" w:rsidRPr="00A51FB2" w:rsidTr="003B3C0A">
        <w:trPr>
          <w:trHeight w:val="932"/>
          <w:jc w:val="center"/>
        </w:trPr>
        <w:tc>
          <w:tcPr>
            <w:tcW w:w="1890" w:type="dxa"/>
            <w:tcBorders>
              <w:top w:val="nil"/>
              <w:left w:val="nil"/>
              <w:bottom w:val="nil"/>
              <w:right w:val="nil"/>
            </w:tcBorders>
            <w:shd w:val="clear" w:color="auto" w:fill="F2F2F2" w:themeFill="background1" w:themeFillShade="F2"/>
            <w:vAlign w:val="center"/>
          </w:tcPr>
          <w:p w:rsidR="003B3C0A" w:rsidRDefault="003B3C0A" w:rsidP="003B3C0A">
            <w:pPr>
              <w:jc w:val="center"/>
              <w:rPr>
                <w:b/>
                <w:i/>
                <w:color w:val="000000" w:themeColor="text1"/>
                <w:sz w:val="20"/>
                <w:szCs w:val="20"/>
              </w:rPr>
            </w:pPr>
            <w:r>
              <w:rPr>
                <w:b/>
                <w:i/>
                <w:color w:val="000000" w:themeColor="text1"/>
                <w:sz w:val="20"/>
                <w:szCs w:val="20"/>
              </w:rPr>
              <w:t>Bryde’s</w:t>
            </w:r>
          </w:p>
        </w:tc>
        <w:tc>
          <w:tcPr>
            <w:tcW w:w="2047" w:type="dxa"/>
            <w:tcBorders>
              <w:top w:val="nil"/>
              <w:left w:val="nil"/>
              <w:bottom w:val="nil"/>
              <w:right w:val="nil"/>
            </w:tcBorders>
            <w:shd w:val="clear" w:color="auto" w:fill="F2F2F2" w:themeFill="background1" w:themeFillShade="F2"/>
            <w:tcMar>
              <w:top w:w="100" w:type="dxa"/>
              <w:left w:w="100" w:type="dxa"/>
              <w:bottom w:w="100" w:type="dxa"/>
              <w:right w:w="100" w:type="dxa"/>
            </w:tcMar>
            <w:vAlign w:val="center"/>
          </w:tcPr>
          <w:p w:rsidR="003B3C0A" w:rsidRPr="002F4FA5" w:rsidRDefault="003B3C0A" w:rsidP="003B3C0A">
            <w:pPr>
              <w:jc w:val="center"/>
              <w:rPr>
                <w:sz w:val="20"/>
                <w:szCs w:val="20"/>
              </w:rPr>
            </w:pPr>
            <w:r w:rsidRPr="002F4FA5">
              <w:rPr>
                <w:sz w:val="20"/>
                <w:szCs w:val="20"/>
              </w:rPr>
              <w:t>0.50 ± 0.21</w:t>
            </w:r>
            <w:r w:rsidR="00D445AA" w:rsidRPr="002F4FA5">
              <w:rPr>
                <w:sz w:val="20"/>
                <w:szCs w:val="20"/>
              </w:rPr>
              <w:t>3</w:t>
            </w:r>
          </w:p>
        </w:tc>
        <w:tc>
          <w:tcPr>
            <w:tcW w:w="2048" w:type="dxa"/>
            <w:tcBorders>
              <w:top w:val="nil"/>
              <w:left w:val="nil"/>
              <w:bottom w:val="nil"/>
              <w:right w:val="nil"/>
            </w:tcBorders>
            <w:shd w:val="clear" w:color="auto" w:fill="F2F2F2" w:themeFill="background1" w:themeFillShade="F2"/>
            <w:tcMar>
              <w:top w:w="100" w:type="dxa"/>
              <w:left w:w="100" w:type="dxa"/>
              <w:bottom w:w="100" w:type="dxa"/>
              <w:right w:w="100" w:type="dxa"/>
            </w:tcMar>
            <w:vAlign w:val="center"/>
          </w:tcPr>
          <w:p w:rsidR="003B3C0A" w:rsidRPr="002F4FA5" w:rsidRDefault="00D445AA" w:rsidP="003B3C0A">
            <w:pPr>
              <w:jc w:val="center"/>
              <w:rPr>
                <w:sz w:val="20"/>
                <w:szCs w:val="20"/>
              </w:rPr>
            </w:pPr>
            <w:r w:rsidRPr="002F4FA5">
              <w:rPr>
                <w:sz w:val="20"/>
                <w:szCs w:val="20"/>
              </w:rPr>
              <w:t xml:space="preserve">0.04 ± 0.012 </w:t>
            </w:r>
          </w:p>
        </w:tc>
        <w:tc>
          <w:tcPr>
            <w:tcW w:w="2047" w:type="dxa"/>
            <w:tcBorders>
              <w:top w:val="nil"/>
              <w:left w:val="nil"/>
              <w:bottom w:val="nil"/>
              <w:right w:val="nil"/>
            </w:tcBorders>
            <w:shd w:val="clear" w:color="auto" w:fill="F2F2F2" w:themeFill="background1" w:themeFillShade="F2"/>
            <w:tcMar>
              <w:top w:w="100" w:type="dxa"/>
              <w:left w:w="100" w:type="dxa"/>
              <w:bottom w:w="100" w:type="dxa"/>
              <w:right w:w="100" w:type="dxa"/>
            </w:tcMar>
            <w:vAlign w:val="center"/>
          </w:tcPr>
          <w:p w:rsidR="00C624F1" w:rsidRPr="002F4FA5" w:rsidRDefault="00C624F1" w:rsidP="00C624F1">
            <w:pPr>
              <w:jc w:val="center"/>
              <w:rPr>
                <w:sz w:val="20"/>
                <w:szCs w:val="20"/>
                <w:vertAlign w:val="superscript"/>
              </w:rPr>
            </w:pPr>
            <w:r w:rsidRPr="002F4FA5">
              <w:rPr>
                <w:sz w:val="20"/>
                <w:szCs w:val="20"/>
              </w:rPr>
              <w:t>2.13 x 10</w:t>
            </w:r>
            <w:r w:rsidRPr="002F4FA5">
              <w:rPr>
                <w:sz w:val="20"/>
                <w:szCs w:val="20"/>
                <w:vertAlign w:val="superscript"/>
              </w:rPr>
              <w:t>7</w:t>
            </w:r>
          </w:p>
          <w:p w:rsidR="00C624F1" w:rsidRPr="002F4FA5" w:rsidRDefault="00C624F1" w:rsidP="00C624F1">
            <w:pPr>
              <w:jc w:val="center"/>
              <w:rPr>
                <w:sz w:val="20"/>
                <w:szCs w:val="20"/>
              </w:rPr>
            </w:pPr>
            <w:r w:rsidRPr="002F4FA5">
              <w:rPr>
                <w:sz w:val="20"/>
                <w:szCs w:val="20"/>
              </w:rPr>
              <w:t>±</w:t>
            </w:r>
          </w:p>
          <w:p w:rsidR="003B3C0A" w:rsidRPr="002F4FA5" w:rsidRDefault="00C624F1" w:rsidP="00C624F1">
            <w:pPr>
              <w:jc w:val="center"/>
              <w:rPr>
                <w:sz w:val="20"/>
                <w:szCs w:val="20"/>
              </w:rPr>
            </w:pPr>
            <w:r w:rsidRPr="002F4FA5">
              <w:rPr>
                <w:sz w:val="20"/>
                <w:szCs w:val="20"/>
              </w:rPr>
              <w:t>9.4 x 10</w:t>
            </w:r>
            <w:r w:rsidRPr="002F4FA5">
              <w:rPr>
                <w:sz w:val="20"/>
                <w:szCs w:val="20"/>
                <w:vertAlign w:val="superscript"/>
              </w:rPr>
              <w:t>6</w:t>
            </w:r>
          </w:p>
        </w:tc>
        <w:tc>
          <w:tcPr>
            <w:tcW w:w="2048" w:type="dxa"/>
            <w:tcBorders>
              <w:top w:val="nil"/>
              <w:left w:val="nil"/>
              <w:bottom w:val="nil"/>
              <w:right w:val="nil"/>
            </w:tcBorders>
            <w:shd w:val="clear" w:color="auto" w:fill="F2F2F2" w:themeFill="background1" w:themeFillShade="F2"/>
            <w:tcMar>
              <w:top w:w="100" w:type="dxa"/>
              <w:left w:w="100" w:type="dxa"/>
              <w:bottom w:w="100" w:type="dxa"/>
              <w:right w:w="100" w:type="dxa"/>
            </w:tcMar>
            <w:vAlign w:val="center"/>
          </w:tcPr>
          <w:p w:rsidR="003B3C0A" w:rsidRPr="002F4FA5" w:rsidRDefault="000D4246" w:rsidP="000D4246">
            <w:pPr>
              <w:jc w:val="center"/>
              <w:rPr>
                <w:sz w:val="20"/>
                <w:szCs w:val="20"/>
              </w:rPr>
            </w:pPr>
            <w:r w:rsidRPr="002F4FA5">
              <w:rPr>
                <w:sz w:val="20"/>
                <w:szCs w:val="20"/>
              </w:rPr>
              <w:t>0.868 ± 0.022</w:t>
            </w:r>
          </w:p>
        </w:tc>
      </w:tr>
      <w:tr w:rsidR="003B3C0A" w:rsidRPr="00A51FB2" w:rsidTr="00104FA1">
        <w:trPr>
          <w:trHeight w:val="932"/>
          <w:jc w:val="center"/>
        </w:trPr>
        <w:tc>
          <w:tcPr>
            <w:tcW w:w="1890" w:type="dxa"/>
            <w:tcBorders>
              <w:top w:val="nil"/>
              <w:left w:val="nil"/>
              <w:bottom w:val="nil"/>
              <w:right w:val="nil"/>
            </w:tcBorders>
            <w:shd w:val="clear" w:color="auto" w:fill="A5A5A5" w:themeFill="accent3"/>
            <w:vAlign w:val="center"/>
          </w:tcPr>
          <w:p w:rsidR="003B3C0A" w:rsidRDefault="003B3C0A" w:rsidP="003B3C0A">
            <w:pPr>
              <w:jc w:val="center"/>
              <w:rPr>
                <w:b/>
                <w:i/>
                <w:color w:val="000000" w:themeColor="text1"/>
                <w:sz w:val="20"/>
                <w:szCs w:val="20"/>
              </w:rPr>
            </w:pPr>
            <w:r>
              <w:rPr>
                <w:b/>
                <w:i/>
                <w:color w:val="000000" w:themeColor="text1"/>
                <w:sz w:val="20"/>
                <w:szCs w:val="20"/>
              </w:rPr>
              <w:t>Fin</w:t>
            </w:r>
          </w:p>
        </w:tc>
        <w:tc>
          <w:tcPr>
            <w:tcW w:w="2047" w:type="dxa"/>
            <w:tcBorders>
              <w:top w:val="nil"/>
              <w:left w:val="nil"/>
              <w:bottom w:val="nil"/>
              <w:right w:val="nil"/>
            </w:tcBorders>
            <w:shd w:val="clear" w:color="auto" w:fill="A5A5A5" w:themeFill="accent3"/>
            <w:tcMar>
              <w:top w:w="100" w:type="dxa"/>
              <w:left w:w="100" w:type="dxa"/>
              <w:bottom w:w="100" w:type="dxa"/>
              <w:right w:w="100" w:type="dxa"/>
            </w:tcMar>
            <w:vAlign w:val="center"/>
          </w:tcPr>
          <w:p w:rsidR="003B3C0A" w:rsidRPr="002F4FA5" w:rsidRDefault="003B3C0A" w:rsidP="003B3C0A">
            <w:pPr>
              <w:jc w:val="center"/>
              <w:rPr>
                <w:sz w:val="20"/>
                <w:szCs w:val="20"/>
              </w:rPr>
            </w:pPr>
            <w:r w:rsidRPr="002F4FA5">
              <w:rPr>
                <w:sz w:val="20"/>
                <w:szCs w:val="20"/>
              </w:rPr>
              <w:t xml:space="preserve">0.74 ± </w:t>
            </w:r>
            <w:r w:rsidR="00D445AA" w:rsidRPr="002F4FA5">
              <w:rPr>
                <w:sz w:val="20"/>
                <w:szCs w:val="20"/>
              </w:rPr>
              <w:t>0.130</w:t>
            </w:r>
          </w:p>
        </w:tc>
        <w:tc>
          <w:tcPr>
            <w:tcW w:w="2048" w:type="dxa"/>
            <w:tcBorders>
              <w:top w:val="nil"/>
              <w:left w:val="nil"/>
              <w:bottom w:val="nil"/>
              <w:right w:val="nil"/>
            </w:tcBorders>
            <w:shd w:val="clear" w:color="auto" w:fill="A5A5A5" w:themeFill="accent3"/>
            <w:tcMar>
              <w:top w:w="100" w:type="dxa"/>
              <w:left w:w="100" w:type="dxa"/>
              <w:bottom w:w="100" w:type="dxa"/>
              <w:right w:w="100" w:type="dxa"/>
            </w:tcMar>
            <w:vAlign w:val="center"/>
          </w:tcPr>
          <w:p w:rsidR="003B3C0A" w:rsidRPr="002F4FA5" w:rsidRDefault="00D445AA" w:rsidP="003B3C0A">
            <w:pPr>
              <w:jc w:val="center"/>
              <w:rPr>
                <w:sz w:val="20"/>
                <w:szCs w:val="20"/>
              </w:rPr>
            </w:pPr>
            <w:r w:rsidRPr="002F4FA5">
              <w:rPr>
                <w:sz w:val="20"/>
                <w:szCs w:val="20"/>
              </w:rPr>
              <w:t>0.02 ± 0.007</w:t>
            </w:r>
          </w:p>
        </w:tc>
        <w:tc>
          <w:tcPr>
            <w:tcW w:w="2047" w:type="dxa"/>
            <w:tcBorders>
              <w:top w:val="nil"/>
              <w:left w:val="nil"/>
              <w:bottom w:val="nil"/>
              <w:right w:val="nil"/>
            </w:tcBorders>
            <w:shd w:val="clear" w:color="auto" w:fill="A5A5A5" w:themeFill="accent3"/>
            <w:tcMar>
              <w:top w:w="100" w:type="dxa"/>
              <w:left w:w="100" w:type="dxa"/>
              <w:bottom w:w="100" w:type="dxa"/>
              <w:right w:w="100" w:type="dxa"/>
            </w:tcMar>
            <w:vAlign w:val="center"/>
          </w:tcPr>
          <w:p w:rsidR="00C624F1" w:rsidRPr="002F4FA5" w:rsidRDefault="00C624F1" w:rsidP="00C624F1">
            <w:pPr>
              <w:jc w:val="center"/>
              <w:rPr>
                <w:sz w:val="20"/>
                <w:szCs w:val="20"/>
                <w:vertAlign w:val="superscript"/>
              </w:rPr>
            </w:pPr>
            <w:r w:rsidRPr="002F4FA5">
              <w:rPr>
                <w:sz w:val="20"/>
                <w:szCs w:val="20"/>
              </w:rPr>
              <w:t>5.46 x 10</w:t>
            </w:r>
            <w:r w:rsidRPr="002F4FA5">
              <w:rPr>
                <w:sz w:val="20"/>
                <w:szCs w:val="20"/>
                <w:vertAlign w:val="superscript"/>
              </w:rPr>
              <w:t>7</w:t>
            </w:r>
          </w:p>
          <w:p w:rsidR="00C624F1" w:rsidRPr="002F4FA5" w:rsidRDefault="00C624F1" w:rsidP="00C624F1">
            <w:pPr>
              <w:jc w:val="center"/>
              <w:rPr>
                <w:sz w:val="20"/>
                <w:szCs w:val="20"/>
              </w:rPr>
            </w:pPr>
            <w:r w:rsidRPr="002F4FA5">
              <w:rPr>
                <w:sz w:val="20"/>
                <w:szCs w:val="20"/>
              </w:rPr>
              <w:t>±</w:t>
            </w:r>
          </w:p>
          <w:p w:rsidR="003B3C0A" w:rsidRPr="002F4FA5" w:rsidRDefault="00C624F1" w:rsidP="00C624F1">
            <w:pPr>
              <w:jc w:val="center"/>
              <w:rPr>
                <w:sz w:val="20"/>
                <w:szCs w:val="20"/>
              </w:rPr>
            </w:pPr>
            <w:r w:rsidRPr="002F4FA5">
              <w:rPr>
                <w:sz w:val="20"/>
                <w:szCs w:val="20"/>
              </w:rPr>
              <w:t>1.0 x 10</w:t>
            </w:r>
            <w:r w:rsidRPr="002F4FA5">
              <w:rPr>
                <w:sz w:val="20"/>
                <w:szCs w:val="20"/>
                <w:vertAlign w:val="superscript"/>
              </w:rPr>
              <w:t>6</w:t>
            </w:r>
          </w:p>
        </w:tc>
        <w:tc>
          <w:tcPr>
            <w:tcW w:w="2048" w:type="dxa"/>
            <w:tcBorders>
              <w:top w:val="nil"/>
              <w:left w:val="nil"/>
              <w:bottom w:val="nil"/>
              <w:right w:val="nil"/>
            </w:tcBorders>
            <w:shd w:val="clear" w:color="auto" w:fill="A5A5A5" w:themeFill="accent3"/>
            <w:tcMar>
              <w:top w:w="100" w:type="dxa"/>
              <w:left w:w="100" w:type="dxa"/>
              <w:bottom w:w="100" w:type="dxa"/>
              <w:right w:w="100" w:type="dxa"/>
            </w:tcMar>
            <w:vAlign w:val="center"/>
          </w:tcPr>
          <w:p w:rsidR="003B3C0A" w:rsidRPr="002F4FA5" w:rsidRDefault="000D4246" w:rsidP="003B3C0A">
            <w:pPr>
              <w:jc w:val="center"/>
              <w:rPr>
                <w:sz w:val="20"/>
                <w:szCs w:val="20"/>
              </w:rPr>
            </w:pPr>
            <w:r w:rsidRPr="002F4FA5">
              <w:rPr>
                <w:sz w:val="20"/>
                <w:szCs w:val="20"/>
              </w:rPr>
              <w:t>0.889 ± 0.018</w:t>
            </w:r>
          </w:p>
        </w:tc>
      </w:tr>
      <w:tr w:rsidR="003B3C0A" w:rsidRPr="00A51FB2" w:rsidTr="003B3C0A">
        <w:trPr>
          <w:trHeight w:val="932"/>
          <w:jc w:val="center"/>
        </w:trPr>
        <w:tc>
          <w:tcPr>
            <w:tcW w:w="1890" w:type="dxa"/>
            <w:tcBorders>
              <w:top w:val="nil"/>
              <w:left w:val="nil"/>
              <w:bottom w:val="nil"/>
              <w:right w:val="nil"/>
            </w:tcBorders>
            <w:shd w:val="clear" w:color="auto" w:fill="F2F2F2" w:themeFill="background1" w:themeFillShade="F2"/>
            <w:vAlign w:val="center"/>
          </w:tcPr>
          <w:p w:rsidR="003B3C0A" w:rsidRDefault="003B3C0A" w:rsidP="003B3C0A">
            <w:pPr>
              <w:jc w:val="center"/>
              <w:rPr>
                <w:b/>
                <w:i/>
                <w:color w:val="000000" w:themeColor="text1"/>
                <w:sz w:val="20"/>
                <w:szCs w:val="20"/>
              </w:rPr>
            </w:pPr>
            <w:r>
              <w:rPr>
                <w:b/>
                <w:i/>
                <w:color w:val="000000" w:themeColor="text1"/>
                <w:sz w:val="20"/>
                <w:szCs w:val="20"/>
              </w:rPr>
              <w:t>Sei</w:t>
            </w:r>
          </w:p>
        </w:tc>
        <w:tc>
          <w:tcPr>
            <w:tcW w:w="2047" w:type="dxa"/>
            <w:tcBorders>
              <w:top w:val="nil"/>
              <w:left w:val="nil"/>
              <w:bottom w:val="nil"/>
              <w:right w:val="nil"/>
            </w:tcBorders>
            <w:shd w:val="clear" w:color="auto" w:fill="F2F2F2" w:themeFill="background1" w:themeFillShade="F2"/>
            <w:tcMar>
              <w:top w:w="100" w:type="dxa"/>
              <w:left w:w="100" w:type="dxa"/>
              <w:bottom w:w="100" w:type="dxa"/>
              <w:right w:w="100" w:type="dxa"/>
            </w:tcMar>
            <w:vAlign w:val="center"/>
          </w:tcPr>
          <w:p w:rsidR="003B3C0A" w:rsidRPr="002F4FA5" w:rsidRDefault="00D445AA" w:rsidP="003B3C0A">
            <w:pPr>
              <w:jc w:val="center"/>
              <w:rPr>
                <w:sz w:val="20"/>
                <w:szCs w:val="20"/>
              </w:rPr>
            </w:pPr>
            <w:r w:rsidRPr="002F4FA5">
              <w:rPr>
                <w:sz w:val="20"/>
                <w:szCs w:val="20"/>
              </w:rPr>
              <w:t>0.51</w:t>
            </w:r>
          </w:p>
        </w:tc>
        <w:tc>
          <w:tcPr>
            <w:tcW w:w="2048" w:type="dxa"/>
            <w:tcBorders>
              <w:top w:val="nil"/>
              <w:left w:val="nil"/>
              <w:bottom w:val="nil"/>
              <w:right w:val="nil"/>
            </w:tcBorders>
            <w:shd w:val="clear" w:color="auto" w:fill="F2F2F2" w:themeFill="background1" w:themeFillShade="F2"/>
            <w:tcMar>
              <w:top w:w="100" w:type="dxa"/>
              <w:left w:w="100" w:type="dxa"/>
              <w:bottom w:w="100" w:type="dxa"/>
              <w:right w:w="100" w:type="dxa"/>
            </w:tcMar>
            <w:vAlign w:val="center"/>
          </w:tcPr>
          <w:p w:rsidR="003B3C0A" w:rsidRPr="002F4FA5" w:rsidRDefault="00D445AA" w:rsidP="003B3C0A">
            <w:pPr>
              <w:jc w:val="center"/>
              <w:rPr>
                <w:sz w:val="20"/>
                <w:szCs w:val="20"/>
              </w:rPr>
            </w:pPr>
            <w:r w:rsidRPr="002F4FA5">
              <w:rPr>
                <w:sz w:val="20"/>
                <w:szCs w:val="20"/>
              </w:rPr>
              <w:t>0.03</w:t>
            </w:r>
          </w:p>
        </w:tc>
        <w:tc>
          <w:tcPr>
            <w:tcW w:w="2047" w:type="dxa"/>
            <w:tcBorders>
              <w:top w:val="nil"/>
              <w:left w:val="nil"/>
              <w:bottom w:val="nil"/>
              <w:right w:val="nil"/>
            </w:tcBorders>
            <w:shd w:val="clear" w:color="auto" w:fill="F2F2F2" w:themeFill="background1" w:themeFillShade="F2"/>
            <w:tcMar>
              <w:top w:w="100" w:type="dxa"/>
              <w:left w:w="100" w:type="dxa"/>
              <w:bottom w:w="100" w:type="dxa"/>
              <w:right w:w="100" w:type="dxa"/>
            </w:tcMar>
            <w:vAlign w:val="center"/>
          </w:tcPr>
          <w:p w:rsidR="003B3C0A" w:rsidRPr="002F4FA5" w:rsidRDefault="000D4246" w:rsidP="003B3C0A">
            <w:pPr>
              <w:jc w:val="center"/>
              <w:rPr>
                <w:sz w:val="20"/>
                <w:szCs w:val="20"/>
                <w:vertAlign w:val="superscript"/>
              </w:rPr>
            </w:pPr>
            <w:r w:rsidRPr="002F4FA5">
              <w:rPr>
                <w:sz w:val="20"/>
                <w:szCs w:val="20"/>
              </w:rPr>
              <w:t>3.54 x 10</w:t>
            </w:r>
            <w:r w:rsidRPr="002F4FA5">
              <w:rPr>
                <w:sz w:val="20"/>
                <w:szCs w:val="20"/>
                <w:vertAlign w:val="superscript"/>
              </w:rPr>
              <w:t>7</w:t>
            </w:r>
          </w:p>
        </w:tc>
        <w:tc>
          <w:tcPr>
            <w:tcW w:w="2048" w:type="dxa"/>
            <w:tcBorders>
              <w:top w:val="nil"/>
              <w:left w:val="nil"/>
              <w:bottom w:val="nil"/>
              <w:right w:val="nil"/>
            </w:tcBorders>
            <w:shd w:val="clear" w:color="auto" w:fill="F2F2F2" w:themeFill="background1" w:themeFillShade="F2"/>
            <w:tcMar>
              <w:top w:w="100" w:type="dxa"/>
              <w:left w:w="100" w:type="dxa"/>
              <w:bottom w:w="100" w:type="dxa"/>
              <w:right w:w="100" w:type="dxa"/>
            </w:tcMar>
            <w:vAlign w:val="center"/>
          </w:tcPr>
          <w:p w:rsidR="003B3C0A" w:rsidRPr="002F4FA5" w:rsidRDefault="000D4246" w:rsidP="003B3C0A">
            <w:pPr>
              <w:jc w:val="center"/>
              <w:rPr>
                <w:sz w:val="20"/>
                <w:szCs w:val="20"/>
              </w:rPr>
            </w:pPr>
            <w:r w:rsidRPr="002F4FA5">
              <w:rPr>
                <w:sz w:val="20"/>
                <w:szCs w:val="20"/>
              </w:rPr>
              <w:t>0.876</w:t>
            </w:r>
          </w:p>
        </w:tc>
      </w:tr>
    </w:tbl>
    <w:p w:rsidR="00FE2636" w:rsidRPr="00A51FB2" w:rsidRDefault="00FE2636" w:rsidP="00FE2636">
      <w:pPr>
        <w:rPr>
          <w:color w:val="000000" w:themeColor="text1"/>
          <w:sz w:val="24"/>
          <w:szCs w:val="24"/>
        </w:rPr>
      </w:pPr>
    </w:p>
    <w:p w:rsidR="00FE2636" w:rsidRPr="00A51FB2" w:rsidRDefault="00FE2636" w:rsidP="00FE2636">
      <w:pPr>
        <w:rPr>
          <w:color w:val="FF0000"/>
          <w:sz w:val="24"/>
          <w:szCs w:val="24"/>
        </w:rPr>
      </w:pPr>
      <w:r w:rsidRPr="00A51FB2">
        <w:rPr>
          <w:color w:val="000000" w:themeColor="text1"/>
          <w:sz w:val="24"/>
          <w:szCs w:val="24"/>
        </w:rPr>
        <w:t xml:space="preserve">Table </w:t>
      </w:r>
      <w:r w:rsidR="00A02E00">
        <w:rPr>
          <w:color w:val="000000" w:themeColor="text1"/>
          <w:sz w:val="24"/>
          <w:szCs w:val="24"/>
        </w:rPr>
        <w:t>2</w:t>
      </w:r>
      <w:r w:rsidRPr="00A51FB2">
        <w:rPr>
          <w:color w:val="000000" w:themeColor="text1"/>
          <w:sz w:val="24"/>
          <w:szCs w:val="24"/>
        </w:rPr>
        <w:t xml:space="preserve">. </w:t>
      </w:r>
      <w:r w:rsidR="007C2447">
        <w:rPr>
          <w:color w:val="000000" w:themeColor="text1"/>
          <w:sz w:val="24"/>
          <w:szCs w:val="24"/>
        </w:rPr>
        <w:t>Results from hydrodynamic and morphometric calculations for all individuals (n=63) from each species</w:t>
      </w:r>
      <w:r w:rsidRPr="00A51FB2">
        <w:rPr>
          <w:color w:val="000000" w:themeColor="text1"/>
          <w:sz w:val="24"/>
          <w:szCs w:val="24"/>
        </w:rPr>
        <w:t>. All values are given as the mean of all tailbeats in a deploymen</w:t>
      </w:r>
      <w:r w:rsidRPr="00E90454">
        <w:rPr>
          <w:color w:val="000000" w:themeColor="text1"/>
          <w:sz w:val="24"/>
          <w:szCs w:val="24"/>
        </w:rPr>
        <w:t>t</w:t>
      </w:r>
      <w:r w:rsidR="007C2447" w:rsidRPr="00E90454">
        <w:rPr>
          <w:color w:val="000000" w:themeColor="text1"/>
          <w:sz w:val="24"/>
          <w:szCs w:val="24"/>
        </w:rPr>
        <w:t xml:space="preserve"> </w:t>
      </w:r>
      <w:r w:rsidR="007C2447" w:rsidRPr="00104FA1">
        <w:rPr>
          <w:color w:val="000000" w:themeColor="text1"/>
          <w:sz w:val="24"/>
          <w:szCs w:val="24"/>
        </w:rPr>
        <w:t>± the standard error</w:t>
      </w:r>
      <w:r w:rsidRPr="00E90454">
        <w:rPr>
          <w:color w:val="000000" w:themeColor="text1"/>
          <w:sz w:val="24"/>
          <w:szCs w:val="24"/>
        </w:rPr>
        <w:t>.</w:t>
      </w:r>
      <w:r w:rsidRPr="00A51FB2">
        <w:rPr>
          <w:color w:val="000000" w:themeColor="text1"/>
          <w:sz w:val="24"/>
          <w:szCs w:val="24"/>
        </w:rPr>
        <w:t xml:space="preserve"> </w:t>
      </w:r>
      <w:r w:rsidR="007C2447">
        <w:rPr>
          <w:color w:val="000000" w:themeColor="text1"/>
          <w:sz w:val="24"/>
          <w:szCs w:val="24"/>
        </w:rPr>
        <w:t>The d</w:t>
      </w:r>
      <w:r w:rsidRPr="00104FA1">
        <w:rPr>
          <w:color w:val="000000" w:themeColor="text1"/>
          <w:sz w:val="24"/>
          <w:szCs w:val="24"/>
        </w:rPr>
        <w:t xml:space="preserve">rag </w:t>
      </w:r>
      <w:r w:rsidR="007C2447">
        <w:rPr>
          <w:color w:val="000000" w:themeColor="text1"/>
          <w:sz w:val="24"/>
          <w:szCs w:val="24"/>
        </w:rPr>
        <w:t>c</w:t>
      </w:r>
      <w:r w:rsidRPr="00104FA1">
        <w:rPr>
          <w:color w:val="000000" w:themeColor="text1"/>
          <w:sz w:val="24"/>
          <w:szCs w:val="24"/>
        </w:rPr>
        <w:t xml:space="preserve">oefficient, Reynolds </w:t>
      </w:r>
      <w:r w:rsidR="007C2447">
        <w:rPr>
          <w:color w:val="000000" w:themeColor="text1"/>
          <w:sz w:val="24"/>
          <w:szCs w:val="24"/>
        </w:rPr>
        <w:t>n</w:t>
      </w:r>
      <w:r w:rsidRPr="00104FA1">
        <w:rPr>
          <w:color w:val="000000" w:themeColor="text1"/>
          <w:sz w:val="24"/>
          <w:szCs w:val="24"/>
        </w:rPr>
        <w:t xml:space="preserve">umber, </w:t>
      </w:r>
      <w:r w:rsidRPr="00E90454">
        <w:rPr>
          <w:color w:val="000000" w:themeColor="text1"/>
          <w:sz w:val="24"/>
          <w:szCs w:val="24"/>
        </w:rPr>
        <w:t xml:space="preserve">and </w:t>
      </w:r>
      <w:r w:rsidR="007C2447">
        <w:rPr>
          <w:color w:val="000000" w:themeColor="text1"/>
          <w:sz w:val="24"/>
          <w:szCs w:val="24"/>
        </w:rPr>
        <w:t>p</w:t>
      </w:r>
      <w:r w:rsidRPr="00104FA1">
        <w:rPr>
          <w:color w:val="000000" w:themeColor="text1"/>
          <w:sz w:val="24"/>
          <w:szCs w:val="24"/>
        </w:rPr>
        <w:t xml:space="preserve">ropulsive </w:t>
      </w:r>
      <w:r w:rsidR="007C2447">
        <w:rPr>
          <w:color w:val="000000" w:themeColor="text1"/>
          <w:sz w:val="24"/>
          <w:szCs w:val="24"/>
        </w:rPr>
        <w:t>e</w:t>
      </w:r>
      <w:r w:rsidRPr="00104FA1">
        <w:rPr>
          <w:color w:val="000000" w:themeColor="text1"/>
          <w:sz w:val="24"/>
          <w:szCs w:val="24"/>
        </w:rPr>
        <w:t xml:space="preserve">fficiency </w:t>
      </w:r>
      <w:r w:rsidRPr="00A51FB2">
        <w:rPr>
          <w:color w:val="000000" w:themeColor="text1"/>
          <w:sz w:val="24"/>
          <w:szCs w:val="24"/>
        </w:rPr>
        <w:t xml:space="preserve">are dimensionless. </w:t>
      </w:r>
      <w:r w:rsidR="007C2447">
        <w:rPr>
          <w:color w:val="000000" w:themeColor="text1"/>
          <w:sz w:val="24"/>
          <w:szCs w:val="24"/>
        </w:rPr>
        <w:t>The mean f</w:t>
      </w:r>
      <w:r w:rsidRPr="00E94FA5">
        <w:rPr>
          <w:color w:val="000000" w:themeColor="text1"/>
          <w:sz w:val="24"/>
          <w:szCs w:val="24"/>
        </w:rPr>
        <w:t xml:space="preserve">luke </w:t>
      </w:r>
      <w:r w:rsidR="007C2447">
        <w:rPr>
          <w:color w:val="000000" w:themeColor="text1"/>
          <w:sz w:val="24"/>
          <w:szCs w:val="24"/>
        </w:rPr>
        <w:t>a</w:t>
      </w:r>
      <w:r w:rsidRPr="00E94FA5">
        <w:rPr>
          <w:color w:val="000000" w:themeColor="text1"/>
          <w:sz w:val="24"/>
          <w:szCs w:val="24"/>
        </w:rPr>
        <w:t xml:space="preserve">rea </w:t>
      </w:r>
      <w:r w:rsidRPr="00A51FB2">
        <w:rPr>
          <w:color w:val="000000" w:themeColor="text1"/>
          <w:sz w:val="24"/>
          <w:szCs w:val="24"/>
        </w:rPr>
        <w:t>is shown in m</w:t>
      </w:r>
      <w:r w:rsidR="000A506C">
        <w:rPr>
          <w:color w:val="000000" w:themeColor="text1"/>
          <w:sz w:val="24"/>
          <w:szCs w:val="24"/>
          <w:vertAlign w:val="superscript"/>
        </w:rPr>
        <w:t>2</w:t>
      </w:r>
      <w:r w:rsidRPr="00A51FB2">
        <w:rPr>
          <w:color w:val="000000" w:themeColor="text1"/>
          <w:sz w:val="24"/>
          <w:szCs w:val="24"/>
        </w:rPr>
        <w:t xml:space="preserve"> and </w:t>
      </w:r>
      <w:r w:rsidR="000A506C">
        <w:rPr>
          <w:color w:val="000000" w:themeColor="text1"/>
          <w:sz w:val="24"/>
          <w:szCs w:val="24"/>
        </w:rPr>
        <w:t>the chord length and total length</w:t>
      </w:r>
      <w:r w:rsidRPr="00A51FB2">
        <w:rPr>
          <w:i/>
          <w:color w:val="000000" w:themeColor="text1"/>
          <w:sz w:val="24"/>
          <w:szCs w:val="24"/>
        </w:rPr>
        <w:t xml:space="preserve"> </w:t>
      </w:r>
      <w:r w:rsidRPr="00A51FB2">
        <w:rPr>
          <w:color w:val="000000" w:themeColor="text1"/>
          <w:sz w:val="24"/>
          <w:szCs w:val="24"/>
        </w:rPr>
        <w:t>are shown in m</w:t>
      </w:r>
      <w:r w:rsidR="000A506C">
        <w:rPr>
          <w:color w:val="000000" w:themeColor="text1"/>
          <w:sz w:val="24"/>
          <w:szCs w:val="24"/>
        </w:rPr>
        <w:t>eters</w:t>
      </w:r>
      <w:r w:rsidRPr="00A51FB2">
        <w:rPr>
          <w:color w:val="000000" w:themeColor="text1"/>
          <w:sz w:val="24"/>
          <w:szCs w:val="24"/>
        </w:rPr>
        <w:t>.</w:t>
      </w:r>
    </w:p>
    <w:p w:rsidR="00FE2636" w:rsidRPr="00A51FB2" w:rsidRDefault="00FE2636" w:rsidP="00FE2636">
      <w:pPr>
        <w:rPr>
          <w:color w:val="000000" w:themeColor="text1"/>
          <w:sz w:val="24"/>
          <w:szCs w:val="24"/>
        </w:rPr>
      </w:pPr>
    </w:p>
    <w:p w:rsidR="000A506C" w:rsidRDefault="000A506C" w:rsidP="00FE2636">
      <w:pPr>
        <w:rPr>
          <w:color w:val="000000" w:themeColor="text1"/>
          <w:sz w:val="24"/>
          <w:szCs w:val="24"/>
        </w:rPr>
      </w:pPr>
    </w:p>
    <w:tbl>
      <w:tblPr>
        <w:tblW w:w="5000" w:type="pct"/>
        <w:jc w:val="center"/>
        <w:tblCellMar>
          <w:top w:w="15" w:type="dxa"/>
          <w:left w:w="15" w:type="dxa"/>
          <w:bottom w:w="15" w:type="dxa"/>
          <w:right w:w="15" w:type="dxa"/>
        </w:tblCellMar>
        <w:tblLook w:val="04A0" w:firstRow="1" w:lastRow="0" w:firstColumn="1" w:lastColumn="0" w:noHBand="0" w:noVBand="1"/>
      </w:tblPr>
      <w:tblGrid>
        <w:gridCol w:w="5649"/>
        <w:gridCol w:w="2173"/>
        <w:gridCol w:w="420"/>
        <w:gridCol w:w="1118"/>
      </w:tblGrid>
      <w:tr w:rsidR="00A33324" w:rsidRPr="00B27F43" w:rsidTr="0059201A">
        <w:trPr>
          <w:trHeight w:val="320"/>
          <w:jc w:val="center"/>
        </w:trPr>
        <w:tc>
          <w:tcPr>
            <w:tcW w:w="3018" w:type="pct"/>
            <w:tcMar>
              <w:top w:w="0" w:type="dxa"/>
              <w:left w:w="115" w:type="dxa"/>
              <w:bottom w:w="0" w:type="dxa"/>
              <w:right w:w="115" w:type="dxa"/>
            </w:tcMar>
            <w:vAlign w:val="center"/>
            <w:hideMark/>
          </w:tcPr>
          <w:p w:rsidR="0059201A" w:rsidRPr="00B27F43" w:rsidRDefault="0059201A" w:rsidP="0053189A">
            <w:pPr>
              <w:spacing w:line="240" w:lineRule="auto"/>
              <w:rPr>
                <w:rFonts w:ascii="Times New Roman" w:eastAsia="Times New Roman" w:hAnsi="Times New Roman" w:cs="Times New Roman"/>
                <w:sz w:val="24"/>
                <w:szCs w:val="24"/>
                <w:lang w:val="en-US"/>
              </w:rPr>
            </w:pPr>
          </w:p>
        </w:tc>
        <w:tc>
          <w:tcPr>
            <w:tcW w:w="1161" w:type="pct"/>
            <w:tcMar>
              <w:top w:w="0" w:type="dxa"/>
              <w:left w:w="115" w:type="dxa"/>
              <w:bottom w:w="0" w:type="dxa"/>
              <w:right w:w="115" w:type="dxa"/>
            </w:tcMar>
            <w:vAlign w:val="center"/>
            <w:hideMark/>
          </w:tcPr>
          <w:p w:rsidR="00A33324" w:rsidRPr="00B27F43" w:rsidRDefault="00A33324" w:rsidP="00EA5F6B">
            <w:pPr>
              <w:spacing w:line="240" w:lineRule="auto"/>
              <w:jc w:val="center"/>
              <w:rPr>
                <w:rFonts w:ascii="Times New Roman" w:eastAsia="Times New Roman" w:hAnsi="Times New Roman" w:cs="Times New Roman"/>
                <w:sz w:val="24"/>
                <w:szCs w:val="24"/>
                <w:lang w:val="en-US"/>
              </w:rPr>
            </w:pPr>
            <w:r w:rsidRPr="00B27F43">
              <w:rPr>
                <w:rFonts w:eastAsia="Times New Roman"/>
                <w:b/>
                <w:bCs/>
                <w:i/>
                <w:iCs/>
                <w:color w:val="000000"/>
                <w:sz w:val="24"/>
                <w:szCs w:val="24"/>
                <w:lang w:val="en-US"/>
              </w:rPr>
              <w:t>GLMM equation</w:t>
            </w:r>
          </w:p>
        </w:tc>
        <w:tc>
          <w:tcPr>
            <w:tcW w:w="224" w:type="pct"/>
            <w:vAlign w:val="center"/>
          </w:tcPr>
          <w:p w:rsidR="00A33324" w:rsidRPr="00B27F43" w:rsidRDefault="00A33324" w:rsidP="00EA5F6B">
            <w:pPr>
              <w:spacing w:line="240" w:lineRule="auto"/>
              <w:jc w:val="center"/>
              <w:rPr>
                <w:rFonts w:ascii="Times New Roman" w:eastAsia="Times New Roman" w:hAnsi="Times New Roman" w:cs="Times New Roman"/>
                <w:sz w:val="24"/>
                <w:szCs w:val="24"/>
                <w:lang w:val="en-US"/>
              </w:rPr>
            </w:pPr>
            <w:r w:rsidRPr="00B27F43">
              <w:rPr>
                <w:rFonts w:eastAsia="Times New Roman"/>
                <w:b/>
                <w:bCs/>
                <w:i/>
                <w:iCs/>
                <w:color w:val="000000"/>
                <w:sz w:val="24"/>
                <w:szCs w:val="24"/>
                <w:lang w:val="en-US"/>
              </w:rPr>
              <w:t>R2</w:t>
            </w:r>
          </w:p>
        </w:tc>
        <w:tc>
          <w:tcPr>
            <w:tcW w:w="597" w:type="pct"/>
            <w:tcMar>
              <w:top w:w="0" w:type="dxa"/>
              <w:left w:w="115" w:type="dxa"/>
              <w:bottom w:w="0" w:type="dxa"/>
              <w:right w:w="115" w:type="dxa"/>
            </w:tcMar>
            <w:vAlign w:val="center"/>
            <w:hideMark/>
          </w:tcPr>
          <w:p w:rsidR="00A33324" w:rsidRDefault="00A33324" w:rsidP="00EA5F6B">
            <w:pPr>
              <w:spacing w:line="240" w:lineRule="auto"/>
              <w:jc w:val="center"/>
              <w:rPr>
                <w:rFonts w:eastAsia="Times New Roman"/>
                <w:b/>
                <w:bCs/>
                <w:i/>
                <w:iCs/>
                <w:color w:val="000000"/>
                <w:sz w:val="24"/>
                <w:szCs w:val="24"/>
                <w:lang w:val="en-US"/>
              </w:rPr>
            </w:pPr>
            <w:r w:rsidRPr="00B27F43">
              <w:rPr>
                <w:rFonts w:eastAsia="Times New Roman"/>
                <w:b/>
                <w:bCs/>
                <w:i/>
                <w:iCs/>
                <w:color w:val="000000"/>
                <w:sz w:val="24"/>
                <w:szCs w:val="24"/>
                <w:lang w:val="en-US"/>
              </w:rPr>
              <w:t xml:space="preserve">P </w:t>
            </w:r>
            <w:r w:rsidR="0059201A">
              <w:rPr>
                <w:rFonts w:eastAsia="Times New Roman"/>
                <w:b/>
                <w:bCs/>
                <w:i/>
                <w:iCs/>
                <w:color w:val="000000"/>
                <w:sz w:val="24"/>
                <w:szCs w:val="24"/>
                <w:lang w:val="en-US"/>
              </w:rPr>
              <w:t>–</w:t>
            </w:r>
            <w:r w:rsidRPr="00B27F43">
              <w:rPr>
                <w:rFonts w:eastAsia="Times New Roman"/>
                <w:b/>
                <w:bCs/>
                <w:i/>
                <w:iCs/>
                <w:color w:val="000000"/>
                <w:sz w:val="24"/>
                <w:szCs w:val="24"/>
                <w:lang w:val="en-US"/>
              </w:rPr>
              <w:t xml:space="preserve"> value</w:t>
            </w:r>
          </w:p>
          <w:p w:rsidR="0059201A" w:rsidRPr="00B27F43" w:rsidRDefault="0059201A" w:rsidP="00EA5F6B">
            <w:pPr>
              <w:spacing w:line="240" w:lineRule="auto"/>
              <w:jc w:val="center"/>
              <w:rPr>
                <w:rFonts w:ascii="Times New Roman" w:eastAsia="Times New Roman" w:hAnsi="Times New Roman" w:cs="Times New Roman"/>
                <w:sz w:val="24"/>
                <w:szCs w:val="24"/>
                <w:lang w:val="en-US"/>
              </w:rPr>
            </w:pPr>
          </w:p>
        </w:tc>
      </w:tr>
      <w:tr w:rsidR="0059201A" w:rsidRPr="002F4FA5" w:rsidTr="0059201A">
        <w:trPr>
          <w:trHeight w:val="320"/>
          <w:jc w:val="center"/>
        </w:trPr>
        <w:tc>
          <w:tcPr>
            <w:tcW w:w="3018" w:type="pct"/>
            <w:tcBorders>
              <w:bottom w:val="single" w:sz="4" w:space="0" w:color="000000"/>
            </w:tcBorders>
            <w:tcMar>
              <w:top w:w="0" w:type="dxa"/>
              <w:left w:w="115" w:type="dxa"/>
              <w:bottom w:w="0" w:type="dxa"/>
              <w:right w:w="115" w:type="dxa"/>
            </w:tcMar>
            <w:vAlign w:val="center"/>
            <w:hideMark/>
          </w:tcPr>
          <w:p w:rsidR="0059201A" w:rsidRDefault="0059201A" w:rsidP="00EA5F6B">
            <w:pPr>
              <w:spacing w:line="240" w:lineRule="auto"/>
              <w:jc w:val="center"/>
              <w:rPr>
                <w:rFonts w:eastAsia="Times New Roman"/>
                <w:b/>
                <w:bCs/>
                <w:i/>
                <w:iCs/>
                <w:sz w:val="20"/>
                <w:szCs w:val="20"/>
                <w:lang w:val="en-US"/>
              </w:rPr>
            </w:pPr>
            <w:r>
              <w:rPr>
                <w:rFonts w:eastAsia="Times New Roman"/>
                <w:b/>
                <w:bCs/>
                <w:i/>
                <w:iCs/>
                <w:sz w:val="20"/>
                <w:szCs w:val="20"/>
                <w:lang w:val="en-US"/>
              </w:rPr>
              <w:t xml:space="preserve">Oscillatory Frequency (Hz) </w:t>
            </w:r>
            <w:r w:rsidRPr="002F4FA5">
              <w:rPr>
                <w:rFonts w:eastAsia="Times New Roman"/>
                <w:b/>
                <w:bCs/>
                <w:i/>
                <w:iCs/>
                <w:sz w:val="20"/>
                <w:szCs w:val="20"/>
                <w:lang w:val="en-US"/>
              </w:rPr>
              <w:t xml:space="preserve">vs. Total Length </w:t>
            </w:r>
            <w:r>
              <w:rPr>
                <w:rFonts w:eastAsia="Times New Roman"/>
                <w:b/>
                <w:bCs/>
                <w:i/>
                <w:iCs/>
                <w:sz w:val="20"/>
                <w:szCs w:val="20"/>
                <w:lang w:val="en-US"/>
              </w:rPr>
              <w:t>(m)</w:t>
            </w:r>
          </w:p>
          <w:p w:rsidR="0059201A" w:rsidRPr="002F4FA5" w:rsidRDefault="0059201A" w:rsidP="00EA5F6B">
            <w:pPr>
              <w:spacing w:line="240" w:lineRule="auto"/>
              <w:jc w:val="center"/>
              <w:rPr>
                <w:rFonts w:ascii="Times New Roman" w:eastAsia="Times New Roman" w:hAnsi="Times New Roman" w:cs="Times New Roman"/>
                <w:sz w:val="24"/>
                <w:szCs w:val="24"/>
                <w:lang w:val="en-US"/>
              </w:rPr>
            </w:pPr>
            <w:r w:rsidRPr="002F4FA5">
              <w:rPr>
                <w:rFonts w:eastAsia="Times New Roman"/>
                <w:b/>
                <w:bCs/>
                <w:i/>
                <w:iCs/>
                <w:sz w:val="20"/>
                <w:szCs w:val="20"/>
                <w:lang w:val="en-US"/>
              </w:rPr>
              <w:t>(Figure</w:t>
            </w:r>
            <w:r>
              <w:rPr>
                <w:rFonts w:eastAsia="Times New Roman"/>
                <w:b/>
                <w:bCs/>
                <w:i/>
                <w:iCs/>
                <w:sz w:val="20"/>
                <w:szCs w:val="20"/>
                <w:lang w:val="en-US"/>
              </w:rPr>
              <w:t xml:space="preserve"> 3</w:t>
            </w:r>
            <w:r w:rsidRPr="002F4FA5">
              <w:rPr>
                <w:rFonts w:eastAsia="Times New Roman"/>
                <w:b/>
                <w:bCs/>
                <w:i/>
                <w:iCs/>
                <w:sz w:val="20"/>
                <w:szCs w:val="20"/>
                <w:lang w:val="en-US"/>
              </w:rPr>
              <w:t>)</w:t>
            </w:r>
          </w:p>
        </w:tc>
        <w:tc>
          <w:tcPr>
            <w:tcW w:w="1161" w:type="pct"/>
            <w:tcBorders>
              <w:bottom w:val="single" w:sz="4" w:space="0" w:color="000000"/>
            </w:tcBorders>
            <w:tcMar>
              <w:top w:w="0" w:type="dxa"/>
              <w:left w:w="115" w:type="dxa"/>
              <w:bottom w:w="0" w:type="dxa"/>
              <w:right w:w="115" w:type="dxa"/>
            </w:tcMar>
            <w:vAlign w:val="center"/>
            <w:hideMark/>
          </w:tcPr>
          <w:p w:rsidR="0059201A" w:rsidRPr="002F4FA5" w:rsidRDefault="0059201A" w:rsidP="00EA5F6B">
            <w:pPr>
              <w:spacing w:line="240" w:lineRule="auto"/>
              <w:rPr>
                <w:rFonts w:eastAsia="Times New Roman"/>
                <w:sz w:val="20"/>
                <w:szCs w:val="20"/>
                <w:lang w:val="en-US"/>
              </w:rPr>
            </w:pPr>
          </w:p>
        </w:tc>
        <w:tc>
          <w:tcPr>
            <w:tcW w:w="224" w:type="pct"/>
            <w:tcBorders>
              <w:bottom w:val="single" w:sz="4" w:space="0" w:color="000000"/>
            </w:tcBorders>
            <w:vAlign w:val="center"/>
          </w:tcPr>
          <w:p w:rsidR="0059201A" w:rsidRPr="002F4FA5" w:rsidRDefault="0059201A" w:rsidP="00EA5F6B">
            <w:pPr>
              <w:spacing w:line="240" w:lineRule="auto"/>
              <w:rPr>
                <w:rFonts w:eastAsia="Times New Roman"/>
                <w:sz w:val="20"/>
                <w:szCs w:val="20"/>
                <w:lang w:val="en-US"/>
              </w:rPr>
            </w:pPr>
          </w:p>
        </w:tc>
        <w:tc>
          <w:tcPr>
            <w:tcW w:w="597" w:type="pct"/>
            <w:tcBorders>
              <w:bottom w:val="single" w:sz="4" w:space="0" w:color="000000"/>
            </w:tcBorders>
            <w:tcMar>
              <w:top w:w="0" w:type="dxa"/>
              <w:left w:w="115" w:type="dxa"/>
              <w:bottom w:w="0" w:type="dxa"/>
              <w:right w:w="115" w:type="dxa"/>
            </w:tcMar>
            <w:vAlign w:val="center"/>
            <w:hideMark/>
          </w:tcPr>
          <w:p w:rsidR="0059201A" w:rsidRPr="002F4FA5" w:rsidRDefault="0059201A" w:rsidP="00EA5F6B">
            <w:pPr>
              <w:spacing w:line="240" w:lineRule="auto"/>
              <w:rPr>
                <w:rFonts w:eastAsia="Times New Roman"/>
                <w:sz w:val="20"/>
                <w:szCs w:val="20"/>
                <w:lang w:val="en-US"/>
              </w:rPr>
            </w:pPr>
          </w:p>
        </w:tc>
      </w:tr>
      <w:tr w:rsidR="0059201A" w:rsidRPr="002F4FA5" w:rsidTr="0059201A">
        <w:trPr>
          <w:trHeight w:val="320"/>
          <w:jc w:val="center"/>
        </w:trPr>
        <w:tc>
          <w:tcPr>
            <w:tcW w:w="3018" w:type="pct"/>
            <w:tcBorders>
              <w:top w:val="single" w:sz="4" w:space="0" w:color="000000"/>
            </w:tcBorders>
            <w:shd w:val="clear" w:color="auto" w:fill="A5A5A5"/>
            <w:tcMar>
              <w:top w:w="0" w:type="dxa"/>
              <w:left w:w="115" w:type="dxa"/>
              <w:bottom w:w="0" w:type="dxa"/>
              <w:right w:w="115" w:type="dxa"/>
            </w:tcMar>
            <w:vAlign w:val="center"/>
            <w:hideMark/>
          </w:tcPr>
          <w:p w:rsidR="0059201A" w:rsidRPr="002F4FA5" w:rsidRDefault="0059201A" w:rsidP="00EA5F6B">
            <w:pPr>
              <w:spacing w:line="240" w:lineRule="auto"/>
              <w:jc w:val="center"/>
              <w:rPr>
                <w:rFonts w:ascii="Times New Roman" w:eastAsia="Times New Roman" w:hAnsi="Times New Roman" w:cs="Times New Roman"/>
                <w:sz w:val="24"/>
                <w:szCs w:val="24"/>
                <w:lang w:val="en-US"/>
              </w:rPr>
            </w:pPr>
            <w:r w:rsidRPr="002F4FA5">
              <w:rPr>
                <w:rFonts w:eastAsia="Times New Roman"/>
                <w:sz w:val="20"/>
                <w:szCs w:val="20"/>
                <w:lang w:val="en-US"/>
              </w:rPr>
              <w:t>Routine Effort Swimming</w:t>
            </w:r>
          </w:p>
        </w:tc>
        <w:tc>
          <w:tcPr>
            <w:tcW w:w="1161" w:type="pct"/>
            <w:tcBorders>
              <w:top w:val="single" w:sz="4" w:space="0" w:color="000000"/>
            </w:tcBorders>
            <w:shd w:val="clear" w:color="auto" w:fill="A5A5A5"/>
            <w:tcMar>
              <w:top w:w="0" w:type="dxa"/>
              <w:left w:w="115" w:type="dxa"/>
              <w:bottom w:w="0" w:type="dxa"/>
              <w:right w:w="115" w:type="dxa"/>
            </w:tcMar>
            <w:vAlign w:val="center"/>
          </w:tcPr>
          <w:p w:rsidR="0059201A" w:rsidRPr="002F4FA5" w:rsidRDefault="0059201A" w:rsidP="00EA5F6B">
            <w:pPr>
              <w:spacing w:line="240" w:lineRule="auto"/>
              <w:jc w:val="center"/>
              <w:rPr>
                <w:rFonts w:eastAsia="Times New Roman"/>
                <w:sz w:val="20"/>
                <w:szCs w:val="20"/>
                <w:lang w:val="en-US"/>
              </w:rPr>
            </w:pPr>
            <w:r>
              <w:rPr>
                <w:rFonts w:eastAsia="Times New Roman"/>
                <w:sz w:val="20"/>
                <w:szCs w:val="20"/>
                <w:lang w:val="en-US"/>
              </w:rPr>
              <w:t>ŷ = -0.</w:t>
            </w:r>
            <w:r w:rsidR="00DA0F6A">
              <w:rPr>
                <w:rFonts w:eastAsia="Times New Roman"/>
                <w:sz w:val="20"/>
                <w:szCs w:val="20"/>
                <w:lang w:val="en-US"/>
              </w:rPr>
              <w:t>478x – 0.135</w:t>
            </w:r>
            <w:r>
              <w:rPr>
                <w:rFonts w:eastAsia="Times New Roman"/>
                <w:sz w:val="20"/>
                <w:szCs w:val="20"/>
                <w:lang w:val="en-US"/>
              </w:rPr>
              <w:t xml:space="preserve"> </w:t>
            </w:r>
          </w:p>
        </w:tc>
        <w:tc>
          <w:tcPr>
            <w:tcW w:w="224" w:type="pct"/>
            <w:tcBorders>
              <w:top w:val="single" w:sz="4" w:space="0" w:color="000000"/>
            </w:tcBorders>
            <w:shd w:val="clear" w:color="auto" w:fill="A5A5A5"/>
            <w:vAlign w:val="center"/>
          </w:tcPr>
          <w:p w:rsidR="0059201A" w:rsidRPr="002F4FA5" w:rsidRDefault="0059201A" w:rsidP="00EA5F6B">
            <w:pPr>
              <w:spacing w:line="240" w:lineRule="auto"/>
              <w:jc w:val="center"/>
              <w:rPr>
                <w:rFonts w:eastAsia="Times New Roman"/>
                <w:sz w:val="20"/>
                <w:szCs w:val="20"/>
                <w:lang w:val="en-US"/>
              </w:rPr>
            </w:pPr>
            <w:r>
              <w:rPr>
                <w:rFonts w:eastAsia="Times New Roman"/>
                <w:sz w:val="20"/>
                <w:szCs w:val="20"/>
                <w:lang w:val="en-US"/>
              </w:rPr>
              <w:t>0.</w:t>
            </w:r>
            <w:r w:rsidR="00DA0F6A">
              <w:rPr>
                <w:rFonts w:eastAsia="Times New Roman"/>
                <w:sz w:val="20"/>
                <w:szCs w:val="20"/>
                <w:lang w:val="en-US"/>
              </w:rPr>
              <w:t>88</w:t>
            </w:r>
          </w:p>
        </w:tc>
        <w:tc>
          <w:tcPr>
            <w:tcW w:w="597" w:type="pct"/>
            <w:tcBorders>
              <w:top w:val="single" w:sz="4" w:space="0" w:color="000000"/>
            </w:tcBorders>
            <w:shd w:val="clear" w:color="auto" w:fill="A5A5A5"/>
            <w:tcMar>
              <w:top w:w="0" w:type="dxa"/>
              <w:left w:w="115" w:type="dxa"/>
              <w:bottom w:w="0" w:type="dxa"/>
              <w:right w:w="115" w:type="dxa"/>
            </w:tcMar>
            <w:vAlign w:val="center"/>
          </w:tcPr>
          <w:p w:rsidR="0059201A" w:rsidRPr="002F4FA5" w:rsidRDefault="0059201A" w:rsidP="00EA5F6B">
            <w:pPr>
              <w:spacing w:line="240" w:lineRule="auto"/>
              <w:jc w:val="center"/>
              <w:rPr>
                <w:rFonts w:eastAsia="Times New Roman"/>
                <w:sz w:val="20"/>
                <w:szCs w:val="20"/>
                <w:lang w:val="en-US"/>
              </w:rPr>
            </w:pPr>
            <w:r>
              <w:rPr>
                <w:rFonts w:eastAsia="Times New Roman"/>
                <w:sz w:val="20"/>
                <w:szCs w:val="20"/>
                <w:lang w:val="en-US"/>
              </w:rPr>
              <w:t>&lt;0.001</w:t>
            </w:r>
          </w:p>
        </w:tc>
      </w:tr>
      <w:tr w:rsidR="0059201A" w:rsidRPr="002F4FA5" w:rsidTr="0059201A">
        <w:trPr>
          <w:trHeight w:val="320"/>
          <w:jc w:val="center"/>
        </w:trPr>
        <w:tc>
          <w:tcPr>
            <w:tcW w:w="3018" w:type="pct"/>
            <w:shd w:val="clear" w:color="auto" w:fill="E7E6E6"/>
            <w:tcMar>
              <w:top w:w="0" w:type="dxa"/>
              <w:left w:w="115" w:type="dxa"/>
              <w:bottom w:w="0" w:type="dxa"/>
              <w:right w:w="115" w:type="dxa"/>
            </w:tcMar>
            <w:vAlign w:val="center"/>
            <w:hideMark/>
          </w:tcPr>
          <w:p w:rsidR="0059201A" w:rsidRPr="002F4FA5" w:rsidRDefault="00F94125" w:rsidP="0059201A">
            <w:pPr>
              <w:spacing w:line="240" w:lineRule="auto"/>
              <w:jc w:val="center"/>
              <w:rPr>
                <w:rFonts w:ascii="Times New Roman" w:eastAsia="Times New Roman" w:hAnsi="Times New Roman" w:cs="Times New Roman"/>
                <w:sz w:val="24"/>
                <w:szCs w:val="24"/>
                <w:lang w:val="en-US"/>
              </w:rPr>
            </w:pPr>
            <w:r>
              <w:rPr>
                <w:rFonts w:eastAsia="Times New Roman"/>
                <w:sz w:val="20"/>
                <w:szCs w:val="20"/>
                <w:lang w:val="en-US"/>
              </w:rPr>
              <w:t>Lunge-Associated</w:t>
            </w:r>
            <w:r w:rsidR="0059201A" w:rsidRPr="002F4FA5">
              <w:rPr>
                <w:rFonts w:eastAsia="Times New Roman"/>
                <w:sz w:val="20"/>
                <w:szCs w:val="20"/>
                <w:lang w:val="en-US"/>
              </w:rPr>
              <w:t xml:space="preserve"> Swimming</w:t>
            </w:r>
          </w:p>
        </w:tc>
        <w:tc>
          <w:tcPr>
            <w:tcW w:w="1161" w:type="pct"/>
            <w:shd w:val="clear" w:color="auto" w:fill="E7E6E6"/>
            <w:tcMar>
              <w:top w:w="0" w:type="dxa"/>
              <w:left w:w="115" w:type="dxa"/>
              <w:bottom w:w="0" w:type="dxa"/>
              <w:right w:w="115" w:type="dxa"/>
            </w:tcMar>
            <w:vAlign w:val="center"/>
            <w:hideMark/>
          </w:tcPr>
          <w:p w:rsidR="0059201A" w:rsidRPr="002F4FA5" w:rsidRDefault="0059201A" w:rsidP="0059201A">
            <w:pPr>
              <w:spacing w:line="240" w:lineRule="auto"/>
              <w:jc w:val="center"/>
              <w:rPr>
                <w:rFonts w:eastAsia="Times New Roman"/>
                <w:sz w:val="20"/>
                <w:szCs w:val="20"/>
                <w:lang w:val="en-US"/>
              </w:rPr>
            </w:pPr>
            <w:r>
              <w:rPr>
                <w:rFonts w:eastAsia="Times New Roman"/>
                <w:sz w:val="20"/>
                <w:szCs w:val="20"/>
                <w:lang w:val="en-US"/>
              </w:rPr>
              <w:t>ŷ</w:t>
            </w:r>
            <w:r w:rsidRPr="002F4FA5">
              <w:rPr>
                <w:rFonts w:eastAsia="Times New Roman"/>
                <w:sz w:val="20"/>
                <w:szCs w:val="20"/>
                <w:lang w:val="en-US"/>
              </w:rPr>
              <w:t xml:space="preserve"> </w:t>
            </w:r>
            <w:r>
              <w:rPr>
                <w:rFonts w:eastAsia="Times New Roman"/>
                <w:sz w:val="20"/>
                <w:szCs w:val="20"/>
                <w:lang w:val="en-US"/>
              </w:rPr>
              <w:t>= -</w:t>
            </w:r>
            <w:r w:rsidR="00DA0F6A">
              <w:rPr>
                <w:rFonts w:eastAsia="Times New Roman"/>
                <w:sz w:val="20"/>
                <w:szCs w:val="20"/>
                <w:lang w:val="en-US"/>
              </w:rPr>
              <w:t>0.471x + 0.147</w:t>
            </w:r>
          </w:p>
        </w:tc>
        <w:tc>
          <w:tcPr>
            <w:tcW w:w="224" w:type="pct"/>
            <w:shd w:val="clear" w:color="auto" w:fill="E7E6E6"/>
            <w:vAlign w:val="center"/>
          </w:tcPr>
          <w:p w:rsidR="0059201A" w:rsidRPr="002F4FA5" w:rsidRDefault="0059201A" w:rsidP="0059201A">
            <w:pPr>
              <w:spacing w:line="240" w:lineRule="auto"/>
              <w:jc w:val="center"/>
              <w:rPr>
                <w:rFonts w:eastAsia="Times New Roman"/>
                <w:sz w:val="20"/>
                <w:szCs w:val="20"/>
                <w:lang w:val="en-US"/>
              </w:rPr>
            </w:pPr>
            <w:r>
              <w:rPr>
                <w:rFonts w:eastAsia="Times New Roman"/>
                <w:sz w:val="20"/>
                <w:szCs w:val="20"/>
                <w:lang w:val="en-US"/>
              </w:rPr>
              <w:t>0.8</w:t>
            </w:r>
            <w:r w:rsidR="00DA0F6A">
              <w:rPr>
                <w:rFonts w:eastAsia="Times New Roman"/>
                <w:sz w:val="20"/>
                <w:szCs w:val="20"/>
                <w:lang w:val="en-US"/>
              </w:rPr>
              <w:t>1</w:t>
            </w:r>
          </w:p>
        </w:tc>
        <w:tc>
          <w:tcPr>
            <w:tcW w:w="597" w:type="pct"/>
            <w:shd w:val="clear" w:color="auto" w:fill="E7E6E6"/>
            <w:tcMar>
              <w:top w:w="0" w:type="dxa"/>
              <w:left w:w="115" w:type="dxa"/>
              <w:bottom w:w="0" w:type="dxa"/>
              <w:right w:w="115" w:type="dxa"/>
            </w:tcMar>
            <w:vAlign w:val="center"/>
            <w:hideMark/>
          </w:tcPr>
          <w:p w:rsidR="0059201A" w:rsidRPr="002F4FA5" w:rsidRDefault="0059201A" w:rsidP="0059201A">
            <w:pPr>
              <w:spacing w:line="240" w:lineRule="auto"/>
              <w:jc w:val="center"/>
              <w:rPr>
                <w:rFonts w:eastAsia="Times New Roman"/>
                <w:sz w:val="20"/>
                <w:szCs w:val="20"/>
                <w:lang w:val="en-US"/>
              </w:rPr>
            </w:pPr>
            <w:r>
              <w:rPr>
                <w:rFonts w:eastAsia="Times New Roman"/>
                <w:sz w:val="20"/>
                <w:szCs w:val="20"/>
                <w:lang w:val="en-US"/>
              </w:rPr>
              <w:t>&lt;0.001</w:t>
            </w:r>
          </w:p>
        </w:tc>
      </w:tr>
      <w:tr w:rsidR="0059201A" w:rsidRPr="002F4FA5" w:rsidTr="0059201A">
        <w:trPr>
          <w:trHeight w:val="320"/>
          <w:jc w:val="center"/>
        </w:trPr>
        <w:tc>
          <w:tcPr>
            <w:tcW w:w="3018" w:type="pct"/>
            <w:tcBorders>
              <w:bottom w:val="single" w:sz="4" w:space="0" w:color="000000"/>
            </w:tcBorders>
            <w:tcMar>
              <w:top w:w="0" w:type="dxa"/>
              <w:left w:w="115" w:type="dxa"/>
              <w:bottom w:w="0" w:type="dxa"/>
              <w:right w:w="115" w:type="dxa"/>
            </w:tcMar>
            <w:vAlign w:val="center"/>
            <w:hideMark/>
          </w:tcPr>
          <w:p w:rsidR="0059201A" w:rsidRDefault="0059201A" w:rsidP="0059201A">
            <w:pPr>
              <w:spacing w:line="240" w:lineRule="auto"/>
              <w:jc w:val="center"/>
              <w:rPr>
                <w:rFonts w:eastAsia="Times New Roman"/>
                <w:b/>
                <w:bCs/>
                <w:i/>
                <w:iCs/>
                <w:sz w:val="20"/>
                <w:szCs w:val="20"/>
                <w:lang w:val="en-US"/>
              </w:rPr>
            </w:pPr>
          </w:p>
          <w:p w:rsidR="0059201A" w:rsidRDefault="0059201A" w:rsidP="0059201A">
            <w:pPr>
              <w:spacing w:line="240" w:lineRule="auto"/>
              <w:jc w:val="center"/>
              <w:rPr>
                <w:rFonts w:eastAsia="Times New Roman"/>
                <w:b/>
                <w:bCs/>
                <w:i/>
                <w:iCs/>
                <w:sz w:val="20"/>
                <w:szCs w:val="20"/>
                <w:lang w:val="en-US"/>
              </w:rPr>
            </w:pPr>
            <w:r>
              <w:rPr>
                <w:rFonts w:eastAsia="Times New Roman"/>
                <w:b/>
                <w:bCs/>
                <w:i/>
                <w:iCs/>
                <w:sz w:val="20"/>
                <w:szCs w:val="20"/>
                <w:lang w:val="en-US"/>
              </w:rPr>
              <w:t>Swim Speed (m s</w:t>
            </w:r>
            <w:r>
              <w:rPr>
                <w:rFonts w:eastAsia="Times New Roman"/>
                <w:b/>
                <w:bCs/>
                <w:i/>
                <w:iCs/>
                <w:sz w:val="20"/>
                <w:szCs w:val="20"/>
                <w:vertAlign w:val="superscript"/>
                <w:lang w:val="en-US"/>
              </w:rPr>
              <w:t>-1</w:t>
            </w:r>
            <w:r>
              <w:rPr>
                <w:rFonts w:eastAsia="Times New Roman"/>
                <w:b/>
                <w:bCs/>
                <w:i/>
                <w:iCs/>
                <w:sz w:val="20"/>
                <w:szCs w:val="20"/>
                <w:lang w:val="en-US"/>
              </w:rPr>
              <w:t>)</w:t>
            </w:r>
            <w:r w:rsidRPr="002F4FA5">
              <w:rPr>
                <w:rFonts w:eastAsia="Times New Roman"/>
                <w:b/>
                <w:bCs/>
                <w:i/>
                <w:iCs/>
                <w:sz w:val="20"/>
                <w:szCs w:val="20"/>
                <w:lang w:val="en-US"/>
              </w:rPr>
              <w:t xml:space="preserve"> vs. Total Length</w:t>
            </w:r>
            <w:r>
              <w:rPr>
                <w:rFonts w:eastAsia="Times New Roman"/>
                <w:b/>
                <w:bCs/>
                <w:i/>
                <w:iCs/>
                <w:sz w:val="20"/>
                <w:szCs w:val="20"/>
                <w:lang w:val="en-US"/>
              </w:rPr>
              <w:t xml:space="preserve"> (m)</w:t>
            </w:r>
          </w:p>
          <w:p w:rsidR="0059201A" w:rsidRPr="002F4FA5" w:rsidRDefault="0059201A" w:rsidP="0059201A">
            <w:pPr>
              <w:spacing w:line="240" w:lineRule="auto"/>
              <w:jc w:val="center"/>
              <w:rPr>
                <w:rFonts w:ascii="Times New Roman" w:eastAsia="Times New Roman" w:hAnsi="Times New Roman" w:cs="Times New Roman"/>
                <w:sz w:val="24"/>
                <w:szCs w:val="24"/>
                <w:lang w:val="en-US"/>
              </w:rPr>
            </w:pPr>
            <w:r w:rsidRPr="002F4FA5">
              <w:rPr>
                <w:rFonts w:eastAsia="Times New Roman"/>
                <w:b/>
                <w:bCs/>
                <w:i/>
                <w:iCs/>
                <w:sz w:val="20"/>
                <w:szCs w:val="20"/>
                <w:lang w:val="en-US"/>
              </w:rPr>
              <w:t xml:space="preserve">(Figure </w:t>
            </w:r>
            <w:r>
              <w:rPr>
                <w:rFonts w:eastAsia="Times New Roman"/>
                <w:b/>
                <w:bCs/>
                <w:i/>
                <w:iCs/>
                <w:sz w:val="20"/>
                <w:szCs w:val="20"/>
                <w:lang w:val="en-US"/>
              </w:rPr>
              <w:t>3</w:t>
            </w:r>
            <w:r w:rsidRPr="002F4FA5">
              <w:rPr>
                <w:rFonts w:eastAsia="Times New Roman"/>
                <w:b/>
                <w:bCs/>
                <w:i/>
                <w:iCs/>
                <w:sz w:val="20"/>
                <w:szCs w:val="20"/>
                <w:lang w:val="en-US"/>
              </w:rPr>
              <w:t>)</w:t>
            </w:r>
          </w:p>
        </w:tc>
        <w:tc>
          <w:tcPr>
            <w:tcW w:w="1161" w:type="pct"/>
            <w:tcBorders>
              <w:bottom w:val="single" w:sz="4" w:space="0" w:color="000000"/>
            </w:tcBorders>
            <w:tcMar>
              <w:top w:w="0" w:type="dxa"/>
              <w:left w:w="115" w:type="dxa"/>
              <w:bottom w:w="0" w:type="dxa"/>
              <w:right w:w="115" w:type="dxa"/>
            </w:tcMar>
            <w:vAlign w:val="center"/>
            <w:hideMark/>
          </w:tcPr>
          <w:p w:rsidR="0059201A" w:rsidRPr="002F4FA5" w:rsidRDefault="0059201A" w:rsidP="0059201A">
            <w:pPr>
              <w:spacing w:line="240" w:lineRule="auto"/>
              <w:rPr>
                <w:rFonts w:eastAsia="Times New Roman"/>
                <w:sz w:val="20"/>
                <w:szCs w:val="20"/>
                <w:lang w:val="en-US"/>
              </w:rPr>
            </w:pPr>
          </w:p>
        </w:tc>
        <w:tc>
          <w:tcPr>
            <w:tcW w:w="224" w:type="pct"/>
            <w:tcBorders>
              <w:bottom w:val="single" w:sz="4" w:space="0" w:color="000000"/>
            </w:tcBorders>
            <w:vAlign w:val="center"/>
          </w:tcPr>
          <w:p w:rsidR="0059201A" w:rsidRPr="002F4FA5" w:rsidRDefault="0059201A" w:rsidP="0059201A">
            <w:pPr>
              <w:spacing w:line="240" w:lineRule="auto"/>
              <w:rPr>
                <w:rFonts w:eastAsia="Times New Roman"/>
                <w:sz w:val="20"/>
                <w:szCs w:val="20"/>
                <w:lang w:val="en-US"/>
              </w:rPr>
            </w:pPr>
          </w:p>
        </w:tc>
        <w:tc>
          <w:tcPr>
            <w:tcW w:w="597" w:type="pct"/>
            <w:tcBorders>
              <w:bottom w:val="single" w:sz="4" w:space="0" w:color="000000"/>
            </w:tcBorders>
            <w:tcMar>
              <w:top w:w="0" w:type="dxa"/>
              <w:left w:w="115" w:type="dxa"/>
              <w:bottom w:w="0" w:type="dxa"/>
              <w:right w:w="115" w:type="dxa"/>
            </w:tcMar>
            <w:vAlign w:val="center"/>
            <w:hideMark/>
          </w:tcPr>
          <w:p w:rsidR="0059201A" w:rsidRPr="002F4FA5" w:rsidRDefault="0059201A" w:rsidP="0059201A">
            <w:pPr>
              <w:spacing w:line="240" w:lineRule="auto"/>
              <w:rPr>
                <w:rFonts w:eastAsia="Times New Roman"/>
                <w:sz w:val="20"/>
                <w:szCs w:val="20"/>
                <w:lang w:val="en-US"/>
              </w:rPr>
            </w:pPr>
          </w:p>
        </w:tc>
      </w:tr>
      <w:tr w:rsidR="0059201A" w:rsidRPr="002F4FA5" w:rsidTr="0059201A">
        <w:trPr>
          <w:trHeight w:val="320"/>
          <w:jc w:val="center"/>
        </w:trPr>
        <w:tc>
          <w:tcPr>
            <w:tcW w:w="3018" w:type="pct"/>
            <w:tcBorders>
              <w:top w:val="single" w:sz="4" w:space="0" w:color="000000"/>
            </w:tcBorders>
            <w:shd w:val="clear" w:color="auto" w:fill="A5A5A5"/>
            <w:tcMar>
              <w:top w:w="0" w:type="dxa"/>
              <w:left w:w="115" w:type="dxa"/>
              <w:bottom w:w="0" w:type="dxa"/>
              <w:right w:w="115" w:type="dxa"/>
            </w:tcMar>
            <w:vAlign w:val="center"/>
            <w:hideMark/>
          </w:tcPr>
          <w:p w:rsidR="0059201A" w:rsidRPr="002F4FA5" w:rsidRDefault="0059201A" w:rsidP="0059201A">
            <w:pPr>
              <w:spacing w:line="240" w:lineRule="auto"/>
              <w:jc w:val="center"/>
              <w:rPr>
                <w:rFonts w:ascii="Times New Roman" w:eastAsia="Times New Roman" w:hAnsi="Times New Roman" w:cs="Times New Roman"/>
                <w:sz w:val="24"/>
                <w:szCs w:val="24"/>
                <w:lang w:val="en-US"/>
              </w:rPr>
            </w:pPr>
            <w:r w:rsidRPr="002F4FA5">
              <w:rPr>
                <w:rFonts w:eastAsia="Times New Roman"/>
                <w:sz w:val="20"/>
                <w:szCs w:val="20"/>
                <w:lang w:val="en-US"/>
              </w:rPr>
              <w:t>Routine Effort Swimming</w:t>
            </w:r>
          </w:p>
        </w:tc>
        <w:tc>
          <w:tcPr>
            <w:tcW w:w="1161" w:type="pct"/>
            <w:tcBorders>
              <w:top w:val="single" w:sz="4" w:space="0" w:color="000000"/>
            </w:tcBorders>
            <w:shd w:val="clear" w:color="auto" w:fill="A5A5A5"/>
            <w:tcMar>
              <w:top w:w="0" w:type="dxa"/>
              <w:left w:w="115" w:type="dxa"/>
              <w:bottom w:w="0" w:type="dxa"/>
              <w:right w:w="115" w:type="dxa"/>
            </w:tcMar>
            <w:vAlign w:val="center"/>
            <w:hideMark/>
          </w:tcPr>
          <w:p w:rsidR="0059201A" w:rsidRPr="002F4FA5" w:rsidRDefault="0059201A" w:rsidP="0059201A">
            <w:pPr>
              <w:spacing w:line="240" w:lineRule="auto"/>
              <w:jc w:val="center"/>
              <w:rPr>
                <w:rFonts w:eastAsia="Times New Roman"/>
                <w:sz w:val="20"/>
                <w:szCs w:val="20"/>
                <w:lang w:val="en-US"/>
              </w:rPr>
            </w:pPr>
            <w:r>
              <w:rPr>
                <w:rFonts w:eastAsia="Times New Roman"/>
                <w:sz w:val="20"/>
                <w:szCs w:val="20"/>
                <w:lang w:val="en-US"/>
              </w:rPr>
              <w:t>ŷ</w:t>
            </w:r>
            <w:r w:rsidRPr="002F4FA5">
              <w:rPr>
                <w:rFonts w:eastAsia="Times New Roman"/>
                <w:sz w:val="20"/>
                <w:szCs w:val="20"/>
                <w:lang w:val="en-US"/>
              </w:rPr>
              <w:t xml:space="preserve"> = 0.0</w:t>
            </w:r>
            <w:r w:rsidR="0053189A">
              <w:rPr>
                <w:rFonts w:eastAsia="Times New Roman"/>
                <w:sz w:val="20"/>
                <w:szCs w:val="20"/>
                <w:lang w:val="en-US"/>
              </w:rPr>
              <w:t>81x – 0.605</w:t>
            </w:r>
          </w:p>
        </w:tc>
        <w:tc>
          <w:tcPr>
            <w:tcW w:w="224" w:type="pct"/>
            <w:tcBorders>
              <w:top w:val="single" w:sz="4" w:space="0" w:color="000000"/>
            </w:tcBorders>
            <w:shd w:val="clear" w:color="auto" w:fill="A5A5A5"/>
            <w:vAlign w:val="center"/>
          </w:tcPr>
          <w:p w:rsidR="0059201A" w:rsidRPr="002F4FA5" w:rsidRDefault="0059201A" w:rsidP="0059201A">
            <w:pPr>
              <w:spacing w:line="240" w:lineRule="auto"/>
              <w:jc w:val="center"/>
              <w:rPr>
                <w:rFonts w:eastAsia="Times New Roman"/>
                <w:sz w:val="20"/>
                <w:szCs w:val="20"/>
                <w:lang w:val="en-US"/>
              </w:rPr>
            </w:pPr>
            <w:r w:rsidRPr="002F4FA5">
              <w:rPr>
                <w:rFonts w:eastAsia="Times New Roman"/>
                <w:sz w:val="20"/>
                <w:szCs w:val="20"/>
                <w:lang w:val="en-US"/>
              </w:rPr>
              <w:t>0</w:t>
            </w:r>
            <w:r>
              <w:rPr>
                <w:rFonts w:eastAsia="Times New Roman"/>
                <w:sz w:val="20"/>
                <w:szCs w:val="20"/>
                <w:lang w:val="en-US"/>
              </w:rPr>
              <w:t>.5</w:t>
            </w:r>
            <w:r w:rsidR="0053189A">
              <w:rPr>
                <w:rFonts w:eastAsia="Times New Roman"/>
                <w:sz w:val="20"/>
                <w:szCs w:val="20"/>
                <w:lang w:val="en-US"/>
              </w:rPr>
              <w:t>6</w:t>
            </w:r>
          </w:p>
        </w:tc>
        <w:tc>
          <w:tcPr>
            <w:tcW w:w="597" w:type="pct"/>
            <w:tcBorders>
              <w:top w:val="single" w:sz="4" w:space="0" w:color="000000"/>
            </w:tcBorders>
            <w:shd w:val="clear" w:color="auto" w:fill="A5A5A5"/>
            <w:tcMar>
              <w:top w:w="0" w:type="dxa"/>
              <w:left w:w="115" w:type="dxa"/>
              <w:bottom w:w="0" w:type="dxa"/>
              <w:right w:w="115" w:type="dxa"/>
            </w:tcMar>
            <w:vAlign w:val="center"/>
            <w:hideMark/>
          </w:tcPr>
          <w:p w:rsidR="0059201A" w:rsidRPr="002F4FA5" w:rsidRDefault="0059201A" w:rsidP="0059201A">
            <w:pPr>
              <w:spacing w:line="240" w:lineRule="auto"/>
              <w:jc w:val="center"/>
              <w:rPr>
                <w:rFonts w:eastAsia="Times New Roman"/>
                <w:sz w:val="20"/>
                <w:szCs w:val="20"/>
                <w:lang w:val="en-US"/>
              </w:rPr>
            </w:pPr>
            <w:r w:rsidRPr="002F4FA5">
              <w:rPr>
                <w:rFonts w:eastAsia="Times New Roman"/>
                <w:sz w:val="20"/>
                <w:szCs w:val="20"/>
                <w:lang w:val="en-US"/>
              </w:rPr>
              <w:t>0.</w:t>
            </w:r>
            <w:r w:rsidR="0053189A">
              <w:rPr>
                <w:rFonts w:eastAsia="Times New Roman"/>
                <w:sz w:val="20"/>
                <w:szCs w:val="20"/>
                <w:lang w:val="en-US"/>
              </w:rPr>
              <w:t>415</w:t>
            </w:r>
          </w:p>
        </w:tc>
      </w:tr>
      <w:tr w:rsidR="0059201A" w:rsidRPr="002F4FA5" w:rsidTr="0059201A">
        <w:trPr>
          <w:trHeight w:val="320"/>
          <w:jc w:val="center"/>
        </w:trPr>
        <w:tc>
          <w:tcPr>
            <w:tcW w:w="3018" w:type="pct"/>
            <w:shd w:val="clear" w:color="auto" w:fill="E7E6E6"/>
            <w:tcMar>
              <w:top w:w="0" w:type="dxa"/>
              <w:left w:w="115" w:type="dxa"/>
              <w:bottom w:w="0" w:type="dxa"/>
              <w:right w:w="115" w:type="dxa"/>
            </w:tcMar>
            <w:vAlign w:val="center"/>
            <w:hideMark/>
          </w:tcPr>
          <w:p w:rsidR="0059201A" w:rsidRPr="002F4FA5" w:rsidRDefault="00F94125" w:rsidP="0059201A">
            <w:pPr>
              <w:spacing w:line="240" w:lineRule="auto"/>
              <w:jc w:val="center"/>
              <w:rPr>
                <w:rFonts w:ascii="Times New Roman" w:eastAsia="Times New Roman" w:hAnsi="Times New Roman" w:cs="Times New Roman"/>
                <w:sz w:val="24"/>
                <w:szCs w:val="24"/>
                <w:lang w:val="en-US"/>
              </w:rPr>
            </w:pPr>
            <w:r>
              <w:rPr>
                <w:rFonts w:eastAsia="Times New Roman"/>
                <w:sz w:val="20"/>
                <w:szCs w:val="20"/>
                <w:lang w:val="en-US"/>
              </w:rPr>
              <w:t>Lunge-Associated</w:t>
            </w:r>
            <w:r w:rsidRPr="002F4FA5">
              <w:rPr>
                <w:rFonts w:eastAsia="Times New Roman"/>
                <w:sz w:val="20"/>
                <w:szCs w:val="20"/>
                <w:lang w:val="en-US"/>
              </w:rPr>
              <w:t xml:space="preserve"> Swimming</w:t>
            </w:r>
          </w:p>
        </w:tc>
        <w:tc>
          <w:tcPr>
            <w:tcW w:w="1161" w:type="pct"/>
            <w:shd w:val="clear" w:color="auto" w:fill="E7E6E6"/>
            <w:tcMar>
              <w:top w:w="0" w:type="dxa"/>
              <w:left w:w="115" w:type="dxa"/>
              <w:bottom w:w="0" w:type="dxa"/>
              <w:right w:w="115" w:type="dxa"/>
            </w:tcMar>
            <w:vAlign w:val="center"/>
            <w:hideMark/>
          </w:tcPr>
          <w:p w:rsidR="0059201A" w:rsidRPr="002F4FA5" w:rsidRDefault="0059201A" w:rsidP="0059201A">
            <w:pPr>
              <w:spacing w:line="240" w:lineRule="auto"/>
              <w:jc w:val="center"/>
              <w:rPr>
                <w:rFonts w:eastAsia="Times New Roman"/>
                <w:sz w:val="20"/>
                <w:szCs w:val="20"/>
                <w:lang w:val="en-US"/>
              </w:rPr>
            </w:pPr>
            <w:r>
              <w:rPr>
                <w:rFonts w:eastAsia="Times New Roman"/>
                <w:sz w:val="20"/>
                <w:szCs w:val="20"/>
                <w:lang w:val="en-US"/>
              </w:rPr>
              <w:t>ŷ</w:t>
            </w:r>
            <w:r w:rsidRPr="002F4FA5">
              <w:rPr>
                <w:rFonts w:eastAsia="Times New Roman"/>
                <w:sz w:val="20"/>
                <w:szCs w:val="20"/>
                <w:lang w:val="en-US"/>
              </w:rPr>
              <w:t xml:space="preserve"> = 0.</w:t>
            </w:r>
            <w:r w:rsidR="0053189A">
              <w:rPr>
                <w:rFonts w:eastAsia="Times New Roman"/>
                <w:sz w:val="20"/>
                <w:szCs w:val="20"/>
                <w:lang w:val="en-US"/>
              </w:rPr>
              <w:t>082x – 0.869</w:t>
            </w:r>
          </w:p>
        </w:tc>
        <w:tc>
          <w:tcPr>
            <w:tcW w:w="224" w:type="pct"/>
            <w:shd w:val="clear" w:color="auto" w:fill="E7E6E6"/>
            <w:vAlign w:val="center"/>
          </w:tcPr>
          <w:p w:rsidR="0059201A" w:rsidRPr="002F4FA5" w:rsidRDefault="0059201A" w:rsidP="0059201A">
            <w:pPr>
              <w:spacing w:line="240" w:lineRule="auto"/>
              <w:jc w:val="center"/>
              <w:rPr>
                <w:rFonts w:eastAsia="Times New Roman"/>
                <w:sz w:val="20"/>
                <w:szCs w:val="20"/>
                <w:lang w:val="en-US"/>
              </w:rPr>
            </w:pPr>
            <w:r w:rsidRPr="002F4FA5">
              <w:rPr>
                <w:rFonts w:eastAsia="Times New Roman"/>
                <w:sz w:val="20"/>
                <w:szCs w:val="20"/>
                <w:lang w:val="en-US"/>
              </w:rPr>
              <w:t>0.</w:t>
            </w:r>
            <w:r>
              <w:rPr>
                <w:rFonts w:eastAsia="Times New Roman"/>
                <w:sz w:val="20"/>
                <w:szCs w:val="20"/>
                <w:lang w:val="en-US"/>
              </w:rPr>
              <w:t>0</w:t>
            </w:r>
            <w:r w:rsidR="0053189A">
              <w:rPr>
                <w:rFonts w:eastAsia="Times New Roman"/>
                <w:sz w:val="20"/>
                <w:szCs w:val="20"/>
                <w:lang w:val="en-US"/>
              </w:rPr>
              <w:t>8</w:t>
            </w:r>
          </w:p>
        </w:tc>
        <w:tc>
          <w:tcPr>
            <w:tcW w:w="597" w:type="pct"/>
            <w:shd w:val="clear" w:color="auto" w:fill="E7E6E6"/>
            <w:tcMar>
              <w:top w:w="0" w:type="dxa"/>
              <w:left w:w="115" w:type="dxa"/>
              <w:bottom w:w="0" w:type="dxa"/>
              <w:right w:w="115" w:type="dxa"/>
            </w:tcMar>
            <w:vAlign w:val="center"/>
            <w:hideMark/>
          </w:tcPr>
          <w:p w:rsidR="0059201A" w:rsidRPr="002F4FA5" w:rsidRDefault="0059201A" w:rsidP="0059201A">
            <w:pPr>
              <w:spacing w:line="240" w:lineRule="auto"/>
              <w:jc w:val="center"/>
              <w:rPr>
                <w:rFonts w:eastAsia="Times New Roman"/>
                <w:sz w:val="20"/>
                <w:szCs w:val="20"/>
                <w:lang w:val="en-US"/>
              </w:rPr>
            </w:pPr>
            <w:r w:rsidRPr="002F4FA5">
              <w:rPr>
                <w:rFonts w:eastAsia="Times New Roman"/>
                <w:sz w:val="20"/>
                <w:szCs w:val="20"/>
                <w:lang w:val="en-US"/>
              </w:rPr>
              <w:t>0.</w:t>
            </w:r>
            <w:r>
              <w:rPr>
                <w:rFonts w:eastAsia="Times New Roman"/>
                <w:sz w:val="20"/>
                <w:szCs w:val="20"/>
                <w:lang w:val="en-US"/>
              </w:rPr>
              <w:t>2</w:t>
            </w:r>
            <w:r w:rsidR="0053189A">
              <w:rPr>
                <w:rFonts w:eastAsia="Times New Roman"/>
                <w:sz w:val="20"/>
                <w:szCs w:val="20"/>
                <w:lang w:val="en-US"/>
              </w:rPr>
              <w:t>53</w:t>
            </w:r>
          </w:p>
        </w:tc>
      </w:tr>
      <w:tr w:rsidR="0059201A" w:rsidRPr="00B27F43" w:rsidTr="0059201A">
        <w:trPr>
          <w:trHeight w:val="320"/>
          <w:jc w:val="center"/>
        </w:trPr>
        <w:tc>
          <w:tcPr>
            <w:tcW w:w="3018" w:type="pct"/>
            <w:tcBorders>
              <w:bottom w:val="single" w:sz="4" w:space="0" w:color="000000"/>
            </w:tcBorders>
            <w:tcMar>
              <w:top w:w="0" w:type="dxa"/>
              <w:left w:w="115" w:type="dxa"/>
              <w:bottom w:w="0" w:type="dxa"/>
              <w:right w:w="115" w:type="dxa"/>
            </w:tcMar>
            <w:vAlign w:val="center"/>
            <w:hideMark/>
          </w:tcPr>
          <w:p w:rsidR="0059201A" w:rsidRDefault="0059201A" w:rsidP="0059201A">
            <w:pPr>
              <w:spacing w:line="240" w:lineRule="auto"/>
              <w:rPr>
                <w:rFonts w:eastAsia="Times New Roman"/>
                <w:b/>
                <w:bCs/>
                <w:i/>
                <w:iCs/>
                <w:color w:val="000000"/>
                <w:sz w:val="20"/>
                <w:szCs w:val="20"/>
                <w:lang w:val="en-US"/>
              </w:rPr>
            </w:pPr>
          </w:p>
          <w:p w:rsidR="0059201A" w:rsidRPr="007A2266" w:rsidRDefault="0059201A" w:rsidP="0059201A">
            <w:pPr>
              <w:spacing w:line="240" w:lineRule="auto"/>
              <w:jc w:val="center"/>
              <w:rPr>
                <w:rFonts w:eastAsia="Times New Roman"/>
                <w:b/>
                <w:bCs/>
                <w:i/>
                <w:iCs/>
                <w:color w:val="000000"/>
                <w:sz w:val="20"/>
                <w:szCs w:val="20"/>
                <w:lang w:val="en-US"/>
              </w:rPr>
            </w:pPr>
          </w:p>
          <w:p w:rsidR="0059201A" w:rsidRPr="007A2266" w:rsidRDefault="0059201A" w:rsidP="0059201A">
            <w:pPr>
              <w:spacing w:line="240" w:lineRule="auto"/>
              <w:jc w:val="center"/>
              <w:rPr>
                <w:rFonts w:eastAsia="Times New Roman"/>
                <w:b/>
                <w:bCs/>
                <w:i/>
                <w:iCs/>
                <w:color w:val="000000"/>
                <w:sz w:val="20"/>
                <w:szCs w:val="20"/>
                <w:lang w:val="en-US"/>
              </w:rPr>
            </w:pPr>
            <w:r w:rsidRPr="007A2266">
              <w:rPr>
                <w:rFonts w:eastAsia="Times New Roman"/>
                <w:b/>
                <w:bCs/>
                <w:i/>
                <w:iCs/>
                <w:color w:val="000000"/>
                <w:sz w:val="20"/>
                <w:szCs w:val="20"/>
                <w:lang w:val="en-US"/>
              </w:rPr>
              <w:t xml:space="preserve">Mean Mass-Specific Thrust Power vs. </w:t>
            </w:r>
            <w:r w:rsidR="00F94125">
              <w:rPr>
                <w:rFonts w:eastAsia="Times New Roman"/>
                <w:b/>
                <w:bCs/>
                <w:i/>
                <w:iCs/>
                <w:color w:val="000000"/>
                <w:sz w:val="20"/>
                <w:szCs w:val="20"/>
                <w:lang w:val="en-US"/>
              </w:rPr>
              <w:t xml:space="preserve">Swim </w:t>
            </w:r>
            <w:r w:rsidRPr="007A2266">
              <w:rPr>
                <w:rFonts w:eastAsia="Times New Roman"/>
                <w:b/>
                <w:bCs/>
                <w:i/>
                <w:iCs/>
                <w:color w:val="000000"/>
                <w:sz w:val="20"/>
                <w:szCs w:val="20"/>
                <w:lang w:val="en-US"/>
              </w:rPr>
              <w:t>Speed (m s</w:t>
            </w:r>
            <w:r w:rsidRPr="007A2266">
              <w:rPr>
                <w:rFonts w:eastAsia="Times New Roman"/>
                <w:b/>
                <w:bCs/>
                <w:i/>
                <w:iCs/>
                <w:color w:val="000000"/>
                <w:sz w:val="20"/>
                <w:szCs w:val="20"/>
                <w:vertAlign w:val="superscript"/>
                <w:lang w:val="en-US"/>
              </w:rPr>
              <w:t>-1</w:t>
            </w:r>
            <w:r w:rsidRPr="007A2266">
              <w:rPr>
                <w:rFonts w:eastAsia="Times New Roman"/>
                <w:b/>
                <w:bCs/>
                <w:i/>
                <w:iCs/>
                <w:color w:val="000000"/>
                <w:sz w:val="20"/>
                <w:szCs w:val="20"/>
                <w:lang w:val="en-US"/>
              </w:rPr>
              <w:t>)</w:t>
            </w:r>
          </w:p>
          <w:p w:rsidR="0059201A" w:rsidRPr="0069253A" w:rsidRDefault="0059201A" w:rsidP="0059201A">
            <w:pPr>
              <w:spacing w:line="240" w:lineRule="auto"/>
              <w:jc w:val="center"/>
              <w:rPr>
                <w:rFonts w:ascii="Times New Roman" w:eastAsia="Times New Roman" w:hAnsi="Times New Roman" w:cs="Times New Roman"/>
                <w:sz w:val="24"/>
                <w:szCs w:val="24"/>
                <w:lang w:val="en-US"/>
              </w:rPr>
            </w:pPr>
            <w:r w:rsidRPr="007A2266">
              <w:rPr>
                <w:rFonts w:eastAsia="Times New Roman"/>
                <w:b/>
                <w:sz w:val="20"/>
                <w:szCs w:val="20"/>
                <w:lang w:val="en-US"/>
              </w:rPr>
              <w:t>(Figure 4)</w:t>
            </w:r>
          </w:p>
        </w:tc>
        <w:tc>
          <w:tcPr>
            <w:tcW w:w="1161" w:type="pct"/>
            <w:tcBorders>
              <w:bottom w:val="single" w:sz="4" w:space="0" w:color="000000"/>
            </w:tcBorders>
            <w:tcMar>
              <w:top w:w="0" w:type="dxa"/>
              <w:left w:w="115" w:type="dxa"/>
              <w:bottom w:w="0" w:type="dxa"/>
              <w:right w:w="115" w:type="dxa"/>
            </w:tcMar>
            <w:vAlign w:val="center"/>
            <w:hideMark/>
          </w:tcPr>
          <w:p w:rsidR="0059201A" w:rsidRPr="00B27F43" w:rsidRDefault="0059201A" w:rsidP="0059201A">
            <w:pPr>
              <w:spacing w:line="240" w:lineRule="auto"/>
              <w:rPr>
                <w:rFonts w:ascii="Times New Roman" w:eastAsia="Times New Roman" w:hAnsi="Times New Roman" w:cs="Times New Roman"/>
                <w:sz w:val="24"/>
                <w:szCs w:val="24"/>
                <w:lang w:val="en-US"/>
              </w:rPr>
            </w:pPr>
          </w:p>
        </w:tc>
        <w:tc>
          <w:tcPr>
            <w:tcW w:w="224" w:type="pct"/>
            <w:tcBorders>
              <w:bottom w:val="single" w:sz="4" w:space="0" w:color="000000"/>
            </w:tcBorders>
            <w:vAlign w:val="center"/>
          </w:tcPr>
          <w:p w:rsidR="0059201A" w:rsidRPr="00B27F43" w:rsidRDefault="0059201A" w:rsidP="0059201A">
            <w:pPr>
              <w:spacing w:line="240" w:lineRule="auto"/>
              <w:rPr>
                <w:rFonts w:ascii="Times New Roman" w:eastAsia="Times New Roman" w:hAnsi="Times New Roman" w:cs="Times New Roman"/>
                <w:sz w:val="24"/>
                <w:szCs w:val="24"/>
                <w:lang w:val="en-US"/>
              </w:rPr>
            </w:pPr>
          </w:p>
        </w:tc>
        <w:tc>
          <w:tcPr>
            <w:tcW w:w="597" w:type="pct"/>
            <w:tcBorders>
              <w:bottom w:val="single" w:sz="4" w:space="0" w:color="000000"/>
            </w:tcBorders>
            <w:tcMar>
              <w:top w:w="0" w:type="dxa"/>
              <w:left w:w="115" w:type="dxa"/>
              <w:bottom w:w="0" w:type="dxa"/>
              <w:right w:w="115" w:type="dxa"/>
            </w:tcMar>
            <w:vAlign w:val="center"/>
            <w:hideMark/>
          </w:tcPr>
          <w:p w:rsidR="0059201A" w:rsidRPr="00B27F43" w:rsidRDefault="0059201A" w:rsidP="0059201A">
            <w:pPr>
              <w:spacing w:line="240" w:lineRule="auto"/>
              <w:rPr>
                <w:rFonts w:ascii="Times New Roman" w:eastAsia="Times New Roman" w:hAnsi="Times New Roman" w:cs="Times New Roman"/>
                <w:sz w:val="24"/>
                <w:szCs w:val="24"/>
                <w:lang w:val="en-US"/>
              </w:rPr>
            </w:pPr>
          </w:p>
        </w:tc>
      </w:tr>
      <w:tr w:rsidR="0062456B" w:rsidRPr="002F4FA5" w:rsidTr="0059201A">
        <w:trPr>
          <w:trHeight w:val="320"/>
          <w:jc w:val="center"/>
        </w:trPr>
        <w:tc>
          <w:tcPr>
            <w:tcW w:w="3018" w:type="pct"/>
            <w:tcBorders>
              <w:top w:val="single" w:sz="4" w:space="0" w:color="000000"/>
            </w:tcBorders>
            <w:shd w:val="clear" w:color="auto" w:fill="A5A5A5"/>
            <w:tcMar>
              <w:top w:w="0" w:type="dxa"/>
              <w:left w:w="115" w:type="dxa"/>
              <w:bottom w:w="0" w:type="dxa"/>
              <w:right w:w="115" w:type="dxa"/>
            </w:tcMar>
            <w:vAlign w:val="center"/>
            <w:hideMark/>
          </w:tcPr>
          <w:p w:rsidR="0059201A" w:rsidRPr="002F4FA5" w:rsidRDefault="0059201A" w:rsidP="0059201A">
            <w:pPr>
              <w:spacing w:line="240" w:lineRule="auto"/>
              <w:jc w:val="center"/>
              <w:rPr>
                <w:rFonts w:ascii="Times New Roman" w:eastAsia="Times New Roman" w:hAnsi="Times New Roman" w:cs="Times New Roman"/>
                <w:sz w:val="24"/>
                <w:szCs w:val="24"/>
                <w:lang w:val="en-US"/>
              </w:rPr>
            </w:pPr>
            <w:r>
              <w:rPr>
                <w:rFonts w:eastAsia="Times New Roman"/>
                <w:sz w:val="20"/>
                <w:szCs w:val="20"/>
                <w:lang w:val="en-US"/>
              </w:rPr>
              <w:t>Routine Effort Swimming</w:t>
            </w:r>
          </w:p>
        </w:tc>
        <w:tc>
          <w:tcPr>
            <w:tcW w:w="1161" w:type="pct"/>
            <w:tcBorders>
              <w:top w:val="single" w:sz="4" w:space="0" w:color="000000"/>
            </w:tcBorders>
            <w:shd w:val="clear" w:color="auto" w:fill="A5A5A5"/>
            <w:tcMar>
              <w:top w:w="0" w:type="dxa"/>
              <w:left w:w="115" w:type="dxa"/>
              <w:bottom w:w="0" w:type="dxa"/>
              <w:right w:w="115" w:type="dxa"/>
            </w:tcMar>
            <w:vAlign w:val="center"/>
            <w:hideMark/>
          </w:tcPr>
          <w:p w:rsidR="0059201A" w:rsidRPr="002F4FA5" w:rsidRDefault="007A2266" w:rsidP="0059201A">
            <w:pPr>
              <w:spacing w:line="240" w:lineRule="auto"/>
              <w:jc w:val="center"/>
              <w:rPr>
                <w:rFonts w:eastAsia="Times New Roman"/>
                <w:sz w:val="20"/>
                <w:szCs w:val="20"/>
                <w:lang w:val="en-US"/>
              </w:rPr>
            </w:pPr>
            <w:r>
              <w:rPr>
                <w:rFonts w:eastAsia="Times New Roman"/>
                <w:sz w:val="20"/>
                <w:szCs w:val="20"/>
                <w:lang w:val="en-US"/>
              </w:rPr>
              <w:t>ŷ</w:t>
            </w:r>
            <w:r w:rsidR="0059201A" w:rsidRPr="002F4FA5">
              <w:rPr>
                <w:rFonts w:eastAsia="Times New Roman"/>
                <w:sz w:val="20"/>
                <w:szCs w:val="20"/>
                <w:lang w:val="en-US"/>
              </w:rPr>
              <w:t xml:space="preserve"> = 0.693x – 2.445</w:t>
            </w:r>
          </w:p>
        </w:tc>
        <w:tc>
          <w:tcPr>
            <w:tcW w:w="224" w:type="pct"/>
            <w:tcBorders>
              <w:top w:val="single" w:sz="4" w:space="0" w:color="000000"/>
            </w:tcBorders>
            <w:shd w:val="clear" w:color="auto" w:fill="A5A5A5"/>
            <w:vAlign w:val="center"/>
          </w:tcPr>
          <w:p w:rsidR="0059201A" w:rsidRPr="002F4FA5" w:rsidRDefault="0059201A" w:rsidP="0059201A">
            <w:pPr>
              <w:spacing w:line="240" w:lineRule="auto"/>
              <w:jc w:val="center"/>
              <w:rPr>
                <w:rFonts w:eastAsia="Times New Roman"/>
                <w:sz w:val="20"/>
                <w:szCs w:val="20"/>
                <w:lang w:val="en-US"/>
              </w:rPr>
            </w:pPr>
            <w:r w:rsidRPr="002F4FA5">
              <w:rPr>
                <w:rFonts w:eastAsia="Times New Roman"/>
                <w:sz w:val="20"/>
                <w:szCs w:val="20"/>
                <w:lang w:val="en-US"/>
              </w:rPr>
              <w:t>0.72</w:t>
            </w:r>
          </w:p>
        </w:tc>
        <w:tc>
          <w:tcPr>
            <w:tcW w:w="597" w:type="pct"/>
            <w:tcBorders>
              <w:top w:val="single" w:sz="4" w:space="0" w:color="000000"/>
            </w:tcBorders>
            <w:shd w:val="clear" w:color="auto" w:fill="A5A5A5"/>
            <w:tcMar>
              <w:top w:w="0" w:type="dxa"/>
              <w:left w:w="115" w:type="dxa"/>
              <w:bottom w:w="0" w:type="dxa"/>
              <w:right w:w="115" w:type="dxa"/>
            </w:tcMar>
            <w:vAlign w:val="center"/>
            <w:hideMark/>
          </w:tcPr>
          <w:p w:rsidR="0059201A" w:rsidRPr="002F4FA5" w:rsidRDefault="0059201A" w:rsidP="0059201A">
            <w:pPr>
              <w:spacing w:line="240" w:lineRule="auto"/>
              <w:jc w:val="center"/>
              <w:rPr>
                <w:rFonts w:eastAsia="Times New Roman"/>
                <w:sz w:val="20"/>
                <w:szCs w:val="20"/>
                <w:lang w:val="en-US"/>
              </w:rPr>
            </w:pPr>
            <w:r w:rsidRPr="002F4FA5">
              <w:rPr>
                <w:rFonts w:eastAsia="Times New Roman"/>
                <w:sz w:val="20"/>
                <w:szCs w:val="20"/>
                <w:lang w:val="en-US"/>
              </w:rPr>
              <w:t>&lt; 0.001</w:t>
            </w:r>
          </w:p>
        </w:tc>
      </w:tr>
      <w:tr w:rsidR="0062456B" w:rsidRPr="002F4FA5" w:rsidTr="0059201A">
        <w:trPr>
          <w:trHeight w:val="423"/>
          <w:jc w:val="center"/>
        </w:trPr>
        <w:tc>
          <w:tcPr>
            <w:tcW w:w="3018" w:type="pct"/>
            <w:shd w:val="clear" w:color="auto" w:fill="E7E6E6"/>
            <w:tcMar>
              <w:top w:w="0" w:type="dxa"/>
              <w:left w:w="115" w:type="dxa"/>
              <w:bottom w:w="0" w:type="dxa"/>
              <w:right w:w="115" w:type="dxa"/>
            </w:tcMar>
            <w:vAlign w:val="center"/>
            <w:hideMark/>
          </w:tcPr>
          <w:p w:rsidR="0059201A" w:rsidRPr="002F4FA5" w:rsidRDefault="0059201A" w:rsidP="0059201A">
            <w:pPr>
              <w:spacing w:line="240" w:lineRule="auto"/>
              <w:jc w:val="center"/>
              <w:rPr>
                <w:rFonts w:ascii="Times New Roman" w:eastAsia="Times New Roman" w:hAnsi="Times New Roman" w:cs="Times New Roman"/>
                <w:sz w:val="24"/>
                <w:szCs w:val="24"/>
                <w:lang w:val="en-US"/>
              </w:rPr>
            </w:pPr>
            <w:r>
              <w:rPr>
                <w:rFonts w:eastAsia="Times New Roman"/>
                <w:sz w:val="20"/>
                <w:szCs w:val="20"/>
                <w:lang w:val="en-US"/>
              </w:rPr>
              <w:t>Lunge-Associated Swimming</w:t>
            </w:r>
          </w:p>
        </w:tc>
        <w:tc>
          <w:tcPr>
            <w:tcW w:w="1161" w:type="pct"/>
            <w:shd w:val="clear" w:color="auto" w:fill="E7E6E6"/>
            <w:tcMar>
              <w:top w:w="0" w:type="dxa"/>
              <w:left w:w="115" w:type="dxa"/>
              <w:bottom w:w="0" w:type="dxa"/>
              <w:right w:w="115" w:type="dxa"/>
            </w:tcMar>
            <w:vAlign w:val="center"/>
            <w:hideMark/>
          </w:tcPr>
          <w:p w:rsidR="0059201A" w:rsidRPr="002F4FA5" w:rsidRDefault="0059201A" w:rsidP="0059201A">
            <w:pPr>
              <w:spacing w:line="240" w:lineRule="auto"/>
              <w:jc w:val="center"/>
              <w:rPr>
                <w:rFonts w:eastAsia="Times New Roman"/>
                <w:sz w:val="20"/>
                <w:szCs w:val="20"/>
                <w:lang w:val="en-US"/>
              </w:rPr>
            </w:pPr>
            <w:r>
              <w:rPr>
                <w:rFonts w:eastAsia="Times New Roman"/>
                <w:sz w:val="20"/>
                <w:szCs w:val="20"/>
                <w:lang w:val="en-US"/>
              </w:rPr>
              <w:t>ŷ</w:t>
            </w:r>
            <w:r w:rsidRPr="002F4FA5">
              <w:rPr>
                <w:rFonts w:eastAsia="Times New Roman"/>
                <w:sz w:val="20"/>
                <w:szCs w:val="20"/>
                <w:lang w:val="en-US"/>
              </w:rPr>
              <w:t xml:space="preserve"> =</w:t>
            </w:r>
            <w:r w:rsidR="007A2266">
              <w:rPr>
                <w:rFonts w:eastAsia="Times New Roman"/>
                <w:sz w:val="20"/>
                <w:szCs w:val="20"/>
                <w:lang w:val="en-US"/>
              </w:rPr>
              <w:t xml:space="preserve"> </w:t>
            </w:r>
            <w:r w:rsidR="005D24CB">
              <w:rPr>
                <w:rFonts w:eastAsia="Times New Roman"/>
                <w:sz w:val="20"/>
                <w:szCs w:val="20"/>
                <w:lang w:val="en-US"/>
              </w:rPr>
              <w:t>0</w:t>
            </w:r>
            <w:r w:rsidR="007A2266">
              <w:rPr>
                <w:rFonts w:eastAsia="Times New Roman"/>
                <w:sz w:val="20"/>
                <w:szCs w:val="20"/>
                <w:lang w:val="en-US"/>
              </w:rPr>
              <w:t>.601</w:t>
            </w:r>
            <w:r w:rsidRPr="002F4FA5">
              <w:rPr>
                <w:rFonts w:eastAsia="Times New Roman"/>
                <w:sz w:val="20"/>
                <w:szCs w:val="20"/>
                <w:lang w:val="en-US"/>
              </w:rPr>
              <w:t xml:space="preserve">x </w:t>
            </w:r>
            <w:r w:rsidR="007A2266">
              <w:rPr>
                <w:rFonts w:eastAsia="Times New Roman"/>
                <w:sz w:val="20"/>
                <w:szCs w:val="20"/>
                <w:lang w:val="en-US"/>
              </w:rPr>
              <w:t xml:space="preserve"> </w:t>
            </w:r>
            <w:r w:rsidRPr="002F4FA5">
              <w:rPr>
                <w:rFonts w:eastAsia="Times New Roman"/>
                <w:sz w:val="20"/>
                <w:szCs w:val="20"/>
                <w:lang w:val="en-US"/>
              </w:rPr>
              <w:t>– 1.</w:t>
            </w:r>
            <w:r w:rsidR="007A2266">
              <w:rPr>
                <w:rFonts w:eastAsia="Times New Roman"/>
                <w:sz w:val="20"/>
                <w:szCs w:val="20"/>
                <w:lang w:val="en-US"/>
              </w:rPr>
              <w:t>841</w:t>
            </w:r>
          </w:p>
        </w:tc>
        <w:tc>
          <w:tcPr>
            <w:tcW w:w="224" w:type="pct"/>
            <w:shd w:val="clear" w:color="auto" w:fill="E7E6E6"/>
            <w:vAlign w:val="center"/>
          </w:tcPr>
          <w:p w:rsidR="0059201A" w:rsidRPr="002F4FA5" w:rsidRDefault="0059201A" w:rsidP="0059201A">
            <w:pPr>
              <w:spacing w:line="240" w:lineRule="auto"/>
              <w:jc w:val="center"/>
              <w:rPr>
                <w:rFonts w:eastAsia="Times New Roman"/>
                <w:sz w:val="20"/>
                <w:szCs w:val="20"/>
                <w:lang w:val="en-US"/>
              </w:rPr>
            </w:pPr>
            <w:r w:rsidRPr="002F4FA5">
              <w:rPr>
                <w:rFonts w:eastAsia="Times New Roman"/>
                <w:sz w:val="20"/>
                <w:szCs w:val="20"/>
                <w:lang w:val="en-US"/>
              </w:rPr>
              <w:t>0.7</w:t>
            </w:r>
            <w:r w:rsidR="007A2266">
              <w:rPr>
                <w:rFonts w:eastAsia="Times New Roman"/>
                <w:sz w:val="20"/>
                <w:szCs w:val="20"/>
                <w:lang w:val="en-US"/>
              </w:rPr>
              <w:t>9</w:t>
            </w:r>
          </w:p>
        </w:tc>
        <w:tc>
          <w:tcPr>
            <w:tcW w:w="597" w:type="pct"/>
            <w:shd w:val="clear" w:color="auto" w:fill="E7E6E6"/>
            <w:tcMar>
              <w:top w:w="0" w:type="dxa"/>
              <w:left w:w="115" w:type="dxa"/>
              <w:bottom w:w="0" w:type="dxa"/>
              <w:right w:w="115" w:type="dxa"/>
            </w:tcMar>
            <w:vAlign w:val="center"/>
            <w:hideMark/>
          </w:tcPr>
          <w:p w:rsidR="0059201A" w:rsidRPr="002F4FA5" w:rsidRDefault="0059201A" w:rsidP="0059201A">
            <w:pPr>
              <w:spacing w:line="240" w:lineRule="auto"/>
              <w:jc w:val="center"/>
              <w:rPr>
                <w:rFonts w:eastAsia="Times New Roman"/>
                <w:sz w:val="20"/>
                <w:szCs w:val="20"/>
                <w:lang w:val="en-US"/>
              </w:rPr>
            </w:pPr>
            <w:r w:rsidRPr="002F4FA5">
              <w:rPr>
                <w:rFonts w:eastAsia="Times New Roman"/>
                <w:sz w:val="20"/>
                <w:szCs w:val="20"/>
                <w:lang w:val="en-US"/>
              </w:rPr>
              <w:t>&lt; 0.001</w:t>
            </w:r>
          </w:p>
        </w:tc>
      </w:tr>
      <w:tr w:rsidR="0059201A" w:rsidRPr="002F4FA5" w:rsidTr="0059201A">
        <w:trPr>
          <w:trHeight w:val="320"/>
          <w:jc w:val="center"/>
        </w:trPr>
        <w:tc>
          <w:tcPr>
            <w:tcW w:w="3018" w:type="pct"/>
            <w:tcMar>
              <w:top w:w="0" w:type="dxa"/>
              <w:left w:w="115" w:type="dxa"/>
              <w:bottom w:w="0" w:type="dxa"/>
              <w:right w:w="115" w:type="dxa"/>
            </w:tcMar>
            <w:vAlign w:val="center"/>
            <w:hideMark/>
          </w:tcPr>
          <w:p w:rsidR="0059201A" w:rsidRPr="002F4FA5" w:rsidRDefault="0059201A" w:rsidP="0059201A">
            <w:pPr>
              <w:spacing w:line="240" w:lineRule="auto"/>
              <w:rPr>
                <w:rFonts w:ascii="Times New Roman" w:eastAsia="Times New Roman" w:hAnsi="Times New Roman" w:cs="Times New Roman"/>
                <w:sz w:val="24"/>
                <w:szCs w:val="24"/>
                <w:lang w:val="en-US"/>
              </w:rPr>
            </w:pPr>
          </w:p>
        </w:tc>
        <w:tc>
          <w:tcPr>
            <w:tcW w:w="1161" w:type="pct"/>
            <w:tcMar>
              <w:top w:w="0" w:type="dxa"/>
              <w:left w:w="115" w:type="dxa"/>
              <w:bottom w:w="0" w:type="dxa"/>
              <w:right w:w="115" w:type="dxa"/>
            </w:tcMar>
            <w:vAlign w:val="center"/>
            <w:hideMark/>
          </w:tcPr>
          <w:p w:rsidR="0059201A" w:rsidRPr="002F4FA5" w:rsidRDefault="0059201A" w:rsidP="0059201A">
            <w:pPr>
              <w:spacing w:line="240" w:lineRule="auto"/>
              <w:rPr>
                <w:rFonts w:eastAsia="Times New Roman"/>
                <w:sz w:val="20"/>
                <w:szCs w:val="20"/>
                <w:lang w:val="en-US"/>
              </w:rPr>
            </w:pPr>
          </w:p>
        </w:tc>
        <w:tc>
          <w:tcPr>
            <w:tcW w:w="224" w:type="pct"/>
            <w:vAlign w:val="center"/>
          </w:tcPr>
          <w:p w:rsidR="0059201A" w:rsidRPr="002F4FA5" w:rsidRDefault="0059201A" w:rsidP="0059201A">
            <w:pPr>
              <w:spacing w:line="240" w:lineRule="auto"/>
              <w:rPr>
                <w:rFonts w:eastAsia="Times New Roman"/>
                <w:sz w:val="20"/>
                <w:szCs w:val="20"/>
                <w:lang w:val="en-US"/>
              </w:rPr>
            </w:pPr>
          </w:p>
        </w:tc>
        <w:tc>
          <w:tcPr>
            <w:tcW w:w="597" w:type="pct"/>
            <w:tcMar>
              <w:top w:w="0" w:type="dxa"/>
              <w:left w:w="115" w:type="dxa"/>
              <w:bottom w:w="0" w:type="dxa"/>
              <w:right w:w="115" w:type="dxa"/>
            </w:tcMar>
            <w:vAlign w:val="center"/>
            <w:hideMark/>
          </w:tcPr>
          <w:p w:rsidR="0059201A" w:rsidRPr="002F4FA5" w:rsidRDefault="0059201A" w:rsidP="0059201A">
            <w:pPr>
              <w:spacing w:line="240" w:lineRule="auto"/>
              <w:rPr>
                <w:rFonts w:eastAsia="Times New Roman"/>
                <w:sz w:val="20"/>
                <w:szCs w:val="20"/>
                <w:lang w:val="en-US"/>
              </w:rPr>
            </w:pPr>
          </w:p>
        </w:tc>
      </w:tr>
      <w:tr w:rsidR="0059201A" w:rsidRPr="002F4FA5" w:rsidTr="0059201A">
        <w:trPr>
          <w:trHeight w:val="320"/>
          <w:jc w:val="center"/>
        </w:trPr>
        <w:tc>
          <w:tcPr>
            <w:tcW w:w="3018" w:type="pct"/>
            <w:tcBorders>
              <w:bottom w:val="single" w:sz="4" w:space="0" w:color="000000"/>
            </w:tcBorders>
            <w:tcMar>
              <w:top w:w="0" w:type="dxa"/>
              <w:left w:w="115" w:type="dxa"/>
              <w:bottom w:w="0" w:type="dxa"/>
              <w:right w:w="115" w:type="dxa"/>
            </w:tcMar>
            <w:vAlign w:val="center"/>
            <w:hideMark/>
          </w:tcPr>
          <w:p w:rsidR="0059201A" w:rsidRPr="002F4FA5" w:rsidRDefault="0059201A" w:rsidP="0059201A">
            <w:pPr>
              <w:spacing w:line="240" w:lineRule="auto"/>
              <w:jc w:val="center"/>
              <w:rPr>
                <w:rFonts w:ascii="Times New Roman" w:eastAsia="Times New Roman" w:hAnsi="Times New Roman" w:cs="Times New Roman"/>
                <w:sz w:val="24"/>
                <w:szCs w:val="24"/>
                <w:lang w:val="en-US"/>
              </w:rPr>
            </w:pPr>
            <w:r w:rsidRPr="002F4FA5">
              <w:rPr>
                <w:rFonts w:eastAsia="Times New Roman"/>
                <w:b/>
                <w:bCs/>
                <w:i/>
                <w:iCs/>
                <w:sz w:val="20"/>
                <w:szCs w:val="20"/>
                <w:lang w:val="en-US"/>
              </w:rPr>
              <w:t>Mean Mass-Specific Thrust Power vs. Total Length (Figure 4)</w:t>
            </w:r>
          </w:p>
        </w:tc>
        <w:tc>
          <w:tcPr>
            <w:tcW w:w="1161" w:type="pct"/>
            <w:tcBorders>
              <w:bottom w:val="single" w:sz="4" w:space="0" w:color="000000"/>
            </w:tcBorders>
            <w:tcMar>
              <w:top w:w="0" w:type="dxa"/>
              <w:left w:w="115" w:type="dxa"/>
              <w:bottom w:w="0" w:type="dxa"/>
              <w:right w:w="115" w:type="dxa"/>
            </w:tcMar>
            <w:vAlign w:val="center"/>
            <w:hideMark/>
          </w:tcPr>
          <w:p w:rsidR="0059201A" w:rsidRPr="002F4FA5" w:rsidRDefault="0059201A" w:rsidP="0059201A">
            <w:pPr>
              <w:spacing w:line="240" w:lineRule="auto"/>
              <w:rPr>
                <w:rFonts w:eastAsia="Times New Roman"/>
                <w:sz w:val="20"/>
                <w:szCs w:val="20"/>
                <w:lang w:val="en-US"/>
              </w:rPr>
            </w:pPr>
          </w:p>
        </w:tc>
        <w:tc>
          <w:tcPr>
            <w:tcW w:w="224" w:type="pct"/>
            <w:tcBorders>
              <w:bottom w:val="single" w:sz="4" w:space="0" w:color="000000"/>
            </w:tcBorders>
            <w:vAlign w:val="center"/>
          </w:tcPr>
          <w:p w:rsidR="0059201A" w:rsidRPr="002F4FA5" w:rsidRDefault="0059201A" w:rsidP="0059201A">
            <w:pPr>
              <w:spacing w:line="240" w:lineRule="auto"/>
              <w:rPr>
                <w:rFonts w:eastAsia="Times New Roman"/>
                <w:sz w:val="20"/>
                <w:szCs w:val="20"/>
                <w:lang w:val="en-US"/>
              </w:rPr>
            </w:pPr>
          </w:p>
        </w:tc>
        <w:tc>
          <w:tcPr>
            <w:tcW w:w="597" w:type="pct"/>
            <w:tcBorders>
              <w:bottom w:val="single" w:sz="4" w:space="0" w:color="000000"/>
            </w:tcBorders>
            <w:tcMar>
              <w:top w:w="0" w:type="dxa"/>
              <w:left w:w="115" w:type="dxa"/>
              <w:bottom w:w="0" w:type="dxa"/>
              <w:right w:w="115" w:type="dxa"/>
            </w:tcMar>
            <w:vAlign w:val="center"/>
            <w:hideMark/>
          </w:tcPr>
          <w:p w:rsidR="0059201A" w:rsidRPr="002F4FA5" w:rsidRDefault="0059201A" w:rsidP="0059201A">
            <w:pPr>
              <w:spacing w:line="240" w:lineRule="auto"/>
              <w:rPr>
                <w:rFonts w:eastAsia="Times New Roman"/>
                <w:sz w:val="20"/>
                <w:szCs w:val="20"/>
                <w:lang w:val="en-US"/>
              </w:rPr>
            </w:pPr>
          </w:p>
        </w:tc>
      </w:tr>
      <w:tr w:rsidR="0062456B" w:rsidRPr="002F4FA5" w:rsidTr="0059201A">
        <w:trPr>
          <w:trHeight w:val="320"/>
          <w:jc w:val="center"/>
        </w:trPr>
        <w:tc>
          <w:tcPr>
            <w:tcW w:w="3018" w:type="pct"/>
            <w:tcBorders>
              <w:top w:val="single" w:sz="4" w:space="0" w:color="000000"/>
            </w:tcBorders>
            <w:shd w:val="clear" w:color="auto" w:fill="A5A5A5"/>
            <w:tcMar>
              <w:top w:w="0" w:type="dxa"/>
              <w:left w:w="115" w:type="dxa"/>
              <w:bottom w:w="0" w:type="dxa"/>
              <w:right w:w="115" w:type="dxa"/>
            </w:tcMar>
            <w:vAlign w:val="center"/>
            <w:hideMark/>
          </w:tcPr>
          <w:p w:rsidR="0059201A" w:rsidRPr="002F4FA5" w:rsidRDefault="0059201A" w:rsidP="0059201A">
            <w:pPr>
              <w:spacing w:line="240" w:lineRule="auto"/>
              <w:jc w:val="center"/>
              <w:rPr>
                <w:rFonts w:ascii="Times New Roman" w:eastAsia="Times New Roman" w:hAnsi="Times New Roman" w:cs="Times New Roman"/>
                <w:sz w:val="24"/>
                <w:szCs w:val="24"/>
                <w:lang w:val="en-US"/>
              </w:rPr>
            </w:pPr>
            <w:r w:rsidRPr="002F4FA5">
              <w:rPr>
                <w:rFonts w:eastAsia="Times New Roman"/>
                <w:sz w:val="20"/>
                <w:szCs w:val="20"/>
                <w:lang w:val="en-US"/>
              </w:rPr>
              <w:t>Routine Effort Swimming</w:t>
            </w:r>
          </w:p>
        </w:tc>
        <w:tc>
          <w:tcPr>
            <w:tcW w:w="1161" w:type="pct"/>
            <w:tcBorders>
              <w:top w:val="single" w:sz="4" w:space="0" w:color="000000"/>
            </w:tcBorders>
            <w:shd w:val="clear" w:color="auto" w:fill="A5A5A5"/>
            <w:tcMar>
              <w:top w:w="0" w:type="dxa"/>
              <w:left w:w="115" w:type="dxa"/>
              <w:bottom w:w="0" w:type="dxa"/>
              <w:right w:w="115" w:type="dxa"/>
            </w:tcMar>
            <w:vAlign w:val="center"/>
            <w:hideMark/>
          </w:tcPr>
          <w:p w:rsidR="0059201A" w:rsidRPr="002F4FA5" w:rsidRDefault="0059201A" w:rsidP="0059201A">
            <w:pPr>
              <w:spacing w:line="240" w:lineRule="auto"/>
              <w:jc w:val="center"/>
              <w:rPr>
                <w:rFonts w:eastAsia="Times New Roman"/>
                <w:sz w:val="20"/>
                <w:szCs w:val="20"/>
                <w:lang w:val="en-US"/>
              </w:rPr>
            </w:pPr>
            <w:r>
              <w:rPr>
                <w:rFonts w:eastAsia="Times New Roman"/>
                <w:sz w:val="20"/>
                <w:szCs w:val="20"/>
                <w:lang w:val="en-US"/>
              </w:rPr>
              <w:t>ŷ</w:t>
            </w:r>
            <w:r w:rsidRPr="002F4FA5">
              <w:rPr>
                <w:rFonts w:eastAsia="Times New Roman"/>
                <w:sz w:val="20"/>
                <w:szCs w:val="20"/>
                <w:lang w:val="en-US"/>
              </w:rPr>
              <w:t xml:space="preserve"> = 0.055x – 1.661</w:t>
            </w:r>
          </w:p>
        </w:tc>
        <w:tc>
          <w:tcPr>
            <w:tcW w:w="224" w:type="pct"/>
            <w:tcBorders>
              <w:top w:val="single" w:sz="4" w:space="0" w:color="000000"/>
            </w:tcBorders>
            <w:shd w:val="clear" w:color="auto" w:fill="A5A5A5"/>
            <w:vAlign w:val="center"/>
          </w:tcPr>
          <w:p w:rsidR="0059201A" w:rsidRPr="002F4FA5" w:rsidRDefault="0059201A" w:rsidP="0059201A">
            <w:pPr>
              <w:spacing w:line="240" w:lineRule="auto"/>
              <w:jc w:val="center"/>
              <w:rPr>
                <w:rFonts w:eastAsia="Times New Roman"/>
                <w:sz w:val="20"/>
                <w:szCs w:val="20"/>
                <w:lang w:val="en-US"/>
              </w:rPr>
            </w:pPr>
            <w:r w:rsidRPr="002F4FA5">
              <w:rPr>
                <w:rFonts w:eastAsia="Times New Roman"/>
                <w:sz w:val="20"/>
                <w:szCs w:val="20"/>
                <w:lang w:val="en-US"/>
              </w:rPr>
              <w:t>0.66</w:t>
            </w:r>
          </w:p>
        </w:tc>
        <w:tc>
          <w:tcPr>
            <w:tcW w:w="597" w:type="pct"/>
            <w:tcBorders>
              <w:top w:val="single" w:sz="4" w:space="0" w:color="000000"/>
            </w:tcBorders>
            <w:shd w:val="clear" w:color="auto" w:fill="A5A5A5"/>
            <w:tcMar>
              <w:top w:w="0" w:type="dxa"/>
              <w:left w:w="115" w:type="dxa"/>
              <w:bottom w:w="0" w:type="dxa"/>
              <w:right w:w="115" w:type="dxa"/>
            </w:tcMar>
            <w:vAlign w:val="center"/>
            <w:hideMark/>
          </w:tcPr>
          <w:p w:rsidR="0059201A" w:rsidRPr="002F4FA5" w:rsidRDefault="0059201A" w:rsidP="0059201A">
            <w:pPr>
              <w:spacing w:line="240" w:lineRule="auto"/>
              <w:jc w:val="center"/>
              <w:rPr>
                <w:rFonts w:eastAsia="Times New Roman"/>
                <w:sz w:val="20"/>
                <w:szCs w:val="20"/>
                <w:lang w:val="en-US"/>
              </w:rPr>
            </w:pPr>
            <w:r w:rsidRPr="002F4FA5">
              <w:rPr>
                <w:rFonts w:eastAsia="Times New Roman"/>
                <w:sz w:val="20"/>
                <w:szCs w:val="20"/>
                <w:lang w:val="en-US"/>
              </w:rPr>
              <w:t>0.006</w:t>
            </w:r>
          </w:p>
        </w:tc>
      </w:tr>
      <w:tr w:rsidR="0062456B" w:rsidRPr="002F4FA5" w:rsidTr="0059201A">
        <w:trPr>
          <w:trHeight w:val="320"/>
          <w:jc w:val="center"/>
        </w:trPr>
        <w:tc>
          <w:tcPr>
            <w:tcW w:w="3018" w:type="pct"/>
            <w:shd w:val="clear" w:color="auto" w:fill="E7E6E6"/>
            <w:tcMar>
              <w:top w:w="0" w:type="dxa"/>
              <w:left w:w="115" w:type="dxa"/>
              <w:bottom w:w="0" w:type="dxa"/>
              <w:right w:w="115" w:type="dxa"/>
            </w:tcMar>
            <w:vAlign w:val="center"/>
            <w:hideMark/>
          </w:tcPr>
          <w:p w:rsidR="00F94125" w:rsidRPr="00F94125" w:rsidRDefault="00F94125" w:rsidP="00F94125">
            <w:pPr>
              <w:spacing w:line="240" w:lineRule="auto"/>
              <w:jc w:val="center"/>
              <w:rPr>
                <w:rFonts w:eastAsia="Times New Roman"/>
                <w:sz w:val="20"/>
                <w:szCs w:val="20"/>
                <w:lang w:val="en-US"/>
              </w:rPr>
            </w:pPr>
            <w:r>
              <w:rPr>
                <w:rFonts w:eastAsia="Times New Roman"/>
                <w:sz w:val="20"/>
                <w:szCs w:val="20"/>
                <w:lang w:val="en-US"/>
              </w:rPr>
              <w:t>Lunge-Associated Swimming</w:t>
            </w:r>
          </w:p>
        </w:tc>
        <w:tc>
          <w:tcPr>
            <w:tcW w:w="1161" w:type="pct"/>
            <w:shd w:val="clear" w:color="auto" w:fill="E7E6E6"/>
            <w:tcMar>
              <w:top w:w="0" w:type="dxa"/>
              <w:left w:w="115" w:type="dxa"/>
              <w:bottom w:w="0" w:type="dxa"/>
              <w:right w:w="115" w:type="dxa"/>
            </w:tcMar>
            <w:vAlign w:val="center"/>
            <w:hideMark/>
          </w:tcPr>
          <w:p w:rsidR="0059201A" w:rsidRPr="002F4FA5" w:rsidRDefault="0059201A" w:rsidP="0059201A">
            <w:pPr>
              <w:spacing w:line="240" w:lineRule="auto"/>
              <w:jc w:val="center"/>
              <w:rPr>
                <w:rFonts w:eastAsia="Times New Roman"/>
                <w:sz w:val="20"/>
                <w:szCs w:val="20"/>
                <w:lang w:val="en-US"/>
              </w:rPr>
            </w:pPr>
            <w:r>
              <w:rPr>
                <w:rFonts w:eastAsia="Times New Roman"/>
                <w:sz w:val="20"/>
                <w:szCs w:val="20"/>
                <w:lang w:val="en-US"/>
              </w:rPr>
              <w:t>ŷ</w:t>
            </w:r>
            <w:r w:rsidRPr="002F4FA5">
              <w:rPr>
                <w:rFonts w:eastAsia="Times New Roman"/>
                <w:sz w:val="20"/>
                <w:szCs w:val="20"/>
                <w:lang w:val="en-US"/>
              </w:rPr>
              <w:t xml:space="preserve"> = 0.062x – 0.939</w:t>
            </w:r>
          </w:p>
        </w:tc>
        <w:tc>
          <w:tcPr>
            <w:tcW w:w="224" w:type="pct"/>
            <w:shd w:val="clear" w:color="auto" w:fill="E7E6E6"/>
            <w:vAlign w:val="center"/>
          </w:tcPr>
          <w:p w:rsidR="0059201A" w:rsidRPr="002F4FA5" w:rsidRDefault="0059201A" w:rsidP="0059201A">
            <w:pPr>
              <w:spacing w:line="240" w:lineRule="auto"/>
              <w:jc w:val="center"/>
              <w:rPr>
                <w:rFonts w:eastAsia="Times New Roman"/>
                <w:sz w:val="20"/>
                <w:szCs w:val="20"/>
                <w:lang w:val="en-US"/>
              </w:rPr>
            </w:pPr>
            <w:r w:rsidRPr="002F4FA5">
              <w:rPr>
                <w:rFonts w:eastAsia="Times New Roman"/>
                <w:sz w:val="20"/>
                <w:szCs w:val="20"/>
                <w:lang w:val="en-US"/>
              </w:rPr>
              <w:t>0.71</w:t>
            </w:r>
          </w:p>
        </w:tc>
        <w:tc>
          <w:tcPr>
            <w:tcW w:w="597" w:type="pct"/>
            <w:shd w:val="clear" w:color="auto" w:fill="E7E6E6"/>
            <w:tcMar>
              <w:top w:w="0" w:type="dxa"/>
              <w:left w:w="115" w:type="dxa"/>
              <w:bottom w:w="0" w:type="dxa"/>
              <w:right w:w="115" w:type="dxa"/>
            </w:tcMar>
            <w:vAlign w:val="center"/>
            <w:hideMark/>
          </w:tcPr>
          <w:p w:rsidR="0059201A" w:rsidRPr="002F4FA5" w:rsidRDefault="0059201A" w:rsidP="0059201A">
            <w:pPr>
              <w:spacing w:line="240" w:lineRule="auto"/>
              <w:jc w:val="center"/>
              <w:rPr>
                <w:rFonts w:eastAsia="Times New Roman"/>
                <w:sz w:val="20"/>
                <w:szCs w:val="20"/>
                <w:lang w:val="en-US"/>
              </w:rPr>
            </w:pPr>
            <w:r w:rsidRPr="002F4FA5">
              <w:rPr>
                <w:rFonts w:eastAsia="Times New Roman"/>
                <w:sz w:val="20"/>
                <w:szCs w:val="20"/>
                <w:lang w:val="en-US"/>
              </w:rPr>
              <w:t>0.013</w:t>
            </w:r>
          </w:p>
        </w:tc>
      </w:tr>
      <w:tr w:rsidR="0059201A" w:rsidRPr="002F4FA5" w:rsidTr="0059201A">
        <w:trPr>
          <w:trHeight w:val="320"/>
          <w:jc w:val="center"/>
        </w:trPr>
        <w:tc>
          <w:tcPr>
            <w:tcW w:w="3018" w:type="pct"/>
            <w:tcMar>
              <w:top w:w="0" w:type="dxa"/>
              <w:left w:w="115" w:type="dxa"/>
              <w:bottom w:w="0" w:type="dxa"/>
              <w:right w:w="115" w:type="dxa"/>
            </w:tcMar>
            <w:vAlign w:val="center"/>
            <w:hideMark/>
          </w:tcPr>
          <w:p w:rsidR="00F94125" w:rsidRDefault="00F94125" w:rsidP="0059201A">
            <w:pPr>
              <w:spacing w:line="240" w:lineRule="auto"/>
              <w:rPr>
                <w:rFonts w:ascii="Times New Roman" w:eastAsia="Times New Roman" w:hAnsi="Times New Roman" w:cs="Times New Roman"/>
                <w:sz w:val="24"/>
                <w:szCs w:val="24"/>
                <w:lang w:val="en-US"/>
              </w:rPr>
            </w:pPr>
          </w:p>
          <w:p w:rsidR="00F94125" w:rsidRPr="002F4FA5" w:rsidRDefault="00F94125" w:rsidP="0059201A">
            <w:pPr>
              <w:spacing w:line="240" w:lineRule="auto"/>
              <w:rPr>
                <w:rFonts w:ascii="Times New Roman" w:eastAsia="Times New Roman" w:hAnsi="Times New Roman" w:cs="Times New Roman"/>
                <w:sz w:val="24"/>
                <w:szCs w:val="24"/>
                <w:lang w:val="en-US"/>
              </w:rPr>
            </w:pPr>
          </w:p>
        </w:tc>
        <w:tc>
          <w:tcPr>
            <w:tcW w:w="1161" w:type="pct"/>
            <w:tcMar>
              <w:top w:w="0" w:type="dxa"/>
              <w:left w:w="115" w:type="dxa"/>
              <w:bottom w:w="0" w:type="dxa"/>
              <w:right w:w="115" w:type="dxa"/>
            </w:tcMar>
            <w:vAlign w:val="center"/>
            <w:hideMark/>
          </w:tcPr>
          <w:p w:rsidR="0059201A" w:rsidRPr="002F4FA5" w:rsidRDefault="0059201A" w:rsidP="0059201A">
            <w:pPr>
              <w:spacing w:line="240" w:lineRule="auto"/>
              <w:rPr>
                <w:rFonts w:eastAsia="Times New Roman"/>
                <w:sz w:val="20"/>
                <w:szCs w:val="20"/>
                <w:lang w:val="en-US"/>
              </w:rPr>
            </w:pPr>
          </w:p>
        </w:tc>
        <w:tc>
          <w:tcPr>
            <w:tcW w:w="224" w:type="pct"/>
            <w:vAlign w:val="center"/>
          </w:tcPr>
          <w:p w:rsidR="0059201A" w:rsidRPr="002F4FA5" w:rsidRDefault="0059201A" w:rsidP="0059201A">
            <w:pPr>
              <w:spacing w:line="240" w:lineRule="auto"/>
              <w:rPr>
                <w:rFonts w:eastAsia="Times New Roman"/>
                <w:sz w:val="20"/>
                <w:szCs w:val="20"/>
                <w:lang w:val="en-US"/>
              </w:rPr>
            </w:pPr>
          </w:p>
        </w:tc>
        <w:tc>
          <w:tcPr>
            <w:tcW w:w="597" w:type="pct"/>
            <w:tcMar>
              <w:top w:w="0" w:type="dxa"/>
              <w:left w:w="115" w:type="dxa"/>
              <w:bottom w:w="0" w:type="dxa"/>
              <w:right w:w="115" w:type="dxa"/>
            </w:tcMar>
            <w:vAlign w:val="center"/>
            <w:hideMark/>
          </w:tcPr>
          <w:p w:rsidR="0059201A" w:rsidRPr="002F4FA5" w:rsidRDefault="0059201A" w:rsidP="0059201A">
            <w:pPr>
              <w:spacing w:line="240" w:lineRule="auto"/>
              <w:rPr>
                <w:rFonts w:eastAsia="Times New Roman"/>
                <w:sz w:val="20"/>
                <w:szCs w:val="20"/>
                <w:lang w:val="en-US"/>
              </w:rPr>
            </w:pPr>
          </w:p>
        </w:tc>
      </w:tr>
      <w:tr w:rsidR="00F94125" w:rsidRPr="002F4FA5" w:rsidTr="0059201A">
        <w:trPr>
          <w:trHeight w:val="320"/>
          <w:jc w:val="center"/>
        </w:trPr>
        <w:tc>
          <w:tcPr>
            <w:tcW w:w="3018" w:type="pct"/>
            <w:tcBorders>
              <w:bottom w:val="single" w:sz="4" w:space="0" w:color="000000"/>
            </w:tcBorders>
            <w:tcMar>
              <w:top w:w="0" w:type="dxa"/>
              <w:left w:w="115" w:type="dxa"/>
              <w:bottom w:w="0" w:type="dxa"/>
              <w:right w:w="115" w:type="dxa"/>
            </w:tcMar>
            <w:vAlign w:val="center"/>
            <w:hideMark/>
          </w:tcPr>
          <w:p w:rsidR="00F94125" w:rsidRPr="0062456B" w:rsidRDefault="00F94125" w:rsidP="00F94125">
            <w:pPr>
              <w:spacing w:line="240" w:lineRule="auto"/>
              <w:jc w:val="center"/>
              <w:rPr>
                <w:rFonts w:ascii="Times New Roman" w:eastAsia="Times New Roman" w:hAnsi="Times New Roman" w:cs="Times New Roman"/>
                <w:sz w:val="24"/>
                <w:szCs w:val="24"/>
                <w:lang w:val="en-US"/>
              </w:rPr>
            </w:pPr>
            <w:r w:rsidRPr="002F4FA5">
              <w:rPr>
                <w:rFonts w:eastAsia="Times New Roman"/>
                <w:b/>
                <w:bCs/>
                <w:i/>
                <w:iCs/>
                <w:sz w:val="20"/>
                <w:szCs w:val="20"/>
                <w:lang w:val="en-US"/>
              </w:rPr>
              <w:t xml:space="preserve">Drag Coefficient vs. </w:t>
            </w:r>
            <w:r w:rsidR="0062456B">
              <w:rPr>
                <w:rFonts w:eastAsia="Times New Roman"/>
                <w:b/>
                <w:bCs/>
                <w:i/>
                <w:iCs/>
                <w:sz w:val="20"/>
                <w:szCs w:val="20"/>
                <w:lang w:val="en-US"/>
              </w:rPr>
              <w:t>Swim Speed (m s</w:t>
            </w:r>
            <w:r w:rsidR="0062456B">
              <w:rPr>
                <w:rFonts w:eastAsia="Times New Roman"/>
                <w:b/>
                <w:bCs/>
                <w:i/>
                <w:iCs/>
                <w:sz w:val="20"/>
                <w:szCs w:val="20"/>
                <w:vertAlign w:val="superscript"/>
                <w:lang w:val="en-US"/>
              </w:rPr>
              <w:t>-1</w:t>
            </w:r>
            <w:r w:rsidR="0062456B">
              <w:rPr>
                <w:rFonts w:eastAsia="Times New Roman"/>
                <w:b/>
                <w:bCs/>
                <w:i/>
                <w:iCs/>
                <w:sz w:val="20"/>
                <w:szCs w:val="20"/>
                <w:lang w:val="en-US"/>
              </w:rPr>
              <w:t>)</w:t>
            </w:r>
          </w:p>
          <w:p w:rsidR="00F94125" w:rsidRPr="002F4FA5" w:rsidRDefault="00F94125" w:rsidP="00F94125">
            <w:pPr>
              <w:spacing w:line="240" w:lineRule="auto"/>
              <w:jc w:val="center"/>
              <w:rPr>
                <w:rFonts w:ascii="Times New Roman" w:eastAsia="Times New Roman" w:hAnsi="Times New Roman" w:cs="Times New Roman"/>
                <w:sz w:val="24"/>
                <w:szCs w:val="24"/>
                <w:lang w:val="en-US"/>
              </w:rPr>
            </w:pPr>
            <w:r w:rsidRPr="002F4FA5">
              <w:rPr>
                <w:rFonts w:eastAsia="Times New Roman"/>
                <w:b/>
                <w:bCs/>
                <w:i/>
                <w:iCs/>
                <w:sz w:val="20"/>
                <w:szCs w:val="20"/>
                <w:lang w:val="en-US"/>
              </w:rPr>
              <w:t xml:space="preserve">(Figure </w:t>
            </w:r>
            <w:r w:rsidR="0062456B">
              <w:rPr>
                <w:rFonts w:eastAsia="Times New Roman"/>
                <w:b/>
                <w:bCs/>
                <w:i/>
                <w:iCs/>
                <w:sz w:val="20"/>
                <w:szCs w:val="20"/>
                <w:lang w:val="en-US"/>
              </w:rPr>
              <w:t>5</w:t>
            </w:r>
            <w:r w:rsidRPr="002F4FA5">
              <w:rPr>
                <w:rFonts w:eastAsia="Times New Roman"/>
                <w:b/>
                <w:bCs/>
                <w:i/>
                <w:iCs/>
                <w:sz w:val="20"/>
                <w:szCs w:val="20"/>
                <w:lang w:val="en-US"/>
              </w:rPr>
              <w:t>)</w:t>
            </w:r>
          </w:p>
        </w:tc>
        <w:tc>
          <w:tcPr>
            <w:tcW w:w="1161" w:type="pct"/>
            <w:tcBorders>
              <w:bottom w:val="single" w:sz="4" w:space="0" w:color="000000"/>
            </w:tcBorders>
            <w:tcMar>
              <w:top w:w="0" w:type="dxa"/>
              <w:left w:w="115" w:type="dxa"/>
              <w:bottom w:w="0" w:type="dxa"/>
              <w:right w:w="115" w:type="dxa"/>
            </w:tcMar>
            <w:vAlign w:val="center"/>
            <w:hideMark/>
          </w:tcPr>
          <w:p w:rsidR="00F94125" w:rsidRPr="0062456B" w:rsidRDefault="00F94125" w:rsidP="00F94125">
            <w:pPr>
              <w:spacing w:line="240" w:lineRule="auto"/>
              <w:rPr>
                <w:rFonts w:eastAsia="Times New Roman"/>
                <w:sz w:val="20"/>
                <w:szCs w:val="20"/>
                <w:lang w:val="en-US"/>
              </w:rPr>
            </w:pPr>
          </w:p>
        </w:tc>
        <w:tc>
          <w:tcPr>
            <w:tcW w:w="224" w:type="pct"/>
            <w:tcBorders>
              <w:bottom w:val="single" w:sz="4" w:space="0" w:color="000000"/>
            </w:tcBorders>
            <w:vAlign w:val="center"/>
          </w:tcPr>
          <w:p w:rsidR="00F94125" w:rsidRPr="0062456B" w:rsidRDefault="00F94125" w:rsidP="00F94125">
            <w:pPr>
              <w:spacing w:line="240" w:lineRule="auto"/>
              <w:rPr>
                <w:rFonts w:eastAsia="Times New Roman"/>
                <w:sz w:val="20"/>
                <w:szCs w:val="20"/>
                <w:lang w:val="en-US"/>
              </w:rPr>
            </w:pPr>
          </w:p>
        </w:tc>
        <w:tc>
          <w:tcPr>
            <w:tcW w:w="597" w:type="pct"/>
            <w:tcBorders>
              <w:bottom w:val="single" w:sz="4" w:space="0" w:color="000000"/>
            </w:tcBorders>
            <w:tcMar>
              <w:top w:w="0" w:type="dxa"/>
              <w:left w:w="115" w:type="dxa"/>
              <w:bottom w:w="0" w:type="dxa"/>
              <w:right w:w="115" w:type="dxa"/>
            </w:tcMar>
            <w:vAlign w:val="center"/>
            <w:hideMark/>
          </w:tcPr>
          <w:p w:rsidR="00F94125" w:rsidRPr="0062456B" w:rsidRDefault="00F94125" w:rsidP="00F94125">
            <w:pPr>
              <w:spacing w:line="240" w:lineRule="auto"/>
              <w:rPr>
                <w:rFonts w:eastAsia="Times New Roman"/>
                <w:sz w:val="20"/>
                <w:szCs w:val="20"/>
                <w:lang w:val="en-US"/>
              </w:rPr>
            </w:pPr>
          </w:p>
        </w:tc>
      </w:tr>
      <w:tr w:rsidR="0062456B" w:rsidRPr="002F4FA5" w:rsidTr="0062456B">
        <w:trPr>
          <w:trHeight w:val="320"/>
          <w:jc w:val="center"/>
        </w:trPr>
        <w:tc>
          <w:tcPr>
            <w:tcW w:w="3018" w:type="pct"/>
            <w:tcBorders>
              <w:top w:val="single" w:sz="4" w:space="0" w:color="000000"/>
            </w:tcBorders>
            <w:shd w:val="clear" w:color="auto" w:fill="A5A5A5"/>
            <w:tcMar>
              <w:top w:w="0" w:type="dxa"/>
              <w:left w:w="115" w:type="dxa"/>
              <w:bottom w:w="0" w:type="dxa"/>
              <w:right w:w="115" w:type="dxa"/>
            </w:tcMar>
            <w:vAlign w:val="center"/>
            <w:hideMark/>
          </w:tcPr>
          <w:p w:rsidR="00F94125" w:rsidRPr="002F4FA5" w:rsidRDefault="00E16C7E" w:rsidP="00F94125">
            <w:pPr>
              <w:spacing w:line="240" w:lineRule="auto"/>
              <w:jc w:val="center"/>
              <w:rPr>
                <w:rFonts w:ascii="Times New Roman" w:eastAsia="Times New Roman" w:hAnsi="Times New Roman" w:cs="Times New Roman"/>
                <w:sz w:val="24"/>
                <w:szCs w:val="24"/>
                <w:lang w:val="en-US"/>
              </w:rPr>
            </w:pPr>
            <w:r>
              <w:rPr>
                <w:rFonts w:eastAsia="Times New Roman"/>
                <w:sz w:val="20"/>
                <w:szCs w:val="20"/>
                <w:lang w:val="en-US"/>
              </w:rPr>
              <w:t>Routine Effort Swimming</w:t>
            </w:r>
          </w:p>
        </w:tc>
        <w:tc>
          <w:tcPr>
            <w:tcW w:w="1161" w:type="pct"/>
            <w:tcBorders>
              <w:top w:val="single" w:sz="4" w:space="0" w:color="000000"/>
            </w:tcBorders>
            <w:shd w:val="clear" w:color="auto" w:fill="A5A5A5"/>
            <w:tcMar>
              <w:top w:w="0" w:type="dxa"/>
              <w:left w:w="115" w:type="dxa"/>
              <w:bottom w:w="0" w:type="dxa"/>
              <w:right w:w="115" w:type="dxa"/>
            </w:tcMar>
            <w:vAlign w:val="center"/>
          </w:tcPr>
          <w:p w:rsidR="00F94125" w:rsidRPr="0062456B" w:rsidRDefault="0062456B" w:rsidP="00F94125">
            <w:pPr>
              <w:spacing w:line="240" w:lineRule="auto"/>
              <w:jc w:val="center"/>
              <w:rPr>
                <w:rFonts w:eastAsia="Times New Roman"/>
                <w:sz w:val="20"/>
                <w:szCs w:val="20"/>
                <w:lang w:val="en-US"/>
              </w:rPr>
            </w:pPr>
            <w:r w:rsidRPr="0062456B">
              <w:rPr>
                <w:rFonts w:eastAsia="Times New Roman"/>
                <w:sz w:val="20"/>
                <w:szCs w:val="20"/>
                <w:lang w:val="en-US"/>
              </w:rPr>
              <w:t xml:space="preserve">ŷ = -0.603x – 2.452 </w:t>
            </w:r>
          </w:p>
        </w:tc>
        <w:tc>
          <w:tcPr>
            <w:tcW w:w="224" w:type="pct"/>
            <w:tcBorders>
              <w:top w:val="single" w:sz="4" w:space="0" w:color="000000"/>
            </w:tcBorders>
            <w:shd w:val="clear" w:color="auto" w:fill="A5A5A5"/>
            <w:vAlign w:val="center"/>
          </w:tcPr>
          <w:p w:rsidR="00F94125" w:rsidRPr="0062456B" w:rsidRDefault="0062456B" w:rsidP="00F94125">
            <w:pPr>
              <w:spacing w:line="240" w:lineRule="auto"/>
              <w:jc w:val="center"/>
              <w:rPr>
                <w:rFonts w:eastAsia="Times New Roman"/>
                <w:sz w:val="20"/>
                <w:szCs w:val="20"/>
                <w:lang w:val="en-US"/>
              </w:rPr>
            </w:pPr>
            <w:r w:rsidRPr="0062456B">
              <w:rPr>
                <w:rFonts w:eastAsia="Times New Roman"/>
                <w:sz w:val="20"/>
                <w:szCs w:val="20"/>
                <w:lang w:val="en-US"/>
              </w:rPr>
              <w:t>0.63</w:t>
            </w:r>
          </w:p>
        </w:tc>
        <w:tc>
          <w:tcPr>
            <w:tcW w:w="597" w:type="pct"/>
            <w:tcBorders>
              <w:top w:val="single" w:sz="4" w:space="0" w:color="000000"/>
            </w:tcBorders>
            <w:shd w:val="clear" w:color="auto" w:fill="A5A5A5"/>
            <w:tcMar>
              <w:top w:w="0" w:type="dxa"/>
              <w:left w:w="115" w:type="dxa"/>
              <w:bottom w:w="0" w:type="dxa"/>
              <w:right w:w="115" w:type="dxa"/>
            </w:tcMar>
            <w:vAlign w:val="center"/>
          </w:tcPr>
          <w:p w:rsidR="00F94125" w:rsidRPr="0062456B" w:rsidRDefault="0062456B" w:rsidP="00F94125">
            <w:pPr>
              <w:spacing w:line="240" w:lineRule="auto"/>
              <w:jc w:val="center"/>
              <w:rPr>
                <w:rFonts w:eastAsia="Times New Roman"/>
                <w:sz w:val="20"/>
                <w:szCs w:val="20"/>
                <w:lang w:val="en-US"/>
              </w:rPr>
            </w:pPr>
            <w:r w:rsidRPr="0062456B">
              <w:rPr>
                <w:rFonts w:eastAsia="Times New Roman"/>
                <w:sz w:val="20"/>
                <w:szCs w:val="20"/>
                <w:lang w:val="en-US"/>
              </w:rPr>
              <w:t>0.001</w:t>
            </w:r>
          </w:p>
        </w:tc>
      </w:tr>
      <w:tr w:rsidR="0062456B" w:rsidRPr="002F4FA5" w:rsidTr="0059201A">
        <w:trPr>
          <w:trHeight w:val="320"/>
          <w:jc w:val="center"/>
        </w:trPr>
        <w:tc>
          <w:tcPr>
            <w:tcW w:w="3018" w:type="pct"/>
            <w:shd w:val="clear" w:color="auto" w:fill="E7E6E6"/>
            <w:tcMar>
              <w:top w:w="0" w:type="dxa"/>
              <w:left w:w="115" w:type="dxa"/>
              <w:bottom w:w="0" w:type="dxa"/>
              <w:right w:w="115" w:type="dxa"/>
            </w:tcMar>
            <w:vAlign w:val="center"/>
            <w:hideMark/>
          </w:tcPr>
          <w:p w:rsidR="0062456B" w:rsidRPr="002F4FA5" w:rsidRDefault="0062456B" w:rsidP="0062456B">
            <w:pPr>
              <w:spacing w:line="240" w:lineRule="auto"/>
              <w:jc w:val="center"/>
              <w:rPr>
                <w:rFonts w:ascii="Times New Roman" w:eastAsia="Times New Roman" w:hAnsi="Times New Roman" w:cs="Times New Roman"/>
                <w:sz w:val="24"/>
                <w:szCs w:val="24"/>
                <w:lang w:val="en-US"/>
              </w:rPr>
            </w:pPr>
            <w:r>
              <w:rPr>
                <w:rFonts w:eastAsia="Times New Roman"/>
                <w:sz w:val="20"/>
                <w:szCs w:val="20"/>
                <w:lang w:val="en-US"/>
              </w:rPr>
              <w:t>Lunge-Associated Swimming</w:t>
            </w:r>
          </w:p>
        </w:tc>
        <w:tc>
          <w:tcPr>
            <w:tcW w:w="1161" w:type="pct"/>
            <w:shd w:val="clear" w:color="auto" w:fill="E7E6E6"/>
            <w:tcMar>
              <w:top w:w="0" w:type="dxa"/>
              <w:left w:w="115" w:type="dxa"/>
              <w:bottom w:w="0" w:type="dxa"/>
              <w:right w:w="115" w:type="dxa"/>
            </w:tcMar>
            <w:vAlign w:val="center"/>
            <w:hideMark/>
          </w:tcPr>
          <w:p w:rsidR="0062456B" w:rsidRPr="0062456B" w:rsidRDefault="0062456B" w:rsidP="0062456B">
            <w:pPr>
              <w:spacing w:line="240" w:lineRule="auto"/>
              <w:jc w:val="center"/>
              <w:rPr>
                <w:rFonts w:eastAsia="Times New Roman"/>
                <w:sz w:val="20"/>
                <w:szCs w:val="20"/>
                <w:lang w:val="en-US"/>
              </w:rPr>
            </w:pPr>
            <w:r w:rsidRPr="0062456B">
              <w:rPr>
                <w:rFonts w:eastAsia="Times New Roman"/>
                <w:sz w:val="20"/>
                <w:szCs w:val="20"/>
                <w:lang w:val="en-US"/>
              </w:rPr>
              <w:t xml:space="preserve">ŷ = -0.331x – 2.819 </w:t>
            </w:r>
          </w:p>
        </w:tc>
        <w:tc>
          <w:tcPr>
            <w:tcW w:w="224" w:type="pct"/>
            <w:shd w:val="clear" w:color="auto" w:fill="E7E6E6"/>
            <w:vAlign w:val="center"/>
          </w:tcPr>
          <w:p w:rsidR="0062456B" w:rsidRPr="0062456B" w:rsidRDefault="0062456B" w:rsidP="0062456B">
            <w:pPr>
              <w:spacing w:line="240" w:lineRule="auto"/>
              <w:jc w:val="center"/>
              <w:rPr>
                <w:rFonts w:eastAsia="Times New Roman"/>
                <w:sz w:val="20"/>
                <w:szCs w:val="20"/>
                <w:lang w:val="en-US"/>
              </w:rPr>
            </w:pPr>
            <w:r w:rsidRPr="0062456B">
              <w:rPr>
                <w:rFonts w:eastAsia="Times New Roman"/>
                <w:sz w:val="20"/>
                <w:szCs w:val="20"/>
                <w:lang w:val="en-US"/>
              </w:rPr>
              <w:t>0.62</w:t>
            </w:r>
          </w:p>
        </w:tc>
        <w:tc>
          <w:tcPr>
            <w:tcW w:w="597" w:type="pct"/>
            <w:shd w:val="clear" w:color="auto" w:fill="E7E6E6"/>
            <w:tcMar>
              <w:top w:w="0" w:type="dxa"/>
              <w:left w:w="115" w:type="dxa"/>
              <w:bottom w:w="0" w:type="dxa"/>
              <w:right w:w="115" w:type="dxa"/>
            </w:tcMar>
            <w:vAlign w:val="center"/>
            <w:hideMark/>
          </w:tcPr>
          <w:p w:rsidR="0062456B" w:rsidRPr="0062456B" w:rsidRDefault="0062456B" w:rsidP="0062456B">
            <w:pPr>
              <w:spacing w:line="240" w:lineRule="auto"/>
              <w:jc w:val="center"/>
              <w:rPr>
                <w:rFonts w:eastAsia="Times New Roman"/>
                <w:sz w:val="20"/>
                <w:szCs w:val="20"/>
                <w:lang w:val="en-US"/>
              </w:rPr>
            </w:pPr>
            <w:r w:rsidRPr="0062456B">
              <w:rPr>
                <w:rFonts w:eastAsia="Times New Roman"/>
                <w:sz w:val="20"/>
                <w:szCs w:val="20"/>
                <w:lang w:val="en-US"/>
              </w:rPr>
              <w:t>0.001</w:t>
            </w:r>
          </w:p>
        </w:tc>
      </w:tr>
      <w:tr w:rsidR="00F94125" w:rsidRPr="002F4FA5" w:rsidTr="00EA5F6B">
        <w:trPr>
          <w:trHeight w:val="320"/>
          <w:jc w:val="center"/>
        </w:trPr>
        <w:tc>
          <w:tcPr>
            <w:tcW w:w="3018" w:type="pct"/>
            <w:tcBorders>
              <w:bottom w:val="single" w:sz="4" w:space="0" w:color="000000"/>
            </w:tcBorders>
            <w:tcMar>
              <w:top w:w="0" w:type="dxa"/>
              <w:left w:w="115" w:type="dxa"/>
              <w:bottom w:w="0" w:type="dxa"/>
              <w:right w:w="115" w:type="dxa"/>
            </w:tcMar>
            <w:vAlign w:val="center"/>
            <w:hideMark/>
          </w:tcPr>
          <w:p w:rsidR="00F94125" w:rsidRDefault="00F94125" w:rsidP="00EA5F6B">
            <w:pPr>
              <w:spacing w:line="240" w:lineRule="auto"/>
              <w:jc w:val="center"/>
              <w:rPr>
                <w:rFonts w:eastAsia="Times New Roman"/>
                <w:b/>
                <w:bCs/>
                <w:i/>
                <w:iCs/>
                <w:sz w:val="20"/>
                <w:szCs w:val="20"/>
                <w:lang w:val="en-US"/>
              </w:rPr>
            </w:pPr>
          </w:p>
          <w:p w:rsidR="00F94125" w:rsidRDefault="0062456B" w:rsidP="00EA5F6B">
            <w:pPr>
              <w:spacing w:line="240" w:lineRule="auto"/>
              <w:jc w:val="center"/>
              <w:rPr>
                <w:rFonts w:eastAsia="Times New Roman"/>
                <w:b/>
                <w:bCs/>
                <w:i/>
                <w:iCs/>
                <w:sz w:val="20"/>
                <w:szCs w:val="20"/>
                <w:lang w:val="en-US"/>
              </w:rPr>
            </w:pPr>
            <w:r>
              <w:rPr>
                <w:rFonts w:eastAsia="Times New Roman"/>
                <w:b/>
                <w:bCs/>
                <w:i/>
                <w:iCs/>
                <w:sz w:val="20"/>
                <w:szCs w:val="20"/>
                <w:lang w:val="en-US"/>
              </w:rPr>
              <w:t xml:space="preserve">Drag Coefficient </w:t>
            </w:r>
            <w:r w:rsidR="00F94125">
              <w:rPr>
                <w:rFonts w:eastAsia="Times New Roman"/>
                <w:b/>
                <w:bCs/>
                <w:i/>
                <w:iCs/>
                <w:sz w:val="20"/>
                <w:szCs w:val="20"/>
                <w:lang w:val="en-US"/>
              </w:rPr>
              <w:t xml:space="preserve"> </w:t>
            </w:r>
            <w:r w:rsidR="00F94125" w:rsidRPr="002F4FA5">
              <w:rPr>
                <w:rFonts w:eastAsia="Times New Roman"/>
                <w:b/>
                <w:bCs/>
                <w:i/>
                <w:iCs/>
                <w:sz w:val="20"/>
                <w:szCs w:val="20"/>
                <w:lang w:val="en-US"/>
              </w:rPr>
              <w:t xml:space="preserve">vs. Total Length </w:t>
            </w:r>
            <w:r w:rsidR="00F94125">
              <w:rPr>
                <w:rFonts w:eastAsia="Times New Roman"/>
                <w:b/>
                <w:bCs/>
                <w:i/>
                <w:iCs/>
                <w:sz w:val="20"/>
                <w:szCs w:val="20"/>
                <w:lang w:val="en-US"/>
              </w:rPr>
              <w:t>(m)</w:t>
            </w:r>
          </w:p>
          <w:p w:rsidR="00F94125" w:rsidRPr="002F4FA5" w:rsidRDefault="00F94125" w:rsidP="00EA5F6B">
            <w:pPr>
              <w:spacing w:line="240" w:lineRule="auto"/>
              <w:jc w:val="center"/>
              <w:rPr>
                <w:rFonts w:ascii="Times New Roman" w:eastAsia="Times New Roman" w:hAnsi="Times New Roman" w:cs="Times New Roman"/>
                <w:sz w:val="24"/>
                <w:szCs w:val="24"/>
                <w:lang w:val="en-US"/>
              </w:rPr>
            </w:pPr>
            <w:r w:rsidRPr="002F4FA5">
              <w:rPr>
                <w:rFonts w:eastAsia="Times New Roman"/>
                <w:b/>
                <w:bCs/>
                <w:i/>
                <w:iCs/>
                <w:sz w:val="20"/>
                <w:szCs w:val="20"/>
                <w:lang w:val="en-US"/>
              </w:rPr>
              <w:t>(Figure</w:t>
            </w:r>
            <w:r>
              <w:rPr>
                <w:rFonts w:eastAsia="Times New Roman"/>
                <w:b/>
                <w:bCs/>
                <w:i/>
                <w:iCs/>
                <w:sz w:val="20"/>
                <w:szCs w:val="20"/>
                <w:lang w:val="en-US"/>
              </w:rPr>
              <w:t xml:space="preserve"> </w:t>
            </w:r>
            <w:r w:rsidR="0062456B">
              <w:rPr>
                <w:rFonts w:eastAsia="Times New Roman"/>
                <w:b/>
                <w:bCs/>
                <w:i/>
                <w:iCs/>
                <w:sz w:val="20"/>
                <w:szCs w:val="20"/>
                <w:lang w:val="en-US"/>
              </w:rPr>
              <w:t>5</w:t>
            </w:r>
            <w:r w:rsidRPr="002F4FA5">
              <w:rPr>
                <w:rFonts w:eastAsia="Times New Roman"/>
                <w:b/>
                <w:bCs/>
                <w:i/>
                <w:iCs/>
                <w:sz w:val="20"/>
                <w:szCs w:val="20"/>
                <w:lang w:val="en-US"/>
              </w:rPr>
              <w:t>)</w:t>
            </w:r>
          </w:p>
        </w:tc>
        <w:tc>
          <w:tcPr>
            <w:tcW w:w="1161" w:type="pct"/>
            <w:tcBorders>
              <w:bottom w:val="single" w:sz="4" w:space="0" w:color="000000"/>
            </w:tcBorders>
            <w:tcMar>
              <w:top w:w="0" w:type="dxa"/>
              <w:left w:w="115" w:type="dxa"/>
              <w:bottom w:w="0" w:type="dxa"/>
              <w:right w:w="115" w:type="dxa"/>
            </w:tcMar>
            <w:vAlign w:val="center"/>
            <w:hideMark/>
          </w:tcPr>
          <w:p w:rsidR="00F94125" w:rsidRPr="002F4FA5" w:rsidRDefault="00F94125" w:rsidP="00EA5F6B">
            <w:pPr>
              <w:spacing w:line="240" w:lineRule="auto"/>
              <w:rPr>
                <w:rFonts w:eastAsia="Times New Roman"/>
                <w:sz w:val="20"/>
                <w:szCs w:val="20"/>
                <w:lang w:val="en-US"/>
              </w:rPr>
            </w:pPr>
          </w:p>
        </w:tc>
        <w:tc>
          <w:tcPr>
            <w:tcW w:w="224" w:type="pct"/>
            <w:tcBorders>
              <w:bottom w:val="single" w:sz="4" w:space="0" w:color="000000"/>
            </w:tcBorders>
            <w:vAlign w:val="center"/>
          </w:tcPr>
          <w:p w:rsidR="00F94125" w:rsidRPr="002F4FA5" w:rsidRDefault="00F94125" w:rsidP="00EA5F6B">
            <w:pPr>
              <w:spacing w:line="240" w:lineRule="auto"/>
              <w:rPr>
                <w:rFonts w:eastAsia="Times New Roman"/>
                <w:sz w:val="20"/>
                <w:szCs w:val="20"/>
                <w:lang w:val="en-US"/>
              </w:rPr>
            </w:pPr>
          </w:p>
        </w:tc>
        <w:tc>
          <w:tcPr>
            <w:tcW w:w="597" w:type="pct"/>
            <w:tcBorders>
              <w:bottom w:val="single" w:sz="4" w:space="0" w:color="000000"/>
            </w:tcBorders>
            <w:tcMar>
              <w:top w:w="0" w:type="dxa"/>
              <w:left w:w="115" w:type="dxa"/>
              <w:bottom w:w="0" w:type="dxa"/>
              <w:right w:w="115" w:type="dxa"/>
            </w:tcMar>
            <w:vAlign w:val="center"/>
            <w:hideMark/>
          </w:tcPr>
          <w:p w:rsidR="00F94125" w:rsidRPr="002F4FA5" w:rsidRDefault="00F94125" w:rsidP="00EA5F6B">
            <w:pPr>
              <w:spacing w:line="240" w:lineRule="auto"/>
              <w:rPr>
                <w:rFonts w:eastAsia="Times New Roman"/>
                <w:sz w:val="20"/>
                <w:szCs w:val="20"/>
                <w:lang w:val="en-US"/>
              </w:rPr>
            </w:pPr>
          </w:p>
        </w:tc>
      </w:tr>
      <w:tr w:rsidR="00F94125" w:rsidRPr="002F4FA5" w:rsidTr="00EA5F6B">
        <w:trPr>
          <w:trHeight w:val="320"/>
          <w:jc w:val="center"/>
        </w:trPr>
        <w:tc>
          <w:tcPr>
            <w:tcW w:w="3018" w:type="pct"/>
            <w:tcBorders>
              <w:top w:val="single" w:sz="4" w:space="0" w:color="000000"/>
            </w:tcBorders>
            <w:shd w:val="clear" w:color="auto" w:fill="A5A5A5"/>
            <w:tcMar>
              <w:top w:w="0" w:type="dxa"/>
              <w:left w:w="115" w:type="dxa"/>
              <w:bottom w:w="0" w:type="dxa"/>
              <w:right w:w="115" w:type="dxa"/>
            </w:tcMar>
            <w:vAlign w:val="center"/>
            <w:hideMark/>
          </w:tcPr>
          <w:p w:rsidR="00F94125" w:rsidRPr="002F4FA5" w:rsidRDefault="00F94125" w:rsidP="00EA5F6B">
            <w:pPr>
              <w:spacing w:line="240" w:lineRule="auto"/>
              <w:jc w:val="center"/>
              <w:rPr>
                <w:rFonts w:ascii="Times New Roman" w:eastAsia="Times New Roman" w:hAnsi="Times New Roman" w:cs="Times New Roman"/>
                <w:sz w:val="24"/>
                <w:szCs w:val="24"/>
                <w:lang w:val="en-US"/>
              </w:rPr>
            </w:pPr>
            <w:r w:rsidRPr="002F4FA5">
              <w:rPr>
                <w:rFonts w:eastAsia="Times New Roman"/>
                <w:sz w:val="20"/>
                <w:szCs w:val="20"/>
                <w:lang w:val="en-US"/>
              </w:rPr>
              <w:t>Routine Effort Swimming</w:t>
            </w:r>
          </w:p>
        </w:tc>
        <w:tc>
          <w:tcPr>
            <w:tcW w:w="1161" w:type="pct"/>
            <w:tcBorders>
              <w:top w:val="single" w:sz="4" w:space="0" w:color="000000"/>
            </w:tcBorders>
            <w:shd w:val="clear" w:color="auto" w:fill="A5A5A5"/>
            <w:tcMar>
              <w:top w:w="0" w:type="dxa"/>
              <w:left w:w="115" w:type="dxa"/>
              <w:bottom w:w="0" w:type="dxa"/>
              <w:right w:w="115" w:type="dxa"/>
            </w:tcMar>
            <w:vAlign w:val="center"/>
          </w:tcPr>
          <w:p w:rsidR="00F94125" w:rsidRPr="002F4FA5" w:rsidRDefault="00F94125" w:rsidP="00EA5F6B">
            <w:pPr>
              <w:spacing w:line="240" w:lineRule="auto"/>
              <w:jc w:val="center"/>
              <w:rPr>
                <w:rFonts w:eastAsia="Times New Roman"/>
                <w:sz w:val="20"/>
                <w:szCs w:val="20"/>
                <w:lang w:val="en-US"/>
              </w:rPr>
            </w:pPr>
            <w:r>
              <w:rPr>
                <w:rFonts w:eastAsia="Times New Roman"/>
                <w:sz w:val="20"/>
                <w:szCs w:val="20"/>
                <w:lang w:val="en-US"/>
              </w:rPr>
              <w:t xml:space="preserve">ŷ = </w:t>
            </w:r>
            <w:r w:rsidR="0062456B">
              <w:rPr>
                <w:rFonts w:eastAsia="Times New Roman"/>
                <w:sz w:val="20"/>
                <w:szCs w:val="20"/>
                <w:lang w:val="en-US"/>
              </w:rPr>
              <w:t>0.166x – 6.256</w:t>
            </w:r>
          </w:p>
        </w:tc>
        <w:tc>
          <w:tcPr>
            <w:tcW w:w="224" w:type="pct"/>
            <w:tcBorders>
              <w:top w:val="single" w:sz="4" w:space="0" w:color="000000"/>
            </w:tcBorders>
            <w:shd w:val="clear" w:color="auto" w:fill="A5A5A5"/>
            <w:vAlign w:val="center"/>
          </w:tcPr>
          <w:p w:rsidR="00F94125" w:rsidRPr="002F4FA5" w:rsidRDefault="00F94125" w:rsidP="00EA5F6B">
            <w:pPr>
              <w:spacing w:line="240" w:lineRule="auto"/>
              <w:jc w:val="center"/>
              <w:rPr>
                <w:rFonts w:eastAsia="Times New Roman"/>
                <w:sz w:val="20"/>
                <w:szCs w:val="20"/>
                <w:lang w:val="en-US"/>
              </w:rPr>
            </w:pPr>
            <w:r>
              <w:rPr>
                <w:rFonts w:eastAsia="Times New Roman"/>
                <w:sz w:val="20"/>
                <w:szCs w:val="20"/>
                <w:lang w:val="en-US"/>
              </w:rPr>
              <w:t>0.9</w:t>
            </w:r>
            <w:r w:rsidR="0062456B">
              <w:rPr>
                <w:rFonts w:eastAsia="Times New Roman"/>
                <w:sz w:val="20"/>
                <w:szCs w:val="20"/>
                <w:lang w:val="en-US"/>
              </w:rPr>
              <w:t>3</w:t>
            </w:r>
          </w:p>
        </w:tc>
        <w:tc>
          <w:tcPr>
            <w:tcW w:w="597" w:type="pct"/>
            <w:tcBorders>
              <w:top w:val="single" w:sz="4" w:space="0" w:color="000000"/>
            </w:tcBorders>
            <w:shd w:val="clear" w:color="auto" w:fill="A5A5A5"/>
            <w:tcMar>
              <w:top w:w="0" w:type="dxa"/>
              <w:left w:w="115" w:type="dxa"/>
              <w:bottom w:w="0" w:type="dxa"/>
              <w:right w:w="115" w:type="dxa"/>
            </w:tcMar>
            <w:vAlign w:val="center"/>
          </w:tcPr>
          <w:p w:rsidR="00F94125" w:rsidRPr="002F4FA5" w:rsidRDefault="00F94125" w:rsidP="00EA5F6B">
            <w:pPr>
              <w:spacing w:line="240" w:lineRule="auto"/>
              <w:jc w:val="center"/>
              <w:rPr>
                <w:rFonts w:eastAsia="Times New Roman"/>
                <w:sz w:val="20"/>
                <w:szCs w:val="20"/>
                <w:lang w:val="en-US"/>
              </w:rPr>
            </w:pPr>
            <w:r>
              <w:rPr>
                <w:rFonts w:eastAsia="Times New Roman"/>
                <w:sz w:val="20"/>
                <w:szCs w:val="20"/>
                <w:lang w:val="en-US"/>
              </w:rPr>
              <w:t>&lt;0.001</w:t>
            </w:r>
          </w:p>
        </w:tc>
      </w:tr>
      <w:tr w:rsidR="0062456B" w:rsidRPr="002F4FA5" w:rsidTr="00EA5F6B">
        <w:trPr>
          <w:trHeight w:val="320"/>
          <w:jc w:val="center"/>
        </w:trPr>
        <w:tc>
          <w:tcPr>
            <w:tcW w:w="3018" w:type="pct"/>
            <w:shd w:val="clear" w:color="auto" w:fill="E7E6E6"/>
            <w:tcMar>
              <w:top w:w="0" w:type="dxa"/>
              <w:left w:w="115" w:type="dxa"/>
              <w:bottom w:w="0" w:type="dxa"/>
              <w:right w:w="115" w:type="dxa"/>
            </w:tcMar>
            <w:vAlign w:val="center"/>
            <w:hideMark/>
          </w:tcPr>
          <w:p w:rsidR="0062456B" w:rsidRPr="002F4FA5" w:rsidRDefault="0062456B" w:rsidP="0062456B">
            <w:pPr>
              <w:spacing w:line="240" w:lineRule="auto"/>
              <w:jc w:val="center"/>
              <w:rPr>
                <w:rFonts w:ascii="Times New Roman" w:eastAsia="Times New Roman" w:hAnsi="Times New Roman" w:cs="Times New Roman"/>
                <w:sz w:val="24"/>
                <w:szCs w:val="24"/>
                <w:lang w:val="en-US"/>
              </w:rPr>
            </w:pPr>
            <w:r>
              <w:rPr>
                <w:rFonts w:eastAsia="Times New Roman"/>
                <w:sz w:val="20"/>
                <w:szCs w:val="20"/>
                <w:lang w:val="en-US"/>
              </w:rPr>
              <w:t>Lunge-Associated</w:t>
            </w:r>
            <w:r w:rsidRPr="002F4FA5">
              <w:rPr>
                <w:rFonts w:eastAsia="Times New Roman"/>
                <w:sz w:val="20"/>
                <w:szCs w:val="20"/>
                <w:lang w:val="en-US"/>
              </w:rPr>
              <w:t xml:space="preserve"> Swimming</w:t>
            </w:r>
          </w:p>
        </w:tc>
        <w:tc>
          <w:tcPr>
            <w:tcW w:w="1161" w:type="pct"/>
            <w:shd w:val="clear" w:color="auto" w:fill="E7E6E6"/>
            <w:tcMar>
              <w:top w:w="0" w:type="dxa"/>
              <w:left w:w="115" w:type="dxa"/>
              <w:bottom w:w="0" w:type="dxa"/>
              <w:right w:w="115" w:type="dxa"/>
            </w:tcMar>
            <w:vAlign w:val="center"/>
            <w:hideMark/>
          </w:tcPr>
          <w:p w:rsidR="0062456B" w:rsidRPr="002F4FA5" w:rsidRDefault="0062456B" w:rsidP="0062456B">
            <w:pPr>
              <w:spacing w:line="240" w:lineRule="auto"/>
              <w:jc w:val="center"/>
              <w:rPr>
                <w:rFonts w:eastAsia="Times New Roman"/>
                <w:sz w:val="20"/>
                <w:szCs w:val="20"/>
                <w:lang w:val="en-US"/>
              </w:rPr>
            </w:pPr>
            <w:r>
              <w:rPr>
                <w:rFonts w:eastAsia="Times New Roman"/>
                <w:sz w:val="20"/>
                <w:szCs w:val="20"/>
                <w:lang w:val="en-US"/>
              </w:rPr>
              <w:t>ŷ = 0.132x – 5.724</w:t>
            </w:r>
          </w:p>
        </w:tc>
        <w:tc>
          <w:tcPr>
            <w:tcW w:w="224" w:type="pct"/>
            <w:shd w:val="clear" w:color="auto" w:fill="E7E6E6"/>
            <w:vAlign w:val="center"/>
          </w:tcPr>
          <w:p w:rsidR="0062456B" w:rsidRPr="002F4FA5" w:rsidRDefault="0062456B" w:rsidP="0062456B">
            <w:pPr>
              <w:spacing w:line="240" w:lineRule="auto"/>
              <w:jc w:val="center"/>
              <w:rPr>
                <w:rFonts w:eastAsia="Times New Roman"/>
                <w:sz w:val="20"/>
                <w:szCs w:val="20"/>
                <w:lang w:val="en-US"/>
              </w:rPr>
            </w:pPr>
            <w:r>
              <w:rPr>
                <w:rFonts w:eastAsia="Times New Roman"/>
                <w:sz w:val="20"/>
                <w:szCs w:val="20"/>
                <w:lang w:val="en-US"/>
              </w:rPr>
              <w:t>0.90</w:t>
            </w:r>
          </w:p>
        </w:tc>
        <w:tc>
          <w:tcPr>
            <w:tcW w:w="597" w:type="pct"/>
            <w:shd w:val="clear" w:color="auto" w:fill="E7E6E6"/>
            <w:tcMar>
              <w:top w:w="0" w:type="dxa"/>
              <w:left w:w="115" w:type="dxa"/>
              <w:bottom w:w="0" w:type="dxa"/>
              <w:right w:w="115" w:type="dxa"/>
            </w:tcMar>
            <w:vAlign w:val="center"/>
            <w:hideMark/>
          </w:tcPr>
          <w:p w:rsidR="0062456B" w:rsidRPr="002F4FA5" w:rsidRDefault="0062456B" w:rsidP="0062456B">
            <w:pPr>
              <w:spacing w:line="240" w:lineRule="auto"/>
              <w:jc w:val="center"/>
              <w:rPr>
                <w:rFonts w:eastAsia="Times New Roman"/>
                <w:sz w:val="20"/>
                <w:szCs w:val="20"/>
                <w:lang w:val="en-US"/>
              </w:rPr>
            </w:pPr>
            <w:r>
              <w:rPr>
                <w:rFonts w:eastAsia="Times New Roman"/>
                <w:sz w:val="20"/>
                <w:szCs w:val="20"/>
                <w:lang w:val="en-US"/>
              </w:rPr>
              <w:t>&lt;0.001</w:t>
            </w:r>
          </w:p>
        </w:tc>
      </w:tr>
      <w:tr w:rsidR="00F94125" w:rsidRPr="002F4FA5" w:rsidDel="00663911" w:rsidTr="00EA5F6B">
        <w:trPr>
          <w:trHeight w:val="320"/>
          <w:jc w:val="center"/>
          <w:del w:id="15" w:author="Hayden Smith" w:date="2020-08-12T16:18:00Z"/>
        </w:trPr>
        <w:tc>
          <w:tcPr>
            <w:tcW w:w="3018" w:type="pct"/>
            <w:tcBorders>
              <w:bottom w:val="single" w:sz="4" w:space="0" w:color="000000"/>
            </w:tcBorders>
            <w:tcMar>
              <w:top w:w="0" w:type="dxa"/>
              <w:left w:w="115" w:type="dxa"/>
              <w:bottom w:w="0" w:type="dxa"/>
              <w:right w:w="115" w:type="dxa"/>
            </w:tcMar>
            <w:vAlign w:val="center"/>
            <w:hideMark/>
          </w:tcPr>
          <w:p w:rsidR="00F94125" w:rsidDel="00663911" w:rsidRDefault="00F94125" w:rsidP="00EA5F6B">
            <w:pPr>
              <w:spacing w:line="240" w:lineRule="auto"/>
              <w:jc w:val="center"/>
              <w:rPr>
                <w:del w:id="16" w:author="Hayden Smith" w:date="2020-08-12T16:18:00Z"/>
                <w:rFonts w:eastAsia="Times New Roman"/>
                <w:b/>
                <w:bCs/>
                <w:i/>
                <w:iCs/>
                <w:sz w:val="20"/>
                <w:szCs w:val="20"/>
                <w:lang w:val="en-US"/>
              </w:rPr>
            </w:pPr>
          </w:p>
          <w:p w:rsidR="00F94125" w:rsidDel="00663911" w:rsidRDefault="0062456B" w:rsidP="00EA5F6B">
            <w:pPr>
              <w:spacing w:line="240" w:lineRule="auto"/>
              <w:jc w:val="center"/>
              <w:rPr>
                <w:del w:id="17" w:author="Hayden Smith" w:date="2020-08-12T16:18:00Z"/>
                <w:rFonts w:eastAsia="Times New Roman"/>
                <w:b/>
                <w:bCs/>
                <w:i/>
                <w:iCs/>
                <w:sz w:val="20"/>
                <w:szCs w:val="20"/>
                <w:lang w:val="en-US"/>
              </w:rPr>
            </w:pPr>
            <w:del w:id="18" w:author="Hayden Smith" w:date="2020-08-12T16:18:00Z">
              <w:r w:rsidDel="00663911">
                <w:rPr>
                  <w:rFonts w:eastAsia="Times New Roman"/>
                  <w:b/>
                  <w:bCs/>
                  <w:i/>
                  <w:iCs/>
                  <w:sz w:val="20"/>
                  <w:szCs w:val="20"/>
                  <w:lang w:val="en-US"/>
                </w:rPr>
                <w:delText>Drag Coefficient vs. Reynolds Number</w:delText>
              </w:r>
            </w:del>
          </w:p>
          <w:p w:rsidR="00F94125" w:rsidRPr="002F4FA5" w:rsidDel="00663911" w:rsidRDefault="00F94125" w:rsidP="00EA5F6B">
            <w:pPr>
              <w:spacing w:line="240" w:lineRule="auto"/>
              <w:jc w:val="center"/>
              <w:rPr>
                <w:del w:id="19" w:author="Hayden Smith" w:date="2020-08-12T16:18:00Z"/>
                <w:rFonts w:ascii="Times New Roman" w:eastAsia="Times New Roman" w:hAnsi="Times New Roman" w:cs="Times New Roman"/>
                <w:sz w:val="24"/>
                <w:szCs w:val="24"/>
                <w:lang w:val="en-US"/>
              </w:rPr>
            </w:pPr>
            <w:del w:id="20" w:author="Hayden Smith" w:date="2020-08-12T16:18:00Z">
              <w:r w:rsidRPr="002F4FA5" w:rsidDel="00663911">
                <w:rPr>
                  <w:rFonts w:eastAsia="Times New Roman"/>
                  <w:b/>
                  <w:bCs/>
                  <w:i/>
                  <w:iCs/>
                  <w:sz w:val="20"/>
                  <w:szCs w:val="20"/>
                  <w:lang w:val="en-US"/>
                </w:rPr>
                <w:delText>(Figure</w:delText>
              </w:r>
              <w:r w:rsidR="0062456B" w:rsidDel="00663911">
                <w:rPr>
                  <w:rFonts w:eastAsia="Times New Roman"/>
                  <w:b/>
                  <w:bCs/>
                  <w:i/>
                  <w:iCs/>
                  <w:sz w:val="20"/>
                  <w:szCs w:val="20"/>
                  <w:lang w:val="en-US"/>
                </w:rPr>
                <w:delText xml:space="preserve"> 5</w:delText>
              </w:r>
              <w:r w:rsidRPr="002F4FA5" w:rsidDel="00663911">
                <w:rPr>
                  <w:rFonts w:eastAsia="Times New Roman"/>
                  <w:b/>
                  <w:bCs/>
                  <w:i/>
                  <w:iCs/>
                  <w:sz w:val="20"/>
                  <w:szCs w:val="20"/>
                  <w:lang w:val="en-US"/>
                </w:rPr>
                <w:delText>)</w:delText>
              </w:r>
            </w:del>
          </w:p>
        </w:tc>
        <w:tc>
          <w:tcPr>
            <w:tcW w:w="1161" w:type="pct"/>
            <w:tcBorders>
              <w:bottom w:val="single" w:sz="4" w:space="0" w:color="000000"/>
            </w:tcBorders>
            <w:tcMar>
              <w:top w:w="0" w:type="dxa"/>
              <w:left w:w="115" w:type="dxa"/>
              <w:bottom w:w="0" w:type="dxa"/>
              <w:right w:w="115" w:type="dxa"/>
            </w:tcMar>
            <w:vAlign w:val="center"/>
            <w:hideMark/>
          </w:tcPr>
          <w:p w:rsidR="00F94125" w:rsidRPr="002F4FA5" w:rsidDel="00663911" w:rsidRDefault="00F94125" w:rsidP="00EA5F6B">
            <w:pPr>
              <w:spacing w:line="240" w:lineRule="auto"/>
              <w:rPr>
                <w:del w:id="21" w:author="Hayden Smith" w:date="2020-08-12T16:18:00Z"/>
                <w:rFonts w:eastAsia="Times New Roman"/>
                <w:sz w:val="20"/>
                <w:szCs w:val="20"/>
                <w:lang w:val="en-US"/>
              </w:rPr>
            </w:pPr>
          </w:p>
        </w:tc>
        <w:tc>
          <w:tcPr>
            <w:tcW w:w="224" w:type="pct"/>
            <w:tcBorders>
              <w:bottom w:val="single" w:sz="4" w:space="0" w:color="000000"/>
            </w:tcBorders>
            <w:vAlign w:val="center"/>
          </w:tcPr>
          <w:p w:rsidR="00F94125" w:rsidRPr="002F4FA5" w:rsidDel="00663911" w:rsidRDefault="00F94125" w:rsidP="00EA5F6B">
            <w:pPr>
              <w:spacing w:line="240" w:lineRule="auto"/>
              <w:rPr>
                <w:del w:id="22" w:author="Hayden Smith" w:date="2020-08-12T16:18:00Z"/>
                <w:rFonts w:eastAsia="Times New Roman"/>
                <w:sz w:val="20"/>
                <w:szCs w:val="20"/>
                <w:lang w:val="en-US"/>
              </w:rPr>
            </w:pPr>
          </w:p>
        </w:tc>
        <w:tc>
          <w:tcPr>
            <w:tcW w:w="597" w:type="pct"/>
            <w:tcBorders>
              <w:bottom w:val="single" w:sz="4" w:space="0" w:color="000000"/>
            </w:tcBorders>
            <w:tcMar>
              <w:top w:w="0" w:type="dxa"/>
              <w:left w:w="115" w:type="dxa"/>
              <w:bottom w:w="0" w:type="dxa"/>
              <w:right w:w="115" w:type="dxa"/>
            </w:tcMar>
            <w:vAlign w:val="center"/>
            <w:hideMark/>
          </w:tcPr>
          <w:p w:rsidR="00F94125" w:rsidRPr="002F4FA5" w:rsidDel="00663911" w:rsidRDefault="00F94125" w:rsidP="00EA5F6B">
            <w:pPr>
              <w:spacing w:line="240" w:lineRule="auto"/>
              <w:rPr>
                <w:del w:id="23" w:author="Hayden Smith" w:date="2020-08-12T16:18:00Z"/>
                <w:rFonts w:eastAsia="Times New Roman"/>
                <w:sz w:val="20"/>
                <w:szCs w:val="20"/>
                <w:lang w:val="en-US"/>
              </w:rPr>
            </w:pPr>
          </w:p>
        </w:tc>
      </w:tr>
      <w:tr w:rsidR="00F94125" w:rsidRPr="002F4FA5" w:rsidDel="00663911" w:rsidTr="00EA5F6B">
        <w:trPr>
          <w:trHeight w:val="320"/>
          <w:jc w:val="center"/>
          <w:del w:id="24" w:author="Hayden Smith" w:date="2020-08-12T16:18:00Z"/>
        </w:trPr>
        <w:tc>
          <w:tcPr>
            <w:tcW w:w="3018" w:type="pct"/>
            <w:tcBorders>
              <w:top w:val="single" w:sz="4" w:space="0" w:color="000000"/>
            </w:tcBorders>
            <w:shd w:val="clear" w:color="auto" w:fill="A5A5A5"/>
            <w:tcMar>
              <w:top w:w="0" w:type="dxa"/>
              <w:left w:w="115" w:type="dxa"/>
              <w:bottom w:w="0" w:type="dxa"/>
              <w:right w:w="115" w:type="dxa"/>
            </w:tcMar>
            <w:vAlign w:val="center"/>
            <w:hideMark/>
          </w:tcPr>
          <w:p w:rsidR="00F94125" w:rsidRPr="002F4FA5" w:rsidDel="00663911" w:rsidRDefault="00F94125" w:rsidP="00EA5F6B">
            <w:pPr>
              <w:spacing w:line="240" w:lineRule="auto"/>
              <w:jc w:val="center"/>
              <w:rPr>
                <w:del w:id="25" w:author="Hayden Smith" w:date="2020-08-12T16:18:00Z"/>
                <w:rFonts w:ascii="Times New Roman" w:eastAsia="Times New Roman" w:hAnsi="Times New Roman" w:cs="Times New Roman"/>
                <w:sz w:val="24"/>
                <w:szCs w:val="24"/>
                <w:lang w:val="en-US"/>
              </w:rPr>
            </w:pPr>
            <w:del w:id="26" w:author="Hayden Smith" w:date="2020-08-12T16:18:00Z">
              <w:r w:rsidRPr="002F4FA5" w:rsidDel="00663911">
                <w:rPr>
                  <w:rFonts w:eastAsia="Times New Roman"/>
                  <w:sz w:val="20"/>
                  <w:szCs w:val="20"/>
                  <w:lang w:val="en-US"/>
                </w:rPr>
                <w:delText>Routine Effort Swimming</w:delText>
              </w:r>
            </w:del>
          </w:p>
        </w:tc>
        <w:tc>
          <w:tcPr>
            <w:tcW w:w="1161" w:type="pct"/>
            <w:tcBorders>
              <w:top w:val="single" w:sz="4" w:space="0" w:color="000000"/>
            </w:tcBorders>
            <w:shd w:val="clear" w:color="auto" w:fill="A5A5A5"/>
            <w:tcMar>
              <w:top w:w="0" w:type="dxa"/>
              <w:left w:w="115" w:type="dxa"/>
              <w:bottom w:w="0" w:type="dxa"/>
              <w:right w:w="115" w:type="dxa"/>
            </w:tcMar>
            <w:vAlign w:val="center"/>
          </w:tcPr>
          <w:p w:rsidR="00F94125" w:rsidRPr="002F4FA5" w:rsidDel="00663911" w:rsidRDefault="00F94125" w:rsidP="00EA5F6B">
            <w:pPr>
              <w:spacing w:line="240" w:lineRule="auto"/>
              <w:jc w:val="center"/>
              <w:rPr>
                <w:del w:id="27" w:author="Hayden Smith" w:date="2020-08-12T16:18:00Z"/>
                <w:rFonts w:eastAsia="Times New Roman"/>
                <w:sz w:val="20"/>
                <w:szCs w:val="20"/>
                <w:lang w:val="en-US"/>
              </w:rPr>
            </w:pPr>
            <w:del w:id="28" w:author="Hayden Smith" w:date="2020-08-12T16:18:00Z">
              <w:r w:rsidDel="00663911">
                <w:rPr>
                  <w:rFonts w:eastAsia="Times New Roman"/>
                  <w:sz w:val="20"/>
                  <w:szCs w:val="20"/>
                  <w:lang w:val="en-US"/>
                </w:rPr>
                <w:delText xml:space="preserve">ŷ = </w:delText>
              </w:r>
              <w:r w:rsidR="00E16C7E" w:rsidDel="00663911">
                <w:rPr>
                  <w:rFonts w:eastAsia="Times New Roman"/>
                  <w:sz w:val="20"/>
                  <w:szCs w:val="20"/>
                  <w:lang w:val="en-US"/>
                </w:rPr>
                <w:delText>8.790E-09x</w:delText>
              </w:r>
              <w:r w:rsidDel="00663911">
                <w:rPr>
                  <w:rFonts w:eastAsia="Times New Roman"/>
                  <w:sz w:val="20"/>
                  <w:szCs w:val="20"/>
                  <w:lang w:val="en-US"/>
                </w:rPr>
                <w:delText xml:space="preserve"> – </w:delText>
              </w:r>
              <w:r w:rsidR="00E16C7E" w:rsidDel="00663911">
                <w:rPr>
                  <w:rFonts w:eastAsia="Times New Roman"/>
                  <w:sz w:val="20"/>
                  <w:szCs w:val="20"/>
                  <w:lang w:val="en-US"/>
                </w:rPr>
                <w:delText>4.140</w:delText>
              </w:r>
            </w:del>
          </w:p>
        </w:tc>
        <w:tc>
          <w:tcPr>
            <w:tcW w:w="224" w:type="pct"/>
            <w:tcBorders>
              <w:top w:val="single" w:sz="4" w:space="0" w:color="000000"/>
            </w:tcBorders>
            <w:shd w:val="clear" w:color="auto" w:fill="A5A5A5"/>
            <w:vAlign w:val="center"/>
          </w:tcPr>
          <w:p w:rsidR="00F94125" w:rsidRPr="002F4FA5" w:rsidDel="00663911" w:rsidRDefault="00F94125" w:rsidP="00EA5F6B">
            <w:pPr>
              <w:spacing w:line="240" w:lineRule="auto"/>
              <w:jc w:val="center"/>
              <w:rPr>
                <w:del w:id="29" w:author="Hayden Smith" w:date="2020-08-12T16:18:00Z"/>
                <w:rFonts w:eastAsia="Times New Roman"/>
                <w:sz w:val="20"/>
                <w:szCs w:val="20"/>
                <w:lang w:val="en-US"/>
              </w:rPr>
            </w:pPr>
            <w:del w:id="30" w:author="Hayden Smith" w:date="2020-08-12T16:18:00Z">
              <w:r w:rsidDel="00663911">
                <w:rPr>
                  <w:rFonts w:eastAsia="Times New Roman"/>
                  <w:sz w:val="20"/>
                  <w:szCs w:val="20"/>
                  <w:lang w:val="en-US"/>
                </w:rPr>
                <w:delText>0.</w:delText>
              </w:r>
              <w:r w:rsidR="00E16C7E" w:rsidDel="00663911">
                <w:rPr>
                  <w:rFonts w:eastAsia="Times New Roman"/>
                  <w:sz w:val="20"/>
                  <w:szCs w:val="20"/>
                  <w:lang w:val="en-US"/>
                </w:rPr>
                <w:delText>53</w:delText>
              </w:r>
            </w:del>
          </w:p>
        </w:tc>
        <w:tc>
          <w:tcPr>
            <w:tcW w:w="597" w:type="pct"/>
            <w:tcBorders>
              <w:top w:val="single" w:sz="4" w:space="0" w:color="000000"/>
            </w:tcBorders>
            <w:shd w:val="clear" w:color="auto" w:fill="A5A5A5"/>
            <w:tcMar>
              <w:top w:w="0" w:type="dxa"/>
              <w:left w:w="115" w:type="dxa"/>
              <w:bottom w:w="0" w:type="dxa"/>
              <w:right w:w="115" w:type="dxa"/>
            </w:tcMar>
            <w:vAlign w:val="center"/>
          </w:tcPr>
          <w:p w:rsidR="00F94125" w:rsidRPr="002F4FA5" w:rsidDel="00663911" w:rsidRDefault="00E16C7E" w:rsidP="00EA5F6B">
            <w:pPr>
              <w:spacing w:line="240" w:lineRule="auto"/>
              <w:jc w:val="center"/>
              <w:rPr>
                <w:del w:id="31" w:author="Hayden Smith" w:date="2020-08-12T16:18:00Z"/>
                <w:rFonts w:eastAsia="Times New Roman"/>
                <w:sz w:val="20"/>
                <w:szCs w:val="20"/>
                <w:lang w:val="en-US"/>
              </w:rPr>
            </w:pPr>
            <w:del w:id="32" w:author="Hayden Smith" w:date="2020-08-12T16:18:00Z">
              <w:r w:rsidDel="00663911">
                <w:rPr>
                  <w:rFonts w:eastAsia="Times New Roman"/>
                  <w:sz w:val="20"/>
                  <w:szCs w:val="20"/>
                  <w:lang w:val="en-US"/>
                </w:rPr>
                <w:delText>0.303</w:delText>
              </w:r>
            </w:del>
          </w:p>
        </w:tc>
      </w:tr>
      <w:tr w:rsidR="00F94125" w:rsidRPr="002F4FA5" w:rsidDel="00663911" w:rsidTr="00EA5F6B">
        <w:trPr>
          <w:trHeight w:val="320"/>
          <w:jc w:val="center"/>
          <w:del w:id="33" w:author="Hayden Smith" w:date="2020-08-12T16:18:00Z"/>
        </w:trPr>
        <w:tc>
          <w:tcPr>
            <w:tcW w:w="3018" w:type="pct"/>
            <w:shd w:val="clear" w:color="auto" w:fill="E7E6E6"/>
            <w:tcMar>
              <w:top w:w="0" w:type="dxa"/>
              <w:left w:w="115" w:type="dxa"/>
              <w:bottom w:w="0" w:type="dxa"/>
              <w:right w:w="115" w:type="dxa"/>
            </w:tcMar>
            <w:vAlign w:val="center"/>
            <w:hideMark/>
          </w:tcPr>
          <w:p w:rsidR="00F94125" w:rsidRPr="002F4FA5" w:rsidDel="00663911" w:rsidRDefault="00F94125" w:rsidP="00EA5F6B">
            <w:pPr>
              <w:spacing w:line="240" w:lineRule="auto"/>
              <w:jc w:val="center"/>
              <w:rPr>
                <w:del w:id="34" w:author="Hayden Smith" w:date="2020-08-12T16:18:00Z"/>
                <w:rFonts w:ascii="Times New Roman" w:eastAsia="Times New Roman" w:hAnsi="Times New Roman" w:cs="Times New Roman"/>
                <w:sz w:val="24"/>
                <w:szCs w:val="24"/>
                <w:lang w:val="en-US"/>
              </w:rPr>
            </w:pPr>
            <w:del w:id="35" w:author="Hayden Smith" w:date="2020-08-12T16:18:00Z">
              <w:r w:rsidDel="00663911">
                <w:rPr>
                  <w:rFonts w:eastAsia="Times New Roman"/>
                  <w:sz w:val="20"/>
                  <w:szCs w:val="20"/>
                  <w:lang w:val="en-US"/>
                </w:rPr>
                <w:delText>Lunge-Associated</w:delText>
              </w:r>
              <w:r w:rsidRPr="002F4FA5" w:rsidDel="00663911">
                <w:rPr>
                  <w:rFonts w:eastAsia="Times New Roman"/>
                  <w:sz w:val="20"/>
                  <w:szCs w:val="20"/>
                  <w:lang w:val="en-US"/>
                </w:rPr>
                <w:delText xml:space="preserve"> Swimming</w:delText>
              </w:r>
            </w:del>
          </w:p>
        </w:tc>
        <w:tc>
          <w:tcPr>
            <w:tcW w:w="1161" w:type="pct"/>
            <w:shd w:val="clear" w:color="auto" w:fill="E7E6E6"/>
            <w:tcMar>
              <w:top w:w="0" w:type="dxa"/>
              <w:left w:w="115" w:type="dxa"/>
              <w:bottom w:w="0" w:type="dxa"/>
              <w:right w:w="115" w:type="dxa"/>
            </w:tcMar>
            <w:vAlign w:val="center"/>
            <w:hideMark/>
          </w:tcPr>
          <w:p w:rsidR="00F94125" w:rsidRPr="002F4FA5" w:rsidDel="00663911" w:rsidRDefault="00F94125" w:rsidP="00EA5F6B">
            <w:pPr>
              <w:spacing w:line="240" w:lineRule="auto"/>
              <w:jc w:val="center"/>
              <w:rPr>
                <w:del w:id="36" w:author="Hayden Smith" w:date="2020-08-12T16:18:00Z"/>
                <w:rFonts w:eastAsia="Times New Roman"/>
                <w:sz w:val="20"/>
                <w:szCs w:val="20"/>
                <w:lang w:val="en-US"/>
              </w:rPr>
            </w:pPr>
            <w:del w:id="37" w:author="Hayden Smith" w:date="2020-08-12T16:18:00Z">
              <w:r w:rsidDel="00663911">
                <w:rPr>
                  <w:rFonts w:eastAsia="Times New Roman"/>
                  <w:sz w:val="20"/>
                  <w:szCs w:val="20"/>
                  <w:lang w:val="en-US"/>
                </w:rPr>
                <w:delText>ŷ</w:delText>
              </w:r>
              <w:r w:rsidRPr="002F4FA5" w:rsidDel="00663911">
                <w:rPr>
                  <w:rFonts w:eastAsia="Times New Roman"/>
                  <w:sz w:val="20"/>
                  <w:szCs w:val="20"/>
                  <w:lang w:val="en-US"/>
                </w:rPr>
                <w:delText xml:space="preserve"> </w:delText>
              </w:r>
              <w:r w:rsidDel="00663911">
                <w:rPr>
                  <w:rFonts w:eastAsia="Times New Roman"/>
                  <w:sz w:val="20"/>
                  <w:szCs w:val="20"/>
                  <w:lang w:val="en-US"/>
                </w:rPr>
                <w:delText xml:space="preserve">= </w:delText>
              </w:r>
              <w:r w:rsidR="00E16C7E" w:rsidDel="00663911">
                <w:rPr>
                  <w:rFonts w:eastAsia="Times New Roman"/>
                  <w:sz w:val="20"/>
                  <w:szCs w:val="20"/>
                  <w:lang w:val="en-US"/>
                </w:rPr>
                <w:delText>5.469E-09x</w:delText>
              </w:r>
              <w:r w:rsidDel="00663911">
                <w:rPr>
                  <w:rFonts w:eastAsia="Times New Roman"/>
                  <w:sz w:val="20"/>
                  <w:szCs w:val="20"/>
                  <w:lang w:val="en-US"/>
                </w:rPr>
                <w:delText xml:space="preserve"> – </w:delText>
              </w:r>
              <w:r w:rsidR="00E16C7E" w:rsidDel="00663911">
                <w:rPr>
                  <w:rFonts w:eastAsia="Times New Roman"/>
                  <w:sz w:val="20"/>
                  <w:szCs w:val="20"/>
                  <w:lang w:val="en-US"/>
                </w:rPr>
                <w:delText>4.067</w:delText>
              </w:r>
            </w:del>
          </w:p>
        </w:tc>
        <w:tc>
          <w:tcPr>
            <w:tcW w:w="224" w:type="pct"/>
            <w:shd w:val="clear" w:color="auto" w:fill="E7E6E6"/>
            <w:vAlign w:val="center"/>
          </w:tcPr>
          <w:p w:rsidR="00F94125" w:rsidRPr="002F4FA5" w:rsidDel="00663911" w:rsidRDefault="00F94125" w:rsidP="00EA5F6B">
            <w:pPr>
              <w:spacing w:line="240" w:lineRule="auto"/>
              <w:jc w:val="center"/>
              <w:rPr>
                <w:del w:id="38" w:author="Hayden Smith" w:date="2020-08-12T16:18:00Z"/>
                <w:rFonts w:eastAsia="Times New Roman"/>
                <w:sz w:val="20"/>
                <w:szCs w:val="20"/>
                <w:lang w:val="en-US"/>
              </w:rPr>
            </w:pPr>
            <w:del w:id="39" w:author="Hayden Smith" w:date="2020-08-12T16:18:00Z">
              <w:r w:rsidDel="00663911">
                <w:rPr>
                  <w:rFonts w:eastAsia="Times New Roman"/>
                  <w:sz w:val="20"/>
                  <w:szCs w:val="20"/>
                  <w:lang w:val="en-US"/>
                </w:rPr>
                <w:delText>0.</w:delText>
              </w:r>
              <w:r w:rsidR="00E16C7E" w:rsidDel="00663911">
                <w:rPr>
                  <w:rFonts w:eastAsia="Times New Roman"/>
                  <w:sz w:val="20"/>
                  <w:szCs w:val="20"/>
                  <w:lang w:val="en-US"/>
                </w:rPr>
                <w:delText>50</w:delText>
              </w:r>
            </w:del>
          </w:p>
        </w:tc>
        <w:tc>
          <w:tcPr>
            <w:tcW w:w="597" w:type="pct"/>
            <w:shd w:val="clear" w:color="auto" w:fill="E7E6E6"/>
            <w:tcMar>
              <w:top w:w="0" w:type="dxa"/>
              <w:left w:w="115" w:type="dxa"/>
              <w:bottom w:w="0" w:type="dxa"/>
              <w:right w:w="115" w:type="dxa"/>
            </w:tcMar>
            <w:vAlign w:val="center"/>
            <w:hideMark/>
          </w:tcPr>
          <w:p w:rsidR="0062456B" w:rsidRPr="002F4FA5" w:rsidDel="00663911" w:rsidRDefault="00F94125" w:rsidP="0062456B">
            <w:pPr>
              <w:spacing w:line="240" w:lineRule="auto"/>
              <w:jc w:val="center"/>
              <w:rPr>
                <w:del w:id="40" w:author="Hayden Smith" w:date="2020-08-12T16:18:00Z"/>
                <w:rFonts w:eastAsia="Times New Roman"/>
                <w:sz w:val="20"/>
                <w:szCs w:val="20"/>
                <w:lang w:val="en-US"/>
              </w:rPr>
            </w:pPr>
            <w:del w:id="41" w:author="Hayden Smith" w:date="2020-08-12T16:18:00Z">
              <w:r w:rsidDel="00663911">
                <w:rPr>
                  <w:rFonts w:eastAsia="Times New Roman"/>
                  <w:sz w:val="20"/>
                  <w:szCs w:val="20"/>
                  <w:lang w:val="en-US"/>
                </w:rPr>
                <w:delText xml:space="preserve"> </w:delText>
              </w:r>
              <w:r w:rsidR="00E16C7E" w:rsidDel="00663911">
                <w:rPr>
                  <w:rFonts w:eastAsia="Times New Roman"/>
                  <w:sz w:val="20"/>
                  <w:szCs w:val="20"/>
                  <w:lang w:val="en-US"/>
                </w:rPr>
                <w:delText>0.339</w:delText>
              </w:r>
            </w:del>
          </w:p>
        </w:tc>
      </w:tr>
      <w:tr w:rsidR="0062456B" w:rsidRPr="002F4FA5" w:rsidDel="00663911" w:rsidTr="0062456B">
        <w:trPr>
          <w:trHeight w:val="320"/>
          <w:jc w:val="center"/>
          <w:del w:id="42" w:author="Hayden Smith" w:date="2020-08-12T16:18:00Z"/>
        </w:trPr>
        <w:tc>
          <w:tcPr>
            <w:tcW w:w="3018" w:type="pct"/>
            <w:shd w:val="clear" w:color="auto" w:fill="A5A5A5" w:themeFill="accent3"/>
            <w:tcMar>
              <w:top w:w="0" w:type="dxa"/>
              <w:left w:w="115" w:type="dxa"/>
              <w:bottom w:w="0" w:type="dxa"/>
              <w:right w:w="115" w:type="dxa"/>
            </w:tcMar>
            <w:vAlign w:val="center"/>
          </w:tcPr>
          <w:p w:rsidR="0062456B" w:rsidDel="00663911" w:rsidRDefault="0062456B" w:rsidP="00EA5F6B">
            <w:pPr>
              <w:spacing w:line="240" w:lineRule="auto"/>
              <w:jc w:val="center"/>
              <w:rPr>
                <w:del w:id="43" w:author="Hayden Smith" w:date="2020-08-12T16:18:00Z"/>
                <w:rFonts w:eastAsia="Times New Roman"/>
                <w:sz w:val="20"/>
                <w:szCs w:val="20"/>
                <w:lang w:val="en-US"/>
              </w:rPr>
            </w:pPr>
            <w:del w:id="44" w:author="Hayden Smith" w:date="2020-08-12T16:18:00Z">
              <w:r w:rsidDel="00663911">
                <w:rPr>
                  <w:rFonts w:eastAsia="Times New Roman"/>
                  <w:sz w:val="20"/>
                  <w:szCs w:val="20"/>
                  <w:lang w:val="en-US"/>
                </w:rPr>
                <w:delText>Hoerner Model Calculations (Routine)</w:delText>
              </w:r>
            </w:del>
          </w:p>
        </w:tc>
        <w:tc>
          <w:tcPr>
            <w:tcW w:w="1161" w:type="pct"/>
            <w:shd w:val="clear" w:color="auto" w:fill="A5A5A5" w:themeFill="accent3"/>
            <w:tcMar>
              <w:top w:w="0" w:type="dxa"/>
              <w:left w:w="115" w:type="dxa"/>
              <w:bottom w:w="0" w:type="dxa"/>
              <w:right w:w="115" w:type="dxa"/>
            </w:tcMar>
            <w:vAlign w:val="center"/>
          </w:tcPr>
          <w:p w:rsidR="0062456B" w:rsidDel="00663911" w:rsidRDefault="000B19FC" w:rsidP="00EA5F6B">
            <w:pPr>
              <w:spacing w:line="240" w:lineRule="auto"/>
              <w:jc w:val="center"/>
              <w:rPr>
                <w:del w:id="45" w:author="Hayden Smith" w:date="2020-08-12T16:18:00Z"/>
                <w:rFonts w:eastAsia="Times New Roman"/>
                <w:sz w:val="20"/>
                <w:szCs w:val="20"/>
                <w:lang w:val="en-US"/>
              </w:rPr>
            </w:pPr>
            <w:del w:id="46" w:author="Hayden Smith" w:date="2020-08-12T16:18:00Z">
              <w:r w:rsidDel="00663911">
                <w:rPr>
                  <w:rFonts w:eastAsia="Times New Roman"/>
                  <w:sz w:val="20"/>
                  <w:szCs w:val="20"/>
                  <w:lang w:val="en-US"/>
                </w:rPr>
                <w:delText>ŷ = -2.688E-09x – 5.861</w:delText>
              </w:r>
            </w:del>
          </w:p>
        </w:tc>
        <w:tc>
          <w:tcPr>
            <w:tcW w:w="224" w:type="pct"/>
            <w:shd w:val="clear" w:color="auto" w:fill="A5A5A5" w:themeFill="accent3"/>
            <w:vAlign w:val="center"/>
          </w:tcPr>
          <w:p w:rsidR="0062456B" w:rsidDel="00663911" w:rsidRDefault="000B19FC" w:rsidP="00EA5F6B">
            <w:pPr>
              <w:spacing w:line="240" w:lineRule="auto"/>
              <w:jc w:val="center"/>
              <w:rPr>
                <w:del w:id="47" w:author="Hayden Smith" w:date="2020-08-12T16:18:00Z"/>
                <w:rFonts w:eastAsia="Times New Roman"/>
                <w:sz w:val="20"/>
                <w:szCs w:val="20"/>
                <w:lang w:val="en-US"/>
              </w:rPr>
            </w:pPr>
            <w:del w:id="48" w:author="Hayden Smith" w:date="2020-08-12T16:18:00Z">
              <w:r w:rsidDel="00663911">
                <w:rPr>
                  <w:rFonts w:eastAsia="Times New Roman"/>
                  <w:sz w:val="20"/>
                  <w:szCs w:val="20"/>
                  <w:lang w:val="en-US"/>
                </w:rPr>
                <w:delText>0.65</w:delText>
              </w:r>
            </w:del>
          </w:p>
        </w:tc>
        <w:tc>
          <w:tcPr>
            <w:tcW w:w="597" w:type="pct"/>
            <w:shd w:val="clear" w:color="auto" w:fill="A5A5A5" w:themeFill="accent3"/>
            <w:tcMar>
              <w:top w:w="0" w:type="dxa"/>
              <w:left w:w="115" w:type="dxa"/>
              <w:bottom w:w="0" w:type="dxa"/>
              <w:right w:w="115" w:type="dxa"/>
            </w:tcMar>
            <w:vAlign w:val="center"/>
          </w:tcPr>
          <w:p w:rsidR="0062456B" w:rsidDel="00663911" w:rsidRDefault="000B19FC" w:rsidP="0062456B">
            <w:pPr>
              <w:spacing w:line="240" w:lineRule="auto"/>
              <w:jc w:val="center"/>
              <w:rPr>
                <w:del w:id="49" w:author="Hayden Smith" w:date="2020-08-12T16:18:00Z"/>
                <w:rFonts w:eastAsia="Times New Roman"/>
                <w:sz w:val="20"/>
                <w:szCs w:val="20"/>
                <w:lang w:val="en-US"/>
              </w:rPr>
            </w:pPr>
            <w:del w:id="50" w:author="Hayden Smith" w:date="2020-08-12T16:18:00Z">
              <w:r w:rsidDel="00663911">
                <w:rPr>
                  <w:rFonts w:eastAsia="Times New Roman"/>
                  <w:sz w:val="20"/>
                  <w:szCs w:val="20"/>
                  <w:lang w:val="en-US"/>
                </w:rPr>
                <w:delText>0.171</w:delText>
              </w:r>
            </w:del>
          </w:p>
        </w:tc>
      </w:tr>
      <w:tr w:rsidR="0062456B" w:rsidRPr="002F4FA5" w:rsidDel="00663911" w:rsidTr="00EA5F6B">
        <w:trPr>
          <w:trHeight w:val="320"/>
          <w:jc w:val="center"/>
          <w:del w:id="51" w:author="Hayden Smith" w:date="2020-08-12T16:18:00Z"/>
        </w:trPr>
        <w:tc>
          <w:tcPr>
            <w:tcW w:w="3018" w:type="pct"/>
            <w:shd w:val="clear" w:color="auto" w:fill="E7E6E6"/>
            <w:tcMar>
              <w:top w:w="0" w:type="dxa"/>
              <w:left w:w="115" w:type="dxa"/>
              <w:bottom w:w="0" w:type="dxa"/>
              <w:right w:w="115" w:type="dxa"/>
            </w:tcMar>
            <w:vAlign w:val="center"/>
          </w:tcPr>
          <w:p w:rsidR="0062456B" w:rsidDel="00663911" w:rsidRDefault="0062456B" w:rsidP="00EA5F6B">
            <w:pPr>
              <w:spacing w:line="240" w:lineRule="auto"/>
              <w:jc w:val="center"/>
              <w:rPr>
                <w:del w:id="52" w:author="Hayden Smith" w:date="2020-08-12T16:18:00Z"/>
                <w:rFonts w:eastAsia="Times New Roman"/>
                <w:sz w:val="20"/>
                <w:szCs w:val="20"/>
                <w:lang w:val="en-US"/>
              </w:rPr>
            </w:pPr>
            <w:del w:id="53" w:author="Hayden Smith" w:date="2020-08-12T16:18:00Z">
              <w:r w:rsidDel="00663911">
                <w:rPr>
                  <w:rFonts w:eastAsia="Times New Roman"/>
                  <w:sz w:val="20"/>
                  <w:szCs w:val="20"/>
                  <w:lang w:val="en-US"/>
                </w:rPr>
                <w:delText>Hoerner Model Calculatins (Lunge-Associated)</w:delText>
              </w:r>
            </w:del>
          </w:p>
        </w:tc>
        <w:tc>
          <w:tcPr>
            <w:tcW w:w="1161" w:type="pct"/>
            <w:shd w:val="clear" w:color="auto" w:fill="E7E6E6"/>
            <w:tcMar>
              <w:top w:w="0" w:type="dxa"/>
              <w:left w:w="115" w:type="dxa"/>
              <w:bottom w:w="0" w:type="dxa"/>
              <w:right w:w="115" w:type="dxa"/>
            </w:tcMar>
            <w:vAlign w:val="center"/>
          </w:tcPr>
          <w:p w:rsidR="0062456B" w:rsidDel="00663911" w:rsidRDefault="000B19FC" w:rsidP="00EA5F6B">
            <w:pPr>
              <w:spacing w:line="240" w:lineRule="auto"/>
              <w:jc w:val="center"/>
              <w:rPr>
                <w:del w:id="54" w:author="Hayden Smith" w:date="2020-08-12T16:18:00Z"/>
                <w:rFonts w:eastAsia="Times New Roman"/>
                <w:sz w:val="20"/>
                <w:szCs w:val="20"/>
                <w:lang w:val="en-US"/>
              </w:rPr>
            </w:pPr>
            <w:del w:id="55" w:author="Hayden Smith" w:date="2020-08-12T16:18:00Z">
              <w:r w:rsidDel="00663911">
                <w:rPr>
                  <w:rFonts w:eastAsia="Times New Roman"/>
                  <w:sz w:val="20"/>
                  <w:szCs w:val="20"/>
                  <w:lang w:val="en-US"/>
                </w:rPr>
                <w:delText>ŷ  = -6.203E-10x – 5.920</w:delText>
              </w:r>
            </w:del>
          </w:p>
        </w:tc>
        <w:tc>
          <w:tcPr>
            <w:tcW w:w="224" w:type="pct"/>
            <w:shd w:val="clear" w:color="auto" w:fill="E7E6E6"/>
            <w:vAlign w:val="center"/>
          </w:tcPr>
          <w:p w:rsidR="0062456B" w:rsidDel="00663911" w:rsidRDefault="000B19FC" w:rsidP="00EA5F6B">
            <w:pPr>
              <w:spacing w:line="240" w:lineRule="auto"/>
              <w:jc w:val="center"/>
              <w:rPr>
                <w:del w:id="56" w:author="Hayden Smith" w:date="2020-08-12T16:18:00Z"/>
                <w:rFonts w:eastAsia="Times New Roman"/>
                <w:sz w:val="20"/>
                <w:szCs w:val="20"/>
                <w:lang w:val="en-US"/>
              </w:rPr>
            </w:pPr>
            <w:del w:id="57" w:author="Hayden Smith" w:date="2020-08-12T16:18:00Z">
              <w:r w:rsidDel="00663911">
                <w:rPr>
                  <w:rFonts w:eastAsia="Times New Roman"/>
                  <w:sz w:val="20"/>
                  <w:szCs w:val="20"/>
                  <w:lang w:val="en-US"/>
                </w:rPr>
                <w:delText>0.58</w:delText>
              </w:r>
            </w:del>
          </w:p>
        </w:tc>
        <w:tc>
          <w:tcPr>
            <w:tcW w:w="597" w:type="pct"/>
            <w:shd w:val="clear" w:color="auto" w:fill="E7E6E6"/>
            <w:tcMar>
              <w:top w:w="0" w:type="dxa"/>
              <w:left w:w="115" w:type="dxa"/>
              <w:bottom w:w="0" w:type="dxa"/>
              <w:right w:w="115" w:type="dxa"/>
            </w:tcMar>
            <w:vAlign w:val="center"/>
          </w:tcPr>
          <w:p w:rsidR="0062456B" w:rsidDel="00663911" w:rsidRDefault="000B19FC" w:rsidP="0062456B">
            <w:pPr>
              <w:spacing w:line="240" w:lineRule="auto"/>
              <w:jc w:val="center"/>
              <w:rPr>
                <w:del w:id="58" w:author="Hayden Smith" w:date="2020-08-12T16:18:00Z"/>
                <w:rFonts w:eastAsia="Times New Roman"/>
                <w:sz w:val="20"/>
                <w:szCs w:val="20"/>
                <w:lang w:val="en-US"/>
              </w:rPr>
            </w:pPr>
            <w:del w:id="59" w:author="Hayden Smith" w:date="2020-08-12T16:18:00Z">
              <w:r w:rsidDel="00663911">
                <w:rPr>
                  <w:rFonts w:eastAsia="Times New Roman"/>
                  <w:sz w:val="20"/>
                  <w:szCs w:val="20"/>
                  <w:lang w:val="en-US"/>
                </w:rPr>
                <w:delText>0.657</w:delText>
              </w:r>
            </w:del>
          </w:p>
        </w:tc>
      </w:tr>
      <w:tr w:rsidR="00F94125" w:rsidRPr="002F4FA5" w:rsidDel="00663911" w:rsidTr="0059201A">
        <w:trPr>
          <w:trHeight w:val="320"/>
          <w:jc w:val="center"/>
          <w:del w:id="60" w:author="Hayden Smith" w:date="2020-08-12T16:18:00Z"/>
        </w:trPr>
        <w:tc>
          <w:tcPr>
            <w:tcW w:w="3018" w:type="pct"/>
            <w:tcMar>
              <w:top w:w="0" w:type="dxa"/>
              <w:left w:w="115" w:type="dxa"/>
              <w:bottom w:w="0" w:type="dxa"/>
              <w:right w:w="115" w:type="dxa"/>
            </w:tcMar>
            <w:vAlign w:val="center"/>
            <w:hideMark/>
          </w:tcPr>
          <w:p w:rsidR="00F94125" w:rsidDel="00663911" w:rsidRDefault="00F94125" w:rsidP="00F94125">
            <w:pPr>
              <w:spacing w:line="240" w:lineRule="auto"/>
              <w:rPr>
                <w:del w:id="61" w:author="Hayden Smith" w:date="2020-08-12T16:18:00Z"/>
                <w:rFonts w:ascii="Times New Roman" w:eastAsia="Times New Roman" w:hAnsi="Times New Roman" w:cs="Times New Roman"/>
                <w:sz w:val="24"/>
                <w:szCs w:val="24"/>
                <w:lang w:val="en-US"/>
              </w:rPr>
            </w:pPr>
          </w:p>
          <w:p w:rsidR="00F94125" w:rsidRPr="002F4FA5" w:rsidDel="00663911" w:rsidRDefault="00F94125" w:rsidP="00F94125">
            <w:pPr>
              <w:spacing w:line="240" w:lineRule="auto"/>
              <w:rPr>
                <w:del w:id="62" w:author="Hayden Smith" w:date="2020-08-12T16:18:00Z"/>
                <w:rFonts w:ascii="Times New Roman" w:eastAsia="Times New Roman" w:hAnsi="Times New Roman" w:cs="Times New Roman"/>
                <w:sz w:val="24"/>
                <w:szCs w:val="24"/>
                <w:lang w:val="en-US"/>
              </w:rPr>
            </w:pPr>
          </w:p>
        </w:tc>
        <w:tc>
          <w:tcPr>
            <w:tcW w:w="1161" w:type="pct"/>
            <w:tcMar>
              <w:top w:w="0" w:type="dxa"/>
              <w:left w:w="115" w:type="dxa"/>
              <w:bottom w:w="0" w:type="dxa"/>
              <w:right w:w="115" w:type="dxa"/>
            </w:tcMar>
            <w:vAlign w:val="center"/>
            <w:hideMark/>
          </w:tcPr>
          <w:p w:rsidR="00F94125" w:rsidRPr="002F4FA5" w:rsidDel="00663911" w:rsidRDefault="00F94125" w:rsidP="00F94125">
            <w:pPr>
              <w:spacing w:line="240" w:lineRule="auto"/>
              <w:rPr>
                <w:del w:id="63" w:author="Hayden Smith" w:date="2020-08-12T16:18:00Z"/>
                <w:rFonts w:ascii="Times New Roman" w:eastAsia="Times New Roman" w:hAnsi="Times New Roman" w:cs="Times New Roman"/>
                <w:sz w:val="24"/>
                <w:szCs w:val="24"/>
                <w:lang w:val="en-US"/>
              </w:rPr>
            </w:pPr>
          </w:p>
        </w:tc>
        <w:tc>
          <w:tcPr>
            <w:tcW w:w="224" w:type="pct"/>
            <w:vAlign w:val="center"/>
          </w:tcPr>
          <w:p w:rsidR="00F94125" w:rsidRPr="002F4FA5" w:rsidDel="00663911" w:rsidRDefault="00F94125" w:rsidP="00F94125">
            <w:pPr>
              <w:spacing w:line="240" w:lineRule="auto"/>
              <w:rPr>
                <w:del w:id="64" w:author="Hayden Smith" w:date="2020-08-12T16:18:00Z"/>
                <w:rFonts w:ascii="Times New Roman" w:eastAsia="Times New Roman" w:hAnsi="Times New Roman" w:cs="Times New Roman"/>
                <w:sz w:val="24"/>
                <w:szCs w:val="24"/>
                <w:lang w:val="en-US"/>
              </w:rPr>
            </w:pPr>
          </w:p>
        </w:tc>
        <w:tc>
          <w:tcPr>
            <w:tcW w:w="597" w:type="pct"/>
            <w:tcMar>
              <w:top w:w="0" w:type="dxa"/>
              <w:left w:w="115" w:type="dxa"/>
              <w:bottom w:w="0" w:type="dxa"/>
              <w:right w:w="115" w:type="dxa"/>
            </w:tcMar>
            <w:vAlign w:val="center"/>
            <w:hideMark/>
          </w:tcPr>
          <w:p w:rsidR="00F94125" w:rsidRPr="002F4FA5" w:rsidDel="00663911" w:rsidRDefault="00F94125" w:rsidP="00F94125">
            <w:pPr>
              <w:spacing w:line="240" w:lineRule="auto"/>
              <w:rPr>
                <w:del w:id="65" w:author="Hayden Smith" w:date="2020-08-12T16:18:00Z"/>
                <w:rFonts w:ascii="Times New Roman" w:eastAsia="Times New Roman" w:hAnsi="Times New Roman" w:cs="Times New Roman"/>
                <w:sz w:val="24"/>
                <w:szCs w:val="24"/>
                <w:lang w:val="en-US"/>
              </w:rPr>
            </w:pPr>
          </w:p>
        </w:tc>
      </w:tr>
      <w:tr w:rsidR="00F94125" w:rsidRPr="002F4FA5" w:rsidTr="0059201A">
        <w:trPr>
          <w:trHeight w:val="320"/>
          <w:jc w:val="center"/>
        </w:trPr>
        <w:tc>
          <w:tcPr>
            <w:tcW w:w="3018" w:type="pct"/>
            <w:tcBorders>
              <w:bottom w:val="single" w:sz="4" w:space="0" w:color="000000"/>
            </w:tcBorders>
            <w:tcMar>
              <w:top w:w="0" w:type="dxa"/>
              <w:left w:w="115" w:type="dxa"/>
              <w:bottom w:w="0" w:type="dxa"/>
              <w:right w:w="115" w:type="dxa"/>
            </w:tcMar>
            <w:vAlign w:val="center"/>
            <w:hideMark/>
          </w:tcPr>
          <w:p w:rsidR="00F94125" w:rsidRDefault="00F94125" w:rsidP="00D45046">
            <w:pPr>
              <w:spacing w:line="240" w:lineRule="auto"/>
              <w:rPr>
                <w:rFonts w:eastAsia="Times New Roman"/>
                <w:b/>
                <w:bCs/>
                <w:i/>
                <w:iCs/>
                <w:sz w:val="20"/>
                <w:szCs w:val="20"/>
                <w:lang w:val="en-US"/>
              </w:rPr>
            </w:pPr>
          </w:p>
          <w:p w:rsidR="00F94125" w:rsidRPr="00F94125" w:rsidRDefault="00F94125" w:rsidP="00F94125">
            <w:pPr>
              <w:spacing w:line="240" w:lineRule="auto"/>
              <w:jc w:val="center"/>
              <w:rPr>
                <w:rFonts w:ascii="Times New Roman" w:eastAsia="Times New Roman" w:hAnsi="Times New Roman" w:cs="Times New Roman"/>
                <w:sz w:val="24"/>
                <w:szCs w:val="24"/>
                <w:lang w:val="en-US"/>
              </w:rPr>
            </w:pPr>
            <w:r w:rsidRPr="002F4FA5">
              <w:rPr>
                <w:rFonts w:eastAsia="Times New Roman"/>
                <w:b/>
                <w:bCs/>
                <w:i/>
                <w:iCs/>
                <w:sz w:val="20"/>
                <w:szCs w:val="20"/>
                <w:lang w:val="en-US"/>
              </w:rPr>
              <w:t>Propulsive Efficiency</w:t>
            </w:r>
            <w:r>
              <w:rPr>
                <w:rFonts w:eastAsia="Times New Roman"/>
                <w:b/>
                <w:bCs/>
                <w:i/>
                <w:iCs/>
                <w:sz w:val="20"/>
                <w:szCs w:val="20"/>
                <w:lang w:val="en-US"/>
              </w:rPr>
              <w:t xml:space="preserve"> vs. Swim Speed (m s</w:t>
            </w:r>
            <w:r>
              <w:rPr>
                <w:rFonts w:eastAsia="Times New Roman"/>
                <w:b/>
                <w:bCs/>
                <w:i/>
                <w:iCs/>
                <w:sz w:val="20"/>
                <w:szCs w:val="20"/>
                <w:vertAlign w:val="superscript"/>
                <w:lang w:val="en-US"/>
              </w:rPr>
              <w:t>-1</w:t>
            </w:r>
            <w:r>
              <w:rPr>
                <w:rFonts w:eastAsia="Times New Roman"/>
                <w:b/>
                <w:bCs/>
                <w:i/>
                <w:iCs/>
                <w:sz w:val="20"/>
                <w:szCs w:val="20"/>
                <w:lang w:val="en-US"/>
              </w:rPr>
              <w:t>)</w:t>
            </w:r>
          </w:p>
          <w:p w:rsidR="00F94125" w:rsidRPr="002F4FA5" w:rsidRDefault="00F94125" w:rsidP="00F94125">
            <w:pPr>
              <w:spacing w:line="240" w:lineRule="auto"/>
              <w:jc w:val="center"/>
              <w:rPr>
                <w:rFonts w:ascii="Times New Roman" w:eastAsia="Times New Roman" w:hAnsi="Times New Roman" w:cs="Times New Roman"/>
                <w:sz w:val="24"/>
                <w:szCs w:val="24"/>
                <w:lang w:val="en-US"/>
              </w:rPr>
            </w:pPr>
            <w:r w:rsidRPr="002F4FA5">
              <w:rPr>
                <w:rFonts w:eastAsia="Times New Roman"/>
                <w:b/>
                <w:bCs/>
                <w:i/>
                <w:iCs/>
                <w:sz w:val="20"/>
                <w:szCs w:val="20"/>
                <w:lang w:val="en-US"/>
              </w:rPr>
              <w:t xml:space="preserve">(Figure </w:t>
            </w:r>
            <w:r w:rsidR="0062456B">
              <w:rPr>
                <w:rFonts w:eastAsia="Times New Roman"/>
                <w:b/>
                <w:bCs/>
                <w:i/>
                <w:iCs/>
                <w:sz w:val="20"/>
                <w:szCs w:val="20"/>
                <w:lang w:val="en-US"/>
              </w:rPr>
              <w:t>6</w:t>
            </w:r>
            <w:r w:rsidRPr="002F4FA5">
              <w:rPr>
                <w:rFonts w:eastAsia="Times New Roman"/>
                <w:b/>
                <w:bCs/>
                <w:i/>
                <w:iCs/>
                <w:sz w:val="20"/>
                <w:szCs w:val="20"/>
                <w:lang w:val="en-US"/>
              </w:rPr>
              <w:t>)</w:t>
            </w:r>
          </w:p>
        </w:tc>
        <w:tc>
          <w:tcPr>
            <w:tcW w:w="1161" w:type="pct"/>
            <w:tcBorders>
              <w:bottom w:val="single" w:sz="4" w:space="0" w:color="000000"/>
            </w:tcBorders>
            <w:tcMar>
              <w:top w:w="0" w:type="dxa"/>
              <w:left w:w="115" w:type="dxa"/>
              <w:bottom w:w="0" w:type="dxa"/>
              <w:right w:w="115" w:type="dxa"/>
            </w:tcMar>
            <w:vAlign w:val="center"/>
            <w:hideMark/>
          </w:tcPr>
          <w:p w:rsidR="00F94125" w:rsidRPr="002F4FA5" w:rsidRDefault="00F94125" w:rsidP="00F94125">
            <w:pPr>
              <w:spacing w:line="240" w:lineRule="auto"/>
              <w:rPr>
                <w:rFonts w:ascii="Times New Roman" w:eastAsia="Times New Roman" w:hAnsi="Times New Roman" w:cs="Times New Roman"/>
                <w:sz w:val="24"/>
                <w:szCs w:val="24"/>
                <w:lang w:val="en-US"/>
              </w:rPr>
            </w:pPr>
          </w:p>
        </w:tc>
        <w:tc>
          <w:tcPr>
            <w:tcW w:w="224" w:type="pct"/>
            <w:tcBorders>
              <w:bottom w:val="single" w:sz="4" w:space="0" w:color="000000"/>
            </w:tcBorders>
            <w:vAlign w:val="center"/>
          </w:tcPr>
          <w:p w:rsidR="00F94125" w:rsidRPr="002F4FA5" w:rsidRDefault="00F94125" w:rsidP="00F94125">
            <w:pPr>
              <w:spacing w:line="240" w:lineRule="auto"/>
              <w:rPr>
                <w:rFonts w:ascii="Times New Roman" w:eastAsia="Times New Roman" w:hAnsi="Times New Roman" w:cs="Times New Roman"/>
                <w:sz w:val="24"/>
                <w:szCs w:val="24"/>
                <w:lang w:val="en-US"/>
              </w:rPr>
            </w:pPr>
          </w:p>
        </w:tc>
        <w:tc>
          <w:tcPr>
            <w:tcW w:w="597" w:type="pct"/>
            <w:tcBorders>
              <w:bottom w:val="single" w:sz="4" w:space="0" w:color="000000"/>
            </w:tcBorders>
            <w:tcMar>
              <w:top w:w="0" w:type="dxa"/>
              <w:left w:w="115" w:type="dxa"/>
              <w:bottom w:w="0" w:type="dxa"/>
              <w:right w:w="115" w:type="dxa"/>
            </w:tcMar>
            <w:vAlign w:val="center"/>
            <w:hideMark/>
          </w:tcPr>
          <w:p w:rsidR="00F94125" w:rsidRPr="002F4FA5" w:rsidRDefault="00F94125" w:rsidP="00F94125">
            <w:pPr>
              <w:spacing w:line="240" w:lineRule="auto"/>
              <w:rPr>
                <w:rFonts w:ascii="Times New Roman" w:eastAsia="Times New Roman" w:hAnsi="Times New Roman" w:cs="Times New Roman"/>
                <w:sz w:val="24"/>
                <w:szCs w:val="24"/>
                <w:lang w:val="en-US"/>
              </w:rPr>
            </w:pPr>
          </w:p>
        </w:tc>
      </w:tr>
      <w:tr w:rsidR="0062456B" w:rsidRPr="002F4FA5" w:rsidTr="0059201A">
        <w:trPr>
          <w:trHeight w:val="320"/>
          <w:jc w:val="center"/>
        </w:trPr>
        <w:tc>
          <w:tcPr>
            <w:tcW w:w="3018" w:type="pct"/>
            <w:tcBorders>
              <w:top w:val="single" w:sz="4" w:space="0" w:color="000000"/>
            </w:tcBorders>
            <w:shd w:val="clear" w:color="auto" w:fill="A5A5A5"/>
            <w:tcMar>
              <w:top w:w="0" w:type="dxa"/>
              <w:left w:w="115" w:type="dxa"/>
              <w:bottom w:w="0" w:type="dxa"/>
              <w:right w:w="115" w:type="dxa"/>
            </w:tcMar>
            <w:vAlign w:val="center"/>
            <w:hideMark/>
          </w:tcPr>
          <w:p w:rsidR="00F94125" w:rsidRPr="002F4FA5" w:rsidRDefault="00F94125" w:rsidP="00F94125">
            <w:pPr>
              <w:spacing w:line="240" w:lineRule="auto"/>
              <w:jc w:val="center"/>
              <w:rPr>
                <w:rFonts w:ascii="Times New Roman" w:eastAsia="Times New Roman" w:hAnsi="Times New Roman" w:cs="Times New Roman"/>
                <w:sz w:val="24"/>
                <w:szCs w:val="24"/>
                <w:lang w:val="en-US"/>
              </w:rPr>
            </w:pPr>
            <w:r>
              <w:rPr>
                <w:rFonts w:eastAsia="Times New Roman"/>
                <w:sz w:val="20"/>
                <w:szCs w:val="20"/>
                <w:lang w:val="en-US"/>
              </w:rPr>
              <w:t>Routine Effort Swimming</w:t>
            </w:r>
          </w:p>
        </w:tc>
        <w:tc>
          <w:tcPr>
            <w:tcW w:w="1161" w:type="pct"/>
            <w:tcBorders>
              <w:top w:val="single" w:sz="4" w:space="0" w:color="000000"/>
            </w:tcBorders>
            <w:shd w:val="clear" w:color="auto" w:fill="A5A5A5"/>
            <w:tcMar>
              <w:top w:w="0" w:type="dxa"/>
              <w:left w:w="115" w:type="dxa"/>
              <w:bottom w:w="0" w:type="dxa"/>
              <w:right w:w="115" w:type="dxa"/>
            </w:tcMar>
            <w:vAlign w:val="center"/>
            <w:hideMark/>
          </w:tcPr>
          <w:p w:rsidR="00F94125" w:rsidRPr="002F4FA5" w:rsidRDefault="00F94125" w:rsidP="00F94125">
            <w:pPr>
              <w:spacing w:line="240" w:lineRule="auto"/>
              <w:jc w:val="center"/>
              <w:rPr>
                <w:rFonts w:ascii="Times New Roman" w:eastAsia="Times New Roman" w:hAnsi="Times New Roman" w:cs="Times New Roman"/>
                <w:sz w:val="24"/>
                <w:szCs w:val="24"/>
                <w:lang w:val="en-US"/>
              </w:rPr>
            </w:pPr>
            <w:r>
              <w:rPr>
                <w:rFonts w:eastAsia="Times New Roman"/>
                <w:sz w:val="20"/>
                <w:szCs w:val="20"/>
                <w:lang w:val="en-US"/>
              </w:rPr>
              <w:t>ŷ</w:t>
            </w:r>
            <w:r w:rsidRPr="002F4FA5">
              <w:rPr>
                <w:rFonts w:eastAsia="Times New Roman"/>
                <w:sz w:val="20"/>
                <w:szCs w:val="20"/>
                <w:lang w:val="en-US"/>
              </w:rPr>
              <w:t xml:space="preserve"> = 0.0</w:t>
            </w:r>
            <w:r w:rsidR="00D45046">
              <w:rPr>
                <w:rFonts w:eastAsia="Times New Roman"/>
                <w:sz w:val="20"/>
                <w:szCs w:val="20"/>
                <w:lang w:val="en-US"/>
              </w:rPr>
              <w:t>41</w:t>
            </w:r>
            <w:r w:rsidRPr="002F4FA5">
              <w:rPr>
                <w:rFonts w:eastAsia="Times New Roman"/>
                <w:sz w:val="20"/>
                <w:szCs w:val="20"/>
                <w:lang w:val="en-US"/>
              </w:rPr>
              <w:t xml:space="preserve">x </w:t>
            </w:r>
            <w:r w:rsidR="00D45046">
              <w:rPr>
                <w:rFonts w:eastAsia="Times New Roman"/>
                <w:sz w:val="20"/>
                <w:szCs w:val="20"/>
                <w:lang w:val="en-US"/>
              </w:rPr>
              <w:t xml:space="preserve"> – 0.213</w:t>
            </w:r>
          </w:p>
        </w:tc>
        <w:tc>
          <w:tcPr>
            <w:tcW w:w="224" w:type="pct"/>
            <w:tcBorders>
              <w:top w:val="single" w:sz="4" w:space="0" w:color="000000"/>
            </w:tcBorders>
            <w:shd w:val="clear" w:color="auto" w:fill="A5A5A5"/>
            <w:vAlign w:val="center"/>
          </w:tcPr>
          <w:p w:rsidR="00F94125" w:rsidRPr="002F4FA5" w:rsidRDefault="00F94125" w:rsidP="00F94125">
            <w:pPr>
              <w:spacing w:line="240" w:lineRule="auto"/>
              <w:jc w:val="center"/>
              <w:rPr>
                <w:rFonts w:ascii="Times New Roman" w:eastAsia="Times New Roman" w:hAnsi="Times New Roman" w:cs="Times New Roman"/>
                <w:sz w:val="24"/>
                <w:szCs w:val="24"/>
                <w:lang w:val="en-US"/>
              </w:rPr>
            </w:pPr>
            <w:r w:rsidRPr="002F4FA5">
              <w:rPr>
                <w:rFonts w:eastAsia="Times New Roman"/>
                <w:sz w:val="20"/>
                <w:szCs w:val="20"/>
                <w:lang w:val="en-US"/>
              </w:rPr>
              <w:t>0.75</w:t>
            </w:r>
          </w:p>
        </w:tc>
        <w:tc>
          <w:tcPr>
            <w:tcW w:w="597" w:type="pct"/>
            <w:tcBorders>
              <w:top w:val="single" w:sz="4" w:space="0" w:color="000000"/>
            </w:tcBorders>
            <w:shd w:val="clear" w:color="auto" w:fill="A5A5A5"/>
            <w:tcMar>
              <w:top w:w="0" w:type="dxa"/>
              <w:left w:w="115" w:type="dxa"/>
              <w:bottom w:w="0" w:type="dxa"/>
              <w:right w:w="115" w:type="dxa"/>
            </w:tcMar>
            <w:vAlign w:val="center"/>
            <w:hideMark/>
          </w:tcPr>
          <w:p w:rsidR="00F94125" w:rsidRPr="002F4FA5" w:rsidRDefault="00F94125" w:rsidP="00F94125">
            <w:pPr>
              <w:spacing w:line="240" w:lineRule="auto"/>
              <w:jc w:val="center"/>
              <w:rPr>
                <w:rFonts w:ascii="Times New Roman" w:eastAsia="Times New Roman" w:hAnsi="Times New Roman" w:cs="Times New Roman"/>
                <w:sz w:val="24"/>
                <w:szCs w:val="24"/>
                <w:lang w:val="en-US"/>
              </w:rPr>
            </w:pPr>
            <w:r w:rsidRPr="002F4FA5">
              <w:rPr>
                <w:rFonts w:eastAsia="Times New Roman"/>
                <w:sz w:val="20"/>
                <w:szCs w:val="20"/>
                <w:lang w:val="en-US"/>
              </w:rPr>
              <w:t>&lt;0.001</w:t>
            </w:r>
          </w:p>
        </w:tc>
      </w:tr>
      <w:tr w:rsidR="0062456B" w:rsidRPr="002F4FA5" w:rsidTr="0059201A">
        <w:trPr>
          <w:trHeight w:val="320"/>
          <w:jc w:val="center"/>
        </w:trPr>
        <w:tc>
          <w:tcPr>
            <w:tcW w:w="3018" w:type="pct"/>
            <w:shd w:val="clear" w:color="auto" w:fill="E7E6E6"/>
            <w:tcMar>
              <w:top w:w="0" w:type="dxa"/>
              <w:left w:w="115" w:type="dxa"/>
              <w:bottom w:w="0" w:type="dxa"/>
              <w:right w:w="115" w:type="dxa"/>
            </w:tcMar>
            <w:vAlign w:val="center"/>
            <w:hideMark/>
          </w:tcPr>
          <w:p w:rsidR="00F94125" w:rsidRPr="002F4FA5" w:rsidRDefault="00F94125" w:rsidP="00F94125">
            <w:pPr>
              <w:spacing w:line="240" w:lineRule="auto"/>
              <w:jc w:val="center"/>
              <w:rPr>
                <w:rFonts w:ascii="Times New Roman" w:eastAsia="Times New Roman" w:hAnsi="Times New Roman" w:cs="Times New Roman"/>
                <w:sz w:val="24"/>
                <w:szCs w:val="24"/>
                <w:lang w:val="en-US"/>
              </w:rPr>
            </w:pPr>
            <w:r>
              <w:rPr>
                <w:rFonts w:eastAsia="Times New Roman"/>
                <w:sz w:val="20"/>
                <w:szCs w:val="20"/>
                <w:lang w:val="en-US"/>
              </w:rPr>
              <w:t xml:space="preserve">Lunge-Associated Swimming </w:t>
            </w:r>
          </w:p>
        </w:tc>
        <w:tc>
          <w:tcPr>
            <w:tcW w:w="1161" w:type="pct"/>
            <w:shd w:val="clear" w:color="auto" w:fill="E7E6E6"/>
            <w:tcMar>
              <w:top w:w="0" w:type="dxa"/>
              <w:left w:w="115" w:type="dxa"/>
              <w:bottom w:w="0" w:type="dxa"/>
              <w:right w:w="115" w:type="dxa"/>
            </w:tcMar>
            <w:vAlign w:val="center"/>
            <w:hideMark/>
          </w:tcPr>
          <w:p w:rsidR="00F94125" w:rsidRPr="002F4FA5" w:rsidRDefault="00F94125" w:rsidP="00F94125">
            <w:pPr>
              <w:spacing w:line="240" w:lineRule="auto"/>
              <w:jc w:val="center"/>
              <w:rPr>
                <w:rFonts w:ascii="Times New Roman" w:eastAsia="Times New Roman" w:hAnsi="Times New Roman" w:cs="Times New Roman"/>
                <w:sz w:val="24"/>
                <w:szCs w:val="24"/>
                <w:lang w:val="en-US"/>
              </w:rPr>
            </w:pPr>
            <w:r>
              <w:rPr>
                <w:rFonts w:eastAsia="Times New Roman"/>
                <w:sz w:val="20"/>
                <w:szCs w:val="20"/>
                <w:lang w:val="en-US"/>
              </w:rPr>
              <w:t>ŷ</w:t>
            </w:r>
            <w:r w:rsidRPr="002F4FA5">
              <w:rPr>
                <w:rFonts w:eastAsia="Times New Roman"/>
                <w:sz w:val="20"/>
                <w:szCs w:val="20"/>
                <w:lang w:val="en-US"/>
              </w:rPr>
              <w:t xml:space="preserve"> = </w:t>
            </w:r>
            <w:r w:rsidR="00D45046">
              <w:rPr>
                <w:rFonts w:eastAsia="Times New Roman"/>
                <w:sz w:val="20"/>
                <w:szCs w:val="20"/>
                <w:lang w:val="en-US"/>
              </w:rPr>
              <w:t>0.024x  – 0.196</w:t>
            </w:r>
          </w:p>
        </w:tc>
        <w:tc>
          <w:tcPr>
            <w:tcW w:w="224" w:type="pct"/>
            <w:shd w:val="clear" w:color="auto" w:fill="E7E6E6"/>
            <w:vAlign w:val="center"/>
          </w:tcPr>
          <w:p w:rsidR="00F94125" w:rsidRPr="002F4FA5" w:rsidRDefault="00F94125" w:rsidP="00F94125">
            <w:pPr>
              <w:spacing w:line="240" w:lineRule="auto"/>
              <w:jc w:val="center"/>
              <w:rPr>
                <w:rFonts w:ascii="Times New Roman" w:eastAsia="Times New Roman" w:hAnsi="Times New Roman" w:cs="Times New Roman"/>
                <w:sz w:val="24"/>
                <w:szCs w:val="24"/>
                <w:lang w:val="en-US"/>
              </w:rPr>
            </w:pPr>
            <w:r w:rsidRPr="002F4FA5">
              <w:rPr>
                <w:rFonts w:eastAsia="Times New Roman"/>
                <w:sz w:val="20"/>
                <w:szCs w:val="20"/>
                <w:lang w:val="en-US"/>
              </w:rPr>
              <w:t>0</w:t>
            </w:r>
            <w:r w:rsidR="00D45046">
              <w:rPr>
                <w:rFonts w:eastAsia="Times New Roman"/>
                <w:sz w:val="20"/>
                <w:szCs w:val="20"/>
                <w:lang w:val="en-US"/>
              </w:rPr>
              <w:t>.73</w:t>
            </w:r>
          </w:p>
        </w:tc>
        <w:tc>
          <w:tcPr>
            <w:tcW w:w="597" w:type="pct"/>
            <w:shd w:val="clear" w:color="auto" w:fill="E7E6E6"/>
            <w:tcMar>
              <w:top w:w="0" w:type="dxa"/>
              <w:left w:w="115" w:type="dxa"/>
              <w:bottom w:w="0" w:type="dxa"/>
              <w:right w:w="115" w:type="dxa"/>
            </w:tcMar>
            <w:vAlign w:val="center"/>
            <w:hideMark/>
          </w:tcPr>
          <w:p w:rsidR="00F94125" w:rsidRPr="00D45046" w:rsidRDefault="00D45046" w:rsidP="00F94125">
            <w:pPr>
              <w:spacing w:line="240" w:lineRule="auto"/>
              <w:jc w:val="center"/>
              <w:rPr>
                <w:rFonts w:ascii="Times New Roman" w:eastAsia="Times New Roman" w:hAnsi="Times New Roman" w:cs="Times New Roman"/>
                <w:sz w:val="20"/>
                <w:szCs w:val="20"/>
                <w:lang w:val="en-US"/>
              </w:rPr>
            </w:pPr>
            <w:r w:rsidRPr="00D45046">
              <w:rPr>
                <w:rFonts w:eastAsia="Times New Roman"/>
                <w:sz w:val="20"/>
                <w:szCs w:val="20"/>
                <w:lang w:val="en-US"/>
              </w:rPr>
              <w:t>&lt;0.001</w:t>
            </w:r>
          </w:p>
        </w:tc>
      </w:tr>
      <w:tr w:rsidR="00F94125" w:rsidRPr="002F4FA5" w:rsidTr="00EA5F6B">
        <w:trPr>
          <w:trHeight w:val="320"/>
          <w:jc w:val="center"/>
        </w:trPr>
        <w:tc>
          <w:tcPr>
            <w:tcW w:w="3018" w:type="pct"/>
            <w:tcBorders>
              <w:bottom w:val="single" w:sz="4" w:space="0" w:color="000000"/>
            </w:tcBorders>
            <w:tcMar>
              <w:top w:w="0" w:type="dxa"/>
              <w:left w:w="115" w:type="dxa"/>
              <w:bottom w:w="0" w:type="dxa"/>
              <w:right w:w="115" w:type="dxa"/>
            </w:tcMar>
            <w:vAlign w:val="center"/>
            <w:hideMark/>
          </w:tcPr>
          <w:p w:rsidR="00F94125" w:rsidRDefault="00F94125" w:rsidP="00EA5F6B">
            <w:pPr>
              <w:spacing w:line="240" w:lineRule="auto"/>
              <w:jc w:val="center"/>
              <w:rPr>
                <w:rFonts w:eastAsia="Times New Roman"/>
                <w:b/>
                <w:bCs/>
                <w:i/>
                <w:iCs/>
                <w:sz w:val="20"/>
                <w:szCs w:val="20"/>
                <w:lang w:val="en-US"/>
              </w:rPr>
            </w:pPr>
          </w:p>
          <w:p w:rsidR="00F94125" w:rsidRDefault="0062456B" w:rsidP="00EA5F6B">
            <w:pPr>
              <w:spacing w:line="240" w:lineRule="auto"/>
              <w:jc w:val="center"/>
              <w:rPr>
                <w:rFonts w:eastAsia="Times New Roman"/>
                <w:b/>
                <w:bCs/>
                <w:i/>
                <w:iCs/>
                <w:sz w:val="20"/>
                <w:szCs w:val="20"/>
                <w:lang w:val="en-US"/>
              </w:rPr>
            </w:pPr>
            <w:r>
              <w:rPr>
                <w:rFonts w:eastAsia="Times New Roman"/>
                <w:b/>
                <w:bCs/>
                <w:i/>
                <w:iCs/>
                <w:sz w:val="20"/>
                <w:szCs w:val="20"/>
                <w:lang w:val="en-US"/>
              </w:rPr>
              <w:t>Propulsive Efficiency</w:t>
            </w:r>
            <w:r w:rsidR="00F94125">
              <w:rPr>
                <w:rFonts w:eastAsia="Times New Roman"/>
                <w:b/>
                <w:bCs/>
                <w:i/>
                <w:iCs/>
                <w:sz w:val="20"/>
                <w:szCs w:val="20"/>
                <w:lang w:val="en-US"/>
              </w:rPr>
              <w:t xml:space="preserve"> </w:t>
            </w:r>
            <w:r w:rsidR="00F94125" w:rsidRPr="002F4FA5">
              <w:rPr>
                <w:rFonts w:eastAsia="Times New Roman"/>
                <w:b/>
                <w:bCs/>
                <w:i/>
                <w:iCs/>
                <w:sz w:val="20"/>
                <w:szCs w:val="20"/>
                <w:lang w:val="en-US"/>
              </w:rPr>
              <w:t xml:space="preserve">vs. Total Length </w:t>
            </w:r>
            <w:r w:rsidR="00F94125">
              <w:rPr>
                <w:rFonts w:eastAsia="Times New Roman"/>
                <w:b/>
                <w:bCs/>
                <w:i/>
                <w:iCs/>
                <w:sz w:val="20"/>
                <w:szCs w:val="20"/>
                <w:lang w:val="en-US"/>
              </w:rPr>
              <w:t>(m)</w:t>
            </w:r>
          </w:p>
          <w:p w:rsidR="00F94125" w:rsidRPr="002F4FA5" w:rsidRDefault="00F94125" w:rsidP="00EA5F6B">
            <w:pPr>
              <w:spacing w:line="240" w:lineRule="auto"/>
              <w:jc w:val="center"/>
              <w:rPr>
                <w:rFonts w:ascii="Times New Roman" w:eastAsia="Times New Roman" w:hAnsi="Times New Roman" w:cs="Times New Roman"/>
                <w:sz w:val="24"/>
                <w:szCs w:val="24"/>
                <w:lang w:val="en-US"/>
              </w:rPr>
            </w:pPr>
            <w:r w:rsidRPr="002F4FA5">
              <w:rPr>
                <w:rFonts w:eastAsia="Times New Roman"/>
                <w:b/>
                <w:bCs/>
                <w:i/>
                <w:iCs/>
                <w:sz w:val="20"/>
                <w:szCs w:val="20"/>
                <w:lang w:val="en-US"/>
              </w:rPr>
              <w:t>(Figure</w:t>
            </w:r>
            <w:r>
              <w:rPr>
                <w:rFonts w:eastAsia="Times New Roman"/>
                <w:b/>
                <w:bCs/>
                <w:i/>
                <w:iCs/>
                <w:sz w:val="20"/>
                <w:szCs w:val="20"/>
                <w:lang w:val="en-US"/>
              </w:rPr>
              <w:t xml:space="preserve"> </w:t>
            </w:r>
            <w:r w:rsidR="0062456B">
              <w:rPr>
                <w:rFonts w:eastAsia="Times New Roman"/>
                <w:b/>
                <w:bCs/>
                <w:i/>
                <w:iCs/>
                <w:sz w:val="20"/>
                <w:szCs w:val="20"/>
                <w:lang w:val="en-US"/>
              </w:rPr>
              <w:t>6</w:t>
            </w:r>
            <w:r w:rsidRPr="002F4FA5">
              <w:rPr>
                <w:rFonts w:eastAsia="Times New Roman"/>
                <w:b/>
                <w:bCs/>
                <w:i/>
                <w:iCs/>
                <w:sz w:val="20"/>
                <w:szCs w:val="20"/>
                <w:lang w:val="en-US"/>
              </w:rPr>
              <w:t>)</w:t>
            </w:r>
          </w:p>
        </w:tc>
        <w:tc>
          <w:tcPr>
            <w:tcW w:w="1161" w:type="pct"/>
            <w:tcBorders>
              <w:bottom w:val="single" w:sz="4" w:space="0" w:color="000000"/>
            </w:tcBorders>
            <w:tcMar>
              <w:top w:w="0" w:type="dxa"/>
              <w:left w:w="115" w:type="dxa"/>
              <w:bottom w:w="0" w:type="dxa"/>
              <w:right w:w="115" w:type="dxa"/>
            </w:tcMar>
            <w:vAlign w:val="center"/>
            <w:hideMark/>
          </w:tcPr>
          <w:p w:rsidR="00F94125" w:rsidRPr="002F4FA5" w:rsidRDefault="00F94125" w:rsidP="00EA5F6B">
            <w:pPr>
              <w:spacing w:line="240" w:lineRule="auto"/>
              <w:rPr>
                <w:rFonts w:eastAsia="Times New Roman"/>
                <w:sz w:val="20"/>
                <w:szCs w:val="20"/>
                <w:lang w:val="en-US"/>
              </w:rPr>
            </w:pPr>
          </w:p>
        </w:tc>
        <w:tc>
          <w:tcPr>
            <w:tcW w:w="224" w:type="pct"/>
            <w:tcBorders>
              <w:bottom w:val="single" w:sz="4" w:space="0" w:color="000000"/>
            </w:tcBorders>
            <w:vAlign w:val="center"/>
          </w:tcPr>
          <w:p w:rsidR="00F94125" w:rsidRPr="002F4FA5" w:rsidRDefault="00F94125" w:rsidP="00EA5F6B">
            <w:pPr>
              <w:spacing w:line="240" w:lineRule="auto"/>
              <w:rPr>
                <w:rFonts w:eastAsia="Times New Roman"/>
                <w:sz w:val="20"/>
                <w:szCs w:val="20"/>
                <w:lang w:val="en-US"/>
              </w:rPr>
            </w:pPr>
          </w:p>
        </w:tc>
        <w:tc>
          <w:tcPr>
            <w:tcW w:w="597" w:type="pct"/>
            <w:tcBorders>
              <w:bottom w:val="single" w:sz="4" w:space="0" w:color="000000"/>
            </w:tcBorders>
            <w:tcMar>
              <w:top w:w="0" w:type="dxa"/>
              <w:left w:w="115" w:type="dxa"/>
              <w:bottom w:w="0" w:type="dxa"/>
              <w:right w:w="115" w:type="dxa"/>
            </w:tcMar>
            <w:vAlign w:val="center"/>
            <w:hideMark/>
          </w:tcPr>
          <w:p w:rsidR="00F94125" w:rsidRPr="002F4FA5" w:rsidRDefault="00F94125" w:rsidP="00EA5F6B">
            <w:pPr>
              <w:spacing w:line="240" w:lineRule="auto"/>
              <w:rPr>
                <w:rFonts w:eastAsia="Times New Roman"/>
                <w:sz w:val="20"/>
                <w:szCs w:val="20"/>
                <w:lang w:val="en-US"/>
              </w:rPr>
            </w:pPr>
          </w:p>
        </w:tc>
      </w:tr>
      <w:tr w:rsidR="00F94125" w:rsidRPr="002F4FA5" w:rsidTr="00EA5F6B">
        <w:trPr>
          <w:trHeight w:val="320"/>
          <w:jc w:val="center"/>
        </w:trPr>
        <w:tc>
          <w:tcPr>
            <w:tcW w:w="3018" w:type="pct"/>
            <w:tcBorders>
              <w:top w:val="single" w:sz="4" w:space="0" w:color="000000"/>
            </w:tcBorders>
            <w:shd w:val="clear" w:color="auto" w:fill="A5A5A5"/>
            <w:tcMar>
              <w:top w:w="0" w:type="dxa"/>
              <w:left w:w="115" w:type="dxa"/>
              <w:bottom w:w="0" w:type="dxa"/>
              <w:right w:w="115" w:type="dxa"/>
            </w:tcMar>
            <w:vAlign w:val="center"/>
            <w:hideMark/>
          </w:tcPr>
          <w:p w:rsidR="00F94125" w:rsidRPr="002F4FA5" w:rsidRDefault="00F94125" w:rsidP="00EA5F6B">
            <w:pPr>
              <w:spacing w:line="240" w:lineRule="auto"/>
              <w:jc w:val="center"/>
              <w:rPr>
                <w:rFonts w:ascii="Times New Roman" w:eastAsia="Times New Roman" w:hAnsi="Times New Roman" w:cs="Times New Roman"/>
                <w:sz w:val="24"/>
                <w:szCs w:val="24"/>
                <w:lang w:val="en-US"/>
              </w:rPr>
            </w:pPr>
            <w:r w:rsidRPr="002F4FA5">
              <w:rPr>
                <w:rFonts w:eastAsia="Times New Roman"/>
                <w:sz w:val="20"/>
                <w:szCs w:val="20"/>
                <w:lang w:val="en-US"/>
              </w:rPr>
              <w:t>Routine Effort Swimming</w:t>
            </w:r>
          </w:p>
        </w:tc>
        <w:tc>
          <w:tcPr>
            <w:tcW w:w="1161" w:type="pct"/>
            <w:tcBorders>
              <w:top w:val="single" w:sz="4" w:space="0" w:color="000000"/>
            </w:tcBorders>
            <w:shd w:val="clear" w:color="auto" w:fill="A5A5A5"/>
            <w:tcMar>
              <w:top w:w="0" w:type="dxa"/>
              <w:left w:w="115" w:type="dxa"/>
              <w:bottom w:w="0" w:type="dxa"/>
              <w:right w:w="115" w:type="dxa"/>
            </w:tcMar>
            <w:vAlign w:val="center"/>
          </w:tcPr>
          <w:p w:rsidR="00F94125" w:rsidRPr="002F4FA5" w:rsidRDefault="00F94125" w:rsidP="00EA5F6B">
            <w:pPr>
              <w:spacing w:line="240" w:lineRule="auto"/>
              <w:jc w:val="center"/>
              <w:rPr>
                <w:rFonts w:eastAsia="Times New Roman"/>
                <w:sz w:val="20"/>
                <w:szCs w:val="20"/>
                <w:lang w:val="en-US"/>
              </w:rPr>
            </w:pPr>
            <w:r>
              <w:rPr>
                <w:rFonts w:eastAsia="Times New Roman"/>
                <w:sz w:val="20"/>
                <w:szCs w:val="20"/>
                <w:lang w:val="en-US"/>
              </w:rPr>
              <w:t>ŷ = -0.0</w:t>
            </w:r>
            <w:r w:rsidR="00D45046">
              <w:rPr>
                <w:rFonts w:eastAsia="Times New Roman"/>
                <w:sz w:val="20"/>
                <w:szCs w:val="20"/>
                <w:lang w:val="en-US"/>
              </w:rPr>
              <w:t xml:space="preserve">05x </w:t>
            </w:r>
            <w:r>
              <w:rPr>
                <w:rFonts w:eastAsia="Times New Roman"/>
                <w:sz w:val="20"/>
                <w:szCs w:val="20"/>
                <w:lang w:val="en-US"/>
              </w:rPr>
              <w:t>– 0</w:t>
            </w:r>
            <w:r w:rsidR="00D45046">
              <w:rPr>
                <w:rFonts w:eastAsia="Times New Roman"/>
                <w:sz w:val="20"/>
                <w:szCs w:val="20"/>
                <w:lang w:val="en-US"/>
              </w:rPr>
              <w:t>.046</w:t>
            </w:r>
            <w:r>
              <w:rPr>
                <w:rFonts w:eastAsia="Times New Roman"/>
                <w:sz w:val="20"/>
                <w:szCs w:val="20"/>
                <w:lang w:val="en-US"/>
              </w:rPr>
              <w:t xml:space="preserve"> </w:t>
            </w:r>
          </w:p>
        </w:tc>
        <w:tc>
          <w:tcPr>
            <w:tcW w:w="224" w:type="pct"/>
            <w:tcBorders>
              <w:top w:val="single" w:sz="4" w:space="0" w:color="000000"/>
            </w:tcBorders>
            <w:shd w:val="clear" w:color="auto" w:fill="A5A5A5"/>
            <w:vAlign w:val="center"/>
          </w:tcPr>
          <w:p w:rsidR="00F94125" w:rsidRPr="002F4FA5" w:rsidRDefault="00F94125" w:rsidP="00EA5F6B">
            <w:pPr>
              <w:spacing w:line="240" w:lineRule="auto"/>
              <w:jc w:val="center"/>
              <w:rPr>
                <w:rFonts w:eastAsia="Times New Roman"/>
                <w:sz w:val="20"/>
                <w:szCs w:val="20"/>
                <w:lang w:val="en-US"/>
              </w:rPr>
            </w:pPr>
            <w:r>
              <w:rPr>
                <w:rFonts w:eastAsia="Times New Roman"/>
                <w:sz w:val="20"/>
                <w:szCs w:val="20"/>
                <w:lang w:val="en-US"/>
              </w:rPr>
              <w:t>0.</w:t>
            </w:r>
            <w:r w:rsidR="00D45046">
              <w:rPr>
                <w:rFonts w:eastAsia="Times New Roman"/>
                <w:sz w:val="20"/>
                <w:szCs w:val="20"/>
                <w:lang w:val="en-US"/>
              </w:rPr>
              <w:t>72</w:t>
            </w:r>
          </w:p>
        </w:tc>
        <w:tc>
          <w:tcPr>
            <w:tcW w:w="597" w:type="pct"/>
            <w:tcBorders>
              <w:top w:val="single" w:sz="4" w:space="0" w:color="000000"/>
            </w:tcBorders>
            <w:shd w:val="clear" w:color="auto" w:fill="A5A5A5"/>
            <w:tcMar>
              <w:top w:w="0" w:type="dxa"/>
              <w:left w:w="115" w:type="dxa"/>
              <w:bottom w:w="0" w:type="dxa"/>
              <w:right w:w="115" w:type="dxa"/>
            </w:tcMar>
            <w:vAlign w:val="center"/>
          </w:tcPr>
          <w:p w:rsidR="00F94125" w:rsidRPr="002F4FA5" w:rsidRDefault="00D45046" w:rsidP="00EA5F6B">
            <w:pPr>
              <w:spacing w:line="240" w:lineRule="auto"/>
              <w:jc w:val="center"/>
              <w:rPr>
                <w:rFonts w:eastAsia="Times New Roman"/>
                <w:sz w:val="20"/>
                <w:szCs w:val="20"/>
                <w:lang w:val="en-US"/>
              </w:rPr>
            </w:pPr>
            <w:r>
              <w:rPr>
                <w:rFonts w:eastAsia="Times New Roman"/>
                <w:sz w:val="20"/>
                <w:szCs w:val="20"/>
                <w:lang w:val="en-US"/>
              </w:rPr>
              <w:t>0.325</w:t>
            </w:r>
          </w:p>
        </w:tc>
      </w:tr>
      <w:tr w:rsidR="00F94125" w:rsidRPr="002F4FA5" w:rsidTr="00EA5F6B">
        <w:trPr>
          <w:trHeight w:val="320"/>
          <w:jc w:val="center"/>
        </w:trPr>
        <w:tc>
          <w:tcPr>
            <w:tcW w:w="3018" w:type="pct"/>
            <w:shd w:val="clear" w:color="auto" w:fill="E7E6E6"/>
            <w:tcMar>
              <w:top w:w="0" w:type="dxa"/>
              <w:left w:w="115" w:type="dxa"/>
              <w:bottom w:w="0" w:type="dxa"/>
              <w:right w:w="115" w:type="dxa"/>
            </w:tcMar>
            <w:vAlign w:val="center"/>
            <w:hideMark/>
          </w:tcPr>
          <w:p w:rsidR="00F94125" w:rsidRPr="002F4FA5" w:rsidRDefault="00F94125" w:rsidP="00EA5F6B">
            <w:pPr>
              <w:spacing w:line="240" w:lineRule="auto"/>
              <w:jc w:val="center"/>
              <w:rPr>
                <w:rFonts w:ascii="Times New Roman" w:eastAsia="Times New Roman" w:hAnsi="Times New Roman" w:cs="Times New Roman"/>
                <w:sz w:val="24"/>
                <w:szCs w:val="24"/>
                <w:lang w:val="en-US"/>
              </w:rPr>
            </w:pPr>
            <w:r>
              <w:rPr>
                <w:rFonts w:eastAsia="Times New Roman"/>
                <w:sz w:val="20"/>
                <w:szCs w:val="20"/>
                <w:lang w:val="en-US"/>
              </w:rPr>
              <w:t>Lunge-Associated</w:t>
            </w:r>
            <w:r w:rsidRPr="002F4FA5">
              <w:rPr>
                <w:rFonts w:eastAsia="Times New Roman"/>
                <w:sz w:val="20"/>
                <w:szCs w:val="20"/>
                <w:lang w:val="en-US"/>
              </w:rPr>
              <w:t xml:space="preserve"> Swimming</w:t>
            </w:r>
          </w:p>
        </w:tc>
        <w:tc>
          <w:tcPr>
            <w:tcW w:w="1161" w:type="pct"/>
            <w:shd w:val="clear" w:color="auto" w:fill="E7E6E6"/>
            <w:tcMar>
              <w:top w:w="0" w:type="dxa"/>
              <w:left w:w="115" w:type="dxa"/>
              <w:bottom w:w="0" w:type="dxa"/>
              <w:right w:w="115" w:type="dxa"/>
            </w:tcMar>
            <w:vAlign w:val="center"/>
            <w:hideMark/>
          </w:tcPr>
          <w:p w:rsidR="00F94125" w:rsidRPr="002F4FA5" w:rsidRDefault="00F94125" w:rsidP="00EA5F6B">
            <w:pPr>
              <w:spacing w:line="240" w:lineRule="auto"/>
              <w:jc w:val="center"/>
              <w:rPr>
                <w:rFonts w:eastAsia="Times New Roman"/>
                <w:sz w:val="20"/>
                <w:szCs w:val="20"/>
                <w:lang w:val="en-US"/>
              </w:rPr>
            </w:pPr>
            <w:r>
              <w:rPr>
                <w:rFonts w:eastAsia="Times New Roman"/>
                <w:sz w:val="20"/>
                <w:szCs w:val="20"/>
                <w:lang w:val="en-US"/>
              </w:rPr>
              <w:t>ŷ</w:t>
            </w:r>
            <w:r w:rsidRPr="002F4FA5">
              <w:rPr>
                <w:rFonts w:eastAsia="Times New Roman"/>
                <w:sz w:val="20"/>
                <w:szCs w:val="20"/>
                <w:lang w:val="en-US"/>
              </w:rPr>
              <w:t xml:space="preserve"> </w:t>
            </w:r>
            <w:r>
              <w:rPr>
                <w:rFonts w:eastAsia="Times New Roman"/>
                <w:sz w:val="20"/>
                <w:szCs w:val="20"/>
                <w:lang w:val="en-US"/>
              </w:rPr>
              <w:t>= -0.</w:t>
            </w:r>
            <w:r w:rsidR="00D45046">
              <w:rPr>
                <w:rFonts w:eastAsia="Times New Roman"/>
                <w:sz w:val="20"/>
                <w:szCs w:val="20"/>
                <w:lang w:val="en-US"/>
              </w:rPr>
              <w:t>004x</w:t>
            </w:r>
            <w:ins w:id="66" w:author="Hayden Smith" w:date="2020-08-12T16:19:00Z">
              <w:r w:rsidR="00663911">
                <w:rPr>
                  <w:rFonts w:eastAsia="Times New Roman"/>
                  <w:sz w:val="20"/>
                  <w:szCs w:val="20"/>
                  <w:lang w:val="en-US"/>
                </w:rPr>
                <w:t xml:space="preserve"> </w:t>
              </w:r>
            </w:ins>
            <w:del w:id="67" w:author="Hayden Smith" w:date="2020-08-12T16:19:00Z">
              <w:r w:rsidR="00D45046" w:rsidDel="00663911">
                <w:rPr>
                  <w:rFonts w:eastAsia="Times New Roman"/>
                  <w:sz w:val="20"/>
                  <w:szCs w:val="20"/>
                  <w:lang w:val="en-US"/>
                </w:rPr>
                <w:delText xml:space="preserve">  </w:delText>
              </w:r>
            </w:del>
            <w:r w:rsidR="00D45046">
              <w:rPr>
                <w:rFonts w:eastAsia="Times New Roman"/>
                <w:sz w:val="20"/>
                <w:szCs w:val="20"/>
                <w:lang w:val="en-US"/>
              </w:rPr>
              <w:t>– 0.065</w:t>
            </w:r>
          </w:p>
        </w:tc>
        <w:tc>
          <w:tcPr>
            <w:tcW w:w="224" w:type="pct"/>
            <w:shd w:val="clear" w:color="auto" w:fill="E7E6E6"/>
            <w:vAlign w:val="center"/>
          </w:tcPr>
          <w:p w:rsidR="00F94125" w:rsidRPr="002F4FA5" w:rsidRDefault="00F94125" w:rsidP="00EA5F6B">
            <w:pPr>
              <w:spacing w:line="240" w:lineRule="auto"/>
              <w:jc w:val="center"/>
              <w:rPr>
                <w:rFonts w:eastAsia="Times New Roman"/>
                <w:sz w:val="20"/>
                <w:szCs w:val="20"/>
                <w:lang w:val="en-US"/>
              </w:rPr>
            </w:pPr>
            <w:r>
              <w:rPr>
                <w:rFonts w:eastAsia="Times New Roman"/>
                <w:sz w:val="20"/>
                <w:szCs w:val="20"/>
                <w:lang w:val="en-US"/>
              </w:rPr>
              <w:t>0.</w:t>
            </w:r>
            <w:r w:rsidR="00D45046">
              <w:rPr>
                <w:rFonts w:eastAsia="Times New Roman"/>
                <w:sz w:val="20"/>
                <w:szCs w:val="20"/>
                <w:lang w:val="en-US"/>
              </w:rPr>
              <w:t>58</w:t>
            </w:r>
          </w:p>
        </w:tc>
        <w:tc>
          <w:tcPr>
            <w:tcW w:w="597" w:type="pct"/>
            <w:shd w:val="clear" w:color="auto" w:fill="E7E6E6"/>
            <w:tcMar>
              <w:top w:w="0" w:type="dxa"/>
              <w:left w:w="115" w:type="dxa"/>
              <w:bottom w:w="0" w:type="dxa"/>
              <w:right w:w="115" w:type="dxa"/>
            </w:tcMar>
            <w:vAlign w:val="center"/>
            <w:hideMark/>
          </w:tcPr>
          <w:p w:rsidR="00F94125" w:rsidRPr="002F4FA5" w:rsidRDefault="00F94125" w:rsidP="00EA5F6B">
            <w:pPr>
              <w:spacing w:line="240" w:lineRule="auto"/>
              <w:jc w:val="center"/>
              <w:rPr>
                <w:rFonts w:eastAsia="Times New Roman"/>
                <w:sz w:val="20"/>
                <w:szCs w:val="20"/>
                <w:lang w:val="en-US"/>
              </w:rPr>
            </w:pPr>
            <w:r>
              <w:rPr>
                <w:rFonts w:eastAsia="Times New Roman"/>
                <w:sz w:val="20"/>
                <w:szCs w:val="20"/>
                <w:lang w:val="en-US"/>
              </w:rPr>
              <w:t xml:space="preserve"> </w:t>
            </w:r>
            <w:r w:rsidR="00D45046">
              <w:rPr>
                <w:rFonts w:eastAsia="Times New Roman"/>
                <w:sz w:val="20"/>
                <w:szCs w:val="20"/>
                <w:lang w:val="en-US"/>
              </w:rPr>
              <w:t>0.200</w:t>
            </w:r>
          </w:p>
        </w:tc>
      </w:tr>
      <w:tr w:rsidR="0062456B" w:rsidRPr="002F4FA5" w:rsidTr="0059201A">
        <w:trPr>
          <w:trHeight w:val="320"/>
          <w:jc w:val="center"/>
        </w:trPr>
        <w:tc>
          <w:tcPr>
            <w:tcW w:w="3018" w:type="pct"/>
            <w:shd w:val="clear" w:color="auto" w:fill="FFFFFF" w:themeFill="background1"/>
            <w:tcMar>
              <w:top w:w="0" w:type="dxa"/>
              <w:left w:w="115" w:type="dxa"/>
              <w:bottom w:w="0" w:type="dxa"/>
              <w:right w:w="115" w:type="dxa"/>
            </w:tcMar>
            <w:vAlign w:val="center"/>
          </w:tcPr>
          <w:p w:rsidR="00F94125" w:rsidRPr="002F4FA5" w:rsidRDefault="00F94125" w:rsidP="00F94125">
            <w:pPr>
              <w:spacing w:line="240" w:lineRule="auto"/>
              <w:jc w:val="center"/>
              <w:rPr>
                <w:rFonts w:eastAsia="Times New Roman"/>
                <w:sz w:val="20"/>
                <w:szCs w:val="20"/>
                <w:lang w:val="en-US"/>
              </w:rPr>
            </w:pPr>
          </w:p>
        </w:tc>
        <w:tc>
          <w:tcPr>
            <w:tcW w:w="1161" w:type="pct"/>
            <w:shd w:val="clear" w:color="auto" w:fill="FFFFFF" w:themeFill="background1"/>
            <w:tcMar>
              <w:top w:w="0" w:type="dxa"/>
              <w:left w:w="115" w:type="dxa"/>
              <w:bottom w:w="0" w:type="dxa"/>
              <w:right w:w="115" w:type="dxa"/>
            </w:tcMar>
            <w:vAlign w:val="center"/>
          </w:tcPr>
          <w:p w:rsidR="00F94125" w:rsidRPr="002F4FA5" w:rsidRDefault="00F94125" w:rsidP="00F94125">
            <w:pPr>
              <w:spacing w:line="240" w:lineRule="auto"/>
              <w:jc w:val="center"/>
              <w:rPr>
                <w:rFonts w:eastAsia="Times New Roman"/>
                <w:sz w:val="20"/>
                <w:szCs w:val="20"/>
                <w:lang w:val="en-US"/>
              </w:rPr>
            </w:pPr>
          </w:p>
        </w:tc>
        <w:tc>
          <w:tcPr>
            <w:tcW w:w="224" w:type="pct"/>
            <w:shd w:val="clear" w:color="auto" w:fill="FFFFFF" w:themeFill="background1"/>
            <w:vAlign w:val="center"/>
          </w:tcPr>
          <w:p w:rsidR="00F94125" w:rsidRPr="002F4FA5" w:rsidRDefault="00F94125" w:rsidP="00F94125">
            <w:pPr>
              <w:spacing w:line="240" w:lineRule="auto"/>
              <w:jc w:val="center"/>
              <w:rPr>
                <w:rFonts w:eastAsia="Times New Roman"/>
                <w:sz w:val="20"/>
                <w:szCs w:val="20"/>
                <w:lang w:val="en-US"/>
              </w:rPr>
            </w:pPr>
          </w:p>
        </w:tc>
        <w:tc>
          <w:tcPr>
            <w:tcW w:w="597" w:type="pct"/>
            <w:shd w:val="clear" w:color="auto" w:fill="FFFFFF" w:themeFill="background1"/>
            <w:tcMar>
              <w:top w:w="0" w:type="dxa"/>
              <w:left w:w="115" w:type="dxa"/>
              <w:bottom w:w="0" w:type="dxa"/>
              <w:right w:w="115" w:type="dxa"/>
            </w:tcMar>
            <w:vAlign w:val="center"/>
          </w:tcPr>
          <w:p w:rsidR="00F94125" w:rsidRPr="002F4FA5" w:rsidRDefault="00F94125" w:rsidP="00F94125">
            <w:pPr>
              <w:spacing w:line="240" w:lineRule="auto"/>
              <w:jc w:val="center"/>
              <w:rPr>
                <w:rFonts w:eastAsia="Times New Roman"/>
                <w:sz w:val="20"/>
                <w:szCs w:val="20"/>
                <w:lang w:val="en-US"/>
              </w:rPr>
            </w:pPr>
          </w:p>
        </w:tc>
      </w:tr>
      <w:tr w:rsidR="0062456B" w:rsidRPr="002F4FA5" w:rsidTr="0059201A">
        <w:trPr>
          <w:trHeight w:val="320"/>
          <w:jc w:val="center"/>
        </w:trPr>
        <w:tc>
          <w:tcPr>
            <w:tcW w:w="3018" w:type="pct"/>
            <w:shd w:val="clear" w:color="auto" w:fill="FFFFFF" w:themeFill="background1"/>
            <w:tcMar>
              <w:top w:w="0" w:type="dxa"/>
              <w:left w:w="115" w:type="dxa"/>
              <w:bottom w:w="0" w:type="dxa"/>
              <w:right w:w="115" w:type="dxa"/>
            </w:tcMar>
            <w:vAlign w:val="center"/>
          </w:tcPr>
          <w:p w:rsidR="00F94125" w:rsidRPr="00A130E3" w:rsidRDefault="00F94125" w:rsidP="00F94125">
            <w:pPr>
              <w:spacing w:line="240" w:lineRule="auto"/>
              <w:jc w:val="center"/>
              <w:rPr>
                <w:rFonts w:eastAsia="Times New Roman"/>
                <w:b/>
                <w:i/>
                <w:sz w:val="20"/>
                <w:szCs w:val="20"/>
                <w:lang w:val="en-US"/>
              </w:rPr>
            </w:pPr>
            <w:r w:rsidRPr="00A130E3">
              <w:rPr>
                <w:rFonts w:eastAsia="Times New Roman"/>
                <w:b/>
                <w:i/>
                <w:sz w:val="20"/>
                <w:szCs w:val="20"/>
                <w:lang w:val="en-US"/>
              </w:rPr>
              <w:t>Species-Level Propulsive Efficiency</w:t>
            </w:r>
          </w:p>
          <w:p w:rsidR="00F94125" w:rsidRPr="00A130E3" w:rsidRDefault="00F94125" w:rsidP="00F94125">
            <w:pPr>
              <w:spacing w:line="240" w:lineRule="auto"/>
              <w:jc w:val="center"/>
              <w:rPr>
                <w:rFonts w:eastAsia="Times New Roman"/>
                <w:b/>
                <w:i/>
                <w:sz w:val="20"/>
                <w:szCs w:val="20"/>
                <w:lang w:val="en-US"/>
              </w:rPr>
            </w:pPr>
            <w:r w:rsidRPr="00A130E3">
              <w:rPr>
                <w:rFonts w:eastAsia="Times New Roman"/>
                <w:b/>
                <w:i/>
                <w:sz w:val="20"/>
                <w:szCs w:val="20"/>
                <w:lang w:val="en-US"/>
              </w:rPr>
              <w:t xml:space="preserve">(Figure </w:t>
            </w:r>
            <w:r w:rsidR="0062456B">
              <w:rPr>
                <w:rFonts w:eastAsia="Times New Roman"/>
                <w:b/>
                <w:i/>
                <w:sz w:val="20"/>
                <w:szCs w:val="20"/>
                <w:lang w:val="en-US"/>
              </w:rPr>
              <w:t>7</w:t>
            </w:r>
            <w:r w:rsidRPr="00A130E3">
              <w:rPr>
                <w:rFonts w:eastAsia="Times New Roman"/>
                <w:b/>
                <w:i/>
                <w:sz w:val="20"/>
                <w:szCs w:val="20"/>
                <w:lang w:val="en-US"/>
              </w:rPr>
              <w:t>)</w:t>
            </w:r>
          </w:p>
        </w:tc>
        <w:tc>
          <w:tcPr>
            <w:tcW w:w="1161" w:type="pct"/>
            <w:shd w:val="clear" w:color="auto" w:fill="FFFFFF" w:themeFill="background1"/>
            <w:tcMar>
              <w:top w:w="0" w:type="dxa"/>
              <w:left w:w="115" w:type="dxa"/>
              <w:bottom w:w="0" w:type="dxa"/>
              <w:right w:w="115" w:type="dxa"/>
            </w:tcMar>
            <w:vAlign w:val="center"/>
          </w:tcPr>
          <w:p w:rsidR="00F94125" w:rsidRPr="002F4FA5" w:rsidRDefault="00F94125" w:rsidP="00F94125">
            <w:pPr>
              <w:spacing w:line="240" w:lineRule="auto"/>
              <w:jc w:val="center"/>
              <w:rPr>
                <w:rFonts w:eastAsia="Times New Roman"/>
                <w:sz w:val="20"/>
                <w:szCs w:val="20"/>
                <w:lang w:val="en-US"/>
              </w:rPr>
            </w:pPr>
          </w:p>
        </w:tc>
        <w:tc>
          <w:tcPr>
            <w:tcW w:w="224" w:type="pct"/>
            <w:shd w:val="clear" w:color="auto" w:fill="FFFFFF" w:themeFill="background1"/>
            <w:vAlign w:val="center"/>
          </w:tcPr>
          <w:p w:rsidR="00F94125" w:rsidRPr="002F4FA5" w:rsidRDefault="00F94125" w:rsidP="00F94125">
            <w:pPr>
              <w:spacing w:line="240" w:lineRule="auto"/>
              <w:jc w:val="center"/>
              <w:rPr>
                <w:rFonts w:eastAsia="Times New Roman"/>
                <w:sz w:val="20"/>
                <w:szCs w:val="20"/>
                <w:lang w:val="en-US"/>
              </w:rPr>
            </w:pPr>
          </w:p>
        </w:tc>
        <w:tc>
          <w:tcPr>
            <w:tcW w:w="597" w:type="pct"/>
            <w:shd w:val="clear" w:color="auto" w:fill="FFFFFF" w:themeFill="background1"/>
            <w:tcMar>
              <w:top w:w="0" w:type="dxa"/>
              <w:left w:w="115" w:type="dxa"/>
              <w:bottom w:w="0" w:type="dxa"/>
              <w:right w:w="115" w:type="dxa"/>
            </w:tcMar>
            <w:vAlign w:val="center"/>
          </w:tcPr>
          <w:p w:rsidR="00F94125" w:rsidRPr="002F4FA5" w:rsidRDefault="00F94125" w:rsidP="00F94125">
            <w:pPr>
              <w:spacing w:line="240" w:lineRule="auto"/>
              <w:jc w:val="center"/>
              <w:rPr>
                <w:rFonts w:eastAsia="Times New Roman"/>
                <w:sz w:val="20"/>
                <w:szCs w:val="20"/>
                <w:lang w:val="en-US"/>
              </w:rPr>
            </w:pPr>
          </w:p>
        </w:tc>
      </w:tr>
      <w:tr w:rsidR="0062456B" w:rsidRPr="002F4FA5" w:rsidTr="0059201A">
        <w:trPr>
          <w:trHeight w:val="320"/>
          <w:jc w:val="center"/>
        </w:trPr>
        <w:tc>
          <w:tcPr>
            <w:tcW w:w="3018" w:type="pct"/>
            <w:shd w:val="clear" w:color="auto" w:fill="A6A6A6" w:themeFill="background1" w:themeFillShade="A6"/>
            <w:tcMar>
              <w:top w:w="0" w:type="dxa"/>
              <w:left w:w="115" w:type="dxa"/>
              <w:bottom w:w="0" w:type="dxa"/>
              <w:right w:w="115" w:type="dxa"/>
            </w:tcMar>
            <w:vAlign w:val="center"/>
          </w:tcPr>
          <w:p w:rsidR="00F94125" w:rsidRPr="002F4FA5" w:rsidRDefault="00F94125" w:rsidP="00F94125">
            <w:pPr>
              <w:spacing w:line="240" w:lineRule="auto"/>
              <w:jc w:val="center"/>
              <w:rPr>
                <w:rFonts w:eastAsia="Times New Roman"/>
                <w:sz w:val="20"/>
                <w:szCs w:val="20"/>
                <w:lang w:val="en-US"/>
              </w:rPr>
            </w:pPr>
            <w:r>
              <w:rPr>
                <w:rFonts w:eastAsia="Times New Roman"/>
                <w:sz w:val="20"/>
                <w:szCs w:val="20"/>
                <w:lang w:val="en-US"/>
              </w:rPr>
              <w:t>Odontocetes</w:t>
            </w:r>
          </w:p>
        </w:tc>
        <w:tc>
          <w:tcPr>
            <w:tcW w:w="1161" w:type="pct"/>
            <w:shd w:val="clear" w:color="auto" w:fill="A6A6A6" w:themeFill="background1" w:themeFillShade="A6"/>
            <w:tcMar>
              <w:top w:w="0" w:type="dxa"/>
              <w:left w:w="115" w:type="dxa"/>
              <w:bottom w:w="0" w:type="dxa"/>
              <w:right w:w="115" w:type="dxa"/>
            </w:tcMar>
            <w:vAlign w:val="center"/>
          </w:tcPr>
          <w:p w:rsidR="00F94125" w:rsidRPr="002F4FA5" w:rsidRDefault="00F94125" w:rsidP="00F94125">
            <w:pPr>
              <w:spacing w:line="240" w:lineRule="auto"/>
              <w:jc w:val="center"/>
              <w:rPr>
                <w:rFonts w:eastAsia="Times New Roman"/>
                <w:sz w:val="20"/>
                <w:szCs w:val="20"/>
                <w:lang w:val="en-US"/>
              </w:rPr>
            </w:pPr>
            <w:r>
              <w:rPr>
                <w:rFonts w:eastAsia="Times New Roman"/>
                <w:sz w:val="20"/>
                <w:szCs w:val="20"/>
                <w:lang w:val="en-US"/>
              </w:rPr>
              <w:t>ŷ = 0.015 + 0.811</w:t>
            </w:r>
          </w:p>
        </w:tc>
        <w:tc>
          <w:tcPr>
            <w:tcW w:w="224" w:type="pct"/>
            <w:shd w:val="clear" w:color="auto" w:fill="A6A6A6" w:themeFill="background1" w:themeFillShade="A6"/>
            <w:vAlign w:val="center"/>
          </w:tcPr>
          <w:p w:rsidR="00F94125" w:rsidRPr="002F4FA5" w:rsidRDefault="00F94125" w:rsidP="00F94125">
            <w:pPr>
              <w:spacing w:line="240" w:lineRule="auto"/>
              <w:jc w:val="center"/>
              <w:rPr>
                <w:rFonts w:eastAsia="Times New Roman"/>
                <w:sz w:val="20"/>
                <w:szCs w:val="20"/>
                <w:lang w:val="en-US"/>
              </w:rPr>
            </w:pPr>
            <w:r>
              <w:rPr>
                <w:rFonts w:eastAsia="Times New Roman"/>
                <w:sz w:val="20"/>
                <w:szCs w:val="20"/>
                <w:lang w:val="en-US"/>
              </w:rPr>
              <w:t>0.11</w:t>
            </w:r>
          </w:p>
        </w:tc>
        <w:tc>
          <w:tcPr>
            <w:tcW w:w="597" w:type="pct"/>
            <w:shd w:val="clear" w:color="auto" w:fill="A6A6A6" w:themeFill="background1" w:themeFillShade="A6"/>
            <w:tcMar>
              <w:top w:w="0" w:type="dxa"/>
              <w:left w:w="115" w:type="dxa"/>
              <w:bottom w:w="0" w:type="dxa"/>
              <w:right w:w="115" w:type="dxa"/>
            </w:tcMar>
            <w:vAlign w:val="center"/>
          </w:tcPr>
          <w:p w:rsidR="00F94125" w:rsidRPr="002F4FA5" w:rsidRDefault="00F94125" w:rsidP="00F94125">
            <w:pPr>
              <w:spacing w:line="240" w:lineRule="auto"/>
              <w:jc w:val="center"/>
              <w:rPr>
                <w:rFonts w:eastAsia="Times New Roman"/>
                <w:sz w:val="20"/>
                <w:szCs w:val="20"/>
                <w:lang w:val="en-US"/>
              </w:rPr>
            </w:pPr>
            <w:r>
              <w:rPr>
                <w:rFonts w:eastAsia="Times New Roman"/>
                <w:sz w:val="20"/>
                <w:szCs w:val="20"/>
                <w:lang w:val="en-US"/>
              </w:rPr>
              <w:t>0.420</w:t>
            </w:r>
          </w:p>
        </w:tc>
      </w:tr>
      <w:tr w:rsidR="0062456B" w:rsidRPr="002F4FA5" w:rsidTr="0059201A">
        <w:trPr>
          <w:trHeight w:val="320"/>
          <w:jc w:val="center"/>
        </w:trPr>
        <w:tc>
          <w:tcPr>
            <w:tcW w:w="3018" w:type="pct"/>
            <w:shd w:val="clear" w:color="auto" w:fill="E7E6E6"/>
            <w:tcMar>
              <w:top w:w="0" w:type="dxa"/>
              <w:left w:w="115" w:type="dxa"/>
              <w:bottom w:w="0" w:type="dxa"/>
              <w:right w:w="115" w:type="dxa"/>
            </w:tcMar>
            <w:vAlign w:val="center"/>
          </w:tcPr>
          <w:p w:rsidR="00F94125" w:rsidRPr="002F4FA5" w:rsidRDefault="00F94125" w:rsidP="00F94125">
            <w:pPr>
              <w:spacing w:line="240" w:lineRule="auto"/>
              <w:jc w:val="center"/>
              <w:rPr>
                <w:rFonts w:eastAsia="Times New Roman"/>
                <w:sz w:val="20"/>
                <w:szCs w:val="20"/>
                <w:lang w:val="en-US"/>
              </w:rPr>
            </w:pPr>
            <w:r>
              <w:rPr>
                <w:rFonts w:eastAsia="Times New Roman"/>
                <w:sz w:val="20"/>
                <w:szCs w:val="20"/>
                <w:lang w:val="en-US"/>
              </w:rPr>
              <w:t>Mysticetes</w:t>
            </w:r>
          </w:p>
        </w:tc>
        <w:tc>
          <w:tcPr>
            <w:tcW w:w="1161" w:type="pct"/>
            <w:shd w:val="clear" w:color="auto" w:fill="E7E6E6"/>
            <w:tcMar>
              <w:top w:w="0" w:type="dxa"/>
              <w:left w:w="115" w:type="dxa"/>
              <w:bottom w:w="0" w:type="dxa"/>
              <w:right w:w="115" w:type="dxa"/>
            </w:tcMar>
            <w:vAlign w:val="center"/>
          </w:tcPr>
          <w:p w:rsidR="00F94125" w:rsidRPr="002F4FA5" w:rsidRDefault="00F94125" w:rsidP="00F94125">
            <w:pPr>
              <w:spacing w:line="240" w:lineRule="auto"/>
              <w:jc w:val="center"/>
              <w:rPr>
                <w:rFonts w:eastAsia="Times New Roman"/>
                <w:sz w:val="20"/>
                <w:szCs w:val="20"/>
                <w:lang w:val="en-US"/>
              </w:rPr>
            </w:pPr>
            <w:r>
              <w:rPr>
                <w:rFonts w:eastAsia="Times New Roman"/>
                <w:sz w:val="20"/>
                <w:szCs w:val="20"/>
                <w:lang w:val="en-US"/>
              </w:rPr>
              <w:t>ŷ = -0.003 + 0.933</w:t>
            </w:r>
          </w:p>
        </w:tc>
        <w:tc>
          <w:tcPr>
            <w:tcW w:w="224" w:type="pct"/>
            <w:shd w:val="clear" w:color="auto" w:fill="E7E6E6"/>
            <w:vAlign w:val="center"/>
          </w:tcPr>
          <w:p w:rsidR="00F94125" w:rsidRPr="002F4FA5" w:rsidRDefault="00F94125" w:rsidP="00F94125">
            <w:pPr>
              <w:spacing w:line="240" w:lineRule="auto"/>
              <w:jc w:val="center"/>
              <w:rPr>
                <w:rFonts w:eastAsia="Times New Roman"/>
                <w:sz w:val="20"/>
                <w:szCs w:val="20"/>
                <w:lang w:val="en-US"/>
              </w:rPr>
            </w:pPr>
            <w:r>
              <w:rPr>
                <w:rFonts w:eastAsia="Times New Roman"/>
                <w:sz w:val="20"/>
                <w:szCs w:val="20"/>
                <w:lang w:val="en-US"/>
              </w:rPr>
              <w:t>0.51</w:t>
            </w:r>
          </w:p>
        </w:tc>
        <w:tc>
          <w:tcPr>
            <w:tcW w:w="597" w:type="pct"/>
            <w:shd w:val="clear" w:color="auto" w:fill="E7E6E6"/>
            <w:tcMar>
              <w:top w:w="0" w:type="dxa"/>
              <w:left w:w="115" w:type="dxa"/>
              <w:bottom w:w="0" w:type="dxa"/>
              <w:right w:w="115" w:type="dxa"/>
            </w:tcMar>
            <w:vAlign w:val="center"/>
          </w:tcPr>
          <w:p w:rsidR="00F94125" w:rsidRPr="002F4FA5" w:rsidRDefault="00F94125" w:rsidP="00F94125">
            <w:pPr>
              <w:spacing w:line="240" w:lineRule="auto"/>
              <w:jc w:val="center"/>
              <w:rPr>
                <w:rFonts w:eastAsia="Times New Roman"/>
                <w:sz w:val="20"/>
                <w:szCs w:val="20"/>
                <w:lang w:val="en-US"/>
              </w:rPr>
            </w:pPr>
            <w:r>
              <w:rPr>
                <w:rFonts w:eastAsia="Times New Roman"/>
                <w:sz w:val="20"/>
                <w:szCs w:val="20"/>
                <w:lang w:val="en-US"/>
              </w:rPr>
              <w:t>0.086</w:t>
            </w:r>
          </w:p>
        </w:tc>
      </w:tr>
    </w:tbl>
    <w:p w:rsidR="00B27F43" w:rsidRPr="00B27F43" w:rsidRDefault="00B27F43" w:rsidP="00B27F43">
      <w:pPr>
        <w:spacing w:line="240" w:lineRule="auto"/>
        <w:rPr>
          <w:rFonts w:ascii="Times New Roman" w:eastAsia="Times New Roman" w:hAnsi="Times New Roman" w:cs="Times New Roman"/>
          <w:sz w:val="24"/>
          <w:szCs w:val="24"/>
          <w:lang w:val="en-US"/>
        </w:rPr>
      </w:pPr>
    </w:p>
    <w:p w:rsidR="00B27F43" w:rsidRPr="00B27F43" w:rsidRDefault="00B27F43" w:rsidP="00B27F43">
      <w:pPr>
        <w:shd w:val="clear" w:color="auto" w:fill="FFFFFF"/>
        <w:spacing w:line="240" w:lineRule="auto"/>
        <w:rPr>
          <w:rFonts w:ascii="Times New Roman" w:eastAsia="Times New Roman" w:hAnsi="Times New Roman" w:cs="Times New Roman"/>
          <w:sz w:val="24"/>
          <w:szCs w:val="24"/>
          <w:lang w:val="en-US"/>
        </w:rPr>
      </w:pPr>
      <w:r w:rsidRPr="00B27F43">
        <w:rPr>
          <w:rFonts w:eastAsia="Times New Roman"/>
          <w:color w:val="000000"/>
          <w:sz w:val="24"/>
          <w:szCs w:val="24"/>
          <w:lang w:val="en-US"/>
        </w:rPr>
        <w:t>Table 3. This table contains equations, estimates, R</w:t>
      </w:r>
      <w:r w:rsidRPr="00B27F43">
        <w:rPr>
          <w:rFonts w:eastAsia="Times New Roman"/>
          <w:color w:val="000000"/>
          <w:sz w:val="14"/>
          <w:szCs w:val="14"/>
          <w:vertAlign w:val="superscript"/>
          <w:lang w:val="en-US"/>
        </w:rPr>
        <w:t>2</w:t>
      </w:r>
      <w:r w:rsidRPr="00B27F43">
        <w:rPr>
          <w:rFonts w:eastAsia="Times New Roman"/>
          <w:color w:val="000000"/>
          <w:sz w:val="24"/>
          <w:szCs w:val="24"/>
          <w:lang w:val="en-US"/>
        </w:rPr>
        <w:t xml:space="preserve"> values, and p values from generalized linear mixed m</w:t>
      </w:r>
      <w:r w:rsidR="003F2F4A">
        <w:rPr>
          <w:rFonts w:eastAsia="Times New Roman"/>
          <w:color w:val="000000"/>
          <w:sz w:val="24"/>
          <w:szCs w:val="24"/>
          <w:lang w:val="en-US"/>
        </w:rPr>
        <w:t>odels for sequential figures 3-7 and 9</w:t>
      </w:r>
      <w:r w:rsidRPr="00B27F43">
        <w:rPr>
          <w:rFonts w:eastAsia="Times New Roman"/>
          <w:color w:val="000000"/>
          <w:sz w:val="24"/>
          <w:szCs w:val="24"/>
          <w:lang w:val="en-US"/>
        </w:rPr>
        <w:t>.</w:t>
      </w:r>
    </w:p>
    <w:p w:rsidR="00B27F43" w:rsidRPr="00B27F43" w:rsidRDefault="00B27F43" w:rsidP="00B27F43">
      <w:pPr>
        <w:shd w:val="clear" w:color="auto" w:fill="FFFFFF"/>
        <w:spacing w:line="240" w:lineRule="auto"/>
        <w:rPr>
          <w:rFonts w:ascii="Times New Roman" w:eastAsia="Times New Roman" w:hAnsi="Times New Roman" w:cs="Times New Roman"/>
          <w:sz w:val="24"/>
          <w:szCs w:val="24"/>
          <w:lang w:val="en-US"/>
        </w:rPr>
      </w:pPr>
      <w:r w:rsidRPr="00B27F43">
        <w:rPr>
          <w:rFonts w:ascii="Times New Roman" w:eastAsia="Times New Roman" w:hAnsi="Times New Roman" w:cs="Times New Roman"/>
          <w:sz w:val="24"/>
          <w:szCs w:val="24"/>
          <w:lang w:val="en-US"/>
        </w:rPr>
        <w:t> </w:t>
      </w:r>
    </w:p>
    <w:p w:rsidR="00B27F43" w:rsidRPr="00B27F43" w:rsidRDefault="00B27F43" w:rsidP="00B27F43">
      <w:pPr>
        <w:shd w:val="clear" w:color="auto" w:fill="FFFFFF"/>
        <w:spacing w:line="240" w:lineRule="auto"/>
        <w:rPr>
          <w:rFonts w:ascii="Times New Roman" w:eastAsia="Times New Roman" w:hAnsi="Times New Roman" w:cs="Times New Roman"/>
          <w:sz w:val="24"/>
          <w:szCs w:val="24"/>
          <w:lang w:val="en-US"/>
        </w:rPr>
      </w:pPr>
      <w:r w:rsidRPr="00B27F43">
        <w:rPr>
          <w:rFonts w:ascii="Times New Roman" w:eastAsia="Times New Roman" w:hAnsi="Times New Roman" w:cs="Times New Roman"/>
          <w:sz w:val="24"/>
          <w:szCs w:val="24"/>
          <w:lang w:val="en-US"/>
        </w:rPr>
        <w:t> </w:t>
      </w:r>
    </w:p>
    <w:p w:rsidR="00B27F43" w:rsidRPr="00B27F43" w:rsidRDefault="00B27F43" w:rsidP="00B27F43">
      <w:pPr>
        <w:shd w:val="clear" w:color="auto" w:fill="FFFFFF"/>
        <w:spacing w:line="240" w:lineRule="auto"/>
        <w:rPr>
          <w:rFonts w:ascii="Times New Roman" w:eastAsia="Times New Roman" w:hAnsi="Times New Roman" w:cs="Times New Roman"/>
          <w:sz w:val="24"/>
          <w:szCs w:val="24"/>
          <w:lang w:val="en-US"/>
        </w:rPr>
      </w:pPr>
      <w:r w:rsidRPr="00B27F43">
        <w:rPr>
          <w:rFonts w:ascii="Times New Roman" w:eastAsia="Times New Roman" w:hAnsi="Times New Roman" w:cs="Times New Roman"/>
          <w:sz w:val="24"/>
          <w:szCs w:val="24"/>
          <w:lang w:val="en-US"/>
        </w:rPr>
        <w:t> </w:t>
      </w:r>
    </w:p>
    <w:p w:rsidR="00B27F43" w:rsidRPr="00B27F43" w:rsidRDefault="00B27F43" w:rsidP="00B27F43">
      <w:pPr>
        <w:shd w:val="clear" w:color="auto" w:fill="FFFFFF"/>
        <w:spacing w:line="240" w:lineRule="auto"/>
        <w:rPr>
          <w:rFonts w:ascii="Times New Roman" w:eastAsia="Times New Roman" w:hAnsi="Times New Roman" w:cs="Times New Roman"/>
          <w:sz w:val="24"/>
          <w:szCs w:val="24"/>
          <w:lang w:val="en-US"/>
        </w:rPr>
      </w:pPr>
      <w:r w:rsidRPr="00B27F43">
        <w:rPr>
          <w:rFonts w:ascii="Times New Roman" w:eastAsia="Times New Roman" w:hAnsi="Times New Roman" w:cs="Times New Roman"/>
          <w:sz w:val="24"/>
          <w:szCs w:val="24"/>
          <w:lang w:val="en-US"/>
        </w:rPr>
        <w:t> </w:t>
      </w:r>
    </w:p>
    <w:p w:rsidR="001A44D6" w:rsidRDefault="00B27F43" w:rsidP="00B27F43">
      <w:pPr>
        <w:spacing w:after="240" w:line="240" w:lineRule="auto"/>
        <w:rPr>
          <w:rFonts w:ascii="Times New Roman" w:eastAsia="Times New Roman" w:hAnsi="Times New Roman" w:cs="Times New Roman"/>
          <w:sz w:val="24"/>
          <w:szCs w:val="24"/>
          <w:lang w:val="en-US"/>
        </w:rPr>
      </w:pPr>
      <w:r w:rsidRPr="00B27F43">
        <w:rPr>
          <w:rFonts w:ascii="Times New Roman" w:eastAsia="Times New Roman" w:hAnsi="Times New Roman" w:cs="Times New Roman"/>
          <w:sz w:val="24"/>
          <w:szCs w:val="24"/>
          <w:lang w:val="en-US"/>
        </w:rPr>
        <w:br/>
      </w:r>
      <w:r w:rsidRPr="00B27F43">
        <w:rPr>
          <w:rFonts w:ascii="Times New Roman" w:eastAsia="Times New Roman" w:hAnsi="Times New Roman" w:cs="Times New Roman"/>
          <w:sz w:val="24"/>
          <w:szCs w:val="24"/>
          <w:lang w:val="en-US"/>
        </w:rPr>
        <w:br/>
      </w:r>
      <w:r w:rsidRPr="00B27F43">
        <w:rPr>
          <w:rFonts w:ascii="Times New Roman" w:eastAsia="Times New Roman" w:hAnsi="Times New Roman" w:cs="Times New Roman"/>
          <w:sz w:val="24"/>
          <w:szCs w:val="24"/>
          <w:lang w:val="en-US"/>
        </w:rPr>
        <w:br/>
      </w:r>
      <w:r w:rsidRPr="00B27F43">
        <w:rPr>
          <w:rFonts w:ascii="Times New Roman" w:eastAsia="Times New Roman" w:hAnsi="Times New Roman" w:cs="Times New Roman"/>
          <w:sz w:val="24"/>
          <w:szCs w:val="24"/>
          <w:lang w:val="en-US"/>
        </w:rPr>
        <w:br/>
      </w:r>
      <w:r w:rsidRPr="00B27F43">
        <w:rPr>
          <w:rFonts w:ascii="Times New Roman" w:eastAsia="Times New Roman" w:hAnsi="Times New Roman" w:cs="Times New Roman"/>
          <w:sz w:val="24"/>
          <w:szCs w:val="24"/>
          <w:lang w:val="en-US"/>
        </w:rPr>
        <w:br/>
      </w:r>
      <w:r w:rsidRPr="00B27F43">
        <w:rPr>
          <w:rFonts w:ascii="Times New Roman" w:eastAsia="Times New Roman" w:hAnsi="Times New Roman" w:cs="Times New Roman"/>
          <w:sz w:val="24"/>
          <w:szCs w:val="24"/>
          <w:lang w:val="en-US"/>
        </w:rPr>
        <w:br/>
      </w:r>
      <w:r w:rsidRPr="00B27F43">
        <w:rPr>
          <w:rFonts w:ascii="Times New Roman" w:eastAsia="Times New Roman" w:hAnsi="Times New Roman" w:cs="Times New Roman"/>
          <w:sz w:val="24"/>
          <w:szCs w:val="24"/>
          <w:lang w:val="en-US"/>
        </w:rPr>
        <w:br/>
      </w:r>
      <w:r w:rsidRPr="00B27F43">
        <w:rPr>
          <w:rFonts w:ascii="Times New Roman" w:eastAsia="Times New Roman" w:hAnsi="Times New Roman" w:cs="Times New Roman"/>
          <w:sz w:val="24"/>
          <w:szCs w:val="24"/>
          <w:lang w:val="en-US"/>
        </w:rPr>
        <w:br/>
      </w:r>
      <w:r w:rsidRPr="00B27F43">
        <w:rPr>
          <w:rFonts w:ascii="Times New Roman" w:eastAsia="Times New Roman" w:hAnsi="Times New Roman" w:cs="Times New Roman"/>
          <w:sz w:val="24"/>
          <w:szCs w:val="24"/>
          <w:lang w:val="en-US"/>
        </w:rPr>
        <w:br/>
      </w:r>
      <w:r w:rsidRPr="00B27F43">
        <w:rPr>
          <w:rFonts w:ascii="Times New Roman" w:eastAsia="Times New Roman" w:hAnsi="Times New Roman" w:cs="Times New Roman"/>
          <w:sz w:val="24"/>
          <w:szCs w:val="24"/>
          <w:lang w:val="en-US"/>
        </w:rPr>
        <w:br/>
      </w:r>
      <w:r w:rsidRPr="00B27F43">
        <w:rPr>
          <w:rFonts w:ascii="Times New Roman" w:eastAsia="Times New Roman" w:hAnsi="Times New Roman" w:cs="Times New Roman"/>
          <w:sz w:val="24"/>
          <w:szCs w:val="24"/>
          <w:lang w:val="en-US"/>
        </w:rPr>
        <w:br/>
      </w:r>
      <w:r w:rsidRPr="00B27F43">
        <w:rPr>
          <w:rFonts w:ascii="Times New Roman" w:eastAsia="Times New Roman" w:hAnsi="Times New Roman" w:cs="Times New Roman"/>
          <w:sz w:val="24"/>
          <w:szCs w:val="24"/>
          <w:lang w:val="en-US"/>
        </w:rPr>
        <w:br/>
      </w:r>
    </w:p>
    <w:p w:rsidR="001A44D6" w:rsidRDefault="001A44D6" w:rsidP="00B27F43">
      <w:pPr>
        <w:spacing w:after="240" w:line="240" w:lineRule="auto"/>
        <w:rPr>
          <w:rFonts w:ascii="Times New Roman" w:eastAsia="Times New Roman" w:hAnsi="Times New Roman" w:cs="Times New Roman"/>
          <w:sz w:val="24"/>
          <w:szCs w:val="24"/>
          <w:lang w:val="en-US"/>
        </w:rPr>
      </w:pPr>
    </w:p>
    <w:p w:rsidR="001A44D6" w:rsidRDefault="001A44D6" w:rsidP="00B27F43">
      <w:pPr>
        <w:spacing w:after="240" w:line="240" w:lineRule="auto"/>
        <w:rPr>
          <w:rFonts w:ascii="Times New Roman" w:eastAsia="Times New Roman" w:hAnsi="Times New Roman" w:cs="Times New Roman"/>
          <w:sz w:val="24"/>
          <w:szCs w:val="24"/>
          <w:lang w:val="en-US"/>
        </w:rPr>
      </w:pPr>
    </w:p>
    <w:p w:rsidR="00B27F43" w:rsidRPr="00B27F43" w:rsidRDefault="00B27F43" w:rsidP="00B27F43">
      <w:pPr>
        <w:spacing w:after="240" w:line="240" w:lineRule="auto"/>
        <w:rPr>
          <w:rFonts w:ascii="Times New Roman" w:eastAsia="Times New Roman" w:hAnsi="Times New Roman" w:cs="Times New Roman"/>
          <w:sz w:val="24"/>
          <w:szCs w:val="24"/>
          <w:lang w:val="en-US"/>
        </w:rPr>
      </w:pPr>
      <w:r w:rsidRPr="00B27F43">
        <w:rPr>
          <w:rFonts w:ascii="Times New Roman" w:eastAsia="Times New Roman" w:hAnsi="Times New Roman" w:cs="Times New Roman"/>
          <w:sz w:val="24"/>
          <w:szCs w:val="24"/>
          <w:lang w:val="en-US"/>
        </w:rPr>
        <w:br/>
      </w:r>
      <w:r w:rsidRPr="00B27F43">
        <w:rPr>
          <w:rFonts w:ascii="Times New Roman" w:eastAsia="Times New Roman" w:hAnsi="Times New Roman" w:cs="Times New Roman"/>
          <w:sz w:val="24"/>
          <w:szCs w:val="24"/>
          <w:lang w:val="en-US"/>
        </w:rPr>
        <w:br/>
      </w:r>
    </w:p>
    <w:tbl>
      <w:tblPr>
        <w:tblW w:w="0" w:type="auto"/>
        <w:jc w:val="center"/>
        <w:tblCellMar>
          <w:top w:w="15" w:type="dxa"/>
          <w:left w:w="15" w:type="dxa"/>
          <w:bottom w:w="15" w:type="dxa"/>
          <w:right w:w="15" w:type="dxa"/>
        </w:tblCellMar>
        <w:tblLook w:val="04A0" w:firstRow="1" w:lastRow="0" w:firstColumn="1" w:lastColumn="0" w:noHBand="0" w:noVBand="1"/>
      </w:tblPr>
      <w:tblGrid>
        <w:gridCol w:w="2204"/>
        <w:gridCol w:w="2287"/>
        <w:gridCol w:w="897"/>
        <w:gridCol w:w="1530"/>
        <w:gridCol w:w="2442"/>
      </w:tblGrid>
      <w:tr w:rsidR="00B27F43" w:rsidRPr="00B27F43" w:rsidTr="00CC31CF">
        <w:trPr>
          <w:trHeight w:val="751"/>
          <w:jc w:val="center"/>
        </w:trPr>
        <w:tc>
          <w:tcPr>
            <w:tcW w:w="0" w:type="auto"/>
            <w:tcBorders>
              <w:bottom w:val="single" w:sz="4" w:space="0" w:color="000000"/>
            </w:tcBorders>
            <w:shd w:val="clear" w:color="auto" w:fill="FFFFFF"/>
            <w:tcMar>
              <w:top w:w="0" w:type="dxa"/>
              <w:left w:w="115" w:type="dxa"/>
              <w:bottom w:w="0" w:type="dxa"/>
              <w:right w:w="115" w:type="dxa"/>
            </w:tcMar>
            <w:vAlign w:val="center"/>
            <w:hideMark/>
          </w:tcPr>
          <w:p w:rsidR="00B27F43" w:rsidRPr="00B27F43" w:rsidRDefault="00B27F43" w:rsidP="00B27F43">
            <w:pPr>
              <w:spacing w:line="240" w:lineRule="auto"/>
              <w:jc w:val="center"/>
              <w:rPr>
                <w:rFonts w:ascii="Times New Roman" w:eastAsia="Times New Roman" w:hAnsi="Times New Roman" w:cs="Times New Roman"/>
                <w:sz w:val="24"/>
                <w:szCs w:val="24"/>
                <w:lang w:val="en-US"/>
              </w:rPr>
            </w:pPr>
            <w:r w:rsidRPr="00B27F43">
              <w:rPr>
                <w:rFonts w:eastAsia="Times New Roman"/>
                <w:b/>
                <w:bCs/>
                <w:i/>
                <w:iCs/>
                <w:color w:val="000000"/>
                <w:sz w:val="20"/>
                <w:szCs w:val="20"/>
                <w:lang w:val="en-US"/>
              </w:rPr>
              <w:t>Species</w:t>
            </w:r>
          </w:p>
        </w:tc>
        <w:tc>
          <w:tcPr>
            <w:tcW w:w="2287" w:type="dxa"/>
            <w:tcBorders>
              <w:bottom w:val="single" w:sz="4" w:space="0" w:color="000000"/>
            </w:tcBorders>
            <w:shd w:val="clear" w:color="auto" w:fill="FFFFFF"/>
            <w:tcMar>
              <w:top w:w="100" w:type="dxa"/>
              <w:left w:w="100" w:type="dxa"/>
              <w:bottom w:w="100" w:type="dxa"/>
              <w:right w:w="100" w:type="dxa"/>
            </w:tcMar>
            <w:vAlign w:val="center"/>
            <w:hideMark/>
          </w:tcPr>
          <w:p w:rsidR="00B27F43" w:rsidRPr="00B27F43" w:rsidRDefault="007E327D" w:rsidP="00B27F43">
            <w:pPr>
              <w:spacing w:line="240" w:lineRule="auto"/>
              <w:jc w:val="center"/>
              <w:rPr>
                <w:rFonts w:ascii="Times New Roman" w:eastAsia="Times New Roman" w:hAnsi="Times New Roman" w:cs="Times New Roman"/>
                <w:sz w:val="24"/>
                <w:szCs w:val="24"/>
                <w:lang w:val="en-US"/>
              </w:rPr>
            </w:pPr>
            <w:r>
              <w:rPr>
                <w:rFonts w:eastAsia="Times New Roman"/>
                <w:b/>
                <w:bCs/>
                <w:i/>
                <w:iCs/>
                <w:color w:val="000000"/>
                <w:sz w:val="20"/>
                <w:szCs w:val="20"/>
                <w:lang w:val="en-US"/>
              </w:rPr>
              <w:t>Swim Speed (m s</w:t>
            </w:r>
            <w:r>
              <w:rPr>
                <w:rFonts w:eastAsia="Times New Roman"/>
                <w:b/>
                <w:bCs/>
                <w:i/>
                <w:iCs/>
                <w:color w:val="000000"/>
                <w:sz w:val="20"/>
                <w:szCs w:val="20"/>
                <w:vertAlign w:val="superscript"/>
                <w:lang w:val="en-US"/>
              </w:rPr>
              <w:t>-1</w:t>
            </w:r>
            <w:r w:rsidR="00B27F43" w:rsidRPr="00B27F43">
              <w:rPr>
                <w:rFonts w:eastAsia="Times New Roman"/>
                <w:b/>
                <w:bCs/>
                <w:i/>
                <w:iCs/>
                <w:color w:val="000000"/>
                <w:sz w:val="20"/>
                <w:szCs w:val="20"/>
                <w:lang w:val="en-US"/>
              </w:rPr>
              <w:t xml:space="preserve">) or (bl </w:t>
            </w:r>
            <w:r>
              <w:rPr>
                <w:rFonts w:eastAsia="Times New Roman"/>
                <w:b/>
                <w:bCs/>
                <w:i/>
                <w:iCs/>
                <w:color w:val="000000"/>
                <w:sz w:val="20"/>
                <w:szCs w:val="20"/>
                <w:lang w:val="en-US"/>
              </w:rPr>
              <w:t>s</w:t>
            </w:r>
            <w:r>
              <w:rPr>
                <w:rFonts w:eastAsia="Times New Roman"/>
                <w:b/>
                <w:bCs/>
                <w:i/>
                <w:iCs/>
                <w:color w:val="000000"/>
                <w:sz w:val="20"/>
                <w:szCs w:val="20"/>
                <w:vertAlign w:val="superscript"/>
                <w:lang w:val="en-US"/>
              </w:rPr>
              <w:t>-1</w:t>
            </w:r>
            <w:r w:rsidR="00B27F43" w:rsidRPr="00B27F43">
              <w:rPr>
                <w:rFonts w:eastAsia="Times New Roman"/>
                <w:b/>
                <w:bCs/>
                <w:i/>
                <w:iCs/>
                <w:color w:val="000000"/>
                <w:sz w:val="20"/>
                <w:szCs w:val="20"/>
                <w:lang w:val="en-US"/>
              </w:rPr>
              <w:t>)*</w:t>
            </w:r>
          </w:p>
        </w:tc>
        <w:tc>
          <w:tcPr>
            <w:tcW w:w="897" w:type="dxa"/>
            <w:tcBorders>
              <w:bottom w:val="single" w:sz="4" w:space="0" w:color="000000"/>
            </w:tcBorders>
            <w:shd w:val="clear" w:color="auto" w:fill="FFFFFF"/>
            <w:tcMar>
              <w:top w:w="0" w:type="dxa"/>
              <w:left w:w="115" w:type="dxa"/>
              <w:bottom w:w="0" w:type="dxa"/>
              <w:right w:w="115" w:type="dxa"/>
            </w:tcMar>
            <w:vAlign w:val="center"/>
            <w:hideMark/>
          </w:tcPr>
          <w:p w:rsidR="00B27F43" w:rsidRPr="00B27F43" w:rsidRDefault="00B27F43" w:rsidP="00B27F43">
            <w:pPr>
              <w:spacing w:line="240" w:lineRule="auto"/>
              <w:jc w:val="center"/>
              <w:rPr>
                <w:rFonts w:ascii="Times New Roman" w:eastAsia="Times New Roman" w:hAnsi="Times New Roman" w:cs="Times New Roman"/>
                <w:sz w:val="24"/>
                <w:szCs w:val="24"/>
                <w:lang w:val="en-US"/>
              </w:rPr>
            </w:pPr>
            <w:r w:rsidRPr="00B27F43">
              <w:rPr>
                <w:rFonts w:eastAsia="Times New Roman"/>
                <w:b/>
                <w:bCs/>
                <w:i/>
                <w:iCs/>
                <w:color w:val="000000"/>
                <w:sz w:val="20"/>
                <w:szCs w:val="20"/>
                <w:lang w:val="en-US"/>
              </w:rPr>
              <w:t>Total Length (m)</w:t>
            </w:r>
          </w:p>
        </w:tc>
        <w:tc>
          <w:tcPr>
            <w:tcW w:w="0" w:type="auto"/>
            <w:tcBorders>
              <w:bottom w:val="single" w:sz="4" w:space="0" w:color="000000"/>
            </w:tcBorders>
            <w:shd w:val="clear" w:color="auto" w:fill="FFFFFF"/>
            <w:tcMar>
              <w:top w:w="100" w:type="dxa"/>
              <w:left w:w="100" w:type="dxa"/>
              <w:bottom w:w="100" w:type="dxa"/>
              <w:right w:w="100" w:type="dxa"/>
            </w:tcMar>
            <w:vAlign w:val="center"/>
            <w:hideMark/>
          </w:tcPr>
          <w:p w:rsidR="00B27F43" w:rsidRPr="00B27F43" w:rsidRDefault="00B27F43" w:rsidP="00B27F43">
            <w:pPr>
              <w:spacing w:line="240" w:lineRule="auto"/>
              <w:jc w:val="center"/>
              <w:rPr>
                <w:rFonts w:ascii="Times New Roman" w:eastAsia="Times New Roman" w:hAnsi="Times New Roman" w:cs="Times New Roman"/>
                <w:sz w:val="24"/>
                <w:szCs w:val="24"/>
                <w:lang w:val="en-US"/>
              </w:rPr>
            </w:pPr>
            <w:r w:rsidRPr="00B27F43">
              <w:rPr>
                <w:rFonts w:eastAsia="Times New Roman"/>
                <w:b/>
                <w:bCs/>
                <w:i/>
                <w:iCs/>
                <w:color w:val="000000"/>
                <w:sz w:val="20"/>
                <w:szCs w:val="20"/>
                <w:lang w:val="en-US"/>
              </w:rPr>
              <w:t>Propulsive Efficiency</w:t>
            </w:r>
          </w:p>
        </w:tc>
        <w:tc>
          <w:tcPr>
            <w:tcW w:w="0" w:type="auto"/>
            <w:tcBorders>
              <w:bottom w:val="single" w:sz="4" w:space="0" w:color="000000"/>
            </w:tcBorders>
            <w:shd w:val="clear" w:color="auto" w:fill="FFFFFF"/>
            <w:tcMar>
              <w:top w:w="0" w:type="dxa"/>
              <w:left w:w="115" w:type="dxa"/>
              <w:bottom w:w="0" w:type="dxa"/>
              <w:right w:w="115" w:type="dxa"/>
            </w:tcMar>
            <w:vAlign w:val="center"/>
            <w:hideMark/>
          </w:tcPr>
          <w:p w:rsidR="00B27F43" w:rsidRPr="00B27F43" w:rsidRDefault="00B27F43" w:rsidP="00B27F43">
            <w:pPr>
              <w:spacing w:line="240" w:lineRule="auto"/>
              <w:jc w:val="center"/>
              <w:rPr>
                <w:rFonts w:ascii="Times New Roman" w:eastAsia="Times New Roman" w:hAnsi="Times New Roman" w:cs="Times New Roman"/>
                <w:sz w:val="24"/>
                <w:szCs w:val="24"/>
                <w:lang w:val="en-US"/>
              </w:rPr>
            </w:pPr>
            <w:r w:rsidRPr="00B27F43">
              <w:rPr>
                <w:rFonts w:eastAsia="Times New Roman"/>
                <w:b/>
                <w:bCs/>
                <w:i/>
                <w:iCs/>
                <w:color w:val="000000"/>
                <w:sz w:val="20"/>
                <w:szCs w:val="20"/>
                <w:lang w:val="en-US"/>
              </w:rPr>
              <w:t>Source(s)</w:t>
            </w:r>
          </w:p>
        </w:tc>
      </w:tr>
      <w:tr w:rsidR="00B27F43" w:rsidRPr="00B27F43" w:rsidTr="00CC31CF">
        <w:trPr>
          <w:trHeight w:val="751"/>
          <w:jc w:val="center"/>
        </w:trPr>
        <w:tc>
          <w:tcPr>
            <w:tcW w:w="0" w:type="auto"/>
            <w:tcBorders>
              <w:top w:val="single" w:sz="4" w:space="0" w:color="000000"/>
            </w:tcBorders>
            <w:shd w:val="clear" w:color="auto" w:fill="A5A5A5"/>
            <w:tcMar>
              <w:top w:w="0" w:type="dxa"/>
              <w:left w:w="115" w:type="dxa"/>
              <w:bottom w:w="0" w:type="dxa"/>
              <w:right w:w="115" w:type="dxa"/>
            </w:tcMar>
            <w:vAlign w:val="center"/>
            <w:hideMark/>
          </w:tcPr>
          <w:p w:rsidR="00B27F43" w:rsidRPr="00B27F43" w:rsidRDefault="00B27F43" w:rsidP="00B27F43">
            <w:pPr>
              <w:spacing w:line="240" w:lineRule="auto"/>
              <w:jc w:val="center"/>
              <w:rPr>
                <w:rFonts w:ascii="Times New Roman" w:eastAsia="Times New Roman" w:hAnsi="Times New Roman" w:cs="Times New Roman"/>
                <w:sz w:val="24"/>
                <w:szCs w:val="24"/>
                <w:lang w:val="en-US"/>
              </w:rPr>
            </w:pPr>
            <w:r w:rsidRPr="00B27F43">
              <w:rPr>
                <w:rFonts w:eastAsia="Times New Roman"/>
                <w:b/>
                <w:bCs/>
                <w:i/>
                <w:iCs/>
                <w:color w:val="000000"/>
                <w:sz w:val="20"/>
                <w:szCs w:val="20"/>
                <w:lang w:val="en-US"/>
              </w:rPr>
              <w:t>Homo sapien</w:t>
            </w:r>
          </w:p>
          <w:p w:rsidR="00B27F43" w:rsidRPr="00B27F43" w:rsidRDefault="00B27F43" w:rsidP="00B27F43">
            <w:pPr>
              <w:spacing w:line="240" w:lineRule="auto"/>
              <w:jc w:val="center"/>
              <w:rPr>
                <w:rFonts w:ascii="Times New Roman" w:eastAsia="Times New Roman" w:hAnsi="Times New Roman" w:cs="Times New Roman"/>
                <w:sz w:val="24"/>
                <w:szCs w:val="24"/>
                <w:lang w:val="en-US"/>
              </w:rPr>
            </w:pPr>
            <w:r w:rsidRPr="00B27F43">
              <w:rPr>
                <w:rFonts w:eastAsia="Times New Roman"/>
                <w:i/>
                <w:iCs/>
                <w:color w:val="000000"/>
                <w:sz w:val="20"/>
                <w:szCs w:val="20"/>
                <w:lang w:val="en-US"/>
              </w:rPr>
              <w:t>Human (Female)</w:t>
            </w:r>
          </w:p>
        </w:tc>
        <w:tc>
          <w:tcPr>
            <w:tcW w:w="2287" w:type="dxa"/>
            <w:tcBorders>
              <w:top w:val="single" w:sz="4" w:space="0" w:color="000000"/>
            </w:tcBorders>
            <w:shd w:val="clear" w:color="auto" w:fill="A5A5A5"/>
            <w:tcMar>
              <w:top w:w="100" w:type="dxa"/>
              <w:left w:w="100" w:type="dxa"/>
              <w:bottom w:w="100" w:type="dxa"/>
              <w:right w:w="100" w:type="dxa"/>
            </w:tcMar>
            <w:vAlign w:val="center"/>
            <w:hideMark/>
          </w:tcPr>
          <w:p w:rsidR="00B27F43" w:rsidRPr="00B27F43" w:rsidRDefault="00B27F43" w:rsidP="00B27F43">
            <w:pPr>
              <w:spacing w:line="240" w:lineRule="auto"/>
              <w:jc w:val="center"/>
              <w:rPr>
                <w:rFonts w:ascii="Times New Roman" w:eastAsia="Times New Roman" w:hAnsi="Times New Roman" w:cs="Times New Roman"/>
                <w:sz w:val="24"/>
                <w:szCs w:val="24"/>
                <w:lang w:val="en-US"/>
              </w:rPr>
            </w:pPr>
            <w:r w:rsidRPr="00B27F43">
              <w:rPr>
                <w:rFonts w:eastAsia="Times New Roman"/>
                <w:color w:val="000000"/>
                <w:sz w:val="20"/>
                <w:szCs w:val="20"/>
                <w:lang w:val="en-US"/>
              </w:rPr>
              <w:t>0.95</w:t>
            </w:r>
          </w:p>
        </w:tc>
        <w:tc>
          <w:tcPr>
            <w:tcW w:w="897" w:type="dxa"/>
            <w:tcBorders>
              <w:top w:val="single" w:sz="4" w:space="0" w:color="000000"/>
            </w:tcBorders>
            <w:shd w:val="clear" w:color="auto" w:fill="A5A5A5"/>
            <w:tcMar>
              <w:top w:w="0" w:type="dxa"/>
              <w:left w:w="115" w:type="dxa"/>
              <w:bottom w:w="0" w:type="dxa"/>
              <w:right w:w="115" w:type="dxa"/>
            </w:tcMar>
            <w:vAlign w:val="center"/>
            <w:hideMark/>
          </w:tcPr>
          <w:p w:rsidR="00B27F43" w:rsidRPr="00B27F43" w:rsidRDefault="00B27F43" w:rsidP="00B27F43">
            <w:pPr>
              <w:spacing w:line="240" w:lineRule="auto"/>
              <w:jc w:val="center"/>
              <w:rPr>
                <w:rFonts w:ascii="Times New Roman" w:eastAsia="Times New Roman" w:hAnsi="Times New Roman" w:cs="Times New Roman"/>
                <w:sz w:val="24"/>
                <w:szCs w:val="24"/>
                <w:lang w:val="en-US"/>
              </w:rPr>
            </w:pPr>
            <w:r w:rsidRPr="00B27F43">
              <w:rPr>
                <w:rFonts w:eastAsia="Times New Roman"/>
                <w:color w:val="000000"/>
                <w:sz w:val="20"/>
                <w:szCs w:val="20"/>
                <w:lang w:val="en-US"/>
              </w:rPr>
              <w:t>2.38</w:t>
            </w:r>
          </w:p>
        </w:tc>
        <w:tc>
          <w:tcPr>
            <w:tcW w:w="0" w:type="auto"/>
            <w:tcBorders>
              <w:top w:val="single" w:sz="4" w:space="0" w:color="000000"/>
            </w:tcBorders>
            <w:shd w:val="clear" w:color="auto" w:fill="A5A5A5"/>
            <w:tcMar>
              <w:top w:w="100" w:type="dxa"/>
              <w:left w:w="100" w:type="dxa"/>
              <w:bottom w:w="100" w:type="dxa"/>
              <w:right w:w="100" w:type="dxa"/>
            </w:tcMar>
            <w:vAlign w:val="center"/>
            <w:hideMark/>
          </w:tcPr>
          <w:p w:rsidR="00B27F43" w:rsidRPr="00B27F43" w:rsidRDefault="00B27F43" w:rsidP="00B27F43">
            <w:pPr>
              <w:spacing w:line="240" w:lineRule="auto"/>
              <w:jc w:val="center"/>
              <w:rPr>
                <w:rFonts w:ascii="Times New Roman" w:eastAsia="Times New Roman" w:hAnsi="Times New Roman" w:cs="Times New Roman"/>
                <w:sz w:val="24"/>
                <w:szCs w:val="24"/>
                <w:lang w:val="en-US"/>
              </w:rPr>
            </w:pPr>
            <w:r w:rsidRPr="00B27F43">
              <w:rPr>
                <w:rFonts w:eastAsia="Times New Roman"/>
                <w:color w:val="000000"/>
                <w:sz w:val="20"/>
                <w:szCs w:val="20"/>
                <w:lang w:val="en-US"/>
              </w:rPr>
              <w:t>0.29</w:t>
            </w:r>
          </w:p>
        </w:tc>
        <w:tc>
          <w:tcPr>
            <w:tcW w:w="0" w:type="auto"/>
            <w:tcBorders>
              <w:top w:val="single" w:sz="4" w:space="0" w:color="000000"/>
            </w:tcBorders>
            <w:shd w:val="clear" w:color="auto" w:fill="A5A5A5"/>
            <w:tcMar>
              <w:top w:w="0" w:type="dxa"/>
              <w:left w:w="115" w:type="dxa"/>
              <w:bottom w:w="0" w:type="dxa"/>
              <w:right w:w="115" w:type="dxa"/>
            </w:tcMar>
            <w:vAlign w:val="center"/>
            <w:hideMark/>
          </w:tcPr>
          <w:p w:rsidR="00B27F43" w:rsidRPr="00B27F43" w:rsidRDefault="00B27F43" w:rsidP="00B27F43">
            <w:pPr>
              <w:spacing w:line="240" w:lineRule="auto"/>
              <w:jc w:val="center"/>
              <w:rPr>
                <w:rFonts w:ascii="Times New Roman" w:eastAsia="Times New Roman" w:hAnsi="Times New Roman" w:cs="Times New Roman"/>
                <w:sz w:val="24"/>
                <w:szCs w:val="24"/>
                <w:lang w:val="en-US"/>
              </w:rPr>
            </w:pPr>
            <w:r w:rsidRPr="00B27F43">
              <w:rPr>
                <w:rFonts w:ascii="Calibri" w:eastAsia="Times New Roman" w:hAnsi="Calibri" w:cs="Calibri"/>
                <w:color w:val="000000"/>
                <w:lang w:val="en-US"/>
              </w:rPr>
              <w:t>von Loebbecke et al., 2009</w:t>
            </w:r>
          </w:p>
          <w:p w:rsidR="00B27F43" w:rsidRPr="00B27F43" w:rsidRDefault="00B27F43" w:rsidP="00B27F43">
            <w:pPr>
              <w:spacing w:line="240" w:lineRule="auto"/>
              <w:rPr>
                <w:rFonts w:ascii="Times New Roman" w:eastAsia="Times New Roman" w:hAnsi="Times New Roman" w:cs="Times New Roman"/>
                <w:sz w:val="24"/>
                <w:szCs w:val="24"/>
                <w:lang w:val="en-US"/>
              </w:rPr>
            </w:pPr>
          </w:p>
        </w:tc>
      </w:tr>
      <w:tr w:rsidR="00B27F43" w:rsidRPr="00B27F43" w:rsidTr="00CC31CF">
        <w:trPr>
          <w:trHeight w:val="751"/>
          <w:jc w:val="center"/>
        </w:trPr>
        <w:tc>
          <w:tcPr>
            <w:tcW w:w="0" w:type="auto"/>
            <w:shd w:val="clear" w:color="auto" w:fill="E7E6E6"/>
            <w:tcMar>
              <w:top w:w="0" w:type="dxa"/>
              <w:left w:w="115" w:type="dxa"/>
              <w:bottom w:w="0" w:type="dxa"/>
              <w:right w:w="115" w:type="dxa"/>
            </w:tcMar>
            <w:vAlign w:val="center"/>
            <w:hideMark/>
          </w:tcPr>
          <w:p w:rsidR="00B27F43" w:rsidRPr="00B27F43" w:rsidRDefault="00B27F43" w:rsidP="00B27F43">
            <w:pPr>
              <w:spacing w:line="240" w:lineRule="auto"/>
              <w:jc w:val="center"/>
              <w:rPr>
                <w:rFonts w:ascii="Times New Roman" w:eastAsia="Times New Roman" w:hAnsi="Times New Roman" w:cs="Times New Roman"/>
                <w:sz w:val="24"/>
                <w:szCs w:val="24"/>
                <w:lang w:val="en-US"/>
              </w:rPr>
            </w:pPr>
            <w:r w:rsidRPr="00B27F43">
              <w:rPr>
                <w:rFonts w:eastAsia="Times New Roman"/>
                <w:b/>
                <w:bCs/>
                <w:i/>
                <w:iCs/>
                <w:color w:val="000000"/>
                <w:sz w:val="20"/>
                <w:szCs w:val="20"/>
                <w:lang w:val="en-US"/>
              </w:rPr>
              <w:t>Ondatra zibethicus</w:t>
            </w:r>
          </w:p>
          <w:p w:rsidR="00B27F43" w:rsidRPr="00B27F43" w:rsidRDefault="00B27F43" w:rsidP="00B27F43">
            <w:pPr>
              <w:spacing w:line="240" w:lineRule="auto"/>
              <w:jc w:val="center"/>
              <w:rPr>
                <w:rFonts w:ascii="Times New Roman" w:eastAsia="Times New Roman" w:hAnsi="Times New Roman" w:cs="Times New Roman"/>
                <w:sz w:val="24"/>
                <w:szCs w:val="24"/>
                <w:lang w:val="en-US"/>
              </w:rPr>
            </w:pPr>
            <w:r w:rsidRPr="00B27F43">
              <w:rPr>
                <w:rFonts w:eastAsia="Times New Roman"/>
                <w:i/>
                <w:iCs/>
                <w:color w:val="000000"/>
                <w:sz w:val="20"/>
                <w:szCs w:val="20"/>
                <w:lang w:val="en-US"/>
              </w:rPr>
              <w:t>Muskrat</w:t>
            </w:r>
          </w:p>
        </w:tc>
        <w:tc>
          <w:tcPr>
            <w:tcW w:w="2287" w:type="dxa"/>
            <w:shd w:val="clear" w:color="auto" w:fill="E7E6E6"/>
            <w:tcMar>
              <w:top w:w="100" w:type="dxa"/>
              <w:left w:w="100" w:type="dxa"/>
              <w:bottom w:w="100" w:type="dxa"/>
              <w:right w:w="100" w:type="dxa"/>
            </w:tcMar>
            <w:vAlign w:val="center"/>
            <w:hideMark/>
          </w:tcPr>
          <w:p w:rsidR="00B27F43" w:rsidRPr="00B27F43" w:rsidRDefault="00B27F43" w:rsidP="00B27F43">
            <w:pPr>
              <w:spacing w:line="240" w:lineRule="auto"/>
              <w:jc w:val="center"/>
              <w:rPr>
                <w:rFonts w:ascii="Times New Roman" w:eastAsia="Times New Roman" w:hAnsi="Times New Roman" w:cs="Times New Roman"/>
                <w:sz w:val="24"/>
                <w:szCs w:val="24"/>
                <w:lang w:val="en-US"/>
              </w:rPr>
            </w:pPr>
            <w:r w:rsidRPr="00B27F43">
              <w:rPr>
                <w:rFonts w:eastAsia="Times New Roman"/>
                <w:color w:val="000000"/>
                <w:sz w:val="20"/>
                <w:szCs w:val="20"/>
                <w:lang w:val="en-US"/>
              </w:rPr>
              <w:t>0.75</w:t>
            </w:r>
          </w:p>
        </w:tc>
        <w:tc>
          <w:tcPr>
            <w:tcW w:w="897" w:type="dxa"/>
            <w:shd w:val="clear" w:color="auto" w:fill="E7E6E6"/>
            <w:tcMar>
              <w:top w:w="0" w:type="dxa"/>
              <w:left w:w="115" w:type="dxa"/>
              <w:bottom w:w="0" w:type="dxa"/>
              <w:right w:w="115" w:type="dxa"/>
            </w:tcMar>
            <w:vAlign w:val="center"/>
            <w:hideMark/>
          </w:tcPr>
          <w:p w:rsidR="00B27F43" w:rsidRPr="00B27F43" w:rsidRDefault="00B27F43" w:rsidP="00B27F43">
            <w:pPr>
              <w:spacing w:line="240" w:lineRule="auto"/>
              <w:jc w:val="center"/>
              <w:rPr>
                <w:rFonts w:ascii="Times New Roman" w:eastAsia="Times New Roman" w:hAnsi="Times New Roman" w:cs="Times New Roman"/>
                <w:sz w:val="24"/>
                <w:szCs w:val="24"/>
                <w:lang w:val="en-US"/>
              </w:rPr>
            </w:pPr>
            <w:r w:rsidRPr="00B27F43">
              <w:rPr>
                <w:rFonts w:eastAsia="Times New Roman"/>
                <w:color w:val="000000"/>
                <w:sz w:val="20"/>
                <w:szCs w:val="20"/>
                <w:lang w:val="en-US"/>
              </w:rPr>
              <w:t>0.44</w:t>
            </w:r>
          </w:p>
        </w:tc>
        <w:tc>
          <w:tcPr>
            <w:tcW w:w="0" w:type="auto"/>
            <w:shd w:val="clear" w:color="auto" w:fill="E7E6E6"/>
            <w:tcMar>
              <w:top w:w="100" w:type="dxa"/>
              <w:left w:w="100" w:type="dxa"/>
              <w:bottom w:w="100" w:type="dxa"/>
              <w:right w:w="100" w:type="dxa"/>
            </w:tcMar>
            <w:vAlign w:val="center"/>
            <w:hideMark/>
          </w:tcPr>
          <w:p w:rsidR="00B27F43" w:rsidRPr="00B27F43" w:rsidRDefault="00B27F43" w:rsidP="00B27F43">
            <w:pPr>
              <w:spacing w:line="240" w:lineRule="auto"/>
              <w:jc w:val="center"/>
              <w:rPr>
                <w:rFonts w:ascii="Times New Roman" w:eastAsia="Times New Roman" w:hAnsi="Times New Roman" w:cs="Times New Roman"/>
                <w:sz w:val="24"/>
                <w:szCs w:val="24"/>
                <w:lang w:val="en-US"/>
              </w:rPr>
            </w:pPr>
            <w:r w:rsidRPr="00B27F43">
              <w:rPr>
                <w:rFonts w:eastAsia="Times New Roman"/>
                <w:color w:val="000000"/>
                <w:sz w:val="20"/>
                <w:szCs w:val="20"/>
                <w:lang w:val="en-US"/>
              </w:rPr>
              <w:t>0.33</w:t>
            </w:r>
          </w:p>
        </w:tc>
        <w:tc>
          <w:tcPr>
            <w:tcW w:w="0" w:type="auto"/>
            <w:shd w:val="clear" w:color="auto" w:fill="E7E6E6"/>
            <w:tcMar>
              <w:top w:w="0" w:type="dxa"/>
              <w:left w:w="115" w:type="dxa"/>
              <w:bottom w:w="0" w:type="dxa"/>
              <w:right w:w="115" w:type="dxa"/>
            </w:tcMar>
            <w:vAlign w:val="center"/>
            <w:hideMark/>
          </w:tcPr>
          <w:p w:rsidR="00B27F43" w:rsidRPr="00B27F43" w:rsidRDefault="00B27F43" w:rsidP="00B27F43">
            <w:pPr>
              <w:spacing w:line="240" w:lineRule="auto"/>
              <w:jc w:val="center"/>
              <w:rPr>
                <w:rFonts w:ascii="Times New Roman" w:eastAsia="Times New Roman" w:hAnsi="Times New Roman" w:cs="Times New Roman"/>
                <w:sz w:val="24"/>
                <w:szCs w:val="24"/>
                <w:lang w:val="en-US"/>
              </w:rPr>
            </w:pPr>
            <w:r w:rsidRPr="00B27F43">
              <w:rPr>
                <w:rFonts w:ascii="Calibri" w:eastAsia="Times New Roman" w:hAnsi="Calibri" w:cs="Calibri"/>
                <w:color w:val="000000"/>
                <w:lang w:val="en-US"/>
              </w:rPr>
              <w:t>Fish, 1984</w:t>
            </w:r>
          </w:p>
          <w:p w:rsidR="00B27F43" w:rsidRPr="00B27F43" w:rsidRDefault="00B27F43" w:rsidP="00B27F43">
            <w:pPr>
              <w:spacing w:line="240" w:lineRule="auto"/>
              <w:rPr>
                <w:rFonts w:ascii="Times New Roman" w:eastAsia="Times New Roman" w:hAnsi="Times New Roman" w:cs="Times New Roman"/>
                <w:sz w:val="24"/>
                <w:szCs w:val="24"/>
                <w:lang w:val="en-US"/>
              </w:rPr>
            </w:pPr>
          </w:p>
        </w:tc>
      </w:tr>
      <w:tr w:rsidR="00B27F43" w:rsidRPr="00B27F43" w:rsidTr="00CC31CF">
        <w:trPr>
          <w:trHeight w:val="732"/>
          <w:jc w:val="center"/>
        </w:trPr>
        <w:tc>
          <w:tcPr>
            <w:tcW w:w="0" w:type="auto"/>
            <w:shd w:val="clear" w:color="auto" w:fill="A5A5A5"/>
            <w:tcMar>
              <w:top w:w="0" w:type="dxa"/>
              <w:left w:w="115" w:type="dxa"/>
              <w:bottom w:w="0" w:type="dxa"/>
              <w:right w:w="115" w:type="dxa"/>
            </w:tcMar>
            <w:vAlign w:val="center"/>
            <w:hideMark/>
          </w:tcPr>
          <w:p w:rsidR="00B27F43" w:rsidRPr="00B27F43" w:rsidRDefault="00B27F43" w:rsidP="00B27F43">
            <w:pPr>
              <w:spacing w:line="240" w:lineRule="auto"/>
              <w:jc w:val="center"/>
              <w:rPr>
                <w:rFonts w:ascii="Times New Roman" w:eastAsia="Times New Roman" w:hAnsi="Times New Roman" w:cs="Times New Roman"/>
                <w:sz w:val="24"/>
                <w:szCs w:val="24"/>
                <w:lang w:val="en-US"/>
              </w:rPr>
            </w:pPr>
            <w:r w:rsidRPr="00B27F43">
              <w:rPr>
                <w:rFonts w:eastAsia="Times New Roman"/>
                <w:b/>
                <w:bCs/>
                <w:i/>
                <w:iCs/>
                <w:color w:val="000000"/>
                <w:sz w:val="20"/>
                <w:szCs w:val="20"/>
                <w:lang w:val="en-US"/>
              </w:rPr>
              <w:t>Pterophyllum eimekei</w:t>
            </w:r>
          </w:p>
          <w:p w:rsidR="00B27F43" w:rsidRPr="00B27F43" w:rsidRDefault="00B27F43" w:rsidP="00B27F43">
            <w:pPr>
              <w:spacing w:line="240" w:lineRule="auto"/>
              <w:jc w:val="center"/>
              <w:rPr>
                <w:rFonts w:ascii="Times New Roman" w:eastAsia="Times New Roman" w:hAnsi="Times New Roman" w:cs="Times New Roman"/>
                <w:sz w:val="24"/>
                <w:szCs w:val="24"/>
                <w:lang w:val="en-US"/>
              </w:rPr>
            </w:pPr>
            <w:r w:rsidRPr="00B27F43">
              <w:rPr>
                <w:rFonts w:eastAsia="Times New Roman"/>
                <w:i/>
                <w:iCs/>
                <w:color w:val="000000"/>
                <w:sz w:val="20"/>
                <w:szCs w:val="20"/>
                <w:lang w:val="en-US"/>
              </w:rPr>
              <w:t>Freshwater Angelfish</w:t>
            </w:r>
          </w:p>
        </w:tc>
        <w:tc>
          <w:tcPr>
            <w:tcW w:w="2287" w:type="dxa"/>
            <w:shd w:val="clear" w:color="auto" w:fill="A5A5A5"/>
            <w:tcMar>
              <w:top w:w="100" w:type="dxa"/>
              <w:left w:w="100" w:type="dxa"/>
              <w:bottom w:w="100" w:type="dxa"/>
              <w:right w:w="100" w:type="dxa"/>
            </w:tcMar>
            <w:vAlign w:val="center"/>
            <w:hideMark/>
          </w:tcPr>
          <w:p w:rsidR="00B27F43" w:rsidRPr="00B27F43" w:rsidRDefault="00B27F43" w:rsidP="00B27F43">
            <w:pPr>
              <w:spacing w:line="240" w:lineRule="auto"/>
              <w:jc w:val="center"/>
              <w:rPr>
                <w:rFonts w:ascii="Times New Roman" w:eastAsia="Times New Roman" w:hAnsi="Times New Roman" w:cs="Times New Roman"/>
                <w:sz w:val="24"/>
                <w:szCs w:val="24"/>
                <w:lang w:val="en-US"/>
              </w:rPr>
            </w:pPr>
            <w:r w:rsidRPr="00B27F43">
              <w:rPr>
                <w:rFonts w:eastAsia="Times New Roman"/>
                <w:color w:val="000000"/>
                <w:sz w:val="20"/>
                <w:szCs w:val="20"/>
                <w:lang w:val="en-US"/>
              </w:rPr>
              <w:t>0.04</w:t>
            </w:r>
          </w:p>
        </w:tc>
        <w:tc>
          <w:tcPr>
            <w:tcW w:w="897" w:type="dxa"/>
            <w:shd w:val="clear" w:color="auto" w:fill="A5A5A5"/>
            <w:tcMar>
              <w:top w:w="0" w:type="dxa"/>
              <w:left w:w="115" w:type="dxa"/>
              <w:bottom w:w="0" w:type="dxa"/>
              <w:right w:w="115" w:type="dxa"/>
            </w:tcMar>
            <w:vAlign w:val="center"/>
            <w:hideMark/>
          </w:tcPr>
          <w:p w:rsidR="00B27F43" w:rsidRPr="00B27F43" w:rsidRDefault="00B27F43" w:rsidP="00B27F43">
            <w:pPr>
              <w:spacing w:line="240" w:lineRule="auto"/>
              <w:jc w:val="center"/>
              <w:rPr>
                <w:rFonts w:ascii="Times New Roman" w:eastAsia="Times New Roman" w:hAnsi="Times New Roman" w:cs="Times New Roman"/>
                <w:sz w:val="24"/>
                <w:szCs w:val="24"/>
                <w:lang w:val="en-US"/>
              </w:rPr>
            </w:pPr>
            <w:r w:rsidRPr="00B27F43">
              <w:rPr>
                <w:rFonts w:eastAsia="Times New Roman"/>
                <w:color w:val="000000"/>
                <w:sz w:val="20"/>
                <w:szCs w:val="20"/>
                <w:lang w:val="en-US"/>
              </w:rPr>
              <w:t>0.08</w:t>
            </w:r>
          </w:p>
        </w:tc>
        <w:tc>
          <w:tcPr>
            <w:tcW w:w="0" w:type="auto"/>
            <w:shd w:val="clear" w:color="auto" w:fill="A5A5A5"/>
            <w:tcMar>
              <w:top w:w="100" w:type="dxa"/>
              <w:left w:w="100" w:type="dxa"/>
              <w:bottom w:w="100" w:type="dxa"/>
              <w:right w:w="100" w:type="dxa"/>
            </w:tcMar>
            <w:vAlign w:val="center"/>
            <w:hideMark/>
          </w:tcPr>
          <w:p w:rsidR="00B27F43" w:rsidRPr="00B27F43" w:rsidRDefault="00B27F43" w:rsidP="00B27F43">
            <w:pPr>
              <w:spacing w:line="240" w:lineRule="auto"/>
              <w:jc w:val="center"/>
              <w:rPr>
                <w:rFonts w:ascii="Times New Roman" w:eastAsia="Times New Roman" w:hAnsi="Times New Roman" w:cs="Times New Roman"/>
                <w:sz w:val="24"/>
                <w:szCs w:val="24"/>
                <w:lang w:val="en-US"/>
              </w:rPr>
            </w:pPr>
            <w:r w:rsidRPr="00B27F43">
              <w:rPr>
                <w:rFonts w:eastAsia="Times New Roman"/>
                <w:color w:val="000000"/>
                <w:sz w:val="20"/>
                <w:szCs w:val="20"/>
                <w:lang w:val="en-US"/>
              </w:rPr>
              <w:t>0.16</w:t>
            </w:r>
          </w:p>
        </w:tc>
        <w:tc>
          <w:tcPr>
            <w:tcW w:w="0" w:type="auto"/>
            <w:shd w:val="clear" w:color="auto" w:fill="A5A5A5"/>
            <w:tcMar>
              <w:top w:w="0" w:type="dxa"/>
              <w:left w:w="115" w:type="dxa"/>
              <w:bottom w:w="0" w:type="dxa"/>
              <w:right w:w="115" w:type="dxa"/>
            </w:tcMar>
            <w:vAlign w:val="center"/>
            <w:hideMark/>
          </w:tcPr>
          <w:p w:rsidR="00B27F43" w:rsidRPr="00B27F43" w:rsidRDefault="00B27F43" w:rsidP="00B27F43">
            <w:pPr>
              <w:spacing w:line="240" w:lineRule="auto"/>
              <w:jc w:val="center"/>
              <w:rPr>
                <w:rFonts w:ascii="Times New Roman" w:eastAsia="Times New Roman" w:hAnsi="Times New Roman" w:cs="Times New Roman"/>
                <w:sz w:val="24"/>
                <w:szCs w:val="24"/>
                <w:lang w:val="en-US"/>
              </w:rPr>
            </w:pPr>
            <w:r w:rsidRPr="00B27F43">
              <w:rPr>
                <w:rFonts w:ascii="Calibri" w:eastAsia="Times New Roman" w:hAnsi="Calibri" w:cs="Calibri"/>
                <w:color w:val="000000"/>
                <w:lang w:val="en-US"/>
              </w:rPr>
              <w:t>Blake, 1979; Blake, 1980</w:t>
            </w:r>
          </w:p>
          <w:p w:rsidR="00B27F43" w:rsidRPr="00B27F43" w:rsidRDefault="00B27F43" w:rsidP="00B27F43">
            <w:pPr>
              <w:spacing w:line="240" w:lineRule="auto"/>
              <w:rPr>
                <w:rFonts w:ascii="Times New Roman" w:eastAsia="Times New Roman" w:hAnsi="Times New Roman" w:cs="Times New Roman"/>
                <w:sz w:val="24"/>
                <w:szCs w:val="24"/>
                <w:lang w:val="en-US"/>
              </w:rPr>
            </w:pPr>
          </w:p>
        </w:tc>
      </w:tr>
      <w:tr w:rsidR="00B27F43" w:rsidRPr="00B27F43" w:rsidTr="00CC31CF">
        <w:trPr>
          <w:trHeight w:val="749"/>
          <w:jc w:val="center"/>
        </w:trPr>
        <w:tc>
          <w:tcPr>
            <w:tcW w:w="0" w:type="auto"/>
            <w:shd w:val="clear" w:color="auto" w:fill="E7E6E6"/>
            <w:tcMar>
              <w:top w:w="0" w:type="dxa"/>
              <w:left w:w="115" w:type="dxa"/>
              <w:bottom w:w="0" w:type="dxa"/>
              <w:right w:w="115" w:type="dxa"/>
            </w:tcMar>
            <w:vAlign w:val="center"/>
            <w:hideMark/>
          </w:tcPr>
          <w:p w:rsidR="00B27F43" w:rsidRPr="00B27F43" w:rsidRDefault="00B27F43" w:rsidP="00B27F43">
            <w:pPr>
              <w:spacing w:line="240" w:lineRule="auto"/>
              <w:jc w:val="center"/>
              <w:rPr>
                <w:rFonts w:ascii="Times New Roman" w:eastAsia="Times New Roman" w:hAnsi="Times New Roman" w:cs="Times New Roman"/>
                <w:sz w:val="24"/>
                <w:szCs w:val="24"/>
                <w:lang w:val="en-US"/>
              </w:rPr>
            </w:pPr>
            <w:r w:rsidRPr="00B27F43">
              <w:rPr>
                <w:rFonts w:eastAsia="Times New Roman"/>
                <w:b/>
                <w:bCs/>
                <w:i/>
                <w:iCs/>
                <w:color w:val="000000"/>
                <w:sz w:val="20"/>
                <w:szCs w:val="20"/>
                <w:lang w:val="en-US"/>
              </w:rPr>
              <w:t>Danio rerio</w:t>
            </w:r>
          </w:p>
          <w:p w:rsidR="00B27F43" w:rsidRPr="00B27F43" w:rsidRDefault="00B27F43" w:rsidP="00B27F43">
            <w:pPr>
              <w:spacing w:line="240" w:lineRule="auto"/>
              <w:jc w:val="center"/>
              <w:rPr>
                <w:rFonts w:ascii="Times New Roman" w:eastAsia="Times New Roman" w:hAnsi="Times New Roman" w:cs="Times New Roman"/>
                <w:sz w:val="24"/>
                <w:szCs w:val="24"/>
                <w:lang w:val="en-US"/>
              </w:rPr>
            </w:pPr>
            <w:r w:rsidRPr="00B27F43">
              <w:rPr>
                <w:rFonts w:eastAsia="Times New Roman"/>
                <w:i/>
                <w:iCs/>
                <w:color w:val="000000"/>
                <w:sz w:val="20"/>
                <w:szCs w:val="20"/>
                <w:lang w:val="en-US"/>
              </w:rPr>
              <w:t>Zebra Danio</w:t>
            </w:r>
          </w:p>
          <w:p w:rsidR="00B27F43" w:rsidRPr="00B27F43" w:rsidRDefault="00B27F43" w:rsidP="00B27F43">
            <w:pPr>
              <w:spacing w:line="240" w:lineRule="auto"/>
              <w:rPr>
                <w:rFonts w:ascii="Times New Roman" w:eastAsia="Times New Roman" w:hAnsi="Times New Roman" w:cs="Times New Roman"/>
                <w:sz w:val="24"/>
                <w:szCs w:val="24"/>
                <w:lang w:val="en-US"/>
              </w:rPr>
            </w:pPr>
          </w:p>
        </w:tc>
        <w:tc>
          <w:tcPr>
            <w:tcW w:w="2287" w:type="dxa"/>
            <w:shd w:val="clear" w:color="auto" w:fill="E7E6E6"/>
            <w:tcMar>
              <w:top w:w="100" w:type="dxa"/>
              <w:left w:w="100" w:type="dxa"/>
              <w:bottom w:w="100" w:type="dxa"/>
              <w:right w:w="100" w:type="dxa"/>
            </w:tcMar>
            <w:vAlign w:val="center"/>
            <w:hideMark/>
          </w:tcPr>
          <w:p w:rsidR="00B27F43" w:rsidRPr="00B27F43" w:rsidRDefault="00B27F43" w:rsidP="00B27F43">
            <w:pPr>
              <w:spacing w:line="240" w:lineRule="auto"/>
              <w:jc w:val="center"/>
              <w:rPr>
                <w:rFonts w:ascii="Times New Roman" w:eastAsia="Times New Roman" w:hAnsi="Times New Roman" w:cs="Times New Roman"/>
                <w:sz w:val="24"/>
                <w:szCs w:val="24"/>
                <w:lang w:val="en-US"/>
              </w:rPr>
            </w:pPr>
            <w:r w:rsidRPr="00B27F43">
              <w:rPr>
                <w:rFonts w:eastAsia="Times New Roman"/>
                <w:color w:val="000000"/>
                <w:sz w:val="20"/>
                <w:szCs w:val="20"/>
                <w:lang w:val="en-US"/>
              </w:rPr>
              <w:t>Multiple</w:t>
            </w:r>
          </w:p>
        </w:tc>
        <w:tc>
          <w:tcPr>
            <w:tcW w:w="897" w:type="dxa"/>
            <w:shd w:val="clear" w:color="auto" w:fill="E7E6E6"/>
            <w:tcMar>
              <w:top w:w="0" w:type="dxa"/>
              <w:left w:w="115" w:type="dxa"/>
              <w:bottom w:w="0" w:type="dxa"/>
              <w:right w:w="115" w:type="dxa"/>
            </w:tcMar>
            <w:vAlign w:val="center"/>
            <w:hideMark/>
          </w:tcPr>
          <w:p w:rsidR="00B27F43" w:rsidRPr="00B27F43" w:rsidRDefault="00B27F43" w:rsidP="00B27F43">
            <w:pPr>
              <w:spacing w:line="240" w:lineRule="auto"/>
              <w:jc w:val="center"/>
              <w:rPr>
                <w:rFonts w:ascii="Times New Roman" w:eastAsia="Times New Roman" w:hAnsi="Times New Roman" w:cs="Times New Roman"/>
                <w:sz w:val="24"/>
                <w:szCs w:val="24"/>
                <w:lang w:val="en-US"/>
              </w:rPr>
            </w:pPr>
            <w:r w:rsidRPr="00B27F43">
              <w:rPr>
                <w:rFonts w:eastAsia="Times New Roman"/>
                <w:color w:val="000000"/>
                <w:sz w:val="20"/>
                <w:szCs w:val="20"/>
                <w:lang w:val="en-US"/>
              </w:rPr>
              <w:t>0.0315</w:t>
            </w:r>
          </w:p>
        </w:tc>
        <w:tc>
          <w:tcPr>
            <w:tcW w:w="0" w:type="auto"/>
            <w:shd w:val="clear" w:color="auto" w:fill="E7E6E6"/>
            <w:tcMar>
              <w:top w:w="100" w:type="dxa"/>
              <w:left w:w="100" w:type="dxa"/>
              <w:bottom w:w="100" w:type="dxa"/>
              <w:right w:w="100" w:type="dxa"/>
            </w:tcMar>
            <w:vAlign w:val="center"/>
            <w:hideMark/>
          </w:tcPr>
          <w:p w:rsidR="00B27F43" w:rsidRPr="00B27F43" w:rsidRDefault="00B27F43" w:rsidP="00B27F43">
            <w:pPr>
              <w:spacing w:line="240" w:lineRule="auto"/>
              <w:jc w:val="center"/>
              <w:rPr>
                <w:rFonts w:ascii="Times New Roman" w:eastAsia="Times New Roman" w:hAnsi="Times New Roman" w:cs="Times New Roman"/>
                <w:sz w:val="24"/>
                <w:szCs w:val="24"/>
                <w:lang w:val="en-US"/>
              </w:rPr>
            </w:pPr>
            <w:r w:rsidRPr="00B27F43">
              <w:rPr>
                <w:rFonts w:eastAsia="Times New Roman"/>
                <w:color w:val="000000"/>
                <w:sz w:val="20"/>
                <w:szCs w:val="20"/>
                <w:lang w:val="en-US"/>
              </w:rPr>
              <w:t>0.80</w:t>
            </w:r>
          </w:p>
        </w:tc>
        <w:tc>
          <w:tcPr>
            <w:tcW w:w="0" w:type="auto"/>
            <w:shd w:val="clear" w:color="auto" w:fill="E7E6E6"/>
            <w:tcMar>
              <w:top w:w="0" w:type="dxa"/>
              <w:left w:w="115" w:type="dxa"/>
              <w:bottom w:w="0" w:type="dxa"/>
              <w:right w:w="115" w:type="dxa"/>
            </w:tcMar>
            <w:vAlign w:val="center"/>
            <w:hideMark/>
          </w:tcPr>
          <w:p w:rsidR="00B27F43" w:rsidRPr="00B27F43" w:rsidRDefault="00B27F43" w:rsidP="00B27F43">
            <w:pPr>
              <w:spacing w:line="240" w:lineRule="auto"/>
              <w:jc w:val="center"/>
              <w:rPr>
                <w:rFonts w:ascii="Times New Roman" w:eastAsia="Times New Roman" w:hAnsi="Times New Roman" w:cs="Times New Roman"/>
                <w:sz w:val="24"/>
                <w:szCs w:val="24"/>
                <w:lang w:val="en-US"/>
              </w:rPr>
            </w:pPr>
            <w:r w:rsidRPr="00B27F43">
              <w:rPr>
                <w:rFonts w:ascii="Calibri" w:eastAsia="Times New Roman" w:hAnsi="Calibri" w:cs="Calibri"/>
                <w:color w:val="000000"/>
                <w:lang w:val="en-US"/>
              </w:rPr>
              <w:t>McCutchen, 1975</w:t>
            </w:r>
          </w:p>
          <w:p w:rsidR="00B27F43" w:rsidRPr="00B27F43" w:rsidRDefault="00B27F43" w:rsidP="00B27F43">
            <w:pPr>
              <w:spacing w:line="240" w:lineRule="auto"/>
              <w:rPr>
                <w:rFonts w:ascii="Times New Roman" w:eastAsia="Times New Roman" w:hAnsi="Times New Roman" w:cs="Times New Roman"/>
                <w:sz w:val="24"/>
                <w:szCs w:val="24"/>
                <w:lang w:val="en-US"/>
              </w:rPr>
            </w:pPr>
          </w:p>
        </w:tc>
      </w:tr>
      <w:tr w:rsidR="00B27F43" w:rsidRPr="00B27F43" w:rsidTr="00CC31CF">
        <w:trPr>
          <w:trHeight w:val="751"/>
          <w:jc w:val="center"/>
        </w:trPr>
        <w:tc>
          <w:tcPr>
            <w:tcW w:w="0" w:type="auto"/>
            <w:shd w:val="clear" w:color="auto" w:fill="A5A5A5"/>
            <w:tcMar>
              <w:top w:w="0" w:type="dxa"/>
              <w:left w:w="115" w:type="dxa"/>
              <w:bottom w:w="0" w:type="dxa"/>
              <w:right w:w="115" w:type="dxa"/>
            </w:tcMar>
            <w:vAlign w:val="center"/>
            <w:hideMark/>
          </w:tcPr>
          <w:p w:rsidR="00B27F43" w:rsidRPr="00B27F43" w:rsidRDefault="00B27F43" w:rsidP="00B27F43">
            <w:pPr>
              <w:spacing w:line="240" w:lineRule="auto"/>
              <w:jc w:val="center"/>
              <w:rPr>
                <w:rFonts w:ascii="Times New Roman" w:eastAsia="Times New Roman" w:hAnsi="Times New Roman" w:cs="Times New Roman"/>
                <w:sz w:val="24"/>
                <w:szCs w:val="24"/>
                <w:lang w:val="en-US"/>
              </w:rPr>
            </w:pPr>
            <w:r w:rsidRPr="00B27F43">
              <w:rPr>
                <w:rFonts w:eastAsia="Times New Roman"/>
                <w:b/>
                <w:bCs/>
                <w:i/>
                <w:iCs/>
                <w:color w:val="000000"/>
                <w:sz w:val="20"/>
                <w:szCs w:val="20"/>
                <w:lang w:val="en-US"/>
              </w:rPr>
              <w:t>Cymatogaster aggregata</w:t>
            </w:r>
          </w:p>
          <w:p w:rsidR="00B27F43" w:rsidRPr="00B27F43" w:rsidRDefault="00B27F43" w:rsidP="00B27F43">
            <w:pPr>
              <w:spacing w:line="240" w:lineRule="auto"/>
              <w:jc w:val="center"/>
              <w:rPr>
                <w:rFonts w:ascii="Times New Roman" w:eastAsia="Times New Roman" w:hAnsi="Times New Roman" w:cs="Times New Roman"/>
                <w:sz w:val="24"/>
                <w:szCs w:val="24"/>
                <w:lang w:val="en-US"/>
              </w:rPr>
            </w:pPr>
            <w:r w:rsidRPr="00B27F43">
              <w:rPr>
                <w:rFonts w:eastAsia="Times New Roman"/>
                <w:i/>
                <w:iCs/>
                <w:color w:val="000000"/>
                <w:sz w:val="20"/>
                <w:szCs w:val="20"/>
                <w:lang w:val="en-US"/>
              </w:rPr>
              <w:t>Shiner Perch</w:t>
            </w:r>
          </w:p>
        </w:tc>
        <w:tc>
          <w:tcPr>
            <w:tcW w:w="2287" w:type="dxa"/>
            <w:shd w:val="clear" w:color="auto" w:fill="A5A5A5"/>
            <w:tcMar>
              <w:top w:w="100" w:type="dxa"/>
              <w:left w:w="100" w:type="dxa"/>
              <w:bottom w:w="100" w:type="dxa"/>
              <w:right w:w="100" w:type="dxa"/>
            </w:tcMar>
            <w:vAlign w:val="center"/>
            <w:hideMark/>
          </w:tcPr>
          <w:p w:rsidR="00B27F43" w:rsidRPr="00B27F43" w:rsidRDefault="00B27F43" w:rsidP="00B27F43">
            <w:pPr>
              <w:spacing w:line="240" w:lineRule="auto"/>
              <w:jc w:val="center"/>
              <w:rPr>
                <w:rFonts w:ascii="Times New Roman" w:eastAsia="Times New Roman" w:hAnsi="Times New Roman" w:cs="Times New Roman"/>
                <w:sz w:val="24"/>
                <w:szCs w:val="24"/>
                <w:lang w:val="en-US"/>
              </w:rPr>
            </w:pPr>
            <w:r w:rsidRPr="00B27F43">
              <w:rPr>
                <w:rFonts w:eastAsia="Times New Roman"/>
                <w:color w:val="000000"/>
                <w:sz w:val="20"/>
                <w:szCs w:val="20"/>
                <w:lang w:val="en-US"/>
              </w:rPr>
              <w:t>0.57</w:t>
            </w:r>
          </w:p>
        </w:tc>
        <w:tc>
          <w:tcPr>
            <w:tcW w:w="897" w:type="dxa"/>
            <w:shd w:val="clear" w:color="auto" w:fill="A5A5A5"/>
            <w:tcMar>
              <w:top w:w="0" w:type="dxa"/>
              <w:left w:w="115" w:type="dxa"/>
              <w:bottom w:w="0" w:type="dxa"/>
              <w:right w:w="115" w:type="dxa"/>
            </w:tcMar>
            <w:vAlign w:val="center"/>
            <w:hideMark/>
          </w:tcPr>
          <w:p w:rsidR="00B27F43" w:rsidRPr="00B27F43" w:rsidRDefault="00B27F43" w:rsidP="00B27F43">
            <w:pPr>
              <w:spacing w:line="240" w:lineRule="auto"/>
              <w:jc w:val="center"/>
              <w:rPr>
                <w:rFonts w:ascii="Times New Roman" w:eastAsia="Times New Roman" w:hAnsi="Times New Roman" w:cs="Times New Roman"/>
                <w:sz w:val="24"/>
                <w:szCs w:val="24"/>
                <w:lang w:val="en-US"/>
              </w:rPr>
            </w:pPr>
            <w:r w:rsidRPr="00B27F43">
              <w:rPr>
                <w:rFonts w:eastAsia="Times New Roman"/>
                <w:color w:val="000000"/>
                <w:sz w:val="20"/>
                <w:szCs w:val="20"/>
                <w:lang w:val="en-US"/>
              </w:rPr>
              <w:t>0.143</w:t>
            </w:r>
          </w:p>
        </w:tc>
        <w:tc>
          <w:tcPr>
            <w:tcW w:w="0" w:type="auto"/>
            <w:shd w:val="clear" w:color="auto" w:fill="A5A5A5"/>
            <w:tcMar>
              <w:top w:w="100" w:type="dxa"/>
              <w:left w:w="100" w:type="dxa"/>
              <w:bottom w:w="100" w:type="dxa"/>
              <w:right w:w="100" w:type="dxa"/>
            </w:tcMar>
            <w:vAlign w:val="center"/>
            <w:hideMark/>
          </w:tcPr>
          <w:p w:rsidR="00B27F43" w:rsidRPr="00B27F43" w:rsidRDefault="00B27F43" w:rsidP="00B27F43">
            <w:pPr>
              <w:spacing w:line="240" w:lineRule="auto"/>
              <w:jc w:val="center"/>
              <w:rPr>
                <w:rFonts w:ascii="Times New Roman" w:eastAsia="Times New Roman" w:hAnsi="Times New Roman" w:cs="Times New Roman"/>
                <w:sz w:val="24"/>
                <w:szCs w:val="24"/>
                <w:lang w:val="en-US"/>
              </w:rPr>
            </w:pPr>
            <w:r w:rsidRPr="00B27F43">
              <w:rPr>
                <w:rFonts w:eastAsia="Times New Roman"/>
                <w:color w:val="000000"/>
                <w:sz w:val="20"/>
                <w:szCs w:val="20"/>
                <w:lang w:val="en-US"/>
              </w:rPr>
              <w:t>0.65</w:t>
            </w:r>
          </w:p>
        </w:tc>
        <w:tc>
          <w:tcPr>
            <w:tcW w:w="0" w:type="auto"/>
            <w:shd w:val="clear" w:color="auto" w:fill="A5A5A5"/>
            <w:tcMar>
              <w:top w:w="0" w:type="dxa"/>
              <w:left w:w="115" w:type="dxa"/>
              <w:bottom w:w="0" w:type="dxa"/>
              <w:right w:w="115" w:type="dxa"/>
            </w:tcMar>
            <w:vAlign w:val="center"/>
            <w:hideMark/>
          </w:tcPr>
          <w:p w:rsidR="00B27F43" w:rsidRPr="00B27F43" w:rsidRDefault="00B27F43" w:rsidP="00B27F43">
            <w:pPr>
              <w:spacing w:line="240" w:lineRule="auto"/>
              <w:jc w:val="center"/>
              <w:rPr>
                <w:rFonts w:ascii="Times New Roman" w:eastAsia="Times New Roman" w:hAnsi="Times New Roman" w:cs="Times New Roman"/>
                <w:sz w:val="24"/>
                <w:szCs w:val="24"/>
                <w:lang w:val="en-US"/>
              </w:rPr>
            </w:pPr>
            <w:r w:rsidRPr="00B27F43">
              <w:rPr>
                <w:rFonts w:eastAsia="Times New Roman"/>
                <w:color w:val="000000"/>
                <w:sz w:val="20"/>
                <w:szCs w:val="20"/>
                <w:lang w:val="en-US"/>
              </w:rPr>
              <w:t>Webb, 1975</w:t>
            </w:r>
          </w:p>
        </w:tc>
      </w:tr>
      <w:tr w:rsidR="00B27F43" w:rsidRPr="00B27F43" w:rsidTr="00CC31CF">
        <w:trPr>
          <w:trHeight w:val="751"/>
          <w:jc w:val="center"/>
        </w:trPr>
        <w:tc>
          <w:tcPr>
            <w:tcW w:w="0" w:type="auto"/>
            <w:shd w:val="clear" w:color="auto" w:fill="E7E6E6"/>
            <w:tcMar>
              <w:top w:w="0" w:type="dxa"/>
              <w:left w:w="115" w:type="dxa"/>
              <w:bottom w:w="0" w:type="dxa"/>
              <w:right w:w="115" w:type="dxa"/>
            </w:tcMar>
            <w:vAlign w:val="center"/>
            <w:hideMark/>
          </w:tcPr>
          <w:p w:rsidR="00B27F43" w:rsidRPr="00B27F43" w:rsidRDefault="00B27F43" w:rsidP="00B27F43">
            <w:pPr>
              <w:spacing w:line="240" w:lineRule="auto"/>
              <w:jc w:val="center"/>
              <w:rPr>
                <w:rFonts w:ascii="Times New Roman" w:eastAsia="Times New Roman" w:hAnsi="Times New Roman" w:cs="Times New Roman"/>
                <w:sz w:val="24"/>
                <w:szCs w:val="24"/>
                <w:lang w:val="en-US"/>
              </w:rPr>
            </w:pPr>
            <w:r w:rsidRPr="00B27F43">
              <w:rPr>
                <w:rFonts w:eastAsia="Times New Roman"/>
                <w:b/>
                <w:bCs/>
                <w:i/>
                <w:iCs/>
                <w:color w:val="000000"/>
                <w:sz w:val="20"/>
                <w:szCs w:val="20"/>
                <w:lang w:val="en-US"/>
              </w:rPr>
              <w:t>Oncorhynchus mykiss</w:t>
            </w:r>
          </w:p>
          <w:p w:rsidR="00B27F43" w:rsidRPr="00B27F43" w:rsidRDefault="00B27F43" w:rsidP="00B27F43">
            <w:pPr>
              <w:spacing w:line="240" w:lineRule="auto"/>
              <w:jc w:val="center"/>
              <w:rPr>
                <w:rFonts w:ascii="Times New Roman" w:eastAsia="Times New Roman" w:hAnsi="Times New Roman" w:cs="Times New Roman"/>
                <w:sz w:val="24"/>
                <w:szCs w:val="24"/>
                <w:lang w:val="en-US"/>
              </w:rPr>
            </w:pPr>
            <w:r w:rsidRPr="00B27F43">
              <w:rPr>
                <w:rFonts w:eastAsia="Times New Roman"/>
                <w:i/>
                <w:iCs/>
                <w:color w:val="000000"/>
                <w:sz w:val="20"/>
                <w:szCs w:val="20"/>
                <w:lang w:val="en-US"/>
              </w:rPr>
              <w:t>Rainbow Trout</w:t>
            </w:r>
          </w:p>
        </w:tc>
        <w:tc>
          <w:tcPr>
            <w:tcW w:w="2287" w:type="dxa"/>
            <w:shd w:val="clear" w:color="auto" w:fill="E7E6E6"/>
            <w:tcMar>
              <w:top w:w="100" w:type="dxa"/>
              <w:left w:w="100" w:type="dxa"/>
              <w:bottom w:w="100" w:type="dxa"/>
              <w:right w:w="100" w:type="dxa"/>
            </w:tcMar>
            <w:vAlign w:val="center"/>
            <w:hideMark/>
          </w:tcPr>
          <w:p w:rsidR="00B27F43" w:rsidRPr="00B27F43" w:rsidRDefault="00B27F43" w:rsidP="00B27F43">
            <w:pPr>
              <w:spacing w:line="240" w:lineRule="auto"/>
              <w:jc w:val="center"/>
              <w:rPr>
                <w:rFonts w:ascii="Times New Roman" w:eastAsia="Times New Roman" w:hAnsi="Times New Roman" w:cs="Times New Roman"/>
                <w:sz w:val="24"/>
                <w:szCs w:val="24"/>
                <w:lang w:val="en-US"/>
              </w:rPr>
            </w:pPr>
            <w:r w:rsidRPr="00B27F43">
              <w:rPr>
                <w:rFonts w:eastAsia="Times New Roman"/>
                <w:color w:val="000000"/>
                <w:sz w:val="20"/>
                <w:szCs w:val="20"/>
                <w:lang w:val="en-US"/>
              </w:rPr>
              <w:t>U</w:t>
            </w:r>
            <w:r w:rsidRPr="00B27F43">
              <w:rPr>
                <w:rFonts w:eastAsia="Times New Roman"/>
                <w:color w:val="000000"/>
                <w:sz w:val="12"/>
                <w:szCs w:val="12"/>
                <w:vertAlign w:val="subscript"/>
                <w:lang w:val="en-US"/>
              </w:rPr>
              <w:t>crit</w:t>
            </w:r>
          </w:p>
        </w:tc>
        <w:tc>
          <w:tcPr>
            <w:tcW w:w="897" w:type="dxa"/>
            <w:shd w:val="clear" w:color="auto" w:fill="E7E6E6"/>
            <w:tcMar>
              <w:top w:w="0" w:type="dxa"/>
              <w:left w:w="115" w:type="dxa"/>
              <w:bottom w:w="0" w:type="dxa"/>
              <w:right w:w="115" w:type="dxa"/>
            </w:tcMar>
            <w:vAlign w:val="center"/>
            <w:hideMark/>
          </w:tcPr>
          <w:p w:rsidR="00B27F43" w:rsidRPr="00B27F43" w:rsidRDefault="00B27F43" w:rsidP="00B27F43">
            <w:pPr>
              <w:spacing w:line="240" w:lineRule="auto"/>
              <w:jc w:val="center"/>
              <w:rPr>
                <w:rFonts w:ascii="Times New Roman" w:eastAsia="Times New Roman" w:hAnsi="Times New Roman" w:cs="Times New Roman"/>
                <w:sz w:val="24"/>
                <w:szCs w:val="24"/>
                <w:lang w:val="en-US"/>
              </w:rPr>
            </w:pPr>
            <w:r w:rsidRPr="00B27F43">
              <w:rPr>
                <w:rFonts w:eastAsia="Times New Roman"/>
                <w:color w:val="000000"/>
                <w:sz w:val="20"/>
                <w:szCs w:val="20"/>
                <w:lang w:val="en-US"/>
              </w:rPr>
              <w:t>0.293</w:t>
            </w:r>
          </w:p>
        </w:tc>
        <w:tc>
          <w:tcPr>
            <w:tcW w:w="0" w:type="auto"/>
            <w:shd w:val="clear" w:color="auto" w:fill="E7E6E6"/>
            <w:tcMar>
              <w:top w:w="100" w:type="dxa"/>
              <w:left w:w="100" w:type="dxa"/>
              <w:bottom w:w="100" w:type="dxa"/>
              <w:right w:w="100" w:type="dxa"/>
            </w:tcMar>
            <w:vAlign w:val="center"/>
            <w:hideMark/>
          </w:tcPr>
          <w:p w:rsidR="00B27F43" w:rsidRPr="00B27F43" w:rsidRDefault="00B27F43" w:rsidP="00B27F43">
            <w:pPr>
              <w:spacing w:line="240" w:lineRule="auto"/>
              <w:jc w:val="center"/>
              <w:rPr>
                <w:rFonts w:ascii="Times New Roman" w:eastAsia="Times New Roman" w:hAnsi="Times New Roman" w:cs="Times New Roman"/>
                <w:sz w:val="24"/>
                <w:szCs w:val="24"/>
                <w:lang w:val="en-US"/>
              </w:rPr>
            </w:pPr>
            <w:r w:rsidRPr="00B27F43">
              <w:rPr>
                <w:rFonts w:eastAsia="Times New Roman"/>
                <w:color w:val="000000"/>
                <w:sz w:val="20"/>
                <w:szCs w:val="20"/>
                <w:lang w:val="en-US"/>
              </w:rPr>
              <w:t>0.75</w:t>
            </w:r>
          </w:p>
        </w:tc>
        <w:tc>
          <w:tcPr>
            <w:tcW w:w="0" w:type="auto"/>
            <w:shd w:val="clear" w:color="auto" w:fill="E7E6E6"/>
            <w:tcMar>
              <w:top w:w="0" w:type="dxa"/>
              <w:left w:w="115" w:type="dxa"/>
              <w:bottom w:w="0" w:type="dxa"/>
              <w:right w:w="115" w:type="dxa"/>
            </w:tcMar>
            <w:vAlign w:val="center"/>
            <w:hideMark/>
          </w:tcPr>
          <w:p w:rsidR="00B27F43" w:rsidRPr="00B27F43" w:rsidRDefault="00B27F43" w:rsidP="00B27F43">
            <w:pPr>
              <w:spacing w:line="240" w:lineRule="auto"/>
              <w:jc w:val="center"/>
              <w:rPr>
                <w:rFonts w:ascii="Times New Roman" w:eastAsia="Times New Roman" w:hAnsi="Times New Roman" w:cs="Times New Roman"/>
                <w:sz w:val="24"/>
                <w:szCs w:val="24"/>
                <w:lang w:val="en-US"/>
              </w:rPr>
            </w:pPr>
            <w:r w:rsidRPr="00B27F43">
              <w:rPr>
                <w:rFonts w:eastAsia="Times New Roman"/>
                <w:color w:val="000000"/>
                <w:sz w:val="20"/>
                <w:szCs w:val="20"/>
                <w:lang w:val="en-US"/>
              </w:rPr>
              <w:t>Webb, 1975</w:t>
            </w:r>
          </w:p>
        </w:tc>
      </w:tr>
      <w:tr w:rsidR="00B27F43" w:rsidRPr="00B27F43" w:rsidTr="00CC31CF">
        <w:trPr>
          <w:trHeight w:val="751"/>
          <w:jc w:val="center"/>
        </w:trPr>
        <w:tc>
          <w:tcPr>
            <w:tcW w:w="0" w:type="auto"/>
            <w:shd w:val="clear" w:color="auto" w:fill="A5A5A5"/>
            <w:tcMar>
              <w:top w:w="0" w:type="dxa"/>
              <w:left w:w="115" w:type="dxa"/>
              <w:bottom w:w="0" w:type="dxa"/>
              <w:right w:w="115" w:type="dxa"/>
            </w:tcMar>
            <w:vAlign w:val="center"/>
            <w:hideMark/>
          </w:tcPr>
          <w:p w:rsidR="00B27F43" w:rsidRPr="00B27F43" w:rsidRDefault="00B27F43" w:rsidP="00B27F43">
            <w:pPr>
              <w:spacing w:line="240" w:lineRule="auto"/>
              <w:jc w:val="center"/>
              <w:rPr>
                <w:rFonts w:ascii="Times New Roman" w:eastAsia="Times New Roman" w:hAnsi="Times New Roman" w:cs="Times New Roman"/>
                <w:sz w:val="24"/>
                <w:szCs w:val="24"/>
                <w:lang w:val="en-US"/>
              </w:rPr>
            </w:pPr>
            <w:r w:rsidRPr="00B27F43">
              <w:rPr>
                <w:rFonts w:eastAsia="Times New Roman"/>
                <w:b/>
                <w:bCs/>
                <w:i/>
                <w:iCs/>
                <w:color w:val="000000"/>
                <w:sz w:val="20"/>
                <w:szCs w:val="20"/>
                <w:lang w:val="en-US"/>
              </w:rPr>
              <w:t>Euthynnus affinis</w:t>
            </w:r>
          </w:p>
          <w:p w:rsidR="00B27F43" w:rsidRPr="00B27F43" w:rsidRDefault="00B27F43" w:rsidP="00B27F43">
            <w:pPr>
              <w:spacing w:line="240" w:lineRule="auto"/>
              <w:jc w:val="center"/>
              <w:rPr>
                <w:rFonts w:ascii="Times New Roman" w:eastAsia="Times New Roman" w:hAnsi="Times New Roman" w:cs="Times New Roman"/>
                <w:sz w:val="24"/>
                <w:szCs w:val="24"/>
                <w:lang w:val="en-US"/>
              </w:rPr>
            </w:pPr>
            <w:r w:rsidRPr="00B27F43">
              <w:rPr>
                <w:rFonts w:eastAsia="Times New Roman"/>
                <w:i/>
                <w:iCs/>
                <w:color w:val="000000"/>
                <w:sz w:val="20"/>
                <w:szCs w:val="20"/>
                <w:lang w:val="en-US"/>
              </w:rPr>
              <w:t>Mackerel Tuna (Kawakawa)</w:t>
            </w:r>
          </w:p>
        </w:tc>
        <w:tc>
          <w:tcPr>
            <w:tcW w:w="2287" w:type="dxa"/>
            <w:shd w:val="clear" w:color="auto" w:fill="A5A5A5"/>
            <w:tcMar>
              <w:top w:w="100" w:type="dxa"/>
              <w:left w:w="100" w:type="dxa"/>
              <w:bottom w:w="100" w:type="dxa"/>
              <w:right w:w="100" w:type="dxa"/>
            </w:tcMar>
            <w:vAlign w:val="center"/>
            <w:hideMark/>
          </w:tcPr>
          <w:p w:rsidR="00B27F43" w:rsidRPr="00B27F43" w:rsidRDefault="00B27F43" w:rsidP="00B27F43">
            <w:pPr>
              <w:spacing w:line="240" w:lineRule="auto"/>
              <w:jc w:val="center"/>
              <w:rPr>
                <w:rFonts w:ascii="Times New Roman" w:eastAsia="Times New Roman" w:hAnsi="Times New Roman" w:cs="Times New Roman"/>
                <w:sz w:val="24"/>
                <w:szCs w:val="24"/>
                <w:lang w:val="en-US"/>
              </w:rPr>
            </w:pPr>
            <w:r w:rsidRPr="00B27F43">
              <w:rPr>
                <w:rFonts w:eastAsia="Times New Roman"/>
                <w:color w:val="000000"/>
                <w:sz w:val="20"/>
                <w:szCs w:val="20"/>
                <w:lang w:val="en-US"/>
              </w:rPr>
              <w:t>1.52</w:t>
            </w:r>
          </w:p>
        </w:tc>
        <w:tc>
          <w:tcPr>
            <w:tcW w:w="897" w:type="dxa"/>
            <w:shd w:val="clear" w:color="auto" w:fill="A5A5A5"/>
            <w:tcMar>
              <w:top w:w="0" w:type="dxa"/>
              <w:left w:w="115" w:type="dxa"/>
              <w:bottom w:w="0" w:type="dxa"/>
              <w:right w:w="115" w:type="dxa"/>
            </w:tcMar>
            <w:vAlign w:val="center"/>
            <w:hideMark/>
          </w:tcPr>
          <w:p w:rsidR="00B27F43" w:rsidRPr="00B27F43" w:rsidRDefault="00B27F43" w:rsidP="00B27F43">
            <w:pPr>
              <w:spacing w:line="240" w:lineRule="auto"/>
              <w:jc w:val="center"/>
              <w:rPr>
                <w:rFonts w:ascii="Times New Roman" w:eastAsia="Times New Roman" w:hAnsi="Times New Roman" w:cs="Times New Roman"/>
                <w:sz w:val="24"/>
                <w:szCs w:val="24"/>
                <w:lang w:val="en-US"/>
              </w:rPr>
            </w:pPr>
            <w:r w:rsidRPr="00B27F43">
              <w:rPr>
                <w:rFonts w:eastAsia="Times New Roman"/>
                <w:color w:val="000000"/>
                <w:sz w:val="20"/>
                <w:szCs w:val="20"/>
                <w:lang w:val="en-US"/>
              </w:rPr>
              <w:t>0.40</w:t>
            </w:r>
          </w:p>
        </w:tc>
        <w:tc>
          <w:tcPr>
            <w:tcW w:w="0" w:type="auto"/>
            <w:shd w:val="clear" w:color="auto" w:fill="A5A5A5"/>
            <w:tcMar>
              <w:top w:w="100" w:type="dxa"/>
              <w:left w:w="100" w:type="dxa"/>
              <w:bottom w:w="100" w:type="dxa"/>
              <w:right w:w="100" w:type="dxa"/>
            </w:tcMar>
            <w:vAlign w:val="center"/>
            <w:hideMark/>
          </w:tcPr>
          <w:p w:rsidR="00B27F43" w:rsidRPr="00B27F43" w:rsidRDefault="00B27F43" w:rsidP="00B27F43">
            <w:pPr>
              <w:spacing w:line="240" w:lineRule="auto"/>
              <w:jc w:val="center"/>
              <w:rPr>
                <w:rFonts w:ascii="Times New Roman" w:eastAsia="Times New Roman" w:hAnsi="Times New Roman" w:cs="Times New Roman"/>
                <w:sz w:val="24"/>
                <w:szCs w:val="24"/>
                <w:lang w:val="en-US"/>
              </w:rPr>
            </w:pPr>
            <w:r w:rsidRPr="00B27F43">
              <w:rPr>
                <w:rFonts w:eastAsia="Times New Roman"/>
                <w:color w:val="000000"/>
                <w:sz w:val="20"/>
                <w:szCs w:val="20"/>
                <w:lang w:val="en-US"/>
              </w:rPr>
              <w:t>0.90</w:t>
            </w:r>
          </w:p>
        </w:tc>
        <w:tc>
          <w:tcPr>
            <w:tcW w:w="0" w:type="auto"/>
            <w:shd w:val="clear" w:color="auto" w:fill="A5A5A5"/>
            <w:tcMar>
              <w:top w:w="0" w:type="dxa"/>
              <w:left w:w="115" w:type="dxa"/>
              <w:bottom w:w="0" w:type="dxa"/>
              <w:right w:w="115" w:type="dxa"/>
            </w:tcMar>
            <w:vAlign w:val="center"/>
            <w:hideMark/>
          </w:tcPr>
          <w:p w:rsidR="00B27F43" w:rsidRPr="00B27F43" w:rsidRDefault="00B27F43" w:rsidP="00B27F43">
            <w:pPr>
              <w:spacing w:line="240" w:lineRule="auto"/>
              <w:jc w:val="center"/>
              <w:rPr>
                <w:rFonts w:ascii="Times New Roman" w:eastAsia="Times New Roman" w:hAnsi="Times New Roman" w:cs="Times New Roman"/>
                <w:sz w:val="24"/>
                <w:szCs w:val="24"/>
                <w:lang w:val="en-US"/>
              </w:rPr>
            </w:pPr>
            <w:r w:rsidRPr="00B27F43">
              <w:rPr>
                <w:rFonts w:eastAsia="Times New Roman"/>
                <w:color w:val="000000"/>
                <w:sz w:val="20"/>
                <w:szCs w:val="20"/>
                <w:lang w:val="en-US"/>
              </w:rPr>
              <w:t>Magnuson, 1978</w:t>
            </w:r>
          </w:p>
        </w:tc>
      </w:tr>
      <w:tr w:rsidR="00B27F43" w:rsidRPr="00B27F43" w:rsidTr="00CC31CF">
        <w:trPr>
          <w:trHeight w:val="751"/>
          <w:jc w:val="center"/>
        </w:trPr>
        <w:tc>
          <w:tcPr>
            <w:tcW w:w="0" w:type="auto"/>
            <w:shd w:val="clear" w:color="auto" w:fill="E7E6E6"/>
            <w:tcMar>
              <w:top w:w="0" w:type="dxa"/>
              <w:left w:w="115" w:type="dxa"/>
              <w:bottom w:w="0" w:type="dxa"/>
              <w:right w:w="115" w:type="dxa"/>
            </w:tcMar>
            <w:vAlign w:val="center"/>
            <w:hideMark/>
          </w:tcPr>
          <w:p w:rsidR="00B27F43" w:rsidRPr="00B27F43" w:rsidRDefault="00B27F43" w:rsidP="00B27F43">
            <w:pPr>
              <w:spacing w:line="240" w:lineRule="auto"/>
              <w:jc w:val="center"/>
              <w:rPr>
                <w:rFonts w:ascii="Times New Roman" w:eastAsia="Times New Roman" w:hAnsi="Times New Roman" w:cs="Times New Roman"/>
                <w:sz w:val="24"/>
                <w:szCs w:val="24"/>
                <w:lang w:val="en-US"/>
              </w:rPr>
            </w:pPr>
            <w:r w:rsidRPr="00B27F43">
              <w:rPr>
                <w:rFonts w:eastAsia="Times New Roman"/>
                <w:b/>
                <w:bCs/>
                <w:i/>
                <w:iCs/>
                <w:color w:val="000000"/>
                <w:sz w:val="20"/>
                <w:szCs w:val="20"/>
                <w:lang w:val="en-US"/>
              </w:rPr>
              <w:t>Pusa hispida</w:t>
            </w:r>
          </w:p>
          <w:p w:rsidR="00B27F43" w:rsidRPr="00B27F43" w:rsidRDefault="00B27F43" w:rsidP="00B27F43">
            <w:pPr>
              <w:spacing w:line="240" w:lineRule="auto"/>
              <w:jc w:val="center"/>
              <w:rPr>
                <w:rFonts w:ascii="Times New Roman" w:eastAsia="Times New Roman" w:hAnsi="Times New Roman" w:cs="Times New Roman"/>
                <w:sz w:val="24"/>
                <w:szCs w:val="24"/>
                <w:lang w:val="en-US"/>
              </w:rPr>
            </w:pPr>
            <w:r w:rsidRPr="00B27F43">
              <w:rPr>
                <w:rFonts w:eastAsia="Times New Roman"/>
                <w:i/>
                <w:iCs/>
                <w:color w:val="000000"/>
                <w:sz w:val="20"/>
                <w:szCs w:val="20"/>
                <w:lang w:val="en-US"/>
              </w:rPr>
              <w:t>Ringed Seal</w:t>
            </w:r>
          </w:p>
        </w:tc>
        <w:tc>
          <w:tcPr>
            <w:tcW w:w="2287" w:type="dxa"/>
            <w:shd w:val="clear" w:color="auto" w:fill="E7E6E6"/>
            <w:tcMar>
              <w:top w:w="100" w:type="dxa"/>
              <w:left w:w="100" w:type="dxa"/>
              <w:bottom w:w="100" w:type="dxa"/>
              <w:right w:w="100" w:type="dxa"/>
            </w:tcMar>
            <w:vAlign w:val="center"/>
            <w:hideMark/>
          </w:tcPr>
          <w:p w:rsidR="00B27F43" w:rsidRPr="00B27F43" w:rsidRDefault="00B27F43" w:rsidP="00B27F43">
            <w:pPr>
              <w:spacing w:line="240" w:lineRule="auto"/>
              <w:jc w:val="center"/>
              <w:rPr>
                <w:rFonts w:ascii="Times New Roman" w:eastAsia="Times New Roman" w:hAnsi="Times New Roman" w:cs="Times New Roman"/>
                <w:sz w:val="24"/>
                <w:szCs w:val="24"/>
                <w:lang w:val="en-US"/>
              </w:rPr>
            </w:pPr>
            <w:r w:rsidRPr="00B27F43">
              <w:rPr>
                <w:rFonts w:eastAsia="Times New Roman"/>
                <w:color w:val="000000"/>
                <w:sz w:val="20"/>
                <w:szCs w:val="20"/>
                <w:lang w:val="en-US"/>
              </w:rPr>
              <w:t>0.75</w:t>
            </w:r>
          </w:p>
        </w:tc>
        <w:tc>
          <w:tcPr>
            <w:tcW w:w="897" w:type="dxa"/>
            <w:shd w:val="clear" w:color="auto" w:fill="E7E6E6"/>
            <w:tcMar>
              <w:top w:w="0" w:type="dxa"/>
              <w:left w:w="115" w:type="dxa"/>
              <w:bottom w:w="0" w:type="dxa"/>
              <w:right w:w="115" w:type="dxa"/>
            </w:tcMar>
            <w:vAlign w:val="center"/>
            <w:hideMark/>
          </w:tcPr>
          <w:p w:rsidR="00B27F43" w:rsidRPr="00B27F43" w:rsidRDefault="00B27F43" w:rsidP="00B27F43">
            <w:pPr>
              <w:spacing w:line="240" w:lineRule="auto"/>
              <w:jc w:val="center"/>
              <w:rPr>
                <w:rFonts w:ascii="Times New Roman" w:eastAsia="Times New Roman" w:hAnsi="Times New Roman" w:cs="Times New Roman"/>
                <w:sz w:val="24"/>
                <w:szCs w:val="24"/>
                <w:lang w:val="en-US"/>
              </w:rPr>
            </w:pPr>
            <w:r w:rsidRPr="00B27F43">
              <w:rPr>
                <w:rFonts w:eastAsia="Times New Roman"/>
                <w:color w:val="000000"/>
                <w:sz w:val="20"/>
                <w:szCs w:val="20"/>
                <w:lang w:val="en-US"/>
              </w:rPr>
              <w:t>1.03</w:t>
            </w:r>
          </w:p>
        </w:tc>
        <w:tc>
          <w:tcPr>
            <w:tcW w:w="0" w:type="auto"/>
            <w:shd w:val="clear" w:color="auto" w:fill="E7E6E6"/>
            <w:tcMar>
              <w:top w:w="100" w:type="dxa"/>
              <w:left w:w="100" w:type="dxa"/>
              <w:bottom w:w="100" w:type="dxa"/>
              <w:right w:w="100" w:type="dxa"/>
            </w:tcMar>
            <w:vAlign w:val="center"/>
            <w:hideMark/>
          </w:tcPr>
          <w:p w:rsidR="00B27F43" w:rsidRPr="00B27F43" w:rsidRDefault="00B27F43" w:rsidP="00B27F43">
            <w:pPr>
              <w:spacing w:line="240" w:lineRule="auto"/>
              <w:jc w:val="center"/>
              <w:rPr>
                <w:rFonts w:ascii="Times New Roman" w:eastAsia="Times New Roman" w:hAnsi="Times New Roman" w:cs="Times New Roman"/>
                <w:sz w:val="24"/>
                <w:szCs w:val="24"/>
                <w:lang w:val="en-US"/>
              </w:rPr>
            </w:pPr>
            <w:r w:rsidRPr="00B27F43">
              <w:rPr>
                <w:rFonts w:eastAsia="Times New Roman"/>
                <w:color w:val="000000"/>
                <w:sz w:val="20"/>
                <w:szCs w:val="20"/>
                <w:lang w:val="en-US"/>
              </w:rPr>
              <w:t>0.88</w:t>
            </w:r>
          </w:p>
        </w:tc>
        <w:tc>
          <w:tcPr>
            <w:tcW w:w="0" w:type="auto"/>
            <w:shd w:val="clear" w:color="auto" w:fill="E7E6E6"/>
            <w:tcMar>
              <w:top w:w="0" w:type="dxa"/>
              <w:left w:w="115" w:type="dxa"/>
              <w:bottom w:w="0" w:type="dxa"/>
              <w:right w:w="115" w:type="dxa"/>
            </w:tcMar>
            <w:vAlign w:val="center"/>
            <w:hideMark/>
          </w:tcPr>
          <w:p w:rsidR="00B27F43" w:rsidRPr="00B27F43" w:rsidRDefault="00B27F43" w:rsidP="00B27F43">
            <w:pPr>
              <w:spacing w:line="240" w:lineRule="auto"/>
              <w:jc w:val="center"/>
              <w:rPr>
                <w:rFonts w:ascii="Times New Roman" w:eastAsia="Times New Roman" w:hAnsi="Times New Roman" w:cs="Times New Roman"/>
                <w:sz w:val="24"/>
                <w:szCs w:val="24"/>
                <w:lang w:val="en-US"/>
              </w:rPr>
            </w:pPr>
            <w:r w:rsidRPr="00B27F43">
              <w:rPr>
                <w:rFonts w:eastAsia="Times New Roman"/>
                <w:color w:val="000000"/>
                <w:sz w:val="20"/>
                <w:szCs w:val="20"/>
                <w:lang w:val="en-US"/>
              </w:rPr>
              <w:t>Fish et al., 1988</w:t>
            </w:r>
          </w:p>
        </w:tc>
      </w:tr>
      <w:tr w:rsidR="00B27F43" w:rsidRPr="00B27F43" w:rsidTr="00CC31CF">
        <w:trPr>
          <w:trHeight w:val="752"/>
          <w:jc w:val="center"/>
        </w:trPr>
        <w:tc>
          <w:tcPr>
            <w:tcW w:w="0" w:type="auto"/>
            <w:shd w:val="clear" w:color="auto" w:fill="A5A5A5"/>
            <w:tcMar>
              <w:top w:w="0" w:type="dxa"/>
              <w:left w:w="115" w:type="dxa"/>
              <w:bottom w:w="0" w:type="dxa"/>
              <w:right w:w="115" w:type="dxa"/>
            </w:tcMar>
            <w:vAlign w:val="center"/>
            <w:hideMark/>
          </w:tcPr>
          <w:p w:rsidR="00B27F43" w:rsidRPr="00B27F43" w:rsidRDefault="00B27F43" w:rsidP="00B27F43">
            <w:pPr>
              <w:spacing w:line="240" w:lineRule="auto"/>
              <w:jc w:val="center"/>
              <w:rPr>
                <w:rFonts w:ascii="Times New Roman" w:eastAsia="Times New Roman" w:hAnsi="Times New Roman" w:cs="Times New Roman"/>
                <w:sz w:val="24"/>
                <w:szCs w:val="24"/>
                <w:lang w:val="en-US"/>
              </w:rPr>
            </w:pPr>
            <w:r w:rsidRPr="00B27F43">
              <w:rPr>
                <w:rFonts w:eastAsia="Times New Roman"/>
                <w:b/>
                <w:bCs/>
                <w:i/>
                <w:iCs/>
                <w:color w:val="000000"/>
                <w:sz w:val="20"/>
                <w:szCs w:val="20"/>
                <w:lang w:val="en-US"/>
              </w:rPr>
              <w:t>Pagophilus groenlandicus</w:t>
            </w:r>
          </w:p>
          <w:p w:rsidR="00B27F43" w:rsidRPr="00B27F43" w:rsidRDefault="00B27F43" w:rsidP="00B27F43">
            <w:pPr>
              <w:spacing w:line="240" w:lineRule="auto"/>
              <w:jc w:val="center"/>
              <w:rPr>
                <w:rFonts w:ascii="Times New Roman" w:eastAsia="Times New Roman" w:hAnsi="Times New Roman" w:cs="Times New Roman"/>
                <w:sz w:val="24"/>
                <w:szCs w:val="24"/>
                <w:lang w:val="en-US"/>
              </w:rPr>
            </w:pPr>
            <w:r w:rsidRPr="00B27F43">
              <w:rPr>
                <w:rFonts w:eastAsia="Times New Roman"/>
                <w:i/>
                <w:iCs/>
                <w:color w:val="000000"/>
                <w:sz w:val="20"/>
                <w:szCs w:val="20"/>
                <w:lang w:val="en-US"/>
              </w:rPr>
              <w:t>Harp Seal</w:t>
            </w:r>
          </w:p>
        </w:tc>
        <w:tc>
          <w:tcPr>
            <w:tcW w:w="2287" w:type="dxa"/>
            <w:shd w:val="clear" w:color="auto" w:fill="A5A5A5"/>
            <w:tcMar>
              <w:top w:w="100" w:type="dxa"/>
              <w:left w:w="100" w:type="dxa"/>
              <w:bottom w:w="100" w:type="dxa"/>
              <w:right w:w="100" w:type="dxa"/>
            </w:tcMar>
            <w:vAlign w:val="center"/>
            <w:hideMark/>
          </w:tcPr>
          <w:p w:rsidR="00B27F43" w:rsidRPr="00B27F43" w:rsidRDefault="00B27F43" w:rsidP="00B27F43">
            <w:pPr>
              <w:spacing w:line="240" w:lineRule="auto"/>
              <w:jc w:val="center"/>
              <w:rPr>
                <w:rFonts w:ascii="Times New Roman" w:eastAsia="Times New Roman" w:hAnsi="Times New Roman" w:cs="Times New Roman"/>
                <w:sz w:val="24"/>
                <w:szCs w:val="24"/>
                <w:lang w:val="en-US"/>
              </w:rPr>
            </w:pPr>
            <w:r w:rsidRPr="00B27F43">
              <w:rPr>
                <w:rFonts w:eastAsia="Times New Roman"/>
                <w:color w:val="000000"/>
                <w:sz w:val="20"/>
                <w:szCs w:val="20"/>
                <w:lang w:val="en-US"/>
              </w:rPr>
              <w:t>1.04</w:t>
            </w:r>
          </w:p>
        </w:tc>
        <w:tc>
          <w:tcPr>
            <w:tcW w:w="897" w:type="dxa"/>
            <w:shd w:val="clear" w:color="auto" w:fill="A5A5A5"/>
            <w:tcMar>
              <w:top w:w="0" w:type="dxa"/>
              <w:left w:w="115" w:type="dxa"/>
              <w:bottom w:w="0" w:type="dxa"/>
              <w:right w:w="115" w:type="dxa"/>
            </w:tcMar>
            <w:vAlign w:val="center"/>
            <w:hideMark/>
          </w:tcPr>
          <w:p w:rsidR="00B27F43" w:rsidRPr="00B27F43" w:rsidRDefault="00B27F43" w:rsidP="00B27F43">
            <w:pPr>
              <w:spacing w:line="240" w:lineRule="auto"/>
              <w:jc w:val="center"/>
              <w:rPr>
                <w:rFonts w:ascii="Times New Roman" w:eastAsia="Times New Roman" w:hAnsi="Times New Roman" w:cs="Times New Roman"/>
                <w:sz w:val="24"/>
                <w:szCs w:val="24"/>
                <w:lang w:val="en-US"/>
              </w:rPr>
            </w:pPr>
            <w:r w:rsidRPr="00B27F43">
              <w:rPr>
                <w:rFonts w:eastAsia="Times New Roman"/>
                <w:color w:val="000000"/>
                <w:sz w:val="20"/>
                <w:szCs w:val="20"/>
                <w:lang w:val="en-US"/>
              </w:rPr>
              <w:t>1.43</w:t>
            </w:r>
          </w:p>
        </w:tc>
        <w:tc>
          <w:tcPr>
            <w:tcW w:w="0" w:type="auto"/>
            <w:shd w:val="clear" w:color="auto" w:fill="A5A5A5"/>
            <w:tcMar>
              <w:top w:w="100" w:type="dxa"/>
              <w:left w:w="100" w:type="dxa"/>
              <w:bottom w:w="100" w:type="dxa"/>
              <w:right w:w="100" w:type="dxa"/>
            </w:tcMar>
            <w:vAlign w:val="center"/>
            <w:hideMark/>
          </w:tcPr>
          <w:p w:rsidR="00B27F43" w:rsidRPr="00B27F43" w:rsidRDefault="00B27F43" w:rsidP="00B27F43">
            <w:pPr>
              <w:spacing w:line="240" w:lineRule="auto"/>
              <w:jc w:val="center"/>
              <w:rPr>
                <w:rFonts w:ascii="Times New Roman" w:eastAsia="Times New Roman" w:hAnsi="Times New Roman" w:cs="Times New Roman"/>
                <w:sz w:val="24"/>
                <w:szCs w:val="24"/>
                <w:lang w:val="en-US"/>
              </w:rPr>
            </w:pPr>
            <w:r w:rsidRPr="00B27F43">
              <w:rPr>
                <w:rFonts w:eastAsia="Times New Roman"/>
                <w:color w:val="000000"/>
                <w:sz w:val="20"/>
                <w:szCs w:val="20"/>
                <w:lang w:val="en-US"/>
              </w:rPr>
              <w:t>0.87</w:t>
            </w:r>
          </w:p>
        </w:tc>
        <w:tc>
          <w:tcPr>
            <w:tcW w:w="0" w:type="auto"/>
            <w:shd w:val="clear" w:color="auto" w:fill="A5A5A5"/>
            <w:tcMar>
              <w:top w:w="0" w:type="dxa"/>
              <w:left w:w="115" w:type="dxa"/>
              <w:bottom w:w="0" w:type="dxa"/>
              <w:right w:w="115" w:type="dxa"/>
            </w:tcMar>
            <w:vAlign w:val="center"/>
            <w:hideMark/>
          </w:tcPr>
          <w:p w:rsidR="00B27F43" w:rsidRPr="00B27F43" w:rsidRDefault="00B27F43" w:rsidP="00B27F43">
            <w:pPr>
              <w:spacing w:line="240" w:lineRule="auto"/>
              <w:jc w:val="center"/>
              <w:rPr>
                <w:rFonts w:ascii="Times New Roman" w:eastAsia="Times New Roman" w:hAnsi="Times New Roman" w:cs="Times New Roman"/>
                <w:sz w:val="24"/>
                <w:szCs w:val="24"/>
                <w:lang w:val="en-US"/>
              </w:rPr>
            </w:pPr>
            <w:r w:rsidRPr="00B27F43">
              <w:rPr>
                <w:rFonts w:eastAsia="Times New Roman"/>
                <w:color w:val="000000"/>
                <w:sz w:val="20"/>
                <w:szCs w:val="20"/>
                <w:lang w:val="en-US"/>
              </w:rPr>
              <w:t>Fish et al., 1988</w:t>
            </w:r>
          </w:p>
        </w:tc>
      </w:tr>
      <w:tr w:rsidR="00B27F43" w:rsidRPr="00B27F43" w:rsidTr="00CC31CF">
        <w:trPr>
          <w:trHeight w:val="752"/>
          <w:jc w:val="center"/>
        </w:trPr>
        <w:tc>
          <w:tcPr>
            <w:tcW w:w="0" w:type="auto"/>
            <w:shd w:val="clear" w:color="auto" w:fill="E7E6E6"/>
            <w:tcMar>
              <w:top w:w="0" w:type="dxa"/>
              <w:left w:w="115" w:type="dxa"/>
              <w:bottom w:w="0" w:type="dxa"/>
              <w:right w:w="115" w:type="dxa"/>
            </w:tcMar>
            <w:vAlign w:val="center"/>
            <w:hideMark/>
          </w:tcPr>
          <w:p w:rsidR="00B27F43" w:rsidRPr="00B27F43" w:rsidRDefault="00B27F43" w:rsidP="00B27F43">
            <w:pPr>
              <w:spacing w:line="240" w:lineRule="auto"/>
              <w:jc w:val="center"/>
              <w:rPr>
                <w:rFonts w:ascii="Times New Roman" w:eastAsia="Times New Roman" w:hAnsi="Times New Roman" w:cs="Times New Roman"/>
                <w:sz w:val="24"/>
                <w:szCs w:val="24"/>
                <w:lang w:val="en-US"/>
              </w:rPr>
            </w:pPr>
            <w:r w:rsidRPr="00B27F43">
              <w:rPr>
                <w:rFonts w:eastAsia="Times New Roman"/>
                <w:b/>
                <w:bCs/>
                <w:i/>
                <w:iCs/>
                <w:color w:val="000000"/>
                <w:sz w:val="20"/>
                <w:szCs w:val="20"/>
                <w:lang w:val="en-US"/>
              </w:rPr>
              <w:t>Trichechus manatus</w:t>
            </w:r>
          </w:p>
          <w:p w:rsidR="00B27F43" w:rsidRPr="00B27F43" w:rsidRDefault="00B27F43" w:rsidP="00B27F43">
            <w:pPr>
              <w:spacing w:line="240" w:lineRule="auto"/>
              <w:jc w:val="center"/>
              <w:rPr>
                <w:rFonts w:ascii="Times New Roman" w:eastAsia="Times New Roman" w:hAnsi="Times New Roman" w:cs="Times New Roman"/>
                <w:sz w:val="24"/>
                <w:szCs w:val="24"/>
                <w:lang w:val="en-US"/>
              </w:rPr>
            </w:pPr>
            <w:r w:rsidRPr="00B27F43">
              <w:rPr>
                <w:rFonts w:eastAsia="Times New Roman"/>
                <w:i/>
                <w:iCs/>
                <w:color w:val="000000"/>
                <w:sz w:val="20"/>
                <w:szCs w:val="20"/>
                <w:lang w:val="en-US"/>
              </w:rPr>
              <w:t>American Manatee</w:t>
            </w:r>
          </w:p>
        </w:tc>
        <w:tc>
          <w:tcPr>
            <w:tcW w:w="2287" w:type="dxa"/>
            <w:shd w:val="clear" w:color="auto" w:fill="E7E6E6"/>
            <w:tcMar>
              <w:top w:w="100" w:type="dxa"/>
              <w:left w:w="100" w:type="dxa"/>
              <w:bottom w:w="100" w:type="dxa"/>
              <w:right w:w="100" w:type="dxa"/>
            </w:tcMar>
            <w:vAlign w:val="center"/>
            <w:hideMark/>
          </w:tcPr>
          <w:p w:rsidR="00B27F43" w:rsidRPr="00B27F43" w:rsidRDefault="00B27F43" w:rsidP="00B27F43">
            <w:pPr>
              <w:spacing w:line="240" w:lineRule="auto"/>
              <w:jc w:val="center"/>
              <w:rPr>
                <w:rFonts w:ascii="Times New Roman" w:eastAsia="Times New Roman" w:hAnsi="Times New Roman" w:cs="Times New Roman"/>
                <w:sz w:val="24"/>
                <w:szCs w:val="24"/>
                <w:lang w:val="en-US"/>
              </w:rPr>
            </w:pPr>
            <w:r w:rsidRPr="00B27F43">
              <w:rPr>
                <w:rFonts w:eastAsia="Times New Roman"/>
                <w:color w:val="000000"/>
                <w:sz w:val="20"/>
                <w:szCs w:val="20"/>
                <w:lang w:val="en-US"/>
              </w:rPr>
              <w:t>0.30*</w:t>
            </w:r>
          </w:p>
        </w:tc>
        <w:tc>
          <w:tcPr>
            <w:tcW w:w="897" w:type="dxa"/>
            <w:shd w:val="clear" w:color="auto" w:fill="E7E6E6"/>
            <w:tcMar>
              <w:top w:w="0" w:type="dxa"/>
              <w:left w:w="115" w:type="dxa"/>
              <w:bottom w:w="0" w:type="dxa"/>
              <w:right w:w="115" w:type="dxa"/>
            </w:tcMar>
            <w:vAlign w:val="center"/>
            <w:hideMark/>
          </w:tcPr>
          <w:p w:rsidR="00B27F43" w:rsidRPr="00B27F43" w:rsidRDefault="00B27F43" w:rsidP="00B27F43">
            <w:pPr>
              <w:spacing w:line="240" w:lineRule="auto"/>
              <w:jc w:val="center"/>
              <w:rPr>
                <w:rFonts w:ascii="Times New Roman" w:eastAsia="Times New Roman" w:hAnsi="Times New Roman" w:cs="Times New Roman"/>
                <w:sz w:val="24"/>
                <w:szCs w:val="24"/>
                <w:lang w:val="en-US"/>
              </w:rPr>
            </w:pPr>
            <w:r w:rsidRPr="00B27F43">
              <w:rPr>
                <w:rFonts w:eastAsia="Times New Roman"/>
                <w:color w:val="000000"/>
                <w:sz w:val="20"/>
                <w:szCs w:val="20"/>
                <w:lang w:val="en-US"/>
              </w:rPr>
              <w:t>3.23</w:t>
            </w:r>
          </w:p>
        </w:tc>
        <w:tc>
          <w:tcPr>
            <w:tcW w:w="0" w:type="auto"/>
            <w:shd w:val="clear" w:color="auto" w:fill="E7E6E6"/>
            <w:tcMar>
              <w:top w:w="100" w:type="dxa"/>
              <w:left w:w="100" w:type="dxa"/>
              <w:bottom w:w="100" w:type="dxa"/>
              <w:right w:w="100" w:type="dxa"/>
            </w:tcMar>
            <w:vAlign w:val="center"/>
            <w:hideMark/>
          </w:tcPr>
          <w:p w:rsidR="00B27F43" w:rsidRPr="00B27F43" w:rsidRDefault="00B27F43" w:rsidP="00B27F43">
            <w:pPr>
              <w:spacing w:line="240" w:lineRule="auto"/>
              <w:jc w:val="center"/>
              <w:rPr>
                <w:rFonts w:ascii="Times New Roman" w:eastAsia="Times New Roman" w:hAnsi="Times New Roman" w:cs="Times New Roman"/>
                <w:sz w:val="24"/>
                <w:szCs w:val="24"/>
                <w:lang w:val="en-US"/>
              </w:rPr>
            </w:pPr>
            <w:r w:rsidRPr="00B27F43">
              <w:rPr>
                <w:rFonts w:eastAsia="Times New Roman"/>
                <w:color w:val="000000"/>
                <w:sz w:val="20"/>
                <w:szCs w:val="20"/>
                <w:lang w:val="en-US"/>
              </w:rPr>
              <w:t>0.83</w:t>
            </w:r>
          </w:p>
        </w:tc>
        <w:tc>
          <w:tcPr>
            <w:tcW w:w="0" w:type="auto"/>
            <w:shd w:val="clear" w:color="auto" w:fill="E7E6E6"/>
            <w:tcMar>
              <w:top w:w="0" w:type="dxa"/>
              <w:left w:w="115" w:type="dxa"/>
              <w:bottom w:w="0" w:type="dxa"/>
              <w:right w:w="115" w:type="dxa"/>
            </w:tcMar>
            <w:vAlign w:val="center"/>
            <w:hideMark/>
          </w:tcPr>
          <w:p w:rsidR="00B27F43" w:rsidRPr="00B27F43" w:rsidRDefault="00B27F43" w:rsidP="00B27F43">
            <w:pPr>
              <w:spacing w:line="240" w:lineRule="auto"/>
              <w:jc w:val="center"/>
              <w:rPr>
                <w:rFonts w:ascii="Times New Roman" w:eastAsia="Times New Roman" w:hAnsi="Times New Roman" w:cs="Times New Roman"/>
                <w:sz w:val="24"/>
                <w:szCs w:val="24"/>
                <w:lang w:val="en-US"/>
              </w:rPr>
            </w:pPr>
            <w:r w:rsidRPr="00B27F43">
              <w:rPr>
                <w:rFonts w:eastAsia="Times New Roman"/>
                <w:color w:val="000000"/>
                <w:sz w:val="20"/>
                <w:szCs w:val="20"/>
                <w:lang w:val="en-US"/>
              </w:rPr>
              <w:t>Kojeszewski and Fish, 2007</w:t>
            </w:r>
          </w:p>
        </w:tc>
      </w:tr>
      <w:tr w:rsidR="00B27F43" w:rsidRPr="00B27F43" w:rsidTr="00CC31CF">
        <w:trPr>
          <w:trHeight w:val="752"/>
          <w:jc w:val="center"/>
        </w:trPr>
        <w:tc>
          <w:tcPr>
            <w:tcW w:w="0" w:type="auto"/>
            <w:shd w:val="clear" w:color="auto" w:fill="A5A5A5"/>
            <w:tcMar>
              <w:top w:w="0" w:type="dxa"/>
              <w:left w:w="115" w:type="dxa"/>
              <w:bottom w:w="0" w:type="dxa"/>
              <w:right w:w="115" w:type="dxa"/>
            </w:tcMar>
            <w:vAlign w:val="center"/>
            <w:hideMark/>
          </w:tcPr>
          <w:p w:rsidR="00B27F43" w:rsidRPr="00B27F43" w:rsidRDefault="00B27F43" w:rsidP="00B27F43">
            <w:pPr>
              <w:spacing w:line="240" w:lineRule="auto"/>
              <w:jc w:val="center"/>
              <w:rPr>
                <w:rFonts w:ascii="Times New Roman" w:eastAsia="Times New Roman" w:hAnsi="Times New Roman" w:cs="Times New Roman"/>
                <w:sz w:val="24"/>
                <w:szCs w:val="24"/>
                <w:lang w:val="en-US"/>
              </w:rPr>
            </w:pPr>
            <w:r w:rsidRPr="00B27F43">
              <w:rPr>
                <w:rFonts w:eastAsia="Times New Roman"/>
                <w:b/>
                <w:bCs/>
                <w:i/>
                <w:iCs/>
                <w:color w:val="000000"/>
                <w:sz w:val="20"/>
                <w:szCs w:val="20"/>
                <w:lang w:val="en-US"/>
              </w:rPr>
              <w:t>Delphinapterus leucas</w:t>
            </w:r>
          </w:p>
          <w:p w:rsidR="00B27F43" w:rsidRPr="00B27F43" w:rsidRDefault="00B27F43" w:rsidP="00B27F43">
            <w:pPr>
              <w:spacing w:line="240" w:lineRule="auto"/>
              <w:jc w:val="center"/>
              <w:rPr>
                <w:rFonts w:ascii="Times New Roman" w:eastAsia="Times New Roman" w:hAnsi="Times New Roman" w:cs="Times New Roman"/>
                <w:sz w:val="24"/>
                <w:szCs w:val="24"/>
                <w:lang w:val="en-US"/>
              </w:rPr>
            </w:pPr>
            <w:r w:rsidRPr="00B27F43">
              <w:rPr>
                <w:rFonts w:eastAsia="Times New Roman"/>
                <w:i/>
                <w:iCs/>
                <w:color w:val="000000"/>
                <w:sz w:val="20"/>
                <w:szCs w:val="20"/>
                <w:lang w:val="en-US"/>
              </w:rPr>
              <w:t>Beluga Whale</w:t>
            </w:r>
          </w:p>
        </w:tc>
        <w:tc>
          <w:tcPr>
            <w:tcW w:w="2287" w:type="dxa"/>
            <w:shd w:val="clear" w:color="auto" w:fill="A5A5A5"/>
            <w:tcMar>
              <w:top w:w="100" w:type="dxa"/>
              <w:left w:w="100" w:type="dxa"/>
              <w:bottom w:w="100" w:type="dxa"/>
              <w:right w:w="100" w:type="dxa"/>
            </w:tcMar>
            <w:vAlign w:val="center"/>
            <w:hideMark/>
          </w:tcPr>
          <w:p w:rsidR="00B27F43" w:rsidRPr="00B27F43" w:rsidRDefault="00B27F43" w:rsidP="00B27F43">
            <w:pPr>
              <w:spacing w:line="240" w:lineRule="auto"/>
              <w:jc w:val="center"/>
              <w:rPr>
                <w:rFonts w:ascii="Times New Roman" w:eastAsia="Times New Roman" w:hAnsi="Times New Roman" w:cs="Times New Roman"/>
                <w:sz w:val="24"/>
                <w:szCs w:val="24"/>
                <w:lang w:val="en-US"/>
              </w:rPr>
            </w:pPr>
            <w:r w:rsidRPr="00B27F43">
              <w:rPr>
                <w:rFonts w:eastAsia="Times New Roman"/>
                <w:color w:val="000000"/>
                <w:sz w:val="20"/>
                <w:szCs w:val="20"/>
                <w:lang w:val="en-US"/>
              </w:rPr>
              <w:t>3.00</w:t>
            </w:r>
          </w:p>
        </w:tc>
        <w:tc>
          <w:tcPr>
            <w:tcW w:w="897" w:type="dxa"/>
            <w:shd w:val="clear" w:color="auto" w:fill="A5A5A5"/>
            <w:tcMar>
              <w:top w:w="0" w:type="dxa"/>
              <w:left w:w="115" w:type="dxa"/>
              <w:bottom w:w="0" w:type="dxa"/>
              <w:right w:w="115" w:type="dxa"/>
            </w:tcMar>
            <w:vAlign w:val="center"/>
            <w:hideMark/>
          </w:tcPr>
          <w:p w:rsidR="00B27F43" w:rsidRPr="00B27F43" w:rsidRDefault="00B27F43" w:rsidP="00B27F43">
            <w:pPr>
              <w:spacing w:line="240" w:lineRule="auto"/>
              <w:jc w:val="center"/>
              <w:rPr>
                <w:rFonts w:ascii="Times New Roman" w:eastAsia="Times New Roman" w:hAnsi="Times New Roman" w:cs="Times New Roman"/>
                <w:sz w:val="24"/>
                <w:szCs w:val="24"/>
                <w:lang w:val="en-US"/>
              </w:rPr>
            </w:pPr>
            <w:r w:rsidRPr="00B27F43">
              <w:rPr>
                <w:rFonts w:eastAsia="Times New Roman"/>
                <w:color w:val="000000"/>
                <w:sz w:val="20"/>
                <w:szCs w:val="20"/>
                <w:lang w:val="en-US"/>
              </w:rPr>
              <w:t>3.64</w:t>
            </w:r>
          </w:p>
        </w:tc>
        <w:tc>
          <w:tcPr>
            <w:tcW w:w="0" w:type="auto"/>
            <w:shd w:val="clear" w:color="auto" w:fill="A5A5A5"/>
            <w:tcMar>
              <w:top w:w="100" w:type="dxa"/>
              <w:left w:w="100" w:type="dxa"/>
              <w:bottom w:w="100" w:type="dxa"/>
              <w:right w:w="100" w:type="dxa"/>
            </w:tcMar>
            <w:vAlign w:val="center"/>
            <w:hideMark/>
          </w:tcPr>
          <w:p w:rsidR="00B27F43" w:rsidRPr="00B27F43" w:rsidRDefault="00B27F43" w:rsidP="00B27F43">
            <w:pPr>
              <w:spacing w:line="240" w:lineRule="auto"/>
              <w:jc w:val="center"/>
              <w:rPr>
                <w:rFonts w:ascii="Times New Roman" w:eastAsia="Times New Roman" w:hAnsi="Times New Roman" w:cs="Times New Roman"/>
                <w:sz w:val="24"/>
                <w:szCs w:val="24"/>
                <w:lang w:val="en-US"/>
              </w:rPr>
            </w:pPr>
            <w:r w:rsidRPr="00B27F43">
              <w:rPr>
                <w:rFonts w:eastAsia="Times New Roman"/>
                <w:color w:val="000000"/>
                <w:sz w:val="20"/>
                <w:szCs w:val="20"/>
                <w:lang w:val="en-US"/>
              </w:rPr>
              <w:t>0.84</w:t>
            </w:r>
          </w:p>
        </w:tc>
        <w:tc>
          <w:tcPr>
            <w:tcW w:w="0" w:type="auto"/>
            <w:shd w:val="clear" w:color="auto" w:fill="A5A5A5"/>
            <w:tcMar>
              <w:top w:w="0" w:type="dxa"/>
              <w:left w:w="115" w:type="dxa"/>
              <w:bottom w:w="0" w:type="dxa"/>
              <w:right w:w="115" w:type="dxa"/>
            </w:tcMar>
            <w:vAlign w:val="center"/>
            <w:hideMark/>
          </w:tcPr>
          <w:p w:rsidR="00B27F43" w:rsidRPr="00B27F43" w:rsidRDefault="00B27F43" w:rsidP="00B27F43">
            <w:pPr>
              <w:spacing w:line="240" w:lineRule="auto"/>
              <w:jc w:val="center"/>
              <w:rPr>
                <w:rFonts w:ascii="Times New Roman" w:eastAsia="Times New Roman" w:hAnsi="Times New Roman" w:cs="Times New Roman"/>
                <w:sz w:val="24"/>
                <w:szCs w:val="24"/>
                <w:lang w:val="en-US"/>
              </w:rPr>
            </w:pPr>
            <w:r w:rsidRPr="00B27F43">
              <w:rPr>
                <w:rFonts w:eastAsia="Times New Roman"/>
                <w:color w:val="000000"/>
                <w:sz w:val="20"/>
                <w:szCs w:val="20"/>
                <w:lang w:val="en-US"/>
              </w:rPr>
              <w:t>Fish 1998</w:t>
            </w:r>
          </w:p>
        </w:tc>
      </w:tr>
      <w:tr w:rsidR="00B27F43" w:rsidRPr="00B27F43" w:rsidTr="00CC31CF">
        <w:trPr>
          <w:trHeight w:val="752"/>
          <w:jc w:val="center"/>
        </w:trPr>
        <w:tc>
          <w:tcPr>
            <w:tcW w:w="0" w:type="auto"/>
            <w:shd w:val="clear" w:color="auto" w:fill="E7E6E6"/>
            <w:tcMar>
              <w:top w:w="0" w:type="dxa"/>
              <w:left w:w="115" w:type="dxa"/>
              <w:bottom w:w="0" w:type="dxa"/>
              <w:right w:w="115" w:type="dxa"/>
            </w:tcMar>
            <w:vAlign w:val="center"/>
            <w:hideMark/>
          </w:tcPr>
          <w:p w:rsidR="00B27F43" w:rsidRPr="00B27F43" w:rsidRDefault="00B27F43" w:rsidP="00B27F43">
            <w:pPr>
              <w:spacing w:line="240" w:lineRule="auto"/>
              <w:jc w:val="center"/>
              <w:rPr>
                <w:rFonts w:ascii="Times New Roman" w:eastAsia="Times New Roman" w:hAnsi="Times New Roman" w:cs="Times New Roman"/>
                <w:sz w:val="24"/>
                <w:szCs w:val="24"/>
                <w:lang w:val="en-US"/>
              </w:rPr>
            </w:pPr>
            <w:r w:rsidRPr="00B27F43">
              <w:rPr>
                <w:rFonts w:eastAsia="Times New Roman"/>
                <w:b/>
                <w:bCs/>
                <w:i/>
                <w:iCs/>
                <w:color w:val="000000"/>
                <w:sz w:val="20"/>
                <w:szCs w:val="20"/>
                <w:lang w:val="en-US"/>
              </w:rPr>
              <w:t>Lagenorhynchus obliquidens</w:t>
            </w:r>
          </w:p>
          <w:p w:rsidR="00B27F43" w:rsidRPr="00B27F43" w:rsidRDefault="00B27F43" w:rsidP="00B27F43">
            <w:pPr>
              <w:spacing w:line="240" w:lineRule="auto"/>
              <w:jc w:val="center"/>
              <w:rPr>
                <w:rFonts w:ascii="Times New Roman" w:eastAsia="Times New Roman" w:hAnsi="Times New Roman" w:cs="Times New Roman"/>
                <w:sz w:val="24"/>
                <w:szCs w:val="24"/>
                <w:lang w:val="en-US"/>
              </w:rPr>
            </w:pPr>
            <w:r w:rsidRPr="00B27F43">
              <w:rPr>
                <w:rFonts w:eastAsia="Times New Roman"/>
                <w:i/>
                <w:iCs/>
                <w:color w:val="000000"/>
                <w:sz w:val="20"/>
                <w:szCs w:val="20"/>
                <w:lang w:val="en-US"/>
              </w:rPr>
              <w:t>Pacific White-Sided Dolphin</w:t>
            </w:r>
          </w:p>
        </w:tc>
        <w:tc>
          <w:tcPr>
            <w:tcW w:w="2287" w:type="dxa"/>
            <w:shd w:val="clear" w:color="auto" w:fill="E7E6E6"/>
            <w:tcMar>
              <w:top w:w="100" w:type="dxa"/>
              <w:left w:w="100" w:type="dxa"/>
              <w:bottom w:w="100" w:type="dxa"/>
              <w:right w:w="100" w:type="dxa"/>
            </w:tcMar>
            <w:vAlign w:val="center"/>
            <w:hideMark/>
          </w:tcPr>
          <w:p w:rsidR="00B27F43" w:rsidRPr="00B27F43" w:rsidRDefault="00B27F43" w:rsidP="00B27F43">
            <w:pPr>
              <w:spacing w:line="240" w:lineRule="auto"/>
              <w:jc w:val="center"/>
              <w:rPr>
                <w:rFonts w:ascii="Times New Roman" w:eastAsia="Times New Roman" w:hAnsi="Times New Roman" w:cs="Times New Roman"/>
                <w:sz w:val="24"/>
                <w:szCs w:val="24"/>
                <w:lang w:val="en-US"/>
              </w:rPr>
            </w:pPr>
            <w:r w:rsidRPr="00B27F43">
              <w:rPr>
                <w:rFonts w:eastAsia="Times New Roman"/>
                <w:color w:val="000000"/>
                <w:sz w:val="20"/>
                <w:szCs w:val="20"/>
                <w:lang w:val="en-US"/>
              </w:rPr>
              <w:t>5.30</w:t>
            </w:r>
          </w:p>
        </w:tc>
        <w:tc>
          <w:tcPr>
            <w:tcW w:w="897" w:type="dxa"/>
            <w:shd w:val="clear" w:color="auto" w:fill="E7E6E6"/>
            <w:tcMar>
              <w:top w:w="0" w:type="dxa"/>
              <w:left w:w="115" w:type="dxa"/>
              <w:bottom w:w="0" w:type="dxa"/>
              <w:right w:w="115" w:type="dxa"/>
            </w:tcMar>
            <w:vAlign w:val="center"/>
            <w:hideMark/>
          </w:tcPr>
          <w:p w:rsidR="00B27F43" w:rsidRPr="00B27F43" w:rsidRDefault="00B27F43" w:rsidP="00B27F43">
            <w:pPr>
              <w:spacing w:line="240" w:lineRule="auto"/>
              <w:jc w:val="center"/>
              <w:rPr>
                <w:rFonts w:ascii="Times New Roman" w:eastAsia="Times New Roman" w:hAnsi="Times New Roman" w:cs="Times New Roman"/>
                <w:sz w:val="24"/>
                <w:szCs w:val="24"/>
                <w:lang w:val="en-US"/>
              </w:rPr>
            </w:pPr>
            <w:r w:rsidRPr="00B27F43">
              <w:rPr>
                <w:rFonts w:eastAsia="Times New Roman"/>
                <w:color w:val="000000"/>
                <w:sz w:val="20"/>
                <w:szCs w:val="20"/>
                <w:lang w:val="en-US"/>
              </w:rPr>
              <w:t>2.00</w:t>
            </w:r>
          </w:p>
        </w:tc>
        <w:tc>
          <w:tcPr>
            <w:tcW w:w="0" w:type="auto"/>
            <w:shd w:val="clear" w:color="auto" w:fill="E7E6E6"/>
            <w:tcMar>
              <w:top w:w="100" w:type="dxa"/>
              <w:left w:w="100" w:type="dxa"/>
              <w:bottom w:w="100" w:type="dxa"/>
              <w:right w:w="100" w:type="dxa"/>
            </w:tcMar>
            <w:vAlign w:val="center"/>
            <w:hideMark/>
          </w:tcPr>
          <w:p w:rsidR="00B27F43" w:rsidRPr="00B27F43" w:rsidRDefault="00B27F43" w:rsidP="00B27F43">
            <w:pPr>
              <w:spacing w:line="240" w:lineRule="auto"/>
              <w:jc w:val="center"/>
              <w:rPr>
                <w:rFonts w:ascii="Times New Roman" w:eastAsia="Times New Roman" w:hAnsi="Times New Roman" w:cs="Times New Roman"/>
                <w:sz w:val="24"/>
                <w:szCs w:val="24"/>
                <w:lang w:val="en-US"/>
              </w:rPr>
            </w:pPr>
            <w:r w:rsidRPr="00B27F43">
              <w:rPr>
                <w:rFonts w:eastAsia="Times New Roman"/>
                <w:color w:val="000000"/>
                <w:sz w:val="20"/>
                <w:szCs w:val="20"/>
                <w:lang w:val="en-US"/>
              </w:rPr>
              <w:t>0.89</w:t>
            </w:r>
          </w:p>
        </w:tc>
        <w:tc>
          <w:tcPr>
            <w:tcW w:w="0" w:type="auto"/>
            <w:shd w:val="clear" w:color="auto" w:fill="E7E6E6"/>
            <w:tcMar>
              <w:top w:w="0" w:type="dxa"/>
              <w:left w:w="115" w:type="dxa"/>
              <w:bottom w:w="0" w:type="dxa"/>
              <w:right w:w="115" w:type="dxa"/>
            </w:tcMar>
            <w:vAlign w:val="center"/>
            <w:hideMark/>
          </w:tcPr>
          <w:p w:rsidR="00B27F43" w:rsidRPr="00B27F43" w:rsidRDefault="00B27F43" w:rsidP="00B27F43">
            <w:pPr>
              <w:spacing w:line="240" w:lineRule="auto"/>
              <w:jc w:val="center"/>
              <w:rPr>
                <w:rFonts w:ascii="Times New Roman" w:eastAsia="Times New Roman" w:hAnsi="Times New Roman" w:cs="Times New Roman"/>
                <w:sz w:val="24"/>
                <w:szCs w:val="24"/>
                <w:lang w:val="en-US"/>
              </w:rPr>
            </w:pPr>
            <w:r w:rsidRPr="00B27F43">
              <w:rPr>
                <w:rFonts w:eastAsia="Times New Roman"/>
                <w:color w:val="000000"/>
                <w:sz w:val="20"/>
                <w:szCs w:val="20"/>
                <w:lang w:val="en-US"/>
              </w:rPr>
              <w:t>Webb, 1975; Yates, 1983; Blickhan and Cheng, 1994</w:t>
            </w:r>
          </w:p>
        </w:tc>
      </w:tr>
      <w:tr w:rsidR="00B27F43" w:rsidRPr="00B27F43" w:rsidTr="00CC31CF">
        <w:trPr>
          <w:trHeight w:val="752"/>
          <w:jc w:val="center"/>
        </w:trPr>
        <w:tc>
          <w:tcPr>
            <w:tcW w:w="0" w:type="auto"/>
            <w:shd w:val="clear" w:color="auto" w:fill="A5A5A5"/>
            <w:tcMar>
              <w:top w:w="0" w:type="dxa"/>
              <w:left w:w="115" w:type="dxa"/>
              <w:bottom w:w="0" w:type="dxa"/>
              <w:right w:w="115" w:type="dxa"/>
            </w:tcMar>
            <w:vAlign w:val="center"/>
            <w:hideMark/>
          </w:tcPr>
          <w:p w:rsidR="00B27F43" w:rsidRPr="00B27F43" w:rsidRDefault="00B27F43" w:rsidP="00B27F43">
            <w:pPr>
              <w:spacing w:line="240" w:lineRule="auto"/>
              <w:jc w:val="center"/>
              <w:rPr>
                <w:rFonts w:ascii="Times New Roman" w:eastAsia="Times New Roman" w:hAnsi="Times New Roman" w:cs="Times New Roman"/>
                <w:sz w:val="24"/>
                <w:szCs w:val="24"/>
                <w:lang w:val="en-US"/>
              </w:rPr>
            </w:pPr>
            <w:r w:rsidRPr="00B27F43">
              <w:rPr>
                <w:rFonts w:eastAsia="Times New Roman"/>
                <w:b/>
                <w:bCs/>
                <w:i/>
                <w:iCs/>
                <w:color w:val="000000"/>
                <w:sz w:val="20"/>
                <w:szCs w:val="20"/>
                <w:lang w:val="en-US"/>
              </w:rPr>
              <w:t>Orcinus orca</w:t>
            </w:r>
          </w:p>
          <w:p w:rsidR="00B27F43" w:rsidRPr="00B27F43" w:rsidRDefault="00B27F43" w:rsidP="00B27F43">
            <w:pPr>
              <w:spacing w:line="240" w:lineRule="auto"/>
              <w:jc w:val="center"/>
              <w:rPr>
                <w:rFonts w:ascii="Times New Roman" w:eastAsia="Times New Roman" w:hAnsi="Times New Roman" w:cs="Times New Roman"/>
                <w:sz w:val="24"/>
                <w:szCs w:val="24"/>
                <w:lang w:val="en-US"/>
              </w:rPr>
            </w:pPr>
            <w:r w:rsidRPr="00B27F43">
              <w:rPr>
                <w:rFonts w:eastAsia="Times New Roman"/>
                <w:i/>
                <w:iCs/>
                <w:color w:val="000000"/>
                <w:sz w:val="20"/>
                <w:szCs w:val="20"/>
                <w:lang w:val="en-US"/>
              </w:rPr>
              <w:t>Killer Whale</w:t>
            </w:r>
          </w:p>
        </w:tc>
        <w:tc>
          <w:tcPr>
            <w:tcW w:w="2287" w:type="dxa"/>
            <w:shd w:val="clear" w:color="auto" w:fill="A5A5A5"/>
            <w:tcMar>
              <w:top w:w="100" w:type="dxa"/>
              <w:left w:w="100" w:type="dxa"/>
              <w:bottom w:w="100" w:type="dxa"/>
              <w:right w:w="100" w:type="dxa"/>
            </w:tcMar>
            <w:vAlign w:val="center"/>
            <w:hideMark/>
          </w:tcPr>
          <w:p w:rsidR="00B27F43" w:rsidRPr="00B27F43" w:rsidRDefault="00B27F43" w:rsidP="00B27F43">
            <w:pPr>
              <w:spacing w:line="240" w:lineRule="auto"/>
              <w:jc w:val="center"/>
              <w:rPr>
                <w:rFonts w:ascii="Times New Roman" w:eastAsia="Times New Roman" w:hAnsi="Times New Roman" w:cs="Times New Roman"/>
                <w:sz w:val="24"/>
                <w:szCs w:val="24"/>
                <w:lang w:val="en-US"/>
              </w:rPr>
            </w:pPr>
            <w:r w:rsidRPr="00B27F43">
              <w:rPr>
                <w:rFonts w:eastAsia="Times New Roman"/>
                <w:color w:val="000000"/>
                <w:sz w:val="20"/>
                <w:szCs w:val="20"/>
                <w:lang w:val="en-US"/>
              </w:rPr>
              <w:t>6.50</w:t>
            </w:r>
          </w:p>
        </w:tc>
        <w:tc>
          <w:tcPr>
            <w:tcW w:w="897" w:type="dxa"/>
            <w:shd w:val="clear" w:color="auto" w:fill="A5A5A5"/>
            <w:tcMar>
              <w:top w:w="0" w:type="dxa"/>
              <w:left w:w="115" w:type="dxa"/>
              <w:bottom w:w="0" w:type="dxa"/>
              <w:right w:w="115" w:type="dxa"/>
            </w:tcMar>
            <w:vAlign w:val="center"/>
            <w:hideMark/>
          </w:tcPr>
          <w:p w:rsidR="00B27F43" w:rsidRPr="00B27F43" w:rsidRDefault="00B27F43" w:rsidP="00B27F43">
            <w:pPr>
              <w:spacing w:line="240" w:lineRule="auto"/>
              <w:jc w:val="center"/>
              <w:rPr>
                <w:rFonts w:ascii="Times New Roman" w:eastAsia="Times New Roman" w:hAnsi="Times New Roman" w:cs="Times New Roman"/>
                <w:sz w:val="24"/>
                <w:szCs w:val="24"/>
                <w:lang w:val="en-US"/>
              </w:rPr>
            </w:pPr>
            <w:r w:rsidRPr="00B27F43">
              <w:rPr>
                <w:rFonts w:eastAsia="Times New Roman"/>
                <w:color w:val="000000"/>
                <w:sz w:val="20"/>
                <w:szCs w:val="20"/>
                <w:lang w:val="en-US"/>
              </w:rPr>
              <w:t>4.74</w:t>
            </w:r>
          </w:p>
        </w:tc>
        <w:tc>
          <w:tcPr>
            <w:tcW w:w="0" w:type="auto"/>
            <w:shd w:val="clear" w:color="auto" w:fill="A5A5A5"/>
            <w:tcMar>
              <w:top w:w="100" w:type="dxa"/>
              <w:left w:w="100" w:type="dxa"/>
              <w:bottom w:w="100" w:type="dxa"/>
              <w:right w:w="100" w:type="dxa"/>
            </w:tcMar>
            <w:vAlign w:val="center"/>
            <w:hideMark/>
          </w:tcPr>
          <w:p w:rsidR="00B27F43" w:rsidRPr="00B27F43" w:rsidRDefault="00B27F43" w:rsidP="00B27F43">
            <w:pPr>
              <w:spacing w:line="240" w:lineRule="auto"/>
              <w:jc w:val="center"/>
              <w:rPr>
                <w:rFonts w:ascii="Times New Roman" w:eastAsia="Times New Roman" w:hAnsi="Times New Roman" w:cs="Times New Roman"/>
                <w:sz w:val="24"/>
                <w:szCs w:val="24"/>
                <w:lang w:val="en-US"/>
              </w:rPr>
            </w:pPr>
            <w:r w:rsidRPr="00B27F43">
              <w:rPr>
                <w:rFonts w:eastAsia="Times New Roman"/>
                <w:color w:val="000000"/>
                <w:sz w:val="20"/>
                <w:szCs w:val="20"/>
                <w:lang w:val="en-US"/>
              </w:rPr>
              <w:t>0.88</w:t>
            </w:r>
          </w:p>
        </w:tc>
        <w:tc>
          <w:tcPr>
            <w:tcW w:w="0" w:type="auto"/>
            <w:shd w:val="clear" w:color="auto" w:fill="A5A5A5"/>
            <w:tcMar>
              <w:top w:w="0" w:type="dxa"/>
              <w:left w:w="115" w:type="dxa"/>
              <w:bottom w:w="0" w:type="dxa"/>
              <w:right w:w="115" w:type="dxa"/>
            </w:tcMar>
            <w:vAlign w:val="center"/>
            <w:hideMark/>
          </w:tcPr>
          <w:p w:rsidR="00B27F43" w:rsidRPr="00B27F43" w:rsidRDefault="00B27F43" w:rsidP="00B27F43">
            <w:pPr>
              <w:spacing w:line="240" w:lineRule="auto"/>
              <w:jc w:val="center"/>
              <w:rPr>
                <w:rFonts w:ascii="Times New Roman" w:eastAsia="Times New Roman" w:hAnsi="Times New Roman" w:cs="Times New Roman"/>
                <w:sz w:val="24"/>
                <w:szCs w:val="24"/>
                <w:lang w:val="en-US"/>
              </w:rPr>
            </w:pPr>
            <w:r w:rsidRPr="00B27F43">
              <w:rPr>
                <w:rFonts w:eastAsia="Times New Roman"/>
                <w:color w:val="000000"/>
                <w:sz w:val="20"/>
                <w:szCs w:val="20"/>
                <w:lang w:val="en-US"/>
              </w:rPr>
              <w:t>Fish, 1998</w:t>
            </w:r>
          </w:p>
        </w:tc>
      </w:tr>
      <w:tr w:rsidR="00B27F43" w:rsidRPr="00B27F43" w:rsidTr="00CC31CF">
        <w:trPr>
          <w:trHeight w:val="752"/>
          <w:jc w:val="center"/>
        </w:trPr>
        <w:tc>
          <w:tcPr>
            <w:tcW w:w="0" w:type="auto"/>
            <w:shd w:val="clear" w:color="auto" w:fill="E7E6E6"/>
            <w:tcMar>
              <w:top w:w="0" w:type="dxa"/>
              <w:left w:w="115" w:type="dxa"/>
              <w:bottom w:w="0" w:type="dxa"/>
              <w:right w:w="115" w:type="dxa"/>
            </w:tcMar>
            <w:vAlign w:val="center"/>
            <w:hideMark/>
          </w:tcPr>
          <w:p w:rsidR="00B27F43" w:rsidRPr="00B27F43" w:rsidRDefault="00B27F43" w:rsidP="00B27F43">
            <w:pPr>
              <w:spacing w:line="240" w:lineRule="auto"/>
              <w:jc w:val="center"/>
              <w:rPr>
                <w:rFonts w:ascii="Times New Roman" w:eastAsia="Times New Roman" w:hAnsi="Times New Roman" w:cs="Times New Roman"/>
                <w:sz w:val="24"/>
                <w:szCs w:val="24"/>
                <w:lang w:val="en-US"/>
              </w:rPr>
            </w:pPr>
            <w:r w:rsidRPr="00B27F43">
              <w:rPr>
                <w:rFonts w:eastAsia="Times New Roman"/>
                <w:b/>
                <w:bCs/>
                <w:i/>
                <w:iCs/>
                <w:color w:val="000000"/>
                <w:sz w:val="20"/>
                <w:szCs w:val="20"/>
                <w:lang w:val="en-US"/>
              </w:rPr>
              <w:t>Pseudorca crassidens</w:t>
            </w:r>
          </w:p>
          <w:p w:rsidR="00B27F43" w:rsidRPr="00B27F43" w:rsidRDefault="00B27F43" w:rsidP="00B27F43">
            <w:pPr>
              <w:spacing w:line="240" w:lineRule="auto"/>
              <w:jc w:val="center"/>
              <w:rPr>
                <w:rFonts w:ascii="Times New Roman" w:eastAsia="Times New Roman" w:hAnsi="Times New Roman" w:cs="Times New Roman"/>
                <w:sz w:val="24"/>
                <w:szCs w:val="24"/>
                <w:lang w:val="en-US"/>
              </w:rPr>
            </w:pPr>
            <w:r w:rsidRPr="00B27F43">
              <w:rPr>
                <w:rFonts w:eastAsia="Times New Roman"/>
                <w:i/>
                <w:iCs/>
                <w:color w:val="000000"/>
                <w:sz w:val="20"/>
                <w:szCs w:val="20"/>
                <w:lang w:val="en-US"/>
              </w:rPr>
              <w:t>False Killer Whale</w:t>
            </w:r>
          </w:p>
        </w:tc>
        <w:tc>
          <w:tcPr>
            <w:tcW w:w="2287" w:type="dxa"/>
            <w:shd w:val="clear" w:color="auto" w:fill="E7E6E6"/>
            <w:tcMar>
              <w:top w:w="100" w:type="dxa"/>
              <w:left w:w="100" w:type="dxa"/>
              <w:bottom w:w="100" w:type="dxa"/>
              <w:right w:w="100" w:type="dxa"/>
            </w:tcMar>
            <w:vAlign w:val="center"/>
            <w:hideMark/>
          </w:tcPr>
          <w:p w:rsidR="00B27F43" w:rsidRPr="00B27F43" w:rsidRDefault="00B27F43" w:rsidP="00B27F43">
            <w:pPr>
              <w:spacing w:line="240" w:lineRule="auto"/>
              <w:jc w:val="center"/>
              <w:rPr>
                <w:rFonts w:ascii="Times New Roman" w:eastAsia="Times New Roman" w:hAnsi="Times New Roman" w:cs="Times New Roman"/>
                <w:sz w:val="24"/>
                <w:szCs w:val="24"/>
                <w:lang w:val="en-US"/>
              </w:rPr>
            </w:pPr>
            <w:r w:rsidRPr="00B27F43">
              <w:rPr>
                <w:rFonts w:eastAsia="Times New Roman"/>
                <w:color w:val="000000"/>
                <w:sz w:val="20"/>
                <w:szCs w:val="20"/>
                <w:lang w:val="en-US"/>
              </w:rPr>
              <w:t>3.80</w:t>
            </w:r>
          </w:p>
        </w:tc>
        <w:tc>
          <w:tcPr>
            <w:tcW w:w="897" w:type="dxa"/>
            <w:shd w:val="clear" w:color="auto" w:fill="E7E6E6"/>
            <w:tcMar>
              <w:top w:w="0" w:type="dxa"/>
              <w:left w:w="115" w:type="dxa"/>
              <w:bottom w:w="0" w:type="dxa"/>
              <w:right w:w="115" w:type="dxa"/>
            </w:tcMar>
            <w:vAlign w:val="center"/>
            <w:hideMark/>
          </w:tcPr>
          <w:p w:rsidR="00B27F43" w:rsidRPr="00B27F43" w:rsidRDefault="00B27F43" w:rsidP="00B27F43">
            <w:pPr>
              <w:spacing w:line="240" w:lineRule="auto"/>
              <w:jc w:val="center"/>
              <w:rPr>
                <w:rFonts w:ascii="Times New Roman" w:eastAsia="Times New Roman" w:hAnsi="Times New Roman" w:cs="Times New Roman"/>
                <w:sz w:val="24"/>
                <w:szCs w:val="24"/>
                <w:lang w:val="en-US"/>
              </w:rPr>
            </w:pPr>
            <w:r w:rsidRPr="00B27F43">
              <w:rPr>
                <w:rFonts w:eastAsia="Times New Roman"/>
                <w:color w:val="000000"/>
                <w:sz w:val="20"/>
                <w:szCs w:val="20"/>
                <w:lang w:val="en-US"/>
              </w:rPr>
              <w:t>3.75</w:t>
            </w:r>
          </w:p>
        </w:tc>
        <w:tc>
          <w:tcPr>
            <w:tcW w:w="0" w:type="auto"/>
            <w:shd w:val="clear" w:color="auto" w:fill="E7E6E6"/>
            <w:tcMar>
              <w:top w:w="100" w:type="dxa"/>
              <w:left w:w="100" w:type="dxa"/>
              <w:bottom w:w="100" w:type="dxa"/>
              <w:right w:w="100" w:type="dxa"/>
            </w:tcMar>
            <w:vAlign w:val="center"/>
            <w:hideMark/>
          </w:tcPr>
          <w:p w:rsidR="00B27F43" w:rsidRPr="00B27F43" w:rsidRDefault="00B27F43" w:rsidP="00B27F43">
            <w:pPr>
              <w:spacing w:line="240" w:lineRule="auto"/>
              <w:jc w:val="center"/>
              <w:rPr>
                <w:rFonts w:ascii="Times New Roman" w:eastAsia="Times New Roman" w:hAnsi="Times New Roman" w:cs="Times New Roman"/>
                <w:sz w:val="24"/>
                <w:szCs w:val="24"/>
                <w:lang w:val="en-US"/>
              </w:rPr>
            </w:pPr>
            <w:r w:rsidRPr="00B27F43">
              <w:rPr>
                <w:rFonts w:eastAsia="Times New Roman"/>
                <w:color w:val="000000"/>
                <w:sz w:val="20"/>
                <w:szCs w:val="20"/>
                <w:lang w:val="en-US"/>
              </w:rPr>
              <w:t>0.90</w:t>
            </w:r>
          </w:p>
        </w:tc>
        <w:tc>
          <w:tcPr>
            <w:tcW w:w="0" w:type="auto"/>
            <w:shd w:val="clear" w:color="auto" w:fill="E7E6E6"/>
            <w:tcMar>
              <w:top w:w="0" w:type="dxa"/>
              <w:left w:w="115" w:type="dxa"/>
              <w:bottom w:w="0" w:type="dxa"/>
              <w:right w:w="115" w:type="dxa"/>
            </w:tcMar>
            <w:vAlign w:val="center"/>
            <w:hideMark/>
          </w:tcPr>
          <w:p w:rsidR="00B27F43" w:rsidRPr="00B27F43" w:rsidRDefault="00B27F43" w:rsidP="00B27F43">
            <w:pPr>
              <w:spacing w:line="240" w:lineRule="auto"/>
              <w:jc w:val="center"/>
              <w:rPr>
                <w:rFonts w:ascii="Times New Roman" w:eastAsia="Times New Roman" w:hAnsi="Times New Roman" w:cs="Times New Roman"/>
                <w:sz w:val="24"/>
                <w:szCs w:val="24"/>
                <w:lang w:val="en-US"/>
              </w:rPr>
            </w:pPr>
            <w:r w:rsidRPr="00B27F43">
              <w:rPr>
                <w:rFonts w:eastAsia="Times New Roman"/>
                <w:color w:val="000000"/>
                <w:sz w:val="20"/>
                <w:szCs w:val="20"/>
                <w:lang w:val="en-US"/>
              </w:rPr>
              <w:t>Fish, 1998</w:t>
            </w:r>
          </w:p>
        </w:tc>
      </w:tr>
      <w:tr w:rsidR="00B27F43" w:rsidRPr="00B27F43" w:rsidTr="00CC31CF">
        <w:trPr>
          <w:trHeight w:val="752"/>
          <w:jc w:val="center"/>
        </w:trPr>
        <w:tc>
          <w:tcPr>
            <w:tcW w:w="0" w:type="auto"/>
            <w:shd w:val="clear" w:color="auto" w:fill="A5A5A5"/>
            <w:tcMar>
              <w:top w:w="0" w:type="dxa"/>
              <w:left w:w="115" w:type="dxa"/>
              <w:bottom w:w="0" w:type="dxa"/>
              <w:right w:w="115" w:type="dxa"/>
            </w:tcMar>
            <w:vAlign w:val="center"/>
            <w:hideMark/>
          </w:tcPr>
          <w:p w:rsidR="00B27F43" w:rsidRPr="00B27F43" w:rsidRDefault="00B27F43" w:rsidP="00B27F43">
            <w:pPr>
              <w:spacing w:line="240" w:lineRule="auto"/>
              <w:jc w:val="center"/>
              <w:rPr>
                <w:rFonts w:ascii="Times New Roman" w:eastAsia="Times New Roman" w:hAnsi="Times New Roman" w:cs="Times New Roman"/>
                <w:sz w:val="24"/>
                <w:szCs w:val="24"/>
                <w:lang w:val="en-US"/>
              </w:rPr>
            </w:pPr>
            <w:r w:rsidRPr="00B27F43">
              <w:rPr>
                <w:rFonts w:eastAsia="Times New Roman"/>
                <w:b/>
                <w:bCs/>
                <w:i/>
                <w:iCs/>
                <w:color w:val="000000"/>
                <w:sz w:val="20"/>
                <w:szCs w:val="20"/>
                <w:lang w:val="en-US"/>
              </w:rPr>
              <w:t>Sotalia guianensis</w:t>
            </w:r>
          </w:p>
          <w:p w:rsidR="00B27F43" w:rsidRPr="00B27F43" w:rsidRDefault="00B27F43" w:rsidP="00B27F43">
            <w:pPr>
              <w:spacing w:line="240" w:lineRule="auto"/>
              <w:jc w:val="center"/>
              <w:rPr>
                <w:rFonts w:ascii="Times New Roman" w:eastAsia="Times New Roman" w:hAnsi="Times New Roman" w:cs="Times New Roman"/>
                <w:sz w:val="24"/>
                <w:szCs w:val="24"/>
                <w:lang w:val="en-US"/>
              </w:rPr>
            </w:pPr>
            <w:r w:rsidRPr="00B27F43">
              <w:rPr>
                <w:rFonts w:eastAsia="Times New Roman"/>
                <w:i/>
                <w:iCs/>
                <w:color w:val="000000"/>
                <w:sz w:val="20"/>
                <w:szCs w:val="20"/>
                <w:lang w:val="en-US"/>
              </w:rPr>
              <w:t>Guiana Dolphin</w:t>
            </w:r>
          </w:p>
        </w:tc>
        <w:tc>
          <w:tcPr>
            <w:tcW w:w="2287" w:type="dxa"/>
            <w:shd w:val="clear" w:color="auto" w:fill="A5A5A5"/>
            <w:tcMar>
              <w:top w:w="100" w:type="dxa"/>
              <w:left w:w="100" w:type="dxa"/>
              <w:bottom w:w="100" w:type="dxa"/>
              <w:right w:w="100" w:type="dxa"/>
            </w:tcMar>
            <w:vAlign w:val="center"/>
            <w:hideMark/>
          </w:tcPr>
          <w:p w:rsidR="00B27F43" w:rsidRPr="00B27F43" w:rsidRDefault="00B27F43" w:rsidP="00B27F43">
            <w:pPr>
              <w:spacing w:line="240" w:lineRule="auto"/>
              <w:jc w:val="center"/>
              <w:rPr>
                <w:rFonts w:ascii="Times New Roman" w:eastAsia="Times New Roman" w:hAnsi="Times New Roman" w:cs="Times New Roman"/>
                <w:sz w:val="24"/>
                <w:szCs w:val="24"/>
                <w:lang w:val="en-US"/>
              </w:rPr>
            </w:pPr>
            <w:r w:rsidRPr="00B27F43">
              <w:rPr>
                <w:rFonts w:eastAsia="Times New Roman"/>
                <w:color w:val="000000"/>
                <w:sz w:val="20"/>
                <w:szCs w:val="20"/>
                <w:lang w:val="en-US"/>
              </w:rPr>
              <w:t>2.40</w:t>
            </w:r>
          </w:p>
        </w:tc>
        <w:tc>
          <w:tcPr>
            <w:tcW w:w="897" w:type="dxa"/>
            <w:shd w:val="clear" w:color="auto" w:fill="A5A5A5"/>
            <w:tcMar>
              <w:top w:w="0" w:type="dxa"/>
              <w:left w:w="115" w:type="dxa"/>
              <w:bottom w:w="0" w:type="dxa"/>
              <w:right w:w="115" w:type="dxa"/>
            </w:tcMar>
            <w:vAlign w:val="center"/>
            <w:hideMark/>
          </w:tcPr>
          <w:p w:rsidR="00B27F43" w:rsidRPr="00B27F43" w:rsidRDefault="00B27F43" w:rsidP="00B27F43">
            <w:pPr>
              <w:spacing w:line="240" w:lineRule="auto"/>
              <w:jc w:val="center"/>
              <w:rPr>
                <w:rFonts w:ascii="Times New Roman" w:eastAsia="Times New Roman" w:hAnsi="Times New Roman" w:cs="Times New Roman"/>
                <w:sz w:val="24"/>
                <w:szCs w:val="24"/>
                <w:lang w:val="en-US"/>
              </w:rPr>
            </w:pPr>
            <w:r w:rsidRPr="00B27F43">
              <w:rPr>
                <w:rFonts w:eastAsia="Times New Roman"/>
                <w:color w:val="000000"/>
                <w:sz w:val="20"/>
                <w:szCs w:val="20"/>
                <w:lang w:val="en-US"/>
              </w:rPr>
              <w:t>1.90</w:t>
            </w:r>
          </w:p>
        </w:tc>
        <w:tc>
          <w:tcPr>
            <w:tcW w:w="0" w:type="auto"/>
            <w:shd w:val="clear" w:color="auto" w:fill="A5A5A5"/>
            <w:tcMar>
              <w:top w:w="100" w:type="dxa"/>
              <w:left w:w="100" w:type="dxa"/>
              <w:bottom w:w="100" w:type="dxa"/>
              <w:right w:w="100" w:type="dxa"/>
            </w:tcMar>
            <w:vAlign w:val="center"/>
            <w:hideMark/>
          </w:tcPr>
          <w:p w:rsidR="00B27F43" w:rsidRPr="00B27F43" w:rsidRDefault="00B27F43" w:rsidP="00B27F43">
            <w:pPr>
              <w:spacing w:line="240" w:lineRule="auto"/>
              <w:jc w:val="center"/>
              <w:rPr>
                <w:rFonts w:ascii="Times New Roman" w:eastAsia="Times New Roman" w:hAnsi="Times New Roman" w:cs="Times New Roman"/>
                <w:sz w:val="24"/>
                <w:szCs w:val="24"/>
                <w:lang w:val="en-US"/>
              </w:rPr>
            </w:pPr>
            <w:r w:rsidRPr="00B27F43">
              <w:rPr>
                <w:rFonts w:eastAsia="Times New Roman"/>
                <w:color w:val="000000"/>
                <w:sz w:val="20"/>
                <w:szCs w:val="20"/>
                <w:lang w:val="en-US"/>
              </w:rPr>
              <w:t>0.83</w:t>
            </w:r>
          </w:p>
        </w:tc>
        <w:tc>
          <w:tcPr>
            <w:tcW w:w="0" w:type="auto"/>
            <w:shd w:val="clear" w:color="auto" w:fill="A5A5A5"/>
            <w:tcMar>
              <w:top w:w="0" w:type="dxa"/>
              <w:left w:w="115" w:type="dxa"/>
              <w:bottom w:w="0" w:type="dxa"/>
              <w:right w:w="115" w:type="dxa"/>
            </w:tcMar>
            <w:vAlign w:val="center"/>
            <w:hideMark/>
          </w:tcPr>
          <w:p w:rsidR="00B27F43" w:rsidRPr="00B27F43" w:rsidRDefault="00B27F43" w:rsidP="00B27F43">
            <w:pPr>
              <w:spacing w:line="240" w:lineRule="auto"/>
              <w:jc w:val="center"/>
              <w:rPr>
                <w:rFonts w:ascii="Times New Roman" w:eastAsia="Times New Roman" w:hAnsi="Times New Roman" w:cs="Times New Roman"/>
                <w:sz w:val="24"/>
                <w:szCs w:val="24"/>
                <w:lang w:val="en-US"/>
              </w:rPr>
            </w:pPr>
            <w:r w:rsidRPr="00B27F43">
              <w:rPr>
                <w:rFonts w:eastAsia="Times New Roman"/>
                <w:color w:val="000000"/>
                <w:sz w:val="20"/>
                <w:szCs w:val="20"/>
                <w:lang w:val="en-US"/>
              </w:rPr>
              <w:t>Blickhan and Cheng, 1994</w:t>
            </w:r>
          </w:p>
        </w:tc>
      </w:tr>
      <w:tr w:rsidR="00B27F43" w:rsidRPr="00B27F43" w:rsidTr="00CC31CF">
        <w:trPr>
          <w:trHeight w:val="752"/>
          <w:jc w:val="center"/>
        </w:trPr>
        <w:tc>
          <w:tcPr>
            <w:tcW w:w="0" w:type="auto"/>
            <w:shd w:val="clear" w:color="auto" w:fill="E7E6E6"/>
            <w:tcMar>
              <w:top w:w="0" w:type="dxa"/>
              <w:left w:w="115" w:type="dxa"/>
              <w:bottom w:w="0" w:type="dxa"/>
              <w:right w:w="115" w:type="dxa"/>
            </w:tcMar>
            <w:vAlign w:val="center"/>
            <w:hideMark/>
          </w:tcPr>
          <w:p w:rsidR="00B27F43" w:rsidRPr="00B27F43" w:rsidRDefault="00B27F43" w:rsidP="00B27F43">
            <w:pPr>
              <w:spacing w:line="240" w:lineRule="auto"/>
              <w:jc w:val="center"/>
              <w:rPr>
                <w:rFonts w:ascii="Times New Roman" w:eastAsia="Times New Roman" w:hAnsi="Times New Roman" w:cs="Times New Roman"/>
                <w:sz w:val="24"/>
                <w:szCs w:val="24"/>
                <w:lang w:val="en-US"/>
              </w:rPr>
            </w:pPr>
            <w:r w:rsidRPr="00B27F43">
              <w:rPr>
                <w:rFonts w:eastAsia="Times New Roman"/>
                <w:b/>
                <w:bCs/>
                <w:i/>
                <w:iCs/>
                <w:color w:val="000000"/>
                <w:sz w:val="20"/>
                <w:szCs w:val="20"/>
                <w:lang w:val="en-US"/>
              </w:rPr>
              <w:t>Tursiops truncatus</w:t>
            </w:r>
          </w:p>
          <w:p w:rsidR="00B27F43" w:rsidRPr="00B27F43" w:rsidRDefault="00B27F43" w:rsidP="00B27F43">
            <w:pPr>
              <w:spacing w:line="240" w:lineRule="auto"/>
              <w:jc w:val="center"/>
              <w:rPr>
                <w:rFonts w:ascii="Times New Roman" w:eastAsia="Times New Roman" w:hAnsi="Times New Roman" w:cs="Times New Roman"/>
                <w:sz w:val="24"/>
                <w:szCs w:val="24"/>
                <w:lang w:val="en-US"/>
              </w:rPr>
            </w:pPr>
            <w:r w:rsidRPr="00B27F43">
              <w:rPr>
                <w:rFonts w:eastAsia="Times New Roman"/>
                <w:i/>
                <w:iCs/>
                <w:color w:val="000000"/>
                <w:sz w:val="20"/>
                <w:szCs w:val="20"/>
                <w:lang w:val="en-US"/>
              </w:rPr>
              <w:t>Common Bottlenose Dolphin</w:t>
            </w:r>
          </w:p>
        </w:tc>
        <w:tc>
          <w:tcPr>
            <w:tcW w:w="2287" w:type="dxa"/>
            <w:shd w:val="clear" w:color="auto" w:fill="E7E6E6"/>
            <w:tcMar>
              <w:top w:w="100" w:type="dxa"/>
              <w:left w:w="100" w:type="dxa"/>
              <w:bottom w:w="100" w:type="dxa"/>
              <w:right w:w="100" w:type="dxa"/>
            </w:tcMar>
            <w:vAlign w:val="center"/>
            <w:hideMark/>
          </w:tcPr>
          <w:p w:rsidR="00B27F43" w:rsidRPr="00B27F43" w:rsidRDefault="00B27F43" w:rsidP="00B27F43">
            <w:pPr>
              <w:spacing w:line="240" w:lineRule="auto"/>
              <w:jc w:val="center"/>
              <w:rPr>
                <w:rFonts w:ascii="Times New Roman" w:eastAsia="Times New Roman" w:hAnsi="Times New Roman" w:cs="Times New Roman"/>
                <w:sz w:val="24"/>
                <w:szCs w:val="24"/>
                <w:lang w:val="en-US"/>
              </w:rPr>
            </w:pPr>
            <w:r w:rsidRPr="00B27F43">
              <w:rPr>
                <w:rFonts w:eastAsia="Times New Roman"/>
                <w:color w:val="000000"/>
                <w:sz w:val="20"/>
                <w:szCs w:val="20"/>
                <w:lang w:val="en-US"/>
              </w:rPr>
              <w:t>2.40</w:t>
            </w:r>
            <w:r w:rsidRPr="00B27F43">
              <w:rPr>
                <w:rFonts w:eastAsia="Times New Roman"/>
                <w:color w:val="000000"/>
                <w:sz w:val="12"/>
                <w:szCs w:val="12"/>
                <w:vertAlign w:val="superscript"/>
                <w:lang w:val="en-US"/>
              </w:rPr>
              <w:t>1</w:t>
            </w:r>
            <w:r w:rsidRPr="00B27F43">
              <w:rPr>
                <w:rFonts w:eastAsia="Times New Roman"/>
                <w:color w:val="000000"/>
                <w:sz w:val="20"/>
                <w:szCs w:val="20"/>
                <w:lang w:val="en-US"/>
              </w:rPr>
              <w:t>, 3.80</w:t>
            </w:r>
            <w:r w:rsidRPr="00B27F43">
              <w:rPr>
                <w:rFonts w:eastAsia="Times New Roman"/>
                <w:color w:val="000000"/>
                <w:sz w:val="12"/>
                <w:szCs w:val="12"/>
                <w:vertAlign w:val="superscript"/>
                <w:lang w:val="en-US"/>
              </w:rPr>
              <w:t>2</w:t>
            </w:r>
          </w:p>
        </w:tc>
        <w:tc>
          <w:tcPr>
            <w:tcW w:w="897" w:type="dxa"/>
            <w:shd w:val="clear" w:color="auto" w:fill="E7E6E6"/>
            <w:tcMar>
              <w:top w:w="0" w:type="dxa"/>
              <w:left w:w="115" w:type="dxa"/>
              <w:bottom w:w="0" w:type="dxa"/>
              <w:right w:w="115" w:type="dxa"/>
            </w:tcMar>
            <w:vAlign w:val="center"/>
            <w:hideMark/>
          </w:tcPr>
          <w:p w:rsidR="00B27F43" w:rsidRPr="00B27F43" w:rsidRDefault="00B27F43" w:rsidP="00B27F43">
            <w:pPr>
              <w:spacing w:line="240" w:lineRule="auto"/>
              <w:jc w:val="center"/>
              <w:rPr>
                <w:rFonts w:ascii="Times New Roman" w:eastAsia="Times New Roman" w:hAnsi="Times New Roman" w:cs="Times New Roman"/>
                <w:sz w:val="24"/>
                <w:szCs w:val="24"/>
                <w:lang w:val="en-US"/>
              </w:rPr>
            </w:pPr>
            <w:r w:rsidRPr="00B27F43">
              <w:rPr>
                <w:rFonts w:eastAsia="Times New Roman"/>
                <w:color w:val="000000"/>
                <w:sz w:val="20"/>
                <w:szCs w:val="20"/>
                <w:lang w:val="en-US"/>
              </w:rPr>
              <w:t>2.50</w:t>
            </w:r>
            <w:r w:rsidRPr="00B27F43">
              <w:rPr>
                <w:rFonts w:eastAsia="Times New Roman"/>
                <w:color w:val="000000"/>
                <w:sz w:val="12"/>
                <w:szCs w:val="12"/>
                <w:vertAlign w:val="superscript"/>
                <w:lang w:val="en-US"/>
              </w:rPr>
              <w:t>1</w:t>
            </w:r>
            <w:r w:rsidRPr="00B27F43">
              <w:rPr>
                <w:rFonts w:eastAsia="Times New Roman"/>
                <w:color w:val="000000"/>
                <w:sz w:val="20"/>
                <w:szCs w:val="20"/>
                <w:lang w:val="en-US"/>
              </w:rPr>
              <w:t>, 2.61</w:t>
            </w:r>
            <w:r w:rsidRPr="00B27F43">
              <w:rPr>
                <w:rFonts w:eastAsia="Times New Roman"/>
                <w:color w:val="000000"/>
                <w:sz w:val="12"/>
                <w:szCs w:val="12"/>
                <w:vertAlign w:val="superscript"/>
                <w:lang w:val="en-US"/>
              </w:rPr>
              <w:t>2</w:t>
            </w:r>
          </w:p>
        </w:tc>
        <w:tc>
          <w:tcPr>
            <w:tcW w:w="0" w:type="auto"/>
            <w:shd w:val="clear" w:color="auto" w:fill="E7E6E6"/>
            <w:tcMar>
              <w:top w:w="100" w:type="dxa"/>
              <w:left w:w="100" w:type="dxa"/>
              <w:bottom w:w="100" w:type="dxa"/>
              <w:right w:w="100" w:type="dxa"/>
            </w:tcMar>
            <w:vAlign w:val="center"/>
            <w:hideMark/>
          </w:tcPr>
          <w:p w:rsidR="00B27F43" w:rsidRPr="00B27F43" w:rsidRDefault="00B27F43" w:rsidP="00B27F43">
            <w:pPr>
              <w:spacing w:line="240" w:lineRule="auto"/>
              <w:jc w:val="center"/>
              <w:rPr>
                <w:rFonts w:ascii="Times New Roman" w:eastAsia="Times New Roman" w:hAnsi="Times New Roman" w:cs="Times New Roman"/>
                <w:sz w:val="24"/>
                <w:szCs w:val="24"/>
                <w:lang w:val="en-US"/>
              </w:rPr>
            </w:pPr>
            <w:r w:rsidRPr="00B27F43">
              <w:rPr>
                <w:rFonts w:eastAsia="Times New Roman"/>
                <w:color w:val="000000"/>
                <w:sz w:val="20"/>
                <w:szCs w:val="20"/>
                <w:lang w:val="en-US"/>
              </w:rPr>
              <w:t>0.78</w:t>
            </w:r>
            <w:r w:rsidRPr="00B27F43">
              <w:rPr>
                <w:rFonts w:eastAsia="Times New Roman"/>
                <w:color w:val="000000"/>
                <w:sz w:val="12"/>
                <w:szCs w:val="12"/>
                <w:vertAlign w:val="superscript"/>
                <w:lang w:val="en-US"/>
              </w:rPr>
              <w:t>1</w:t>
            </w:r>
            <w:r w:rsidRPr="00B27F43">
              <w:rPr>
                <w:rFonts w:eastAsia="Times New Roman"/>
                <w:color w:val="000000"/>
                <w:sz w:val="20"/>
                <w:szCs w:val="20"/>
                <w:lang w:val="en-US"/>
              </w:rPr>
              <w:t>, 0.86</w:t>
            </w:r>
            <w:r w:rsidRPr="00B27F43">
              <w:rPr>
                <w:rFonts w:eastAsia="Times New Roman"/>
                <w:color w:val="000000"/>
                <w:sz w:val="12"/>
                <w:szCs w:val="12"/>
                <w:vertAlign w:val="superscript"/>
                <w:lang w:val="en-US"/>
              </w:rPr>
              <w:t>2</w:t>
            </w:r>
          </w:p>
        </w:tc>
        <w:tc>
          <w:tcPr>
            <w:tcW w:w="0" w:type="auto"/>
            <w:shd w:val="clear" w:color="auto" w:fill="E7E6E6"/>
            <w:tcMar>
              <w:top w:w="0" w:type="dxa"/>
              <w:left w:w="115" w:type="dxa"/>
              <w:bottom w:w="0" w:type="dxa"/>
              <w:right w:w="115" w:type="dxa"/>
            </w:tcMar>
            <w:vAlign w:val="center"/>
            <w:hideMark/>
          </w:tcPr>
          <w:p w:rsidR="00B27F43" w:rsidRPr="00B27F43" w:rsidRDefault="00B27F43" w:rsidP="00B27F43">
            <w:pPr>
              <w:spacing w:line="240" w:lineRule="auto"/>
              <w:jc w:val="center"/>
              <w:rPr>
                <w:rFonts w:ascii="Times New Roman" w:eastAsia="Times New Roman" w:hAnsi="Times New Roman" w:cs="Times New Roman"/>
                <w:sz w:val="24"/>
                <w:szCs w:val="24"/>
                <w:lang w:val="en-US"/>
              </w:rPr>
            </w:pPr>
            <w:r w:rsidRPr="00B27F43">
              <w:rPr>
                <w:rFonts w:eastAsia="Times New Roman"/>
                <w:color w:val="000000"/>
                <w:sz w:val="20"/>
                <w:szCs w:val="20"/>
                <w:lang w:val="en-US"/>
              </w:rPr>
              <w:t>Blickhan and Cheng, 1994</w:t>
            </w:r>
            <w:r w:rsidRPr="00B27F43">
              <w:rPr>
                <w:rFonts w:eastAsia="Times New Roman"/>
                <w:color w:val="000000"/>
                <w:sz w:val="12"/>
                <w:szCs w:val="12"/>
                <w:vertAlign w:val="superscript"/>
                <w:lang w:val="en-US"/>
              </w:rPr>
              <w:t>1</w:t>
            </w:r>
            <w:r w:rsidRPr="00B27F43">
              <w:rPr>
                <w:rFonts w:eastAsia="Times New Roman"/>
                <w:color w:val="000000"/>
                <w:sz w:val="20"/>
                <w:szCs w:val="20"/>
                <w:lang w:val="en-US"/>
              </w:rPr>
              <w:t>; Fish, 1998</w:t>
            </w:r>
            <w:r w:rsidRPr="00B27F43">
              <w:rPr>
                <w:rFonts w:eastAsia="Times New Roman"/>
                <w:color w:val="000000"/>
                <w:sz w:val="12"/>
                <w:szCs w:val="12"/>
                <w:vertAlign w:val="superscript"/>
                <w:lang w:val="en-US"/>
              </w:rPr>
              <w:t>2</w:t>
            </w:r>
          </w:p>
        </w:tc>
      </w:tr>
      <w:tr w:rsidR="00CC31CF" w:rsidRPr="00B27F43" w:rsidTr="00CC31CF">
        <w:trPr>
          <w:trHeight w:val="752"/>
          <w:jc w:val="center"/>
        </w:trPr>
        <w:tc>
          <w:tcPr>
            <w:tcW w:w="0" w:type="auto"/>
            <w:shd w:val="clear" w:color="auto" w:fill="A5A5A5"/>
            <w:tcMar>
              <w:top w:w="0" w:type="dxa"/>
              <w:left w:w="115" w:type="dxa"/>
              <w:bottom w:w="0" w:type="dxa"/>
              <w:right w:w="115" w:type="dxa"/>
            </w:tcMar>
            <w:vAlign w:val="center"/>
            <w:hideMark/>
          </w:tcPr>
          <w:p w:rsidR="00CC31CF" w:rsidRPr="00B27F43" w:rsidRDefault="00CC31CF" w:rsidP="00CC31CF">
            <w:pPr>
              <w:spacing w:line="240" w:lineRule="auto"/>
              <w:jc w:val="center"/>
              <w:rPr>
                <w:rFonts w:ascii="Times New Roman" w:eastAsia="Times New Roman" w:hAnsi="Times New Roman" w:cs="Times New Roman"/>
                <w:sz w:val="24"/>
                <w:szCs w:val="24"/>
                <w:lang w:val="en-US"/>
              </w:rPr>
            </w:pPr>
            <w:r w:rsidRPr="00B27F43">
              <w:rPr>
                <w:rFonts w:eastAsia="Times New Roman"/>
                <w:b/>
                <w:bCs/>
                <w:i/>
                <w:iCs/>
                <w:color w:val="000000"/>
                <w:sz w:val="20"/>
                <w:szCs w:val="20"/>
                <w:lang w:val="en-US"/>
              </w:rPr>
              <w:t>Balaenoptera physalus</w:t>
            </w:r>
          </w:p>
          <w:p w:rsidR="00CC31CF" w:rsidRPr="00B27F43" w:rsidRDefault="00CC31CF" w:rsidP="00CC31CF">
            <w:pPr>
              <w:spacing w:line="240" w:lineRule="auto"/>
              <w:jc w:val="center"/>
              <w:rPr>
                <w:rFonts w:ascii="Times New Roman" w:eastAsia="Times New Roman" w:hAnsi="Times New Roman" w:cs="Times New Roman"/>
                <w:sz w:val="24"/>
                <w:szCs w:val="24"/>
                <w:lang w:val="en-US"/>
              </w:rPr>
            </w:pPr>
            <w:r w:rsidRPr="00B27F43">
              <w:rPr>
                <w:rFonts w:eastAsia="Times New Roman"/>
                <w:i/>
                <w:iCs/>
                <w:color w:val="000000"/>
                <w:sz w:val="20"/>
                <w:szCs w:val="20"/>
                <w:lang w:val="en-US"/>
              </w:rPr>
              <w:t>Fin Whale</w:t>
            </w:r>
          </w:p>
        </w:tc>
        <w:tc>
          <w:tcPr>
            <w:tcW w:w="2287" w:type="dxa"/>
            <w:shd w:val="clear" w:color="auto" w:fill="A5A5A5"/>
            <w:tcMar>
              <w:top w:w="100" w:type="dxa"/>
              <w:left w:w="100" w:type="dxa"/>
              <w:bottom w:w="100" w:type="dxa"/>
              <w:right w:w="100" w:type="dxa"/>
            </w:tcMar>
            <w:vAlign w:val="center"/>
            <w:hideMark/>
          </w:tcPr>
          <w:p w:rsidR="00CC31CF" w:rsidRPr="00B27F43" w:rsidRDefault="00CC31CF" w:rsidP="00CC31CF">
            <w:pPr>
              <w:spacing w:line="240" w:lineRule="auto"/>
              <w:jc w:val="center"/>
              <w:rPr>
                <w:rFonts w:ascii="Times New Roman" w:eastAsia="Times New Roman" w:hAnsi="Times New Roman" w:cs="Times New Roman"/>
                <w:sz w:val="24"/>
                <w:szCs w:val="24"/>
                <w:lang w:val="en-US"/>
              </w:rPr>
            </w:pPr>
            <w:r w:rsidRPr="00B27F43">
              <w:rPr>
                <w:rFonts w:eastAsia="Times New Roman"/>
                <w:color w:val="000000"/>
                <w:sz w:val="20"/>
                <w:szCs w:val="20"/>
                <w:lang w:val="en-US"/>
              </w:rPr>
              <w:t>See Table 1 (</w:t>
            </w:r>
            <w:r>
              <w:rPr>
                <w:rFonts w:eastAsia="Times New Roman"/>
                <w:color w:val="000000"/>
                <w:sz w:val="20"/>
                <w:szCs w:val="20"/>
                <w:lang w:val="en-US"/>
              </w:rPr>
              <w:t>Routine</w:t>
            </w:r>
            <w:r w:rsidRPr="00B27F43">
              <w:rPr>
                <w:rFonts w:eastAsia="Times New Roman"/>
                <w:color w:val="000000"/>
                <w:sz w:val="20"/>
                <w:szCs w:val="20"/>
                <w:lang w:val="en-US"/>
              </w:rPr>
              <w:t xml:space="preserve"> Effort Swimming)</w:t>
            </w:r>
          </w:p>
        </w:tc>
        <w:tc>
          <w:tcPr>
            <w:tcW w:w="897" w:type="dxa"/>
            <w:shd w:val="clear" w:color="auto" w:fill="A5A5A5"/>
            <w:tcMar>
              <w:top w:w="0" w:type="dxa"/>
              <w:left w:w="115" w:type="dxa"/>
              <w:bottom w:w="0" w:type="dxa"/>
              <w:right w:w="115" w:type="dxa"/>
            </w:tcMar>
            <w:vAlign w:val="center"/>
            <w:hideMark/>
          </w:tcPr>
          <w:p w:rsidR="00CC31CF" w:rsidRPr="00B27F43" w:rsidRDefault="00CC31CF" w:rsidP="00CC31CF">
            <w:pPr>
              <w:spacing w:line="240" w:lineRule="auto"/>
              <w:jc w:val="center"/>
              <w:rPr>
                <w:rFonts w:ascii="Times New Roman" w:eastAsia="Times New Roman" w:hAnsi="Times New Roman" w:cs="Times New Roman"/>
                <w:sz w:val="24"/>
                <w:szCs w:val="24"/>
                <w:lang w:val="en-US"/>
              </w:rPr>
            </w:pPr>
            <w:r w:rsidRPr="00B27F43">
              <w:rPr>
                <w:rFonts w:eastAsia="Times New Roman"/>
                <w:color w:val="000000"/>
                <w:sz w:val="20"/>
                <w:szCs w:val="20"/>
                <w:lang w:val="en-US"/>
              </w:rPr>
              <w:t>See Table 1</w:t>
            </w:r>
          </w:p>
        </w:tc>
        <w:tc>
          <w:tcPr>
            <w:tcW w:w="0" w:type="auto"/>
            <w:shd w:val="clear" w:color="auto" w:fill="A5A5A5"/>
            <w:tcMar>
              <w:top w:w="100" w:type="dxa"/>
              <w:left w:w="100" w:type="dxa"/>
              <w:bottom w:w="100" w:type="dxa"/>
              <w:right w:w="100" w:type="dxa"/>
            </w:tcMar>
            <w:vAlign w:val="center"/>
            <w:hideMark/>
          </w:tcPr>
          <w:p w:rsidR="00CC31CF" w:rsidRPr="00B27F43" w:rsidRDefault="00CC31CF" w:rsidP="00CC31CF">
            <w:pPr>
              <w:spacing w:line="240" w:lineRule="auto"/>
              <w:jc w:val="center"/>
              <w:rPr>
                <w:rFonts w:ascii="Times New Roman" w:eastAsia="Times New Roman" w:hAnsi="Times New Roman" w:cs="Times New Roman"/>
                <w:sz w:val="24"/>
                <w:szCs w:val="24"/>
                <w:lang w:val="en-US"/>
              </w:rPr>
            </w:pPr>
            <w:r w:rsidRPr="00B27F43">
              <w:rPr>
                <w:rFonts w:eastAsia="Times New Roman"/>
                <w:color w:val="000000"/>
                <w:sz w:val="20"/>
                <w:szCs w:val="20"/>
                <w:lang w:val="en-US"/>
              </w:rPr>
              <w:t>See Table 2</w:t>
            </w:r>
          </w:p>
        </w:tc>
        <w:tc>
          <w:tcPr>
            <w:tcW w:w="0" w:type="auto"/>
            <w:shd w:val="clear" w:color="auto" w:fill="A5A5A5"/>
            <w:tcMar>
              <w:top w:w="0" w:type="dxa"/>
              <w:left w:w="115" w:type="dxa"/>
              <w:bottom w:w="0" w:type="dxa"/>
              <w:right w:w="115" w:type="dxa"/>
            </w:tcMar>
            <w:vAlign w:val="center"/>
            <w:hideMark/>
          </w:tcPr>
          <w:p w:rsidR="00CC31CF" w:rsidRPr="00B27F43" w:rsidRDefault="00CC31CF" w:rsidP="00CC31CF">
            <w:pPr>
              <w:spacing w:line="240" w:lineRule="auto"/>
              <w:jc w:val="center"/>
              <w:rPr>
                <w:rFonts w:ascii="Times New Roman" w:eastAsia="Times New Roman" w:hAnsi="Times New Roman" w:cs="Times New Roman"/>
                <w:sz w:val="24"/>
                <w:szCs w:val="24"/>
                <w:lang w:val="en-US"/>
              </w:rPr>
            </w:pPr>
            <w:r w:rsidRPr="00B27F43">
              <w:rPr>
                <w:rFonts w:eastAsia="Times New Roman"/>
                <w:color w:val="000000"/>
                <w:sz w:val="20"/>
                <w:szCs w:val="20"/>
                <w:lang w:val="en-US"/>
              </w:rPr>
              <w:t>Current Study</w:t>
            </w:r>
          </w:p>
        </w:tc>
      </w:tr>
      <w:tr w:rsidR="00CC31CF" w:rsidRPr="00B27F43" w:rsidTr="00CC31CF">
        <w:trPr>
          <w:trHeight w:val="752"/>
          <w:jc w:val="center"/>
        </w:trPr>
        <w:tc>
          <w:tcPr>
            <w:tcW w:w="0" w:type="auto"/>
            <w:shd w:val="clear" w:color="auto" w:fill="E7E6E6"/>
            <w:tcMar>
              <w:top w:w="0" w:type="dxa"/>
              <w:left w:w="115" w:type="dxa"/>
              <w:bottom w:w="0" w:type="dxa"/>
              <w:right w:w="115" w:type="dxa"/>
            </w:tcMar>
            <w:vAlign w:val="center"/>
            <w:hideMark/>
          </w:tcPr>
          <w:p w:rsidR="00CC31CF" w:rsidRPr="00B27F43" w:rsidRDefault="00CC31CF" w:rsidP="00CC31CF">
            <w:pPr>
              <w:spacing w:line="240" w:lineRule="auto"/>
              <w:jc w:val="center"/>
              <w:rPr>
                <w:rFonts w:ascii="Times New Roman" w:eastAsia="Times New Roman" w:hAnsi="Times New Roman" w:cs="Times New Roman"/>
                <w:sz w:val="24"/>
                <w:szCs w:val="24"/>
                <w:lang w:val="en-US"/>
              </w:rPr>
            </w:pPr>
            <w:r w:rsidRPr="00B27F43">
              <w:rPr>
                <w:rFonts w:eastAsia="Times New Roman"/>
                <w:b/>
                <w:bCs/>
                <w:i/>
                <w:iCs/>
                <w:color w:val="000000"/>
                <w:sz w:val="20"/>
                <w:szCs w:val="20"/>
                <w:lang w:val="en-US"/>
              </w:rPr>
              <w:t>Balaenoptera bonaerensis</w:t>
            </w:r>
          </w:p>
          <w:p w:rsidR="00CC31CF" w:rsidRPr="00B27F43" w:rsidRDefault="00CC31CF" w:rsidP="00CC31CF">
            <w:pPr>
              <w:spacing w:line="240" w:lineRule="auto"/>
              <w:jc w:val="center"/>
              <w:rPr>
                <w:rFonts w:ascii="Times New Roman" w:eastAsia="Times New Roman" w:hAnsi="Times New Roman" w:cs="Times New Roman"/>
                <w:sz w:val="24"/>
                <w:szCs w:val="24"/>
                <w:lang w:val="en-US"/>
              </w:rPr>
            </w:pPr>
            <w:r w:rsidRPr="00B27F43">
              <w:rPr>
                <w:rFonts w:eastAsia="Times New Roman"/>
                <w:i/>
                <w:iCs/>
                <w:color w:val="000000"/>
                <w:sz w:val="20"/>
                <w:szCs w:val="20"/>
                <w:lang w:val="en-US"/>
              </w:rPr>
              <w:t>Antarctic Minke Whale</w:t>
            </w:r>
          </w:p>
        </w:tc>
        <w:tc>
          <w:tcPr>
            <w:tcW w:w="2287" w:type="dxa"/>
            <w:shd w:val="clear" w:color="auto" w:fill="E7E6E6"/>
            <w:tcMar>
              <w:top w:w="100" w:type="dxa"/>
              <w:left w:w="100" w:type="dxa"/>
              <w:bottom w:w="100" w:type="dxa"/>
              <w:right w:w="100" w:type="dxa"/>
            </w:tcMar>
            <w:vAlign w:val="center"/>
            <w:hideMark/>
          </w:tcPr>
          <w:p w:rsidR="00CC31CF" w:rsidRPr="00B27F43" w:rsidRDefault="00CC31CF" w:rsidP="00CC31CF">
            <w:pPr>
              <w:spacing w:line="240" w:lineRule="auto"/>
              <w:jc w:val="center"/>
              <w:rPr>
                <w:rFonts w:ascii="Times New Roman" w:eastAsia="Times New Roman" w:hAnsi="Times New Roman" w:cs="Times New Roman"/>
                <w:sz w:val="24"/>
                <w:szCs w:val="24"/>
                <w:lang w:val="en-US"/>
              </w:rPr>
            </w:pPr>
            <w:r w:rsidRPr="00B27F43">
              <w:rPr>
                <w:rFonts w:eastAsia="Times New Roman"/>
                <w:color w:val="000000"/>
                <w:sz w:val="20"/>
                <w:szCs w:val="20"/>
                <w:lang w:val="en-US"/>
              </w:rPr>
              <w:t>See Table 1 (</w:t>
            </w:r>
            <w:r>
              <w:rPr>
                <w:rFonts w:eastAsia="Times New Roman"/>
                <w:color w:val="000000"/>
                <w:sz w:val="20"/>
                <w:szCs w:val="20"/>
                <w:lang w:val="en-US"/>
              </w:rPr>
              <w:t>Routine</w:t>
            </w:r>
            <w:r w:rsidRPr="00B27F43">
              <w:rPr>
                <w:rFonts w:eastAsia="Times New Roman"/>
                <w:color w:val="000000"/>
                <w:sz w:val="20"/>
                <w:szCs w:val="20"/>
                <w:lang w:val="en-US"/>
              </w:rPr>
              <w:t xml:space="preserve"> Effort Swimming)</w:t>
            </w:r>
          </w:p>
        </w:tc>
        <w:tc>
          <w:tcPr>
            <w:tcW w:w="897" w:type="dxa"/>
            <w:shd w:val="clear" w:color="auto" w:fill="E7E6E6"/>
            <w:tcMar>
              <w:top w:w="0" w:type="dxa"/>
              <w:left w:w="115" w:type="dxa"/>
              <w:bottom w:w="0" w:type="dxa"/>
              <w:right w:w="115" w:type="dxa"/>
            </w:tcMar>
            <w:vAlign w:val="center"/>
            <w:hideMark/>
          </w:tcPr>
          <w:p w:rsidR="00CC31CF" w:rsidRPr="00B27F43" w:rsidRDefault="00CC31CF" w:rsidP="00CC31CF">
            <w:pPr>
              <w:spacing w:line="240" w:lineRule="auto"/>
              <w:jc w:val="center"/>
              <w:rPr>
                <w:rFonts w:ascii="Times New Roman" w:eastAsia="Times New Roman" w:hAnsi="Times New Roman" w:cs="Times New Roman"/>
                <w:sz w:val="24"/>
                <w:szCs w:val="24"/>
                <w:lang w:val="en-US"/>
              </w:rPr>
            </w:pPr>
            <w:r w:rsidRPr="00B27F43">
              <w:rPr>
                <w:rFonts w:eastAsia="Times New Roman"/>
                <w:color w:val="000000"/>
                <w:sz w:val="20"/>
                <w:szCs w:val="20"/>
                <w:lang w:val="en-US"/>
              </w:rPr>
              <w:t>See Table 1</w:t>
            </w:r>
          </w:p>
        </w:tc>
        <w:tc>
          <w:tcPr>
            <w:tcW w:w="0" w:type="auto"/>
            <w:shd w:val="clear" w:color="auto" w:fill="E7E6E6"/>
            <w:tcMar>
              <w:top w:w="100" w:type="dxa"/>
              <w:left w:w="100" w:type="dxa"/>
              <w:bottom w:w="100" w:type="dxa"/>
              <w:right w:w="100" w:type="dxa"/>
            </w:tcMar>
            <w:vAlign w:val="center"/>
            <w:hideMark/>
          </w:tcPr>
          <w:p w:rsidR="00CC31CF" w:rsidRPr="00B27F43" w:rsidRDefault="00CC31CF" w:rsidP="00CC31CF">
            <w:pPr>
              <w:spacing w:line="240" w:lineRule="auto"/>
              <w:jc w:val="center"/>
              <w:rPr>
                <w:rFonts w:ascii="Times New Roman" w:eastAsia="Times New Roman" w:hAnsi="Times New Roman" w:cs="Times New Roman"/>
                <w:sz w:val="24"/>
                <w:szCs w:val="24"/>
                <w:lang w:val="en-US"/>
              </w:rPr>
            </w:pPr>
            <w:r w:rsidRPr="00B27F43">
              <w:rPr>
                <w:rFonts w:eastAsia="Times New Roman"/>
                <w:color w:val="000000"/>
                <w:sz w:val="20"/>
                <w:szCs w:val="20"/>
                <w:lang w:val="en-US"/>
              </w:rPr>
              <w:t>See Table 2</w:t>
            </w:r>
          </w:p>
        </w:tc>
        <w:tc>
          <w:tcPr>
            <w:tcW w:w="0" w:type="auto"/>
            <w:shd w:val="clear" w:color="auto" w:fill="E7E6E6"/>
            <w:tcMar>
              <w:top w:w="0" w:type="dxa"/>
              <w:left w:w="115" w:type="dxa"/>
              <w:bottom w:w="0" w:type="dxa"/>
              <w:right w:w="115" w:type="dxa"/>
            </w:tcMar>
            <w:vAlign w:val="center"/>
            <w:hideMark/>
          </w:tcPr>
          <w:p w:rsidR="00CC31CF" w:rsidRPr="00B27F43" w:rsidRDefault="00CC31CF" w:rsidP="00CC31CF">
            <w:pPr>
              <w:spacing w:line="240" w:lineRule="auto"/>
              <w:jc w:val="center"/>
              <w:rPr>
                <w:rFonts w:ascii="Times New Roman" w:eastAsia="Times New Roman" w:hAnsi="Times New Roman" w:cs="Times New Roman"/>
                <w:sz w:val="24"/>
                <w:szCs w:val="24"/>
                <w:lang w:val="en-US"/>
              </w:rPr>
            </w:pPr>
            <w:r w:rsidRPr="00B27F43">
              <w:rPr>
                <w:rFonts w:eastAsia="Times New Roman"/>
                <w:color w:val="000000"/>
                <w:sz w:val="20"/>
                <w:szCs w:val="20"/>
                <w:lang w:val="en-US"/>
              </w:rPr>
              <w:t>Current Study</w:t>
            </w:r>
          </w:p>
        </w:tc>
      </w:tr>
      <w:tr w:rsidR="00CC31CF" w:rsidRPr="00B27F43" w:rsidTr="00CC31CF">
        <w:trPr>
          <w:trHeight w:val="752"/>
          <w:jc w:val="center"/>
        </w:trPr>
        <w:tc>
          <w:tcPr>
            <w:tcW w:w="0" w:type="auto"/>
            <w:shd w:val="clear" w:color="auto" w:fill="A5A5A5"/>
            <w:tcMar>
              <w:top w:w="0" w:type="dxa"/>
              <w:left w:w="115" w:type="dxa"/>
              <w:bottom w:w="0" w:type="dxa"/>
              <w:right w:w="115" w:type="dxa"/>
            </w:tcMar>
            <w:vAlign w:val="center"/>
            <w:hideMark/>
          </w:tcPr>
          <w:p w:rsidR="00CC31CF" w:rsidRPr="00B27F43" w:rsidRDefault="00CC31CF" w:rsidP="00CC31CF">
            <w:pPr>
              <w:spacing w:line="240" w:lineRule="auto"/>
              <w:jc w:val="center"/>
              <w:rPr>
                <w:rFonts w:ascii="Times New Roman" w:eastAsia="Times New Roman" w:hAnsi="Times New Roman" w:cs="Times New Roman"/>
                <w:sz w:val="24"/>
                <w:szCs w:val="24"/>
                <w:lang w:val="en-US"/>
              </w:rPr>
            </w:pPr>
            <w:r w:rsidRPr="00B27F43">
              <w:rPr>
                <w:rFonts w:eastAsia="Times New Roman"/>
                <w:b/>
                <w:bCs/>
                <w:i/>
                <w:iCs/>
                <w:color w:val="000000"/>
                <w:sz w:val="20"/>
                <w:szCs w:val="20"/>
                <w:lang w:val="en-US"/>
              </w:rPr>
              <w:t>Megaptera Novaeangliae</w:t>
            </w:r>
          </w:p>
          <w:p w:rsidR="00CC31CF" w:rsidRPr="00B27F43" w:rsidRDefault="00CC31CF" w:rsidP="00CC31CF">
            <w:pPr>
              <w:spacing w:line="240" w:lineRule="auto"/>
              <w:jc w:val="center"/>
              <w:rPr>
                <w:rFonts w:ascii="Times New Roman" w:eastAsia="Times New Roman" w:hAnsi="Times New Roman" w:cs="Times New Roman"/>
                <w:sz w:val="24"/>
                <w:szCs w:val="24"/>
                <w:lang w:val="en-US"/>
              </w:rPr>
            </w:pPr>
            <w:r w:rsidRPr="00B27F43">
              <w:rPr>
                <w:rFonts w:eastAsia="Times New Roman"/>
                <w:i/>
                <w:iCs/>
                <w:color w:val="000000"/>
                <w:sz w:val="20"/>
                <w:szCs w:val="20"/>
                <w:lang w:val="en-US"/>
              </w:rPr>
              <w:t>Humpback Whale</w:t>
            </w:r>
          </w:p>
        </w:tc>
        <w:tc>
          <w:tcPr>
            <w:tcW w:w="2287" w:type="dxa"/>
            <w:shd w:val="clear" w:color="auto" w:fill="A5A5A5"/>
            <w:tcMar>
              <w:top w:w="100" w:type="dxa"/>
              <w:left w:w="100" w:type="dxa"/>
              <w:bottom w:w="100" w:type="dxa"/>
              <w:right w:w="100" w:type="dxa"/>
            </w:tcMar>
            <w:vAlign w:val="center"/>
            <w:hideMark/>
          </w:tcPr>
          <w:p w:rsidR="00CC31CF" w:rsidRPr="00B27F43" w:rsidRDefault="00CC31CF" w:rsidP="00CC31CF">
            <w:pPr>
              <w:spacing w:line="240" w:lineRule="auto"/>
              <w:jc w:val="center"/>
              <w:rPr>
                <w:rFonts w:ascii="Times New Roman" w:eastAsia="Times New Roman" w:hAnsi="Times New Roman" w:cs="Times New Roman"/>
                <w:sz w:val="24"/>
                <w:szCs w:val="24"/>
                <w:lang w:val="en-US"/>
              </w:rPr>
            </w:pPr>
            <w:r w:rsidRPr="00B27F43">
              <w:rPr>
                <w:rFonts w:eastAsia="Times New Roman"/>
                <w:color w:val="000000"/>
                <w:sz w:val="20"/>
                <w:szCs w:val="20"/>
                <w:lang w:val="en-US"/>
              </w:rPr>
              <w:t>See Table 1 (</w:t>
            </w:r>
            <w:r>
              <w:rPr>
                <w:rFonts w:eastAsia="Times New Roman"/>
                <w:color w:val="000000"/>
                <w:sz w:val="20"/>
                <w:szCs w:val="20"/>
                <w:lang w:val="en-US"/>
              </w:rPr>
              <w:t>Routine</w:t>
            </w:r>
            <w:r w:rsidRPr="00B27F43">
              <w:rPr>
                <w:rFonts w:eastAsia="Times New Roman"/>
                <w:color w:val="000000"/>
                <w:sz w:val="20"/>
                <w:szCs w:val="20"/>
                <w:lang w:val="en-US"/>
              </w:rPr>
              <w:t xml:space="preserve"> Effort Swimming)</w:t>
            </w:r>
          </w:p>
        </w:tc>
        <w:tc>
          <w:tcPr>
            <w:tcW w:w="897" w:type="dxa"/>
            <w:shd w:val="clear" w:color="auto" w:fill="A5A5A5"/>
            <w:tcMar>
              <w:top w:w="0" w:type="dxa"/>
              <w:left w:w="115" w:type="dxa"/>
              <w:bottom w:w="0" w:type="dxa"/>
              <w:right w:w="115" w:type="dxa"/>
            </w:tcMar>
            <w:vAlign w:val="center"/>
            <w:hideMark/>
          </w:tcPr>
          <w:p w:rsidR="00CC31CF" w:rsidRPr="00B27F43" w:rsidRDefault="00CC31CF" w:rsidP="00CC31CF">
            <w:pPr>
              <w:spacing w:line="240" w:lineRule="auto"/>
              <w:jc w:val="center"/>
              <w:rPr>
                <w:rFonts w:ascii="Times New Roman" w:eastAsia="Times New Roman" w:hAnsi="Times New Roman" w:cs="Times New Roman"/>
                <w:sz w:val="24"/>
                <w:szCs w:val="24"/>
                <w:lang w:val="en-US"/>
              </w:rPr>
            </w:pPr>
            <w:r w:rsidRPr="00B27F43">
              <w:rPr>
                <w:rFonts w:eastAsia="Times New Roman"/>
                <w:color w:val="000000"/>
                <w:sz w:val="20"/>
                <w:szCs w:val="20"/>
                <w:lang w:val="en-US"/>
              </w:rPr>
              <w:t>See Table 1</w:t>
            </w:r>
          </w:p>
        </w:tc>
        <w:tc>
          <w:tcPr>
            <w:tcW w:w="0" w:type="auto"/>
            <w:shd w:val="clear" w:color="auto" w:fill="A5A5A5"/>
            <w:tcMar>
              <w:top w:w="100" w:type="dxa"/>
              <w:left w:w="100" w:type="dxa"/>
              <w:bottom w:w="100" w:type="dxa"/>
              <w:right w:w="100" w:type="dxa"/>
            </w:tcMar>
            <w:vAlign w:val="center"/>
            <w:hideMark/>
          </w:tcPr>
          <w:p w:rsidR="00CC31CF" w:rsidRPr="00B27F43" w:rsidRDefault="00CC31CF" w:rsidP="00CC31CF">
            <w:pPr>
              <w:spacing w:line="240" w:lineRule="auto"/>
              <w:jc w:val="center"/>
              <w:rPr>
                <w:rFonts w:ascii="Times New Roman" w:eastAsia="Times New Roman" w:hAnsi="Times New Roman" w:cs="Times New Roman"/>
                <w:sz w:val="24"/>
                <w:szCs w:val="24"/>
                <w:lang w:val="en-US"/>
              </w:rPr>
            </w:pPr>
            <w:r w:rsidRPr="00B27F43">
              <w:rPr>
                <w:rFonts w:eastAsia="Times New Roman"/>
                <w:color w:val="000000"/>
                <w:sz w:val="20"/>
                <w:szCs w:val="20"/>
                <w:lang w:val="en-US"/>
              </w:rPr>
              <w:t>See Table 2</w:t>
            </w:r>
          </w:p>
        </w:tc>
        <w:tc>
          <w:tcPr>
            <w:tcW w:w="0" w:type="auto"/>
            <w:shd w:val="clear" w:color="auto" w:fill="A5A5A5"/>
            <w:tcMar>
              <w:top w:w="0" w:type="dxa"/>
              <w:left w:w="115" w:type="dxa"/>
              <w:bottom w:w="0" w:type="dxa"/>
              <w:right w:w="115" w:type="dxa"/>
            </w:tcMar>
            <w:vAlign w:val="center"/>
            <w:hideMark/>
          </w:tcPr>
          <w:p w:rsidR="00CC31CF" w:rsidRPr="00B27F43" w:rsidRDefault="00CC31CF" w:rsidP="00CC31CF">
            <w:pPr>
              <w:spacing w:line="240" w:lineRule="auto"/>
              <w:jc w:val="center"/>
              <w:rPr>
                <w:rFonts w:ascii="Times New Roman" w:eastAsia="Times New Roman" w:hAnsi="Times New Roman" w:cs="Times New Roman"/>
                <w:sz w:val="24"/>
                <w:szCs w:val="24"/>
                <w:lang w:val="en-US"/>
              </w:rPr>
            </w:pPr>
            <w:r w:rsidRPr="00B27F43">
              <w:rPr>
                <w:rFonts w:eastAsia="Times New Roman"/>
                <w:color w:val="000000"/>
                <w:sz w:val="20"/>
                <w:szCs w:val="20"/>
                <w:lang w:val="en-US"/>
              </w:rPr>
              <w:t>Current Study</w:t>
            </w:r>
          </w:p>
        </w:tc>
      </w:tr>
      <w:tr w:rsidR="00CC31CF" w:rsidRPr="00B27F43" w:rsidTr="00CC31CF">
        <w:trPr>
          <w:trHeight w:val="752"/>
          <w:jc w:val="center"/>
        </w:trPr>
        <w:tc>
          <w:tcPr>
            <w:tcW w:w="0" w:type="auto"/>
            <w:shd w:val="clear" w:color="auto" w:fill="E7E6E6"/>
            <w:tcMar>
              <w:top w:w="0" w:type="dxa"/>
              <w:left w:w="115" w:type="dxa"/>
              <w:bottom w:w="0" w:type="dxa"/>
              <w:right w:w="115" w:type="dxa"/>
            </w:tcMar>
            <w:vAlign w:val="center"/>
            <w:hideMark/>
          </w:tcPr>
          <w:p w:rsidR="00CC31CF" w:rsidRPr="00B27F43" w:rsidRDefault="00CC31CF" w:rsidP="00CC31CF">
            <w:pPr>
              <w:spacing w:line="240" w:lineRule="auto"/>
              <w:jc w:val="center"/>
              <w:rPr>
                <w:rFonts w:ascii="Times New Roman" w:eastAsia="Times New Roman" w:hAnsi="Times New Roman" w:cs="Times New Roman"/>
                <w:sz w:val="24"/>
                <w:szCs w:val="24"/>
                <w:lang w:val="en-US"/>
              </w:rPr>
            </w:pPr>
            <w:r w:rsidRPr="00B27F43">
              <w:rPr>
                <w:rFonts w:eastAsia="Times New Roman"/>
                <w:b/>
                <w:bCs/>
                <w:i/>
                <w:iCs/>
                <w:color w:val="000000"/>
                <w:sz w:val="20"/>
                <w:szCs w:val="20"/>
                <w:lang w:val="en-US"/>
              </w:rPr>
              <w:t>Balaenoptera musculus</w:t>
            </w:r>
          </w:p>
          <w:p w:rsidR="00CC31CF" w:rsidRPr="00B27F43" w:rsidRDefault="00CC31CF" w:rsidP="00CC31CF">
            <w:pPr>
              <w:spacing w:line="240" w:lineRule="auto"/>
              <w:jc w:val="center"/>
              <w:rPr>
                <w:rFonts w:ascii="Times New Roman" w:eastAsia="Times New Roman" w:hAnsi="Times New Roman" w:cs="Times New Roman"/>
                <w:sz w:val="24"/>
                <w:szCs w:val="24"/>
                <w:lang w:val="en-US"/>
              </w:rPr>
            </w:pPr>
            <w:r w:rsidRPr="00B27F43">
              <w:rPr>
                <w:rFonts w:eastAsia="Times New Roman"/>
                <w:i/>
                <w:iCs/>
                <w:color w:val="000000"/>
                <w:sz w:val="20"/>
                <w:szCs w:val="20"/>
                <w:lang w:val="en-US"/>
              </w:rPr>
              <w:t>Blue Whale</w:t>
            </w:r>
          </w:p>
        </w:tc>
        <w:tc>
          <w:tcPr>
            <w:tcW w:w="2287" w:type="dxa"/>
            <w:shd w:val="clear" w:color="auto" w:fill="E7E6E6"/>
            <w:tcMar>
              <w:top w:w="100" w:type="dxa"/>
              <w:left w:w="100" w:type="dxa"/>
              <w:bottom w:w="100" w:type="dxa"/>
              <w:right w:w="100" w:type="dxa"/>
            </w:tcMar>
            <w:vAlign w:val="center"/>
            <w:hideMark/>
          </w:tcPr>
          <w:p w:rsidR="00CC31CF" w:rsidRPr="00B27F43" w:rsidRDefault="00CC31CF" w:rsidP="00CC31CF">
            <w:pPr>
              <w:spacing w:line="240" w:lineRule="auto"/>
              <w:jc w:val="center"/>
              <w:rPr>
                <w:rFonts w:ascii="Times New Roman" w:eastAsia="Times New Roman" w:hAnsi="Times New Roman" w:cs="Times New Roman"/>
                <w:sz w:val="24"/>
                <w:szCs w:val="24"/>
                <w:lang w:val="en-US"/>
              </w:rPr>
            </w:pPr>
            <w:r w:rsidRPr="00B27F43">
              <w:rPr>
                <w:rFonts w:eastAsia="Times New Roman"/>
                <w:color w:val="000000"/>
                <w:sz w:val="20"/>
                <w:szCs w:val="20"/>
                <w:lang w:val="en-US"/>
              </w:rPr>
              <w:t>See Table 1 (</w:t>
            </w:r>
            <w:r>
              <w:rPr>
                <w:rFonts w:eastAsia="Times New Roman"/>
                <w:color w:val="000000"/>
                <w:sz w:val="20"/>
                <w:szCs w:val="20"/>
                <w:lang w:val="en-US"/>
              </w:rPr>
              <w:t>Routine</w:t>
            </w:r>
            <w:r w:rsidRPr="00B27F43">
              <w:rPr>
                <w:rFonts w:eastAsia="Times New Roman"/>
                <w:color w:val="000000"/>
                <w:sz w:val="20"/>
                <w:szCs w:val="20"/>
                <w:lang w:val="en-US"/>
              </w:rPr>
              <w:t xml:space="preserve"> Effort Swimming)</w:t>
            </w:r>
          </w:p>
        </w:tc>
        <w:tc>
          <w:tcPr>
            <w:tcW w:w="897" w:type="dxa"/>
            <w:shd w:val="clear" w:color="auto" w:fill="E7E6E6"/>
            <w:tcMar>
              <w:top w:w="0" w:type="dxa"/>
              <w:left w:w="115" w:type="dxa"/>
              <w:bottom w:w="0" w:type="dxa"/>
              <w:right w:w="115" w:type="dxa"/>
            </w:tcMar>
            <w:vAlign w:val="center"/>
            <w:hideMark/>
          </w:tcPr>
          <w:p w:rsidR="00CC31CF" w:rsidRPr="00B27F43" w:rsidRDefault="00CC31CF" w:rsidP="00CC31CF">
            <w:pPr>
              <w:spacing w:line="240" w:lineRule="auto"/>
              <w:jc w:val="center"/>
              <w:rPr>
                <w:rFonts w:ascii="Times New Roman" w:eastAsia="Times New Roman" w:hAnsi="Times New Roman" w:cs="Times New Roman"/>
                <w:sz w:val="24"/>
                <w:szCs w:val="24"/>
                <w:lang w:val="en-US"/>
              </w:rPr>
            </w:pPr>
            <w:r w:rsidRPr="00B27F43">
              <w:rPr>
                <w:rFonts w:eastAsia="Times New Roman"/>
                <w:color w:val="000000"/>
                <w:sz w:val="20"/>
                <w:szCs w:val="20"/>
                <w:lang w:val="en-US"/>
              </w:rPr>
              <w:t>See Table 1</w:t>
            </w:r>
          </w:p>
        </w:tc>
        <w:tc>
          <w:tcPr>
            <w:tcW w:w="0" w:type="auto"/>
            <w:shd w:val="clear" w:color="auto" w:fill="E7E6E6"/>
            <w:tcMar>
              <w:top w:w="100" w:type="dxa"/>
              <w:left w:w="100" w:type="dxa"/>
              <w:bottom w:w="100" w:type="dxa"/>
              <w:right w:w="100" w:type="dxa"/>
            </w:tcMar>
            <w:vAlign w:val="center"/>
            <w:hideMark/>
          </w:tcPr>
          <w:p w:rsidR="00CC31CF" w:rsidRPr="00B27F43" w:rsidRDefault="00CC31CF" w:rsidP="00CC31CF">
            <w:pPr>
              <w:spacing w:line="240" w:lineRule="auto"/>
              <w:jc w:val="center"/>
              <w:rPr>
                <w:rFonts w:ascii="Times New Roman" w:eastAsia="Times New Roman" w:hAnsi="Times New Roman" w:cs="Times New Roman"/>
                <w:sz w:val="24"/>
                <w:szCs w:val="24"/>
                <w:lang w:val="en-US"/>
              </w:rPr>
            </w:pPr>
            <w:r w:rsidRPr="00B27F43">
              <w:rPr>
                <w:rFonts w:eastAsia="Times New Roman"/>
                <w:color w:val="000000"/>
                <w:sz w:val="20"/>
                <w:szCs w:val="20"/>
                <w:lang w:val="en-US"/>
              </w:rPr>
              <w:t>See Table 2</w:t>
            </w:r>
          </w:p>
        </w:tc>
        <w:tc>
          <w:tcPr>
            <w:tcW w:w="0" w:type="auto"/>
            <w:shd w:val="clear" w:color="auto" w:fill="E7E6E6"/>
            <w:tcMar>
              <w:top w:w="0" w:type="dxa"/>
              <w:left w:w="115" w:type="dxa"/>
              <w:bottom w:w="0" w:type="dxa"/>
              <w:right w:w="115" w:type="dxa"/>
            </w:tcMar>
            <w:vAlign w:val="center"/>
            <w:hideMark/>
          </w:tcPr>
          <w:p w:rsidR="00CC31CF" w:rsidRPr="00B27F43" w:rsidRDefault="00CC31CF" w:rsidP="00CC31CF">
            <w:pPr>
              <w:spacing w:line="240" w:lineRule="auto"/>
              <w:jc w:val="center"/>
              <w:rPr>
                <w:rFonts w:ascii="Times New Roman" w:eastAsia="Times New Roman" w:hAnsi="Times New Roman" w:cs="Times New Roman"/>
                <w:sz w:val="24"/>
                <w:szCs w:val="24"/>
                <w:lang w:val="en-US"/>
              </w:rPr>
            </w:pPr>
            <w:r w:rsidRPr="00B27F43">
              <w:rPr>
                <w:rFonts w:eastAsia="Times New Roman"/>
                <w:color w:val="000000"/>
                <w:sz w:val="20"/>
                <w:szCs w:val="20"/>
                <w:lang w:val="en-US"/>
              </w:rPr>
              <w:t>Current Study</w:t>
            </w:r>
          </w:p>
        </w:tc>
      </w:tr>
      <w:tr w:rsidR="00CC31CF" w:rsidRPr="00B27F43" w:rsidTr="00CC31CF">
        <w:trPr>
          <w:trHeight w:val="752"/>
          <w:jc w:val="center"/>
        </w:trPr>
        <w:tc>
          <w:tcPr>
            <w:tcW w:w="0" w:type="auto"/>
            <w:shd w:val="clear" w:color="auto" w:fill="A6A6A6" w:themeFill="background1" w:themeFillShade="A6"/>
            <w:tcMar>
              <w:top w:w="0" w:type="dxa"/>
              <w:left w:w="115" w:type="dxa"/>
              <w:bottom w:w="0" w:type="dxa"/>
              <w:right w:w="115" w:type="dxa"/>
            </w:tcMar>
            <w:vAlign w:val="center"/>
          </w:tcPr>
          <w:p w:rsidR="00CC31CF" w:rsidRPr="00B27F43" w:rsidRDefault="00CC31CF" w:rsidP="00CC31CF">
            <w:pPr>
              <w:spacing w:line="240" w:lineRule="auto"/>
              <w:jc w:val="center"/>
              <w:rPr>
                <w:rFonts w:ascii="Times New Roman" w:eastAsia="Times New Roman" w:hAnsi="Times New Roman" w:cs="Times New Roman"/>
                <w:sz w:val="24"/>
                <w:szCs w:val="24"/>
                <w:lang w:val="en-US"/>
              </w:rPr>
            </w:pPr>
            <w:r>
              <w:rPr>
                <w:rFonts w:eastAsia="Times New Roman"/>
                <w:b/>
                <w:bCs/>
                <w:i/>
                <w:iCs/>
                <w:color w:val="000000"/>
                <w:sz w:val="20"/>
                <w:szCs w:val="20"/>
                <w:lang w:val="en-US"/>
              </w:rPr>
              <w:t>Balaenoptera borealis</w:t>
            </w:r>
          </w:p>
          <w:p w:rsidR="00CC31CF" w:rsidRPr="00B27F43" w:rsidRDefault="00CC31CF" w:rsidP="00CC31CF">
            <w:pPr>
              <w:spacing w:line="240" w:lineRule="auto"/>
              <w:jc w:val="center"/>
              <w:rPr>
                <w:rFonts w:eastAsia="Times New Roman"/>
                <w:b/>
                <w:bCs/>
                <w:i/>
                <w:iCs/>
                <w:color w:val="000000"/>
                <w:sz w:val="20"/>
                <w:szCs w:val="20"/>
                <w:lang w:val="en-US"/>
              </w:rPr>
            </w:pPr>
            <w:r>
              <w:rPr>
                <w:rFonts w:eastAsia="Times New Roman"/>
                <w:i/>
                <w:iCs/>
                <w:color w:val="000000"/>
                <w:sz w:val="20"/>
                <w:szCs w:val="20"/>
                <w:lang w:val="en-US"/>
              </w:rPr>
              <w:t>Sei</w:t>
            </w:r>
            <w:r w:rsidRPr="00B27F43">
              <w:rPr>
                <w:rFonts w:eastAsia="Times New Roman"/>
                <w:i/>
                <w:iCs/>
                <w:color w:val="000000"/>
                <w:sz w:val="20"/>
                <w:szCs w:val="20"/>
                <w:lang w:val="en-US"/>
              </w:rPr>
              <w:t xml:space="preserve"> Whale</w:t>
            </w:r>
          </w:p>
        </w:tc>
        <w:tc>
          <w:tcPr>
            <w:tcW w:w="2287" w:type="dxa"/>
            <w:shd w:val="clear" w:color="auto" w:fill="A6A6A6" w:themeFill="background1" w:themeFillShade="A6"/>
            <w:tcMar>
              <w:top w:w="100" w:type="dxa"/>
              <w:left w:w="100" w:type="dxa"/>
              <w:bottom w:w="100" w:type="dxa"/>
              <w:right w:w="100" w:type="dxa"/>
            </w:tcMar>
            <w:vAlign w:val="center"/>
          </w:tcPr>
          <w:p w:rsidR="00CC31CF" w:rsidRPr="00B27F43" w:rsidRDefault="00CC31CF" w:rsidP="00CC31CF">
            <w:pPr>
              <w:spacing w:line="240" w:lineRule="auto"/>
              <w:jc w:val="center"/>
              <w:rPr>
                <w:rFonts w:eastAsia="Times New Roman"/>
                <w:color w:val="000000"/>
                <w:sz w:val="20"/>
                <w:szCs w:val="20"/>
                <w:lang w:val="en-US"/>
              </w:rPr>
            </w:pPr>
            <w:r w:rsidRPr="00B27F43">
              <w:rPr>
                <w:rFonts w:eastAsia="Times New Roman"/>
                <w:color w:val="000000"/>
                <w:sz w:val="20"/>
                <w:szCs w:val="20"/>
                <w:lang w:val="en-US"/>
              </w:rPr>
              <w:t>See Table 1 (</w:t>
            </w:r>
            <w:r>
              <w:rPr>
                <w:rFonts w:eastAsia="Times New Roman"/>
                <w:color w:val="000000"/>
                <w:sz w:val="20"/>
                <w:szCs w:val="20"/>
                <w:lang w:val="en-US"/>
              </w:rPr>
              <w:t>Routine</w:t>
            </w:r>
            <w:r w:rsidRPr="00B27F43">
              <w:rPr>
                <w:rFonts w:eastAsia="Times New Roman"/>
                <w:color w:val="000000"/>
                <w:sz w:val="20"/>
                <w:szCs w:val="20"/>
                <w:lang w:val="en-US"/>
              </w:rPr>
              <w:t xml:space="preserve"> Effort Swimming)</w:t>
            </w:r>
          </w:p>
        </w:tc>
        <w:tc>
          <w:tcPr>
            <w:tcW w:w="897" w:type="dxa"/>
            <w:shd w:val="clear" w:color="auto" w:fill="A6A6A6" w:themeFill="background1" w:themeFillShade="A6"/>
            <w:tcMar>
              <w:top w:w="0" w:type="dxa"/>
              <w:left w:w="115" w:type="dxa"/>
              <w:bottom w:w="0" w:type="dxa"/>
              <w:right w:w="115" w:type="dxa"/>
            </w:tcMar>
            <w:vAlign w:val="center"/>
          </w:tcPr>
          <w:p w:rsidR="00CC31CF" w:rsidRPr="00B27F43" w:rsidRDefault="00CC31CF" w:rsidP="00CC31CF">
            <w:pPr>
              <w:spacing w:line="240" w:lineRule="auto"/>
              <w:jc w:val="center"/>
              <w:rPr>
                <w:rFonts w:eastAsia="Times New Roman"/>
                <w:color w:val="000000"/>
                <w:sz w:val="20"/>
                <w:szCs w:val="20"/>
                <w:lang w:val="en-US"/>
              </w:rPr>
            </w:pPr>
            <w:r w:rsidRPr="00B27F43">
              <w:rPr>
                <w:rFonts w:eastAsia="Times New Roman"/>
                <w:color w:val="000000"/>
                <w:sz w:val="20"/>
                <w:szCs w:val="20"/>
                <w:lang w:val="en-US"/>
              </w:rPr>
              <w:t>See Table 1</w:t>
            </w:r>
          </w:p>
        </w:tc>
        <w:tc>
          <w:tcPr>
            <w:tcW w:w="0" w:type="auto"/>
            <w:shd w:val="clear" w:color="auto" w:fill="A6A6A6" w:themeFill="background1" w:themeFillShade="A6"/>
            <w:tcMar>
              <w:top w:w="100" w:type="dxa"/>
              <w:left w:w="100" w:type="dxa"/>
              <w:bottom w:w="100" w:type="dxa"/>
              <w:right w:w="100" w:type="dxa"/>
            </w:tcMar>
            <w:vAlign w:val="center"/>
          </w:tcPr>
          <w:p w:rsidR="00CC31CF" w:rsidRPr="00B27F43" w:rsidRDefault="00CC31CF" w:rsidP="00CC31CF">
            <w:pPr>
              <w:spacing w:line="240" w:lineRule="auto"/>
              <w:jc w:val="center"/>
              <w:rPr>
                <w:rFonts w:eastAsia="Times New Roman"/>
                <w:color w:val="000000"/>
                <w:sz w:val="20"/>
                <w:szCs w:val="20"/>
                <w:lang w:val="en-US"/>
              </w:rPr>
            </w:pPr>
            <w:r w:rsidRPr="00B27F43">
              <w:rPr>
                <w:rFonts w:eastAsia="Times New Roman"/>
                <w:color w:val="000000"/>
                <w:sz w:val="20"/>
                <w:szCs w:val="20"/>
                <w:lang w:val="en-US"/>
              </w:rPr>
              <w:t>See Table 2</w:t>
            </w:r>
          </w:p>
        </w:tc>
        <w:tc>
          <w:tcPr>
            <w:tcW w:w="0" w:type="auto"/>
            <w:shd w:val="clear" w:color="auto" w:fill="A6A6A6" w:themeFill="background1" w:themeFillShade="A6"/>
            <w:tcMar>
              <w:top w:w="0" w:type="dxa"/>
              <w:left w:w="115" w:type="dxa"/>
              <w:bottom w:w="0" w:type="dxa"/>
              <w:right w:w="115" w:type="dxa"/>
            </w:tcMar>
            <w:vAlign w:val="center"/>
          </w:tcPr>
          <w:p w:rsidR="00CC31CF" w:rsidRPr="00B27F43" w:rsidRDefault="00CC31CF" w:rsidP="00CC31CF">
            <w:pPr>
              <w:spacing w:line="240" w:lineRule="auto"/>
              <w:jc w:val="center"/>
              <w:rPr>
                <w:rFonts w:eastAsia="Times New Roman"/>
                <w:color w:val="000000"/>
                <w:sz w:val="20"/>
                <w:szCs w:val="20"/>
                <w:lang w:val="en-US"/>
              </w:rPr>
            </w:pPr>
            <w:r w:rsidRPr="00B27F43">
              <w:rPr>
                <w:rFonts w:eastAsia="Times New Roman"/>
                <w:color w:val="000000"/>
                <w:sz w:val="20"/>
                <w:szCs w:val="20"/>
                <w:lang w:val="en-US"/>
              </w:rPr>
              <w:t>Current Study</w:t>
            </w:r>
          </w:p>
        </w:tc>
      </w:tr>
      <w:tr w:rsidR="00CC31CF" w:rsidRPr="00B27F43" w:rsidTr="00CC31CF">
        <w:trPr>
          <w:trHeight w:val="752"/>
          <w:jc w:val="center"/>
        </w:trPr>
        <w:tc>
          <w:tcPr>
            <w:tcW w:w="0" w:type="auto"/>
            <w:shd w:val="clear" w:color="auto" w:fill="E7E6E6"/>
            <w:tcMar>
              <w:top w:w="0" w:type="dxa"/>
              <w:left w:w="115" w:type="dxa"/>
              <w:bottom w:w="0" w:type="dxa"/>
              <w:right w:w="115" w:type="dxa"/>
            </w:tcMar>
            <w:vAlign w:val="center"/>
          </w:tcPr>
          <w:p w:rsidR="00CC31CF" w:rsidRPr="00B27F43" w:rsidRDefault="00CC31CF" w:rsidP="00CC31CF">
            <w:pPr>
              <w:spacing w:line="240" w:lineRule="auto"/>
              <w:jc w:val="center"/>
              <w:rPr>
                <w:rFonts w:ascii="Times New Roman" w:eastAsia="Times New Roman" w:hAnsi="Times New Roman" w:cs="Times New Roman"/>
                <w:sz w:val="24"/>
                <w:szCs w:val="24"/>
                <w:lang w:val="en-US"/>
              </w:rPr>
            </w:pPr>
            <w:r>
              <w:rPr>
                <w:rFonts w:eastAsia="Times New Roman"/>
                <w:b/>
                <w:bCs/>
                <w:i/>
                <w:iCs/>
                <w:color w:val="000000"/>
                <w:sz w:val="20"/>
                <w:szCs w:val="20"/>
                <w:lang w:val="en-US"/>
              </w:rPr>
              <w:t>Balaenoptera brydei</w:t>
            </w:r>
          </w:p>
          <w:p w:rsidR="00CC31CF" w:rsidRPr="00B27F43" w:rsidRDefault="00CC31CF" w:rsidP="00CC31CF">
            <w:pPr>
              <w:spacing w:line="240" w:lineRule="auto"/>
              <w:jc w:val="center"/>
              <w:rPr>
                <w:rFonts w:eastAsia="Times New Roman"/>
                <w:b/>
                <w:bCs/>
                <w:i/>
                <w:iCs/>
                <w:color w:val="000000"/>
                <w:sz w:val="20"/>
                <w:szCs w:val="20"/>
                <w:lang w:val="en-US"/>
              </w:rPr>
            </w:pPr>
            <w:r>
              <w:rPr>
                <w:rFonts w:eastAsia="Times New Roman"/>
                <w:i/>
                <w:iCs/>
                <w:color w:val="000000"/>
                <w:sz w:val="20"/>
                <w:szCs w:val="20"/>
                <w:lang w:val="en-US"/>
              </w:rPr>
              <w:t>Bryde’s</w:t>
            </w:r>
            <w:r w:rsidRPr="00B27F43">
              <w:rPr>
                <w:rFonts w:eastAsia="Times New Roman"/>
                <w:i/>
                <w:iCs/>
                <w:color w:val="000000"/>
                <w:sz w:val="20"/>
                <w:szCs w:val="20"/>
                <w:lang w:val="en-US"/>
              </w:rPr>
              <w:t xml:space="preserve"> Whale</w:t>
            </w:r>
          </w:p>
        </w:tc>
        <w:tc>
          <w:tcPr>
            <w:tcW w:w="2287" w:type="dxa"/>
            <w:shd w:val="clear" w:color="auto" w:fill="E7E6E6"/>
            <w:tcMar>
              <w:top w:w="100" w:type="dxa"/>
              <w:left w:w="100" w:type="dxa"/>
              <w:bottom w:w="100" w:type="dxa"/>
              <w:right w:w="100" w:type="dxa"/>
            </w:tcMar>
            <w:vAlign w:val="center"/>
          </w:tcPr>
          <w:p w:rsidR="00CC31CF" w:rsidRPr="00B27F43" w:rsidRDefault="00CC31CF" w:rsidP="00CC31CF">
            <w:pPr>
              <w:spacing w:line="240" w:lineRule="auto"/>
              <w:jc w:val="center"/>
              <w:rPr>
                <w:rFonts w:eastAsia="Times New Roman"/>
                <w:color w:val="000000"/>
                <w:sz w:val="20"/>
                <w:szCs w:val="20"/>
                <w:lang w:val="en-US"/>
              </w:rPr>
            </w:pPr>
            <w:r w:rsidRPr="00B27F43">
              <w:rPr>
                <w:rFonts w:eastAsia="Times New Roman"/>
                <w:color w:val="000000"/>
                <w:sz w:val="20"/>
                <w:szCs w:val="20"/>
                <w:lang w:val="en-US"/>
              </w:rPr>
              <w:t>See Table 1 (</w:t>
            </w:r>
            <w:r>
              <w:rPr>
                <w:rFonts w:eastAsia="Times New Roman"/>
                <w:color w:val="000000"/>
                <w:sz w:val="20"/>
                <w:szCs w:val="20"/>
                <w:lang w:val="en-US"/>
              </w:rPr>
              <w:t>Routine</w:t>
            </w:r>
            <w:r w:rsidRPr="00B27F43">
              <w:rPr>
                <w:rFonts w:eastAsia="Times New Roman"/>
                <w:color w:val="000000"/>
                <w:sz w:val="20"/>
                <w:szCs w:val="20"/>
                <w:lang w:val="en-US"/>
              </w:rPr>
              <w:t xml:space="preserve"> Effort Swimming)</w:t>
            </w:r>
          </w:p>
        </w:tc>
        <w:tc>
          <w:tcPr>
            <w:tcW w:w="897" w:type="dxa"/>
            <w:shd w:val="clear" w:color="auto" w:fill="E7E6E6"/>
            <w:tcMar>
              <w:top w:w="0" w:type="dxa"/>
              <w:left w:w="115" w:type="dxa"/>
              <w:bottom w:w="0" w:type="dxa"/>
              <w:right w:w="115" w:type="dxa"/>
            </w:tcMar>
            <w:vAlign w:val="center"/>
          </w:tcPr>
          <w:p w:rsidR="00CC31CF" w:rsidRPr="00B27F43" w:rsidRDefault="00CC31CF" w:rsidP="00CC31CF">
            <w:pPr>
              <w:spacing w:line="240" w:lineRule="auto"/>
              <w:jc w:val="center"/>
              <w:rPr>
                <w:rFonts w:eastAsia="Times New Roman"/>
                <w:color w:val="000000"/>
                <w:sz w:val="20"/>
                <w:szCs w:val="20"/>
                <w:lang w:val="en-US"/>
              </w:rPr>
            </w:pPr>
            <w:r w:rsidRPr="00B27F43">
              <w:rPr>
                <w:rFonts w:eastAsia="Times New Roman"/>
                <w:color w:val="000000"/>
                <w:sz w:val="20"/>
                <w:szCs w:val="20"/>
                <w:lang w:val="en-US"/>
              </w:rPr>
              <w:t>See Table 1</w:t>
            </w:r>
          </w:p>
        </w:tc>
        <w:tc>
          <w:tcPr>
            <w:tcW w:w="0" w:type="auto"/>
            <w:shd w:val="clear" w:color="auto" w:fill="E7E6E6"/>
            <w:tcMar>
              <w:top w:w="100" w:type="dxa"/>
              <w:left w:w="100" w:type="dxa"/>
              <w:bottom w:w="100" w:type="dxa"/>
              <w:right w:w="100" w:type="dxa"/>
            </w:tcMar>
            <w:vAlign w:val="center"/>
          </w:tcPr>
          <w:p w:rsidR="00CC31CF" w:rsidRPr="00B27F43" w:rsidRDefault="00CC31CF" w:rsidP="00CC31CF">
            <w:pPr>
              <w:spacing w:line="240" w:lineRule="auto"/>
              <w:jc w:val="center"/>
              <w:rPr>
                <w:rFonts w:eastAsia="Times New Roman"/>
                <w:color w:val="000000"/>
                <w:sz w:val="20"/>
                <w:szCs w:val="20"/>
                <w:lang w:val="en-US"/>
              </w:rPr>
            </w:pPr>
            <w:r w:rsidRPr="00B27F43">
              <w:rPr>
                <w:rFonts w:eastAsia="Times New Roman"/>
                <w:color w:val="000000"/>
                <w:sz w:val="20"/>
                <w:szCs w:val="20"/>
                <w:lang w:val="en-US"/>
              </w:rPr>
              <w:t>See Table 2</w:t>
            </w:r>
          </w:p>
        </w:tc>
        <w:tc>
          <w:tcPr>
            <w:tcW w:w="0" w:type="auto"/>
            <w:shd w:val="clear" w:color="auto" w:fill="E7E6E6"/>
            <w:tcMar>
              <w:top w:w="0" w:type="dxa"/>
              <w:left w:w="115" w:type="dxa"/>
              <w:bottom w:w="0" w:type="dxa"/>
              <w:right w:w="115" w:type="dxa"/>
            </w:tcMar>
            <w:vAlign w:val="center"/>
          </w:tcPr>
          <w:p w:rsidR="00CC31CF" w:rsidRPr="00B27F43" w:rsidRDefault="00CC31CF" w:rsidP="00CC31CF">
            <w:pPr>
              <w:spacing w:line="240" w:lineRule="auto"/>
              <w:jc w:val="center"/>
              <w:rPr>
                <w:rFonts w:eastAsia="Times New Roman"/>
                <w:color w:val="000000"/>
                <w:sz w:val="20"/>
                <w:szCs w:val="20"/>
                <w:lang w:val="en-US"/>
              </w:rPr>
            </w:pPr>
            <w:r w:rsidRPr="00B27F43">
              <w:rPr>
                <w:rFonts w:eastAsia="Times New Roman"/>
                <w:color w:val="000000"/>
                <w:sz w:val="20"/>
                <w:szCs w:val="20"/>
                <w:lang w:val="en-US"/>
              </w:rPr>
              <w:t>Current Study</w:t>
            </w:r>
          </w:p>
        </w:tc>
      </w:tr>
    </w:tbl>
    <w:p w:rsidR="00B27F43" w:rsidRPr="00B27F43" w:rsidRDefault="00B27F43" w:rsidP="00B27F43">
      <w:pPr>
        <w:spacing w:line="240" w:lineRule="auto"/>
        <w:rPr>
          <w:rFonts w:ascii="Times New Roman" w:eastAsia="Times New Roman" w:hAnsi="Times New Roman" w:cs="Times New Roman"/>
          <w:sz w:val="24"/>
          <w:szCs w:val="24"/>
          <w:lang w:val="en-US"/>
        </w:rPr>
      </w:pPr>
    </w:p>
    <w:p w:rsidR="00B27F43" w:rsidRPr="00B27F43" w:rsidRDefault="00B27F43" w:rsidP="00B27F43">
      <w:pPr>
        <w:spacing w:line="240" w:lineRule="auto"/>
        <w:rPr>
          <w:rFonts w:ascii="Times New Roman" w:eastAsia="Times New Roman" w:hAnsi="Times New Roman" w:cs="Times New Roman"/>
          <w:sz w:val="24"/>
          <w:szCs w:val="24"/>
          <w:lang w:val="en-US"/>
        </w:rPr>
      </w:pPr>
      <w:r w:rsidRPr="00B27F43">
        <w:rPr>
          <w:rFonts w:eastAsia="Times New Roman"/>
          <w:color w:val="000000"/>
          <w:sz w:val="24"/>
          <w:szCs w:val="24"/>
          <w:lang w:val="en-US"/>
        </w:rPr>
        <w:t>Table 4. Propulsive efficiency and metadata collected from various sources for the creation of figure 8.</w:t>
      </w:r>
    </w:p>
    <w:p w:rsidR="0030022E" w:rsidRPr="00FC2B42" w:rsidRDefault="00B27F43" w:rsidP="00EA0E97">
      <w:pPr>
        <w:spacing w:after="240" w:line="240" w:lineRule="auto"/>
        <w:rPr>
          <w:sz w:val="24"/>
          <w:szCs w:val="24"/>
          <w:lang w:val="en-US"/>
        </w:rPr>
      </w:pPr>
      <w:r w:rsidRPr="00B27F43">
        <w:rPr>
          <w:rFonts w:ascii="Times New Roman" w:eastAsia="Times New Roman" w:hAnsi="Times New Roman" w:cs="Times New Roman"/>
          <w:sz w:val="24"/>
          <w:szCs w:val="24"/>
          <w:lang w:val="en-US"/>
        </w:rPr>
        <w:br/>
      </w:r>
      <w:r w:rsidRPr="00B27F43">
        <w:rPr>
          <w:rFonts w:ascii="Times New Roman" w:eastAsia="Times New Roman" w:hAnsi="Times New Roman" w:cs="Times New Roman"/>
          <w:sz w:val="24"/>
          <w:szCs w:val="24"/>
          <w:lang w:val="en-US"/>
        </w:rPr>
        <w:br/>
      </w:r>
      <w:r w:rsidRPr="00B27F43">
        <w:rPr>
          <w:rFonts w:ascii="Times New Roman" w:eastAsia="Times New Roman" w:hAnsi="Times New Roman" w:cs="Times New Roman"/>
          <w:sz w:val="24"/>
          <w:szCs w:val="24"/>
          <w:lang w:val="en-US"/>
        </w:rPr>
        <w:br/>
      </w:r>
      <w:r w:rsidRPr="00B27F43">
        <w:rPr>
          <w:rFonts w:ascii="Times New Roman" w:eastAsia="Times New Roman" w:hAnsi="Times New Roman" w:cs="Times New Roman"/>
          <w:sz w:val="24"/>
          <w:szCs w:val="24"/>
          <w:lang w:val="en-US"/>
        </w:rPr>
        <w:br/>
      </w:r>
      <w:r w:rsidRPr="00B27F43">
        <w:rPr>
          <w:rFonts w:ascii="Times New Roman" w:eastAsia="Times New Roman" w:hAnsi="Times New Roman" w:cs="Times New Roman"/>
          <w:sz w:val="24"/>
          <w:szCs w:val="24"/>
          <w:lang w:val="en-US"/>
        </w:rPr>
        <w:br/>
      </w:r>
      <w:r w:rsidRPr="00B27F43">
        <w:rPr>
          <w:rFonts w:ascii="Times New Roman" w:eastAsia="Times New Roman" w:hAnsi="Times New Roman" w:cs="Times New Roman"/>
          <w:sz w:val="24"/>
          <w:szCs w:val="24"/>
          <w:lang w:val="en-US"/>
        </w:rPr>
        <w:br/>
      </w:r>
      <w:r w:rsidRPr="00B27F43">
        <w:rPr>
          <w:rFonts w:ascii="Times New Roman" w:eastAsia="Times New Roman" w:hAnsi="Times New Roman" w:cs="Times New Roman"/>
          <w:sz w:val="24"/>
          <w:szCs w:val="24"/>
          <w:lang w:val="en-US"/>
        </w:rPr>
        <w:br/>
      </w:r>
    </w:p>
    <w:p w:rsidR="00FC2B42" w:rsidRPr="00FC2B42" w:rsidRDefault="00FC2B42" w:rsidP="00FC2B42">
      <w:pPr>
        <w:jc w:val="both"/>
        <w:rPr>
          <w:sz w:val="24"/>
          <w:szCs w:val="24"/>
        </w:rPr>
      </w:pPr>
    </w:p>
    <w:sectPr w:rsidR="00FC2B42" w:rsidRPr="00FC2B42">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Hayden Smith" w:date="2020-08-13T16:42:00Z" w:initials="HS">
    <w:p w:rsidR="000D2005" w:rsidRDefault="000D2005">
      <w:pPr>
        <w:pStyle w:val="CommentText"/>
      </w:pPr>
      <w:r>
        <w:rPr>
          <w:rStyle w:val="CommentReference"/>
        </w:rPr>
        <w:annotationRef/>
      </w:r>
      <w:r>
        <w:t>How to cite this since it is in review</w:t>
      </w:r>
      <w:r w:rsidR="007672FB">
        <w:t xml:space="preserve"> or which publication is it currently?</w:t>
      </w:r>
    </w:p>
  </w:comment>
  <w:comment w:id="3" w:author="Hayden Smith" w:date="2020-08-13T17:06:00Z" w:initials="HS">
    <w:p w:rsidR="000D2005" w:rsidRDefault="000D2005">
      <w:pPr>
        <w:pStyle w:val="CommentText"/>
      </w:pPr>
      <w:r>
        <w:rPr>
          <w:rStyle w:val="CommentReference"/>
        </w:rPr>
        <w:annotationRef/>
      </w:r>
      <w:r>
        <w:t xml:space="preserve">Cant find </w:t>
      </w:r>
    </w:p>
  </w:comment>
  <w:comment w:id="4" w:author="Hayden Smith" w:date="2020-08-13T17:07:00Z" w:initials="HS">
    <w:p w:rsidR="000D2005" w:rsidRDefault="000D2005">
      <w:pPr>
        <w:pStyle w:val="CommentText"/>
      </w:pPr>
      <w:r>
        <w:rPr>
          <w:rStyle w:val="CommentReference"/>
        </w:rPr>
        <w:annotationRef/>
      </w:r>
      <w:r>
        <w:t>Also cant find</w:t>
      </w:r>
    </w:p>
  </w:comment>
  <w:comment w:id="7" w:author="Hayden Smith" w:date="2020-08-13T17:27:00Z" w:initials="HS">
    <w:p w:rsidR="000904BD" w:rsidRDefault="000904BD">
      <w:pPr>
        <w:pStyle w:val="CommentText"/>
      </w:pPr>
      <w:r>
        <w:rPr>
          <w:rStyle w:val="CommentReference"/>
        </w:rPr>
        <w:annotationRef/>
      </w:r>
      <w:r>
        <w:t>Cant find</w:t>
      </w:r>
    </w:p>
  </w:comment>
  <w:comment w:id="8" w:author="Hayden Smith" w:date="2020-08-13T18:04:00Z" w:initials="HS">
    <w:p w:rsidR="009509C0" w:rsidRDefault="009509C0">
      <w:pPr>
        <w:pStyle w:val="CommentText"/>
      </w:pPr>
      <w:r>
        <w:rPr>
          <w:rStyle w:val="CommentReference"/>
        </w:rPr>
        <w:annotationRef/>
      </w:r>
      <w:r>
        <w:t>I need the dates for these in order to find the citation online</w:t>
      </w:r>
    </w:p>
  </w:comment>
  <w:comment w:id="9" w:author="Hayden Smith" w:date="2020-08-13T18:10:00Z" w:initials="HS">
    <w:p w:rsidR="009509C0" w:rsidRDefault="009509C0">
      <w:pPr>
        <w:pStyle w:val="CommentText"/>
      </w:pPr>
      <w:r>
        <w:rPr>
          <w:rStyle w:val="CommentReference"/>
        </w:rPr>
        <w:annotationRef/>
      </w:r>
      <w:r>
        <w:t>I am unsure of which paper but a citation to at least one is below (please insert in references if you think it’s correct):</w:t>
      </w:r>
    </w:p>
    <w:p w:rsidR="009509C0" w:rsidRDefault="009509C0">
      <w:pPr>
        <w:pStyle w:val="CommentText"/>
      </w:pPr>
    </w:p>
    <w:p w:rsidR="009509C0" w:rsidRPr="009509C0" w:rsidRDefault="009509C0" w:rsidP="009509C0">
      <w:pPr>
        <w:spacing w:line="240" w:lineRule="auto"/>
        <w:rPr>
          <w:rFonts w:ascii="Times New Roman" w:eastAsia="Times New Roman" w:hAnsi="Times New Roman" w:cs="Times New Roman"/>
          <w:sz w:val="24"/>
          <w:szCs w:val="24"/>
          <w:lang w:val="en-US"/>
        </w:rPr>
      </w:pPr>
      <w:r w:rsidRPr="009509C0">
        <w:rPr>
          <w:rFonts w:ascii="Helvetica" w:eastAsia="Times New Roman" w:hAnsi="Helvetica" w:cs="Times New Roman"/>
          <w:color w:val="202020"/>
          <w:sz w:val="20"/>
          <w:szCs w:val="20"/>
          <w:shd w:val="clear" w:color="auto" w:fill="FFFFFF"/>
          <w:lang w:val="en-US"/>
        </w:rPr>
        <w:t>Potvin J, Werth AJ (2017) Oral cavity hydrodynamics and drag production in Balaenid whale suspension feeding. PLoS ONE 12(4): e0175220.</w:t>
      </w:r>
    </w:p>
    <w:p w:rsidR="009509C0" w:rsidRDefault="009509C0">
      <w:pPr>
        <w:pStyle w:val="CommentText"/>
      </w:pPr>
    </w:p>
    <w:p w:rsidR="009509C0" w:rsidRDefault="009509C0">
      <w:pPr>
        <w:pStyle w:val="CommentText"/>
      </w:pPr>
    </w:p>
    <w:p w:rsidR="009509C0" w:rsidRDefault="009509C0">
      <w:pPr>
        <w:pStyle w:val="CommentText"/>
      </w:pPr>
    </w:p>
  </w:comment>
  <w:comment w:id="12" w:author="Ari Seth Friedlaender" w:date="2020-07-27T10:30:00Z" w:initials="ASF">
    <w:p w:rsidR="00CC44B7" w:rsidRDefault="00CC44B7">
      <w:pPr>
        <w:pStyle w:val="CommentText"/>
      </w:pPr>
      <w:r>
        <w:rPr>
          <w:rStyle w:val="CommentReference"/>
        </w:rPr>
        <w:annotationRef/>
      </w:r>
      <w:r>
        <w:t>KC should add in the ACA permit for UAS from Dave Johnston’s lab</w:t>
      </w:r>
    </w:p>
  </w:comment>
  <w:comment w:id="13" w:author="Ari Seth Friedlaender" w:date="2020-07-27T10:31:00Z" w:initials="ASF">
    <w:p w:rsidR="00CC44B7" w:rsidRDefault="00CC44B7">
      <w:pPr>
        <w:pStyle w:val="CommentText"/>
      </w:pPr>
      <w:r>
        <w:rPr>
          <w:rStyle w:val="CommentReference"/>
        </w:rPr>
        <w:annotationRef/>
      </w:r>
      <w:r>
        <w:t>If images and tag data are coming from any of our tour ship platforms we need to mention WWF as a funder.  Can you provide more details on the Antarctic tag work?</w:t>
      </w:r>
    </w:p>
  </w:comment>
  <w:comment w:id="14" w:author="Hayden Smith" w:date="2020-08-12T16:40:00Z" w:initials="HS">
    <w:p w:rsidR="00CC44B7" w:rsidRDefault="00CC44B7">
      <w:pPr>
        <w:pStyle w:val="CommentText"/>
      </w:pPr>
      <w:r>
        <w:rPr>
          <w:rStyle w:val="CommentReference"/>
        </w:rPr>
        <w:annotationRef/>
      </w:r>
      <w:r>
        <w:t>Is this correct citation</w:t>
      </w:r>
    </w:p>
  </w:comment>
</w:comments>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C53AB3" w16cex:dateUtc="2020-07-24T17:47:00Z"/>
  <w16cex:commentExtensible w16cex:durableId="22C53B08" w16cex:dateUtc="2020-07-24T17:48:00Z"/>
  <w16cex:commentExtensible w16cex:durableId="22C53C03" w16cex:dateUtc="2020-07-24T17:52:00Z"/>
  <w16cex:commentExtensible w16cex:durableId="22C923D7" w16cex:dateUtc="2020-07-27T16:58:00Z"/>
  <w16cex:commentExtensible w16cex:durableId="22C92437" w16cex:dateUtc="2020-07-27T17:00:00Z"/>
  <w16cex:commentExtensible w16cex:durableId="22C92485" w16cex:dateUtc="2020-07-27T17:01:00Z"/>
  <w16cex:commentExtensible w16cex:durableId="22C53CEA" w16cex:dateUtc="2020-07-24T17:56:00Z"/>
  <w16cex:commentExtensible w16cex:durableId="22C7F16F" w16cex:dateUtc="2020-07-26T19:11:00Z"/>
  <w16cex:commentExtensible w16cex:durableId="22C7F144" w16cex:dateUtc="2020-07-26T19:10:00Z"/>
  <w16cex:commentExtensible w16cex:durableId="22C53F0A" w16cex:dateUtc="2020-07-24T18:05:00Z"/>
  <w16cex:commentExtensible w16cex:durableId="22C53FE2" w16cex:dateUtc="2020-07-24T18:09:00Z"/>
  <w16cex:commentExtensible w16cex:durableId="22C7F32F" w16cex:dateUtc="2020-07-26T19:18:00Z"/>
  <w16cex:commentExtensible w16cex:durableId="22C54028" w16cex:dateUtc="2020-07-24T18:10:00Z"/>
  <w16cex:commentExtensible w16cex:durableId="22C7F379" w16cex:dateUtc="2020-07-26T19:20:00Z"/>
  <w16cex:commentExtensible w16cex:durableId="22C540A0" w16cex:dateUtc="2020-07-24T18:12:00Z"/>
  <w16cex:commentExtensible w16cex:durableId="22C92544" w16cex:dateUtc="2020-07-27T17:04:00Z"/>
  <w16cex:commentExtensible w16cex:durableId="22C9256D" w16cex:dateUtc="2020-07-27T17:05:00Z"/>
  <w16cex:commentExtensible w16cex:durableId="22C540BE" w16cex:dateUtc="2020-07-24T18:13:00Z"/>
  <w16cex:commentExtensible w16cex:durableId="22C5438E" w16cex:dateUtc="2020-07-24T18:25:00Z"/>
  <w16cex:commentExtensible w16cex:durableId="22C543EA" w16cex:dateUtc="2020-07-24T18:26:00Z"/>
  <w16cex:commentExtensible w16cex:durableId="22C925A7" w16cex:dateUtc="2020-07-27T17:06:00Z"/>
  <w16cex:commentExtensible w16cex:durableId="22C925A8" w16cex:dateUtc="2020-07-27T17:06:00Z"/>
  <w16cex:commentExtensible w16cex:durableId="22C92636" w16cex:dateUtc="2020-07-27T17:08:00Z"/>
  <w16cex:commentExtensible w16cex:durableId="22C92656" w16cex:dateUtc="2020-07-27T17:09:00Z"/>
  <w16cex:commentExtensible w16cex:durableId="22C54621" w16cex:dateUtc="2020-07-24T18:36:00Z"/>
  <w16cex:commentExtensible w16cex:durableId="22C92679" w16cex:dateUtc="2020-07-27T17:10:00Z"/>
  <w16cex:commentExtensible w16cex:durableId="22C926A6" w16cex:dateUtc="2020-07-27T17:10:00Z"/>
  <w16cex:commentExtensible w16cex:durableId="22C926CA" w16cex:dateUtc="2020-07-27T17:11:00Z"/>
  <w16cex:commentExtensible w16cex:durableId="22C927C4" w16cex:dateUtc="2020-07-27T17:15:00Z"/>
  <w16cex:commentExtensible w16cex:durableId="22C92820" w16cex:dateUtc="2020-07-27T17:17:00Z"/>
  <w16cex:commentExtensible w16cex:durableId="22C546DA" w16cex:dateUtc="2020-07-24T18:39:00Z"/>
  <w16cex:commentExtensible w16cex:durableId="22C9289E" w16cex:dateUtc="2020-07-27T17:19:00Z"/>
  <w16cex:commentExtensible w16cex:durableId="22C928F3" w16cex:dateUtc="2020-07-27T17:20:00Z"/>
  <w16cex:commentExtensible w16cex:durableId="22C548BA" w16cex:dateUtc="2020-07-24T18:47:00Z"/>
  <w16cex:commentExtensible w16cex:durableId="22C92903" w16cex:dateUtc="2020-07-27T17:20:00Z"/>
  <w16cex:commentExtensible w16cex:durableId="22C54DB9" w16cex:dateUtc="2020-07-24T19:08:00Z"/>
  <w16cex:commentExtensible w16cex:durableId="22C9297F" w16cex:dateUtc="2020-07-27T17:22:00Z"/>
  <w16cex:commentExtensible w16cex:durableId="22C54FA8" w16cex:dateUtc="2020-07-24T19:16:00Z"/>
  <w16cex:commentExtensible w16cex:durableId="22C550EA" w16cex:dateUtc="2020-07-24T19:22:00Z"/>
  <w16cex:commentExtensible w16cex:durableId="22C92A0D" w16cex:dateUtc="2020-07-27T17:25:00Z"/>
  <w16cex:commentExtensible w16cex:durableId="22C92A3C" w16cex:dateUtc="2020-07-27T17:26:00Z"/>
  <w16cex:commentExtensible w16cex:durableId="22C55183" w16cex:dateUtc="2020-07-24T19:24:00Z"/>
  <w16cex:commentExtensible w16cex:durableId="22C7F459" w16cex:dateUtc="2020-07-26T19:23:00Z"/>
  <w16cex:commentExtensible w16cex:durableId="22C552A1" w16cex:dateUtc="2020-07-24T19:29:00Z"/>
  <w16cex:commentExtensible w16cex:durableId="22C5533E" w16cex:dateUtc="2020-07-24T19:31:00Z"/>
  <w16cex:commentExtensible w16cex:durableId="22C5535D" w16cex:dateUtc="2020-07-24T19:32:00Z"/>
  <w16cex:commentExtensible w16cex:durableId="22C92AB8" w16cex:dateUtc="2020-07-27T17:28:00Z"/>
  <w16cex:commentExtensible w16cex:durableId="22C55382" w16cex:dateUtc="2020-07-24T19:33:00Z"/>
  <w16cex:commentExtensible w16cex:durableId="22C7F5A5" w16cex:dateUtc="2020-07-26T19:29:00Z"/>
  <w16cex:commentExtensible w16cex:durableId="22C554EA" w16cex:dateUtc="2020-07-24T19:39:00Z"/>
  <w16cex:commentExtensible w16cex:durableId="22C55502" w16cex:dateUtc="2020-07-24T19:39:00Z"/>
  <w16cex:commentExtensible w16cex:durableId="22C92B48" w16cex:dateUtc="2020-07-27T17:30:00Z"/>
  <w16cex:commentExtensible w16cex:durableId="22C92B2A" w16cex:dateUtc="2020-07-27T17:30:00Z"/>
  <w16cex:commentExtensible w16cex:durableId="22C92B65" w16cex:dateUtc="2020-07-27T17:31:00Z"/>
</w16cex:commentsExtensibl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Yu Mincho">
    <w:panose1 w:val="02020400000000000000"/>
    <w:charset w:val="80"/>
    <w:family w:val="roman"/>
    <w:pitch w:val="variable"/>
    <w:sig w:usb0="800002E7" w:usb1="2AC7FCFF" w:usb2="00000012" w:usb3="00000000" w:csb0="0002009F" w:csb1="00000000"/>
  </w:font>
  <w:font w:name="Roboto">
    <w:altName w:val="Arial"/>
    <w:panose1 w:val="020B0604020202020204"/>
    <w:charset w:val="00"/>
    <w:family w:val="auto"/>
    <w:pitch w:val="default"/>
  </w:font>
  <w:font w:name="Helvetica">
    <w:panose1 w:val="00000000000000000000"/>
    <w:charset w:val="00"/>
    <w:family w:val="auto"/>
    <w:pitch w:val="variable"/>
    <w:sig w:usb0="E00002FF" w:usb1="5000785B" w:usb2="00000000" w:usb3="00000000" w:csb0="000001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E138DC"/>
    <w:multiLevelType w:val="hybridMultilevel"/>
    <w:tmpl w:val="4C604D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C8318D"/>
    <w:multiLevelType w:val="hybridMultilevel"/>
    <w:tmpl w:val="7C62394E"/>
    <w:lvl w:ilvl="0" w:tplc="ED684672">
      <w:start w:val="1"/>
      <w:numFmt w:val="bullet"/>
      <w:lvlText w:val="•"/>
      <w:lvlJc w:val="left"/>
      <w:pPr>
        <w:tabs>
          <w:tab w:val="num" w:pos="720"/>
        </w:tabs>
        <w:ind w:left="720" w:hanging="360"/>
      </w:pPr>
      <w:rPr>
        <w:rFonts w:ascii="Arial" w:hAnsi="Arial" w:hint="default"/>
      </w:rPr>
    </w:lvl>
    <w:lvl w:ilvl="1" w:tplc="11C29426" w:tentative="1">
      <w:start w:val="1"/>
      <w:numFmt w:val="bullet"/>
      <w:lvlText w:val="•"/>
      <w:lvlJc w:val="left"/>
      <w:pPr>
        <w:tabs>
          <w:tab w:val="num" w:pos="1440"/>
        </w:tabs>
        <w:ind w:left="1440" w:hanging="360"/>
      </w:pPr>
      <w:rPr>
        <w:rFonts w:ascii="Arial" w:hAnsi="Arial" w:hint="default"/>
      </w:rPr>
    </w:lvl>
    <w:lvl w:ilvl="2" w:tplc="1040D00C" w:tentative="1">
      <w:start w:val="1"/>
      <w:numFmt w:val="bullet"/>
      <w:lvlText w:val="•"/>
      <w:lvlJc w:val="left"/>
      <w:pPr>
        <w:tabs>
          <w:tab w:val="num" w:pos="2160"/>
        </w:tabs>
        <w:ind w:left="2160" w:hanging="360"/>
      </w:pPr>
      <w:rPr>
        <w:rFonts w:ascii="Arial" w:hAnsi="Arial" w:hint="default"/>
      </w:rPr>
    </w:lvl>
    <w:lvl w:ilvl="3" w:tplc="E2209F12" w:tentative="1">
      <w:start w:val="1"/>
      <w:numFmt w:val="bullet"/>
      <w:lvlText w:val="•"/>
      <w:lvlJc w:val="left"/>
      <w:pPr>
        <w:tabs>
          <w:tab w:val="num" w:pos="2880"/>
        </w:tabs>
        <w:ind w:left="2880" w:hanging="360"/>
      </w:pPr>
      <w:rPr>
        <w:rFonts w:ascii="Arial" w:hAnsi="Arial" w:hint="default"/>
      </w:rPr>
    </w:lvl>
    <w:lvl w:ilvl="4" w:tplc="E01AF834" w:tentative="1">
      <w:start w:val="1"/>
      <w:numFmt w:val="bullet"/>
      <w:lvlText w:val="•"/>
      <w:lvlJc w:val="left"/>
      <w:pPr>
        <w:tabs>
          <w:tab w:val="num" w:pos="3600"/>
        </w:tabs>
        <w:ind w:left="3600" w:hanging="360"/>
      </w:pPr>
      <w:rPr>
        <w:rFonts w:ascii="Arial" w:hAnsi="Arial" w:hint="default"/>
      </w:rPr>
    </w:lvl>
    <w:lvl w:ilvl="5" w:tplc="78E426F2" w:tentative="1">
      <w:start w:val="1"/>
      <w:numFmt w:val="bullet"/>
      <w:lvlText w:val="•"/>
      <w:lvlJc w:val="left"/>
      <w:pPr>
        <w:tabs>
          <w:tab w:val="num" w:pos="4320"/>
        </w:tabs>
        <w:ind w:left="4320" w:hanging="360"/>
      </w:pPr>
      <w:rPr>
        <w:rFonts w:ascii="Arial" w:hAnsi="Arial" w:hint="default"/>
      </w:rPr>
    </w:lvl>
    <w:lvl w:ilvl="6" w:tplc="939C617E" w:tentative="1">
      <w:start w:val="1"/>
      <w:numFmt w:val="bullet"/>
      <w:lvlText w:val="•"/>
      <w:lvlJc w:val="left"/>
      <w:pPr>
        <w:tabs>
          <w:tab w:val="num" w:pos="5040"/>
        </w:tabs>
        <w:ind w:left="5040" w:hanging="360"/>
      </w:pPr>
      <w:rPr>
        <w:rFonts w:ascii="Arial" w:hAnsi="Arial" w:hint="default"/>
      </w:rPr>
    </w:lvl>
    <w:lvl w:ilvl="7" w:tplc="8F7AB98E" w:tentative="1">
      <w:start w:val="1"/>
      <w:numFmt w:val="bullet"/>
      <w:lvlText w:val="•"/>
      <w:lvlJc w:val="left"/>
      <w:pPr>
        <w:tabs>
          <w:tab w:val="num" w:pos="5760"/>
        </w:tabs>
        <w:ind w:left="5760" w:hanging="360"/>
      </w:pPr>
      <w:rPr>
        <w:rFonts w:ascii="Arial" w:hAnsi="Arial" w:hint="default"/>
      </w:rPr>
    </w:lvl>
    <w:lvl w:ilvl="8" w:tplc="0CC66234"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A1009D0"/>
    <w:multiLevelType w:val="multilevel"/>
    <w:tmpl w:val="64769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E47AB6"/>
    <w:multiLevelType w:val="multilevel"/>
    <w:tmpl w:val="CC429CA4"/>
    <w:lvl w:ilvl="0">
      <w:start w:val="1"/>
      <w:numFmt w:val="decimal"/>
      <w:lvlText w:val="%1."/>
      <w:lvlJc w:val="left"/>
      <w:pPr>
        <w:tabs>
          <w:tab w:val="num" w:pos="5040"/>
        </w:tabs>
        <w:ind w:left="5040" w:hanging="360"/>
      </w:pPr>
    </w:lvl>
    <w:lvl w:ilvl="1" w:tentative="1">
      <w:start w:val="1"/>
      <w:numFmt w:val="decimal"/>
      <w:lvlText w:val="%2."/>
      <w:lvlJc w:val="left"/>
      <w:pPr>
        <w:tabs>
          <w:tab w:val="num" w:pos="5760"/>
        </w:tabs>
        <w:ind w:left="5760" w:hanging="360"/>
      </w:pPr>
    </w:lvl>
    <w:lvl w:ilvl="2" w:tentative="1">
      <w:start w:val="1"/>
      <w:numFmt w:val="decimal"/>
      <w:lvlText w:val="%3."/>
      <w:lvlJc w:val="left"/>
      <w:pPr>
        <w:tabs>
          <w:tab w:val="num" w:pos="6480"/>
        </w:tabs>
        <w:ind w:left="6480" w:hanging="360"/>
      </w:pPr>
    </w:lvl>
    <w:lvl w:ilvl="3" w:tentative="1">
      <w:start w:val="1"/>
      <w:numFmt w:val="decimal"/>
      <w:lvlText w:val="%4."/>
      <w:lvlJc w:val="left"/>
      <w:pPr>
        <w:tabs>
          <w:tab w:val="num" w:pos="7200"/>
        </w:tabs>
        <w:ind w:left="7200" w:hanging="360"/>
      </w:pPr>
    </w:lvl>
    <w:lvl w:ilvl="4" w:tentative="1">
      <w:start w:val="1"/>
      <w:numFmt w:val="decimal"/>
      <w:lvlText w:val="%5."/>
      <w:lvlJc w:val="left"/>
      <w:pPr>
        <w:tabs>
          <w:tab w:val="num" w:pos="7920"/>
        </w:tabs>
        <w:ind w:left="7920" w:hanging="360"/>
      </w:pPr>
    </w:lvl>
    <w:lvl w:ilvl="5" w:tentative="1">
      <w:start w:val="1"/>
      <w:numFmt w:val="decimal"/>
      <w:lvlText w:val="%6."/>
      <w:lvlJc w:val="left"/>
      <w:pPr>
        <w:tabs>
          <w:tab w:val="num" w:pos="8640"/>
        </w:tabs>
        <w:ind w:left="8640" w:hanging="360"/>
      </w:pPr>
    </w:lvl>
    <w:lvl w:ilvl="6" w:tentative="1">
      <w:start w:val="1"/>
      <w:numFmt w:val="decimal"/>
      <w:lvlText w:val="%7."/>
      <w:lvlJc w:val="left"/>
      <w:pPr>
        <w:tabs>
          <w:tab w:val="num" w:pos="9360"/>
        </w:tabs>
        <w:ind w:left="9360" w:hanging="360"/>
      </w:pPr>
    </w:lvl>
    <w:lvl w:ilvl="7" w:tentative="1">
      <w:start w:val="1"/>
      <w:numFmt w:val="decimal"/>
      <w:lvlText w:val="%8."/>
      <w:lvlJc w:val="left"/>
      <w:pPr>
        <w:tabs>
          <w:tab w:val="num" w:pos="10080"/>
        </w:tabs>
        <w:ind w:left="10080" w:hanging="360"/>
      </w:pPr>
    </w:lvl>
    <w:lvl w:ilvl="8" w:tentative="1">
      <w:start w:val="1"/>
      <w:numFmt w:val="decimal"/>
      <w:lvlText w:val="%9."/>
      <w:lvlJc w:val="left"/>
      <w:pPr>
        <w:tabs>
          <w:tab w:val="num" w:pos="10800"/>
        </w:tabs>
        <w:ind w:left="10800" w:hanging="360"/>
      </w:pPr>
    </w:lvl>
  </w:abstractNum>
  <w:abstractNum w:abstractNumId="4" w15:restartNumberingAfterBreak="0">
    <w:nsid w:val="34530BCD"/>
    <w:multiLevelType w:val="hybridMultilevel"/>
    <w:tmpl w:val="CAFA819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D8F4DE4"/>
    <w:multiLevelType w:val="hybridMultilevel"/>
    <w:tmpl w:val="DB4EF4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A505BC5"/>
    <w:multiLevelType w:val="multilevel"/>
    <w:tmpl w:val="CC429CA4"/>
    <w:lvl w:ilvl="0">
      <w:start w:val="1"/>
      <w:numFmt w:val="decimal"/>
      <w:lvlText w:val="%1."/>
      <w:lvlJc w:val="left"/>
      <w:pPr>
        <w:tabs>
          <w:tab w:val="num" w:pos="5040"/>
        </w:tabs>
        <w:ind w:left="5040" w:hanging="360"/>
      </w:pPr>
    </w:lvl>
    <w:lvl w:ilvl="1" w:tentative="1">
      <w:start w:val="1"/>
      <w:numFmt w:val="decimal"/>
      <w:lvlText w:val="%2."/>
      <w:lvlJc w:val="left"/>
      <w:pPr>
        <w:tabs>
          <w:tab w:val="num" w:pos="5760"/>
        </w:tabs>
        <w:ind w:left="5760" w:hanging="360"/>
      </w:pPr>
    </w:lvl>
    <w:lvl w:ilvl="2" w:tentative="1">
      <w:start w:val="1"/>
      <w:numFmt w:val="decimal"/>
      <w:lvlText w:val="%3."/>
      <w:lvlJc w:val="left"/>
      <w:pPr>
        <w:tabs>
          <w:tab w:val="num" w:pos="6480"/>
        </w:tabs>
        <w:ind w:left="6480" w:hanging="360"/>
      </w:pPr>
    </w:lvl>
    <w:lvl w:ilvl="3" w:tentative="1">
      <w:start w:val="1"/>
      <w:numFmt w:val="decimal"/>
      <w:lvlText w:val="%4."/>
      <w:lvlJc w:val="left"/>
      <w:pPr>
        <w:tabs>
          <w:tab w:val="num" w:pos="7200"/>
        </w:tabs>
        <w:ind w:left="7200" w:hanging="360"/>
      </w:pPr>
    </w:lvl>
    <w:lvl w:ilvl="4" w:tentative="1">
      <w:start w:val="1"/>
      <w:numFmt w:val="decimal"/>
      <w:lvlText w:val="%5."/>
      <w:lvlJc w:val="left"/>
      <w:pPr>
        <w:tabs>
          <w:tab w:val="num" w:pos="7920"/>
        </w:tabs>
        <w:ind w:left="7920" w:hanging="360"/>
      </w:pPr>
    </w:lvl>
    <w:lvl w:ilvl="5" w:tentative="1">
      <w:start w:val="1"/>
      <w:numFmt w:val="decimal"/>
      <w:lvlText w:val="%6."/>
      <w:lvlJc w:val="left"/>
      <w:pPr>
        <w:tabs>
          <w:tab w:val="num" w:pos="8640"/>
        </w:tabs>
        <w:ind w:left="8640" w:hanging="360"/>
      </w:pPr>
    </w:lvl>
    <w:lvl w:ilvl="6" w:tentative="1">
      <w:start w:val="1"/>
      <w:numFmt w:val="decimal"/>
      <w:lvlText w:val="%7."/>
      <w:lvlJc w:val="left"/>
      <w:pPr>
        <w:tabs>
          <w:tab w:val="num" w:pos="9360"/>
        </w:tabs>
        <w:ind w:left="9360" w:hanging="360"/>
      </w:pPr>
    </w:lvl>
    <w:lvl w:ilvl="7" w:tentative="1">
      <w:start w:val="1"/>
      <w:numFmt w:val="decimal"/>
      <w:lvlText w:val="%8."/>
      <w:lvlJc w:val="left"/>
      <w:pPr>
        <w:tabs>
          <w:tab w:val="num" w:pos="10080"/>
        </w:tabs>
        <w:ind w:left="10080" w:hanging="360"/>
      </w:pPr>
    </w:lvl>
    <w:lvl w:ilvl="8" w:tentative="1">
      <w:start w:val="1"/>
      <w:numFmt w:val="decimal"/>
      <w:lvlText w:val="%9."/>
      <w:lvlJc w:val="left"/>
      <w:pPr>
        <w:tabs>
          <w:tab w:val="num" w:pos="10800"/>
        </w:tabs>
        <w:ind w:left="10800" w:hanging="360"/>
      </w:pPr>
    </w:lvl>
  </w:abstractNum>
  <w:abstractNum w:abstractNumId="7" w15:restartNumberingAfterBreak="0">
    <w:nsid w:val="76666683"/>
    <w:multiLevelType w:val="hybridMultilevel"/>
    <w:tmpl w:val="CAFA819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6F67FEC"/>
    <w:multiLevelType w:val="hybridMultilevel"/>
    <w:tmpl w:val="413061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E5E20A4"/>
    <w:multiLevelType w:val="hybridMultilevel"/>
    <w:tmpl w:val="F0045916"/>
    <w:lvl w:ilvl="0" w:tplc="2DD0D7EA">
      <w:start w:val="1"/>
      <w:numFmt w:val="bullet"/>
      <w:lvlText w:val="•"/>
      <w:lvlJc w:val="left"/>
      <w:pPr>
        <w:tabs>
          <w:tab w:val="num" w:pos="720"/>
        </w:tabs>
        <w:ind w:left="720" w:hanging="360"/>
      </w:pPr>
      <w:rPr>
        <w:rFonts w:ascii="Arial" w:hAnsi="Arial" w:hint="default"/>
      </w:rPr>
    </w:lvl>
    <w:lvl w:ilvl="1" w:tplc="A7ACF7DC" w:tentative="1">
      <w:start w:val="1"/>
      <w:numFmt w:val="bullet"/>
      <w:lvlText w:val="•"/>
      <w:lvlJc w:val="left"/>
      <w:pPr>
        <w:tabs>
          <w:tab w:val="num" w:pos="1440"/>
        </w:tabs>
        <w:ind w:left="1440" w:hanging="360"/>
      </w:pPr>
      <w:rPr>
        <w:rFonts w:ascii="Arial" w:hAnsi="Arial" w:hint="default"/>
      </w:rPr>
    </w:lvl>
    <w:lvl w:ilvl="2" w:tplc="72BAB28C" w:tentative="1">
      <w:start w:val="1"/>
      <w:numFmt w:val="bullet"/>
      <w:lvlText w:val="•"/>
      <w:lvlJc w:val="left"/>
      <w:pPr>
        <w:tabs>
          <w:tab w:val="num" w:pos="2160"/>
        </w:tabs>
        <w:ind w:left="2160" w:hanging="360"/>
      </w:pPr>
      <w:rPr>
        <w:rFonts w:ascii="Arial" w:hAnsi="Arial" w:hint="default"/>
      </w:rPr>
    </w:lvl>
    <w:lvl w:ilvl="3" w:tplc="4A3090D2" w:tentative="1">
      <w:start w:val="1"/>
      <w:numFmt w:val="bullet"/>
      <w:lvlText w:val="•"/>
      <w:lvlJc w:val="left"/>
      <w:pPr>
        <w:tabs>
          <w:tab w:val="num" w:pos="2880"/>
        </w:tabs>
        <w:ind w:left="2880" w:hanging="360"/>
      </w:pPr>
      <w:rPr>
        <w:rFonts w:ascii="Arial" w:hAnsi="Arial" w:hint="default"/>
      </w:rPr>
    </w:lvl>
    <w:lvl w:ilvl="4" w:tplc="55C4BC92" w:tentative="1">
      <w:start w:val="1"/>
      <w:numFmt w:val="bullet"/>
      <w:lvlText w:val="•"/>
      <w:lvlJc w:val="left"/>
      <w:pPr>
        <w:tabs>
          <w:tab w:val="num" w:pos="3600"/>
        </w:tabs>
        <w:ind w:left="3600" w:hanging="360"/>
      </w:pPr>
      <w:rPr>
        <w:rFonts w:ascii="Arial" w:hAnsi="Arial" w:hint="default"/>
      </w:rPr>
    </w:lvl>
    <w:lvl w:ilvl="5" w:tplc="CCA8FCBC" w:tentative="1">
      <w:start w:val="1"/>
      <w:numFmt w:val="bullet"/>
      <w:lvlText w:val="•"/>
      <w:lvlJc w:val="left"/>
      <w:pPr>
        <w:tabs>
          <w:tab w:val="num" w:pos="4320"/>
        </w:tabs>
        <w:ind w:left="4320" w:hanging="360"/>
      </w:pPr>
      <w:rPr>
        <w:rFonts w:ascii="Arial" w:hAnsi="Arial" w:hint="default"/>
      </w:rPr>
    </w:lvl>
    <w:lvl w:ilvl="6" w:tplc="444A2F52" w:tentative="1">
      <w:start w:val="1"/>
      <w:numFmt w:val="bullet"/>
      <w:lvlText w:val="•"/>
      <w:lvlJc w:val="left"/>
      <w:pPr>
        <w:tabs>
          <w:tab w:val="num" w:pos="5040"/>
        </w:tabs>
        <w:ind w:left="5040" w:hanging="360"/>
      </w:pPr>
      <w:rPr>
        <w:rFonts w:ascii="Arial" w:hAnsi="Arial" w:hint="default"/>
      </w:rPr>
    </w:lvl>
    <w:lvl w:ilvl="7" w:tplc="ADF6692C" w:tentative="1">
      <w:start w:val="1"/>
      <w:numFmt w:val="bullet"/>
      <w:lvlText w:val="•"/>
      <w:lvlJc w:val="left"/>
      <w:pPr>
        <w:tabs>
          <w:tab w:val="num" w:pos="5760"/>
        </w:tabs>
        <w:ind w:left="5760" w:hanging="360"/>
      </w:pPr>
      <w:rPr>
        <w:rFonts w:ascii="Arial" w:hAnsi="Arial" w:hint="default"/>
      </w:rPr>
    </w:lvl>
    <w:lvl w:ilvl="8" w:tplc="5B52E978" w:tentative="1">
      <w:start w:val="1"/>
      <w:numFmt w:val="bullet"/>
      <w:lvlText w:val="•"/>
      <w:lvlJc w:val="left"/>
      <w:pPr>
        <w:tabs>
          <w:tab w:val="num" w:pos="6480"/>
        </w:tabs>
        <w:ind w:left="6480" w:hanging="360"/>
      </w:pPr>
      <w:rPr>
        <w:rFonts w:ascii="Arial" w:hAnsi="Arial" w:hint="default"/>
      </w:rPr>
    </w:lvl>
  </w:abstractNum>
  <w:num w:numId="1">
    <w:abstractNumId w:val="7"/>
  </w:num>
  <w:num w:numId="2">
    <w:abstractNumId w:val="8"/>
  </w:num>
  <w:num w:numId="3">
    <w:abstractNumId w:val="1"/>
  </w:num>
  <w:num w:numId="4">
    <w:abstractNumId w:val="9"/>
  </w:num>
  <w:num w:numId="5">
    <w:abstractNumId w:val="4"/>
  </w:num>
  <w:num w:numId="6">
    <w:abstractNumId w:val="3"/>
  </w:num>
  <w:num w:numId="7">
    <w:abstractNumId w:val="0"/>
  </w:num>
  <w:num w:numId="8">
    <w:abstractNumId w:val="6"/>
  </w:num>
  <w:num w:numId="9">
    <w:abstractNumId w:val="2"/>
  </w:num>
  <w:num w:numId="10">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yden Smith">
    <w15:presenceInfo w15:providerId="Windows Live" w15:userId="3954a154aae85b9b"/>
  </w15:person>
  <w15:person w15:author="Ari Seth Friedlaender">
    <w15:presenceInfo w15:providerId="AD" w15:userId="S::arsfried@ucsc.edu::035f6a00-ce28-4542-a05c-19d19078deb1"/>
  </w15:person>
  <w15:person w15:author="Jeremy Arthur Goldbogen">
    <w15:presenceInfo w15:providerId="AD" w15:userId="S::jergold@stanford.edu::bafbfee8-7b68-4118-a1d1-1a9c668940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2636"/>
    <w:rsid w:val="000051D4"/>
    <w:rsid w:val="000157A3"/>
    <w:rsid w:val="00021352"/>
    <w:rsid w:val="000300F3"/>
    <w:rsid w:val="0004271D"/>
    <w:rsid w:val="0005043F"/>
    <w:rsid w:val="0005274B"/>
    <w:rsid w:val="00072DBE"/>
    <w:rsid w:val="000760D4"/>
    <w:rsid w:val="00084EE2"/>
    <w:rsid w:val="000904BD"/>
    <w:rsid w:val="000921E8"/>
    <w:rsid w:val="0009346F"/>
    <w:rsid w:val="000A506C"/>
    <w:rsid w:val="000B19FC"/>
    <w:rsid w:val="000B61B3"/>
    <w:rsid w:val="000D2005"/>
    <w:rsid w:val="000D2946"/>
    <w:rsid w:val="000D4246"/>
    <w:rsid w:val="000D6B53"/>
    <w:rsid w:val="000F4DE0"/>
    <w:rsid w:val="000F544F"/>
    <w:rsid w:val="000F7426"/>
    <w:rsid w:val="00103349"/>
    <w:rsid w:val="00104FA1"/>
    <w:rsid w:val="00105049"/>
    <w:rsid w:val="001245CE"/>
    <w:rsid w:val="00126676"/>
    <w:rsid w:val="00126D0C"/>
    <w:rsid w:val="00140930"/>
    <w:rsid w:val="001451E7"/>
    <w:rsid w:val="00145C8E"/>
    <w:rsid w:val="00146B31"/>
    <w:rsid w:val="00167CEC"/>
    <w:rsid w:val="00170A63"/>
    <w:rsid w:val="00171510"/>
    <w:rsid w:val="00173BA1"/>
    <w:rsid w:val="00175DF7"/>
    <w:rsid w:val="001760FA"/>
    <w:rsid w:val="001824B8"/>
    <w:rsid w:val="0018636A"/>
    <w:rsid w:val="00186876"/>
    <w:rsid w:val="001876E5"/>
    <w:rsid w:val="00195F06"/>
    <w:rsid w:val="001A44D6"/>
    <w:rsid w:val="001B3301"/>
    <w:rsid w:val="001C4A2F"/>
    <w:rsid w:val="001C5ACF"/>
    <w:rsid w:val="001C6AD3"/>
    <w:rsid w:val="001C767F"/>
    <w:rsid w:val="001E0555"/>
    <w:rsid w:val="001E45BE"/>
    <w:rsid w:val="001F1CD3"/>
    <w:rsid w:val="001F2244"/>
    <w:rsid w:val="001F6946"/>
    <w:rsid w:val="00204A2C"/>
    <w:rsid w:val="00205107"/>
    <w:rsid w:val="00206A45"/>
    <w:rsid w:val="00211B6C"/>
    <w:rsid w:val="00213F0B"/>
    <w:rsid w:val="00216A86"/>
    <w:rsid w:val="002210AF"/>
    <w:rsid w:val="00230B4B"/>
    <w:rsid w:val="00233B79"/>
    <w:rsid w:val="00240D04"/>
    <w:rsid w:val="00244396"/>
    <w:rsid w:val="00247326"/>
    <w:rsid w:val="00253707"/>
    <w:rsid w:val="00266074"/>
    <w:rsid w:val="002711B1"/>
    <w:rsid w:val="00273F0D"/>
    <w:rsid w:val="00277C7F"/>
    <w:rsid w:val="002856B8"/>
    <w:rsid w:val="00286387"/>
    <w:rsid w:val="00286ECD"/>
    <w:rsid w:val="002910D5"/>
    <w:rsid w:val="00291CCD"/>
    <w:rsid w:val="002969AE"/>
    <w:rsid w:val="002A0A28"/>
    <w:rsid w:val="002A0C6F"/>
    <w:rsid w:val="002A62D3"/>
    <w:rsid w:val="002B2AA9"/>
    <w:rsid w:val="002B7C6F"/>
    <w:rsid w:val="002C2D4A"/>
    <w:rsid w:val="002C3CBD"/>
    <w:rsid w:val="002C5573"/>
    <w:rsid w:val="002D0D2D"/>
    <w:rsid w:val="002D4C29"/>
    <w:rsid w:val="002D682A"/>
    <w:rsid w:val="002E7E15"/>
    <w:rsid w:val="002F44C8"/>
    <w:rsid w:val="002F4FA5"/>
    <w:rsid w:val="0030022E"/>
    <w:rsid w:val="0030637B"/>
    <w:rsid w:val="00320875"/>
    <w:rsid w:val="003217B9"/>
    <w:rsid w:val="00322F64"/>
    <w:rsid w:val="003240E8"/>
    <w:rsid w:val="00324FE1"/>
    <w:rsid w:val="00325EE5"/>
    <w:rsid w:val="00326776"/>
    <w:rsid w:val="0033087C"/>
    <w:rsid w:val="003356F8"/>
    <w:rsid w:val="00336EDB"/>
    <w:rsid w:val="0034161B"/>
    <w:rsid w:val="00341701"/>
    <w:rsid w:val="003427F0"/>
    <w:rsid w:val="00363FF4"/>
    <w:rsid w:val="00366CF2"/>
    <w:rsid w:val="00375275"/>
    <w:rsid w:val="00380BC8"/>
    <w:rsid w:val="00383D99"/>
    <w:rsid w:val="00387E0B"/>
    <w:rsid w:val="0039038A"/>
    <w:rsid w:val="00390F83"/>
    <w:rsid w:val="003938C5"/>
    <w:rsid w:val="0039503D"/>
    <w:rsid w:val="003A4E32"/>
    <w:rsid w:val="003A526B"/>
    <w:rsid w:val="003A5D6F"/>
    <w:rsid w:val="003B20FD"/>
    <w:rsid w:val="003B28A2"/>
    <w:rsid w:val="003B2E05"/>
    <w:rsid w:val="003B3C0A"/>
    <w:rsid w:val="003C35CB"/>
    <w:rsid w:val="003C73A6"/>
    <w:rsid w:val="003D3809"/>
    <w:rsid w:val="003E031C"/>
    <w:rsid w:val="003E2E86"/>
    <w:rsid w:val="003F2F4A"/>
    <w:rsid w:val="004006BB"/>
    <w:rsid w:val="00405239"/>
    <w:rsid w:val="00405C13"/>
    <w:rsid w:val="0040727A"/>
    <w:rsid w:val="004102EA"/>
    <w:rsid w:val="00410896"/>
    <w:rsid w:val="00414E38"/>
    <w:rsid w:val="0042039A"/>
    <w:rsid w:val="00422DBD"/>
    <w:rsid w:val="00425138"/>
    <w:rsid w:val="00430540"/>
    <w:rsid w:val="00430FF9"/>
    <w:rsid w:val="00436CF6"/>
    <w:rsid w:val="00446FE1"/>
    <w:rsid w:val="00456D84"/>
    <w:rsid w:val="00461A70"/>
    <w:rsid w:val="00470394"/>
    <w:rsid w:val="004724C1"/>
    <w:rsid w:val="00475804"/>
    <w:rsid w:val="004808CB"/>
    <w:rsid w:val="00483D33"/>
    <w:rsid w:val="004849A8"/>
    <w:rsid w:val="00493AA0"/>
    <w:rsid w:val="004A4F0A"/>
    <w:rsid w:val="004B0EDB"/>
    <w:rsid w:val="004B31A6"/>
    <w:rsid w:val="004B53D5"/>
    <w:rsid w:val="004B55A9"/>
    <w:rsid w:val="004B7AA9"/>
    <w:rsid w:val="004D0363"/>
    <w:rsid w:val="004D18CE"/>
    <w:rsid w:val="004D5443"/>
    <w:rsid w:val="004E70B5"/>
    <w:rsid w:val="004E7C8A"/>
    <w:rsid w:val="00501FF4"/>
    <w:rsid w:val="00505977"/>
    <w:rsid w:val="00514B15"/>
    <w:rsid w:val="005154A9"/>
    <w:rsid w:val="0052671A"/>
    <w:rsid w:val="0053189A"/>
    <w:rsid w:val="005323E9"/>
    <w:rsid w:val="00535AE3"/>
    <w:rsid w:val="005379BD"/>
    <w:rsid w:val="00544D87"/>
    <w:rsid w:val="0054565D"/>
    <w:rsid w:val="00545F25"/>
    <w:rsid w:val="005565FF"/>
    <w:rsid w:val="00561D33"/>
    <w:rsid w:val="0056571E"/>
    <w:rsid w:val="00567922"/>
    <w:rsid w:val="00582BA8"/>
    <w:rsid w:val="00582DE1"/>
    <w:rsid w:val="00587A80"/>
    <w:rsid w:val="0059085F"/>
    <w:rsid w:val="0059201A"/>
    <w:rsid w:val="00595331"/>
    <w:rsid w:val="00596BD3"/>
    <w:rsid w:val="005A0D6D"/>
    <w:rsid w:val="005B2B10"/>
    <w:rsid w:val="005B7CEB"/>
    <w:rsid w:val="005C1FC3"/>
    <w:rsid w:val="005C2CCB"/>
    <w:rsid w:val="005C6303"/>
    <w:rsid w:val="005D01AC"/>
    <w:rsid w:val="005D24CB"/>
    <w:rsid w:val="005D745D"/>
    <w:rsid w:val="005E33DD"/>
    <w:rsid w:val="005E44C0"/>
    <w:rsid w:val="005F032E"/>
    <w:rsid w:val="005F1639"/>
    <w:rsid w:val="005F5A81"/>
    <w:rsid w:val="005F6636"/>
    <w:rsid w:val="005F7E03"/>
    <w:rsid w:val="0060292C"/>
    <w:rsid w:val="00607A5C"/>
    <w:rsid w:val="00615398"/>
    <w:rsid w:val="00616718"/>
    <w:rsid w:val="006201F3"/>
    <w:rsid w:val="00621145"/>
    <w:rsid w:val="0062456B"/>
    <w:rsid w:val="00624C83"/>
    <w:rsid w:val="006270E3"/>
    <w:rsid w:val="00630F76"/>
    <w:rsid w:val="0063707E"/>
    <w:rsid w:val="00642C54"/>
    <w:rsid w:val="0064550A"/>
    <w:rsid w:val="006474CC"/>
    <w:rsid w:val="00650296"/>
    <w:rsid w:val="00663911"/>
    <w:rsid w:val="0067004F"/>
    <w:rsid w:val="006702EE"/>
    <w:rsid w:val="00671F5C"/>
    <w:rsid w:val="00675018"/>
    <w:rsid w:val="006779A6"/>
    <w:rsid w:val="00677FF2"/>
    <w:rsid w:val="006807BC"/>
    <w:rsid w:val="0068401E"/>
    <w:rsid w:val="00684AD5"/>
    <w:rsid w:val="0069253A"/>
    <w:rsid w:val="0069437D"/>
    <w:rsid w:val="006A17C8"/>
    <w:rsid w:val="006A1EB5"/>
    <w:rsid w:val="006A249C"/>
    <w:rsid w:val="006A2C99"/>
    <w:rsid w:val="006B5D22"/>
    <w:rsid w:val="006D2CFE"/>
    <w:rsid w:val="006D3086"/>
    <w:rsid w:val="006D7CB3"/>
    <w:rsid w:val="006E793B"/>
    <w:rsid w:val="0070333B"/>
    <w:rsid w:val="00721C3A"/>
    <w:rsid w:val="0072606E"/>
    <w:rsid w:val="00730CC1"/>
    <w:rsid w:val="00731351"/>
    <w:rsid w:val="00731D29"/>
    <w:rsid w:val="00732FC8"/>
    <w:rsid w:val="00736446"/>
    <w:rsid w:val="00741DE9"/>
    <w:rsid w:val="00742FCC"/>
    <w:rsid w:val="00745A72"/>
    <w:rsid w:val="007519FA"/>
    <w:rsid w:val="007541C6"/>
    <w:rsid w:val="007545C6"/>
    <w:rsid w:val="00763C6D"/>
    <w:rsid w:val="007672FB"/>
    <w:rsid w:val="00767974"/>
    <w:rsid w:val="007A13B0"/>
    <w:rsid w:val="007A2266"/>
    <w:rsid w:val="007B2023"/>
    <w:rsid w:val="007B34B6"/>
    <w:rsid w:val="007C2447"/>
    <w:rsid w:val="007C2F3B"/>
    <w:rsid w:val="007C7899"/>
    <w:rsid w:val="007D60E1"/>
    <w:rsid w:val="007D770D"/>
    <w:rsid w:val="007E283F"/>
    <w:rsid w:val="007E327D"/>
    <w:rsid w:val="007E61EF"/>
    <w:rsid w:val="007F3384"/>
    <w:rsid w:val="00810F0A"/>
    <w:rsid w:val="00812206"/>
    <w:rsid w:val="00814C79"/>
    <w:rsid w:val="00816A7B"/>
    <w:rsid w:val="008213AD"/>
    <w:rsid w:val="00821C48"/>
    <w:rsid w:val="0082296E"/>
    <w:rsid w:val="00822D1F"/>
    <w:rsid w:val="00825D89"/>
    <w:rsid w:val="008368BC"/>
    <w:rsid w:val="00840A78"/>
    <w:rsid w:val="00863B11"/>
    <w:rsid w:val="00872169"/>
    <w:rsid w:val="00872474"/>
    <w:rsid w:val="00875949"/>
    <w:rsid w:val="008857BC"/>
    <w:rsid w:val="008968CA"/>
    <w:rsid w:val="00896AFC"/>
    <w:rsid w:val="00896CC1"/>
    <w:rsid w:val="008A18C1"/>
    <w:rsid w:val="008B00FD"/>
    <w:rsid w:val="008B5613"/>
    <w:rsid w:val="008D0968"/>
    <w:rsid w:val="008D25C1"/>
    <w:rsid w:val="008E61B6"/>
    <w:rsid w:val="008F2F20"/>
    <w:rsid w:val="009009B6"/>
    <w:rsid w:val="009011E3"/>
    <w:rsid w:val="00920B71"/>
    <w:rsid w:val="009238F6"/>
    <w:rsid w:val="00934BE1"/>
    <w:rsid w:val="009403FF"/>
    <w:rsid w:val="009509C0"/>
    <w:rsid w:val="00951371"/>
    <w:rsid w:val="00954048"/>
    <w:rsid w:val="00960F55"/>
    <w:rsid w:val="00967FB1"/>
    <w:rsid w:val="009724BF"/>
    <w:rsid w:val="00974FD0"/>
    <w:rsid w:val="00977A1B"/>
    <w:rsid w:val="009808A1"/>
    <w:rsid w:val="00981342"/>
    <w:rsid w:val="00992A2E"/>
    <w:rsid w:val="00992A8E"/>
    <w:rsid w:val="009940D1"/>
    <w:rsid w:val="00996BE5"/>
    <w:rsid w:val="009A19DF"/>
    <w:rsid w:val="009B76CF"/>
    <w:rsid w:val="009C4254"/>
    <w:rsid w:val="009C6B60"/>
    <w:rsid w:val="009D1C05"/>
    <w:rsid w:val="009D315D"/>
    <w:rsid w:val="009D6726"/>
    <w:rsid w:val="009E134A"/>
    <w:rsid w:val="009E16C6"/>
    <w:rsid w:val="009E19B2"/>
    <w:rsid w:val="009E1E21"/>
    <w:rsid w:val="009E2ECB"/>
    <w:rsid w:val="009E548A"/>
    <w:rsid w:val="009E7F17"/>
    <w:rsid w:val="009F0907"/>
    <w:rsid w:val="009F4528"/>
    <w:rsid w:val="009F5136"/>
    <w:rsid w:val="009F5550"/>
    <w:rsid w:val="009F6AF7"/>
    <w:rsid w:val="009F77C7"/>
    <w:rsid w:val="009F77D3"/>
    <w:rsid w:val="00A02E00"/>
    <w:rsid w:val="00A041A8"/>
    <w:rsid w:val="00A06C14"/>
    <w:rsid w:val="00A130E3"/>
    <w:rsid w:val="00A263E5"/>
    <w:rsid w:val="00A33324"/>
    <w:rsid w:val="00A446D0"/>
    <w:rsid w:val="00A46E30"/>
    <w:rsid w:val="00A476E1"/>
    <w:rsid w:val="00A517CB"/>
    <w:rsid w:val="00A51FB2"/>
    <w:rsid w:val="00A5342C"/>
    <w:rsid w:val="00A549C6"/>
    <w:rsid w:val="00A6171A"/>
    <w:rsid w:val="00A646FE"/>
    <w:rsid w:val="00A74ED3"/>
    <w:rsid w:val="00A76770"/>
    <w:rsid w:val="00A76D5C"/>
    <w:rsid w:val="00A90CAB"/>
    <w:rsid w:val="00A91E14"/>
    <w:rsid w:val="00A94216"/>
    <w:rsid w:val="00A96169"/>
    <w:rsid w:val="00A9748F"/>
    <w:rsid w:val="00AA1F9B"/>
    <w:rsid w:val="00AB479E"/>
    <w:rsid w:val="00AC3470"/>
    <w:rsid w:val="00AE1102"/>
    <w:rsid w:val="00B06AB4"/>
    <w:rsid w:val="00B16F29"/>
    <w:rsid w:val="00B17532"/>
    <w:rsid w:val="00B20F5E"/>
    <w:rsid w:val="00B27F43"/>
    <w:rsid w:val="00B32CE0"/>
    <w:rsid w:val="00B37976"/>
    <w:rsid w:val="00B508C3"/>
    <w:rsid w:val="00B55A0C"/>
    <w:rsid w:val="00B71079"/>
    <w:rsid w:val="00B71813"/>
    <w:rsid w:val="00B73DED"/>
    <w:rsid w:val="00B76888"/>
    <w:rsid w:val="00B76B0D"/>
    <w:rsid w:val="00B76B6C"/>
    <w:rsid w:val="00B813B8"/>
    <w:rsid w:val="00B85641"/>
    <w:rsid w:val="00B86181"/>
    <w:rsid w:val="00B864B3"/>
    <w:rsid w:val="00B923A5"/>
    <w:rsid w:val="00B95772"/>
    <w:rsid w:val="00B97C6D"/>
    <w:rsid w:val="00BA07C9"/>
    <w:rsid w:val="00BA1E82"/>
    <w:rsid w:val="00BA3B91"/>
    <w:rsid w:val="00BA64C6"/>
    <w:rsid w:val="00BB727A"/>
    <w:rsid w:val="00BC1605"/>
    <w:rsid w:val="00BC33FB"/>
    <w:rsid w:val="00BC436D"/>
    <w:rsid w:val="00BC7457"/>
    <w:rsid w:val="00BD36E7"/>
    <w:rsid w:val="00BE05D5"/>
    <w:rsid w:val="00BE391F"/>
    <w:rsid w:val="00BE3CCF"/>
    <w:rsid w:val="00BF6123"/>
    <w:rsid w:val="00C05311"/>
    <w:rsid w:val="00C05495"/>
    <w:rsid w:val="00C074DF"/>
    <w:rsid w:val="00C12D59"/>
    <w:rsid w:val="00C12F69"/>
    <w:rsid w:val="00C1388B"/>
    <w:rsid w:val="00C3388D"/>
    <w:rsid w:val="00C35623"/>
    <w:rsid w:val="00C434D5"/>
    <w:rsid w:val="00C46334"/>
    <w:rsid w:val="00C51741"/>
    <w:rsid w:val="00C624F1"/>
    <w:rsid w:val="00C65720"/>
    <w:rsid w:val="00C75A34"/>
    <w:rsid w:val="00C75C87"/>
    <w:rsid w:val="00C7720E"/>
    <w:rsid w:val="00C81D37"/>
    <w:rsid w:val="00C85688"/>
    <w:rsid w:val="00C9142B"/>
    <w:rsid w:val="00C92040"/>
    <w:rsid w:val="00C96CC6"/>
    <w:rsid w:val="00CA1616"/>
    <w:rsid w:val="00CA327D"/>
    <w:rsid w:val="00CA684E"/>
    <w:rsid w:val="00CB3F01"/>
    <w:rsid w:val="00CC31CF"/>
    <w:rsid w:val="00CC44B7"/>
    <w:rsid w:val="00CD1C5B"/>
    <w:rsid w:val="00CE3F0E"/>
    <w:rsid w:val="00CE403B"/>
    <w:rsid w:val="00D02C3D"/>
    <w:rsid w:val="00D06A28"/>
    <w:rsid w:val="00D1006B"/>
    <w:rsid w:val="00D15E3A"/>
    <w:rsid w:val="00D21429"/>
    <w:rsid w:val="00D21581"/>
    <w:rsid w:val="00D22C60"/>
    <w:rsid w:val="00D26C73"/>
    <w:rsid w:val="00D31085"/>
    <w:rsid w:val="00D33871"/>
    <w:rsid w:val="00D36BD0"/>
    <w:rsid w:val="00D3711F"/>
    <w:rsid w:val="00D409AA"/>
    <w:rsid w:val="00D42383"/>
    <w:rsid w:val="00D4381F"/>
    <w:rsid w:val="00D445AA"/>
    <w:rsid w:val="00D45046"/>
    <w:rsid w:val="00D600D7"/>
    <w:rsid w:val="00D60D64"/>
    <w:rsid w:val="00D630C9"/>
    <w:rsid w:val="00D747A7"/>
    <w:rsid w:val="00D841DF"/>
    <w:rsid w:val="00D868E2"/>
    <w:rsid w:val="00D93CBB"/>
    <w:rsid w:val="00DA0C86"/>
    <w:rsid w:val="00DA0F6A"/>
    <w:rsid w:val="00DA1BED"/>
    <w:rsid w:val="00DA1E2C"/>
    <w:rsid w:val="00DA6380"/>
    <w:rsid w:val="00DA6C0E"/>
    <w:rsid w:val="00DA7E22"/>
    <w:rsid w:val="00DB29A6"/>
    <w:rsid w:val="00DB317B"/>
    <w:rsid w:val="00DB3C53"/>
    <w:rsid w:val="00DB4158"/>
    <w:rsid w:val="00DC7278"/>
    <w:rsid w:val="00DC7747"/>
    <w:rsid w:val="00DD41CF"/>
    <w:rsid w:val="00DF5DA4"/>
    <w:rsid w:val="00E0761C"/>
    <w:rsid w:val="00E10D4D"/>
    <w:rsid w:val="00E16026"/>
    <w:rsid w:val="00E16C7E"/>
    <w:rsid w:val="00E177B7"/>
    <w:rsid w:val="00E305D9"/>
    <w:rsid w:val="00E33F89"/>
    <w:rsid w:val="00E35BC1"/>
    <w:rsid w:val="00E35C3A"/>
    <w:rsid w:val="00E4040B"/>
    <w:rsid w:val="00E50D32"/>
    <w:rsid w:val="00E552E1"/>
    <w:rsid w:val="00E65831"/>
    <w:rsid w:val="00E7217F"/>
    <w:rsid w:val="00E72560"/>
    <w:rsid w:val="00E739D0"/>
    <w:rsid w:val="00E74C5F"/>
    <w:rsid w:val="00E81777"/>
    <w:rsid w:val="00E84E63"/>
    <w:rsid w:val="00E90454"/>
    <w:rsid w:val="00E923BA"/>
    <w:rsid w:val="00E9491C"/>
    <w:rsid w:val="00E94FA5"/>
    <w:rsid w:val="00E9571C"/>
    <w:rsid w:val="00EA0AD2"/>
    <w:rsid w:val="00EA0E97"/>
    <w:rsid w:val="00EA1B4B"/>
    <w:rsid w:val="00EA5F6B"/>
    <w:rsid w:val="00EB7B30"/>
    <w:rsid w:val="00EC02FB"/>
    <w:rsid w:val="00EC78F9"/>
    <w:rsid w:val="00ED1A9D"/>
    <w:rsid w:val="00ED229C"/>
    <w:rsid w:val="00ED51B7"/>
    <w:rsid w:val="00ED626A"/>
    <w:rsid w:val="00EE324D"/>
    <w:rsid w:val="00EE7E23"/>
    <w:rsid w:val="00EF422B"/>
    <w:rsid w:val="00EF4F37"/>
    <w:rsid w:val="00EF5054"/>
    <w:rsid w:val="00EF66DD"/>
    <w:rsid w:val="00EF785F"/>
    <w:rsid w:val="00F01FAD"/>
    <w:rsid w:val="00F0302E"/>
    <w:rsid w:val="00F033B2"/>
    <w:rsid w:val="00F11CB9"/>
    <w:rsid w:val="00F21D15"/>
    <w:rsid w:val="00F224C8"/>
    <w:rsid w:val="00F25B29"/>
    <w:rsid w:val="00F3242F"/>
    <w:rsid w:val="00F41ED8"/>
    <w:rsid w:val="00F432B2"/>
    <w:rsid w:val="00F720BD"/>
    <w:rsid w:val="00F77879"/>
    <w:rsid w:val="00F8749B"/>
    <w:rsid w:val="00F9410C"/>
    <w:rsid w:val="00F94125"/>
    <w:rsid w:val="00F96D54"/>
    <w:rsid w:val="00FA2AFF"/>
    <w:rsid w:val="00FC2B42"/>
    <w:rsid w:val="00FC37CF"/>
    <w:rsid w:val="00FC5E6F"/>
    <w:rsid w:val="00FD10ED"/>
    <w:rsid w:val="00FD11DD"/>
    <w:rsid w:val="00FD618D"/>
    <w:rsid w:val="00FE1AF5"/>
    <w:rsid w:val="00FE2636"/>
    <w:rsid w:val="00FE3BD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69F6CF4"/>
  <w15:docId w15:val="{8B2B4CCA-0D16-4C93-B3F6-57CE355CA4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E2636"/>
    <w:pPr>
      <w:spacing w:line="276" w:lineRule="auto"/>
    </w:pPr>
    <w:rPr>
      <w:rFonts w:ascii="Arial" w:eastAsia="Arial" w:hAnsi="Arial" w:cs="Arial"/>
      <w:sz w:val="22"/>
      <w:szCs w:val="22"/>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unhideWhenUsed/>
    <w:rsid w:val="00FE2636"/>
    <w:pPr>
      <w:spacing w:line="240" w:lineRule="auto"/>
    </w:pPr>
    <w:rPr>
      <w:sz w:val="20"/>
      <w:szCs w:val="20"/>
    </w:rPr>
  </w:style>
  <w:style w:type="character" w:customStyle="1" w:styleId="CommentTextChar">
    <w:name w:val="Comment Text Char"/>
    <w:basedOn w:val="DefaultParagraphFont"/>
    <w:link w:val="CommentText"/>
    <w:uiPriority w:val="99"/>
    <w:rsid w:val="00FE2636"/>
    <w:rPr>
      <w:rFonts w:ascii="Arial" w:eastAsia="Arial" w:hAnsi="Arial" w:cs="Arial"/>
      <w:sz w:val="20"/>
      <w:szCs w:val="20"/>
      <w:lang w:val="en"/>
    </w:rPr>
  </w:style>
  <w:style w:type="character" w:styleId="CommentReference">
    <w:name w:val="annotation reference"/>
    <w:basedOn w:val="DefaultParagraphFont"/>
    <w:uiPriority w:val="99"/>
    <w:semiHidden/>
    <w:unhideWhenUsed/>
    <w:rsid w:val="00FE2636"/>
    <w:rPr>
      <w:sz w:val="16"/>
      <w:szCs w:val="16"/>
    </w:rPr>
  </w:style>
  <w:style w:type="paragraph" w:styleId="Caption">
    <w:name w:val="caption"/>
    <w:basedOn w:val="Normal"/>
    <w:next w:val="Normal"/>
    <w:uiPriority w:val="35"/>
    <w:unhideWhenUsed/>
    <w:qFormat/>
    <w:rsid w:val="00FE2636"/>
    <w:pPr>
      <w:spacing w:after="200" w:line="240" w:lineRule="auto"/>
    </w:pPr>
    <w:rPr>
      <w:rFonts w:asciiTheme="minorHAnsi" w:eastAsiaTheme="minorHAnsi" w:hAnsiTheme="minorHAnsi" w:cstheme="minorBidi"/>
      <w:i/>
      <w:iCs/>
      <w:color w:val="44546A" w:themeColor="text2"/>
      <w:sz w:val="18"/>
      <w:szCs w:val="18"/>
      <w:lang w:val="en-US"/>
    </w:rPr>
  </w:style>
  <w:style w:type="paragraph" w:styleId="NormalWeb">
    <w:name w:val="Normal (Web)"/>
    <w:basedOn w:val="Normal"/>
    <w:uiPriority w:val="99"/>
    <w:unhideWhenUsed/>
    <w:rsid w:val="00FE2636"/>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FE2636"/>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E2636"/>
    <w:rPr>
      <w:rFonts w:ascii="Times New Roman" w:eastAsia="Arial" w:hAnsi="Times New Roman" w:cs="Times New Roman"/>
      <w:sz w:val="18"/>
      <w:szCs w:val="18"/>
      <w:lang w:val="en"/>
    </w:rPr>
  </w:style>
  <w:style w:type="character" w:styleId="PlaceholderText">
    <w:name w:val="Placeholder Text"/>
    <w:basedOn w:val="DefaultParagraphFont"/>
    <w:uiPriority w:val="99"/>
    <w:semiHidden/>
    <w:rsid w:val="009D6726"/>
    <w:rPr>
      <w:color w:val="808080"/>
    </w:rPr>
  </w:style>
  <w:style w:type="paragraph" w:styleId="CommentSubject">
    <w:name w:val="annotation subject"/>
    <w:basedOn w:val="CommentText"/>
    <w:next w:val="CommentText"/>
    <w:link w:val="CommentSubjectChar"/>
    <w:uiPriority w:val="99"/>
    <w:semiHidden/>
    <w:unhideWhenUsed/>
    <w:rsid w:val="008213AD"/>
    <w:rPr>
      <w:b/>
      <w:bCs/>
    </w:rPr>
  </w:style>
  <w:style w:type="character" w:customStyle="1" w:styleId="CommentSubjectChar">
    <w:name w:val="Comment Subject Char"/>
    <w:basedOn w:val="CommentTextChar"/>
    <w:link w:val="CommentSubject"/>
    <w:uiPriority w:val="99"/>
    <w:semiHidden/>
    <w:rsid w:val="008213AD"/>
    <w:rPr>
      <w:rFonts w:ascii="Arial" w:eastAsia="Arial" w:hAnsi="Arial" w:cs="Arial"/>
      <w:b/>
      <w:bCs/>
      <w:sz w:val="20"/>
      <w:szCs w:val="20"/>
      <w:lang w:val="en"/>
    </w:rPr>
  </w:style>
  <w:style w:type="paragraph" w:styleId="Revision">
    <w:name w:val="Revision"/>
    <w:hidden/>
    <w:uiPriority w:val="99"/>
    <w:semiHidden/>
    <w:rsid w:val="00247326"/>
    <w:rPr>
      <w:rFonts w:ascii="Arial" w:eastAsia="Arial" w:hAnsi="Arial" w:cs="Arial"/>
      <w:sz w:val="22"/>
      <w:szCs w:val="22"/>
      <w:lang w:val="en"/>
    </w:rPr>
  </w:style>
  <w:style w:type="paragraph" w:styleId="ListParagraph">
    <w:name w:val="List Paragraph"/>
    <w:basedOn w:val="Normal"/>
    <w:uiPriority w:val="34"/>
    <w:qFormat/>
    <w:rsid w:val="00A51FB2"/>
    <w:pPr>
      <w:spacing w:line="240" w:lineRule="auto"/>
      <w:ind w:left="720"/>
      <w:contextualSpacing/>
    </w:pPr>
    <w:rPr>
      <w:rFonts w:asciiTheme="minorHAnsi" w:eastAsiaTheme="minorHAnsi" w:hAnsiTheme="minorHAnsi" w:cstheme="minorBidi"/>
      <w:sz w:val="24"/>
      <w:szCs w:val="24"/>
      <w:lang w:val="en-US"/>
    </w:rPr>
  </w:style>
  <w:style w:type="character" w:customStyle="1" w:styleId="highwire-cite-metadata-date">
    <w:name w:val="highwire-cite-metadata-date"/>
    <w:basedOn w:val="DefaultParagraphFont"/>
    <w:rsid w:val="00E7217F"/>
  </w:style>
  <w:style w:type="character" w:customStyle="1" w:styleId="highwire-cite-metadata-volume">
    <w:name w:val="highwire-cite-metadata-volume"/>
    <w:basedOn w:val="DefaultParagraphFont"/>
    <w:rsid w:val="00E7217F"/>
  </w:style>
  <w:style w:type="character" w:customStyle="1" w:styleId="highwire-cite-metadata-pages">
    <w:name w:val="highwire-cite-metadata-pages"/>
    <w:basedOn w:val="DefaultParagraphFont"/>
    <w:rsid w:val="00E7217F"/>
  </w:style>
  <w:style w:type="character" w:styleId="Hyperlink">
    <w:name w:val="Hyperlink"/>
    <w:basedOn w:val="DefaultParagraphFont"/>
    <w:uiPriority w:val="99"/>
    <w:unhideWhenUsed/>
    <w:rsid w:val="00430540"/>
    <w:rPr>
      <w:color w:val="0000FF"/>
      <w:u w:val="single"/>
    </w:rPr>
  </w:style>
  <w:style w:type="character" w:customStyle="1" w:styleId="UnresolvedMention1">
    <w:name w:val="Unresolved Mention1"/>
    <w:basedOn w:val="DefaultParagraphFont"/>
    <w:uiPriority w:val="99"/>
    <w:semiHidden/>
    <w:unhideWhenUsed/>
    <w:rsid w:val="007545C6"/>
    <w:rPr>
      <w:color w:val="605E5C"/>
      <w:shd w:val="clear" w:color="auto" w:fill="E1DFDD"/>
    </w:rPr>
  </w:style>
  <w:style w:type="character" w:styleId="FollowedHyperlink">
    <w:name w:val="FollowedHyperlink"/>
    <w:basedOn w:val="DefaultParagraphFont"/>
    <w:uiPriority w:val="99"/>
    <w:semiHidden/>
    <w:unhideWhenUsed/>
    <w:rsid w:val="006A2C99"/>
    <w:rPr>
      <w:color w:val="954F72" w:themeColor="followedHyperlink"/>
      <w:u w:val="single"/>
    </w:rPr>
  </w:style>
  <w:style w:type="character" w:styleId="Emphasis">
    <w:name w:val="Emphasis"/>
    <w:basedOn w:val="DefaultParagraphFont"/>
    <w:uiPriority w:val="20"/>
    <w:qFormat/>
    <w:rsid w:val="006A2C99"/>
    <w:rPr>
      <w:i/>
      <w:iCs/>
    </w:rPr>
  </w:style>
  <w:style w:type="character" w:customStyle="1" w:styleId="highwire-citation-author">
    <w:name w:val="highwire-citation-author"/>
    <w:basedOn w:val="DefaultParagraphFont"/>
    <w:rsid w:val="000D2005"/>
  </w:style>
  <w:style w:type="character" w:customStyle="1" w:styleId="highwire-cite-metadata-journal-title">
    <w:name w:val="highwire-cite-metadata-journal-title"/>
    <w:basedOn w:val="DefaultParagraphFont"/>
    <w:rsid w:val="000D2005"/>
  </w:style>
  <w:style w:type="character" w:customStyle="1" w:styleId="highwire-citation-authors">
    <w:name w:val="highwire-citation-authors"/>
    <w:basedOn w:val="DefaultParagraphFont"/>
    <w:rsid w:val="000D2005"/>
  </w:style>
  <w:style w:type="character" w:customStyle="1" w:styleId="hlfld-contribauthor">
    <w:name w:val="hlfld-contribauthor"/>
    <w:basedOn w:val="DefaultParagraphFont"/>
    <w:rsid w:val="009509C0"/>
  </w:style>
  <w:style w:type="character" w:customStyle="1" w:styleId="earliestdate">
    <w:name w:val="earliestdate"/>
    <w:basedOn w:val="DefaultParagraphFont"/>
    <w:rsid w:val="009509C0"/>
  </w:style>
  <w:style w:type="character" w:customStyle="1" w:styleId="article-title">
    <w:name w:val="article-title"/>
    <w:basedOn w:val="DefaultParagraphFont"/>
    <w:rsid w:val="009509C0"/>
  </w:style>
  <w:style w:type="character" w:customStyle="1" w:styleId="abbrevtitle">
    <w:name w:val="abbrevtitle"/>
    <w:basedOn w:val="DefaultParagraphFont"/>
    <w:rsid w:val="009509C0"/>
  </w:style>
  <w:style w:type="character" w:customStyle="1" w:styleId="volume">
    <w:name w:val="volume"/>
    <w:basedOn w:val="DefaultParagraphFont"/>
    <w:rsid w:val="009509C0"/>
  </w:style>
  <w:style w:type="character" w:customStyle="1" w:styleId="pagerange">
    <w:name w:val="pagerange"/>
    <w:basedOn w:val="DefaultParagraphFont"/>
    <w:rsid w:val="009509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784606">
      <w:bodyDiv w:val="1"/>
      <w:marLeft w:val="0"/>
      <w:marRight w:val="0"/>
      <w:marTop w:val="0"/>
      <w:marBottom w:val="0"/>
      <w:divBdr>
        <w:top w:val="none" w:sz="0" w:space="0" w:color="auto"/>
        <w:left w:val="none" w:sz="0" w:space="0" w:color="auto"/>
        <w:bottom w:val="none" w:sz="0" w:space="0" w:color="auto"/>
        <w:right w:val="none" w:sz="0" w:space="0" w:color="auto"/>
      </w:divBdr>
    </w:div>
    <w:div w:id="86655592">
      <w:bodyDiv w:val="1"/>
      <w:marLeft w:val="0"/>
      <w:marRight w:val="0"/>
      <w:marTop w:val="0"/>
      <w:marBottom w:val="0"/>
      <w:divBdr>
        <w:top w:val="none" w:sz="0" w:space="0" w:color="auto"/>
        <w:left w:val="none" w:sz="0" w:space="0" w:color="auto"/>
        <w:bottom w:val="none" w:sz="0" w:space="0" w:color="auto"/>
        <w:right w:val="none" w:sz="0" w:space="0" w:color="auto"/>
      </w:divBdr>
    </w:div>
    <w:div w:id="87625061">
      <w:bodyDiv w:val="1"/>
      <w:marLeft w:val="0"/>
      <w:marRight w:val="0"/>
      <w:marTop w:val="0"/>
      <w:marBottom w:val="0"/>
      <w:divBdr>
        <w:top w:val="none" w:sz="0" w:space="0" w:color="auto"/>
        <w:left w:val="none" w:sz="0" w:space="0" w:color="auto"/>
        <w:bottom w:val="none" w:sz="0" w:space="0" w:color="auto"/>
        <w:right w:val="none" w:sz="0" w:space="0" w:color="auto"/>
      </w:divBdr>
    </w:div>
    <w:div w:id="212809232">
      <w:bodyDiv w:val="1"/>
      <w:marLeft w:val="0"/>
      <w:marRight w:val="0"/>
      <w:marTop w:val="0"/>
      <w:marBottom w:val="0"/>
      <w:divBdr>
        <w:top w:val="none" w:sz="0" w:space="0" w:color="auto"/>
        <w:left w:val="none" w:sz="0" w:space="0" w:color="auto"/>
        <w:bottom w:val="none" w:sz="0" w:space="0" w:color="auto"/>
        <w:right w:val="none" w:sz="0" w:space="0" w:color="auto"/>
      </w:divBdr>
    </w:div>
    <w:div w:id="240412559">
      <w:bodyDiv w:val="1"/>
      <w:marLeft w:val="0"/>
      <w:marRight w:val="0"/>
      <w:marTop w:val="0"/>
      <w:marBottom w:val="0"/>
      <w:divBdr>
        <w:top w:val="none" w:sz="0" w:space="0" w:color="auto"/>
        <w:left w:val="none" w:sz="0" w:space="0" w:color="auto"/>
        <w:bottom w:val="none" w:sz="0" w:space="0" w:color="auto"/>
        <w:right w:val="none" w:sz="0" w:space="0" w:color="auto"/>
      </w:divBdr>
    </w:div>
    <w:div w:id="365449904">
      <w:bodyDiv w:val="1"/>
      <w:marLeft w:val="0"/>
      <w:marRight w:val="0"/>
      <w:marTop w:val="0"/>
      <w:marBottom w:val="0"/>
      <w:divBdr>
        <w:top w:val="none" w:sz="0" w:space="0" w:color="auto"/>
        <w:left w:val="none" w:sz="0" w:space="0" w:color="auto"/>
        <w:bottom w:val="none" w:sz="0" w:space="0" w:color="auto"/>
        <w:right w:val="none" w:sz="0" w:space="0" w:color="auto"/>
      </w:divBdr>
    </w:div>
    <w:div w:id="387729054">
      <w:bodyDiv w:val="1"/>
      <w:marLeft w:val="0"/>
      <w:marRight w:val="0"/>
      <w:marTop w:val="0"/>
      <w:marBottom w:val="0"/>
      <w:divBdr>
        <w:top w:val="none" w:sz="0" w:space="0" w:color="auto"/>
        <w:left w:val="none" w:sz="0" w:space="0" w:color="auto"/>
        <w:bottom w:val="none" w:sz="0" w:space="0" w:color="auto"/>
        <w:right w:val="none" w:sz="0" w:space="0" w:color="auto"/>
      </w:divBdr>
    </w:div>
    <w:div w:id="416560404">
      <w:bodyDiv w:val="1"/>
      <w:marLeft w:val="0"/>
      <w:marRight w:val="0"/>
      <w:marTop w:val="0"/>
      <w:marBottom w:val="0"/>
      <w:divBdr>
        <w:top w:val="none" w:sz="0" w:space="0" w:color="auto"/>
        <w:left w:val="none" w:sz="0" w:space="0" w:color="auto"/>
        <w:bottom w:val="none" w:sz="0" w:space="0" w:color="auto"/>
        <w:right w:val="none" w:sz="0" w:space="0" w:color="auto"/>
      </w:divBdr>
    </w:div>
    <w:div w:id="454375394">
      <w:bodyDiv w:val="1"/>
      <w:marLeft w:val="0"/>
      <w:marRight w:val="0"/>
      <w:marTop w:val="0"/>
      <w:marBottom w:val="0"/>
      <w:divBdr>
        <w:top w:val="none" w:sz="0" w:space="0" w:color="auto"/>
        <w:left w:val="none" w:sz="0" w:space="0" w:color="auto"/>
        <w:bottom w:val="none" w:sz="0" w:space="0" w:color="auto"/>
        <w:right w:val="none" w:sz="0" w:space="0" w:color="auto"/>
      </w:divBdr>
    </w:div>
    <w:div w:id="488520470">
      <w:bodyDiv w:val="1"/>
      <w:marLeft w:val="0"/>
      <w:marRight w:val="0"/>
      <w:marTop w:val="0"/>
      <w:marBottom w:val="0"/>
      <w:divBdr>
        <w:top w:val="none" w:sz="0" w:space="0" w:color="auto"/>
        <w:left w:val="none" w:sz="0" w:space="0" w:color="auto"/>
        <w:bottom w:val="none" w:sz="0" w:space="0" w:color="auto"/>
        <w:right w:val="none" w:sz="0" w:space="0" w:color="auto"/>
      </w:divBdr>
    </w:div>
    <w:div w:id="503206247">
      <w:bodyDiv w:val="1"/>
      <w:marLeft w:val="0"/>
      <w:marRight w:val="0"/>
      <w:marTop w:val="0"/>
      <w:marBottom w:val="0"/>
      <w:divBdr>
        <w:top w:val="none" w:sz="0" w:space="0" w:color="auto"/>
        <w:left w:val="none" w:sz="0" w:space="0" w:color="auto"/>
        <w:bottom w:val="none" w:sz="0" w:space="0" w:color="auto"/>
        <w:right w:val="none" w:sz="0" w:space="0" w:color="auto"/>
      </w:divBdr>
    </w:div>
    <w:div w:id="514265871">
      <w:bodyDiv w:val="1"/>
      <w:marLeft w:val="0"/>
      <w:marRight w:val="0"/>
      <w:marTop w:val="0"/>
      <w:marBottom w:val="0"/>
      <w:divBdr>
        <w:top w:val="none" w:sz="0" w:space="0" w:color="auto"/>
        <w:left w:val="none" w:sz="0" w:space="0" w:color="auto"/>
        <w:bottom w:val="none" w:sz="0" w:space="0" w:color="auto"/>
        <w:right w:val="none" w:sz="0" w:space="0" w:color="auto"/>
      </w:divBdr>
    </w:div>
    <w:div w:id="638152858">
      <w:bodyDiv w:val="1"/>
      <w:marLeft w:val="0"/>
      <w:marRight w:val="0"/>
      <w:marTop w:val="0"/>
      <w:marBottom w:val="0"/>
      <w:divBdr>
        <w:top w:val="none" w:sz="0" w:space="0" w:color="auto"/>
        <w:left w:val="none" w:sz="0" w:space="0" w:color="auto"/>
        <w:bottom w:val="none" w:sz="0" w:space="0" w:color="auto"/>
        <w:right w:val="none" w:sz="0" w:space="0" w:color="auto"/>
      </w:divBdr>
    </w:div>
    <w:div w:id="689994465">
      <w:bodyDiv w:val="1"/>
      <w:marLeft w:val="0"/>
      <w:marRight w:val="0"/>
      <w:marTop w:val="0"/>
      <w:marBottom w:val="0"/>
      <w:divBdr>
        <w:top w:val="none" w:sz="0" w:space="0" w:color="auto"/>
        <w:left w:val="none" w:sz="0" w:space="0" w:color="auto"/>
        <w:bottom w:val="none" w:sz="0" w:space="0" w:color="auto"/>
        <w:right w:val="none" w:sz="0" w:space="0" w:color="auto"/>
      </w:divBdr>
    </w:div>
    <w:div w:id="855660375">
      <w:bodyDiv w:val="1"/>
      <w:marLeft w:val="0"/>
      <w:marRight w:val="0"/>
      <w:marTop w:val="0"/>
      <w:marBottom w:val="0"/>
      <w:divBdr>
        <w:top w:val="none" w:sz="0" w:space="0" w:color="auto"/>
        <w:left w:val="none" w:sz="0" w:space="0" w:color="auto"/>
        <w:bottom w:val="none" w:sz="0" w:space="0" w:color="auto"/>
        <w:right w:val="none" w:sz="0" w:space="0" w:color="auto"/>
      </w:divBdr>
    </w:div>
    <w:div w:id="860122514">
      <w:bodyDiv w:val="1"/>
      <w:marLeft w:val="0"/>
      <w:marRight w:val="0"/>
      <w:marTop w:val="0"/>
      <w:marBottom w:val="0"/>
      <w:divBdr>
        <w:top w:val="none" w:sz="0" w:space="0" w:color="auto"/>
        <w:left w:val="none" w:sz="0" w:space="0" w:color="auto"/>
        <w:bottom w:val="none" w:sz="0" w:space="0" w:color="auto"/>
        <w:right w:val="none" w:sz="0" w:space="0" w:color="auto"/>
      </w:divBdr>
    </w:div>
    <w:div w:id="875235963">
      <w:bodyDiv w:val="1"/>
      <w:marLeft w:val="0"/>
      <w:marRight w:val="0"/>
      <w:marTop w:val="0"/>
      <w:marBottom w:val="0"/>
      <w:divBdr>
        <w:top w:val="none" w:sz="0" w:space="0" w:color="auto"/>
        <w:left w:val="none" w:sz="0" w:space="0" w:color="auto"/>
        <w:bottom w:val="none" w:sz="0" w:space="0" w:color="auto"/>
        <w:right w:val="none" w:sz="0" w:space="0" w:color="auto"/>
      </w:divBdr>
    </w:div>
    <w:div w:id="882592936">
      <w:bodyDiv w:val="1"/>
      <w:marLeft w:val="0"/>
      <w:marRight w:val="0"/>
      <w:marTop w:val="0"/>
      <w:marBottom w:val="0"/>
      <w:divBdr>
        <w:top w:val="none" w:sz="0" w:space="0" w:color="auto"/>
        <w:left w:val="none" w:sz="0" w:space="0" w:color="auto"/>
        <w:bottom w:val="none" w:sz="0" w:space="0" w:color="auto"/>
        <w:right w:val="none" w:sz="0" w:space="0" w:color="auto"/>
      </w:divBdr>
    </w:div>
    <w:div w:id="941036406">
      <w:bodyDiv w:val="1"/>
      <w:marLeft w:val="0"/>
      <w:marRight w:val="0"/>
      <w:marTop w:val="0"/>
      <w:marBottom w:val="0"/>
      <w:divBdr>
        <w:top w:val="none" w:sz="0" w:space="0" w:color="auto"/>
        <w:left w:val="none" w:sz="0" w:space="0" w:color="auto"/>
        <w:bottom w:val="none" w:sz="0" w:space="0" w:color="auto"/>
        <w:right w:val="none" w:sz="0" w:space="0" w:color="auto"/>
      </w:divBdr>
    </w:div>
    <w:div w:id="984628007">
      <w:bodyDiv w:val="1"/>
      <w:marLeft w:val="0"/>
      <w:marRight w:val="0"/>
      <w:marTop w:val="0"/>
      <w:marBottom w:val="0"/>
      <w:divBdr>
        <w:top w:val="none" w:sz="0" w:space="0" w:color="auto"/>
        <w:left w:val="none" w:sz="0" w:space="0" w:color="auto"/>
        <w:bottom w:val="none" w:sz="0" w:space="0" w:color="auto"/>
        <w:right w:val="none" w:sz="0" w:space="0" w:color="auto"/>
      </w:divBdr>
    </w:div>
    <w:div w:id="989209894">
      <w:bodyDiv w:val="1"/>
      <w:marLeft w:val="0"/>
      <w:marRight w:val="0"/>
      <w:marTop w:val="0"/>
      <w:marBottom w:val="0"/>
      <w:divBdr>
        <w:top w:val="none" w:sz="0" w:space="0" w:color="auto"/>
        <w:left w:val="none" w:sz="0" w:space="0" w:color="auto"/>
        <w:bottom w:val="none" w:sz="0" w:space="0" w:color="auto"/>
        <w:right w:val="none" w:sz="0" w:space="0" w:color="auto"/>
      </w:divBdr>
    </w:div>
    <w:div w:id="1034228008">
      <w:bodyDiv w:val="1"/>
      <w:marLeft w:val="0"/>
      <w:marRight w:val="0"/>
      <w:marTop w:val="0"/>
      <w:marBottom w:val="0"/>
      <w:divBdr>
        <w:top w:val="none" w:sz="0" w:space="0" w:color="auto"/>
        <w:left w:val="none" w:sz="0" w:space="0" w:color="auto"/>
        <w:bottom w:val="none" w:sz="0" w:space="0" w:color="auto"/>
        <w:right w:val="none" w:sz="0" w:space="0" w:color="auto"/>
      </w:divBdr>
    </w:div>
    <w:div w:id="1055737468">
      <w:bodyDiv w:val="1"/>
      <w:marLeft w:val="0"/>
      <w:marRight w:val="0"/>
      <w:marTop w:val="0"/>
      <w:marBottom w:val="0"/>
      <w:divBdr>
        <w:top w:val="none" w:sz="0" w:space="0" w:color="auto"/>
        <w:left w:val="none" w:sz="0" w:space="0" w:color="auto"/>
        <w:bottom w:val="none" w:sz="0" w:space="0" w:color="auto"/>
        <w:right w:val="none" w:sz="0" w:space="0" w:color="auto"/>
      </w:divBdr>
    </w:div>
    <w:div w:id="1079054983">
      <w:bodyDiv w:val="1"/>
      <w:marLeft w:val="0"/>
      <w:marRight w:val="0"/>
      <w:marTop w:val="0"/>
      <w:marBottom w:val="0"/>
      <w:divBdr>
        <w:top w:val="none" w:sz="0" w:space="0" w:color="auto"/>
        <w:left w:val="none" w:sz="0" w:space="0" w:color="auto"/>
        <w:bottom w:val="none" w:sz="0" w:space="0" w:color="auto"/>
        <w:right w:val="none" w:sz="0" w:space="0" w:color="auto"/>
      </w:divBdr>
    </w:div>
    <w:div w:id="1087845528">
      <w:bodyDiv w:val="1"/>
      <w:marLeft w:val="0"/>
      <w:marRight w:val="0"/>
      <w:marTop w:val="0"/>
      <w:marBottom w:val="0"/>
      <w:divBdr>
        <w:top w:val="none" w:sz="0" w:space="0" w:color="auto"/>
        <w:left w:val="none" w:sz="0" w:space="0" w:color="auto"/>
        <w:bottom w:val="none" w:sz="0" w:space="0" w:color="auto"/>
        <w:right w:val="none" w:sz="0" w:space="0" w:color="auto"/>
      </w:divBdr>
    </w:div>
    <w:div w:id="1117338426">
      <w:bodyDiv w:val="1"/>
      <w:marLeft w:val="0"/>
      <w:marRight w:val="0"/>
      <w:marTop w:val="0"/>
      <w:marBottom w:val="0"/>
      <w:divBdr>
        <w:top w:val="none" w:sz="0" w:space="0" w:color="auto"/>
        <w:left w:val="none" w:sz="0" w:space="0" w:color="auto"/>
        <w:bottom w:val="none" w:sz="0" w:space="0" w:color="auto"/>
        <w:right w:val="none" w:sz="0" w:space="0" w:color="auto"/>
      </w:divBdr>
    </w:div>
    <w:div w:id="1139421753">
      <w:bodyDiv w:val="1"/>
      <w:marLeft w:val="0"/>
      <w:marRight w:val="0"/>
      <w:marTop w:val="0"/>
      <w:marBottom w:val="0"/>
      <w:divBdr>
        <w:top w:val="none" w:sz="0" w:space="0" w:color="auto"/>
        <w:left w:val="none" w:sz="0" w:space="0" w:color="auto"/>
        <w:bottom w:val="none" w:sz="0" w:space="0" w:color="auto"/>
        <w:right w:val="none" w:sz="0" w:space="0" w:color="auto"/>
      </w:divBdr>
      <w:divsChild>
        <w:div w:id="532424844">
          <w:marLeft w:val="1740"/>
          <w:marRight w:val="0"/>
          <w:marTop w:val="0"/>
          <w:marBottom w:val="240"/>
          <w:divBdr>
            <w:top w:val="none" w:sz="0" w:space="0" w:color="auto"/>
            <w:left w:val="none" w:sz="0" w:space="0" w:color="auto"/>
            <w:bottom w:val="none" w:sz="0" w:space="0" w:color="auto"/>
            <w:right w:val="none" w:sz="0" w:space="0" w:color="auto"/>
          </w:divBdr>
        </w:div>
        <w:div w:id="344332729">
          <w:marLeft w:val="1740"/>
          <w:marRight w:val="0"/>
          <w:marTop w:val="0"/>
          <w:marBottom w:val="240"/>
          <w:divBdr>
            <w:top w:val="none" w:sz="0" w:space="0" w:color="auto"/>
            <w:left w:val="none" w:sz="0" w:space="0" w:color="auto"/>
            <w:bottom w:val="none" w:sz="0" w:space="0" w:color="auto"/>
            <w:right w:val="none" w:sz="0" w:space="0" w:color="auto"/>
          </w:divBdr>
        </w:div>
        <w:div w:id="1264149086">
          <w:marLeft w:val="1740"/>
          <w:marRight w:val="0"/>
          <w:marTop w:val="0"/>
          <w:marBottom w:val="240"/>
          <w:divBdr>
            <w:top w:val="none" w:sz="0" w:space="0" w:color="auto"/>
            <w:left w:val="none" w:sz="0" w:space="0" w:color="auto"/>
            <w:bottom w:val="none" w:sz="0" w:space="0" w:color="auto"/>
            <w:right w:val="none" w:sz="0" w:space="0" w:color="auto"/>
          </w:divBdr>
        </w:div>
      </w:divsChild>
    </w:div>
    <w:div w:id="1166045649">
      <w:bodyDiv w:val="1"/>
      <w:marLeft w:val="0"/>
      <w:marRight w:val="0"/>
      <w:marTop w:val="0"/>
      <w:marBottom w:val="0"/>
      <w:divBdr>
        <w:top w:val="none" w:sz="0" w:space="0" w:color="auto"/>
        <w:left w:val="none" w:sz="0" w:space="0" w:color="auto"/>
        <w:bottom w:val="none" w:sz="0" w:space="0" w:color="auto"/>
        <w:right w:val="none" w:sz="0" w:space="0" w:color="auto"/>
      </w:divBdr>
    </w:div>
    <w:div w:id="1209877812">
      <w:bodyDiv w:val="1"/>
      <w:marLeft w:val="0"/>
      <w:marRight w:val="0"/>
      <w:marTop w:val="0"/>
      <w:marBottom w:val="0"/>
      <w:divBdr>
        <w:top w:val="none" w:sz="0" w:space="0" w:color="auto"/>
        <w:left w:val="none" w:sz="0" w:space="0" w:color="auto"/>
        <w:bottom w:val="none" w:sz="0" w:space="0" w:color="auto"/>
        <w:right w:val="none" w:sz="0" w:space="0" w:color="auto"/>
      </w:divBdr>
      <w:divsChild>
        <w:div w:id="1012103215">
          <w:marLeft w:val="0"/>
          <w:marRight w:val="0"/>
          <w:marTop w:val="0"/>
          <w:marBottom w:val="0"/>
          <w:divBdr>
            <w:top w:val="none" w:sz="0" w:space="0" w:color="auto"/>
            <w:left w:val="none" w:sz="0" w:space="0" w:color="auto"/>
            <w:bottom w:val="none" w:sz="0" w:space="0" w:color="auto"/>
            <w:right w:val="none" w:sz="0" w:space="0" w:color="auto"/>
          </w:divBdr>
          <w:divsChild>
            <w:div w:id="505245895">
              <w:marLeft w:val="0"/>
              <w:marRight w:val="0"/>
              <w:marTop w:val="0"/>
              <w:marBottom w:val="0"/>
              <w:divBdr>
                <w:top w:val="none" w:sz="0" w:space="0" w:color="auto"/>
                <w:left w:val="none" w:sz="0" w:space="0" w:color="auto"/>
                <w:bottom w:val="none" w:sz="0" w:space="0" w:color="auto"/>
                <w:right w:val="none" w:sz="0" w:space="0" w:color="auto"/>
              </w:divBdr>
              <w:divsChild>
                <w:div w:id="1934321335">
                  <w:marLeft w:val="0"/>
                  <w:marRight w:val="0"/>
                  <w:marTop w:val="0"/>
                  <w:marBottom w:val="0"/>
                  <w:divBdr>
                    <w:top w:val="none" w:sz="0" w:space="0" w:color="auto"/>
                    <w:left w:val="none" w:sz="0" w:space="0" w:color="auto"/>
                    <w:bottom w:val="none" w:sz="0" w:space="0" w:color="auto"/>
                    <w:right w:val="none" w:sz="0" w:space="0" w:color="auto"/>
                  </w:divBdr>
                  <w:divsChild>
                    <w:div w:id="211389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2251566">
      <w:bodyDiv w:val="1"/>
      <w:marLeft w:val="0"/>
      <w:marRight w:val="0"/>
      <w:marTop w:val="0"/>
      <w:marBottom w:val="0"/>
      <w:divBdr>
        <w:top w:val="none" w:sz="0" w:space="0" w:color="auto"/>
        <w:left w:val="none" w:sz="0" w:space="0" w:color="auto"/>
        <w:bottom w:val="none" w:sz="0" w:space="0" w:color="auto"/>
        <w:right w:val="none" w:sz="0" w:space="0" w:color="auto"/>
      </w:divBdr>
    </w:div>
    <w:div w:id="1328170164">
      <w:bodyDiv w:val="1"/>
      <w:marLeft w:val="0"/>
      <w:marRight w:val="0"/>
      <w:marTop w:val="0"/>
      <w:marBottom w:val="0"/>
      <w:divBdr>
        <w:top w:val="none" w:sz="0" w:space="0" w:color="auto"/>
        <w:left w:val="none" w:sz="0" w:space="0" w:color="auto"/>
        <w:bottom w:val="none" w:sz="0" w:space="0" w:color="auto"/>
        <w:right w:val="none" w:sz="0" w:space="0" w:color="auto"/>
      </w:divBdr>
    </w:div>
    <w:div w:id="1340622697">
      <w:bodyDiv w:val="1"/>
      <w:marLeft w:val="0"/>
      <w:marRight w:val="0"/>
      <w:marTop w:val="0"/>
      <w:marBottom w:val="0"/>
      <w:divBdr>
        <w:top w:val="none" w:sz="0" w:space="0" w:color="auto"/>
        <w:left w:val="none" w:sz="0" w:space="0" w:color="auto"/>
        <w:bottom w:val="none" w:sz="0" w:space="0" w:color="auto"/>
        <w:right w:val="none" w:sz="0" w:space="0" w:color="auto"/>
      </w:divBdr>
    </w:div>
    <w:div w:id="1418208816">
      <w:bodyDiv w:val="1"/>
      <w:marLeft w:val="0"/>
      <w:marRight w:val="0"/>
      <w:marTop w:val="0"/>
      <w:marBottom w:val="0"/>
      <w:divBdr>
        <w:top w:val="none" w:sz="0" w:space="0" w:color="auto"/>
        <w:left w:val="none" w:sz="0" w:space="0" w:color="auto"/>
        <w:bottom w:val="none" w:sz="0" w:space="0" w:color="auto"/>
        <w:right w:val="none" w:sz="0" w:space="0" w:color="auto"/>
      </w:divBdr>
    </w:div>
    <w:div w:id="1445150297">
      <w:bodyDiv w:val="1"/>
      <w:marLeft w:val="0"/>
      <w:marRight w:val="0"/>
      <w:marTop w:val="0"/>
      <w:marBottom w:val="0"/>
      <w:divBdr>
        <w:top w:val="none" w:sz="0" w:space="0" w:color="auto"/>
        <w:left w:val="none" w:sz="0" w:space="0" w:color="auto"/>
        <w:bottom w:val="none" w:sz="0" w:space="0" w:color="auto"/>
        <w:right w:val="none" w:sz="0" w:space="0" w:color="auto"/>
      </w:divBdr>
    </w:div>
    <w:div w:id="1510871335">
      <w:bodyDiv w:val="1"/>
      <w:marLeft w:val="0"/>
      <w:marRight w:val="0"/>
      <w:marTop w:val="0"/>
      <w:marBottom w:val="0"/>
      <w:divBdr>
        <w:top w:val="none" w:sz="0" w:space="0" w:color="auto"/>
        <w:left w:val="none" w:sz="0" w:space="0" w:color="auto"/>
        <w:bottom w:val="none" w:sz="0" w:space="0" w:color="auto"/>
        <w:right w:val="none" w:sz="0" w:space="0" w:color="auto"/>
      </w:divBdr>
      <w:divsChild>
        <w:div w:id="60521545">
          <w:marLeft w:val="0"/>
          <w:marRight w:val="0"/>
          <w:marTop w:val="75"/>
          <w:marBottom w:val="0"/>
          <w:divBdr>
            <w:top w:val="none" w:sz="0" w:space="0" w:color="auto"/>
            <w:left w:val="none" w:sz="0" w:space="0" w:color="auto"/>
            <w:bottom w:val="none" w:sz="0" w:space="0" w:color="auto"/>
            <w:right w:val="none" w:sz="0" w:space="0" w:color="auto"/>
          </w:divBdr>
        </w:div>
        <w:div w:id="771242457">
          <w:marLeft w:val="0"/>
          <w:marRight w:val="0"/>
          <w:marTop w:val="75"/>
          <w:marBottom w:val="0"/>
          <w:divBdr>
            <w:top w:val="none" w:sz="0" w:space="0" w:color="auto"/>
            <w:left w:val="none" w:sz="0" w:space="0" w:color="auto"/>
            <w:bottom w:val="none" w:sz="0" w:space="0" w:color="auto"/>
            <w:right w:val="none" w:sz="0" w:space="0" w:color="auto"/>
          </w:divBdr>
        </w:div>
      </w:divsChild>
    </w:div>
    <w:div w:id="1650287877">
      <w:bodyDiv w:val="1"/>
      <w:marLeft w:val="0"/>
      <w:marRight w:val="0"/>
      <w:marTop w:val="0"/>
      <w:marBottom w:val="0"/>
      <w:divBdr>
        <w:top w:val="none" w:sz="0" w:space="0" w:color="auto"/>
        <w:left w:val="none" w:sz="0" w:space="0" w:color="auto"/>
        <w:bottom w:val="none" w:sz="0" w:space="0" w:color="auto"/>
        <w:right w:val="none" w:sz="0" w:space="0" w:color="auto"/>
      </w:divBdr>
    </w:div>
    <w:div w:id="1660234141">
      <w:bodyDiv w:val="1"/>
      <w:marLeft w:val="0"/>
      <w:marRight w:val="0"/>
      <w:marTop w:val="0"/>
      <w:marBottom w:val="0"/>
      <w:divBdr>
        <w:top w:val="none" w:sz="0" w:space="0" w:color="auto"/>
        <w:left w:val="none" w:sz="0" w:space="0" w:color="auto"/>
        <w:bottom w:val="none" w:sz="0" w:space="0" w:color="auto"/>
        <w:right w:val="none" w:sz="0" w:space="0" w:color="auto"/>
      </w:divBdr>
    </w:div>
    <w:div w:id="1685396113">
      <w:bodyDiv w:val="1"/>
      <w:marLeft w:val="0"/>
      <w:marRight w:val="0"/>
      <w:marTop w:val="0"/>
      <w:marBottom w:val="0"/>
      <w:divBdr>
        <w:top w:val="none" w:sz="0" w:space="0" w:color="auto"/>
        <w:left w:val="none" w:sz="0" w:space="0" w:color="auto"/>
        <w:bottom w:val="none" w:sz="0" w:space="0" w:color="auto"/>
        <w:right w:val="none" w:sz="0" w:space="0" w:color="auto"/>
      </w:divBdr>
      <w:divsChild>
        <w:div w:id="1444112818">
          <w:marLeft w:val="0"/>
          <w:marRight w:val="0"/>
          <w:marTop w:val="75"/>
          <w:marBottom w:val="0"/>
          <w:divBdr>
            <w:top w:val="none" w:sz="0" w:space="0" w:color="auto"/>
            <w:left w:val="none" w:sz="0" w:space="0" w:color="auto"/>
            <w:bottom w:val="none" w:sz="0" w:space="0" w:color="auto"/>
            <w:right w:val="none" w:sz="0" w:space="0" w:color="auto"/>
          </w:divBdr>
        </w:div>
        <w:div w:id="2080204710">
          <w:marLeft w:val="0"/>
          <w:marRight w:val="0"/>
          <w:marTop w:val="75"/>
          <w:marBottom w:val="0"/>
          <w:divBdr>
            <w:top w:val="none" w:sz="0" w:space="0" w:color="auto"/>
            <w:left w:val="none" w:sz="0" w:space="0" w:color="auto"/>
            <w:bottom w:val="none" w:sz="0" w:space="0" w:color="auto"/>
            <w:right w:val="none" w:sz="0" w:space="0" w:color="auto"/>
          </w:divBdr>
        </w:div>
        <w:div w:id="1810973299">
          <w:marLeft w:val="0"/>
          <w:marRight w:val="0"/>
          <w:marTop w:val="75"/>
          <w:marBottom w:val="0"/>
          <w:divBdr>
            <w:top w:val="none" w:sz="0" w:space="0" w:color="auto"/>
            <w:left w:val="none" w:sz="0" w:space="0" w:color="auto"/>
            <w:bottom w:val="none" w:sz="0" w:space="0" w:color="auto"/>
            <w:right w:val="none" w:sz="0" w:space="0" w:color="auto"/>
          </w:divBdr>
        </w:div>
      </w:divsChild>
    </w:div>
    <w:div w:id="1726027022">
      <w:bodyDiv w:val="1"/>
      <w:marLeft w:val="0"/>
      <w:marRight w:val="0"/>
      <w:marTop w:val="0"/>
      <w:marBottom w:val="0"/>
      <w:divBdr>
        <w:top w:val="none" w:sz="0" w:space="0" w:color="auto"/>
        <w:left w:val="none" w:sz="0" w:space="0" w:color="auto"/>
        <w:bottom w:val="none" w:sz="0" w:space="0" w:color="auto"/>
        <w:right w:val="none" w:sz="0" w:space="0" w:color="auto"/>
      </w:divBdr>
    </w:div>
    <w:div w:id="1820924561">
      <w:bodyDiv w:val="1"/>
      <w:marLeft w:val="0"/>
      <w:marRight w:val="0"/>
      <w:marTop w:val="0"/>
      <w:marBottom w:val="0"/>
      <w:divBdr>
        <w:top w:val="none" w:sz="0" w:space="0" w:color="auto"/>
        <w:left w:val="none" w:sz="0" w:space="0" w:color="auto"/>
        <w:bottom w:val="none" w:sz="0" w:space="0" w:color="auto"/>
        <w:right w:val="none" w:sz="0" w:space="0" w:color="auto"/>
      </w:divBdr>
    </w:div>
    <w:div w:id="1843163742">
      <w:bodyDiv w:val="1"/>
      <w:marLeft w:val="0"/>
      <w:marRight w:val="0"/>
      <w:marTop w:val="0"/>
      <w:marBottom w:val="0"/>
      <w:divBdr>
        <w:top w:val="none" w:sz="0" w:space="0" w:color="auto"/>
        <w:left w:val="none" w:sz="0" w:space="0" w:color="auto"/>
        <w:bottom w:val="none" w:sz="0" w:space="0" w:color="auto"/>
        <w:right w:val="none" w:sz="0" w:space="0" w:color="auto"/>
      </w:divBdr>
    </w:div>
    <w:div w:id="1853177088">
      <w:bodyDiv w:val="1"/>
      <w:marLeft w:val="0"/>
      <w:marRight w:val="0"/>
      <w:marTop w:val="0"/>
      <w:marBottom w:val="0"/>
      <w:divBdr>
        <w:top w:val="none" w:sz="0" w:space="0" w:color="auto"/>
        <w:left w:val="none" w:sz="0" w:space="0" w:color="auto"/>
        <w:bottom w:val="none" w:sz="0" w:space="0" w:color="auto"/>
        <w:right w:val="none" w:sz="0" w:space="0" w:color="auto"/>
      </w:divBdr>
    </w:div>
    <w:div w:id="1865442195">
      <w:bodyDiv w:val="1"/>
      <w:marLeft w:val="0"/>
      <w:marRight w:val="0"/>
      <w:marTop w:val="0"/>
      <w:marBottom w:val="0"/>
      <w:divBdr>
        <w:top w:val="none" w:sz="0" w:space="0" w:color="auto"/>
        <w:left w:val="none" w:sz="0" w:space="0" w:color="auto"/>
        <w:bottom w:val="none" w:sz="0" w:space="0" w:color="auto"/>
        <w:right w:val="none" w:sz="0" w:space="0" w:color="auto"/>
      </w:divBdr>
    </w:div>
    <w:div w:id="1868520974">
      <w:bodyDiv w:val="1"/>
      <w:marLeft w:val="0"/>
      <w:marRight w:val="0"/>
      <w:marTop w:val="0"/>
      <w:marBottom w:val="0"/>
      <w:divBdr>
        <w:top w:val="none" w:sz="0" w:space="0" w:color="auto"/>
        <w:left w:val="none" w:sz="0" w:space="0" w:color="auto"/>
        <w:bottom w:val="none" w:sz="0" w:space="0" w:color="auto"/>
        <w:right w:val="none" w:sz="0" w:space="0" w:color="auto"/>
      </w:divBdr>
    </w:div>
    <w:div w:id="1902983618">
      <w:bodyDiv w:val="1"/>
      <w:marLeft w:val="0"/>
      <w:marRight w:val="0"/>
      <w:marTop w:val="0"/>
      <w:marBottom w:val="0"/>
      <w:divBdr>
        <w:top w:val="none" w:sz="0" w:space="0" w:color="auto"/>
        <w:left w:val="none" w:sz="0" w:space="0" w:color="auto"/>
        <w:bottom w:val="none" w:sz="0" w:space="0" w:color="auto"/>
        <w:right w:val="none" w:sz="0" w:space="0" w:color="auto"/>
      </w:divBdr>
      <w:divsChild>
        <w:div w:id="575747609">
          <w:marLeft w:val="0"/>
          <w:marRight w:val="0"/>
          <w:marTop w:val="0"/>
          <w:marBottom w:val="0"/>
          <w:divBdr>
            <w:top w:val="none" w:sz="0" w:space="0" w:color="auto"/>
            <w:left w:val="none" w:sz="0" w:space="0" w:color="auto"/>
            <w:bottom w:val="none" w:sz="0" w:space="0" w:color="auto"/>
            <w:right w:val="none" w:sz="0" w:space="0" w:color="auto"/>
          </w:divBdr>
          <w:divsChild>
            <w:div w:id="612327425">
              <w:marLeft w:val="0"/>
              <w:marRight w:val="0"/>
              <w:marTop w:val="0"/>
              <w:marBottom w:val="0"/>
              <w:divBdr>
                <w:top w:val="none" w:sz="0" w:space="0" w:color="auto"/>
                <w:left w:val="none" w:sz="0" w:space="0" w:color="auto"/>
                <w:bottom w:val="none" w:sz="0" w:space="0" w:color="auto"/>
                <w:right w:val="none" w:sz="0" w:space="0" w:color="auto"/>
              </w:divBdr>
              <w:divsChild>
                <w:div w:id="1895045640">
                  <w:marLeft w:val="0"/>
                  <w:marRight w:val="0"/>
                  <w:marTop w:val="0"/>
                  <w:marBottom w:val="0"/>
                  <w:divBdr>
                    <w:top w:val="none" w:sz="0" w:space="0" w:color="auto"/>
                    <w:left w:val="none" w:sz="0" w:space="0" w:color="auto"/>
                    <w:bottom w:val="none" w:sz="0" w:space="0" w:color="auto"/>
                    <w:right w:val="none" w:sz="0" w:space="0" w:color="auto"/>
                  </w:divBdr>
                  <w:divsChild>
                    <w:div w:id="1188955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4871165">
      <w:bodyDiv w:val="1"/>
      <w:marLeft w:val="0"/>
      <w:marRight w:val="0"/>
      <w:marTop w:val="0"/>
      <w:marBottom w:val="0"/>
      <w:divBdr>
        <w:top w:val="none" w:sz="0" w:space="0" w:color="auto"/>
        <w:left w:val="none" w:sz="0" w:space="0" w:color="auto"/>
        <w:bottom w:val="none" w:sz="0" w:space="0" w:color="auto"/>
        <w:right w:val="none" w:sz="0" w:space="0" w:color="auto"/>
      </w:divBdr>
    </w:div>
    <w:div w:id="1932354427">
      <w:bodyDiv w:val="1"/>
      <w:marLeft w:val="0"/>
      <w:marRight w:val="0"/>
      <w:marTop w:val="0"/>
      <w:marBottom w:val="0"/>
      <w:divBdr>
        <w:top w:val="none" w:sz="0" w:space="0" w:color="auto"/>
        <w:left w:val="none" w:sz="0" w:space="0" w:color="auto"/>
        <w:bottom w:val="none" w:sz="0" w:space="0" w:color="auto"/>
        <w:right w:val="none" w:sz="0" w:space="0" w:color="auto"/>
      </w:divBdr>
    </w:div>
    <w:div w:id="1995840006">
      <w:bodyDiv w:val="1"/>
      <w:marLeft w:val="0"/>
      <w:marRight w:val="0"/>
      <w:marTop w:val="0"/>
      <w:marBottom w:val="0"/>
      <w:divBdr>
        <w:top w:val="none" w:sz="0" w:space="0" w:color="auto"/>
        <w:left w:val="none" w:sz="0" w:space="0" w:color="auto"/>
        <w:bottom w:val="none" w:sz="0" w:space="0" w:color="auto"/>
        <w:right w:val="none" w:sz="0" w:space="0" w:color="auto"/>
      </w:divBdr>
    </w:div>
    <w:div w:id="2017003233">
      <w:bodyDiv w:val="1"/>
      <w:marLeft w:val="0"/>
      <w:marRight w:val="0"/>
      <w:marTop w:val="0"/>
      <w:marBottom w:val="0"/>
      <w:divBdr>
        <w:top w:val="none" w:sz="0" w:space="0" w:color="auto"/>
        <w:left w:val="none" w:sz="0" w:space="0" w:color="auto"/>
        <w:bottom w:val="none" w:sz="0" w:space="0" w:color="auto"/>
        <w:right w:val="none" w:sz="0" w:space="0" w:color="auto"/>
      </w:divBdr>
    </w:div>
    <w:div w:id="2061203140">
      <w:bodyDiv w:val="1"/>
      <w:marLeft w:val="0"/>
      <w:marRight w:val="0"/>
      <w:marTop w:val="0"/>
      <w:marBottom w:val="0"/>
      <w:divBdr>
        <w:top w:val="none" w:sz="0" w:space="0" w:color="auto"/>
        <w:left w:val="none" w:sz="0" w:space="0" w:color="auto"/>
        <w:bottom w:val="none" w:sz="0" w:space="0" w:color="auto"/>
        <w:right w:val="none" w:sz="0" w:space="0" w:color="auto"/>
      </w:divBdr>
    </w:div>
    <w:div w:id="2107339748">
      <w:bodyDiv w:val="1"/>
      <w:marLeft w:val="0"/>
      <w:marRight w:val="0"/>
      <w:marTop w:val="0"/>
      <w:marBottom w:val="0"/>
      <w:divBdr>
        <w:top w:val="none" w:sz="0" w:space="0" w:color="auto"/>
        <w:left w:val="none" w:sz="0" w:space="0" w:color="auto"/>
        <w:bottom w:val="none" w:sz="0" w:space="0" w:color="auto"/>
        <w:right w:val="none" w:sz="0" w:space="0" w:color="auto"/>
      </w:divBdr>
    </w:div>
    <w:div w:id="2119984740">
      <w:bodyDiv w:val="1"/>
      <w:marLeft w:val="0"/>
      <w:marRight w:val="0"/>
      <w:marTop w:val="0"/>
      <w:marBottom w:val="0"/>
      <w:divBdr>
        <w:top w:val="none" w:sz="0" w:space="0" w:color="auto"/>
        <w:left w:val="none" w:sz="0" w:space="0" w:color="auto"/>
        <w:bottom w:val="none" w:sz="0" w:space="0" w:color="auto"/>
        <w:right w:val="none" w:sz="0" w:space="0" w:color="auto"/>
      </w:divBdr>
    </w:div>
    <w:div w:id="2135706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tyles" Target="styles.xml"/><Relationship Id="rId7" Type="http://schemas.openxmlformats.org/officeDocument/2006/relationships/fontTable" Target="fontTable.xml"/><Relationship Id="rId12" Type="http://schemas.microsoft.com/office/2018/08/relationships/commentsExtensible" Target="commentsExtensi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F47A8B-66D7-EB4C-8C64-BBD4BA3D6B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1</Pages>
  <Words>9089</Words>
  <Characters>51808</Characters>
  <Application>Microsoft Office Word</Application>
  <DocSecurity>0</DocSecurity>
  <Lines>431</Lines>
  <Paragraphs>121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Hayden Smith</dc:creator>
  <cp:keywords/>
  <dc:description/>
  <cp:lastModifiedBy>Hayden Smith</cp:lastModifiedBy>
  <cp:revision>17</cp:revision>
  <dcterms:created xsi:type="dcterms:W3CDTF">2020-08-13T21:10:00Z</dcterms:created>
  <dcterms:modified xsi:type="dcterms:W3CDTF">2020-08-14T04:20:00Z</dcterms:modified>
</cp:coreProperties>
</file>