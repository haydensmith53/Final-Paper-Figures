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843DC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843DC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843DC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14E3235"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25186206"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w:t>
      </w:r>
      <w:r w:rsidR="004F580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William T. </w:t>
      </w:r>
      <w:r w:rsidR="00F651BA" w:rsidRPr="00843DC4">
        <w:rPr>
          <w:rFonts w:ascii="Times New Roman" w:hAnsi="Times New Roman" w:cs="Times New Roman"/>
          <w:color w:val="000000" w:themeColor="text1"/>
          <w:sz w:val="24"/>
          <w:szCs w:val="24"/>
        </w:rPr>
        <w:t>Gough</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Frank E. Fish</w:t>
      </w:r>
      <w:r w:rsidRPr="00843DC4">
        <w:rPr>
          <w:rFonts w:ascii="Times New Roman" w:hAnsi="Times New Roman" w:cs="Times New Roman"/>
          <w:color w:val="000000" w:themeColor="text1"/>
          <w:sz w:val="24"/>
          <w:szCs w:val="24"/>
          <w:vertAlign w:val="superscript"/>
        </w:rPr>
        <w:t>3</w:t>
      </w:r>
      <w:r w:rsidRPr="00843DC4">
        <w:rPr>
          <w:rFonts w:ascii="Times New Roman" w:hAnsi="Times New Roman" w:cs="Times New Roman"/>
          <w:color w:val="000000" w:themeColor="text1"/>
          <w:sz w:val="24"/>
          <w:szCs w:val="24"/>
        </w:rPr>
        <w:t>, Jean Potvin</w:t>
      </w:r>
      <w:r w:rsidRPr="00843DC4">
        <w:rPr>
          <w:rFonts w:ascii="Times New Roman" w:hAnsi="Times New Roman" w:cs="Times New Roman"/>
          <w:color w:val="000000" w:themeColor="text1"/>
          <w:sz w:val="24"/>
          <w:szCs w:val="24"/>
          <w:vertAlign w:val="superscript"/>
        </w:rPr>
        <w:t>4</w:t>
      </w:r>
      <w:r w:rsidRPr="00843DC4">
        <w:rPr>
          <w:rFonts w:ascii="Times New Roman" w:hAnsi="Times New Roman" w:cs="Times New Roman"/>
          <w:color w:val="000000" w:themeColor="text1"/>
          <w:sz w:val="24"/>
          <w:szCs w:val="24"/>
        </w:rPr>
        <w:t>, K.C. Bierlich</w:t>
      </w:r>
      <w:r w:rsidRPr="00843DC4">
        <w:rPr>
          <w:rFonts w:ascii="Times New Roman" w:hAnsi="Times New Roman" w:cs="Times New Roman"/>
          <w:color w:val="000000" w:themeColor="text1"/>
          <w:sz w:val="24"/>
          <w:szCs w:val="24"/>
          <w:vertAlign w:val="superscript"/>
        </w:rPr>
        <w:t>5</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John Kennedy</w:t>
      </w:r>
      <w:r w:rsidRPr="00843DC4">
        <w:rPr>
          <w:rFonts w:ascii="Times New Roman" w:hAnsi="Times New Roman" w:cs="Times New Roman"/>
          <w:sz w:val="24"/>
          <w:szCs w:val="24"/>
          <w:vertAlign w:val="superscript"/>
        </w:rPr>
        <w:t>4</w:t>
      </w:r>
      <w:r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 xml:space="preserve">Jeremy </w:t>
      </w:r>
      <w:r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843DC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843DC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843DC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p>
    <w:p w14:paraId="5F44D20D" w14:textId="77777777" w:rsidR="007E4CAE" w:rsidRPr="00843DC4" w:rsidRDefault="00D50BF0"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843DC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843DC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843DC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t>Running Title</w:t>
      </w:r>
    </w:p>
    <w:p w14:paraId="25C8E092" w14:textId="77777777" w:rsidR="00CC3B84" w:rsidRPr="00C05B87" w:rsidRDefault="00CC3B84" w:rsidP="00843DC4">
      <w:pPr>
        <w:spacing w:line="480" w:lineRule="auto"/>
        <w:rPr>
          <w:rFonts w:ascii="Times New Roman" w:hAnsi="Times New Roman" w:cs="Times New Roman"/>
          <w:sz w:val="24"/>
          <w:szCs w:val="24"/>
        </w:rPr>
      </w:pPr>
    </w:p>
    <w:p w14:paraId="265C14BC" w14:textId="77777777"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843DC4">
      <w:pPr>
        <w:spacing w:line="480" w:lineRule="auto"/>
        <w:rPr>
          <w:rFonts w:ascii="Times New Roman" w:hAnsi="Times New Roman" w:cs="Times New Roman"/>
          <w:b/>
          <w:sz w:val="24"/>
          <w:szCs w:val="24"/>
        </w:rPr>
      </w:pPr>
    </w:p>
    <w:p w14:paraId="144ED981" w14:textId="77777777" w:rsidR="00CC3B84" w:rsidRPr="00843DC4" w:rsidRDefault="00CC3B84" w:rsidP="00843DC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843DC4">
      <w:pPr>
        <w:spacing w:line="480" w:lineRule="auto"/>
        <w:rPr>
          <w:rFonts w:ascii="Times New Roman" w:hAnsi="Times New Roman" w:cs="Times New Roman"/>
          <w:sz w:val="24"/>
          <w:szCs w:val="24"/>
        </w:rPr>
      </w:pPr>
    </w:p>
    <w:p w14:paraId="4571CB22" w14:textId="77777777"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843DC4">
      <w:pPr>
        <w:spacing w:line="480" w:lineRule="auto"/>
        <w:rPr>
          <w:rFonts w:ascii="Times New Roman" w:hAnsi="Times New Roman" w:cs="Times New Roman"/>
          <w:b/>
          <w:color w:val="000000" w:themeColor="text1"/>
          <w:sz w:val="24"/>
          <w:szCs w:val="24"/>
          <w:u w:val="single"/>
        </w:rPr>
      </w:pPr>
    </w:p>
    <w:p w14:paraId="16E7EB8E"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Abstract </w:t>
      </w:r>
    </w:p>
    <w:p w14:paraId="5A446D2B"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0E1CE882" w14:textId="77777777" w:rsidR="00FE2636" w:rsidRPr="00843DC4" w:rsidRDefault="0065029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w:t>
      </w:r>
      <w:r w:rsidR="009C6B60" w:rsidRPr="00843DC4">
        <w:rPr>
          <w:rFonts w:ascii="Times New Roman" w:hAnsi="Times New Roman" w:cs="Times New Roman"/>
          <w:color w:val="000000" w:themeColor="text1"/>
          <w:sz w:val="24"/>
          <w:szCs w:val="24"/>
        </w:rPr>
        <w:lastRenderedPageBreak/>
        <w:t>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del w:id="0" w:author="Hayden Smith" w:date="2021-01-19T13:53:00Z">
        <w:r w:rsidR="00974FD0" w:rsidRPr="00843DC4" w:rsidDel="00D77237">
          <w:rPr>
            <w:rFonts w:ascii="Times New Roman" w:hAnsi="Times New Roman" w:cs="Times New Roman"/>
            <w:color w:val="000000" w:themeColor="text1"/>
            <w:sz w:val="24"/>
            <w:szCs w:val="24"/>
          </w:rPr>
          <w:delText xml:space="preserve"> </w:delText>
        </w:r>
      </w:del>
      <w:ins w:id="1" w:author="Hayden Smith" w:date="2021-01-19T13:53:00Z">
        <w:r w:rsidR="00D77237">
          <w:rPr>
            <w:rFonts w:ascii="Times New Roman" w:hAnsi="Times New Roman" w:cs="Times New Roman"/>
            <w:color w:val="000000" w:themeColor="text1"/>
            <w:sz w:val="24"/>
            <w:szCs w:val="24"/>
          </w:rPr>
          <w:t xml:space="preserve"> ratio of useful power output to the rate of energy input (Sloop 1978)</w:t>
        </w:r>
      </w:ins>
      <w:del w:id="2" w:author="Hayden Smith" w:date="2021-01-19T13:53:00Z">
        <w:r w:rsidR="00974FD0" w:rsidRPr="00843DC4" w:rsidDel="00D77237">
          <w:rPr>
            <w:rFonts w:ascii="Times New Roman" w:hAnsi="Times New Roman" w:cs="Times New Roman"/>
            <w:color w:val="000000" w:themeColor="text1"/>
            <w:sz w:val="24"/>
            <w:szCs w:val="24"/>
          </w:rPr>
          <w:delText xml:space="preserve">amount of </w:delText>
        </w:r>
        <w:r w:rsidR="00A164E4" w:rsidDel="00D77237">
          <w:rPr>
            <w:rFonts w:ascii="Times New Roman" w:hAnsi="Times New Roman" w:cs="Times New Roman"/>
            <w:color w:val="000000" w:themeColor="text1"/>
            <w:sz w:val="24"/>
            <w:szCs w:val="24"/>
          </w:rPr>
          <w:delText xml:space="preserve">mechanical </w:delText>
        </w:r>
        <w:r w:rsidR="00974FD0" w:rsidRPr="00843DC4" w:rsidDel="00D77237">
          <w:rPr>
            <w:rFonts w:ascii="Times New Roman" w:hAnsi="Times New Roman" w:cs="Times New Roman"/>
            <w:color w:val="000000" w:themeColor="text1"/>
            <w:sz w:val="24"/>
            <w:szCs w:val="24"/>
          </w:rPr>
          <w:delText>work the animal does to propel itself forward</w:delText>
        </w:r>
      </w:del>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4413619E"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Introduction </w:t>
      </w:r>
    </w:p>
    <w:p w14:paraId="3694CCDB"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0583BAF7" w14:textId="77777777" w:rsidR="00F21D15" w:rsidRPr="00843DC4" w:rsidRDefault="00F21D15"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ins w:id="3" w:author="Hayden Smith" w:date="2021-01-19T13:56:00Z">
        <w:r w:rsidR="00D77237">
          <w:rPr>
            <w:rFonts w:ascii="Times New Roman" w:hAnsi="Times New Roman" w:cs="Times New Roman"/>
            <w:color w:val="000000" w:themeColor="text1"/>
            <w:sz w:val="24"/>
            <w:szCs w:val="24"/>
          </w:rPr>
          <w:t xml:space="preserve"> among</w:t>
        </w:r>
      </w:ins>
      <w:del w:id="4" w:author="Hayden Smith" w:date="2021-01-19T13:56:00Z">
        <w:r w:rsidRPr="00843DC4" w:rsidDel="00D77237">
          <w:rPr>
            <w:rFonts w:ascii="Times New Roman" w:hAnsi="Times New Roman" w:cs="Times New Roman"/>
            <w:color w:val="000000" w:themeColor="text1"/>
            <w:sz w:val="24"/>
            <w:szCs w:val="24"/>
          </w:rPr>
          <w:delText xml:space="preserve"> with other</w:delText>
        </w:r>
      </w:del>
      <w:r w:rsidRPr="00843DC4">
        <w:rPr>
          <w:rFonts w:ascii="Times New Roman" w:hAnsi="Times New Roman" w:cs="Times New Roman"/>
          <w:color w:val="000000" w:themeColor="text1"/>
          <w:sz w:val="24"/>
          <w:szCs w:val="24"/>
        </w:rPr>
        <w:t xml:space="preserve">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w:t>
      </w:r>
      <w:r w:rsidRPr="00843DC4">
        <w:rPr>
          <w:rFonts w:ascii="Times New Roman" w:hAnsi="Times New Roman" w:cs="Times New Roman"/>
          <w:color w:val="000000" w:themeColor="text1"/>
          <w:sz w:val="24"/>
          <w:szCs w:val="24"/>
        </w:rPr>
        <w:lastRenderedPageBreak/>
        <w:t xml:space="preserve">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77777777" w:rsidR="00F21D15" w:rsidRPr="00C55BEA" w:rsidRDefault="00F21D15">
      <w:pPr>
        <w:spacing w:line="480" w:lineRule="auto"/>
        <w:rPr>
          <w:rFonts w:ascii="Times New Roman" w:eastAsia="Times New Roman" w:hAnsi="Times New Roman" w:cs="Times New Roman"/>
          <w:sz w:val="24"/>
          <w:szCs w:val="24"/>
          <w:lang w:val="en-US"/>
          <w:rPrChange w:id="5" w:author="Hayden Smith" w:date="2021-01-20T11:50:00Z">
            <w:rPr>
              <w:rFonts w:ascii="Times New Roman" w:eastAsia="Times New Roman" w:hAnsi="Times New Roman" w:cs="Times New Roman"/>
              <w:color w:val="000000"/>
              <w:sz w:val="24"/>
              <w:szCs w:val="24"/>
              <w:lang w:val="en-US"/>
            </w:rPr>
          </w:rPrChange>
        </w:rPr>
        <w:pPrChange w:id="6" w:author="Hayden Smith" w:date="2021-01-20T11:50:00Z">
          <w:pPr>
            <w:spacing w:line="480" w:lineRule="auto"/>
            <w:ind w:firstLine="720"/>
          </w:pPr>
        </w:pPrChange>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Kermack,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highly maneuverable odontocete species in captivity (Fish, 1993; Curren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 </w:t>
      </w:r>
      <w:ins w:id="7" w:author="Hayden Smith" w:date="2021-01-20T11:49:00Z">
        <w:r w:rsidR="00C55BEA" w:rsidRPr="00C55BEA">
          <w:rPr>
            <w:rFonts w:ascii="Times New Roman" w:eastAsia="Times New Roman" w:hAnsi="Times New Roman" w:cs="Times New Roman"/>
            <w:color w:val="6AA84F"/>
            <w:sz w:val="24"/>
            <w:szCs w:val="24"/>
            <w:lang w:val="en-US"/>
            <w:rPrChange w:id="8" w:author="Hayden Smith" w:date="2021-01-20T11:50:00Z">
              <w:rPr>
                <w:rFonts w:eastAsia="Times New Roman"/>
                <w:color w:val="6AA84F"/>
                <w:lang w:val="en-US"/>
              </w:rPr>
            </w:rPrChange>
          </w:rPr>
          <w:t xml:space="preserve">Attempts to study mysticetes and derive energetic assumptions (Sumich, 1983; Parry, 1949; Blix &amp; Folkow, 1995) were constrained to breathing events at the water’s surface, and morphological measurements were only attainable from deceased animals that had stranded on beaches or been captured by whaling operations (Lockyer, 1976; Kahane-Rapport &amp; Goldbogen, </w:t>
        </w:r>
        <w:r w:rsidR="00C55BEA" w:rsidRPr="00C55BEA">
          <w:rPr>
            <w:rFonts w:ascii="Times New Roman" w:eastAsia="Times New Roman" w:hAnsi="Times New Roman" w:cs="Times New Roman"/>
            <w:color w:val="6AA84F"/>
            <w:sz w:val="24"/>
            <w:szCs w:val="24"/>
            <w:lang w:val="en-US"/>
          </w:rPr>
          <w:t>2018)</w:t>
        </w:r>
        <w:r w:rsidR="00C55BEA" w:rsidRPr="00C55BEA">
          <w:rPr>
            <w:rFonts w:ascii="Times New Roman" w:eastAsia="Times New Roman" w:hAnsi="Times New Roman" w:cs="Times New Roman"/>
            <w:color w:val="6AA84F"/>
            <w:sz w:val="24"/>
            <w:szCs w:val="24"/>
            <w:lang w:val="en-US"/>
            <w:rPrChange w:id="9" w:author="Hayden Smith" w:date="2021-01-20T11:50:00Z">
              <w:rPr>
                <w:rFonts w:eastAsia="Times New Roman"/>
                <w:color w:val="6AA84F"/>
                <w:lang w:val="en-US"/>
              </w:rPr>
            </w:rPrChange>
          </w:rPr>
          <w:t>.</w:t>
        </w:r>
      </w:ins>
      <w:ins w:id="10" w:author="Hayden Smith" w:date="2021-01-20T11:50:00Z">
        <w:r w:rsidR="00C55BEA">
          <w:rPr>
            <w:rFonts w:ascii="Times New Roman" w:eastAsia="Times New Roman" w:hAnsi="Times New Roman" w:cs="Times New Roman"/>
            <w:color w:val="6AA84F"/>
            <w:sz w:val="24"/>
            <w:szCs w:val="24"/>
            <w:lang w:val="en-US"/>
          </w:rPr>
          <w:t xml:space="preserve"> </w:t>
        </w:r>
      </w:ins>
      <w:del w:id="11" w:author="Hayden Smith" w:date="2021-01-20T11:49:00Z">
        <w:r w:rsidRPr="00C55BEA" w:rsidDel="002D7A65">
          <w:rPr>
            <w:rFonts w:ascii="Times New Roman" w:eastAsia="Times New Roman" w:hAnsi="Times New Roman" w:cs="Times New Roman"/>
            <w:color w:val="000000"/>
            <w:sz w:val="24"/>
            <w:szCs w:val="24"/>
            <w:lang w:val="en-US"/>
          </w:rPr>
          <w:delText>Attempts to study mysticetes have been constrained to breathing events at the water’s surface</w:delText>
        </w:r>
        <w:r w:rsidR="00992A2E" w:rsidRPr="00C55BEA" w:rsidDel="002D7A65">
          <w:rPr>
            <w:rFonts w:ascii="Times New Roman" w:eastAsia="Times New Roman" w:hAnsi="Times New Roman" w:cs="Times New Roman"/>
            <w:color w:val="000000"/>
            <w:sz w:val="24"/>
            <w:szCs w:val="24"/>
            <w:lang w:val="en-US"/>
          </w:rPr>
          <w:delText>.</w:delText>
        </w:r>
        <w:r w:rsidRPr="00C55BEA" w:rsidDel="002D7A65">
          <w:rPr>
            <w:rFonts w:ascii="Times New Roman" w:eastAsia="Times New Roman" w:hAnsi="Times New Roman" w:cs="Times New Roman"/>
            <w:color w:val="000000"/>
            <w:sz w:val="24"/>
            <w:szCs w:val="24"/>
            <w:lang w:val="en-US"/>
          </w:rPr>
          <w:delText xml:space="preserve"> </w:delText>
        </w:r>
        <w:commentRangeStart w:id="12"/>
        <w:r w:rsidR="00992A2E" w:rsidRPr="00C55BEA" w:rsidDel="002D7A65">
          <w:rPr>
            <w:rFonts w:ascii="Times New Roman" w:eastAsia="Times New Roman" w:hAnsi="Times New Roman" w:cs="Times New Roman"/>
            <w:color w:val="000000"/>
            <w:sz w:val="24"/>
            <w:szCs w:val="24"/>
            <w:lang w:val="en-US"/>
          </w:rPr>
          <w:delText>E</w:delText>
        </w:r>
        <w:r w:rsidRPr="00C55BEA" w:rsidDel="002D7A65">
          <w:rPr>
            <w:rFonts w:ascii="Times New Roman" w:eastAsia="Times New Roman" w:hAnsi="Times New Roman" w:cs="Times New Roman"/>
            <w:color w:val="000000"/>
            <w:sz w:val="24"/>
            <w:szCs w:val="24"/>
            <w:lang w:val="en-US"/>
          </w:rPr>
          <w:delText>nergetic assumptions</w:delText>
        </w:r>
        <w:r w:rsidRPr="00CB573C" w:rsidDel="002D7A65">
          <w:rPr>
            <w:rFonts w:ascii="Times New Roman" w:eastAsia="Times New Roman" w:hAnsi="Times New Roman" w:cs="Times New Roman"/>
            <w:color w:val="000000"/>
            <w:sz w:val="24"/>
            <w:szCs w:val="24"/>
            <w:lang w:val="en-US"/>
          </w:rPr>
          <w:delText xml:space="preserve"> (Sumich, 1983; Parry, 1949; Blix </w:delText>
        </w:r>
        <w:r w:rsidR="0052531B" w:rsidRPr="00CB573C" w:rsidDel="002D7A65">
          <w:rPr>
            <w:rFonts w:ascii="Times New Roman" w:eastAsia="Times New Roman" w:hAnsi="Times New Roman" w:cs="Times New Roman"/>
            <w:color w:val="000000"/>
            <w:sz w:val="24"/>
            <w:szCs w:val="24"/>
            <w:lang w:val="en-US"/>
          </w:rPr>
          <w:delText>&amp;</w:delText>
        </w:r>
        <w:r w:rsidRPr="00C55BEA" w:rsidDel="002D7A65">
          <w:rPr>
            <w:rFonts w:ascii="Times New Roman" w:eastAsia="Times New Roman" w:hAnsi="Times New Roman" w:cs="Times New Roman"/>
            <w:color w:val="000000"/>
            <w:sz w:val="24"/>
            <w:szCs w:val="24"/>
            <w:lang w:val="en-US"/>
          </w:rPr>
          <w:delText xml:space="preserve"> Folkow, 1995) and morphological measurements were limited to deceased animals that had stranded on beaches or been captured by whaling operations (Lockyer, 1976; Kahane-Rapport </w:delText>
        </w:r>
        <w:r w:rsidR="0052531B" w:rsidRPr="00C55BEA" w:rsidDel="002D7A65">
          <w:rPr>
            <w:rFonts w:ascii="Times New Roman" w:eastAsia="Times New Roman" w:hAnsi="Times New Roman" w:cs="Times New Roman"/>
            <w:color w:val="000000"/>
            <w:sz w:val="24"/>
            <w:szCs w:val="24"/>
            <w:lang w:val="en-US"/>
          </w:rPr>
          <w:delText>&amp;</w:delText>
        </w:r>
        <w:r w:rsidRPr="00C55BEA" w:rsidDel="002D7A65">
          <w:rPr>
            <w:rFonts w:ascii="Times New Roman" w:eastAsia="Times New Roman" w:hAnsi="Times New Roman" w:cs="Times New Roman"/>
            <w:color w:val="000000"/>
            <w:sz w:val="24"/>
            <w:szCs w:val="24"/>
            <w:lang w:val="en-US"/>
          </w:rPr>
          <w:delText xml:space="preserve"> Goldbogen, 2018). </w:delText>
        </w:r>
        <w:commentRangeEnd w:id="12"/>
        <w:r w:rsidR="00D77237" w:rsidRPr="00C55BEA" w:rsidDel="002D7A65">
          <w:rPr>
            <w:rStyle w:val="CommentReference"/>
            <w:rFonts w:ascii="Times New Roman" w:hAnsi="Times New Roman" w:cs="Times New Roman"/>
            <w:sz w:val="24"/>
            <w:szCs w:val="24"/>
            <w:rPrChange w:id="13" w:author="Hayden Smith" w:date="2021-01-20T11:50:00Z">
              <w:rPr>
                <w:rStyle w:val="CommentReference"/>
              </w:rPr>
            </w:rPrChange>
          </w:rPr>
          <w:commentReference w:id="12"/>
        </w:r>
      </w:del>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Goldbogen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r w:rsidR="00E63CA5" w:rsidRPr="00C55BEA">
        <w:rPr>
          <w:rFonts w:ascii="Times New Roman" w:eastAsia="Times New Roman" w:hAnsi="Times New Roman" w:cs="Times New Roman"/>
          <w:color w:val="000000"/>
          <w:sz w:val="24"/>
          <w:szCs w:val="24"/>
          <w:lang w:val="en-US"/>
        </w:rPr>
        <w:t>Kahane-Rapport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p>
    <w:p w14:paraId="35F3C01C" w14:textId="77777777" w:rsidR="00F21D15" w:rsidRPr="00843DC4" w:rsidRDefault="00F21D15" w:rsidP="00C55BEA">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dorso-ventral oscillation of the flukes produces lift that is </w:t>
      </w:r>
      <w:r w:rsidRPr="00843DC4">
        <w:rPr>
          <w:rFonts w:ascii="Times New Roman" w:eastAsia="Times New Roman" w:hAnsi="Times New Roman" w:cs="Times New Roman"/>
          <w:color w:val="000000"/>
          <w:sz w:val="24"/>
          <w:szCs w:val="24"/>
          <w:lang w:val="en-US"/>
        </w:rPr>
        <w:lastRenderedPageBreak/>
        <w:t>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 xml:space="preserve">Triantafyllou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Kambe,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77777777" w:rsidR="00F21D15" w:rsidRPr="00843DC4" w:rsidRDefault="00B76B0D"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they are not feeding. In order to swim at different speeds within this wide range, mysticetes must adjust either their oscillatory frequency or the amplitude of heave (Lighthill,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Kambe, 1977). For small odontocetes, Fish (1998) found that oscillatory frequency increased with increasing swimming speed but decreased roughly with body length while amplitude of heave remained constant </w:t>
      </w:r>
      <w:r w:rsidR="00F21D15" w:rsidRPr="00843DC4">
        <w:rPr>
          <w:rFonts w:ascii="Times New Roman" w:eastAsia="Times New Roman" w:hAnsi="Times New Roman" w:cs="Times New Roman"/>
          <w:color w:val="000000"/>
          <w:sz w:val="24"/>
          <w:szCs w:val="24"/>
          <w:lang w:val="en-US"/>
        </w:rPr>
        <w:lastRenderedPageBreak/>
        <w:t>at ~0.2 of an animal’s body length. These findings were recently confirmed for mysticetes by Gough et al. (2019).</w:t>
      </w:r>
    </w:p>
    <w:p w14:paraId="09987BB9" w14:textId="77777777"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(Triantafyllou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(Triantafyllou 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77777777" w:rsidR="00F21D15" w:rsidRPr="00843DC4" w:rsidRDefault="009E19B2"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before our study came from a single fin whale </w:t>
      </w:r>
      <w:r w:rsidR="00F21D15" w:rsidRPr="00843DC4">
        <w:rPr>
          <w:rFonts w:ascii="Times New Roman" w:hAnsi="Times New Roman" w:cs="Times New Roman"/>
          <w:color w:val="000000" w:themeColor="text1"/>
          <w:sz w:val="24"/>
          <w:szCs w:val="24"/>
        </w:rPr>
        <w:lastRenderedPageBreak/>
        <w:t>(</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551DE189"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Methods</w:t>
      </w:r>
    </w:p>
    <w:p w14:paraId="76623921"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77777777" w:rsidR="00F3242F" w:rsidRPr="00843DC4" w:rsidRDefault="00F3242F"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w:t>
      </w:r>
      <w:r w:rsidRPr="00843DC4">
        <w:rPr>
          <w:rFonts w:ascii="Times New Roman" w:hAnsi="Times New Roman" w:cs="Times New Roman"/>
          <w:color w:val="000000" w:themeColor="text1"/>
          <w:sz w:val="24"/>
          <w:szCs w:val="24"/>
        </w:rPr>
        <w:lastRenderedPageBreak/>
        <w:t xml:space="preserve">up to ~25 m for an adult blue whale (Goldbogen et al., 2019). Distinct morphological differences are also present between these species,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843DC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E047C28" w14:textId="77777777"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w:t>
      </w:r>
      <w:ins w:id="14" w:author="Hayden Smith" w:date="2021-01-19T13:59:00Z">
        <w:r w:rsidR="00D77237">
          <w:rPr>
            <w:rFonts w:ascii="Times New Roman" w:hAnsi="Times New Roman" w:cs="Times New Roman"/>
            <w:color w:val="000000" w:themeColor="text1"/>
            <w:sz w:val="24"/>
            <w:szCs w:val="24"/>
          </w:rPr>
          <w:t>b</w:t>
        </w:r>
      </w:ins>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w:t>
      </w:r>
      <w:r w:rsidRPr="00843DC4">
        <w:rPr>
          <w:rFonts w:ascii="Times New Roman" w:hAnsi="Times New Roman" w:cs="Times New Roman"/>
          <w:color w:val="000000" w:themeColor="text1"/>
          <w:sz w:val="24"/>
          <w:szCs w:val="24"/>
        </w:rPr>
        <w:lastRenderedPageBreak/>
        <w:t>floated to the surface and were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 tags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843DC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14:paraId="7393E0DD"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p>
    <w:p w14:paraId="0B26701B"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
    <w:p w14:paraId="5CA76BFC" w14:textId="77777777" w:rsidR="005E33DD" w:rsidRPr="00843DC4" w:rsidRDefault="005E33DD"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L=</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1</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1DE69AE2" w14:textId="77777777" w:rsidR="005E33DD" w:rsidRPr="00843DC4" w:rsidRDefault="005E33DD" w:rsidP="00843DC4">
      <w:pPr>
        <w:pStyle w:val="Caption"/>
        <w:spacing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w:lastRenderedPageBreak/>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2D09F01" w14:textId="65B92475" w:rsidR="005E33DD" w:rsidRPr="00843DC4" w:rsidRDefault="005E33DD" w:rsidP="00843DC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 xml:space="preserve">L </w:t>
      </w:r>
      <w:r w:rsidRPr="00CE1537">
        <w:rPr>
          <w:rFonts w:ascii="Times New Roman" w:hAnsi="Times New Roman" w:cs="Times New Roman"/>
          <w:color w:val="000000" w:themeColor="text1"/>
          <w:sz w:val="24"/>
          <w:szCs w:val="24"/>
          <w:rPrChange w:id="15" w:author="Hayden Smith" w:date="2021-01-19T14:18:00Z">
            <w:rPr>
              <w:rFonts w:ascii="Times New Roman" w:hAnsi="Times New Roman" w:cs="Times New Roman"/>
              <w:i/>
              <w:color w:val="000000" w:themeColor="text1"/>
              <w:sz w:val="24"/>
              <w:szCs w:val="24"/>
            </w:rPr>
          </w:rPrChange>
        </w:rPr>
        <w:t>is the 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w:t>
      </w:r>
      <w:ins w:id="16" w:author="Hayden Smith" w:date="2021-01-19T14:19:00Z">
        <w:r w:rsidR="00CE1537">
          <w:rPr>
            <w:rFonts w:ascii="Times New Roman" w:hAnsi="Times New Roman" w:cs="Times New Roman"/>
            <w:color w:val="000000" w:themeColor="text1"/>
            <w:sz w:val="24"/>
            <w:szCs w:val="24"/>
          </w:rPr>
          <w:t xml:space="preserve"> (m)</w:t>
        </w:r>
      </w:ins>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(px). The width of the sensor and image resolution was used since images of the whales were captured full frame widthwise (Gough et al., 2019). </w:t>
      </w:r>
      <w:r w:rsidR="00AE1102" w:rsidRPr="00843DC4">
        <w:rPr>
          <w:rFonts w:ascii="Times New Roman" w:hAnsi="Times New Roman" w:cs="Times New Roman"/>
          <w:color w:val="000000" w:themeColor="text1"/>
          <w:sz w:val="24"/>
          <w:szCs w:val="24"/>
        </w:rPr>
        <w:t xml:space="preserve">In ImageJ (NIH), </w:t>
      </w:r>
      <w:r w:rsidR="004C7D35">
        <w:rPr>
          <w:rFonts w:ascii="Times New Roman" w:eastAsia="Times New Roman" w:hAnsi="Times New Roman" w:cs="Times New Roman"/>
          <w:color w:val="000000" w:themeColor="text1"/>
          <w:sz w:val="24"/>
          <w:szCs w:val="24"/>
          <w:lang w:val="en-US"/>
        </w:rPr>
        <w:t>t</w:t>
      </w:r>
      <w:r w:rsidRPr="00843DC4">
        <w:rPr>
          <w:rFonts w:ascii="Times New Roman" w:eastAsia="Times New Roman" w:hAnsi="Times New Roman" w:cs="Times New Roman"/>
          <w:color w:val="000000" w:themeColor="text1"/>
          <w:sz w:val="24"/>
          <w:szCs w:val="24"/>
          <w:lang w:val="en-US"/>
        </w:rPr>
        <w:t>he combined planar surface area of the flukes (</w:t>
      </w:r>
      <w:r w:rsidRPr="00843DC4">
        <w:rPr>
          <w:rFonts w:ascii="Times New Roman" w:hAnsi="Times New Roman" w:cs="Times New Roman"/>
          <w:i/>
          <w:color w:val="000000" w:themeColor="text1"/>
        </w:rPr>
        <w:t>F</w:t>
      </w:r>
      <w:r w:rsidRPr="00843DC4">
        <w:rPr>
          <w:rFonts w:ascii="Times New Roman" w:hAnsi="Times New Roman" w:cs="Times New Roman"/>
          <w:i/>
          <w:color w:val="000000" w:themeColor="text1"/>
          <w:vertAlign w:val="subscript"/>
        </w:rPr>
        <w:t>a</w:t>
      </w:r>
      <w:r w:rsidRPr="00843DC4">
        <w:rPr>
          <w:rFonts w:ascii="Times New Roman" w:eastAsia="Times New Roman" w:hAnsi="Times New Roman" w:cs="Times New Roman"/>
          <w:color w:val="000000" w:themeColor="text1"/>
          <w:sz w:val="24"/>
          <w:szCs w:val="24"/>
          <w:lang w:val="en-US"/>
        </w:rPr>
        <w:t>; 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calculated by carefully drawing a polygonal outline of the flukes. Chord length of the flukes (C; m) was measured as the linear distance from the notch between the flukes to the anterior insertion of the flukes on the tail. Body mass (kg) was estimated from total body length using </w:t>
      </w:r>
      <w:del w:id="17" w:author="Hayden Smith" w:date="2021-01-24T15:39:00Z">
        <w:r w:rsidRPr="00843DC4" w:rsidDel="00680C6E">
          <w:rPr>
            <w:rFonts w:ascii="Times New Roman" w:eastAsia="Times New Roman" w:hAnsi="Times New Roman" w:cs="Times New Roman"/>
            <w:color w:val="000000" w:themeColor="text1"/>
            <w:sz w:val="24"/>
            <w:szCs w:val="24"/>
            <w:lang w:val="en-US"/>
          </w:rPr>
          <w:delText xml:space="preserve">known </w:delText>
        </w:r>
      </w:del>
      <w:r w:rsidRPr="00843DC4">
        <w:rPr>
          <w:rFonts w:ascii="Times New Roman" w:eastAsia="Times New Roman" w:hAnsi="Times New Roman" w:cs="Times New Roman"/>
          <w:color w:val="000000" w:themeColor="text1"/>
          <w:sz w:val="24"/>
          <w:szCs w:val="24"/>
          <w:lang w:val="en-US"/>
        </w:rPr>
        <w:t>regressions</w:t>
      </w:r>
      <w:ins w:id="18" w:author="Hayden Smith" w:date="2021-01-24T15:39:00Z">
        <w:r w:rsidR="00680C6E">
          <w:rPr>
            <w:rFonts w:ascii="Times New Roman" w:eastAsia="Times New Roman" w:hAnsi="Times New Roman" w:cs="Times New Roman"/>
            <w:color w:val="000000" w:themeColor="text1"/>
            <w:sz w:val="24"/>
            <w:szCs w:val="24"/>
            <w:lang w:val="en-US"/>
          </w:rPr>
          <w:t xml:space="preserve"> which are the most accurate known</w:t>
        </w:r>
      </w:ins>
      <w:ins w:id="19" w:author="Hayden Smith" w:date="2021-01-24T15:40:00Z">
        <w:r w:rsidR="00680C6E">
          <w:rPr>
            <w:rFonts w:ascii="Times New Roman" w:eastAsia="Times New Roman" w:hAnsi="Times New Roman" w:cs="Times New Roman"/>
            <w:color w:val="000000" w:themeColor="text1"/>
            <w:sz w:val="24"/>
            <w:szCs w:val="24"/>
            <w:lang w:val="en-US"/>
          </w:rPr>
          <w:t xml:space="preserve"> that </w:t>
        </w:r>
      </w:ins>
      <w:ins w:id="20" w:author="Hayden Smith" w:date="2021-01-24T15:39:00Z">
        <w:r w:rsidR="00680C6E">
          <w:rPr>
            <w:rFonts w:ascii="Times New Roman" w:eastAsia="Times New Roman" w:hAnsi="Times New Roman" w:cs="Times New Roman"/>
            <w:color w:val="000000" w:themeColor="text1"/>
            <w:sz w:val="24"/>
            <w:szCs w:val="24"/>
            <w:lang w:val="en-US"/>
          </w:rPr>
          <w:t>use</w:t>
        </w:r>
      </w:ins>
      <w:ins w:id="21" w:author="Hayden Smith" w:date="2021-01-24T15:40:00Z">
        <w:r w:rsidR="00680C6E">
          <w:rPr>
            <w:rFonts w:ascii="Times New Roman" w:eastAsia="Times New Roman" w:hAnsi="Times New Roman" w:cs="Times New Roman"/>
            <w:color w:val="000000" w:themeColor="text1"/>
            <w:sz w:val="24"/>
            <w:szCs w:val="24"/>
            <w:lang w:val="en-US"/>
          </w:rPr>
          <w:t>s</w:t>
        </w:r>
      </w:ins>
      <w:ins w:id="22" w:author="Hayden Smith" w:date="2021-01-24T15:39:00Z">
        <w:r w:rsidR="00680C6E">
          <w:rPr>
            <w:rFonts w:ascii="Times New Roman" w:eastAsia="Times New Roman" w:hAnsi="Times New Roman" w:cs="Times New Roman"/>
            <w:color w:val="000000" w:themeColor="text1"/>
            <w:sz w:val="24"/>
            <w:szCs w:val="24"/>
            <w:lang w:val="en-US"/>
          </w:rPr>
          <w:t xml:space="preserve"> multiple morphometric measurements in order to calculate body mass</w:t>
        </w:r>
      </w:ins>
      <w:ins w:id="23" w:author="Hayden Smith" w:date="2021-01-24T15:30:00Z">
        <w:r w:rsidR="00CB573C">
          <w:rPr>
            <w:rFonts w:ascii="Times New Roman" w:eastAsia="Times New Roman" w:hAnsi="Times New Roman" w:cs="Times New Roman"/>
            <w:color w:val="000000" w:themeColor="text1"/>
            <w:sz w:val="24"/>
            <w:szCs w:val="24"/>
            <w:lang w:val="en-US"/>
          </w:rPr>
          <w:t xml:space="preserve"> </w:t>
        </w:r>
      </w:ins>
      <w:del w:id="24" w:author="Hayden Smith" w:date="2021-01-24T15:30:00Z">
        <w:r w:rsidRPr="00843DC4" w:rsidDel="00CB573C">
          <w:rPr>
            <w:rFonts w:ascii="Times New Roman" w:eastAsia="Times New Roman" w:hAnsi="Times New Roman" w:cs="Times New Roman"/>
            <w:color w:val="000000" w:themeColor="text1"/>
            <w:sz w:val="24"/>
            <w:szCs w:val="24"/>
            <w:lang w:val="en-US"/>
          </w:rPr>
          <w:delText xml:space="preserve"> </w:delText>
        </w:r>
      </w:del>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estimated from total body length using data provided by Fish (</w:t>
      </w:r>
      <w:r w:rsidR="00721C3A" w:rsidRPr="00843DC4">
        <w:rPr>
          <w:rFonts w:ascii="Times New Roman" w:eastAsia="Times New Roman" w:hAnsi="Times New Roman" w:cs="Times New Roman"/>
          <w:color w:val="000000" w:themeColor="text1"/>
          <w:sz w:val="24"/>
          <w:szCs w:val="24"/>
          <w:lang w:val="en-US"/>
        </w:rPr>
        <w:t>1993).</w:t>
      </w:r>
    </w:p>
    <w:p w14:paraId="0870A71C"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64C7840F" w14:textId="77777777" w:rsidR="00FE2636" w:rsidRPr="00843DC4" w:rsidRDefault="008968CA"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552217B4" w14:textId="77777777" w:rsidR="00E72043" w:rsidRPr="00843DC4" w:rsidRDefault="00E7204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symmetricality 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w:t>
      </w:r>
      <w:r w:rsidR="00082567" w:rsidRPr="00843DC4">
        <w:rPr>
          <w:rFonts w:ascii="Times New Roman" w:hAnsi="Times New Roman" w:cs="Times New Roman"/>
          <w:color w:val="000000" w:themeColor="text1"/>
          <w:sz w:val="24"/>
          <w:szCs w:val="24"/>
        </w:rPr>
        <w:lastRenderedPageBreak/>
        <w: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analysis.</w:t>
      </w:r>
    </w:p>
    <w:p w14:paraId="17F42F95" w14:textId="3982632A" w:rsidR="00FE2636" w:rsidRPr="00843DC4" w:rsidRDefault="00C11D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 each 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ins w:id="25" w:author="William Gough" w:date="2021-02-05T16:09:00Z">
        <w:r w:rsidR="001E2FD6">
          <w:rPr>
            <w:rFonts w:ascii="Times New Roman" w:hAnsi="Times New Roman" w:cs="Times New Roman"/>
            <w:i/>
            <w:color w:val="000000" w:themeColor="text1"/>
            <w:sz w:val="24"/>
            <w:szCs w:val="24"/>
            <w:vertAlign w:val="subscript"/>
          </w:rPr>
          <w:t>avg</w:t>
        </w:r>
      </w:ins>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ins w:id="26" w:author="William Gough" w:date="2021-02-20T00:07:00Z">
        <w:r w:rsidR="003F3B45">
          <w:rPr>
            <w:rFonts w:ascii="Times New Roman" w:hAnsi="Times New Roman" w:cs="Times New Roman"/>
            <w:color w:val="000000" w:themeColor="text1"/>
            <w:sz w:val="24"/>
            <w:szCs w:val="24"/>
          </w:rPr>
          <w:t xml:space="preserve">tailbeat </w:t>
        </w:r>
      </w:ins>
      <w:r w:rsidR="00F946C0" w:rsidRPr="00843DC4">
        <w:rPr>
          <w:rFonts w:ascii="Times New Roman" w:hAnsi="Times New Roman" w:cs="Times New Roman"/>
          <w:color w:val="000000" w:themeColor="text1"/>
          <w:sz w:val="24"/>
          <w:szCs w:val="24"/>
        </w:rPr>
        <w:t>cycle</w:t>
      </w:r>
      <w:ins w:id="27" w:author="William Gough" w:date="2021-02-13T01:43:00Z">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ins>
      <w:ins w:id="28" w:author="William Gough" w:date="2021-02-13T01:44:00Z">
        <w:r w:rsidR="00687473">
          <w:rPr>
            <w:rFonts w:ascii="Times New Roman" w:hAnsi="Times New Roman" w:cs="Times New Roman"/>
            <w:color w:val="000000" w:themeColor="text1"/>
            <w:sz w:val="24"/>
            <w:szCs w:val="24"/>
          </w:rPr>
          <w:t>; s</w:t>
        </w:r>
      </w:ins>
      <w:ins w:id="29" w:author="William Gough" w:date="2021-02-13T01:43:00Z">
        <w:r w:rsidR="00687473">
          <w:rPr>
            <w:rFonts w:ascii="Times New Roman" w:hAnsi="Times New Roman" w:cs="Times New Roman"/>
            <w:color w:val="000000" w:themeColor="text1"/>
            <w:sz w:val="24"/>
            <w:szCs w:val="24"/>
          </w:rPr>
          <w:t>)</w:t>
        </w:r>
      </w:ins>
      <w:r w:rsidR="00F946C0" w:rsidRPr="00843DC4">
        <w:rPr>
          <w:rFonts w:ascii="Times New Roman" w:hAnsi="Times New Roman" w:cs="Times New Roman"/>
          <w:color w:val="000000" w:themeColor="text1"/>
          <w:sz w:val="24"/>
          <w:szCs w:val="24"/>
        </w:rPr>
        <w:t xml:space="preserv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0DD21CC8" w14:textId="77777777" w:rsidR="003D3CE0" w:rsidRPr="00843DC4" w:rsidRDefault="003D3CE0" w:rsidP="00843DC4">
      <w:pPr>
        <w:spacing w:line="480" w:lineRule="auto"/>
        <w:ind w:firstLine="720"/>
        <w:rPr>
          <w:rFonts w:ascii="Times New Roman" w:hAnsi="Times New Roman" w:cs="Times New Roman"/>
          <w:i/>
          <w:color w:val="000000" w:themeColor="text1"/>
          <w:sz w:val="24"/>
          <w:szCs w:val="24"/>
        </w:rPr>
      </w:pPr>
    </w:p>
    <w:p w14:paraId="50A6DA3B" w14:textId="6D01D7C3" w:rsidR="00FE2636" w:rsidRPr="00843DC4" w:rsidRDefault="00FE2636"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r>
              <w:ins w:id="30" w:author="Hayden Smith" w:date="2021-01-19T14:12:00Z">
                <w:rPr>
                  <w:rFonts w:ascii="Cambria Math" w:hAnsi="Cambria Math" w:cs="Times New Roman"/>
                  <w:color w:val="000000" w:themeColor="text1"/>
                  <w:sz w:val="24"/>
                  <w:szCs w:val="24"/>
                </w:rPr>
                <m:t>C</m:t>
              </w:ins>
            </m:r>
            <m:r>
              <w:del w:id="31" w:author="Hayden Smith" w:date="2021-01-19T14:12:00Z">
                <w:rPr>
                  <w:rFonts w:ascii="Cambria Math" w:hAnsi="Cambria Math" w:cs="Times New Roman"/>
                  <w:color w:val="000000" w:themeColor="text1"/>
                  <w:sz w:val="24"/>
                  <w:szCs w:val="24"/>
                </w:rPr>
                <m:t>C</m:t>
              </w:del>
            </m:r>
            <m:r>
              <w:rPr>
                <w:rFonts w:ascii="Cambria Math" w:hAnsi="Cambria Math" w:cs="Times New Roman"/>
                <w:color w:val="000000" w:themeColor="text1"/>
                <w:sz w:val="24"/>
                <w:szCs w:val="24"/>
              </w:rPr>
              <m:t xml:space="preserve"> </m:t>
            </m:r>
          </m:num>
          <m:den>
            <m:sSub>
              <m:sSubPr>
                <m:ctrlPr>
                  <w:ins w:id="32" w:author="William Gough" w:date="2021-02-05T16:09:00Z">
                    <w:rPr>
                      <w:rFonts w:ascii="Cambria Math" w:hAnsi="Cambria Math" w:cs="Times New Roman"/>
                      <w:color w:val="000000" w:themeColor="text1"/>
                      <w:sz w:val="24"/>
                      <w:szCs w:val="24"/>
                    </w:rPr>
                  </w:ins>
                </m:ctrlPr>
              </m:sSubPr>
              <m:e>
                <m:r>
                  <w:ins w:id="33" w:author="William Gough" w:date="2021-02-05T16:09:00Z">
                    <w:rPr>
                      <w:rFonts w:ascii="Cambria Math" w:hAnsi="Cambria Math" w:cs="Times New Roman"/>
                      <w:color w:val="000000" w:themeColor="text1"/>
                      <w:sz w:val="24"/>
                      <w:szCs w:val="24"/>
                    </w:rPr>
                    <m:t>U</m:t>
                  </w:ins>
                </m:r>
              </m:e>
              <m:sub>
                <m:r>
                  <w:ins w:id="34" w:author="William Gough" w:date="2021-02-05T16:09:00Z">
                    <w:rPr>
                      <w:rFonts w:ascii="Cambria Math" w:hAnsi="Cambria Math" w:cs="Times New Roman"/>
                      <w:color w:val="000000" w:themeColor="text1"/>
                      <w:sz w:val="24"/>
                      <w:szCs w:val="24"/>
                    </w:rPr>
                    <m:t>avg</m:t>
                  </w:ins>
                </m:r>
              </m:sub>
            </m:sSub>
            <m:r>
              <w:del w:id="35" w:author="William Gough" w:date="2021-02-05T16:09:00Z">
                <w:rPr>
                  <w:rFonts w:ascii="Cambria Math" w:hAnsi="Cambria Math" w:cs="Times New Roman"/>
                  <w:color w:val="000000" w:themeColor="text1"/>
                  <w:sz w:val="24"/>
                  <w:szCs w:val="24"/>
                </w:rPr>
                <m:t>U</m:t>
              </w:del>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2C0EDE67" w14:textId="77777777" w:rsidR="00FE2636" w:rsidRPr="00843DC4" w:rsidRDefault="003E031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5176EE82" w14:textId="77777777" w:rsidR="00084EE2" w:rsidRPr="00843DC4" w:rsidRDefault="00084EE2" w:rsidP="00843DC4">
      <w:pPr>
        <w:spacing w:line="480" w:lineRule="auto"/>
        <w:rPr>
          <w:rFonts w:ascii="Times New Roman" w:hAnsi="Times New Roman" w:cs="Times New Roman"/>
          <w:color w:val="000000" w:themeColor="text1"/>
          <w:sz w:val="24"/>
          <w:szCs w:val="24"/>
        </w:rPr>
      </w:pPr>
    </w:p>
    <w:p w14:paraId="5AA8C9F1" w14:textId="6D70779A" w:rsidR="00FE2636" w:rsidRPr="00843DC4" w:rsidRDefault="00FE2636" w:rsidP="00843DC4">
      <w:pPr>
        <w:pStyle w:val="Caption"/>
        <w:spacing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m:t>
            </m:r>
            <m:sSub>
              <m:sSubPr>
                <m:ctrlPr>
                  <w:ins w:id="36" w:author="William Gough" w:date="2021-02-05T16:09:00Z">
                    <w:rPr>
                      <w:rFonts w:ascii="Cambria Math" w:hAnsi="Cambria Math" w:cs="Times New Roman"/>
                      <w:color w:val="000000" w:themeColor="text1"/>
                      <w:sz w:val="24"/>
                      <w:szCs w:val="24"/>
                    </w:rPr>
                  </w:ins>
                </m:ctrlPr>
              </m:sSubPr>
              <m:e>
                <m:r>
                  <w:ins w:id="37" w:author="William Gough" w:date="2021-02-05T16:09:00Z">
                    <w:rPr>
                      <w:rFonts w:ascii="Cambria Math" w:hAnsi="Cambria Math" w:cs="Times New Roman"/>
                      <w:color w:val="000000" w:themeColor="text1"/>
                      <w:sz w:val="24"/>
                      <w:szCs w:val="24"/>
                    </w:rPr>
                    <m:t>U</m:t>
                  </w:ins>
                </m:r>
              </m:e>
              <m:sub>
                <m:r>
                  <w:ins w:id="38" w:author="William Gough" w:date="2021-02-05T16:09:00Z">
                    <w:rPr>
                      <w:rFonts w:ascii="Cambria Math" w:hAnsi="Cambria Math" w:cs="Times New Roman"/>
                      <w:color w:val="000000" w:themeColor="text1"/>
                      <w:sz w:val="24"/>
                      <w:szCs w:val="24"/>
                    </w:rPr>
                    <m:t>avg</m:t>
                  </w:ins>
                </m:r>
              </m:sub>
            </m:sSub>
            <m:r>
              <w:del w:id="39" w:author="William Gough" w:date="2021-02-05T16:09:00Z">
                <w:rPr>
                  <w:rFonts w:ascii="Cambria Math" w:hAnsi="Cambria Math" w:cs="Times New Roman"/>
                  <w:color w:val="000000" w:themeColor="text1"/>
                  <w:sz w:val="24"/>
                  <w:szCs w:val="24"/>
                </w:rPr>
                <m:t>U</m:t>
              </w:del>
            </m:r>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1857FECA" w14:textId="7BE49ED9" w:rsidR="003D3CE0" w:rsidRPr="00843DC4" w:rsidRDefault="00660ECD"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ins w:id="40" w:author="William Gough" w:date="2021-02-13T01:44:00Z">
        <w:r w:rsidR="00687473">
          <w:rPr>
            <w:rFonts w:ascii="Times New Roman" w:hAnsi="Times New Roman" w:cs="Times New Roman"/>
            <w:color w:val="000000" w:themeColor="text1"/>
            <w:sz w:val="24"/>
            <w:szCs w:val="24"/>
          </w:rPr>
          <w:t>;</w:t>
        </w:r>
      </w:ins>
      <w:del w:id="41" w:author="William Gough" w:date="2021-02-13T01:44:00Z">
        <w:r w:rsidRPr="00843DC4" w:rsidDel="00687473">
          <w:rPr>
            <w:rFonts w:ascii="Times New Roman" w:hAnsi="Times New Roman" w:cs="Times New Roman"/>
            <w:color w:val="000000" w:themeColor="text1"/>
            <w:sz w:val="24"/>
            <w:szCs w:val="24"/>
          </w:rPr>
          <w:delText xml:space="preserve">, in </w:delText>
        </w:r>
      </w:del>
      <w:r w:rsidRPr="00843DC4">
        <w:rPr>
          <w:rFonts w:ascii="Times New Roman" w:hAnsi="Times New Roman" w:cs="Times New Roman"/>
          <w:color w:val="000000" w:themeColor="text1"/>
          <w:sz w:val="24"/>
          <w:szCs w:val="24"/>
        </w:rPr>
        <w:t>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w:t>
      </w:r>
      <w:r w:rsidR="00FE2636" w:rsidRPr="00843DC4">
        <w:rPr>
          <w:rFonts w:ascii="Times New Roman" w:hAnsi="Times New Roman" w:cs="Times New Roman"/>
          <w:i/>
          <w:color w:val="000000" w:themeColor="text1"/>
          <w:sz w:val="24"/>
          <w:szCs w:val="24"/>
          <w:vertAlign w:val="subscript"/>
        </w:rPr>
        <w:t>1</w:t>
      </w:r>
      <w:r w:rsidR="00FE2636" w:rsidRPr="00843DC4">
        <w:rPr>
          <w:rFonts w:ascii="Times New Roman" w:hAnsi="Times New Roman" w:cs="Times New Roman"/>
          <w:i/>
          <w:color w:val="000000" w:themeColor="text1"/>
          <w:sz w:val="24"/>
          <w:szCs w:val="24"/>
        </w:rPr>
        <w:t>/U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ins w:id="42" w:author="William Gough" w:date="2021-02-13T01:44:00Z">
        <w:r w:rsidR="008333B9">
          <w:rPr>
            <w:rFonts w:ascii="Times New Roman" w:hAnsi="Times New Roman" w:cs="Times New Roman"/>
            <w:color w:val="000000" w:themeColor="text1"/>
            <w:sz w:val="24"/>
            <w:szCs w:val="24"/>
          </w:rPr>
          <w:t>(</w:t>
        </w:r>
      </w:ins>
      <w:r w:rsidR="00A94216" w:rsidRPr="00843DC4">
        <w:rPr>
          <w:rFonts w:ascii="Times New Roman" w:hAnsi="Times New Roman" w:cs="Times New Roman"/>
          <w:i/>
          <w:color w:val="000000" w:themeColor="text1"/>
          <w:sz w:val="24"/>
          <w:szCs w:val="24"/>
        </w:rPr>
        <w:t>h</w:t>
      </w:r>
      <w:r w:rsidR="00A94216" w:rsidRPr="00843DC4">
        <w:rPr>
          <w:rFonts w:ascii="Times New Roman" w:hAnsi="Times New Roman" w:cs="Times New Roman"/>
          <w:i/>
          <w:color w:val="000000" w:themeColor="text1"/>
          <w:sz w:val="24"/>
          <w:szCs w:val="24"/>
          <w:vertAlign w:val="subscript"/>
        </w:rPr>
        <w:t>1</w:t>
      </w:r>
      <w:ins w:id="43" w:author="William Gough" w:date="2021-02-13T01:45:00Z">
        <w:r w:rsidR="008333B9">
          <w:rPr>
            <w:rFonts w:ascii="Times New Roman" w:hAnsi="Times New Roman" w:cs="Times New Roman"/>
            <w:color w:val="000000" w:themeColor="text1"/>
            <w:sz w:val="24"/>
            <w:szCs w:val="24"/>
          </w:rPr>
          <w:t>;</w:t>
        </w:r>
      </w:ins>
      <w:del w:id="44" w:author="William Gough" w:date="2021-02-13T01:44:00Z">
        <w:r w:rsidR="00A94216" w:rsidRPr="008333B9" w:rsidDel="008333B9">
          <w:rPr>
            <w:rFonts w:ascii="Times New Roman" w:hAnsi="Times New Roman" w:cs="Times New Roman"/>
            <w:color w:val="000000" w:themeColor="text1"/>
            <w:sz w:val="24"/>
            <w:szCs w:val="24"/>
            <w:vertAlign w:val="subscript"/>
            <w:rPrChange w:id="45" w:author="William Gough" w:date="2021-02-13T01:45:00Z">
              <w:rPr>
                <w:rFonts w:ascii="Times New Roman" w:hAnsi="Times New Roman" w:cs="Times New Roman"/>
                <w:i/>
                <w:color w:val="000000" w:themeColor="text1"/>
                <w:sz w:val="24"/>
                <w:szCs w:val="24"/>
                <w:vertAlign w:val="subscript"/>
              </w:rPr>
            </w:rPrChange>
          </w:rPr>
          <w:delText xml:space="preserve"> </w:delText>
        </w:r>
        <w:r w:rsidR="00A94216" w:rsidRPr="008333B9" w:rsidDel="008333B9">
          <w:rPr>
            <w:rFonts w:ascii="Times New Roman" w:hAnsi="Times New Roman" w:cs="Times New Roman"/>
            <w:color w:val="000000" w:themeColor="text1"/>
            <w:sz w:val="24"/>
            <w:szCs w:val="24"/>
            <w:rPrChange w:id="46" w:author="William Gough" w:date="2021-02-13T01:45:00Z">
              <w:rPr>
                <w:rFonts w:ascii="Times New Roman" w:hAnsi="Times New Roman" w:cs="Times New Roman"/>
                <w:i/>
                <w:color w:val="000000" w:themeColor="text1"/>
                <w:sz w:val="24"/>
                <w:szCs w:val="24"/>
              </w:rPr>
            </w:rPrChange>
          </w:rPr>
          <w:delText>(</w:delText>
        </w:r>
      </w:del>
      <w:ins w:id="47" w:author="William Gough" w:date="2021-02-13T01:45:00Z">
        <w:r w:rsidR="008333B9">
          <w:rPr>
            <w:rFonts w:ascii="Times New Roman" w:hAnsi="Times New Roman" w:cs="Times New Roman"/>
            <w:color w:val="000000" w:themeColor="text1"/>
            <w:sz w:val="24"/>
            <w:szCs w:val="24"/>
          </w:rPr>
          <w:t xml:space="preserve"> </w:t>
        </w:r>
      </w:ins>
      <w:r w:rsidR="00A94216" w:rsidRPr="008333B9">
        <w:rPr>
          <w:rFonts w:ascii="Times New Roman" w:hAnsi="Times New Roman" w:cs="Times New Roman"/>
          <w:color w:val="000000" w:themeColor="text1"/>
          <w:sz w:val="24"/>
          <w:szCs w:val="24"/>
          <w:rPrChange w:id="48" w:author="William Gough" w:date="2021-02-13T01:45:00Z">
            <w:rPr>
              <w:rFonts w:ascii="Times New Roman" w:hAnsi="Times New Roman" w:cs="Times New Roman"/>
              <w:i/>
              <w:color w:val="000000" w:themeColor="text1"/>
              <w:sz w:val="24"/>
              <w:szCs w:val="24"/>
            </w:rPr>
          </w:rPrChange>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measure precise values </w:t>
      </w:r>
      <w:r w:rsidR="00DE2005" w:rsidRPr="00843DC4">
        <w:rPr>
          <w:rFonts w:ascii="Times New Roman" w:hAnsi="Times New Roman" w:cs="Times New Roman"/>
          <w:color w:val="000000" w:themeColor="text1"/>
          <w:sz w:val="24"/>
          <w:szCs w:val="24"/>
        </w:rPr>
        <w:lastRenderedPageBreak/>
        <w:t xml:space="preserve">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lengh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02D655DE" w14:textId="556C04AE" w:rsidR="00FE2636" w:rsidRPr="00843DC4" w:rsidRDefault="003D3CE0" w:rsidP="00843DC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 xml:space="preserve">model devised by Chopra </w:t>
      </w:r>
      <w:r w:rsidR="0052531B">
        <w:rPr>
          <w:rFonts w:ascii="Times New Roman" w:eastAsiaTheme="minorEastAsia" w:hAnsi="Times New Roman" w:cs="Times New Roman"/>
          <w:color w:val="000000" w:themeColor="text1"/>
          <w:sz w:val="24"/>
          <w:szCs w:val="24"/>
        </w:rPr>
        <w:t>&amp;</w:t>
      </w:r>
      <w:r w:rsidR="00EE4B73" w:rsidRPr="00843DC4">
        <w:rPr>
          <w:rFonts w:ascii="Times New Roman" w:eastAsiaTheme="minorEastAsia" w:hAnsi="Times New Roman" w:cs="Times New Roman"/>
          <w:color w:val="000000" w:themeColor="text1"/>
          <w:sz w:val="24"/>
          <w:szCs w:val="24"/>
        </w:rPr>
        <w:t xml:space="preserve"> Kambe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w:t>
      </w:r>
      <w:ins w:id="49" w:author="William Gough" w:date="2021-01-28T00:45:00Z">
        <w:r w:rsidR="00366898">
          <w:rPr>
            <w:rFonts w:ascii="Times New Roman" w:eastAsiaTheme="minorEastAsia" w:hAnsi="Times New Roman" w:cs="Times New Roman"/>
            <w:color w:val="000000" w:themeColor="text1"/>
            <w:sz w:val="24"/>
            <w:szCs w:val="24"/>
          </w:rPr>
          <w:t xml:space="preserve"> the coefficient of thrust</w:t>
        </w:r>
      </w:ins>
      <w:r w:rsidR="00A94216" w:rsidRPr="00843DC4">
        <w:rPr>
          <w:rFonts w:ascii="Times New Roman" w:eastAsiaTheme="minorEastAsia" w:hAnsi="Times New Roman" w:cs="Times New Roman"/>
          <w:color w:val="000000" w:themeColor="text1"/>
          <w:sz w:val="24"/>
          <w:szCs w:val="24"/>
        </w:rPr>
        <w:t xml:space="preserve"> </w:t>
      </w:r>
      <w:ins w:id="50" w:author="William Gough" w:date="2021-01-28T00:45:00Z">
        <w:r w:rsidR="00366898">
          <w:rPr>
            <w:rFonts w:ascii="Times New Roman" w:eastAsiaTheme="minorEastAsia" w:hAnsi="Times New Roman" w:cs="Times New Roman"/>
            <w:color w:val="000000" w:themeColor="text1"/>
            <w:sz w:val="24"/>
            <w:szCs w:val="24"/>
          </w:rPr>
          <w:t>(</w:t>
        </w:r>
      </w:ins>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ins w:id="51" w:author="William Gough" w:date="2021-01-28T00:46:00Z">
        <w:r w:rsidR="00366898">
          <w:rPr>
            <w:rFonts w:ascii="Times New Roman" w:eastAsiaTheme="minorEastAsia" w:hAnsi="Times New Roman" w:cs="Times New Roman"/>
            <w:color w:val="000000" w:themeColor="text1"/>
            <w:sz w:val="24"/>
            <w:szCs w:val="24"/>
          </w:rPr>
          <w:t>)</w:t>
        </w:r>
      </w:ins>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d both values for each tailbeat</w:t>
      </w:r>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over a tail</w:t>
      </w:r>
      <w:r w:rsidR="00E72043" w:rsidRPr="00843DC4">
        <w:rPr>
          <w:rFonts w:ascii="Times New Roman" w:eastAsiaTheme="minorEastAsia" w:hAnsi="Times New Roman" w:cs="Times New Roman"/>
          <w:color w:val="000000" w:themeColor="text1"/>
          <w:sz w:val="24"/>
          <w:szCs w:val="24"/>
        </w:rPr>
        <w:t xml:space="preserve">beat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73A8C7E3" w14:textId="77777777" w:rsidR="00084EE2" w:rsidRPr="00843DC4" w:rsidRDefault="00084EE2" w:rsidP="00843DC4">
      <w:pPr>
        <w:spacing w:line="480" w:lineRule="auto"/>
        <w:rPr>
          <w:rFonts w:ascii="Times New Roman" w:eastAsiaTheme="minorEastAsia" w:hAnsi="Times New Roman" w:cs="Times New Roman"/>
          <w:color w:val="000000" w:themeColor="text1"/>
          <w:sz w:val="24"/>
          <w:szCs w:val="24"/>
        </w:rPr>
      </w:pPr>
    </w:p>
    <w:p w14:paraId="2D09500C" w14:textId="1155700E" w:rsidR="00FE2636" w:rsidRPr="00843DC4" w:rsidRDefault="00C15B11" w:rsidP="00843DC4">
      <w:pPr>
        <w:pStyle w:val="Caption"/>
        <w:spacing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sSub>
              <m:sSubPr>
                <m:ctrlPr>
                  <w:ins w:id="52" w:author="William Gough" w:date="2021-02-05T16:10:00Z">
                    <w:rPr>
                      <w:rFonts w:ascii="Cambria Math" w:hAnsi="Cambria Math" w:cs="Times New Roman"/>
                      <w:color w:val="000000" w:themeColor="text1"/>
                      <w:sz w:val="24"/>
                      <w:szCs w:val="24"/>
                    </w:rPr>
                  </w:ins>
                </m:ctrlPr>
              </m:sSubPr>
              <m:e>
                <m:r>
                  <w:ins w:id="53" w:author="William Gough" w:date="2021-02-05T16:10:00Z">
                    <w:rPr>
                      <w:rFonts w:ascii="Cambria Math" w:hAnsi="Cambria Math" w:cs="Times New Roman"/>
                      <w:color w:val="000000" w:themeColor="text1"/>
                      <w:sz w:val="24"/>
                      <w:szCs w:val="24"/>
                    </w:rPr>
                    <m:t>U</m:t>
                  </w:ins>
                </m:r>
              </m:e>
              <m:sub>
                <m:r>
                  <w:ins w:id="54" w:author="William Gough" w:date="2021-02-05T16:10:00Z">
                    <w:rPr>
                      <w:rFonts w:ascii="Cambria Math" w:hAnsi="Cambria Math" w:cs="Times New Roman"/>
                      <w:color w:val="000000" w:themeColor="text1"/>
                      <w:sz w:val="24"/>
                      <w:szCs w:val="24"/>
                    </w:rPr>
                    <m:t>avg</m:t>
                  </w:ins>
                </m:r>
              </m:sub>
            </m:sSub>
            <m:r>
              <w:ins w:id="55" w:author="Hayden Smith" w:date="2021-01-19T14:01:00Z">
                <w:del w:id="56" w:author="William Gough" w:date="2021-02-05T16:10:00Z">
                  <w:rPr>
                    <w:rFonts w:ascii="Cambria Math" w:hAnsi="Cambria Math" w:cs="Times New Roman"/>
                    <w:color w:val="000000" w:themeColor="text1"/>
                    <w:sz w:val="24"/>
                    <w:szCs w:val="24"/>
                    <w:shd w:val="clear" w:color="auto" w:fill="FFFFFF"/>
                  </w:rPr>
                  <m:t>U</m:t>
                </w:del>
              </w:ins>
            </m:r>
            <m:r>
              <w:del w:id="57" w:author="Hayden Smith" w:date="2021-01-19T14:01:00Z">
                <w:rPr>
                  <w:rFonts w:ascii="Cambria Math" w:hAnsi="Cambria Math" w:cs="Times New Roman"/>
                  <w:color w:val="000000" w:themeColor="text1"/>
                  <w:sz w:val="24"/>
                  <w:szCs w:val="24"/>
                  <w:shd w:val="clear" w:color="auto" w:fill="FFFFFF"/>
                </w:rPr>
                <m:t>u</m:t>
              </w:del>
            </m:r>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59509B39" w14:textId="72F153DA" w:rsidR="00FE2636" w:rsidRPr="00843DC4" w:rsidRDefault="00084EE2" w:rsidP="00843DC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 xml:space="preserve"> </w:t>
      </w:r>
      <m:oMath>
        <m:sSub>
          <m:sSubPr>
            <m:ctrlPr>
              <w:del w:id="58" w:author="Hayden Smith" w:date="2021-01-19T14:13:00Z">
                <w:rPr>
                  <w:rFonts w:ascii="Cambria Math" w:hAnsi="Cambria Math" w:cs="Times New Roman"/>
                  <w:i/>
                  <w:color w:val="000000" w:themeColor="text1"/>
                  <w:sz w:val="24"/>
                  <w:szCs w:val="24"/>
                </w:rPr>
              </w:del>
            </m:ctrlPr>
          </m:sSubPr>
          <m:e>
            <m:r>
              <w:del w:id="59" w:author="Hayden Smith" w:date="2021-01-19T14:03:00Z">
                <w:rPr>
                  <w:rFonts w:ascii="Cambria Math" w:hAnsi="Cambria Math" w:cs="Times New Roman"/>
                  <w:color w:val="000000" w:themeColor="text1"/>
                  <w:sz w:val="24"/>
                  <w:szCs w:val="24"/>
                </w:rPr>
                <m:t>S</m:t>
              </w:del>
            </m:r>
          </m:e>
          <m:sub>
            <m:r>
              <w:del w:id="60" w:author="Hayden Smith" w:date="2021-01-19T14:03:00Z">
                <w:rPr>
                  <w:rFonts w:ascii="Cambria Math" w:hAnsi="Cambria Math" w:cs="Times New Roman"/>
                  <w:color w:val="000000" w:themeColor="text1"/>
                  <w:sz w:val="24"/>
                  <w:szCs w:val="24"/>
                </w:rPr>
                <m:t>t</m:t>
              </w:del>
            </m:r>
          </m:sub>
        </m:sSub>
      </m:oMath>
      <w:del w:id="61" w:author="Hayden Smith" w:date="2021-01-19T14:13:00Z">
        <w:r w:rsidR="00FE2636" w:rsidRPr="00843DC4" w:rsidDel="000C3A8C">
          <w:rPr>
            <w:rFonts w:ascii="Times New Roman" w:eastAsiaTheme="minorEastAsia" w:hAnsi="Times New Roman" w:cs="Times New Roman"/>
            <w:color w:val="000000" w:themeColor="text1"/>
            <w:sz w:val="24"/>
            <w:szCs w:val="24"/>
          </w:rPr>
          <w:delText xml:space="preserve"> </w:delText>
        </w:r>
        <w:r w:rsidR="00155E70" w:rsidRPr="00843DC4" w:rsidDel="000C3A8C">
          <w:rPr>
            <w:rFonts w:ascii="Times New Roman" w:eastAsiaTheme="minorEastAsia" w:hAnsi="Times New Roman" w:cs="Times New Roman"/>
            <w:color w:val="000000" w:themeColor="text1"/>
            <w:sz w:val="24"/>
            <w:szCs w:val="24"/>
          </w:rPr>
          <w:delText xml:space="preserve">is </w:delText>
        </w:r>
        <w:r w:rsidR="00FE2636" w:rsidRPr="00843DC4" w:rsidDel="000C3A8C">
          <w:rPr>
            <w:rFonts w:ascii="Times New Roman" w:eastAsiaTheme="minorEastAsia" w:hAnsi="Times New Roman" w:cs="Times New Roman"/>
            <w:color w:val="000000" w:themeColor="text1"/>
            <w:sz w:val="24"/>
            <w:szCs w:val="24"/>
          </w:rPr>
          <w:delText xml:space="preserve">the fluke area, </w:delText>
        </w:r>
      </w:del>
      <w:r w:rsidR="00FE2636" w:rsidRPr="00843DC4">
        <w:rPr>
          <w:rFonts w:ascii="Times New Roman" w:eastAsiaTheme="minorEastAsia" w:hAnsi="Times New Roman" w:cs="Times New Roman"/>
          <w:color w:val="000000" w:themeColor="text1"/>
          <w:sz w:val="24"/>
          <w:szCs w:val="24"/>
        </w:rPr>
        <w:t>and</w:t>
      </w:r>
      <w:r w:rsidRPr="00843DC4">
        <w:rPr>
          <w:rFonts w:ascii="Times New Roman" w:eastAsiaTheme="minorEastAsia" w:hAnsi="Times New Roman" w:cs="Times New Roman"/>
          <w:color w:val="000000" w:themeColor="text1"/>
          <w:sz w:val="24"/>
          <w:szCs w:val="24"/>
        </w:rPr>
        <w:t xml:space="preserve"> </w:t>
      </w:r>
      <w:ins w:id="62" w:author="Hayden Smith" w:date="2021-01-19T14:04:00Z">
        <w:r w:rsidR="00450BA1">
          <w:rPr>
            <w:rFonts w:ascii="Times New Roman" w:eastAsiaTheme="minorEastAsia" w:hAnsi="Times New Roman" w:cs="Times New Roman"/>
            <w:i/>
            <w:color w:val="000000" w:themeColor="text1"/>
            <w:sz w:val="24"/>
            <w:szCs w:val="24"/>
          </w:rPr>
          <w:t>C</w:t>
        </w:r>
      </w:ins>
      <w:del w:id="63" w:author="Hayden Smith" w:date="2021-01-19T14:04:00Z">
        <w:r w:rsidR="00C11D2C" w:rsidRPr="00843DC4" w:rsidDel="00450BA1">
          <w:rPr>
            <w:rFonts w:ascii="Times New Roman" w:eastAsiaTheme="minorEastAsia" w:hAnsi="Times New Roman" w:cs="Times New Roman"/>
            <w:i/>
            <w:color w:val="000000" w:themeColor="text1"/>
            <w:sz w:val="24"/>
            <w:szCs w:val="24"/>
          </w:rPr>
          <w:delText>c</w:delText>
        </w:r>
      </w:del>
      <w:r w:rsidR="00C11D2C" w:rsidRPr="00843DC4">
        <w:rPr>
          <w:rFonts w:ascii="Times New Roman" w:eastAsiaTheme="minorEastAsia" w:hAnsi="Times New Roman" w:cs="Times New Roman"/>
          <w:i/>
          <w:color w:val="000000" w:themeColor="text1"/>
          <w:sz w:val="24"/>
          <w:szCs w:val="24"/>
        </w:rPr>
        <w:t xml:space="preserve"> </w:t>
      </w:r>
      <w:r w:rsidR="00155E70" w:rsidRPr="00843DC4">
        <w:rPr>
          <w:rFonts w:ascii="Times New Roman" w:eastAsiaTheme="minorEastAsia" w:hAnsi="Times New Roman" w:cs="Times New Roman"/>
          <w:color w:val="000000" w:themeColor="text1"/>
          <w:sz w:val="24"/>
          <w:szCs w:val="24"/>
        </w:rPr>
        <w:t>i</w:t>
      </w:r>
      <w:r w:rsidR="00FE2636" w:rsidRPr="00843DC4">
        <w:rPr>
          <w:rFonts w:ascii="Times New Roman" w:eastAsiaTheme="minorEastAsia" w:hAnsi="Times New Roman" w:cs="Times New Roman"/>
          <w:color w:val="000000" w:themeColor="text1"/>
          <w:sz w:val="24"/>
          <w:szCs w:val="24"/>
        </w:rPr>
        <w:t xml:space="preserve">s </w:t>
      </w:r>
      <w:r w:rsidR="00C11D2C" w:rsidRPr="00843DC4">
        <w:rPr>
          <w:rFonts w:ascii="Times New Roman" w:eastAsiaTheme="minorEastAsia" w:hAnsi="Times New Roman" w:cs="Times New Roman"/>
          <w:color w:val="000000" w:themeColor="text1"/>
          <w:sz w:val="24"/>
          <w:szCs w:val="24"/>
        </w:rPr>
        <w:t>the chord length of the tail from insertion to tail tip</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045FC2C3" w14:textId="77777777" w:rsidR="00155E70" w:rsidRPr="00843DC4" w:rsidRDefault="00155E70" w:rsidP="00843DC4">
      <w:pPr>
        <w:spacing w:line="480" w:lineRule="auto"/>
        <w:ind w:firstLine="720"/>
        <w:rPr>
          <w:rFonts w:ascii="Times New Roman" w:hAnsi="Times New Roman" w:cs="Times New Roman"/>
          <w:color w:val="000000" w:themeColor="text1"/>
          <w:sz w:val="24"/>
          <w:szCs w:val="24"/>
        </w:rPr>
      </w:pPr>
    </w:p>
    <w:p w14:paraId="68BF5947" w14:textId="08E1A4F1" w:rsidR="00FE2636" w:rsidRPr="00843DC4" w:rsidRDefault="00C15B11" w:rsidP="00843DC4">
      <w:pPr>
        <w:pStyle w:val="Caption"/>
        <w:spacing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ins w:id="64" w:author="William Gough" w:date="2021-02-05T16:10:00Z">
                    <w:rPr>
                      <w:rFonts w:ascii="Cambria Math" w:hAnsi="Cambria Math" w:cs="Times New Roman"/>
                      <w:color w:val="000000" w:themeColor="text1"/>
                      <w:sz w:val="24"/>
                      <w:szCs w:val="24"/>
                    </w:rPr>
                  </w:ins>
                </m:ctrlPr>
              </m:sSubPr>
              <m:e>
                <m:r>
                  <w:ins w:id="65" w:author="William Gough" w:date="2021-02-05T16:10:00Z">
                    <w:rPr>
                      <w:rFonts w:ascii="Cambria Math" w:hAnsi="Cambria Math" w:cs="Times New Roman"/>
                      <w:color w:val="000000" w:themeColor="text1"/>
                      <w:sz w:val="24"/>
                      <w:szCs w:val="24"/>
                    </w:rPr>
                    <m:t>U</m:t>
                  </w:ins>
                </m:r>
              </m:e>
              <m:sub>
                <m:r>
                  <w:ins w:id="66" w:author="William Gough" w:date="2021-02-05T16:10:00Z">
                    <w:rPr>
                      <w:rFonts w:ascii="Cambria Math" w:hAnsi="Cambria Math" w:cs="Times New Roman"/>
                      <w:color w:val="000000" w:themeColor="text1"/>
                      <w:sz w:val="24"/>
                      <w:szCs w:val="24"/>
                    </w:rPr>
                    <m:t>avg</m:t>
                  </w:ins>
                </m:r>
              </m:sub>
            </m:sSub>
            <m:r>
              <w:del w:id="67" w:author="William Gough" w:date="2021-02-05T16:10:00Z">
                <w:rPr>
                  <w:rFonts w:ascii="Cambria Math" w:hAnsi="Cambria Math" w:cs="Times New Roman"/>
                  <w:color w:val="000000" w:themeColor="text1"/>
                  <w:sz w:val="24"/>
                  <w:szCs w:val="24"/>
                </w:rPr>
                <m:t>U</m:t>
              </w:del>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0FD0D99B" w14:textId="7E223763" w:rsidR="00FE2636" w:rsidRPr="00E25090" w:rsidDel="00E25090" w:rsidRDefault="002F47FE" w:rsidP="00843DC4">
      <w:pPr>
        <w:pStyle w:val="NormalWeb"/>
        <w:spacing w:line="480" w:lineRule="auto"/>
        <w:rPr>
          <w:del w:id="68" w:author="William Gough" w:date="2021-02-13T02:02:00Z"/>
          <w:rPrChange w:id="69" w:author="William Gough" w:date="2021-02-13T02:02:00Z">
            <w:rPr>
              <w:del w:id="70" w:author="William Gough" w:date="2021-02-13T02:02:00Z"/>
              <w:color w:val="000000" w:themeColor="text1"/>
            </w:rPr>
          </w:rPrChange>
        </w:rPr>
      </w:pPr>
      <w:ins w:id="71" w:author="William Gough" w:date="2021-02-13T01:29:00Z">
        <w:r>
          <w:rPr>
            <w:color w:val="000000" w:themeColor="text1"/>
          </w:rPr>
          <w:t>Previous versions of this model</w:t>
        </w:r>
      </w:ins>
      <w:del w:id="72" w:author="William Gough" w:date="2021-02-13T01:29:00Z">
        <w:r w:rsidR="00763C6D" w:rsidRPr="00843DC4" w:rsidDel="002F47FE">
          <w:rPr>
            <w:color w:val="000000" w:themeColor="text1"/>
          </w:rPr>
          <w:delText xml:space="preserve">and </w:delText>
        </w:r>
        <w:r w:rsidR="00B86181" w:rsidRPr="00843DC4" w:rsidDel="002F47FE">
          <w:rPr>
            <w:color w:val="000000" w:themeColor="text1"/>
          </w:rPr>
          <w:delText>e</w:delText>
        </w:r>
        <w:r w:rsidR="00B37976" w:rsidRPr="00843DC4" w:rsidDel="002F47FE">
          <w:rPr>
            <w:color w:val="000000" w:themeColor="text1"/>
          </w:rPr>
          <w:delText>quating</w:delText>
        </w:r>
      </w:del>
      <w:ins w:id="73" w:author="William Gough" w:date="2021-02-13T01:34:00Z">
        <w:r>
          <w:rPr>
            <w:color w:val="000000" w:themeColor="text1"/>
          </w:rPr>
          <w:t xml:space="preserve"> assumed steady-state swimming and thereby </w:t>
        </w:r>
      </w:ins>
      <w:ins w:id="74" w:author="William Gough" w:date="2021-02-13T01:29:00Z">
        <w:r>
          <w:rPr>
            <w:color w:val="000000" w:themeColor="text1"/>
          </w:rPr>
          <w:t>equated</w:t>
        </w:r>
      </w:ins>
      <w:r w:rsidR="00B37976" w:rsidRPr="00843DC4">
        <w:rPr>
          <w:color w:val="000000" w:themeColor="text1"/>
        </w:rPr>
        <w:t xml:space="preserve"> the mechanical </w:t>
      </w:r>
      <w:ins w:id="75" w:author="William Gough" w:date="2021-02-13T02:17:00Z">
        <w:r w:rsidR="009D22F5">
          <w:rPr>
            <w:color w:val="000000" w:themeColor="text1"/>
          </w:rPr>
          <w:t xml:space="preserve">thrust </w:t>
        </w:r>
      </w:ins>
      <w:r w:rsidR="00B37976" w:rsidRPr="00843DC4">
        <w:rPr>
          <w:color w:val="000000" w:themeColor="text1"/>
        </w:rPr>
        <w:t xml:space="preserve">power generated </w:t>
      </w:r>
      <w:ins w:id="76" w:author="William Gough" w:date="2021-02-13T02:14:00Z">
        <w:r w:rsidR="00294193">
          <w:rPr>
            <w:color w:val="000000" w:themeColor="text1"/>
          </w:rPr>
          <w:t>(</w:t>
        </w:r>
        <w:r w:rsidR="00294193">
          <w:rPr>
            <w:i/>
            <w:color w:val="000000" w:themeColor="text1"/>
          </w:rPr>
          <w:t>P</w:t>
        </w:r>
        <w:r w:rsidR="00294193" w:rsidRPr="00294193">
          <w:rPr>
            <w:i/>
            <w:color w:val="000000" w:themeColor="text1"/>
            <w:vertAlign w:val="subscript"/>
            <w:rPrChange w:id="77" w:author="William Gough" w:date="2021-02-13T02:14:00Z">
              <w:rPr>
                <w:i/>
                <w:color w:val="000000" w:themeColor="text1"/>
              </w:rPr>
            </w:rPrChange>
          </w:rPr>
          <w:t>T</w:t>
        </w:r>
        <w:r w:rsidR="00294193">
          <w:rPr>
            <w:color w:val="000000" w:themeColor="text1"/>
          </w:rPr>
          <w:t xml:space="preserve">) </w:t>
        </w:r>
      </w:ins>
      <w:r w:rsidR="00B37976" w:rsidRPr="00843DC4">
        <w:rPr>
          <w:color w:val="000000" w:themeColor="text1"/>
        </w:rPr>
        <w:t>with the drag power dissipated by the body</w:t>
      </w:r>
      <w:r w:rsidR="009F77D3" w:rsidRPr="00843DC4">
        <w:rPr>
          <w:color w:val="000000" w:themeColor="text1"/>
        </w:rPr>
        <w:t xml:space="preserve"> </w:t>
      </w:r>
      <w:ins w:id="78" w:author="William Gough" w:date="2021-02-13T01:29:00Z">
        <w:r>
          <w:rPr>
            <w:color w:val="000000" w:themeColor="text1"/>
          </w:rPr>
          <w:t>to determine</w:t>
        </w:r>
      </w:ins>
      <w:del w:id="79" w:author="William Gough" w:date="2021-02-13T01:29:00Z">
        <w:r w:rsidR="009F77D3" w:rsidRPr="00843DC4" w:rsidDel="002F47FE">
          <w:rPr>
            <w:color w:val="000000" w:themeColor="text1"/>
          </w:rPr>
          <w:delText>yields</w:delText>
        </w:r>
      </w:del>
      <w:r w:rsidR="009F77D3" w:rsidRPr="00843DC4">
        <w:rPr>
          <w:color w:val="000000" w:themeColor="text1"/>
        </w:rPr>
        <w:t xml:space="preserve"> the (mean) drag force </w:t>
      </w:r>
      <w:ins w:id="80" w:author="William Gough" w:date="2021-02-13T02:16:00Z">
        <w:r w:rsidR="009D22F5">
          <w:rPr>
            <w:color w:val="000000" w:themeColor="text1"/>
          </w:rPr>
          <w:t>(</w:t>
        </w:r>
        <w:r w:rsidR="009D22F5">
          <w:rPr>
            <w:i/>
            <w:color w:val="000000" w:themeColor="text1"/>
          </w:rPr>
          <w:t>D</w:t>
        </w:r>
        <w:r w:rsidR="009D22F5" w:rsidRPr="00393D62">
          <w:rPr>
            <w:color w:val="000000" w:themeColor="text1"/>
          </w:rPr>
          <w:t xml:space="preserve">) </w:t>
        </w:r>
      </w:ins>
      <w:r w:rsidR="009F77D3" w:rsidRPr="00843DC4">
        <w:rPr>
          <w:color w:val="000000" w:themeColor="text1"/>
        </w:rPr>
        <w:t>and its corresponding drag coefficient</w:t>
      </w:r>
      <w:del w:id="81" w:author="William Gough" w:date="2021-02-13T01:29:00Z">
        <w:r w:rsidR="009F77D3" w:rsidRPr="00843DC4" w:rsidDel="002F47FE">
          <w:rPr>
            <w:color w:val="000000" w:themeColor="text1"/>
          </w:rPr>
          <w:delText>:</w:delText>
        </w:r>
      </w:del>
      <w:r w:rsidR="009F77D3" w:rsidRPr="00843DC4">
        <w:rPr>
          <w:color w:val="000000" w:themeColor="text1"/>
        </w:rPr>
        <w:t xml:space="preserve"> (Fish</w:t>
      </w:r>
      <w:r w:rsidR="0052531B">
        <w:rPr>
          <w:color w:val="000000" w:themeColor="text1"/>
        </w:rPr>
        <w:t>,</w:t>
      </w:r>
      <w:r w:rsidR="009F77D3" w:rsidRPr="00843DC4">
        <w:rPr>
          <w:color w:val="000000" w:themeColor="text1"/>
        </w:rPr>
        <w:t xml:space="preserve"> 1993)</w:t>
      </w:r>
      <w:ins w:id="82" w:author="William Gough" w:date="2021-02-13T01:29:00Z">
        <w:r>
          <w:rPr>
            <w:color w:val="000000" w:themeColor="text1"/>
          </w:rPr>
          <w:t>.</w:t>
        </w:r>
        <w:r w:rsidR="00E25090">
          <w:rPr>
            <w:color w:val="000000" w:themeColor="text1"/>
          </w:rPr>
          <w:t xml:space="preserve"> </w:t>
        </w:r>
      </w:ins>
      <w:ins w:id="83" w:author="William Gough" w:date="2021-02-13T01:58:00Z">
        <w:r w:rsidR="00E25090">
          <w:rPr>
            <w:color w:val="000000" w:themeColor="text1"/>
          </w:rPr>
          <w:t>Given the high variability inherent in natural swimming, w</w:t>
        </w:r>
      </w:ins>
      <w:ins w:id="84" w:author="William Gough" w:date="2021-02-13T01:57:00Z">
        <w:r w:rsidR="00E25090">
          <w:rPr>
            <w:color w:val="000000" w:themeColor="text1"/>
          </w:rPr>
          <w:t>e</w:t>
        </w:r>
      </w:ins>
      <w:ins w:id="85" w:author="William Gough" w:date="2021-02-13T01:58:00Z">
        <w:r w:rsidR="00E25090">
          <w:rPr>
            <w:color w:val="000000" w:themeColor="text1"/>
          </w:rPr>
          <w:t xml:space="preserve"> have adapted the </w:t>
        </w:r>
      </w:ins>
      <w:ins w:id="86" w:author="William Gough" w:date="2021-02-13T02:14:00Z">
        <w:r w:rsidR="00294193">
          <w:rPr>
            <w:color w:val="000000" w:themeColor="text1"/>
          </w:rPr>
          <w:t xml:space="preserve">previously used </w:t>
        </w:r>
      </w:ins>
      <w:ins w:id="87" w:author="William Gough" w:date="2021-02-13T01:58:00Z">
        <w:r w:rsidR="00E25090">
          <w:rPr>
            <w:color w:val="000000" w:themeColor="text1"/>
          </w:rPr>
          <w:t xml:space="preserve">equation </w:t>
        </w:r>
      </w:ins>
      <w:ins w:id="88" w:author="William Gough" w:date="2021-02-13T02:00:00Z">
        <w:r w:rsidR="00E25090">
          <w:rPr>
            <w:color w:val="000000" w:themeColor="text1"/>
          </w:rPr>
          <w:t>for the coefficient of drag</w:t>
        </w:r>
      </w:ins>
      <w:ins w:id="89" w:author="William Gough" w:date="2021-02-13T01:58:00Z">
        <w:r w:rsidR="00E25090">
          <w:rPr>
            <w:color w:val="000000" w:themeColor="text1"/>
          </w:rPr>
          <w:t xml:space="preserve"> to account for acceleration over the duration of a tailbeat</w:t>
        </w:r>
      </w:ins>
      <w:ins w:id="90" w:author="William Gough" w:date="2021-02-13T01:59:00Z">
        <w:r w:rsidR="00E25090">
          <w:rPr>
            <w:color w:val="000000" w:themeColor="text1"/>
          </w:rPr>
          <w:t xml:space="preserve"> </w:t>
        </w:r>
      </w:ins>
      <w:ins w:id="91" w:author="William Gough" w:date="2021-02-13T02:00:00Z">
        <w:r w:rsidR="00E25090">
          <w:rPr>
            <w:color w:val="000000" w:themeColor="text1"/>
          </w:rPr>
          <w:t>cycle</w:t>
        </w:r>
      </w:ins>
      <w:ins w:id="92" w:author="William Gough" w:date="2021-02-13T02:01:00Z">
        <w:r w:rsidR="00E25090">
          <w:rPr>
            <w:color w:val="000000" w:themeColor="text1"/>
          </w:rPr>
          <w:t xml:space="preserve"> (</w:t>
        </w:r>
        <w:r w:rsidR="00E25090" w:rsidRPr="00E25090">
          <w:rPr>
            <w:color w:val="FF0000"/>
            <w:rPrChange w:id="93" w:author="William Gough" w:date="2021-02-13T02:01:00Z">
              <w:rPr>
                <w:color w:val="000000" w:themeColor="text1"/>
              </w:rPr>
            </w:rPrChange>
          </w:rPr>
          <w:t>reference</w:t>
        </w:r>
        <w:r w:rsidR="00E25090">
          <w:rPr>
            <w:color w:val="000000" w:themeColor="text1"/>
          </w:rPr>
          <w:t>):</w:t>
        </w:r>
      </w:ins>
      <w:del w:id="94" w:author="William Gough" w:date="2021-02-13T02:02:00Z">
        <w:r w:rsidR="00FE2636" w:rsidRPr="00843DC4" w:rsidDel="00E25090">
          <w:rPr>
            <w:color w:val="000000" w:themeColor="text1"/>
          </w:rPr>
          <w:delText xml:space="preserve">: </w:delText>
        </w:r>
      </w:del>
    </w:p>
    <w:p w14:paraId="5A38B67F" w14:textId="78870798" w:rsidR="00FE2636" w:rsidRDefault="00C15B11" w:rsidP="00843DC4">
      <w:pPr>
        <w:pStyle w:val="Caption"/>
        <w:spacing w:line="480" w:lineRule="auto"/>
        <w:rPr>
          <w:ins w:id="95" w:author="William Gough" w:date="2021-01-28T02:43:00Z"/>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d>
          <m:dPr>
            <m:ctrlPr>
              <w:ins w:id="96" w:author="William Gough" w:date="2021-02-05T16:07:00Z">
                <w:rPr>
                  <w:rFonts w:ascii="Cambria Math" w:hAnsi="Cambria Math" w:cs="Times New Roman"/>
                  <w:color w:val="000000" w:themeColor="text1"/>
                  <w:sz w:val="24"/>
                  <w:szCs w:val="24"/>
                </w:rPr>
              </w:ins>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ins w:id="97" w:author="William Gough" w:date="2021-02-15T06:19:00Z">
                    <w:rPr>
                      <w:rFonts w:ascii="Cambria Math" w:hAnsi="Cambria Math" w:cs="Times New Roman"/>
                      <w:color w:val="000000" w:themeColor="text1"/>
                      <w:sz w:val="24"/>
                      <w:szCs w:val="24"/>
                    </w:rPr>
                    <m:t>-</m:t>
                  </w:ins>
                </m:r>
                <m:sSub>
                  <m:sSubPr>
                    <m:ctrlPr>
                      <w:ins w:id="98" w:author="William Gough" w:date="2021-02-15T06:19:00Z">
                        <w:rPr>
                          <w:rFonts w:ascii="Cambria Math" w:hAnsi="Cambria Math" w:cs="Times New Roman"/>
                          <w:color w:val="000000" w:themeColor="text1"/>
                          <w:sz w:val="24"/>
                          <w:szCs w:val="24"/>
                        </w:rPr>
                      </w:ins>
                    </m:ctrlPr>
                  </m:sSubPr>
                  <m:e>
                    <m:r>
                      <w:ins w:id="99" w:author="William Gough" w:date="2021-02-15T06:19:00Z">
                        <w:rPr>
                          <w:rFonts w:ascii="Cambria Math" w:hAnsi="Cambria Math" w:cs="Times New Roman"/>
                          <w:color w:val="000000" w:themeColor="text1"/>
                          <w:sz w:val="24"/>
                          <w:szCs w:val="24"/>
                        </w:rPr>
                        <m:t>k</m:t>
                      </w:ins>
                    </m:r>
                  </m:e>
                  <m:sub>
                    <m:r>
                      <w:ins w:id="100" w:author="William Gough" w:date="2021-02-15T06:19:00Z">
                        <w:rPr>
                          <w:rFonts w:ascii="Cambria Math" w:hAnsi="Cambria Math" w:cs="Times New Roman"/>
                          <w:color w:val="000000" w:themeColor="text1"/>
                          <w:sz w:val="24"/>
                          <w:szCs w:val="24"/>
                        </w:rPr>
                        <m:t>added</m:t>
                      </w:ins>
                    </m:r>
                  </m:sub>
                </m:sSub>
                <m:sSub>
                  <m:sSubPr>
                    <m:ctrlPr>
                      <w:ins w:id="101" w:author="William Gough" w:date="2021-02-15T06:19:00Z">
                        <w:rPr>
                          <w:rFonts w:ascii="Cambria Math" w:hAnsi="Cambria Math" w:cs="Times New Roman"/>
                          <w:color w:val="000000" w:themeColor="text1"/>
                          <w:sz w:val="24"/>
                          <w:szCs w:val="24"/>
                        </w:rPr>
                      </w:ins>
                    </m:ctrlPr>
                  </m:sSubPr>
                  <m:e>
                    <m:r>
                      <w:ins w:id="102" w:author="William Gough" w:date="2021-02-15T06:19:00Z">
                        <w:rPr>
                          <w:rFonts w:ascii="Cambria Math" w:hAnsi="Cambria Math" w:cs="Times New Roman"/>
                          <w:color w:val="000000" w:themeColor="text1"/>
                          <w:sz w:val="24"/>
                          <w:szCs w:val="24"/>
                        </w:rPr>
                        <m:t>M</m:t>
                      </w:ins>
                    </m:r>
                  </m:e>
                  <m:sub>
                    <m:r>
                      <w:ins w:id="103" w:author="William Gough" w:date="2021-02-15T06:19:00Z">
                        <w:rPr>
                          <w:rFonts w:ascii="Cambria Math" w:hAnsi="Cambria Math" w:cs="Times New Roman"/>
                          <w:color w:val="000000" w:themeColor="text1"/>
                          <w:sz w:val="24"/>
                          <w:szCs w:val="24"/>
                        </w:rPr>
                        <m:t>body</m:t>
                      </w:ins>
                    </m:r>
                  </m:sub>
                </m:sSub>
                <m:r>
                  <w:ins w:id="104" w:author="William Gough" w:date="2021-02-15T06:19:00Z">
                    <w:rPr>
                      <w:rFonts w:ascii="Cambria Math" w:hAnsi="Cambria Math" w:cs="Times New Roman"/>
                      <w:color w:val="000000" w:themeColor="text1"/>
                      <w:sz w:val="24"/>
                      <w:szCs w:val="24"/>
                    </w:rPr>
                    <m:t>(</m:t>
                  </w:ins>
                </m:r>
                <m:f>
                  <m:fPr>
                    <m:ctrlPr>
                      <w:ins w:id="105" w:author="William Gough" w:date="2021-02-15T06:19:00Z">
                        <w:rPr>
                          <w:rFonts w:ascii="Cambria Math" w:hAnsi="Cambria Math" w:cs="Times New Roman"/>
                          <w:color w:val="000000" w:themeColor="text1"/>
                          <w:sz w:val="24"/>
                          <w:szCs w:val="24"/>
                        </w:rPr>
                      </w:ins>
                    </m:ctrlPr>
                  </m:fPr>
                  <m:num>
                    <m:sSub>
                      <m:sSubPr>
                        <m:ctrlPr>
                          <w:ins w:id="106" w:author="William Gough" w:date="2021-02-15T06:19:00Z">
                            <w:rPr>
                              <w:rFonts w:ascii="Cambria Math" w:hAnsi="Cambria Math" w:cs="Times New Roman"/>
                              <w:color w:val="000000" w:themeColor="text1"/>
                              <w:sz w:val="24"/>
                              <w:szCs w:val="24"/>
                            </w:rPr>
                          </w:ins>
                        </m:ctrlPr>
                      </m:sSubPr>
                      <m:e>
                        <m:r>
                          <w:ins w:id="107" w:author="William Gough" w:date="2021-02-15T06:19:00Z">
                            <w:rPr>
                              <w:rFonts w:ascii="Cambria Math" w:hAnsi="Cambria Math" w:cs="Times New Roman"/>
                              <w:color w:val="000000" w:themeColor="text1"/>
                              <w:sz w:val="24"/>
                              <w:szCs w:val="24"/>
                            </w:rPr>
                            <m:t>U</m:t>
                          </w:ins>
                        </m:r>
                      </m:e>
                      <m:sub>
                        <m:r>
                          <w:ins w:id="108" w:author="William Gough" w:date="2021-02-15T06:19:00Z">
                            <w:rPr>
                              <w:rFonts w:ascii="Cambria Math" w:hAnsi="Cambria Math" w:cs="Times New Roman"/>
                              <w:color w:val="000000" w:themeColor="text1"/>
                              <w:sz w:val="24"/>
                              <w:szCs w:val="24"/>
                            </w:rPr>
                            <m:t>f</m:t>
                          </w:ins>
                        </m:r>
                      </m:sub>
                    </m:sSub>
                    <m:r>
                      <w:ins w:id="109" w:author="William Gough" w:date="2021-02-15T06:19:00Z">
                        <w:rPr>
                          <w:rFonts w:ascii="Cambria Math" w:hAnsi="Cambria Math" w:cs="Times New Roman"/>
                          <w:color w:val="000000" w:themeColor="text1"/>
                          <w:sz w:val="24"/>
                          <w:szCs w:val="24"/>
                        </w:rPr>
                        <m:t>-</m:t>
                      </w:ins>
                    </m:r>
                    <m:sSub>
                      <m:sSubPr>
                        <m:ctrlPr>
                          <w:ins w:id="110" w:author="William Gough" w:date="2021-02-15T06:19:00Z">
                            <w:rPr>
                              <w:rFonts w:ascii="Cambria Math" w:hAnsi="Cambria Math" w:cs="Times New Roman"/>
                              <w:color w:val="000000" w:themeColor="text1"/>
                              <w:sz w:val="24"/>
                              <w:szCs w:val="24"/>
                            </w:rPr>
                          </w:ins>
                        </m:ctrlPr>
                      </m:sSubPr>
                      <m:e>
                        <m:r>
                          <w:ins w:id="111" w:author="William Gough" w:date="2021-02-15T06:19:00Z">
                            <w:rPr>
                              <w:rFonts w:ascii="Cambria Math" w:hAnsi="Cambria Math" w:cs="Times New Roman"/>
                              <w:color w:val="000000" w:themeColor="text1"/>
                              <w:sz w:val="24"/>
                              <w:szCs w:val="24"/>
                            </w:rPr>
                            <m:t>U</m:t>
                          </w:ins>
                        </m:r>
                      </m:e>
                      <m:sub>
                        <m:r>
                          <w:ins w:id="112" w:author="William Gough" w:date="2021-02-15T06:19:00Z">
                            <w:rPr>
                              <w:rFonts w:ascii="Cambria Math" w:hAnsi="Cambria Math" w:cs="Times New Roman"/>
                              <w:color w:val="000000" w:themeColor="text1"/>
                              <w:sz w:val="24"/>
                              <w:szCs w:val="24"/>
                            </w:rPr>
                            <m:t>i</m:t>
                          </w:ins>
                        </m:r>
                      </m:sub>
                    </m:sSub>
                  </m:num>
                  <m:den>
                    <m:sSub>
                      <m:sSubPr>
                        <m:ctrlPr>
                          <w:ins w:id="113" w:author="William Gough" w:date="2021-02-15T06:19:00Z">
                            <w:rPr>
                              <w:rFonts w:ascii="Cambria Math" w:hAnsi="Cambria Math" w:cs="Times New Roman"/>
                              <w:color w:val="000000" w:themeColor="text1"/>
                              <w:sz w:val="24"/>
                              <w:szCs w:val="24"/>
                            </w:rPr>
                          </w:ins>
                        </m:ctrlPr>
                      </m:sSubPr>
                      <m:e>
                        <m:r>
                          <w:ins w:id="114" w:author="William Gough" w:date="2021-02-15T06:19:00Z">
                            <w:rPr>
                              <w:rFonts w:ascii="Cambria Math" w:hAnsi="Cambria Math" w:cs="Times New Roman"/>
                              <w:color w:val="000000" w:themeColor="text1"/>
                              <w:sz w:val="24"/>
                              <w:szCs w:val="24"/>
                            </w:rPr>
                            <m:t>T</m:t>
                          </w:ins>
                        </m:r>
                      </m:e>
                      <m:sub>
                        <m:r>
                          <w:ins w:id="115" w:author="William Gough" w:date="2021-02-15T06:19:00Z">
                            <w:rPr>
                              <w:rFonts w:ascii="Cambria Math" w:hAnsi="Cambria Math" w:cs="Times New Roman"/>
                              <w:color w:val="000000" w:themeColor="text1"/>
                              <w:sz w:val="24"/>
                              <w:szCs w:val="24"/>
                            </w:rPr>
                            <m:t>beat</m:t>
                          </w:ins>
                        </m:r>
                      </m:sub>
                    </m:sSub>
                  </m:den>
                </m:f>
                <m:r>
                  <w:ins w:id="116" w:author="William Gough" w:date="2021-02-15T06:19:00Z">
                    <w:rPr>
                      <w:rFonts w:ascii="Cambria Math" w:hAnsi="Cambria Math" w:cs="Times New Roman"/>
                      <w:color w:val="000000" w:themeColor="text1"/>
                      <w:sz w:val="24"/>
                      <w:szCs w:val="24"/>
                    </w:rPr>
                    <m:t>)</m:t>
                  </w:ins>
                </m:r>
                <m:sSub>
                  <m:sSubPr>
                    <m:ctrlPr>
                      <w:ins w:id="117" w:author="William Gough" w:date="2021-02-15T06:20:00Z">
                        <w:rPr>
                          <w:rFonts w:ascii="Cambria Math" w:hAnsi="Cambria Math" w:cs="Times New Roman"/>
                          <w:color w:val="000000" w:themeColor="text1"/>
                          <w:sz w:val="24"/>
                          <w:szCs w:val="24"/>
                        </w:rPr>
                      </w:ins>
                    </m:ctrlPr>
                  </m:sSubPr>
                  <m:e>
                    <m:r>
                      <w:ins w:id="118" w:author="William Gough" w:date="2021-02-15T06:20:00Z">
                        <w:rPr>
                          <w:rFonts w:ascii="Cambria Math" w:hAnsi="Cambria Math" w:cs="Times New Roman"/>
                          <w:color w:val="000000" w:themeColor="text1"/>
                          <w:sz w:val="24"/>
                          <w:szCs w:val="24"/>
                        </w:rPr>
                        <m:t>U</m:t>
                      </w:ins>
                    </m:r>
                  </m:e>
                  <m:sub>
                    <m:r>
                      <w:ins w:id="119" w:author="William Gough" w:date="2021-02-15T06:20:00Z">
                        <w:rPr>
                          <w:rFonts w:ascii="Cambria Math" w:hAnsi="Cambria Math" w:cs="Times New Roman"/>
                          <w:color w:val="000000" w:themeColor="text1"/>
                          <w:sz w:val="24"/>
                          <w:szCs w:val="24"/>
                        </w:rPr>
                        <m:t>avg</m:t>
                      </w:ins>
                    </m:r>
                  </m:sub>
                </m:sSub>
              </m:num>
              <m:den>
                <m:r>
                  <w:rPr>
                    <w:rFonts w:ascii="Cambria Math" w:hAnsi="Cambria Math" w:cs="Times New Roman"/>
                    <w:color w:val="000000" w:themeColor="text1"/>
                    <w:sz w:val="24"/>
                    <w:szCs w:val="24"/>
                  </w:rPr>
                  <m:t xml:space="preserve">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ins w:id="120" w:author="William Gough" w:date="2021-02-05T16:10:00Z">
                            <w:rPr>
                              <w:rFonts w:ascii="Cambria Math" w:hAnsi="Cambria Math" w:cs="Times New Roman"/>
                              <w:color w:val="000000" w:themeColor="text1"/>
                              <w:sz w:val="24"/>
                              <w:szCs w:val="24"/>
                            </w:rPr>
                          </w:ins>
                        </m:ctrlPr>
                      </m:sSubPr>
                      <m:e>
                        <m:r>
                          <w:ins w:id="121" w:author="William Gough" w:date="2021-02-05T16:10:00Z">
                            <w:rPr>
                              <w:rFonts w:ascii="Cambria Math" w:hAnsi="Cambria Math" w:cs="Times New Roman"/>
                              <w:color w:val="000000" w:themeColor="text1"/>
                              <w:sz w:val="24"/>
                              <w:szCs w:val="24"/>
                            </w:rPr>
                            <m:t>U</m:t>
                          </w:ins>
                        </m:r>
                      </m:e>
                      <m:sub>
                        <m:r>
                          <w:ins w:id="122" w:author="William Gough" w:date="2021-02-05T16:10:00Z">
                            <w:rPr>
                              <w:rFonts w:ascii="Cambria Math" w:hAnsi="Cambria Math" w:cs="Times New Roman"/>
                              <w:color w:val="000000" w:themeColor="text1"/>
                              <w:sz w:val="24"/>
                              <w:szCs w:val="24"/>
                            </w:rPr>
                            <m:t>avg</m:t>
                          </w:ins>
                        </m:r>
                      </m:sub>
                    </m:sSub>
                    <m:r>
                      <w:del w:id="123" w:author="William Gough" w:date="2021-02-05T16:10:00Z">
                        <w:rPr>
                          <w:rFonts w:ascii="Cambria Math" w:hAnsi="Cambria Math" w:cs="Times New Roman"/>
                          <w:color w:val="000000" w:themeColor="text1"/>
                          <w:sz w:val="24"/>
                          <w:szCs w:val="24"/>
                        </w:rPr>
                        <m:t>U</m:t>
                      </w:del>
                    </m:r>
                  </m:e>
                  <m:sup>
                    <m:r>
                      <w:rPr>
                        <w:rFonts w:ascii="Cambria Math" w:hAnsi="Cambria Math" w:cs="Times New Roman"/>
                        <w:color w:val="000000" w:themeColor="text1"/>
                        <w:sz w:val="24"/>
                        <w:szCs w:val="24"/>
                      </w:rPr>
                      <m:t>3</m:t>
                    </m:r>
                  </m:sup>
                </m:sSup>
              </m:den>
            </m:f>
          </m:e>
        </m:d>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commentRangeStart w:id="124"/>
      <w:commentRangeStart w:id="125"/>
      <w:commentRangeEnd w:id="124"/>
      <w:r w:rsidR="00CE1537">
        <w:rPr>
          <w:rStyle w:val="CommentReference"/>
          <w:rFonts w:ascii="Arial" w:eastAsia="Arial" w:hAnsi="Arial" w:cs="Arial"/>
          <w:i w:val="0"/>
          <w:iCs w:val="0"/>
          <w:color w:val="auto"/>
          <w:lang w:val="en"/>
        </w:rPr>
        <w:commentReference w:id="124"/>
      </w:r>
      <w:commentRangeEnd w:id="125"/>
      <w:r w:rsidR="00CE1537">
        <w:rPr>
          <w:rStyle w:val="CommentReference"/>
          <w:rFonts w:ascii="Arial" w:eastAsia="Arial" w:hAnsi="Arial" w:cs="Arial"/>
          <w:i w:val="0"/>
          <w:iCs w:val="0"/>
          <w:color w:val="auto"/>
          <w:lang w:val="en"/>
        </w:rPr>
        <w:commentReference w:id="125"/>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del w:id="126" w:author="Hayden Smith" w:date="2021-01-19T14:14:00Z">
        <w:r w:rsidR="00843DC4" w:rsidDel="000C3A8C">
          <w:rPr>
            <w:rFonts w:ascii="Times New Roman" w:eastAsiaTheme="minorEastAsia" w:hAnsi="Times New Roman" w:cs="Times New Roman"/>
            <w:color w:val="000000" w:themeColor="text1"/>
            <w:sz w:val="24"/>
            <w:szCs w:val="24"/>
          </w:rPr>
          <w:tab/>
        </w:r>
      </w:del>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3E224007" w14:textId="2E5994B7" w:rsidR="00353A2B" w:rsidRPr="00E25090" w:rsidRDefault="00353A2B">
      <w:pPr>
        <w:pStyle w:val="NormalWeb"/>
        <w:spacing w:line="480" w:lineRule="auto"/>
        <w:rPr>
          <w:ins w:id="127" w:author="William Gough" w:date="2021-02-13T01:56:00Z"/>
          <w:color w:val="000000" w:themeColor="text1"/>
          <w:rPrChange w:id="128" w:author="William Gough" w:date="2021-02-13T02:04:00Z">
            <w:rPr>
              <w:ins w:id="129" w:author="William Gough" w:date="2021-02-13T01:56:00Z"/>
            </w:rPr>
          </w:rPrChange>
        </w:rPr>
        <w:pPrChange w:id="130" w:author="William Gough" w:date="2021-02-13T02:04:00Z">
          <w:pPr>
            <w:pStyle w:val="Caption"/>
            <w:spacing w:line="480" w:lineRule="auto"/>
          </w:pPr>
        </w:pPrChange>
      </w:pPr>
      <w:ins w:id="131" w:author="William Gough" w:date="2021-01-28T02:43:00Z">
        <w:r>
          <w:lastRenderedPageBreak/>
          <w:t xml:space="preserve">where </w:t>
        </w:r>
        <w:r>
          <w:rPr>
            <w:i/>
          </w:rPr>
          <w:t>S</w:t>
        </w:r>
        <w:r>
          <w:rPr>
            <w:i/>
            <w:vertAlign w:val="subscript"/>
          </w:rPr>
          <w:t>a</w:t>
        </w:r>
        <w:r>
          <w:t xml:space="preserve"> is the wetted surface area of the body</w:t>
        </w:r>
      </w:ins>
      <w:ins w:id="132" w:author="William Gough" w:date="2021-02-13T02:02:00Z">
        <w:r w:rsidR="00E25090">
          <w:t>,</w:t>
        </w:r>
      </w:ins>
      <w:ins w:id="133" w:author="William Gough" w:date="2021-02-13T02:03:00Z">
        <w:r w:rsidR="00E25090">
          <w:t xml:space="preserve"> </w:t>
        </w:r>
        <w:r w:rsidR="00E25090">
          <w:rPr>
            <w:i/>
          </w:rPr>
          <w:t>k</w:t>
        </w:r>
        <w:r w:rsidR="00E25090">
          <w:rPr>
            <w:i/>
            <w:vertAlign w:val="subscript"/>
          </w:rPr>
          <w:t>added</w:t>
        </w:r>
      </w:ins>
      <w:ins w:id="134" w:author="William Gough" w:date="2021-02-13T02:02:00Z">
        <w:r w:rsidR="00E25090">
          <w:rPr>
            <w:color w:val="000000" w:themeColor="text1"/>
          </w:rPr>
          <w:t xml:space="preserve"> </w:t>
        </w:r>
      </w:ins>
      <w:ins w:id="135" w:author="William Gough" w:date="2021-02-13T02:03:00Z">
        <w:r w:rsidR="00E25090">
          <w:rPr>
            <w:color w:val="000000" w:themeColor="text1"/>
          </w:rPr>
          <w:t xml:space="preserve">is </w:t>
        </w:r>
      </w:ins>
      <w:ins w:id="136" w:author="William Gough" w:date="2021-02-13T02:02:00Z">
        <w:r w:rsidR="00E25090">
          <w:t>an added shape drag term defined between 0.03 for blue whales and minke whales and 0.05 for humpback whales</w:t>
        </w:r>
      </w:ins>
      <w:ins w:id="137" w:author="William Gough" w:date="2021-02-13T02:03:00Z">
        <w:r w:rsidR="00E25090">
          <w:t xml:space="preserve">, and </w:t>
        </w:r>
        <w:r w:rsidR="00E25090">
          <w:rPr>
            <w:i/>
          </w:rPr>
          <w:t>M</w:t>
        </w:r>
      </w:ins>
      <w:ins w:id="138" w:author="William Gough" w:date="2021-02-13T02:04:00Z">
        <w:r w:rsidR="00E25090">
          <w:rPr>
            <w:i/>
            <w:vertAlign w:val="subscript"/>
          </w:rPr>
          <w:t>body</w:t>
        </w:r>
        <w:r w:rsidR="00E25090">
          <w:t xml:space="preserve"> is the mass of the animal (kg)</w:t>
        </w:r>
      </w:ins>
      <w:ins w:id="139" w:author="William Gough" w:date="2021-02-13T02:05:00Z">
        <w:r w:rsidR="00294193">
          <w:t xml:space="preserve">, </w:t>
        </w:r>
        <w:r w:rsidR="00294193">
          <w:rPr>
            <w:i/>
          </w:rPr>
          <w:t>U</w:t>
        </w:r>
        <w:r w:rsidR="00294193">
          <w:rPr>
            <w:i/>
            <w:vertAlign w:val="subscript"/>
          </w:rPr>
          <w:t>f</w:t>
        </w:r>
        <w:r w:rsidR="00294193">
          <w:t xml:space="preserve"> is the final speed at the end of the tailbeat</w:t>
        </w:r>
      </w:ins>
      <w:ins w:id="140" w:author="William Gough" w:date="2021-02-13T02:06:00Z">
        <w:r w:rsidR="00294193">
          <w:t>,</w:t>
        </w:r>
      </w:ins>
      <w:ins w:id="141" w:author="William Gough" w:date="2021-02-13T02:05:00Z">
        <w:r w:rsidR="00294193">
          <w:t xml:space="preserve"> and </w:t>
        </w:r>
        <w:r w:rsidR="00294193">
          <w:rPr>
            <w:i/>
          </w:rPr>
          <w:t>U</w:t>
        </w:r>
        <w:r w:rsidR="00294193">
          <w:rPr>
            <w:i/>
            <w:vertAlign w:val="subscript"/>
          </w:rPr>
          <w:t>i</w:t>
        </w:r>
        <w:r w:rsidR="00294193">
          <w:t xml:space="preserve"> is the initial speed at the beginning of the taibeat</w:t>
        </w:r>
      </w:ins>
      <w:ins w:id="142" w:author="William Gough" w:date="2021-02-13T02:02:00Z">
        <w:r w:rsidR="00E25090">
          <w:t>.</w:t>
        </w:r>
        <w:r w:rsidR="00E25090">
          <w:rPr>
            <w:color w:val="000000" w:themeColor="text1"/>
          </w:rPr>
          <w:t xml:space="preserve"> </w:t>
        </w:r>
      </w:ins>
    </w:p>
    <w:p w14:paraId="1EE9CEB4" w14:textId="13A5EE66" w:rsidR="00E25090" w:rsidRDefault="00294193" w:rsidP="00E25090">
      <w:pPr>
        <w:pStyle w:val="NormalWeb"/>
        <w:spacing w:line="480" w:lineRule="auto"/>
        <w:rPr>
          <w:ins w:id="143" w:author="William Gough" w:date="2021-02-13T01:56:00Z"/>
          <w:color w:val="000000" w:themeColor="text1"/>
        </w:rPr>
      </w:pPr>
      <w:ins w:id="144" w:author="William Gough" w:date="2021-02-13T02:07:00Z">
        <w:r>
          <w:rPr>
            <w:color w:val="000000" w:themeColor="text1"/>
          </w:rPr>
          <w:t>For additional reference</w:t>
        </w:r>
      </w:ins>
      <w:ins w:id="145" w:author="William Gough" w:date="2021-02-13T02:04:00Z">
        <w:r w:rsidR="00E25090">
          <w:rPr>
            <w:color w:val="000000" w:themeColor="text1"/>
          </w:rPr>
          <w:t xml:space="preserve">, </w:t>
        </w:r>
      </w:ins>
      <w:ins w:id="146" w:author="William Gough" w:date="2021-02-13T01:56:00Z">
        <w:r w:rsidR="00FF1BF2">
          <w:rPr>
            <w:color w:val="000000" w:themeColor="text1"/>
          </w:rPr>
          <w:t xml:space="preserve">we </w:t>
        </w:r>
      </w:ins>
      <w:ins w:id="147" w:author="William Gough" w:date="2021-02-13T02:10:00Z">
        <w:r w:rsidR="009D22F5">
          <w:rPr>
            <w:color w:val="000000" w:themeColor="text1"/>
          </w:rPr>
          <w:t xml:space="preserve">also </w:t>
        </w:r>
      </w:ins>
      <w:ins w:id="148" w:author="William Gough" w:date="2021-02-13T01:56:00Z">
        <w:r w:rsidR="00E25090">
          <w:rPr>
            <w:color w:val="000000" w:themeColor="text1"/>
          </w:rPr>
          <w:t>calculated the deviati</w:t>
        </w:r>
        <w:r>
          <w:rPr>
            <w:color w:val="000000" w:themeColor="text1"/>
          </w:rPr>
          <w:t xml:space="preserve">on </w:t>
        </w:r>
        <w:r w:rsidR="00E25090">
          <w:rPr>
            <w:color w:val="000000" w:themeColor="text1"/>
          </w:rPr>
          <w:t>from steady-state</w:t>
        </w:r>
      </w:ins>
      <w:ins w:id="149" w:author="William Gough" w:date="2021-02-13T02:07:00Z">
        <w:r>
          <w:rPr>
            <w:color w:val="000000" w:themeColor="text1"/>
          </w:rPr>
          <w:t xml:space="preserve"> swimming</w:t>
        </w:r>
      </w:ins>
      <w:ins w:id="150" w:author="William Gough" w:date="2021-02-13T01:56:00Z">
        <w:r w:rsidR="003F3B45">
          <w:rPr>
            <w:color w:val="000000" w:themeColor="text1"/>
          </w:rPr>
          <w:t xml:space="preserve"> as the </w:t>
        </w:r>
      </w:ins>
      <w:ins w:id="151" w:author="William Gough" w:date="2021-02-19T23:59:00Z">
        <w:r w:rsidR="00734B94">
          <w:rPr>
            <w:color w:val="000000" w:themeColor="text1"/>
          </w:rPr>
          <w:t>change in swimm</w:t>
        </w:r>
        <w:r w:rsidR="003F3B45">
          <w:rPr>
            <w:color w:val="000000" w:themeColor="text1"/>
          </w:rPr>
          <w:t>ing speed over the duration of a tailbeat</w:t>
        </w:r>
      </w:ins>
      <w:ins w:id="152" w:author="William Gough" w:date="2021-02-13T01:56:00Z">
        <w:r w:rsidR="003F3B45">
          <w:rPr>
            <w:color w:val="000000" w:themeColor="text1"/>
          </w:rPr>
          <w:t xml:space="preserve"> </w:t>
        </w:r>
      </w:ins>
      <w:ins w:id="153" w:author="William Gough" w:date="2021-02-20T00:03:00Z">
        <w:r w:rsidR="003F3B45">
          <w:rPr>
            <w:color w:val="000000" w:themeColor="text1"/>
          </w:rPr>
          <w:t>(</w:t>
        </w:r>
        <w:r w:rsidR="003F3B45" w:rsidRPr="003F3B45">
          <w:rPr>
            <w:i/>
            <w:color w:val="000000" w:themeColor="text1"/>
            <w:rPrChange w:id="154" w:author="William Gough" w:date="2021-02-20T00:03:00Z">
              <w:rPr>
                <w:color w:val="000000" w:themeColor="text1"/>
              </w:rPr>
            </w:rPrChange>
          </w:rPr>
          <w:t>∆U</w:t>
        </w:r>
        <w:r w:rsidR="003F3B45">
          <w:rPr>
            <w:color w:val="000000" w:themeColor="text1"/>
          </w:rPr>
          <w:t xml:space="preserve">) </w:t>
        </w:r>
      </w:ins>
      <w:ins w:id="155" w:author="William Gough" w:date="2021-02-13T01:56:00Z">
        <w:r w:rsidR="003F3B45">
          <w:rPr>
            <w:color w:val="000000" w:themeColor="text1"/>
          </w:rPr>
          <w:t>using the equation</w:t>
        </w:r>
        <w:r w:rsidR="00E25090">
          <w:rPr>
            <w:color w:val="000000" w:themeColor="text1"/>
          </w:rPr>
          <w:t>:</w:t>
        </w:r>
      </w:ins>
    </w:p>
    <w:p w14:paraId="0AAB9A2C" w14:textId="7B0EC978" w:rsidR="00E25090" w:rsidRPr="00687473" w:rsidRDefault="00C15B11" w:rsidP="00E25090">
      <w:pPr>
        <w:pStyle w:val="NormalWeb"/>
        <w:spacing w:line="480" w:lineRule="auto"/>
        <w:rPr>
          <w:ins w:id="156" w:author="William Gough" w:date="2021-02-13T01:56:00Z"/>
          <w:color w:val="000000" w:themeColor="text1"/>
        </w:rPr>
      </w:pPr>
      <m:oMathPara>
        <m:oMathParaPr>
          <m:jc m:val="left"/>
        </m:oMathParaPr>
        <m:oMath>
          <m:sSub>
            <m:sSubPr>
              <m:ctrlPr>
                <w:ins w:id="157" w:author="William Gough" w:date="2021-02-20T00:01:00Z">
                  <w:rPr>
                    <w:rFonts w:ascii="Cambria Math" w:hAnsi="Cambria Math"/>
                    <w:i/>
                    <w:color w:val="000000" w:themeColor="text1"/>
                  </w:rPr>
                </w:ins>
              </m:ctrlPr>
            </m:sSubPr>
            <m:e>
              <m:r>
                <w:ins w:id="158" w:author="William Gough" w:date="2021-02-20T00:01:00Z">
                  <w:rPr>
                    <w:rFonts w:ascii="Cambria Math" w:hAnsi="Cambria Math"/>
                    <w:color w:val="000000" w:themeColor="text1"/>
                  </w:rPr>
                  <m:t>∆U</m:t>
                </w:ins>
              </m:r>
            </m:e>
            <m:sub>
              <m:r>
                <w:ins w:id="159" w:author="William Gough" w:date="2021-02-20T00:01:00Z">
                  <w:rPr>
                    <w:rFonts w:ascii="Cambria Math" w:hAnsi="Cambria Math"/>
                    <w:color w:val="000000" w:themeColor="text1"/>
                  </w:rPr>
                  <m:t>beat</m:t>
                </w:ins>
              </m:r>
            </m:sub>
          </m:sSub>
          <m:r>
            <w:ins w:id="160" w:author="William Gough" w:date="2021-02-13T01:56:00Z">
              <w:rPr>
                <w:rFonts w:ascii="Cambria Math" w:hAnsi="Cambria Math"/>
                <w:color w:val="000000" w:themeColor="text1"/>
              </w:rPr>
              <m:t>=</m:t>
            </w:ins>
          </m:r>
          <m:sSub>
            <m:sSubPr>
              <m:ctrlPr>
                <w:ins w:id="161" w:author="William Gough" w:date="2021-02-20T00:02:00Z">
                  <w:rPr>
                    <w:rFonts w:ascii="Cambria Math" w:hAnsi="Cambria Math"/>
                    <w:i/>
                    <w:color w:val="000000" w:themeColor="text1"/>
                  </w:rPr>
                </w:ins>
              </m:ctrlPr>
            </m:sSubPr>
            <m:e>
              <m:r>
                <w:ins w:id="162" w:author="William Gough" w:date="2021-02-20T00:02:00Z">
                  <w:rPr>
                    <w:rFonts w:ascii="Cambria Math" w:hAnsi="Cambria Math"/>
                    <w:color w:val="000000" w:themeColor="text1"/>
                  </w:rPr>
                  <m:t>U</m:t>
                </w:ins>
              </m:r>
            </m:e>
            <m:sub>
              <m:r>
                <w:ins w:id="163" w:author="William Gough" w:date="2021-02-20T00:02:00Z">
                  <w:rPr>
                    <w:rFonts w:ascii="Cambria Math" w:hAnsi="Cambria Math"/>
                    <w:color w:val="000000" w:themeColor="text1"/>
                  </w:rPr>
                  <m:t>f</m:t>
                </w:ins>
              </m:r>
            </m:sub>
          </m:sSub>
          <m:r>
            <w:ins w:id="164" w:author="William Gough" w:date="2021-02-20T00:02:00Z">
              <w:rPr>
                <w:rFonts w:ascii="Cambria Math" w:hAnsi="Cambria Math"/>
                <w:color w:val="000000" w:themeColor="text1"/>
              </w:rPr>
              <m:t>-</m:t>
            </w:ins>
          </m:r>
          <m:sSub>
            <m:sSubPr>
              <m:ctrlPr>
                <w:ins w:id="165" w:author="William Gough" w:date="2021-02-20T00:02:00Z">
                  <w:rPr>
                    <w:rFonts w:ascii="Cambria Math" w:hAnsi="Cambria Math"/>
                    <w:i/>
                    <w:color w:val="000000" w:themeColor="text1"/>
                  </w:rPr>
                </w:ins>
              </m:ctrlPr>
            </m:sSubPr>
            <m:e>
              <m:r>
                <w:ins w:id="166" w:author="William Gough" w:date="2021-02-20T00:02:00Z">
                  <w:rPr>
                    <w:rFonts w:ascii="Cambria Math" w:hAnsi="Cambria Math"/>
                    <w:color w:val="000000" w:themeColor="text1"/>
                  </w:rPr>
                  <m:t>U</m:t>
                </w:ins>
              </m:r>
            </m:e>
            <m:sub>
              <m:r>
                <w:ins w:id="167" w:author="William Gough" w:date="2021-02-20T00:02:00Z">
                  <w:rPr>
                    <w:rFonts w:ascii="Cambria Math" w:hAnsi="Cambria Math"/>
                    <w:color w:val="000000" w:themeColor="text1"/>
                  </w:rPr>
                  <m:t>i</m:t>
                </w:ins>
              </m:r>
            </m:sub>
          </m:sSub>
        </m:oMath>
      </m:oMathPara>
    </w:p>
    <w:p w14:paraId="43A82075" w14:textId="5FCF606F" w:rsidR="00E25090" w:rsidRPr="009D22F5" w:rsidDel="003F3B45" w:rsidRDefault="00E25090">
      <w:pPr>
        <w:pStyle w:val="NormalWeb"/>
        <w:spacing w:line="480" w:lineRule="auto"/>
        <w:rPr>
          <w:del w:id="168" w:author="William Gough" w:date="2021-02-20T00:03:00Z"/>
          <w:i/>
          <w:rPrChange w:id="169" w:author="William Gough" w:date="2021-02-13T02:18:00Z">
            <w:rPr>
              <w:del w:id="170" w:author="William Gough" w:date="2021-02-20T00:03:00Z"/>
              <w:rFonts w:ascii="Times New Roman" w:hAnsi="Times New Roman" w:cs="Times New Roman"/>
              <w:i w:val="0"/>
              <w:color w:val="000000" w:themeColor="text1"/>
              <w:sz w:val="24"/>
              <w:szCs w:val="24"/>
            </w:rPr>
          </w:rPrChange>
        </w:rPr>
        <w:pPrChange w:id="171" w:author="William Gough" w:date="2021-02-13T02:18:00Z">
          <w:pPr>
            <w:pStyle w:val="Caption"/>
            <w:spacing w:line="480" w:lineRule="auto"/>
          </w:pPr>
        </w:pPrChange>
      </w:pPr>
    </w:p>
    <w:p w14:paraId="4CBDFFE6" w14:textId="77777777" w:rsidR="007E5166" w:rsidRDefault="007E5166" w:rsidP="00843DC4">
      <w:pPr>
        <w:spacing w:line="480" w:lineRule="auto"/>
        <w:jc w:val="center"/>
        <w:rPr>
          <w:rFonts w:ascii="Times New Roman" w:hAnsi="Times New Roman" w:cs="Times New Roman"/>
          <w:i/>
          <w:color w:val="000000" w:themeColor="text1"/>
          <w:sz w:val="24"/>
          <w:szCs w:val="24"/>
          <w:u w:val="single"/>
        </w:rPr>
      </w:pPr>
    </w:p>
    <w:p w14:paraId="300F0B9F" w14:textId="77777777" w:rsidR="00FE2636" w:rsidRPr="00843DC4" w:rsidRDefault="00763C6D" w:rsidP="00843DC4">
      <w:pPr>
        <w:spacing w:line="480" w:lineRule="auto"/>
        <w:jc w:val="center"/>
        <w:rPr>
          <w:rFonts w:ascii="Times New Roman" w:hAnsi="Times New Roman" w:cs="Times New Roman"/>
          <w:color w:val="000000" w:themeColor="text1"/>
          <w:sz w:val="24"/>
          <w:szCs w:val="24"/>
          <w:u w:val="single"/>
        </w:rPr>
      </w:pPr>
      <w:commentRangeStart w:id="172"/>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4C3DB046" w14:textId="77777777" w:rsidR="00FE2636" w:rsidRPr="00843DC4" w:rsidRDefault="006E2A2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unges were detected manually using a series of defined 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These events typically involve an increase in speed followed by a rapid deceleration as the animals opens its mouth (Potvin et al., 2009; Goldbogen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 xml:space="preserve">as the lunge-associated period and any tailbeat that occurred within that time was similarly classified as lunge-associated. All other tailbeats were classified as routine swimming. The lunge-associated tailbeats </w:t>
      </w:r>
      <w:r w:rsidR="006E57A2" w:rsidRPr="00843DC4">
        <w:rPr>
          <w:rFonts w:ascii="Times New Roman" w:hAnsi="Times New Roman" w:cs="Times New Roman"/>
          <w:color w:val="000000" w:themeColor="text1"/>
          <w:sz w:val="24"/>
          <w:szCs w:val="24"/>
        </w:rPr>
        <w:t>likely included</w:t>
      </w:r>
      <w:r w:rsidRPr="00843DC4">
        <w:rPr>
          <w:rFonts w:ascii="Times New Roman" w:hAnsi="Times New Roman" w:cs="Times New Roman"/>
          <w:color w:val="000000" w:themeColor="text1"/>
          <w:sz w:val="24"/>
          <w:szCs w:val="24"/>
        </w:rPr>
        <w:t xml:space="preserve"> a greater change in swimming velocity, but our tailbeat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r w:rsidR="00FE2636" w:rsidRPr="00843DC4">
        <w:rPr>
          <w:rFonts w:ascii="Times New Roman" w:hAnsi="Times New Roman" w:cs="Times New Roman"/>
          <w:color w:val="000000" w:themeColor="text1"/>
          <w:sz w:val="24"/>
          <w:szCs w:val="24"/>
        </w:rPr>
        <w:t xml:space="preserve"> </w:t>
      </w:r>
      <w:commentRangeEnd w:id="172"/>
      <w:r w:rsidR="00450BA1">
        <w:rPr>
          <w:rStyle w:val="CommentReference"/>
        </w:rPr>
        <w:commentReference w:id="172"/>
      </w:r>
    </w:p>
    <w:p w14:paraId="75A03B47"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F0F086F" w14:textId="77777777" w:rsidR="00FE2636" w:rsidRPr="00843DC4" w:rsidRDefault="00FE2636" w:rsidP="00843DC4">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EC344B2" w14:textId="77777777" w:rsidR="009D6726" w:rsidRPr="00843DC4" w:rsidRDefault="009D672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w:t>
      </w:r>
      <w:bookmarkStart w:id="173" w:name="_GoBack"/>
      <w:bookmarkEnd w:id="173"/>
      <w:r w:rsidR="00587A80" w:rsidRPr="00843DC4">
        <w:rPr>
          <w:rFonts w:ascii="Times New Roman" w:hAnsi="Times New Roman" w:cs="Times New Roman"/>
          <w:sz w:val="24"/>
          <w:szCs w:val="24"/>
        </w:rPr>
        <w:t>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42F273F"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600179C5" w14:textId="77777777" w:rsidR="009D6726" w:rsidRPr="00843DC4" w:rsidRDefault="00C15B11" w:rsidP="00843DC4">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33A96B42"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584A403" w14:textId="77777777" w:rsidR="0033087C"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C94C32F"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210AF7B" w14:textId="77777777" w:rsidR="0033087C" w:rsidRPr="00843DC4" w:rsidRDefault="0033087C" w:rsidP="00843DC4">
      <w:pPr>
        <w:pStyle w:val="Caption"/>
        <w:spacing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L</m:t>
            </m:r>
            <m:r>
              <w:rPr>
                <w:rFonts w:ascii="Cambria Math" w:hAnsi="Cambria Math" w:cs="Times New Roman"/>
                <w:color w:val="000000" w:themeColor="text1"/>
                <w:sz w:val="20"/>
                <w:szCs w:val="24"/>
              </w:rPr>
              <m:t>body</m:t>
            </m:r>
            <m:r>
              <w:rPr>
                <w:rFonts w:ascii="Cambria Math" w:hAnsi="Cambria Math" w:cs="Times New Roman"/>
                <w:color w:val="000000" w:themeColor="text1"/>
                <w:sz w:val="24"/>
                <w:szCs w:val="24"/>
              </w:rPr>
              <m:t xml:space="preserve"> U</m:t>
            </m:r>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6</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5528A726" w14:textId="77777777" w:rsidR="00FE2636"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13A12FC1"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29B1CC84" w14:textId="77777777" w:rsidR="009D6726" w:rsidRPr="00843DC4" w:rsidRDefault="00C15B11" w:rsidP="00843DC4">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m:t>
        </m:r>
        <w:commentRangeStart w:id="174"/>
        <m:r>
          <w:rPr>
            <w:rFonts w:ascii="Cambria Math" w:hAnsi="Cambria Math" w:cs="Times New Roman"/>
            <w:color w:val="000000" w:themeColor="text1"/>
            <w:sz w:val="24"/>
            <w:szCs w:val="24"/>
          </w:rPr>
          <m:t>U(t)</m:t>
        </m:r>
      </m:oMath>
      <w:r w:rsidR="00843DC4">
        <w:rPr>
          <w:rFonts w:ascii="Times New Roman" w:hAnsi="Times New Roman" w:cs="Times New Roman"/>
          <w:color w:val="000000" w:themeColor="text1"/>
          <w:sz w:val="24"/>
          <w:szCs w:val="24"/>
        </w:rPr>
        <w:t xml:space="preserve"> </w:t>
      </w:r>
      <w:commentRangeEnd w:id="174"/>
      <w:r w:rsidR="00FA0B87">
        <w:rPr>
          <w:rStyle w:val="CommentReference"/>
        </w:rPr>
        <w:commentReference w:id="174"/>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24FFAFC8" w14:textId="77777777" w:rsidR="00840A78" w:rsidRPr="00843DC4" w:rsidRDefault="00840A78" w:rsidP="00843DC4">
      <w:pPr>
        <w:spacing w:line="480" w:lineRule="auto"/>
        <w:rPr>
          <w:rFonts w:ascii="Times New Roman" w:hAnsi="Times New Roman" w:cs="Times New Roman"/>
          <w:sz w:val="24"/>
          <w:szCs w:val="24"/>
        </w:rPr>
      </w:pPr>
    </w:p>
    <w:p w14:paraId="00075E9B" w14:textId="77777777" w:rsidR="00840A78" w:rsidRPr="00843DC4" w:rsidRDefault="00840A78"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77777777" w:rsidR="000D6B53" w:rsidRDefault="00840A78" w:rsidP="00843DC4">
      <w:pPr>
        <w:spacing w:line="480" w:lineRule="auto"/>
        <w:rPr>
          <w:rFonts w:ascii="Times New Roman" w:hAnsi="Times New Roman" w:cs="Times New Roman"/>
          <w:sz w:val="24"/>
          <w:szCs w:val="24"/>
        </w:rPr>
      </w:pPr>
      <w:r w:rsidRPr="00843DC4">
        <w:rPr>
          <w:rFonts w:ascii="Times New Roman" w:hAnsi="Times New Roman" w:cs="Times New Roman"/>
          <w:sz w:val="24"/>
          <w:szCs w:val="24"/>
        </w:rPr>
        <w:tab/>
        <w:t xml:space="preserve">We compared hydrodynamic performance variables (thrust power output, drag coefficient, and </w:t>
      </w:r>
      <w:r w:rsidR="006237A6" w:rsidRPr="00843DC4">
        <w:rPr>
          <w:rFonts w:ascii="Times New Roman" w:hAnsi="Times New Roman" w:cs="Times New Roman"/>
          <w:sz w:val="24"/>
          <w:szCs w:val="24"/>
        </w:rPr>
        <w:t>Froude</w:t>
      </w:r>
      <w:r w:rsidRPr="00843DC4">
        <w:rPr>
          <w:rFonts w:ascii="Times New Roman" w:hAnsi="Times New Roman" w:cs="Times New Roman"/>
          <w:sz w:val="24"/>
          <w:szCs w:val="24"/>
        </w:rPr>
        <w:t xml:space="preserve"> efficiency) with swim</w:t>
      </w:r>
      <w:r w:rsidR="006E57A2" w:rsidRPr="00843DC4">
        <w:rPr>
          <w:rFonts w:ascii="Times New Roman" w:hAnsi="Times New Roman" w:cs="Times New Roman"/>
          <w:sz w:val="24"/>
          <w:szCs w:val="24"/>
        </w:rPr>
        <w:t>ming</w:t>
      </w:r>
      <w:r w:rsidRPr="00843DC4">
        <w:rPr>
          <w:rFonts w:ascii="Times New Roman" w:hAnsi="Times New Roman" w:cs="Times New Roman"/>
          <w:sz w:val="24"/>
          <w:szCs w:val="24"/>
        </w:rPr>
        <w:t xml:space="preserve"> speed, Reynolds number and morphometric measurements 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We fit l</w:t>
      </w:r>
      <w:r w:rsidRPr="00843DC4">
        <w:rPr>
          <w:rFonts w:ascii="Times New Roman" w:hAnsi="Times New Roman" w:cs="Times New Roman"/>
          <w:sz w:val="24"/>
          <w:szCs w:val="24"/>
        </w:rPr>
        <w:t xml:space="preserve">inear models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504F2A6" w14:textId="77777777" w:rsidR="007E5166" w:rsidRPr="00843DC4" w:rsidRDefault="007E5166" w:rsidP="00843DC4">
      <w:pPr>
        <w:spacing w:line="480" w:lineRule="auto"/>
        <w:rPr>
          <w:rFonts w:ascii="Times New Roman" w:hAnsi="Times New Roman" w:cs="Times New Roman"/>
          <w:sz w:val="24"/>
          <w:szCs w:val="24"/>
        </w:rPr>
      </w:pPr>
    </w:p>
    <w:p w14:paraId="09DDAA11" w14:textId="77777777" w:rsidR="004B0EDB" w:rsidRPr="00843DC4" w:rsidRDefault="00FE263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rPr>
        <w:t>Results</w:t>
      </w:r>
    </w:p>
    <w:p w14:paraId="17D206E6" w14:textId="77777777" w:rsidR="004B0EDB" w:rsidRPr="00843DC4" w:rsidRDefault="004B0EDB" w:rsidP="00843DC4">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6C57FE36" w:rsidR="003240E8" w:rsidRPr="00843DC4" w:rsidRDefault="00B76B6C" w:rsidP="00843DC4">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ins w:id="175" w:author="William Gough" w:date="2021-03-08T14:20:00Z">
        <w:r w:rsidR="001A72AA">
          <w:rPr>
            <w:rFonts w:ascii="Times New Roman" w:hAnsi="Times New Roman" w:cs="Times New Roman"/>
            <w:sz w:val="24"/>
            <w:szCs w:val="24"/>
          </w:rPr>
          <w:t>5</w:t>
        </w:r>
      </w:ins>
      <w:del w:id="176" w:author="William Gough" w:date="2021-03-08T14:20:00Z">
        <w:r w:rsidRPr="00843DC4" w:rsidDel="001A72AA">
          <w:rPr>
            <w:rFonts w:ascii="Times New Roman" w:hAnsi="Times New Roman" w:cs="Times New Roman"/>
            <w:sz w:val="24"/>
            <w:szCs w:val="24"/>
          </w:rPr>
          <w:delText>8</w:delText>
        </w:r>
      </w:del>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w:t>
      </w:r>
      <w:ins w:id="177" w:author="William Gough" w:date="2021-03-08T14:44:00Z">
        <w:r w:rsidR="00F1665A">
          <w:rPr>
            <w:rFonts w:ascii="Times New Roman" w:hAnsi="Times New Roman" w:cs="Times New Roman"/>
            <w:sz w:val="24"/>
            <w:szCs w:val="24"/>
          </w:rPr>
          <w:t>762</w:t>
        </w:r>
      </w:ins>
      <w:del w:id="178" w:author="William Gough" w:date="2021-03-08T14:44:00Z">
        <w:r w:rsidR="00810F0A" w:rsidRPr="00843DC4" w:rsidDel="00F1665A">
          <w:rPr>
            <w:rFonts w:ascii="Times New Roman" w:hAnsi="Times New Roman" w:cs="Times New Roman"/>
            <w:sz w:val="24"/>
            <w:szCs w:val="24"/>
          </w:rPr>
          <w:delText>695</w:delText>
        </w:r>
      </w:del>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ins w:id="179" w:author="William Gough" w:date="2021-03-08T14:44:00Z">
        <w:r w:rsidR="00F1665A">
          <w:rPr>
            <w:rFonts w:ascii="Times New Roman" w:hAnsi="Times New Roman" w:cs="Times New Roman"/>
            <w:sz w:val="24"/>
            <w:szCs w:val="24"/>
          </w:rPr>
          <w:t>4</w:t>
        </w:r>
      </w:ins>
      <w:del w:id="180" w:author="William Gough" w:date="2021-03-08T14:44:00Z">
        <w:r w:rsidR="00810F0A" w:rsidRPr="00843DC4" w:rsidDel="00F1665A">
          <w:rPr>
            <w:rFonts w:ascii="Times New Roman" w:hAnsi="Times New Roman" w:cs="Times New Roman"/>
            <w:sz w:val="24"/>
            <w:szCs w:val="24"/>
          </w:rPr>
          <w:delText>2</w:delText>
        </w:r>
      </w:del>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ins w:id="181" w:author="William Gough" w:date="2021-03-08T14:44:00Z">
        <w:r w:rsidR="00F1665A">
          <w:rPr>
            <w:rFonts w:ascii="Times New Roman" w:hAnsi="Times New Roman" w:cs="Times New Roman"/>
            <w:sz w:val="24"/>
            <w:szCs w:val="24"/>
          </w:rPr>
          <w:t>102</w:t>
        </w:r>
      </w:ins>
      <w:del w:id="182" w:author="William Gough" w:date="2021-03-08T14:44:00Z">
        <w:r w:rsidR="00810F0A" w:rsidRPr="00843DC4" w:rsidDel="00F1665A">
          <w:rPr>
            <w:rFonts w:ascii="Times New Roman" w:hAnsi="Times New Roman" w:cs="Times New Roman"/>
            <w:sz w:val="24"/>
            <w:szCs w:val="24"/>
          </w:rPr>
          <w:delText>09</w:delText>
        </w:r>
      </w:del>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ins w:id="183" w:author="William Gough" w:date="2021-03-08T14:44:00Z">
        <w:r w:rsidR="00F1665A">
          <w:rPr>
            <w:rFonts w:ascii="Times New Roman" w:hAnsi="Times New Roman" w:cs="Times New Roman"/>
            <w:sz w:val="24"/>
            <w:szCs w:val="24"/>
          </w:rPr>
          <w:t>17</w:t>
        </w:r>
      </w:ins>
      <w:del w:id="184" w:author="William Gough" w:date="2021-03-08T14:44:00Z">
        <w:r w:rsidR="00810F0A" w:rsidRPr="00843DC4" w:rsidDel="00F1665A">
          <w:rPr>
            <w:rFonts w:ascii="Times New Roman" w:hAnsi="Times New Roman" w:cs="Times New Roman"/>
            <w:sz w:val="24"/>
            <w:szCs w:val="24"/>
          </w:rPr>
          <w:delText>2</w:delText>
        </w:r>
      </w:del>
      <w:r w:rsidR="00810F0A" w:rsidRPr="00843DC4">
        <w:rPr>
          <w:rFonts w:ascii="Times New Roman" w:hAnsi="Times New Roman" w:cs="Times New Roman"/>
          <w:sz w:val="24"/>
          <w:szCs w:val="24"/>
        </w:rPr>
        <w:t xml:space="preserve"> Hz.</w:t>
      </w:r>
      <w:r w:rsidR="00493AA0" w:rsidRPr="00843DC4">
        <w:rPr>
          <w:rFonts w:ascii="Times New Roman" w:hAnsi="Times New Roman" w:cs="Times New Roman"/>
          <w:color w:val="000000" w:themeColor="text1"/>
          <w:sz w:val="24"/>
          <w:szCs w:val="24"/>
        </w:rPr>
        <w:t xml:space="preserve"> </w:t>
      </w:r>
    </w:p>
    <w:p w14:paraId="7614AA21" w14:textId="5EF8A94C" w:rsidR="00EB7B30" w:rsidRPr="00843DC4" w:rsidRDefault="005C6303"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 xml:space="preserve">minke whale </w:t>
      </w:r>
      <w:r w:rsidR="00810F0A" w:rsidRPr="00843DC4">
        <w:rPr>
          <w:rFonts w:ascii="Times New Roman" w:hAnsi="Times New Roman" w:cs="Times New Roman"/>
          <w:color w:val="000000" w:themeColor="text1"/>
          <w:sz w:val="24"/>
          <w:szCs w:val="24"/>
        </w:rPr>
        <w:lastRenderedPageBreak/>
        <w:t>having the highest values (routine: 0.</w:t>
      </w:r>
      <w:ins w:id="185" w:author="William Gough" w:date="2021-03-08T14:46:00Z">
        <w:r w:rsidR="00F1665A">
          <w:rPr>
            <w:rFonts w:ascii="Times New Roman" w:hAnsi="Times New Roman" w:cs="Times New Roman"/>
            <w:color w:val="000000" w:themeColor="text1"/>
            <w:sz w:val="24"/>
            <w:szCs w:val="24"/>
          </w:rPr>
          <w:t>38</w:t>
        </w:r>
      </w:ins>
      <w:del w:id="186" w:author="William Gough" w:date="2021-03-08T14:46:00Z">
        <w:r w:rsidR="00810F0A" w:rsidRPr="00843DC4" w:rsidDel="00F1665A">
          <w:rPr>
            <w:rFonts w:ascii="Times New Roman" w:hAnsi="Times New Roman" w:cs="Times New Roman"/>
            <w:color w:val="000000" w:themeColor="text1"/>
            <w:sz w:val="24"/>
            <w:szCs w:val="24"/>
          </w:rPr>
          <w:delText>40</w:delText>
        </w:r>
      </w:del>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ins w:id="187" w:author="William Gough" w:date="2021-03-08T14:46:00Z">
        <w:r w:rsidR="00F1665A">
          <w:rPr>
            <w:rFonts w:ascii="Times New Roman" w:hAnsi="Times New Roman" w:cs="Times New Roman"/>
            <w:sz w:val="24"/>
            <w:szCs w:val="24"/>
          </w:rPr>
          <w:t>1</w:t>
        </w:r>
      </w:ins>
      <w:del w:id="188" w:author="William Gough" w:date="2021-03-08T14:46:00Z">
        <w:r w:rsidR="00810F0A" w:rsidRPr="00843DC4" w:rsidDel="00F1665A">
          <w:rPr>
            <w:rFonts w:ascii="Times New Roman" w:hAnsi="Times New Roman" w:cs="Times New Roman"/>
            <w:sz w:val="24"/>
            <w:szCs w:val="24"/>
          </w:rPr>
          <w:delText>0</w:delText>
        </w:r>
      </w:del>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ins w:id="189" w:author="William Gough" w:date="2021-03-08T14:46:00Z">
        <w:r w:rsidR="00F1665A">
          <w:rPr>
            <w:rFonts w:ascii="Times New Roman" w:hAnsi="Times New Roman" w:cs="Times New Roman"/>
            <w:sz w:val="24"/>
            <w:szCs w:val="24"/>
          </w:rPr>
          <w:t>7</w:t>
        </w:r>
      </w:ins>
      <w:del w:id="190" w:author="William Gough" w:date="2021-03-08T14:46:00Z">
        <w:r w:rsidR="00810F0A" w:rsidRPr="00843DC4" w:rsidDel="00F1665A">
          <w:rPr>
            <w:rFonts w:ascii="Times New Roman" w:hAnsi="Times New Roman" w:cs="Times New Roman"/>
            <w:sz w:val="24"/>
            <w:szCs w:val="24"/>
          </w:rPr>
          <w:delText>6</w:delText>
        </w:r>
      </w:del>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ins w:id="191" w:author="William Gough" w:date="2021-03-08T14:46:00Z">
        <w:r w:rsidR="00F1665A">
          <w:rPr>
            <w:rFonts w:ascii="Times New Roman" w:hAnsi="Times New Roman" w:cs="Times New Roman"/>
            <w:sz w:val="24"/>
            <w:szCs w:val="24"/>
          </w:rPr>
          <w:t>8</w:t>
        </w:r>
      </w:ins>
      <w:del w:id="192" w:author="William Gough" w:date="2021-03-08T14:46:00Z">
        <w:r w:rsidR="00FD618D" w:rsidRPr="00843DC4" w:rsidDel="00F1665A">
          <w:rPr>
            <w:rFonts w:ascii="Times New Roman" w:hAnsi="Times New Roman" w:cs="Times New Roman"/>
            <w:sz w:val="24"/>
            <w:szCs w:val="24"/>
          </w:rPr>
          <w:delText>9</w:delText>
        </w:r>
      </w:del>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ins w:id="193" w:author="William Gough" w:date="2021-03-08T14:47:00Z">
        <w:r w:rsidR="00F1665A">
          <w:rPr>
            <w:rFonts w:ascii="Times New Roman" w:hAnsi="Times New Roman" w:cs="Times New Roman"/>
            <w:sz w:val="24"/>
            <w:szCs w:val="24"/>
          </w:rPr>
          <w:t>6</w:t>
        </w:r>
      </w:ins>
      <w:del w:id="194" w:author="William Gough" w:date="2021-03-08T14:47:00Z">
        <w:r w:rsidRPr="00843DC4" w:rsidDel="00F1665A">
          <w:rPr>
            <w:rFonts w:ascii="Times New Roman" w:hAnsi="Times New Roman" w:cs="Times New Roman"/>
            <w:sz w:val="24"/>
            <w:szCs w:val="24"/>
          </w:rPr>
          <w:delText>9</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ins w:id="195" w:author="William Gough" w:date="2021-03-08T14:47:00Z">
        <w:r w:rsidR="00F1665A">
          <w:rPr>
            <w:rFonts w:ascii="Times New Roman" w:hAnsi="Times New Roman" w:cs="Times New Roman"/>
            <w:sz w:val="24"/>
            <w:szCs w:val="24"/>
          </w:rPr>
          <w:t>5</w:t>
        </w:r>
      </w:ins>
      <w:del w:id="196" w:author="William Gough" w:date="2021-03-08T14:47:00Z">
        <w:r w:rsidRPr="00843DC4" w:rsidDel="00F1665A">
          <w:rPr>
            <w:rFonts w:ascii="Times New Roman" w:hAnsi="Times New Roman" w:cs="Times New Roman"/>
            <w:sz w:val="24"/>
            <w:szCs w:val="24"/>
          </w:rPr>
          <w:delText>3</w:delText>
        </w:r>
      </w:del>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sei whale (routine: 0.22 Hz; lunge-associated: 0.30 Hz) fell approximately halfway between the values for the humpback and blue whales, which aligns with the sei whale’s body length (16.62 m) being approximately halfway between the mean humpback and blue whale (22.</w:t>
      </w:r>
      <w:ins w:id="197" w:author="William Gough" w:date="2021-03-08T14:47:00Z">
        <w:r w:rsidR="00F1665A">
          <w:rPr>
            <w:rFonts w:ascii="Times New Roman" w:hAnsi="Times New Roman" w:cs="Times New Roman"/>
            <w:sz w:val="24"/>
            <w:szCs w:val="24"/>
          </w:rPr>
          <w:t>41</w:t>
        </w:r>
      </w:ins>
      <w:del w:id="198" w:author="William Gough" w:date="2021-03-08T14:47:00Z">
        <w:r w:rsidR="00E81777" w:rsidRPr="00843DC4" w:rsidDel="00F1665A">
          <w:rPr>
            <w:rFonts w:ascii="Times New Roman" w:hAnsi="Times New Roman" w:cs="Times New Roman"/>
            <w:sz w:val="24"/>
            <w:szCs w:val="24"/>
          </w:rPr>
          <w:delText>50</w:delText>
        </w:r>
      </w:del>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ins w:id="199" w:author="William Gough" w:date="2021-03-08T14:48:00Z">
        <w:r w:rsidR="00F1665A">
          <w:rPr>
            <w:rFonts w:ascii="Times New Roman" w:hAnsi="Times New Roman" w:cs="Times New Roman"/>
            <w:sz w:val="24"/>
            <w:szCs w:val="24"/>
          </w:rPr>
          <w:t>3</w:t>
        </w:r>
      </w:ins>
      <w:del w:id="200" w:author="William Gough" w:date="2021-03-08T14:48:00Z">
        <w:r w:rsidR="00E81777" w:rsidRPr="00843DC4" w:rsidDel="00F1665A">
          <w:rPr>
            <w:rFonts w:ascii="Times New Roman" w:hAnsi="Times New Roman" w:cs="Times New Roman"/>
            <w:sz w:val="24"/>
            <w:szCs w:val="24"/>
          </w:rPr>
          <w:delText>2</w:delText>
        </w:r>
      </w:del>
      <w:r w:rsidR="00E81777" w:rsidRPr="00843DC4">
        <w:rPr>
          <w:rFonts w:ascii="Times New Roman" w:hAnsi="Times New Roman" w:cs="Times New Roman"/>
          <w:sz w:val="24"/>
          <w:szCs w:val="24"/>
        </w:rPr>
        <w:t xml:space="preserve"> m) body lengths.</w:t>
      </w:r>
      <w:del w:id="201" w:author="Hayden Smith" w:date="2021-01-19T14:06:00Z">
        <w:r w:rsidR="00FE1AF5" w:rsidRPr="00843DC4" w:rsidDel="00450BA1">
          <w:rPr>
            <w:rFonts w:ascii="Times New Roman" w:hAnsi="Times New Roman" w:cs="Times New Roman"/>
            <w:sz w:val="24"/>
            <w:szCs w:val="24"/>
          </w:rPr>
          <w:delText xml:space="preserve"> We found that the oscillatory frequency decreases as the total length increases. </w:delText>
        </w:r>
      </w:del>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ins w:id="202" w:author="William Gough" w:date="2021-03-08T14:50:00Z">
        <w:r w:rsidR="00F1665A">
          <w:rPr>
            <w:rFonts w:ascii="Times New Roman" w:eastAsia="Times New Roman" w:hAnsi="Times New Roman" w:cs="Times New Roman"/>
            <w:sz w:val="24"/>
            <w:szCs w:val="24"/>
            <w:lang w:val="en-US"/>
          </w:rPr>
          <w:t>5</w:t>
        </w:r>
      </w:ins>
      <w:del w:id="203" w:author="William Gough" w:date="2021-03-08T14:50:00Z">
        <w:r w:rsidR="00001A54" w:rsidRPr="00843DC4" w:rsidDel="00F1665A">
          <w:rPr>
            <w:rFonts w:ascii="Times New Roman" w:eastAsia="Times New Roman" w:hAnsi="Times New Roman" w:cs="Times New Roman"/>
            <w:sz w:val="24"/>
            <w:szCs w:val="24"/>
            <w:lang w:val="en-US"/>
          </w:rPr>
          <w:delText>0</w:delText>
        </w:r>
      </w:del>
      <w:r w:rsidR="00001A54" w:rsidRPr="00843DC4">
        <w:rPr>
          <w:rFonts w:ascii="Times New Roman" w:eastAsia="Times New Roman" w:hAnsi="Times New Roman" w:cs="Times New Roman"/>
          <w:sz w:val="24"/>
          <w:szCs w:val="24"/>
          <w:lang w:val="en-US"/>
        </w:rPr>
        <w:t>x + 0.</w:t>
      </w:r>
      <w:ins w:id="204" w:author="William Gough" w:date="2021-03-08T14:50:00Z">
        <w:r w:rsidR="00F1665A">
          <w:rPr>
            <w:rFonts w:ascii="Times New Roman" w:eastAsia="Times New Roman" w:hAnsi="Times New Roman" w:cs="Times New Roman"/>
            <w:sz w:val="24"/>
            <w:szCs w:val="24"/>
            <w:lang w:val="en-US"/>
          </w:rPr>
          <w:t>003</w:t>
        </w:r>
      </w:ins>
      <w:del w:id="205" w:author="William Gough" w:date="2021-03-08T14:50:00Z">
        <w:r w:rsidR="00001A54" w:rsidRPr="00843DC4" w:rsidDel="00F1665A">
          <w:rPr>
            <w:rFonts w:ascii="Times New Roman" w:eastAsia="Times New Roman" w:hAnsi="Times New Roman" w:cs="Times New Roman"/>
            <w:sz w:val="24"/>
            <w:szCs w:val="24"/>
            <w:lang w:val="en-US"/>
          </w:rPr>
          <w:delText>313</w:delText>
        </w:r>
      </w:del>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ins w:id="206" w:author="William Gough" w:date="2021-03-08T14:50:00Z">
        <w:r w:rsidR="00F1665A">
          <w:rPr>
            <w:rFonts w:ascii="Times New Roman" w:eastAsia="Times New Roman" w:hAnsi="Times New Roman" w:cs="Times New Roman"/>
            <w:sz w:val="24"/>
            <w:szCs w:val="24"/>
            <w:lang w:val="en-US"/>
          </w:rPr>
          <w:t>5</w:t>
        </w:r>
      </w:ins>
      <w:del w:id="207" w:author="William Gough" w:date="2021-03-08T14:50:00Z">
        <w:r w:rsidR="00001A54" w:rsidRPr="00843DC4" w:rsidDel="00F1665A">
          <w:rPr>
            <w:rFonts w:ascii="Times New Roman" w:eastAsia="Times New Roman" w:hAnsi="Times New Roman" w:cs="Times New Roman"/>
            <w:sz w:val="24"/>
            <w:szCs w:val="24"/>
            <w:lang w:val="en-US"/>
          </w:rPr>
          <w:delText>7</w:delText>
        </w:r>
      </w:del>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ins w:id="208" w:author="William Gough" w:date="2021-03-08T14:51:00Z">
        <w:r w:rsidR="00F1665A">
          <w:rPr>
            <w:rFonts w:ascii="Times New Roman" w:eastAsia="Times New Roman" w:hAnsi="Times New Roman" w:cs="Times New Roman"/>
            <w:sz w:val="24"/>
            <w:szCs w:val="24"/>
            <w:lang w:val="en-US"/>
          </w:rPr>
          <w:t>0</w:t>
        </w:r>
      </w:ins>
      <w:del w:id="209" w:author="William Gough" w:date="2021-03-08T14:50:00Z">
        <w:r w:rsidR="00001A54" w:rsidRPr="00843DC4" w:rsidDel="00F1665A">
          <w:rPr>
            <w:rFonts w:ascii="Times New Roman" w:eastAsia="Times New Roman" w:hAnsi="Times New Roman" w:cs="Times New Roman"/>
            <w:sz w:val="24"/>
            <w:szCs w:val="24"/>
            <w:lang w:val="en-US"/>
          </w:rPr>
          <w:delText>5</w:delText>
        </w:r>
      </w:del>
      <w:r w:rsidR="00001A54" w:rsidRPr="00843DC4">
        <w:rPr>
          <w:rFonts w:ascii="Times New Roman" w:eastAsia="Times New Roman" w:hAnsi="Times New Roman" w:cs="Times New Roman"/>
          <w:sz w:val="24"/>
          <w:szCs w:val="24"/>
          <w:lang w:val="en-US"/>
        </w:rPr>
        <w:t>x + 0.</w:t>
      </w:r>
      <w:ins w:id="210" w:author="William Gough" w:date="2021-03-08T14:51:00Z">
        <w:r w:rsidR="00F1665A">
          <w:rPr>
            <w:rFonts w:ascii="Times New Roman" w:eastAsia="Times New Roman" w:hAnsi="Times New Roman" w:cs="Times New Roman"/>
            <w:sz w:val="24"/>
            <w:szCs w:val="24"/>
            <w:lang w:val="en-US"/>
          </w:rPr>
          <w:t>312</w:t>
        </w:r>
      </w:ins>
      <w:del w:id="211" w:author="William Gough" w:date="2021-03-08T14:51:00Z">
        <w:r w:rsidR="00001A54" w:rsidRPr="00843DC4" w:rsidDel="00F1665A">
          <w:rPr>
            <w:rFonts w:ascii="Times New Roman" w:eastAsia="Times New Roman" w:hAnsi="Times New Roman" w:cs="Times New Roman"/>
            <w:sz w:val="24"/>
            <w:szCs w:val="24"/>
            <w:lang w:val="en-US"/>
          </w:rPr>
          <w:delText>009</w:delText>
        </w:r>
      </w:del>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ins w:id="212" w:author="William Gough" w:date="2021-03-08T14:51:00Z">
        <w:r w:rsidR="00F1665A">
          <w:rPr>
            <w:rFonts w:ascii="Times New Roman" w:eastAsia="Times New Roman" w:hAnsi="Times New Roman" w:cs="Times New Roman"/>
            <w:sz w:val="24"/>
            <w:szCs w:val="24"/>
            <w:lang w:val="en-US"/>
          </w:rPr>
          <w:t>7</w:t>
        </w:r>
      </w:ins>
      <w:del w:id="213" w:author="William Gough" w:date="2021-03-08T14:51:00Z">
        <w:r w:rsidR="00001A54" w:rsidRPr="00843DC4" w:rsidDel="00F1665A">
          <w:rPr>
            <w:rFonts w:ascii="Times New Roman" w:eastAsia="Times New Roman" w:hAnsi="Times New Roman" w:cs="Times New Roman"/>
            <w:sz w:val="24"/>
            <w:szCs w:val="24"/>
            <w:lang w:val="en-US"/>
          </w:rPr>
          <w:delText>6</w:delText>
        </w:r>
      </w:del>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77777777" w:rsidR="00AB5626" w:rsidRDefault="00EB7B30" w:rsidP="00843DC4">
      <w:pPr>
        <w:spacing w:line="480" w:lineRule="auto"/>
        <w:ind w:firstLine="720"/>
        <w:rPr>
          <w:ins w:id="214" w:author="William Gough" w:date="2021-03-10T14:20:00Z"/>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ins w:id="215" w:author="William Gough" w:date="2021-03-08T14:52:00Z">
        <w:r w:rsidR="00FF3AB9">
          <w:rPr>
            <w:rFonts w:ascii="Times New Roman" w:hAnsi="Times New Roman" w:cs="Times New Roman"/>
            <w:sz w:val="24"/>
            <w:szCs w:val="24"/>
          </w:rPr>
          <w:t>09</w:t>
        </w:r>
      </w:ins>
      <w:del w:id="216" w:author="William Gough" w:date="2021-03-08T14:52:00Z">
        <w:r w:rsidRPr="00843DC4" w:rsidDel="00FF3AB9">
          <w:rPr>
            <w:rFonts w:ascii="Times New Roman" w:hAnsi="Times New Roman" w:cs="Times New Roman"/>
            <w:sz w:val="24"/>
            <w:szCs w:val="24"/>
          </w:rPr>
          <w:delText>15</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ins w:id="217" w:author="William Gough" w:date="2021-03-08T14:52:00Z">
        <w:r w:rsidR="00FF3AB9">
          <w:rPr>
            <w:rFonts w:ascii="Times New Roman" w:hAnsi="Times New Roman" w:cs="Times New Roman"/>
            <w:sz w:val="24"/>
            <w:szCs w:val="24"/>
          </w:rPr>
          <w:t>1</w:t>
        </w:r>
      </w:ins>
      <w:del w:id="218" w:author="William Gough" w:date="2021-03-08T14:52:00Z">
        <w:r w:rsidRPr="00843DC4" w:rsidDel="00FF3AB9">
          <w:rPr>
            <w:rFonts w:ascii="Times New Roman" w:hAnsi="Times New Roman" w:cs="Times New Roman"/>
            <w:sz w:val="24"/>
            <w:szCs w:val="24"/>
          </w:rPr>
          <w:delText>5</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ins w:id="219" w:author="William Gough" w:date="2021-03-08T14:53:00Z">
        <w:r w:rsidR="00FF3AB9">
          <w:rPr>
            <w:rFonts w:ascii="Times New Roman" w:hAnsi="Times New Roman" w:cs="Times New Roman"/>
            <w:sz w:val="24"/>
            <w:szCs w:val="24"/>
          </w:rPr>
          <w:t>0</w:t>
        </w:r>
      </w:ins>
      <w:del w:id="220" w:author="William Gough" w:date="2021-03-08T14:53:00Z">
        <w:r w:rsidRPr="00843DC4" w:rsidDel="00FF3AB9">
          <w:rPr>
            <w:rFonts w:ascii="Times New Roman" w:hAnsi="Times New Roman" w:cs="Times New Roman"/>
            <w:sz w:val="24"/>
            <w:szCs w:val="24"/>
          </w:rPr>
          <w:delText>7</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ins w:id="221" w:author="William Gough" w:date="2021-03-08T14:53:00Z">
        <w:r w:rsidR="00FF3AB9">
          <w:rPr>
            <w:rFonts w:ascii="Times New Roman" w:hAnsi="Times New Roman" w:cs="Times New Roman"/>
            <w:sz w:val="24"/>
            <w:szCs w:val="24"/>
          </w:rPr>
          <w:t>54</w:t>
        </w:r>
      </w:ins>
      <w:del w:id="222" w:author="William Gough" w:date="2021-03-08T14:53:00Z">
        <w:r w:rsidRPr="00843DC4" w:rsidDel="00FF3AB9">
          <w:rPr>
            <w:rFonts w:ascii="Times New Roman" w:hAnsi="Times New Roman" w:cs="Times New Roman"/>
            <w:sz w:val="24"/>
            <w:szCs w:val="24"/>
          </w:rPr>
          <w:delText>63</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ins w:id="223" w:author="William Gough" w:date="2021-03-08T14:53:00Z">
        <w:r w:rsidR="00FF3AB9">
          <w:rPr>
            <w:rFonts w:ascii="Times New Roman" w:hAnsi="Times New Roman" w:cs="Times New Roman"/>
            <w:sz w:val="24"/>
            <w:szCs w:val="24"/>
          </w:rPr>
          <w:t>6</w:t>
        </w:r>
      </w:ins>
      <w:del w:id="224" w:author="William Gough" w:date="2021-03-08T14:53:00Z">
        <w:r w:rsidRPr="00843DC4" w:rsidDel="00FF3AB9">
          <w:rPr>
            <w:rFonts w:ascii="Times New Roman" w:hAnsi="Times New Roman" w:cs="Times New Roman"/>
            <w:sz w:val="24"/>
            <w:szCs w:val="24"/>
          </w:rPr>
          <w:delText>5</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ins w:id="225" w:author="William Gough" w:date="2021-03-08T14:53:00Z">
        <w:r w:rsidR="00FF3AB9">
          <w:rPr>
            <w:rFonts w:ascii="Times New Roman" w:hAnsi="Times New Roman" w:cs="Times New Roman"/>
            <w:sz w:val="24"/>
            <w:szCs w:val="24"/>
          </w:rPr>
          <w:t>7</w:t>
        </w:r>
      </w:ins>
      <w:del w:id="226" w:author="William Gough" w:date="2021-03-08T14:53:00Z">
        <w:r w:rsidRPr="00843DC4" w:rsidDel="00FF3AB9">
          <w:rPr>
            <w:rFonts w:ascii="Times New Roman" w:hAnsi="Times New Roman" w:cs="Times New Roman"/>
            <w:sz w:val="24"/>
            <w:szCs w:val="24"/>
          </w:rPr>
          <w:delText>6</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ins w:id="227" w:author="William Gough" w:date="2021-03-08T14:53:00Z">
        <w:r w:rsidR="00FF3AB9">
          <w:rPr>
            <w:rFonts w:ascii="Times New Roman" w:hAnsi="Times New Roman" w:cs="Times New Roman"/>
            <w:sz w:val="24"/>
            <w:szCs w:val="24"/>
          </w:rPr>
          <w:t>35</w:t>
        </w:r>
      </w:ins>
      <w:del w:id="228" w:author="William Gough" w:date="2021-03-08T14:53:00Z">
        <w:r w:rsidRPr="00843DC4" w:rsidDel="00FF3AB9">
          <w:rPr>
            <w:rFonts w:ascii="Times New Roman" w:hAnsi="Times New Roman" w:cs="Times New Roman"/>
            <w:sz w:val="24"/>
            <w:szCs w:val="24"/>
          </w:rPr>
          <w:delText>44</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ins w:id="229" w:author="William Gough" w:date="2021-03-08T14:53:00Z">
        <w:r w:rsidR="00FF3AB9">
          <w:rPr>
            <w:rFonts w:ascii="Times New Roman" w:hAnsi="Times New Roman" w:cs="Times New Roman"/>
            <w:sz w:val="24"/>
            <w:szCs w:val="24"/>
          </w:rPr>
          <w:t>2</w:t>
        </w:r>
      </w:ins>
      <w:del w:id="230" w:author="William Gough" w:date="2021-03-08T14:53:00Z">
        <w:r w:rsidRPr="00843DC4" w:rsidDel="00FF3AB9">
          <w:rPr>
            <w:rFonts w:ascii="Times New Roman" w:hAnsi="Times New Roman" w:cs="Times New Roman"/>
            <w:sz w:val="24"/>
            <w:szCs w:val="24"/>
          </w:rPr>
          <w:delText>3</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ins w:id="231" w:author="William Gough" w:date="2021-03-08T14:53:00Z">
        <w:r w:rsidR="00FF3AB9">
          <w:rPr>
            <w:rFonts w:ascii="Times New Roman" w:hAnsi="Times New Roman" w:cs="Times New Roman"/>
            <w:sz w:val="24"/>
            <w:szCs w:val="24"/>
          </w:rPr>
          <w:t>8</w:t>
        </w:r>
      </w:ins>
      <w:del w:id="232" w:author="William Gough" w:date="2021-03-08T14:53:00Z">
        <w:r w:rsidRPr="00843DC4" w:rsidDel="00FF3AB9">
          <w:rPr>
            <w:rFonts w:ascii="Times New Roman" w:hAnsi="Times New Roman" w:cs="Times New Roman"/>
            <w:sz w:val="24"/>
            <w:szCs w:val="24"/>
          </w:rPr>
          <w:delText>7</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ins w:id="233" w:author="William Gough" w:date="2021-03-08T14:53:00Z">
        <w:r w:rsidR="00FF3AB9">
          <w:rPr>
            <w:rFonts w:ascii="Times New Roman" w:hAnsi="Times New Roman" w:cs="Times New Roman"/>
            <w:sz w:val="24"/>
            <w:szCs w:val="24"/>
          </w:rPr>
          <w:t>1</w:t>
        </w:r>
      </w:ins>
      <w:del w:id="234" w:author="William Gough" w:date="2021-03-08T14:53:00Z">
        <w:r w:rsidRPr="00843DC4" w:rsidDel="00FF3AB9">
          <w:rPr>
            <w:rFonts w:ascii="Times New Roman" w:hAnsi="Times New Roman" w:cs="Times New Roman"/>
            <w:sz w:val="24"/>
            <w:szCs w:val="24"/>
          </w:rPr>
          <w:delText>6</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ins w:id="235" w:author="William Gough" w:date="2021-03-08T14:53:00Z">
        <w:r w:rsidR="00FF3AB9">
          <w:rPr>
            <w:rFonts w:ascii="Times New Roman" w:hAnsi="Times New Roman" w:cs="Times New Roman"/>
            <w:sz w:val="24"/>
            <w:szCs w:val="24"/>
          </w:rPr>
          <w:t>47</w:t>
        </w:r>
      </w:ins>
      <w:del w:id="236" w:author="William Gough" w:date="2021-03-08T14:53:00Z">
        <w:r w:rsidRPr="00843DC4" w:rsidDel="00FF3AB9">
          <w:rPr>
            <w:rFonts w:ascii="Times New Roman" w:hAnsi="Times New Roman" w:cs="Times New Roman"/>
            <w:sz w:val="24"/>
            <w:szCs w:val="24"/>
          </w:rPr>
          <w:delText>51</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ins w:id="237" w:author="William Gough" w:date="2021-03-08T14:54:00Z">
        <w:r w:rsidR="00FF3AB9">
          <w:rPr>
            <w:rFonts w:ascii="Times New Roman" w:hAnsi="Times New Roman" w:cs="Times New Roman"/>
            <w:sz w:val="24"/>
            <w:szCs w:val="24"/>
          </w:rPr>
          <w:t>1</w:t>
        </w:r>
      </w:ins>
      <w:del w:id="238" w:author="William Gough" w:date="2021-03-08T14:54:00Z">
        <w:r w:rsidRPr="00843DC4" w:rsidDel="00FF3AB9">
          <w:rPr>
            <w:rFonts w:ascii="Times New Roman" w:hAnsi="Times New Roman" w:cs="Times New Roman"/>
            <w:sz w:val="24"/>
            <w:szCs w:val="24"/>
          </w:rPr>
          <w:delText>3</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w:t>
      </w:r>
      <w:r w:rsidRPr="00843DC4">
        <w:rPr>
          <w:rFonts w:ascii="Times New Roman" w:hAnsi="Times New Roman" w:cs="Times New Roman"/>
          <w:sz w:val="24"/>
          <w:szCs w:val="24"/>
        </w:rPr>
        <w:lastRenderedPageBreak/>
        <w:t>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w:t>
      </w:r>
      <w:ins w:id="239" w:author="William Gough" w:date="2021-03-08T14:54:00Z">
        <w:r w:rsidR="00FF3AB9">
          <w:rPr>
            <w:rFonts w:ascii="Times New Roman" w:hAnsi="Times New Roman" w:cs="Times New Roman"/>
            <w:sz w:val="24"/>
            <w:szCs w:val="24"/>
          </w:rPr>
          <w:t>2.88</w:t>
        </w:r>
      </w:ins>
      <w:del w:id="240" w:author="William Gough" w:date="2021-03-08T14:54:00Z">
        <w:r w:rsidRPr="00843DC4" w:rsidDel="00FF3AB9">
          <w:rPr>
            <w:rFonts w:ascii="Times New Roman" w:hAnsi="Times New Roman" w:cs="Times New Roman"/>
            <w:sz w:val="24"/>
            <w:szCs w:val="24"/>
          </w:rPr>
          <w:delText>3.02</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ins w:id="241" w:author="William Gough" w:date="2021-03-08T14:54:00Z">
        <w:r w:rsidR="00FF3AB9">
          <w:rPr>
            <w:rFonts w:ascii="Times New Roman" w:hAnsi="Times New Roman" w:cs="Times New Roman"/>
            <w:sz w:val="24"/>
            <w:szCs w:val="24"/>
          </w:rPr>
          <w:t>020</w:t>
        </w:r>
      </w:ins>
      <w:del w:id="242" w:author="William Gough" w:date="2021-03-08T14:54:00Z">
        <w:r w:rsidRPr="00843DC4" w:rsidDel="00FF3AB9">
          <w:rPr>
            <w:rFonts w:ascii="Times New Roman" w:hAnsi="Times New Roman" w:cs="Times New Roman"/>
            <w:sz w:val="24"/>
            <w:szCs w:val="24"/>
          </w:rPr>
          <w:delText>125</w:delText>
        </w:r>
      </w:del>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del w:id="243" w:author="Hayden Smith" w:date="2021-01-19T14:07:00Z">
        <w:r w:rsidR="00FE1AF5" w:rsidRPr="00843DC4" w:rsidDel="00450BA1">
          <w:rPr>
            <w:rFonts w:ascii="Times New Roman" w:hAnsi="Times New Roman" w:cs="Times New Roman"/>
            <w:sz w:val="24"/>
            <w:szCs w:val="24"/>
          </w:rPr>
          <w:delText xml:space="preserve">We found that swim speed stays fairly constant as the total length increases. </w:delText>
        </w:r>
      </w:del>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ins w:id="244" w:author="William Gough" w:date="2021-03-08T14:54:00Z">
        <w:r w:rsidR="00FF3AB9">
          <w:rPr>
            <w:rFonts w:ascii="Times New Roman" w:eastAsia="Times New Roman" w:hAnsi="Times New Roman" w:cs="Times New Roman"/>
            <w:sz w:val="24"/>
            <w:szCs w:val="24"/>
            <w:lang w:val="en-US"/>
          </w:rPr>
          <w:t>1</w:t>
        </w:r>
      </w:ins>
      <w:del w:id="245" w:author="William Gough" w:date="2021-03-08T14:54:00Z">
        <w:r w:rsidR="00001A54" w:rsidRPr="00843DC4" w:rsidDel="00FF3AB9">
          <w:rPr>
            <w:rFonts w:ascii="Times New Roman" w:eastAsia="Times New Roman" w:hAnsi="Times New Roman" w:cs="Times New Roman"/>
            <w:sz w:val="24"/>
            <w:szCs w:val="24"/>
            <w:lang w:val="en-US"/>
          </w:rPr>
          <w:delText>3</w:delText>
        </w:r>
      </w:del>
      <w:r w:rsidR="00001A54" w:rsidRPr="00843DC4">
        <w:rPr>
          <w:rFonts w:ascii="Times New Roman" w:eastAsia="Times New Roman" w:hAnsi="Times New Roman" w:cs="Times New Roman"/>
          <w:sz w:val="24"/>
          <w:szCs w:val="24"/>
          <w:lang w:val="en-US"/>
        </w:rPr>
        <w:t>x + 0.7</w:t>
      </w:r>
      <w:ins w:id="246" w:author="William Gough" w:date="2021-03-08T14:55:00Z">
        <w:r w:rsidR="00FF3AB9">
          <w:rPr>
            <w:rFonts w:ascii="Times New Roman" w:eastAsia="Times New Roman" w:hAnsi="Times New Roman" w:cs="Times New Roman"/>
            <w:sz w:val="24"/>
            <w:szCs w:val="24"/>
            <w:lang w:val="en-US"/>
          </w:rPr>
          <w:t>74</w:t>
        </w:r>
      </w:ins>
      <w:del w:id="247" w:author="William Gough" w:date="2021-03-08T14:55:00Z">
        <w:r w:rsidR="00001A54" w:rsidRPr="00843DC4" w:rsidDel="00FF3AB9">
          <w:rPr>
            <w:rFonts w:ascii="Times New Roman" w:eastAsia="Times New Roman" w:hAnsi="Times New Roman" w:cs="Times New Roman"/>
            <w:sz w:val="24"/>
            <w:szCs w:val="24"/>
            <w:lang w:val="en-US"/>
          </w:rPr>
          <w:delText>8</w:delText>
        </w:r>
      </w:del>
      <w:del w:id="248" w:author="William Gough" w:date="2021-03-08T14:54:00Z">
        <w:r w:rsidR="00001A54" w:rsidRPr="00843DC4" w:rsidDel="00FF3AB9">
          <w:rPr>
            <w:rFonts w:ascii="Times New Roman" w:eastAsia="Times New Roman" w:hAnsi="Times New Roman" w:cs="Times New Roman"/>
            <w:sz w:val="24"/>
            <w:szCs w:val="24"/>
            <w:lang w:val="en-US"/>
          </w:rPr>
          <w:delText>5</w:delText>
        </w:r>
      </w:del>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ins w:id="249" w:author="William Gough" w:date="2021-03-08T14:55:00Z">
        <w:r w:rsidR="00FF3AB9">
          <w:rPr>
            <w:rFonts w:ascii="Times New Roman" w:eastAsia="Times New Roman" w:hAnsi="Times New Roman" w:cs="Times New Roman"/>
            <w:sz w:val="24"/>
            <w:szCs w:val="24"/>
            <w:lang w:val="en-US"/>
          </w:rPr>
          <w:t>7</w:t>
        </w:r>
      </w:ins>
      <w:del w:id="250" w:author="William Gough" w:date="2021-03-08T14:55:00Z">
        <w:r w:rsidR="00001A54" w:rsidRPr="00843DC4" w:rsidDel="00FF3AB9">
          <w:rPr>
            <w:rFonts w:ascii="Times New Roman" w:eastAsia="Times New Roman" w:hAnsi="Times New Roman" w:cs="Times New Roman"/>
            <w:sz w:val="24"/>
            <w:szCs w:val="24"/>
            <w:lang w:val="en-US"/>
          </w:rPr>
          <w:delText>5</w:delText>
        </w:r>
      </w:del>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ins w:id="251" w:author="William Gough" w:date="2021-03-08T14:55:00Z">
        <w:r w:rsidR="00FF3AB9">
          <w:rPr>
            <w:rFonts w:ascii="Times New Roman" w:eastAsia="Times New Roman" w:hAnsi="Times New Roman" w:cs="Times New Roman"/>
            <w:sz w:val="24"/>
            <w:szCs w:val="24"/>
            <w:vertAlign w:val="superscript"/>
            <w:lang w:val="en-US"/>
          </w:rPr>
          <w:t>6</w:t>
        </w:r>
      </w:ins>
      <w:del w:id="252" w:author="William Gough" w:date="2021-03-08T14:55:00Z">
        <w:r w:rsidR="00001A54" w:rsidRPr="00843DC4" w:rsidDel="00FF3AB9">
          <w:rPr>
            <w:rFonts w:ascii="Times New Roman" w:eastAsia="Times New Roman" w:hAnsi="Times New Roman" w:cs="Times New Roman"/>
            <w:sz w:val="24"/>
            <w:szCs w:val="24"/>
            <w:vertAlign w:val="superscript"/>
            <w:lang w:val="en-US"/>
          </w:rPr>
          <w:delText>5</w:delText>
        </w:r>
      </w:del>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ins w:id="253" w:author="William Gough" w:date="2021-03-08T14:55:00Z">
        <w:r w:rsidR="00FF3AB9">
          <w:rPr>
            <w:rFonts w:ascii="Times New Roman" w:eastAsia="Times New Roman" w:hAnsi="Times New Roman" w:cs="Times New Roman"/>
            <w:sz w:val="24"/>
            <w:szCs w:val="24"/>
            <w:lang w:val="en-US"/>
          </w:rPr>
          <w:t>84</w:t>
        </w:r>
      </w:ins>
      <w:del w:id="254" w:author="William Gough" w:date="2021-03-08T14:55:00Z">
        <w:r w:rsidR="00001A54" w:rsidRPr="00843DC4" w:rsidDel="00FF3AB9">
          <w:rPr>
            <w:rFonts w:ascii="Times New Roman" w:eastAsia="Times New Roman" w:hAnsi="Times New Roman" w:cs="Times New Roman"/>
            <w:sz w:val="24"/>
            <w:szCs w:val="24"/>
            <w:lang w:val="en-US"/>
          </w:rPr>
          <w:delText>49</w:delText>
        </w:r>
      </w:del>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ins w:id="255" w:author="William Gough" w:date="2021-03-08T14:55:00Z">
        <w:r w:rsidR="00FF3AB9">
          <w:rPr>
            <w:rFonts w:ascii="Times New Roman" w:eastAsia="Times New Roman" w:hAnsi="Times New Roman" w:cs="Times New Roman"/>
            <w:sz w:val="24"/>
            <w:szCs w:val="24"/>
            <w:lang w:val="en-US"/>
          </w:rPr>
          <w:t>80</w:t>
        </w:r>
      </w:ins>
      <w:del w:id="256" w:author="William Gough" w:date="2021-03-08T14:55:00Z">
        <w:r w:rsidR="00001A54" w:rsidRPr="00843DC4" w:rsidDel="00FF3AB9">
          <w:rPr>
            <w:rFonts w:ascii="Times New Roman" w:eastAsia="Times New Roman" w:hAnsi="Times New Roman" w:cs="Times New Roman"/>
            <w:sz w:val="24"/>
            <w:szCs w:val="24"/>
            <w:lang w:val="en-US"/>
          </w:rPr>
          <w:delText>78</w:delText>
        </w:r>
      </w:del>
      <w:r w:rsidR="00001A54" w:rsidRPr="00843DC4">
        <w:rPr>
          <w:rFonts w:ascii="Times New Roman" w:eastAsia="Times New Roman" w:hAnsi="Times New Roman" w:cs="Times New Roman"/>
          <w:sz w:val="24"/>
          <w:szCs w:val="24"/>
          <w:lang w:val="en-US"/>
        </w:rPr>
        <w:t>x + 0.8</w:t>
      </w:r>
      <w:ins w:id="257" w:author="William Gough" w:date="2021-03-08T14:55:00Z">
        <w:r w:rsidR="00FF3AB9">
          <w:rPr>
            <w:rFonts w:ascii="Times New Roman" w:eastAsia="Times New Roman" w:hAnsi="Times New Roman" w:cs="Times New Roman"/>
            <w:sz w:val="24"/>
            <w:szCs w:val="24"/>
            <w:lang w:val="en-US"/>
          </w:rPr>
          <w:t>62</w:t>
        </w:r>
      </w:ins>
      <w:del w:id="258" w:author="William Gough" w:date="2021-03-08T14:55:00Z">
        <w:r w:rsidR="00001A54" w:rsidRPr="00843DC4" w:rsidDel="00FF3AB9">
          <w:rPr>
            <w:rFonts w:ascii="Times New Roman" w:eastAsia="Times New Roman" w:hAnsi="Times New Roman" w:cs="Times New Roman"/>
            <w:sz w:val="24"/>
            <w:szCs w:val="24"/>
            <w:lang w:val="en-US"/>
          </w:rPr>
          <w:delText>73</w:delText>
        </w:r>
      </w:del>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ins w:id="259" w:author="William Gough" w:date="2021-03-08T14:55:00Z">
        <w:r w:rsidR="00FF3AB9">
          <w:rPr>
            <w:rFonts w:ascii="Times New Roman" w:eastAsia="Times New Roman" w:hAnsi="Times New Roman" w:cs="Times New Roman"/>
            <w:sz w:val="24"/>
            <w:szCs w:val="24"/>
            <w:lang w:val="en-US"/>
          </w:rPr>
          <w:t>1</w:t>
        </w:r>
      </w:ins>
      <w:del w:id="260" w:author="William Gough" w:date="2021-03-08T14:55:00Z">
        <w:r w:rsidR="00001A54" w:rsidRPr="00843DC4" w:rsidDel="00FF3AB9">
          <w:rPr>
            <w:rFonts w:ascii="Times New Roman" w:eastAsia="Times New Roman" w:hAnsi="Times New Roman" w:cs="Times New Roman"/>
            <w:sz w:val="24"/>
            <w:szCs w:val="24"/>
            <w:lang w:val="en-US"/>
          </w:rPr>
          <w:delText>8</w:delText>
        </w:r>
      </w:del>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del w:id="261" w:author="William Gough" w:date="2021-03-10T14:20:00Z">
        <w:r w:rsidR="00582DE1" w:rsidRPr="00843DC4" w:rsidDel="00AB5626">
          <w:rPr>
            <w:rFonts w:ascii="Times New Roman" w:hAnsi="Times New Roman" w:cs="Times New Roman"/>
            <w:color w:val="000000" w:themeColor="text1"/>
            <w:sz w:val="24"/>
            <w:szCs w:val="24"/>
          </w:rPr>
          <w:delText xml:space="preserve"> </w:delText>
        </w:r>
      </w:del>
    </w:p>
    <w:p w14:paraId="436B9F82" w14:textId="480D7D48" w:rsidR="00763AC9" w:rsidRPr="00602FF4" w:rsidRDefault="00AB5626" w:rsidP="00602FF4">
      <w:pPr>
        <w:spacing w:line="480" w:lineRule="auto"/>
        <w:ind w:firstLine="720"/>
        <w:rPr>
          <w:ins w:id="262" w:author="William Gough" w:date="2021-03-10T16:18:00Z"/>
          <w:rFonts w:ascii="Times New Roman" w:hAnsi="Times New Roman" w:cs="Times New Roman"/>
          <w:sz w:val="24"/>
          <w:szCs w:val="24"/>
        </w:rPr>
      </w:pPr>
      <w:ins w:id="263" w:author="William Gough" w:date="2021-03-10T14:20:00Z">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 xml:space="preserve">he </w:t>
        </w:r>
      </w:ins>
      <w:ins w:id="264" w:author="William Gough" w:date="2021-03-10T14:31:00Z">
        <w:r w:rsidR="00DB4DA5">
          <w:rPr>
            <w:rFonts w:ascii="Times New Roman" w:hAnsi="Times New Roman" w:cs="Times New Roman"/>
            <w:color w:val="000000" w:themeColor="text1"/>
            <w:sz w:val="24"/>
            <w:szCs w:val="24"/>
          </w:rPr>
          <w:t xml:space="preserve">mean </w:t>
        </w:r>
      </w:ins>
      <w:ins w:id="265" w:author="William Gough" w:date="2021-03-10T14:20:00Z">
        <w:r w:rsidR="00DB4DA5">
          <w:rPr>
            <w:rFonts w:ascii="Times New Roman" w:hAnsi="Times New Roman" w:cs="Times New Roman"/>
            <w:color w:val="000000" w:themeColor="text1"/>
            <w:sz w:val="24"/>
            <w:szCs w:val="24"/>
          </w:rPr>
          <w:t>percentage change</w:t>
        </w:r>
        <w:r>
          <w:rPr>
            <w:rFonts w:ascii="Times New Roman" w:hAnsi="Times New Roman" w:cs="Times New Roman"/>
            <w:color w:val="000000" w:themeColor="text1"/>
            <w:sz w:val="24"/>
            <w:szCs w:val="24"/>
          </w:rPr>
          <w:t xml:space="preserve"> in swimming speed </w:t>
        </w:r>
      </w:ins>
      <w:ins w:id="266" w:author="William Gough" w:date="2021-03-10T14:21:00Z">
        <w:r>
          <w:rPr>
            <w:rFonts w:ascii="Times New Roman" w:hAnsi="Times New Roman" w:cs="Times New Roman"/>
            <w:color w:val="000000" w:themeColor="text1"/>
            <w:sz w:val="24"/>
            <w:szCs w:val="24"/>
          </w:rPr>
          <w:t>(∆</w:t>
        </w:r>
      </w:ins>
      <w:ins w:id="267" w:author="William Gough" w:date="2021-03-10T14:22:00Z">
        <w:r w:rsidRPr="00AB5626">
          <w:rPr>
            <w:rFonts w:ascii="Times New Roman" w:hAnsi="Times New Roman" w:cs="Times New Roman"/>
            <w:i/>
            <w:color w:val="000000" w:themeColor="text1"/>
            <w:sz w:val="24"/>
            <w:szCs w:val="24"/>
            <w:rPrChange w:id="268" w:author="William Gough" w:date="2021-03-10T14:22:00Z">
              <w:rPr>
                <w:rFonts w:ascii="Times New Roman" w:hAnsi="Times New Roman" w:cs="Times New Roman"/>
                <w:color w:val="000000" w:themeColor="text1"/>
                <w:sz w:val="24"/>
                <w:szCs w:val="24"/>
              </w:rPr>
            </w:rPrChange>
          </w:rPr>
          <w:t>U</w:t>
        </w:r>
        <w:r>
          <w:rPr>
            <w:rFonts w:ascii="Times New Roman" w:hAnsi="Times New Roman" w:cs="Times New Roman"/>
            <w:color w:val="000000" w:themeColor="text1"/>
            <w:sz w:val="24"/>
            <w:szCs w:val="24"/>
          </w:rPr>
          <w:t>)</w:t>
        </w:r>
      </w:ins>
      <w:ins w:id="269" w:author="William Gough" w:date="2021-03-10T14:31:00Z">
        <w:r w:rsidR="00DB4DA5">
          <w:rPr>
            <w:rFonts w:ascii="Times New Roman" w:hAnsi="Times New Roman" w:cs="Times New Roman"/>
            <w:color w:val="000000" w:themeColor="text1"/>
            <w:sz w:val="24"/>
            <w:szCs w:val="24"/>
          </w:rPr>
          <w:t xml:space="preserve"> was found to be lower for routine swimming (11.79</w:t>
        </w:r>
      </w:ins>
      <w:ins w:id="270" w:author="William Gough" w:date="2021-03-10T14:32:00Z">
        <w:r w:rsidR="00DB4DA5">
          <w:rPr>
            <w:rFonts w:ascii="Times New Roman" w:hAnsi="Times New Roman" w:cs="Times New Roman"/>
            <w:color w:val="000000" w:themeColor="text1"/>
            <w:sz w:val="24"/>
            <w:szCs w:val="24"/>
          </w:rPr>
          <w:t xml:space="preserve">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ins>
      <w:ins w:id="271" w:author="William Gough" w:date="2021-03-10T14:33:00Z">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ins>
      <w:ins w:id="272" w:author="William Gough" w:date="2021-03-10T15:43:00Z">
        <w:r w:rsidR="00F2120B">
          <w:rPr>
            <w:rFonts w:ascii="Times New Roman" w:hAnsi="Times New Roman" w:cs="Times New Roman"/>
            <w:sz w:val="24"/>
            <w:szCs w:val="24"/>
          </w:rPr>
          <w:t xml:space="preserve"> </w:t>
        </w:r>
      </w:ins>
      <w:ins w:id="273" w:author="William Gough" w:date="2021-03-10T15:47:00Z">
        <w:r w:rsidR="00F2120B">
          <w:rPr>
            <w:rFonts w:ascii="Times New Roman" w:hAnsi="Times New Roman" w:cs="Times New Roman"/>
            <w:sz w:val="24"/>
            <w:szCs w:val="24"/>
          </w:rPr>
          <w:t>A</w:t>
        </w:r>
      </w:ins>
      <w:ins w:id="274" w:author="William Gough" w:date="2021-03-10T15:48:00Z">
        <w:r w:rsidR="00F2120B">
          <w:rPr>
            <w:rFonts w:ascii="Times New Roman" w:hAnsi="Times New Roman" w:cs="Times New Roman"/>
            <w:sz w:val="24"/>
            <w:szCs w:val="24"/>
          </w:rPr>
          <w:t xml:space="preserve">mong the six species, </w:t>
        </w:r>
      </w:ins>
      <w:ins w:id="275" w:author="William Gough" w:date="2021-03-10T15:43:00Z">
        <w:r w:rsidR="00F2120B">
          <w:rPr>
            <w:rFonts w:ascii="Times New Roman" w:hAnsi="Times New Roman" w:cs="Times New Roman"/>
            <w:sz w:val="24"/>
            <w:szCs w:val="24"/>
          </w:rPr>
          <w:t xml:space="preserve">the blue whale </w:t>
        </w:r>
      </w:ins>
      <w:ins w:id="276" w:author="William Gough" w:date="2021-03-10T15:48:00Z">
        <w:r w:rsidR="00F2120B">
          <w:rPr>
            <w:rFonts w:ascii="Times New Roman" w:hAnsi="Times New Roman" w:cs="Times New Roman"/>
            <w:sz w:val="24"/>
            <w:szCs w:val="24"/>
          </w:rPr>
          <w:t xml:space="preserve">displayed the </w:t>
        </w:r>
      </w:ins>
      <w:ins w:id="277" w:author="William Gough" w:date="2021-03-10T15:43:00Z">
        <w:r w:rsidR="00F2120B">
          <w:rPr>
            <w:rFonts w:ascii="Times New Roman" w:hAnsi="Times New Roman" w:cs="Times New Roman"/>
            <w:sz w:val="24"/>
            <w:szCs w:val="24"/>
          </w:rPr>
          <w:t>highest</w:t>
        </w:r>
      </w:ins>
      <w:ins w:id="278" w:author="William Gough" w:date="2021-03-10T15:48:00Z">
        <w:r w:rsidR="00F2120B">
          <w:rPr>
            <w:rFonts w:ascii="Times New Roman" w:hAnsi="Times New Roman" w:cs="Times New Roman"/>
            <w:sz w:val="24"/>
            <w:szCs w:val="24"/>
          </w:rPr>
          <w:t xml:space="preserve">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ins>
      <w:ins w:id="279" w:author="William Gough" w:date="2021-03-10T15:43:00Z">
        <w:r w:rsidR="00F2120B">
          <w:rPr>
            <w:rFonts w:ascii="Times New Roman" w:hAnsi="Times New Roman" w:cs="Times New Roman"/>
            <w:sz w:val="24"/>
            <w:szCs w:val="24"/>
          </w:rPr>
          <w:t xml:space="preserve"> as a value and as a percentage</w:t>
        </w:r>
      </w:ins>
      <w:ins w:id="280" w:author="William Gough" w:date="2021-03-10T15:46:00Z">
        <w:r w:rsidR="00F2120B">
          <w:rPr>
            <w:rFonts w:ascii="Times New Roman" w:hAnsi="Times New Roman" w:cs="Times New Roman"/>
            <w:sz w:val="24"/>
            <w:szCs w:val="24"/>
          </w:rPr>
          <w:t xml:space="preserve"> </w:t>
        </w:r>
      </w:ins>
      <w:ins w:id="281" w:author="William Gough" w:date="2021-03-10T15:43:00Z">
        <w:r w:rsidR="00F2120B">
          <w:rPr>
            <w:rFonts w:ascii="Times New Roman" w:hAnsi="Times New Roman" w:cs="Times New Roman"/>
            <w:sz w:val="24"/>
            <w:szCs w:val="24"/>
          </w:rPr>
          <w:t xml:space="preserve">for both routine </w:t>
        </w:r>
      </w:ins>
      <w:ins w:id="282" w:author="William Gough" w:date="2021-03-10T15:44:00Z">
        <w:r w:rsidR="00F2120B">
          <w:rPr>
            <w:rFonts w:ascii="Times New Roman" w:hAnsi="Times New Roman" w:cs="Times New Roman"/>
            <w:sz w:val="24"/>
            <w:szCs w:val="24"/>
          </w:rPr>
          <w:t>(</w:t>
        </w:r>
      </w:ins>
      <w:ins w:id="283" w:author="William Gough" w:date="2021-03-10T15:49:00Z">
        <w:r w:rsidR="00F2120B">
          <w:rPr>
            <w:rFonts w:ascii="Times New Roman" w:hAnsi="Times New Roman" w:cs="Times New Roman"/>
            <w:sz w:val="24"/>
            <w:szCs w:val="24"/>
          </w:rPr>
          <w:t xml:space="preserve">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ins>
      <w:ins w:id="284" w:author="William Gough" w:date="2021-03-10T15:50:00Z">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w:t>
        </w:r>
      </w:ins>
      <w:ins w:id="285" w:author="William Gough" w:date="2021-03-10T15:44:00Z">
        <w:r w:rsidR="00F2120B">
          <w:rPr>
            <w:rFonts w:ascii="Times New Roman" w:hAnsi="Times New Roman" w:cs="Times New Roman"/>
            <w:sz w:val="24"/>
            <w:szCs w:val="24"/>
          </w:rPr>
          <w:t>) and lunge-associated swimming (</w:t>
        </w:r>
      </w:ins>
      <w:ins w:id="286" w:author="William Gough" w:date="2021-03-10T15:50:00Z">
        <w:r w:rsidR="00F2120B">
          <w:rPr>
            <w:rFonts w:ascii="Times New Roman" w:hAnsi="Times New Roman" w:cs="Times New Roman"/>
            <w:sz w:val="24"/>
            <w:szCs w:val="24"/>
          </w:rPr>
          <w:t xml:space="preserve">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w:t>
        </w:r>
      </w:ins>
      <w:ins w:id="287" w:author="William Gough" w:date="2021-03-10T15:44:00Z">
        <w:r w:rsidR="00F2120B">
          <w:rPr>
            <w:rFonts w:ascii="Times New Roman" w:hAnsi="Times New Roman" w:cs="Times New Roman"/>
            <w:sz w:val="24"/>
            <w:szCs w:val="24"/>
          </w:rPr>
          <w:t>)</w:t>
        </w:r>
      </w:ins>
      <w:ins w:id="288" w:author="William Gough" w:date="2021-03-10T15:50:00Z">
        <w:r w:rsidR="00F2120B">
          <w:rPr>
            <w:rFonts w:ascii="Times New Roman" w:hAnsi="Times New Roman" w:cs="Times New Roman"/>
            <w:sz w:val="24"/>
            <w:szCs w:val="24"/>
          </w:rPr>
          <w:t>.</w:t>
        </w:r>
      </w:ins>
      <w:ins w:id="289" w:author="William Gough" w:date="2021-03-10T15:52:00Z">
        <w:r w:rsidR="00F2120B">
          <w:rPr>
            <w:rFonts w:ascii="Times New Roman" w:hAnsi="Times New Roman" w:cs="Times New Roman"/>
            <w:sz w:val="24"/>
            <w:szCs w:val="24"/>
          </w:rPr>
          <w:t xml:space="preserve"> </w:t>
        </w:r>
      </w:ins>
      <w:ins w:id="290" w:author="William Gough" w:date="2021-03-10T16:28:00Z">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ins>
      <w:ins w:id="291" w:author="William Gough" w:date="2021-03-10T16:29:00Z">
        <w:r w:rsidR="0059361E">
          <w:rPr>
            <w:rFonts w:ascii="Times New Roman" w:hAnsi="Times New Roman" w:cs="Times New Roman"/>
            <w:color w:val="000000" w:themeColor="text1"/>
            <w:sz w:val="24"/>
            <w:szCs w:val="24"/>
          </w:rPr>
          <w:t xml:space="preserve"> as a value or as a percentage </w:t>
        </w:r>
      </w:ins>
      <w:ins w:id="292" w:author="William Gough" w:date="2021-03-10T16:30:00Z">
        <w:r w:rsidR="0059361E">
          <w:rPr>
            <w:rFonts w:ascii="Times New Roman" w:hAnsi="Times New Roman" w:cs="Times New Roman"/>
            <w:color w:val="000000" w:themeColor="text1"/>
            <w:sz w:val="24"/>
            <w:szCs w:val="24"/>
          </w:rPr>
          <w:t xml:space="preserve">or </w:t>
        </w:r>
      </w:ins>
      <w:ins w:id="293" w:author="William Gough" w:date="2021-03-10T16:29:00Z">
        <w:r w:rsidR="0059361E">
          <w:rPr>
            <w:rFonts w:ascii="Times New Roman" w:hAnsi="Times New Roman" w:cs="Times New Roman"/>
            <w:color w:val="000000" w:themeColor="text1"/>
            <w:sz w:val="24"/>
            <w:szCs w:val="24"/>
          </w:rPr>
          <w:t>between routine and lunge-associated swimming.</w:t>
        </w:r>
      </w:ins>
      <w:ins w:id="294" w:author="William Gough" w:date="2021-03-10T16:28:00Z">
        <w:r w:rsidR="0059361E">
          <w:rPr>
            <w:rFonts w:ascii="Times New Roman" w:hAnsi="Times New Roman" w:cs="Times New Roman"/>
            <w:sz w:val="24"/>
            <w:szCs w:val="24"/>
          </w:rPr>
          <w:t xml:space="preserve"> </w:t>
        </w:r>
      </w:ins>
      <w:ins w:id="295" w:author="William Gough" w:date="2021-03-10T15:52:00Z">
        <w:r w:rsidR="00F2120B">
          <w:rPr>
            <w:rFonts w:ascii="Times New Roman" w:hAnsi="Times New Roman" w:cs="Times New Roman"/>
            <w:sz w:val="24"/>
            <w:szCs w:val="24"/>
          </w:rPr>
          <w:t xml:space="preserve">For routine swimming, </w:t>
        </w:r>
      </w:ins>
      <w:ins w:id="296" w:author="William Gough" w:date="2021-03-10T15:54:00Z">
        <w:r w:rsidR="00666C7C">
          <w:rPr>
            <w:rFonts w:ascii="Times New Roman" w:hAnsi="Times New Roman" w:cs="Times New Roman"/>
            <w:sz w:val="24"/>
            <w:szCs w:val="24"/>
          </w:rPr>
          <w:t>the</w:t>
        </w:r>
      </w:ins>
      <w:ins w:id="297" w:author="William Gough" w:date="2021-03-10T15:55:00Z">
        <w:r w:rsidR="00666C7C">
          <w:rPr>
            <w:rFonts w:ascii="Times New Roman" w:hAnsi="Times New Roman" w:cs="Times New Roman"/>
            <w:sz w:val="24"/>
            <w:szCs w:val="24"/>
          </w:rPr>
          <w:t xml:space="preserve"> fin whale had the second highest</w:t>
        </w:r>
      </w:ins>
      <w:ins w:id="298" w:author="William Gough" w:date="2021-03-10T15:54:00Z">
        <w:r w:rsidR="00666C7C">
          <w:rPr>
            <w:rFonts w:ascii="Times New Roman" w:hAnsi="Times New Roman" w:cs="Times New Roman"/>
            <w:sz w:val="24"/>
            <w:szCs w:val="24"/>
          </w:rPr>
          <w:t xml:space="preserve"> </w:t>
        </w:r>
      </w:ins>
      <w:ins w:id="299" w:author="William Gough" w:date="2021-03-10T15:55:00Z">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w:t>
        </w:r>
      </w:ins>
      <w:ins w:id="300" w:author="William Gough" w:date="2021-03-10T15:56:00Z">
        <w:r w:rsidR="00666C7C">
          <w:rPr>
            <w:rFonts w:ascii="Times New Roman" w:hAnsi="Times New Roman" w:cs="Times New Roman"/>
            <w:color w:val="000000" w:themeColor="text1"/>
            <w:sz w:val="24"/>
            <w:szCs w:val="24"/>
          </w:rPr>
          <w:t xml:space="preserve">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ins>
      <w:ins w:id="301" w:author="William Gough" w:date="2021-03-10T15:55:00Z">
        <w:r w:rsidR="00666C7C">
          <w:rPr>
            <w:rFonts w:ascii="Times New Roman" w:hAnsi="Times New Roman" w:cs="Times New Roman"/>
            <w:color w:val="000000" w:themeColor="text1"/>
            <w:sz w:val="24"/>
            <w:szCs w:val="24"/>
          </w:rPr>
          <w:t xml:space="preserve">) and the only negative mean value </w:t>
        </w:r>
      </w:ins>
      <w:ins w:id="302" w:author="William Gough" w:date="2021-03-10T15:56:00Z">
        <w:r w:rsidR="00666C7C">
          <w:rPr>
            <w:rFonts w:ascii="Times New Roman" w:hAnsi="Times New Roman" w:cs="Times New Roman"/>
            <w:color w:val="000000" w:themeColor="text1"/>
            <w:sz w:val="24"/>
            <w:szCs w:val="24"/>
          </w:rPr>
          <w:t xml:space="preserve">(-0.07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ins>
      <w:ins w:id="303" w:author="William Gough" w:date="2021-03-10T16:12:00Z">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ins>
      <w:ins w:id="304" w:author="William Gough" w:date="2021-03-10T16:13:00Z">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 xml:space="preserve">ntarctic minke, and </w:t>
        </w:r>
      </w:ins>
      <w:ins w:id="305" w:author="William Gough" w:date="2021-03-10T16:18:00Z">
        <w:r w:rsidR="00763AC9">
          <w:rPr>
            <w:rFonts w:ascii="Times New Roman" w:hAnsi="Times New Roman" w:cs="Times New Roman"/>
            <w:color w:val="000000" w:themeColor="text1"/>
            <w:sz w:val="24"/>
            <w:szCs w:val="24"/>
          </w:rPr>
          <w:t xml:space="preserve">sei </w:t>
        </w:r>
      </w:ins>
      <w:ins w:id="306" w:author="William Gough" w:date="2021-03-10T16:19:00Z">
        <w:r w:rsidR="00763AC9">
          <w:rPr>
            <w:rFonts w:ascii="Times New Roman" w:hAnsi="Times New Roman" w:cs="Times New Roman"/>
            <w:color w:val="000000" w:themeColor="text1"/>
            <w:sz w:val="24"/>
            <w:szCs w:val="24"/>
          </w:rPr>
          <w:t>whales</w:t>
        </w:r>
      </w:ins>
      <w:ins w:id="307" w:author="William Gough" w:date="2021-03-10T16:14:00Z">
        <w:r w:rsidR="00763AC9">
          <w:rPr>
            <w:rFonts w:ascii="Times New Roman" w:hAnsi="Times New Roman" w:cs="Times New Roman"/>
            <w:sz w:val="24"/>
            <w:szCs w:val="24"/>
          </w:rPr>
          <w:t xml:space="preserve"> </w:t>
        </w:r>
      </w:ins>
      <w:ins w:id="308" w:author="William Gough" w:date="2021-03-10T16:13:00Z">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w:t>
        </w:r>
      </w:ins>
      <w:ins w:id="309" w:author="William Gough" w:date="2021-03-10T16:19:00Z">
        <w:r w:rsidR="00763AC9">
          <w:rPr>
            <w:rFonts w:ascii="Times New Roman" w:hAnsi="Times New Roman" w:cs="Times New Roman"/>
            <w:color w:val="000000" w:themeColor="text1"/>
            <w:sz w:val="24"/>
            <w:szCs w:val="24"/>
          </w:rPr>
          <w:t xml:space="preserve">(humpback: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ins>
      <w:ins w:id="310" w:author="William Gough" w:date="2021-03-10T16:13:00Z">
        <w:r w:rsidR="00763AC9">
          <w:rPr>
            <w:rFonts w:ascii="Times New Roman" w:hAnsi="Times New Roman" w:cs="Times New Roman"/>
            <w:color w:val="000000" w:themeColor="text1"/>
            <w:sz w:val="24"/>
            <w:szCs w:val="24"/>
          </w:rPr>
          <w:t>with the</w:t>
        </w:r>
      </w:ins>
      <w:ins w:id="311" w:author="William Gough" w:date="2021-03-10T16:19:00Z">
        <w:r w:rsidR="00763AC9">
          <w:rPr>
            <w:rFonts w:ascii="Times New Roman" w:hAnsi="Times New Roman" w:cs="Times New Roman"/>
            <w:color w:val="000000" w:themeColor="text1"/>
            <w:sz w:val="24"/>
            <w:szCs w:val="24"/>
          </w:rPr>
          <w:t xml:space="preserve"> </w:t>
        </w:r>
      </w:ins>
      <w:ins w:id="312" w:author="William Gough" w:date="2021-03-10T16:13:00Z">
        <w:r w:rsidR="00763AC9">
          <w:rPr>
            <w:rFonts w:ascii="Times New Roman" w:hAnsi="Times New Roman" w:cs="Times New Roman"/>
            <w:color w:val="000000" w:themeColor="text1"/>
            <w:sz w:val="24"/>
            <w:szCs w:val="24"/>
          </w:rPr>
          <w:t>humpback</w:t>
        </w:r>
      </w:ins>
      <w:ins w:id="313" w:author="William Gough" w:date="2021-03-10T16:20:00Z">
        <w:r w:rsidR="00763AC9">
          <w:rPr>
            <w:rFonts w:ascii="Times New Roman" w:hAnsi="Times New Roman" w:cs="Times New Roman"/>
            <w:color w:val="000000" w:themeColor="text1"/>
            <w:sz w:val="24"/>
            <w:szCs w:val="24"/>
          </w:rPr>
          <w:t xml:space="preserve"> </w:t>
        </w:r>
      </w:ins>
      <w:ins w:id="314" w:author="William Gough" w:date="2021-03-10T16:22:00Z">
        <w:r w:rsidR="00763AC9">
          <w:rPr>
            <w:rFonts w:ascii="Times New Roman" w:hAnsi="Times New Roman" w:cs="Times New Roman"/>
            <w:color w:val="000000" w:themeColor="text1"/>
            <w:sz w:val="24"/>
            <w:szCs w:val="24"/>
          </w:rPr>
          <w:t xml:space="preserve">and sei </w:t>
        </w:r>
      </w:ins>
      <w:ins w:id="315" w:author="William Gough" w:date="2021-03-10T16:20:00Z">
        <w:r w:rsidR="00763AC9">
          <w:rPr>
            <w:rFonts w:ascii="Times New Roman" w:hAnsi="Times New Roman" w:cs="Times New Roman"/>
            <w:color w:val="000000" w:themeColor="text1"/>
            <w:sz w:val="24"/>
            <w:szCs w:val="24"/>
          </w:rPr>
          <w:t>whales</w:t>
        </w:r>
      </w:ins>
      <w:ins w:id="316" w:author="William Gough" w:date="2021-03-10T16:13:00Z">
        <w:r w:rsidR="00763AC9">
          <w:rPr>
            <w:rFonts w:ascii="Times New Roman" w:hAnsi="Times New Roman" w:cs="Times New Roman"/>
            <w:color w:val="000000" w:themeColor="text1"/>
            <w:sz w:val="24"/>
            <w:szCs w:val="24"/>
          </w:rPr>
          <w:t xml:space="preserve"> having</w:t>
        </w:r>
      </w:ins>
      <w:ins w:id="317" w:author="William Gough" w:date="2021-03-10T16:20:00Z">
        <w:r w:rsidR="00763AC9">
          <w:rPr>
            <w:rFonts w:ascii="Times New Roman" w:hAnsi="Times New Roman" w:cs="Times New Roman"/>
            <w:color w:val="000000" w:themeColor="text1"/>
            <w:sz w:val="24"/>
            <w:szCs w:val="24"/>
          </w:rPr>
          <w:t xml:space="preserve"> </w:t>
        </w:r>
      </w:ins>
      <w:ins w:id="318" w:author="William Gough" w:date="2021-03-10T16:13:00Z">
        <w:r w:rsidR="00763AC9">
          <w:rPr>
            <w:rFonts w:ascii="Times New Roman" w:hAnsi="Times New Roman" w:cs="Times New Roman"/>
            <w:color w:val="000000" w:themeColor="text1"/>
            <w:sz w:val="24"/>
            <w:szCs w:val="24"/>
          </w:rPr>
          <w:t>sl</w:t>
        </w:r>
      </w:ins>
      <w:ins w:id="319" w:author="William Gough" w:date="2021-03-10T16:16:00Z">
        <w:r w:rsidR="00763AC9">
          <w:rPr>
            <w:rFonts w:ascii="Times New Roman" w:hAnsi="Times New Roman" w:cs="Times New Roman"/>
            <w:color w:val="000000" w:themeColor="text1"/>
            <w:sz w:val="24"/>
            <w:szCs w:val="24"/>
          </w:rPr>
          <w:t>ightly higher value</w:t>
        </w:r>
      </w:ins>
      <w:ins w:id="320" w:author="William Gough" w:date="2021-03-10T16:20:00Z">
        <w:r w:rsidR="00763AC9">
          <w:rPr>
            <w:rFonts w:ascii="Times New Roman" w:hAnsi="Times New Roman" w:cs="Times New Roman"/>
            <w:color w:val="000000" w:themeColor="text1"/>
            <w:sz w:val="24"/>
            <w:szCs w:val="24"/>
          </w:rPr>
          <w:t>s</w:t>
        </w:r>
      </w:ins>
      <w:ins w:id="321" w:author="William Gough" w:date="2021-03-10T16:16:00Z">
        <w:r w:rsidR="00763AC9">
          <w:rPr>
            <w:rFonts w:ascii="Times New Roman" w:hAnsi="Times New Roman" w:cs="Times New Roman"/>
            <w:color w:val="000000" w:themeColor="text1"/>
            <w:sz w:val="24"/>
            <w:szCs w:val="24"/>
          </w:rPr>
          <w:t xml:space="preserve"> (</w:t>
        </w:r>
      </w:ins>
      <w:ins w:id="322" w:author="William Gough" w:date="2021-03-10T16:20:00Z">
        <w:r w:rsidR="00763AC9">
          <w:rPr>
            <w:rFonts w:ascii="Times New Roman" w:hAnsi="Times New Roman" w:cs="Times New Roman"/>
            <w:color w:val="000000" w:themeColor="text1"/>
            <w:sz w:val="24"/>
            <w:szCs w:val="24"/>
          </w:rPr>
          <w:t xml:space="preserve">humpback: </w:t>
        </w:r>
      </w:ins>
      <w:ins w:id="323" w:author="William Gough" w:date="2021-03-10T16:16:00Z">
        <w:r w:rsidR="00763AC9">
          <w:rPr>
            <w:rFonts w:ascii="Times New Roman" w:hAnsi="Times New Roman" w:cs="Times New Roman"/>
            <w:color w:val="000000" w:themeColor="text1"/>
            <w:sz w:val="24"/>
            <w:szCs w:val="24"/>
          </w:rPr>
          <w:t>0.08</w:t>
        </w:r>
      </w:ins>
      <w:ins w:id="324" w:author="William Gough" w:date="2021-03-10T16:17:00Z">
        <w:r w:rsidR="00763AC9">
          <w:rPr>
            <w:rFonts w:ascii="Times New Roman" w:hAnsi="Times New Roman" w:cs="Times New Roman"/>
            <w:color w:val="000000" w:themeColor="text1"/>
            <w:sz w:val="24"/>
            <w:szCs w:val="24"/>
          </w:rPr>
          <w:t xml:space="preserve">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ins>
      <w:ins w:id="325" w:author="William Gough" w:date="2021-03-10T16:22:00Z">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ins>
      <w:ins w:id="326" w:author="William Gough" w:date="2021-03-10T16:23:00Z">
        <w:r w:rsidR="00763AC9">
          <w:rPr>
            <w:rFonts w:ascii="Times New Roman" w:hAnsi="Times New Roman" w:cs="Times New Roman"/>
            <w:color w:val="000000" w:themeColor="text1"/>
            <w:sz w:val="24"/>
            <w:szCs w:val="24"/>
          </w:rPr>
          <w:t>)</w:t>
        </w:r>
      </w:ins>
      <w:ins w:id="327" w:author="William Gough" w:date="2021-03-10T16:17:00Z">
        <w:r w:rsidR="00763AC9">
          <w:rPr>
            <w:rFonts w:ascii="Times New Roman" w:hAnsi="Times New Roman" w:cs="Times New Roman"/>
            <w:sz w:val="24"/>
            <w:szCs w:val="24"/>
          </w:rPr>
          <w:t xml:space="preserve"> than the Antarctic minke </w:t>
        </w:r>
      </w:ins>
      <w:ins w:id="328" w:author="William Gough" w:date="2021-03-10T16:21:00Z">
        <w:r w:rsidR="00763AC9">
          <w:rPr>
            <w:rFonts w:ascii="Times New Roman" w:hAnsi="Times New Roman" w:cs="Times New Roman"/>
            <w:sz w:val="24"/>
            <w:szCs w:val="24"/>
          </w:rPr>
          <w:t xml:space="preserve">whale </w:t>
        </w:r>
      </w:ins>
      <w:ins w:id="329" w:author="William Gough" w:date="2021-03-10T16:17:00Z">
        <w:r w:rsidR="00763AC9">
          <w:rPr>
            <w:rFonts w:ascii="Times New Roman" w:hAnsi="Times New Roman" w:cs="Times New Roman"/>
            <w:sz w:val="24"/>
            <w:szCs w:val="24"/>
          </w:rPr>
          <w:t xml:space="preserve">(0.06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ins>
      <w:ins w:id="330" w:author="William Gough" w:date="2021-03-10T16:18:00Z">
        <w:r w:rsidR="00763AC9">
          <w:rPr>
            <w:rFonts w:ascii="Times New Roman" w:hAnsi="Times New Roman" w:cs="Times New Roman"/>
            <w:sz w:val="24"/>
            <w:szCs w:val="24"/>
          </w:rPr>
          <w:t xml:space="preserve">), and </w:t>
        </w:r>
      </w:ins>
      <w:ins w:id="331" w:author="William Gough" w:date="2021-03-10T16:23:00Z">
        <w:r w:rsidR="00763AC9">
          <w:rPr>
            <w:rFonts w:ascii="Times New Roman" w:hAnsi="Times New Roman" w:cs="Times New Roman"/>
            <w:sz w:val="24"/>
            <w:szCs w:val="24"/>
          </w:rPr>
          <w:t xml:space="preserve">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w:t>
        </w:r>
      </w:ins>
      <w:ins w:id="332" w:author="William Gough" w:date="2021-03-10T16:24:00Z">
        <w:r w:rsidR="0059361E">
          <w:rPr>
            <w:rFonts w:ascii="Times New Roman" w:hAnsi="Times New Roman" w:cs="Times New Roman"/>
            <w:sz w:val="24"/>
            <w:szCs w:val="24"/>
          </w:rPr>
          <w:t xml:space="preserve">). </w:t>
        </w:r>
      </w:ins>
      <w:ins w:id="333" w:author="William Gough" w:date="2021-03-10T16:25:00Z">
        <w:r w:rsidR="0059361E">
          <w:rPr>
            <w:rFonts w:ascii="Times New Roman" w:hAnsi="Times New Roman" w:cs="Times New Roman"/>
            <w:sz w:val="24"/>
            <w:szCs w:val="24"/>
          </w:rPr>
          <w:t xml:space="preserve">For lunge-associated swimming, the </w:t>
        </w:r>
      </w:ins>
      <w:ins w:id="334" w:author="William Gough" w:date="2021-03-10T16:38:00Z">
        <w:r w:rsidR="00602FF4">
          <w:rPr>
            <w:rFonts w:ascii="Times New Roman" w:hAnsi="Times New Roman" w:cs="Times New Roman"/>
            <w:sz w:val="24"/>
            <w:szCs w:val="24"/>
          </w:rPr>
          <w:t>Bryde’s and humpback</w:t>
        </w:r>
      </w:ins>
      <w:ins w:id="335" w:author="William Gough" w:date="2021-03-10T16:26:00Z">
        <w:r w:rsidR="0059361E">
          <w:rPr>
            <w:rFonts w:ascii="Times New Roman" w:hAnsi="Times New Roman" w:cs="Times New Roman"/>
            <w:sz w:val="24"/>
            <w:szCs w:val="24"/>
          </w:rPr>
          <w:t xml:space="preserve"> whales had the second </w:t>
        </w:r>
      </w:ins>
      <w:ins w:id="336" w:author="William Gough" w:date="2021-03-10T16:31:00Z">
        <w:r w:rsidR="0059361E">
          <w:rPr>
            <w:rFonts w:ascii="Times New Roman" w:hAnsi="Times New Roman" w:cs="Times New Roman"/>
            <w:sz w:val="24"/>
            <w:szCs w:val="24"/>
          </w:rPr>
          <w:t>and</w:t>
        </w:r>
      </w:ins>
      <w:ins w:id="337" w:author="William Gough" w:date="2021-03-10T16:26:00Z">
        <w:r w:rsidR="0059361E">
          <w:rPr>
            <w:rFonts w:ascii="Times New Roman" w:hAnsi="Times New Roman" w:cs="Times New Roman"/>
            <w:sz w:val="24"/>
            <w:szCs w:val="24"/>
          </w:rPr>
          <w:t xml:space="preserve"> </w:t>
        </w:r>
      </w:ins>
      <w:ins w:id="338" w:author="William Gough" w:date="2021-03-10T16:31:00Z">
        <w:r w:rsidR="0059361E">
          <w:rPr>
            <w:rFonts w:ascii="Times New Roman" w:hAnsi="Times New Roman" w:cs="Times New Roman"/>
            <w:sz w:val="24"/>
            <w:szCs w:val="24"/>
          </w:rPr>
          <w:t xml:space="preserve">third highest </w:t>
        </w:r>
      </w:ins>
      <w:ins w:id="339" w:author="William Gough" w:date="2021-03-10T16:32:00Z">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ins>
      <w:ins w:id="340" w:author="William Gough" w:date="2021-03-10T16:38:00Z">
        <w:r w:rsidR="00602FF4">
          <w:rPr>
            <w:rFonts w:ascii="Times New Roman" w:hAnsi="Times New Roman" w:cs="Times New Roman"/>
            <w:color w:val="000000" w:themeColor="text1"/>
            <w:sz w:val="24"/>
            <w:szCs w:val="24"/>
          </w:rPr>
          <w:t>values</w:t>
        </w:r>
      </w:ins>
      <w:ins w:id="341" w:author="William Gough" w:date="2021-03-10T16:32:00Z">
        <w:r w:rsidR="0059361E">
          <w:rPr>
            <w:rFonts w:ascii="Times New Roman" w:hAnsi="Times New Roman" w:cs="Times New Roman"/>
            <w:color w:val="000000" w:themeColor="text1"/>
            <w:sz w:val="24"/>
            <w:szCs w:val="24"/>
          </w:rPr>
          <w:t xml:space="preserve"> </w:t>
        </w:r>
      </w:ins>
      <w:ins w:id="342" w:author="William Gough" w:date="2021-03-10T16:38:00Z">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ins>
      <w:ins w:id="343" w:author="William Gough" w:date="2021-03-10T16:39:00Z">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w:t>
        </w:r>
      </w:ins>
      <w:ins w:id="344" w:author="William Gough" w:date="2021-03-10T16:38:00Z">
        <w:r w:rsidR="00602FF4">
          <w:rPr>
            <w:rFonts w:ascii="Times New Roman" w:hAnsi="Times New Roman" w:cs="Times New Roman"/>
            <w:color w:val="000000" w:themeColor="text1"/>
            <w:sz w:val="24"/>
            <w:szCs w:val="24"/>
          </w:rPr>
          <w:t xml:space="preserve"> </w:t>
        </w:r>
      </w:ins>
      <w:ins w:id="345" w:author="William Gough" w:date="2021-03-10T16:34:00Z">
        <w:r w:rsidR="00602FF4">
          <w:rPr>
            <w:rFonts w:ascii="Times New Roman" w:hAnsi="Times New Roman" w:cs="Times New Roman"/>
            <w:sz w:val="24"/>
            <w:szCs w:val="24"/>
          </w:rPr>
          <w:t xml:space="preserve">but a flipped order for the </w:t>
        </w:r>
        <w:r w:rsidR="00602FF4">
          <w:rPr>
            <w:rFonts w:ascii="Times New Roman" w:hAnsi="Times New Roman" w:cs="Times New Roman"/>
            <w:sz w:val="24"/>
            <w:szCs w:val="24"/>
          </w:rPr>
          <w:lastRenderedPageBreak/>
          <w:t xml:space="preserve">percentages </w:t>
        </w:r>
      </w:ins>
      <w:ins w:id="346" w:author="William Gough" w:date="2021-03-10T16:38:00Z">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w:t>
        </w:r>
      </w:ins>
      <w:ins w:id="347" w:author="William Gough" w:date="2021-03-10T16:39:00Z">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ins>
      <w:ins w:id="348" w:author="William Gough" w:date="2021-03-10T16:38:00Z">
        <w:r w:rsidR="00602FF4">
          <w:rPr>
            <w:rFonts w:ascii="Times New Roman" w:hAnsi="Times New Roman" w:cs="Times New Roman"/>
            <w:sz w:val="24"/>
            <w:szCs w:val="24"/>
          </w:rPr>
          <w:t>)</w:t>
        </w:r>
      </w:ins>
      <w:ins w:id="349" w:author="William Gough" w:date="2021-03-10T16:35:00Z">
        <w:r w:rsidR="00602FF4">
          <w:rPr>
            <w:rFonts w:ascii="Times New Roman" w:hAnsi="Times New Roman" w:cs="Times New Roman"/>
            <w:sz w:val="24"/>
            <w:szCs w:val="24"/>
          </w:rPr>
          <w:t xml:space="preserve">, the fin whale had the fourth largest </w:t>
        </w:r>
      </w:ins>
      <w:ins w:id="350" w:author="William Gough" w:date="2021-03-10T16:36:00Z">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w:t>
        </w:r>
      </w:ins>
      <w:ins w:id="351" w:author="William Gough" w:date="2021-03-10T16:37:00Z">
        <w:r w:rsidR="00602FF4">
          <w:rPr>
            <w:rFonts w:ascii="Times New Roman" w:hAnsi="Times New Roman" w:cs="Times New Roman"/>
            <w:color w:val="000000" w:themeColor="text1"/>
            <w:sz w:val="24"/>
            <w:szCs w:val="24"/>
          </w:rPr>
          <w:t>value and a percentage</w:t>
        </w:r>
      </w:ins>
      <w:ins w:id="352" w:author="William Gough" w:date="2021-03-10T16:36:00Z">
        <w:r w:rsidR="00602FF4">
          <w:rPr>
            <w:rFonts w:ascii="Times New Roman" w:hAnsi="Times New Roman" w:cs="Times New Roman"/>
            <w:color w:val="000000" w:themeColor="text1"/>
            <w:sz w:val="24"/>
            <w:szCs w:val="24"/>
          </w:rPr>
          <w:t xml:space="preserve"> (</w:t>
        </w:r>
      </w:ins>
      <w:ins w:id="353" w:author="William Gough" w:date="2021-03-10T16:37:00Z">
        <w:r w:rsidR="00602FF4">
          <w:rPr>
            <w:rFonts w:ascii="Times New Roman" w:hAnsi="Times New Roman" w:cs="Times New Roman"/>
            <w:color w:val="000000" w:themeColor="text1"/>
            <w:sz w:val="24"/>
            <w:szCs w:val="24"/>
          </w:rPr>
          <w:t xml:space="preserve">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ins>
      <w:ins w:id="354" w:author="William Gough" w:date="2021-03-10T16:38:00Z">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w:t>
        </w:r>
      </w:ins>
      <w:ins w:id="355" w:author="William Gough" w:date="2021-03-10T16:39:00Z">
        <w:r w:rsidR="00602FF4">
          <w:rPr>
            <w:rFonts w:ascii="Times New Roman" w:hAnsi="Times New Roman" w:cs="Times New Roman"/>
            <w:sz w:val="24"/>
            <w:szCs w:val="24"/>
          </w:rPr>
          <w:t xml:space="preserve">, and the Antarctic minke </w:t>
        </w:r>
      </w:ins>
      <w:ins w:id="356" w:author="William Gough" w:date="2021-03-10T16:42:00Z">
        <w:r w:rsidR="00602FF4">
          <w:rPr>
            <w:rFonts w:ascii="Times New Roman" w:hAnsi="Times New Roman" w:cs="Times New Roman"/>
            <w:sz w:val="24"/>
            <w:szCs w:val="24"/>
          </w:rPr>
          <w:t xml:space="preserve">and sei whales had </w:t>
        </w:r>
      </w:ins>
      <w:ins w:id="357" w:author="William Gough" w:date="2021-03-10T16:43:00Z">
        <w:r w:rsidR="00F80552">
          <w:rPr>
            <w:rFonts w:ascii="Times New Roman" w:hAnsi="Times New Roman" w:cs="Times New Roman"/>
            <w:sz w:val="24"/>
            <w:szCs w:val="24"/>
          </w:rPr>
          <w:t>very similar</w:t>
        </w:r>
      </w:ins>
      <w:ins w:id="358" w:author="William Gough" w:date="2021-03-10T16:42:00Z">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ins>
      <w:ins w:id="359" w:author="William Gough" w:date="2021-03-10T16:44:00Z">
        <w:r w:rsidR="00F80552">
          <w:rPr>
            <w:rFonts w:ascii="Times New Roman" w:hAnsi="Times New Roman" w:cs="Times New Roman"/>
            <w:color w:val="000000" w:themeColor="text1"/>
            <w:sz w:val="24"/>
            <w:szCs w:val="24"/>
          </w:rPr>
          <w:t xml:space="preserve">Antarctic minke: 0.36 </w:t>
        </w:r>
      </w:ins>
      <w:ins w:id="360" w:author="William Gough" w:date="2021-03-10T16:43:00Z">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ins>
      <w:ins w:id="361" w:author="William Gough" w:date="2021-03-10T16:44:00Z">
        <w:r w:rsidR="00F80552">
          <w:rPr>
            <w:rFonts w:ascii="Times New Roman" w:hAnsi="Times New Roman" w:cs="Times New Roman"/>
            <w:color w:val="000000" w:themeColor="text1"/>
            <w:sz w:val="24"/>
            <w:szCs w:val="24"/>
          </w:rPr>
          <w:t>068</w:t>
        </w:r>
      </w:ins>
      <w:ins w:id="362" w:author="William Gough" w:date="2021-03-10T16:43:00Z">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sei</w:t>
        </w:r>
      </w:ins>
      <w:ins w:id="363" w:author="William Gough" w:date="2021-03-10T16:44:00Z">
        <w:r w:rsidR="00F80552">
          <w:rPr>
            <w:rFonts w:ascii="Times New Roman" w:hAnsi="Times New Roman" w:cs="Times New Roman"/>
            <w:sz w:val="24"/>
            <w:szCs w:val="24"/>
          </w:rPr>
          <w:t xml:space="preserve">: 0.37 </w:t>
        </w:r>
      </w:ins>
      <w:ins w:id="364" w:author="William Gough" w:date="2021-03-10T16:43:00Z">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ins>
      <w:ins w:id="365" w:author="William Gough" w:date="2021-03-10T16:44:00Z">
        <w:r w:rsidR="00F80552">
          <w:rPr>
            <w:rFonts w:ascii="Times New Roman" w:hAnsi="Times New Roman" w:cs="Times New Roman"/>
            <w:sz w:val="24"/>
            <w:szCs w:val="24"/>
          </w:rPr>
          <w:t xml:space="preserve"> with the Antarctic minke </w:t>
        </w:r>
      </w:ins>
      <w:ins w:id="366" w:author="William Gough" w:date="2021-03-10T16:46:00Z">
        <w:r w:rsidR="00F80552">
          <w:rPr>
            <w:rFonts w:ascii="Times New Roman" w:hAnsi="Times New Roman" w:cs="Times New Roman"/>
            <w:sz w:val="24"/>
            <w:szCs w:val="24"/>
          </w:rPr>
          <w:t xml:space="preserve">whale </w:t>
        </w:r>
      </w:ins>
      <w:ins w:id="367" w:author="William Gough" w:date="2021-03-10T16:44:00Z">
        <w:r w:rsidR="00F80552">
          <w:rPr>
            <w:rFonts w:ascii="Times New Roman" w:hAnsi="Times New Roman" w:cs="Times New Roman"/>
            <w:sz w:val="24"/>
            <w:szCs w:val="24"/>
          </w:rPr>
          <w:t xml:space="preserve">having a higher percentage </w:t>
        </w:r>
      </w:ins>
      <w:ins w:id="368" w:author="William Gough" w:date="2021-03-10T16:45:00Z">
        <w:r w:rsidR="00F80552">
          <w:rPr>
            <w:rFonts w:ascii="Times New Roman" w:hAnsi="Times New Roman" w:cs="Times New Roman"/>
            <w:sz w:val="24"/>
            <w:szCs w:val="24"/>
          </w:rPr>
          <w:t xml:space="preserve">(19.80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w:t>
        </w:r>
      </w:ins>
      <w:ins w:id="369" w:author="William Gough" w:date="2021-03-10T16:46:00Z">
        <w:r w:rsidR="00F80552">
          <w:rPr>
            <w:rFonts w:ascii="Times New Roman" w:hAnsi="Times New Roman" w:cs="Times New Roman"/>
            <w:sz w:val="24"/>
            <w:szCs w:val="24"/>
          </w:rPr>
          <w:t>17.33 %).</w:t>
        </w:r>
      </w:ins>
    </w:p>
    <w:p w14:paraId="11CF9CBE" w14:textId="33118D6F" w:rsidR="00E46A1C" w:rsidRPr="00843DC4" w:rsidRDefault="00763AC9" w:rsidP="00843DC4">
      <w:pPr>
        <w:spacing w:line="480" w:lineRule="auto"/>
        <w:ind w:firstLine="720"/>
        <w:rPr>
          <w:rFonts w:ascii="Times New Roman" w:hAnsi="Times New Roman" w:cs="Times New Roman"/>
          <w:sz w:val="24"/>
          <w:szCs w:val="24"/>
        </w:rPr>
      </w:pPr>
      <w:ins w:id="370" w:author="William Gough" w:date="2021-03-10T16:16:00Z">
        <w:r>
          <w:rPr>
            <w:rFonts w:ascii="Times New Roman" w:hAnsi="Times New Roman" w:cs="Times New Roman"/>
            <w:color w:val="000000" w:themeColor="text1"/>
            <w:sz w:val="24"/>
            <w:szCs w:val="24"/>
          </w:rPr>
          <w:t xml:space="preserve"> </w:t>
        </w:r>
      </w:ins>
      <w:ins w:id="371" w:author="William Gough" w:date="2021-03-10T14:22:00Z">
        <w:r w:rsidR="00AB5626">
          <w:rPr>
            <w:rFonts w:ascii="Times New Roman" w:hAnsi="Times New Roman" w:cs="Times New Roman"/>
            <w:color w:val="000000" w:themeColor="text1"/>
            <w:sz w:val="24"/>
            <w:szCs w:val="24"/>
          </w:rPr>
          <w:t xml:space="preserve"> </w:t>
        </w:r>
      </w:ins>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1.</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2.</w:t>
      </w:r>
    </w:p>
    <w:p w14:paraId="64BCD619" w14:textId="77777777" w:rsidR="001C4A2F" w:rsidRPr="00843DC4" w:rsidRDefault="001C4A2F" w:rsidP="00843DC4">
      <w:pPr>
        <w:spacing w:line="480" w:lineRule="auto"/>
        <w:ind w:firstLine="720"/>
        <w:rPr>
          <w:rFonts w:ascii="Times New Roman" w:eastAsia="Roboto" w:hAnsi="Times New Roman" w:cs="Times New Roman"/>
          <w:color w:val="000000" w:themeColor="text1"/>
          <w:sz w:val="24"/>
          <w:szCs w:val="24"/>
        </w:rPr>
      </w:pPr>
    </w:p>
    <w:p w14:paraId="3B6E7C50" w14:textId="77777777" w:rsidR="001C4A2F" w:rsidRPr="00843DC4" w:rsidRDefault="00872169"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18A3CCE0" w14:textId="69B1230E" w:rsidR="00675018" w:rsidRPr="00843DC4" w:rsidRDefault="00675018" w:rsidP="00843DC4">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whales), the humpback whale had the lowest mean mass-specific thrust power 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ins w:id="372" w:author="William Gough" w:date="2021-03-10T12:41:00Z">
        <w:r w:rsidR="00D75F00">
          <w:rPr>
            <w:rFonts w:ascii="Times New Roman" w:hAnsi="Times New Roman" w:cs="Times New Roman"/>
            <w:sz w:val="24"/>
            <w:szCs w:val="24"/>
          </w:rPr>
          <w:t>7</w:t>
        </w:r>
      </w:ins>
      <w:del w:id="373" w:author="William Gough" w:date="2021-03-10T12:41:00Z">
        <w:r w:rsidRPr="00843DC4" w:rsidDel="00D75F00">
          <w:rPr>
            <w:rFonts w:ascii="Times New Roman" w:hAnsi="Times New Roman" w:cs="Times New Roman"/>
            <w:sz w:val="24"/>
            <w:szCs w:val="24"/>
          </w:rPr>
          <w:delText>5</w:delText>
        </w:r>
      </w:del>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ryde’s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sei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5EF76F9C" w14:textId="5204DC66" w:rsidR="003E2E86" w:rsidRPr="00843DC4" w:rsidRDefault="00FE3BDF" w:rsidP="00843DC4">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w:t>
      </w:r>
      <w:ins w:id="374" w:author="William Gough" w:date="2021-03-10T12:44:00Z">
        <w:r w:rsidR="00D75F00">
          <w:rPr>
            <w:rFonts w:ascii="Times New Roman" w:eastAsia="Times New Roman" w:hAnsi="Times New Roman" w:cs="Times New Roman"/>
            <w:sz w:val="24"/>
            <w:szCs w:val="24"/>
            <w:lang w:val="en-US"/>
          </w:rPr>
          <w:t>44</w:t>
        </w:r>
      </w:ins>
      <w:del w:id="375" w:author="William Gough" w:date="2021-03-10T12:44:00Z">
        <w:r w:rsidR="00E23368" w:rsidRPr="00843DC4" w:rsidDel="00D75F00">
          <w:rPr>
            <w:rFonts w:ascii="Times New Roman" w:eastAsia="Times New Roman" w:hAnsi="Times New Roman" w:cs="Times New Roman"/>
            <w:sz w:val="24"/>
            <w:szCs w:val="24"/>
            <w:lang w:val="en-US"/>
          </w:rPr>
          <w:delText>31</w:delText>
        </w:r>
      </w:del>
      <w:r w:rsidR="00E23368" w:rsidRPr="00843DC4">
        <w:rPr>
          <w:rFonts w:ascii="Times New Roman" w:eastAsia="Times New Roman" w:hAnsi="Times New Roman" w:cs="Times New Roman"/>
          <w:sz w:val="24"/>
          <w:szCs w:val="24"/>
          <w:lang w:val="en-US"/>
        </w:rPr>
        <w:t>x – 2.7</w:t>
      </w:r>
      <w:ins w:id="376" w:author="William Gough" w:date="2021-03-10T12:44:00Z">
        <w:r w:rsidR="00D75F00">
          <w:rPr>
            <w:rFonts w:ascii="Times New Roman" w:eastAsia="Times New Roman" w:hAnsi="Times New Roman" w:cs="Times New Roman"/>
            <w:sz w:val="24"/>
            <w:szCs w:val="24"/>
            <w:lang w:val="en-US"/>
          </w:rPr>
          <w:t>98</w:t>
        </w:r>
      </w:ins>
      <w:del w:id="377" w:author="William Gough" w:date="2021-03-10T12:44:00Z">
        <w:r w:rsidR="00E23368" w:rsidRPr="00843DC4" w:rsidDel="00D75F00">
          <w:rPr>
            <w:rFonts w:ascii="Times New Roman" w:eastAsia="Times New Roman" w:hAnsi="Times New Roman" w:cs="Times New Roman"/>
            <w:sz w:val="24"/>
            <w:szCs w:val="24"/>
            <w:lang w:val="en-US"/>
          </w:rPr>
          <w:delText>64</w:delText>
        </w:r>
      </w:del>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ins w:id="378" w:author="William Gough" w:date="2021-03-10T12:44:00Z">
        <w:r w:rsidR="00D75F00">
          <w:rPr>
            <w:rFonts w:ascii="Times New Roman" w:eastAsia="Times New Roman" w:hAnsi="Times New Roman" w:cs="Times New Roman"/>
            <w:sz w:val="24"/>
            <w:szCs w:val="24"/>
            <w:lang w:val="en-US"/>
          </w:rPr>
          <w:t>38</w:t>
        </w:r>
      </w:ins>
      <w:del w:id="379" w:author="William Gough" w:date="2021-03-10T12:44:00Z">
        <w:r w:rsidR="00E23368" w:rsidRPr="00843DC4" w:rsidDel="00D75F00">
          <w:rPr>
            <w:rFonts w:ascii="Times New Roman" w:eastAsia="Times New Roman" w:hAnsi="Times New Roman" w:cs="Times New Roman"/>
            <w:sz w:val="24"/>
            <w:szCs w:val="24"/>
            <w:lang w:val="en-US"/>
          </w:rPr>
          <w:delText>40</w:delText>
        </w:r>
      </w:del>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w:t>
      </w:r>
      <w:ins w:id="380" w:author="William Gough" w:date="2021-03-10T12:44:00Z">
        <w:r w:rsidR="00D75F00">
          <w:rPr>
            <w:rFonts w:ascii="Times New Roman" w:eastAsia="Times New Roman" w:hAnsi="Times New Roman" w:cs="Times New Roman"/>
            <w:sz w:val="24"/>
            <w:szCs w:val="24"/>
            <w:lang w:val="en-US"/>
          </w:rPr>
          <w:t>6</w:t>
        </w:r>
      </w:ins>
      <w:del w:id="381" w:author="William Gough" w:date="2021-03-10T12:44:00Z">
        <w:r w:rsidR="00E23368" w:rsidRPr="00843DC4" w:rsidDel="00D75F00">
          <w:rPr>
            <w:rFonts w:ascii="Times New Roman" w:eastAsia="Times New Roman" w:hAnsi="Times New Roman" w:cs="Times New Roman"/>
            <w:sz w:val="24"/>
            <w:szCs w:val="24"/>
            <w:lang w:val="en-US"/>
          </w:rPr>
          <w:delText>0</w:delText>
        </w:r>
      </w:del>
      <w:r w:rsidR="00E23368" w:rsidRPr="00843DC4">
        <w:rPr>
          <w:rFonts w:ascii="Times New Roman" w:eastAsia="Times New Roman" w:hAnsi="Times New Roman" w:cs="Times New Roman"/>
          <w:sz w:val="24"/>
          <w:szCs w:val="24"/>
          <w:lang w:val="en-US"/>
        </w:rPr>
        <w:t>x – 2.1</w:t>
      </w:r>
      <w:ins w:id="382" w:author="William Gough" w:date="2021-03-10T12:44:00Z">
        <w:r w:rsidR="00D75F00">
          <w:rPr>
            <w:rFonts w:ascii="Times New Roman" w:eastAsia="Times New Roman" w:hAnsi="Times New Roman" w:cs="Times New Roman"/>
            <w:sz w:val="24"/>
            <w:szCs w:val="24"/>
            <w:lang w:val="en-US"/>
          </w:rPr>
          <w:t>51</w:t>
        </w:r>
      </w:ins>
      <w:del w:id="383" w:author="William Gough" w:date="2021-03-10T12:44:00Z">
        <w:r w:rsidR="00E23368" w:rsidRPr="00843DC4" w:rsidDel="00D75F00">
          <w:rPr>
            <w:rFonts w:ascii="Times New Roman" w:eastAsia="Times New Roman" w:hAnsi="Times New Roman" w:cs="Times New Roman"/>
            <w:sz w:val="24"/>
            <w:szCs w:val="24"/>
            <w:lang w:val="en-US"/>
          </w:rPr>
          <w:delText>38</w:delText>
        </w:r>
      </w:del>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ins w:id="384" w:author="William Gough" w:date="2021-03-10T12:44:00Z">
        <w:r w:rsidR="00D75F00">
          <w:rPr>
            <w:rFonts w:ascii="Times New Roman" w:eastAsia="Times New Roman" w:hAnsi="Times New Roman" w:cs="Times New Roman"/>
            <w:sz w:val="24"/>
            <w:szCs w:val="24"/>
            <w:lang w:val="en-US"/>
          </w:rPr>
          <w:t>622</w:t>
        </w:r>
      </w:ins>
      <w:del w:id="385" w:author="William Gough" w:date="2021-03-10T12:44:00Z">
        <w:r w:rsidR="00E23368" w:rsidRPr="00843DC4" w:rsidDel="00D75F00">
          <w:rPr>
            <w:rFonts w:ascii="Times New Roman" w:eastAsia="Times New Roman" w:hAnsi="Times New Roman" w:cs="Times New Roman"/>
            <w:sz w:val="24"/>
            <w:szCs w:val="24"/>
            <w:lang w:val="en-US"/>
          </w:rPr>
          <w:delText>594</w:delText>
        </w:r>
      </w:del>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ins w:id="386" w:author="William Gough" w:date="2021-03-10T12:44:00Z">
        <w:r w:rsidR="00D75F00">
          <w:rPr>
            <w:rFonts w:ascii="Times New Roman" w:eastAsia="Times New Roman" w:hAnsi="Times New Roman" w:cs="Times New Roman"/>
            <w:sz w:val="24"/>
            <w:szCs w:val="24"/>
            <w:lang w:val="en-US"/>
          </w:rPr>
          <w:t>4</w:t>
        </w:r>
      </w:ins>
      <w:del w:id="387" w:author="William Gough" w:date="2021-03-10T12:44:00Z">
        <w:r w:rsidR="00E23368" w:rsidRPr="00843DC4" w:rsidDel="00D75F00">
          <w:rPr>
            <w:rFonts w:ascii="Times New Roman" w:eastAsia="Times New Roman" w:hAnsi="Times New Roman" w:cs="Times New Roman"/>
            <w:sz w:val="24"/>
            <w:szCs w:val="24"/>
            <w:lang w:val="en-US"/>
          </w:rPr>
          <w:delText>3</w:delText>
        </w:r>
      </w:del>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w:t>
      </w:r>
      <w:ins w:id="388" w:author="William Gough" w:date="2021-03-10T12:45:00Z">
        <w:r w:rsidR="00D75F00">
          <w:rPr>
            <w:rFonts w:ascii="Times New Roman" w:eastAsia="Times New Roman" w:hAnsi="Times New Roman" w:cs="Times New Roman"/>
            <w:sz w:val="24"/>
            <w:szCs w:val="24"/>
            <w:lang w:val="en-US"/>
          </w:rPr>
          <w:t>706</w:t>
        </w:r>
      </w:ins>
      <w:del w:id="389" w:author="William Gough" w:date="2021-03-10T12:45:00Z">
        <w:r w:rsidR="00E23368" w:rsidRPr="00843DC4" w:rsidDel="00D75F00">
          <w:rPr>
            <w:rFonts w:ascii="Times New Roman" w:eastAsia="Times New Roman" w:hAnsi="Times New Roman" w:cs="Times New Roman"/>
            <w:sz w:val="24"/>
            <w:szCs w:val="24"/>
            <w:lang w:val="en-US"/>
          </w:rPr>
          <w:delText>693</w:delText>
        </w:r>
      </w:del>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w:t>
      </w:r>
      <w:r w:rsidR="003C35CB" w:rsidRPr="00843DC4">
        <w:rPr>
          <w:rFonts w:ascii="Times New Roman" w:eastAsia="Times New Roman" w:hAnsi="Times New Roman" w:cs="Times New Roman"/>
          <w:sz w:val="24"/>
          <w:szCs w:val="24"/>
          <w:lang w:val="en-US"/>
        </w:rPr>
        <w:lastRenderedPageBreak/>
        <w:t>0.</w:t>
      </w:r>
      <w:r w:rsidR="00E23368" w:rsidRPr="00843DC4">
        <w:rPr>
          <w:rFonts w:ascii="Times New Roman" w:eastAsia="Times New Roman" w:hAnsi="Times New Roman" w:cs="Times New Roman"/>
          <w:sz w:val="24"/>
          <w:szCs w:val="24"/>
          <w:lang w:val="en-US"/>
        </w:rPr>
        <w:t>1</w:t>
      </w:r>
      <w:ins w:id="390" w:author="William Gough" w:date="2021-03-10T12:45:00Z">
        <w:r w:rsidR="00D75F00">
          <w:rPr>
            <w:rFonts w:ascii="Times New Roman" w:eastAsia="Times New Roman" w:hAnsi="Times New Roman" w:cs="Times New Roman"/>
            <w:sz w:val="24"/>
            <w:szCs w:val="24"/>
            <w:lang w:val="en-US"/>
          </w:rPr>
          <w:t>7</w:t>
        </w:r>
      </w:ins>
      <w:del w:id="391" w:author="William Gough" w:date="2021-03-10T12:45:00Z">
        <w:r w:rsidR="00E23368" w:rsidRPr="00843DC4" w:rsidDel="00D75F00">
          <w:rPr>
            <w:rFonts w:ascii="Times New Roman" w:eastAsia="Times New Roman" w:hAnsi="Times New Roman" w:cs="Times New Roman"/>
            <w:sz w:val="24"/>
            <w:szCs w:val="24"/>
            <w:lang w:val="en-US"/>
          </w:rPr>
          <w:delText>6</w:delText>
        </w:r>
      </w:del>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E46A1C" w:rsidRPr="00843DC4">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 xml:space="preserve">. </w:t>
      </w:r>
    </w:p>
    <w:p w14:paraId="5581A364" w14:textId="77777777" w:rsidR="00675018" w:rsidRPr="00843DC4" w:rsidRDefault="00675018" w:rsidP="00843DC4">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0D5F71C3" w:rsidR="003356F8" w:rsidRPr="00843DC4" w:rsidRDefault="00324FE1"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 xml:space="preserve">minke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ins w:id="392" w:author="William Gough" w:date="2021-03-10T12:49:00Z">
        <w:r w:rsidR="00D75F00">
          <w:rPr>
            <w:rFonts w:ascii="Times New Roman" w:hAnsi="Times New Roman" w:cs="Times New Roman"/>
            <w:sz w:val="24"/>
            <w:szCs w:val="24"/>
          </w:rPr>
          <w:t>3</w:t>
        </w:r>
      </w:ins>
      <w:del w:id="393" w:author="William Gough" w:date="2021-03-10T12:49:00Z">
        <w:r w:rsidR="003356F8" w:rsidRPr="00843DC4" w:rsidDel="00D75F00">
          <w:rPr>
            <w:rFonts w:ascii="Times New Roman" w:hAnsi="Times New Roman" w:cs="Times New Roman"/>
            <w:sz w:val="24"/>
            <w:szCs w:val="24"/>
          </w:rPr>
          <w:delText>6</w:delText>
        </w:r>
      </w:del>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ins w:id="394" w:author="William Gough" w:date="2021-03-10T12:49:00Z">
        <w:r w:rsidR="00D75F00">
          <w:rPr>
            <w:rFonts w:ascii="Times New Roman" w:eastAsia="Times New Roman" w:hAnsi="Times New Roman" w:cs="Times New Roman"/>
            <w:sz w:val="24"/>
            <w:szCs w:val="24"/>
            <w:lang w:val="en-US"/>
          </w:rPr>
          <w:t>07</w:t>
        </w:r>
      </w:ins>
      <w:del w:id="395" w:author="William Gough" w:date="2021-03-10T12:49:00Z">
        <w:r w:rsidR="00E23368" w:rsidRPr="00843DC4" w:rsidDel="00D75F00">
          <w:rPr>
            <w:rFonts w:ascii="Times New Roman" w:eastAsia="Times New Roman" w:hAnsi="Times New Roman" w:cs="Times New Roman"/>
            <w:sz w:val="24"/>
            <w:szCs w:val="24"/>
            <w:lang w:val="en-US"/>
          </w:rPr>
          <w:delText>13</w:delText>
        </w:r>
      </w:del>
      <w:r w:rsidR="00E23368" w:rsidRPr="00843DC4">
        <w:rPr>
          <w:rFonts w:ascii="Times New Roman" w:eastAsia="Times New Roman" w:hAnsi="Times New Roman" w:cs="Times New Roman"/>
          <w:sz w:val="24"/>
          <w:szCs w:val="24"/>
          <w:lang w:val="en-US"/>
        </w:rPr>
        <w:t>x – 2.6</w:t>
      </w:r>
      <w:ins w:id="396" w:author="William Gough" w:date="2021-03-10T12:49:00Z">
        <w:r w:rsidR="00D75F00">
          <w:rPr>
            <w:rFonts w:ascii="Times New Roman" w:eastAsia="Times New Roman" w:hAnsi="Times New Roman" w:cs="Times New Roman"/>
            <w:sz w:val="24"/>
            <w:szCs w:val="24"/>
            <w:lang w:val="en-US"/>
          </w:rPr>
          <w:t>46</w:t>
        </w:r>
      </w:ins>
      <w:del w:id="397" w:author="William Gough" w:date="2021-03-10T12:49:00Z">
        <w:r w:rsidR="00E23368" w:rsidRPr="00843DC4" w:rsidDel="00D75F00">
          <w:rPr>
            <w:rFonts w:ascii="Times New Roman" w:eastAsia="Times New Roman" w:hAnsi="Times New Roman" w:cs="Times New Roman"/>
            <w:sz w:val="24"/>
            <w:szCs w:val="24"/>
            <w:lang w:val="en-US"/>
          </w:rPr>
          <w:delText>17</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ins w:id="398" w:author="William Gough" w:date="2021-03-10T12:49:00Z">
        <w:r w:rsidR="00D75F00">
          <w:rPr>
            <w:rFonts w:ascii="Times New Roman" w:eastAsia="Times New Roman" w:hAnsi="Times New Roman" w:cs="Times New Roman"/>
            <w:sz w:val="24"/>
            <w:szCs w:val="24"/>
            <w:lang w:val="en-US"/>
          </w:rPr>
          <w:t>1</w:t>
        </w:r>
      </w:ins>
      <w:del w:id="399" w:author="William Gough" w:date="2021-03-10T12:49:00Z">
        <w:r w:rsidR="00E23368" w:rsidRPr="00843DC4" w:rsidDel="00D75F00">
          <w:rPr>
            <w:rFonts w:ascii="Times New Roman" w:eastAsia="Times New Roman" w:hAnsi="Times New Roman" w:cs="Times New Roman"/>
            <w:sz w:val="24"/>
            <w:szCs w:val="24"/>
            <w:lang w:val="en-US"/>
          </w:rPr>
          <w:delText>2</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ins w:id="400" w:author="William Gough" w:date="2021-03-10T12:49:00Z">
        <w:r w:rsidR="00D75F00">
          <w:rPr>
            <w:rFonts w:ascii="Times New Roman" w:eastAsia="Times New Roman" w:hAnsi="Times New Roman" w:cs="Times New Roman"/>
            <w:sz w:val="24"/>
            <w:szCs w:val="24"/>
            <w:lang w:val="en-US"/>
          </w:rPr>
          <w:t>7</w:t>
        </w:r>
      </w:ins>
      <w:del w:id="401" w:author="William Gough" w:date="2021-03-10T12:49:00Z">
        <w:r w:rsidR="00E23368" w:rsidRPr="00843DC4" w:rsidDel="00D75F00">
          <w:rPr>
            <w:rFonts w:ascii="Times New Roman" w:eastAsia="Times New Roman" w:hAnsi="Times New Roman" w:cs="Times New Roman"/>
            <w:sz w:val="24"/>
            <w:szCs w:val="24"/>
            <w:lang w:val="en-US"/>
          </w:rPr>
          <w:delText>4</w:delText>
        </w:r>
      </w:del>
      <w:r w:rsidR="00E23368" w:rsidRPr="00843DC4">
        <w:rPr>
          <w:rFonts w:ascii="Times New Roman" w:eastAsia="Times New Roman" w:hAnsi="Times New Roman" w:cs="Times New Roman"/>
          <w:sz w:val="24"/>
          <w:szCs w:val="24"/>
          <w:lang w:val="en-US"/>
        </w:rPr>
        <w:t>;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w:t>
      </w:r>
      <w:ins w:id="402" w:author="William Gough" w:date="2021-03-10T12:50:00Z">
        <w:r w:rsidR="00D75F00">
          <w:rPr>
            <w:rFonts w:ascii="Times New Roman" w:eastAsia="Times New Roman" w:hAnsi="Times New Roman" w:cs="Times New Roman"/>
            <w:sz w:val="24"/>
            <w:szCs w:val="24"/>
            <w:lang w:val="en-US"/>
          </w:rPr>
          <w:t>4</w:t>
        </w:r>
      </w:ins>
      <w:del w:id="403" w:author="William Gough" w:date="2021-03-10T12:50:00Z">
        <w:r w:rsidR="00E23368" w:rsidRPr="00843DC4" w:rsidDel="00D75F00">
          <w:rPr>
            <w:rFonts w:ascii="Times New Roman" w:eastAsia="Times New Roman" w:hAnsi="Times New Roman" w:cs="Times New Roman"/>
            <w:sz w:val="24"/>
            <w:szCs w:val="24"/>
            <w:lang w:val="en-US"/>
          </w:rPr>
          <w:delText>0</w:delText>
        </w:r>
      </w:del>
      <w:r w:rsidR="00E23368" w:rsidRPr="00843DC4">
        <w:rPr>
          <w:rFonts w:ascii="Times New Roman" w:eastAsia="Times New Roman" w:hAnsi="Times New Roman" w:cs="Times New Roman"/>
          <w:sz w:val="24"/>
          <w:szCs w:val="24"/>
          <w:lang w:val="en-US"/>
        </w:rPr>
        <w:t>x – 3.1</w:t>
      </w:r>
      <w:ins w:id="404" w:author="William Gough" w:date="2021-03-10T12:50:00Z">
        <w:r w:rsidR="00D75F00">
          <w:rPr>
            <w:rFonts w:ascii="Times New Roman" w:eastAsia="Times New Roman" w:hAnsi="Times New Roman" w:cs="Times New Roman"/>
            <w:sz w:val="24"/>
            <w:szCs w:val="24"/>
            <w:lang w:val="en-US"/>
          </w:rPr>
          <w:t>69</w:t>
        </w:r>
      </w:ins>
      <w:del w:id="405" w:author="William Gough" w:date="2021-03-10T12:50:00Z">
        <w:r w:rsidR="00E23368" w:rsidRPr="00843DC4" w:rsidDel="00D75F00">
          <w:rPr>
            <w:rFonts w:ascii="Times New Roman" w:eastAsia="Times New Roman" w:hAnsi="Times New Roman" w:cs="Times New Roman"/>
            <w:sz w:val="24"/>
            <w:szCs w:val="24"/>
            <w:lang w:val="en-US"/>
          </w:rPr>
          <w:delText>48</w:delText>
        </w:r>
      </w:del>
      <w:r w:rsidR="00E23368" w:rsidRPr="00843DC4">
        <w:rPr>
          <w:rFonts w:ascii="Times New Roman" w:eastAsia="Times New Roman" w:hAnsi="Times New Roman" w:cs="Times New Roman"/>
          <w:sz w:val="24"/>
          <w:szCs w:val="24"/>
          <w:lang w:val="en-US"/>
        </w:rPr>
        <w:t>;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w:t>
      </w:r>
      <w:ins w:id="406" w:author="William Gough" w:date="2021-03-10T12:50:00Z">
        <w:r w:rsidR="00D75F00">
          <w:rPr>
            <w:rFonts w:ascii="Times New Roman" w:eastAsia="Times New Roman" w:hAnsi="Times New Roman" w:cs="Times New Roman"/>
            <w:sz w:val="24"/>
            <w:szCs w:val="24"/>
            <w:lang w:val="en-US"/>
          </w:rPr>
          <w:t>51</w:t>
        </w:r>
      </w:ins>
      <w:del w:id="407" w:author="William Gough" w:date="2021-03-10T12:50:00Z">
        <w:r w:rsidR="00E23368" w:rsidRPr="00843DC4" w:rsidDel="00D75F00">
          <w:rPr>
            <w:rFonts w:ascii="Times New Roman" w:eastAsia="Times New Roman" w:hAnsi="Times New Roman" w:cs="Times New Roman"/>
            <w:sz w:val="24"/>
            <w:szCs w:val="24"/>
            <w:lang w:val="en-US"/>
          </w:rPr>
          <w:delText>42</w:delText>
        </w:r>
      </w:del>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ins w:id="408" w:author="William Gough" w:date="2021-03-10T12:50:00Z">
        <w:r w:rsidR="00D75F00">
          <w:rPr>
            <w:rFonts w:ascii="Times New Roman" w:eastAsia="Times New Roman" w:hAnsi="Times New Roman" w:cs="Times New Roman"/>
            <w:sz w:val="24"/>
            <w:szCs w:val="24"/>
            <w:lang w:val="en-US"/>
          </w:rPr>
          <w:t>93</w:t>
        </w:r>
      </w:ins>
      <w:del w:id="409" w:author="William Gough" w:date="2021-03-10T12:50:00Z">
        <w:r w:rsidR="00E23368" w:rsidRPr="00843DC4" w:rsidDel="00D75F00">
          <w:rPr>
            <w:rFonts w:ascii="Times New Roman" w:eastAsia="Times New Roman" w:hAnsi="Times New Roman" w:cs="Times New Roman"/>
            <w:sz w:val="24"/>
            <w:szCs w:val="24"/>
            <w:lang w:val="en-US"/>
          </w:rPr>
          <w:delText>80</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w:t>
      </w:r>
      <w:ins w:id="410" w:author="William Gough" w:date="2021-03-10T12:50:00Z">
        <w:r w:rsidR="00D75F00">
          <w:rPr>
            <w:rFonts w:ascii="Times New Roman" w:eastAsia="Times New Roman" w:hAnsi="Times New Roman" w:cs="Times New Roman"/>
            <w:sz w:val="24"/>
            <w:szCs w:val="24"/>
            <w:lang w:val="en-US"/>
          </w:rPr>
          <w:t>60</w:t>
        </w:r>
      </w:ins>
      <w:del w:id="411" w:author="William Gough" w:date="2021-03-10T12:50:00Z">
        <w:r w:rsidR="00E23368" w:rsidRPr="00843DC4" w:rsidDel="00D75F00">
          <w:rPr>
            <w:rFonts w:ascii="Times New Roman" w:eastAsia="Times New Roman" w:hAnsi="Times New Roman" w:cs="Times New Roman"/>
            <w:sz w:val="24"/>
            <w:szCs w:val="24"/>
            <w:lang w:val="en-US"/>
          </w:rPr>
          <w:delText>58</w:delText>
        </w:r>
      </w:del>
      <w:r w:rsidR="00E23368" w:rsidRPr="00843DC4">
        <w:rPr>
          <w:rFonts w:ascii="Times New Roman" w:eastAsia="Times New Roman" w:hAnsi="Times New Roman" w:cs="Times New Roman"/>
          <w:sz w:val="24"/>
          <w:szCs w:val="24"/>
          <w:lang w:val="en-US"/>
        </w:rPr>
        <w:t>x – 4.7</w:t>
      </w:r>
      <w:ins w:id="412" w:author="William Gough" w:date="2021-03-10T12:50:00Z">
        <w:r w:rsidR="00D75F00">
          <w:rPr>
            <w:rFonts w:ascii="Times New Roman" w:eastAsia="Times New Roman" w:hAnsi="Times New Roman" w:cs="Times New Roman"/>
            <w:sz w:val="24"/>
            <w:szCs w:val="24"/>
            <w:lang w:val="en-US"/>
          </w:rPr>
          <w:t>85</w:t>
        </w:r>
      </w:ins>
      <w:del w:id="413" w:author="William Gough" w:date="2021-03-10T12:50:00Z">
        <w:r w:rsidR="00E23368" w:rsidRPr="00843DC4" w:rsidDel="00D75F00">
          <w:rPr>
            <w:rFonts w:ascii="Times New Roman" w:eastAsia="Times New Roman" w:hAnsi="Times New Roman" w:cs="Times New Roman"/>
            <w:sz w:val="24"/>
            <w:szCs w:val="24"/>
            <w:lang w:val="en-US"/>
          </w:rPr>
          <w:delText>37</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w:t>
      </w:r>
      <w:ins w:id="414" w:author="William Gough" w:date="2021-03-10T12:51:00Z">
        <w:r w:rsidR="00D75F00">
          <w:rPr>
            <w:rFonts w:ascii="Times New Roman" w:eastAsia="Times New Roman" w:hAnsi="Times New Roman" w:cs="Times New Roman"/>
            <w:sz w:val="24"/>
            <w:szCs w:val="24"/>
            <w:lang w:val="en-US"/>
          </w:rPr>
          <w:t>0</w:t>
        </w:r>
      </w:ins>
      <w:del w:id="415" w:author="William Gough" w:date="2021-03-10T12:51:00Z">
        <w:r w:rsidR="00E23368" w:rsidRPr="00843DC4" w:rsidDel="00D75F00">
          <w:rPr>
            <w:rFonts w:ascii="Times New Roman" w:eastAsia="Times New Roman" w:hAnsi="Times New Roman" w:cs="Times New Roman"/>
            <w:sz w:val="24"/>
            <w:szCs w:val="24"/>
            <w:lang w:val="en-US"/>
          </w:rPr>
          <w:delText>1</w:delText>
        </w:r>
      </w:del>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0E6E0DA" w:rsidR="00974FD0" w:rsidRPr="00843DC4" w:rsidRDefault="00974FD0"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ins w:id="416" w:author="William Gough" w:date="2021-03-10T12:53:00Z">
        <w:r w:rsidR="00FF1BF2">
          <w:rPr>
            <w:rFonts w:ascii="Times New Roman" w:eastAsia="Times New Roman" w:hAnsi="Times New Roman" w:cs="Times New Roman"/>
            <w:sz w:val="24"/>
            <w:szCs w:val="24"/>
            <w:lang w:val="en-US"/>
          </w:rPr>
          <w:t>7</w:t>
        </w:r>
      </w:ins>
      <w:del w:id="417" w:author="William Gough" w:date="2021-03-10T12:53:00Z">
        <w:r w:rsidR="00E520A8" w:rsidRPr="00843DC4" w:rsidDel="00FF1BF2">
          <w:rPr>
            <w:rFonts w:ascii="Times New Roman" w:eastAsia="Times New Roman" w:hAnsi="Times New Roman" w:cs="Times New Roman"/>
            <w:sz w:val="24"/>
            <w:szCs w:val="24"/>
            <w:lang w:val="en-US"/>
          </w:rPr>
          <w:delText>2</w:delText>
        </w:r>
      </w:del>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ins w:id="418" w:author="William Gough" w:date="2021-03-10T12:53:00Z">
        <w:r w:rsidR="00FF1BF2">
          <w:rPr>
            <w:rFonts w:ascii="Times New Roman" w:eastAsia="Times New Roman" w:hAnsi="Times New Roman" w:cs="Times New Roman"/>
            <w:sz w:val="24"/>
            <w:szCs w:val="24"/>
            <w:lang w:val="en-US"/>
          </w:rPr>
          <w:t>22</w:t>
        </w:r>
      </w:ins>
      <w:del w:id="419" w:author="William Gough" w:date="2021-03-10T12:53:00Z">
        <w:r w:rsidR="00E520A8" w:rsidRPr="00843DC4" w:rsidDel="00FF1BF2">
          <w:rPr>
            <w:rFonts w:ascii="Times New Roman" w:eastAsia="Times New Roman" w:hAnsi="Times New Roman" w:cs="Times New Roman"/>
            <w:sz w:val="24"/>
            <w:szCs w:val="24"/>
            <w:lang w:val="en-US"/>
          </w:rPr>
          <w:delText>05</w:delText>
        </w:r>
      </w:del>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ins w:id="420" w:author="William Gough" w:date="2021-03-10T12:53:00Z">
        <w:r w:rsidR="00FF1BF2">
          <w:rPr>
            <w:rFonts w:ascii="Times New Roman" w:eastAsia="Times New Roman" w:hAnsi="Times New Roman" w:cs="Times New Roman"/>
            <w:sz w:val="24"/>
            <w:szCs w:val="24"/>
            <w:lang w:val="en-US"/>
          </w:rPr>
          <w:t>2</w:t>
        </w:r>
      </w:ins>
      <w:del w:id="421" w:author="William Gough" w:date="2021-03-10T12:53:00Z">
        <w:r w:rsidR="00E520A8" w:rsidRPr="00843DC4" w:rsidDel="00FF1BF2">
          <w:rPr>
            <w:rFonts w:ascii="Times New Roman" w:eastAsia="Times New Roman" w:hAnsi="Times New Roman" w:cs="Times New Roman"/>
            <w:sz w:val="24"/>
            <w:szCs w:val="24"/>
            <w:lang w:val="en-US"/>
          </w:rPr>
          <w:delText>1</w:delText>
        </w:r>
      </w:del>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w:t>
      </w:r>
      <w:ins w:id="422" w:author="William Gough" w:date="2021-03-10T12:53:00Z">
        <w:r w:rsidR="00FF1BF2">
          <w:rPr>
            <w:rFonts w:ascii="Times New Roman" w:eastAsia="Times New Roman" w:hAnsi="Times New Roman" w:cs="Times New Roman"/>
            <w:sz w:val="24"/>
            <w:szCs w:val="24"/>
            <w:lang w:val="en-US"/>
          </w:rPr>
          <w:t>40</w:t>
        </w:r>
      </w:ins>
      <w:del w:id="423" w:author="William Gough" w:date="2021-03-10T12:53:00Z">
        <w:r w:rsidR="00E520A8" w:rsidRPr="00843DC4" w:rsidDel="00FF1BF2">
          <w:rPr>
            <w:rFonts w:ascii="Times New Roman" w:eastAsia="Times New Roman" w:hAnsi="Times New Roman" w:cs="Times New Roman"/>
            <w:sz w:val="24"/>
            <w:szCs w:val="24"/>
            <w:lang w:val="en-US"/>
          </w:rPr>
          <w:delText>36</w:delText>
        </w:r>
      </w:del>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w:t>
      </w:r>
      <w:ins w:id="424" w:author="William Gough" w:date="2021-03-10T12:53:00Z">
        <w:r w:rsidR="00FF1BF2">
          <w:rPr>
            <w:rFonts w:ascii="Times New Roman" w:eastAsia="Times New Roman" w:hAnsi="Times New Roman" w:cs="Times New Roman"/>
            <w:sz w:val="24"/>
            <w:szCs w:val="24"/>
            <w:lang w:val="en-US"/>
          </w:rPr>
          <w:t>515</w:t>
        </w:r>
      </w:ins>
      <w:del w:id="425" w:author="William Gough" w:date="2021-03-10T12:53:00Z">
        <w:r w:rsidR="00E520A8" w:rsidRPr="00843DC4" w:rsidDel="00FF1BF2">
          <w:rPr>
            <w:rFonts w:ascii="Times New Roman" w:eastAsia="Times New Roman" w:hAnsi="Times New Roman" w:cs="Times New Roman"/>
            <w:sz w:val="24"/>
            <w:szCs w:val="24"/>
            <w:lang w:val="en-US"/>
          </w:rPr>
          <w:delText>476</w:delText>
        </w:r>
      </w:del>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843DC4">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2C1D8D9" w:rsidR="009F6AF7" w:rsidRPr="00843DC4" w:rsidRDefault="009F6AF7"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w:t>
      </w:r>
      <w:ins w:id="426" w:author="William Gough" w:date="2021-03-10T12:55:00Z">
        <w:r w:rsidR="00FF1BF2">
          <w:rPr>
            <w:rFonts w:ascii="Times New Roman" w:eastAsia="Times New Roman" w:hAnsi="Times New Roman" w:cs="Times New Roman"/>
            <w:sz w:val="24"/>
            <w:szCs w:val="24"/>
            <w:lang w:val="en-US"/>
          </w:rPr>
          <w:t>19</w:t>
        </w:r>
      </w:ins>
      <w:del w:id="427" w:author="William Gough" w:date="2021-03-10T12:55:00Z">
        <w:r w:rsidRPr="00843DC4" w:rsidDel="00FF1BF2">
          <w:rPr>
            <w:rFonts w:ascii="Times New Roman" w:eastAsia="Times New Roman" w:hAnsi="Times New Roman" w:cs="Times New Roman"/>
            <w:sz w:val="24"/>
            <w:szCs w:val="24"/>
            <w:lang w:val="en-US"/>
          </w:rPr>
          <w:delText>20</w:delText>
        </w:r>
      </w:del>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ins w:id="428" w:author="William Gough" w:date="2021-03-10T16:47:00Z">
        <w:r w:rsidR="00F84CCF">
          <w:rPr>
            <w:rFonts w:ascii="Times New Roman" w:hAnsi="Times New Roman" w:cs="Times New Roman"/>
            <w:sz w:val="24"/>
            <w:szCs w:val="24"/>
          </w:rPr>
          <w:t xml:space="preserve"> whale</w:t>
        </w:r>
      </w:ins>
      <w:r w:rsidRPr="00843DC4">
        <w:rPr>
          <w:rFonts w:ascii="Times New Roman" w:hAnsi="Times New Roman" w:cs="Times New Roman"/>
          <w:sz w:val="24"/>
          <w:szCs w:val="24"/>
        </w:rPr>
        <w:t xml:space="preserve">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ins w:id="429" w:author="William Gough" w:date="2021-03-10T12:55:00Z">
        <w:r w:rsidR="00FF1BF2">
          <w:rPr>
            <w:rFonts w:ascii="Times New Roman" w:eastAsia="Times New Roman" w:hAnsi="Times New Roman" w:cs="Times New Roman"/>
            <w:sz w:val="24"/>
            <w:szCs w:val="24"/>
            <w:lang w:val="en-US"/>
          </w:rPr>
          <w:t>5</w:t>
        </w:r>
      </w:ins>
      <w:del w:id="430" w:author="William Gough" w:date="2021-03-10T12:55:00Z">
        <w:r w:rsidRPr="00843DC4" w:rsidDel="00FF1BF2">
          <w:rPr>
            <w:rFonts w:ascii="Times New Roman" w:eastAsia="Times New Roman" w:hAnsi="Times New Roman" w:cs="Times New Roman"/>
            <w:sz w:val="24"/>
            <w:szCs w:val="24"/>
            <w:lang w:val="en-US"/>
          </w:rPr>
          <w:delText>0</w:delText>
        </w:r>
      </w:del>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ins w:id="431" w:author="William Gough" w:date="2021-03-10T12:55:00Z">
        <w:r w:rsidR="00FF1BF2">
          <w:rPr>
            <w:rFonts w:ascii="Times New Roman" w:hAnsi="Times New Roman" w:cs="Times New Roman"/>
            <w:sz w:val="24"/>
            <w:szCs w:val="24"/>
          </w:rPr>
          <w:t>4</w:t>
        </w:r>
      </w:ins>
      <w:del w:id="432" w:author="William Gough" w:date="2021-03-10T12:55:00Z">
        <w:r w:rsidRPr="00843DC4" w:rsidDel="00FF1BF2">
          <w:rPr>
            <w:rFonts w:ascii="Times New Roman" w:hAnsi="Times New Roman" w:cs="Times New Roman"/>
            <w:sz w:val="24"/>
            <w:szCs w:val="24"/>
          </w:rPr>
          <w:delText>6</w:delText>
        </w:r>
      </w:del>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6F043D9F" w:rsidR="00B76888" w:rsidRPr="00C05B87" w:rsidRDefault="009011E3"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tailbeats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ins w:id="433" w:author="William Gough" w:date="2021-03-10T12:56:00Z">
        <w:r w:rsidR="00FF1BF2">
          <w:rPr>
            <w:rFonts w:ascii="Times New Roman" w:eastAsia="Times New Roman" w:hAnsi="Times New Roman" w:cs="Times New Roman"/>
            <w:sz w:val="24"/>
            <w:szCs w:val="24"/>
            <w:lang w:val="en-US"/>
          </w:rPr>
          <w:t>50</w:t>
        </w:r>
      </w:ins>
      <w:del w:id="434" w:author="William Gough" w:date="2021-03-10T12:56:00Z">
        <w:r w:rsidR="0058489B" w:rsidRPr="00843DC4" w:rsidDel="00FF1BF2">
          <w:rPr>
            <w:rFonts w:ascii="Times New Roman" w:eastAsia="Times New Roman" w:hAnsi="Times New Roman" w:cs="Times New Roman"/>
            <w:sz w:val="24"/>
            <w:szCs w:val="24"/>
            <w:lang w:val="en-US"/>
          </w:rPr>
          <w:delText>49</w:delText>
        </w:r>
      </w:del>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w:t>
      </w:r>
      <w:ins w:id="435" w:author="William Gough" w:date="2021-03-10T12:57:00Z">
        <w:r w:rsidR="00FF1BF2">
          <w:rPr>
            <w:rFonts w:ascii="Times New Roman" w:eastAsia="Times New Roman" w:hAnsi="Times New Roman" w:cs="Times New Roman"/>
            <w:sz w:val="24"/>
            <w:szCs w:val="24"/>
            <w:lang w:val="en-US"/>
          </w:rPr>
          <w:t>9</w:t>
        </w:r>
      </w:ins>
      <w:del w:id="436" w:author="William Gough" w:date="2021-03-10T12:57:00Z">
        <w:r w:rsidR="0058489B" w:rsidRPr="00843DC4" w:rsidDel="00FF1BF2">
          <w:rPr>
            <w:rFonts w:ascii="Times New Roman" w:eastAsia="Times New Roman" w:hAnsi="Times New Roman" w:cs="Times New Roman"/>
            <w:sz w:val="24"/>
            <w:szCs w:val="24"/>
            <w:lang w:val="en-US"/>
          </w:rPr>
          <w:delText>8</w:delText>
        </w:r>
      </w:del>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4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843DC4">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77777777" w:rsidR="00FE2636" w:rsidRPr="00843DC4" w:rsidRDefault="00FE2636" w:rsidP="00843DC4">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843DC4">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843DC4">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77777777" w:rsidR="00DA1E2C" w:rsidRPr="00843DC4" w:rsidRDefault="002E7E15"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lastRenderedPageBreak/>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843DC4">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w:t>
      </w:r>
      <w:r w:rsidR="00082DAB" w:rsidRPr="00843DC4">
        <w:rPr>
          <w:rFonts w:ascii="Times New Roman" w:hAnsi="Times New Roman" w:cs="Times New Roman"/>
          <w:color w:val="000000" w:themeColor="text1"/>
          <w:sz w:val="24"/>
          <w:szCs w:val="24"/>
        </w:rPr>
        <w:lastRenderedPageBreak/>
        <w:t xml:space="preserve">animals of similar sizes, we found it advantageous to measure the mass-specific thrust to make comparisons between mysticetes and other cetaceans that vary across a wide range of body sizes. </w:t>
      </w:r>
    </w:p>
    <w:p w14:paraId="017CC4B9" w14:textId="77777777" w:rsidR="008D212D" w:rsidRPr="00843DC4" w:rsidRDefault="00D621B9"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Table 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77777777" w:rsidR="006779A6" w:rsidRPr="00843DC4" w:rsidRDefault="00630F7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 xml:space="preserve">increase </w:t>
      </w:r>
      <w:r w:rsidR="002F44C8" w:rsidRPr="00843DC4">
        <w:rPr>
          <w:rFonts w:ascii="Times New Roman" w:hAnsi="Times New Roman" w:cs="Times New Roman"/>
          <w:color w:val="000000" w:themeColor="text1"/>
          <w:sz w:val="24"/>
          <w:szCs w:val="24"/>
        </w:rPr>
        <w:lastRenderedPageBreak/>
        <w:t>(~</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843DC4">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77777777"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lastRenderedPageBreak/>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843DC4">
      <w:pPr>
        <w:shd w:val="clear" w:color="auto" w:fill="FFFFFF"/>
        <w:spacing w:line="480" w:lineRule="auto"/>
        <w:jc w:val="center"/>
        <w:rPr>
          <w:rFonts w:ascii="Times New Roman" w:hAnsi="Times New Roman" w:cs="Times New Roman"/>
          <w:i/>
          <w:color w:val="000000" w:themeColor="text1"/>
          <w:sz w:val="24"/>
          <w:szCs w:val="24"/>
          <w:u w:val="single"/>
        </w:rPr>
      </w:pPr>
      <w:commentRangeStart w:id="437"/>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commentRangeEnd w:id="437"/>
      <w:r w:rsidR="000C3A8C">
        <w:rPr>
          <w:rStyle w:val="CommentReference"/>
        </w:rPr>
        <w:commentReference w:id="437"/>
      </w:r>
    </w:p>
    <w:p w14:paraId="5234DE39"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of migrations (Wyrick, 1954; Williamson, 1972; Sumich, 1983), which was similar to the velocity of maximum efficiency for whales in the 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humpback </w:t>
      </w:r>
      <w:r w:rsidRPr="00843DC4">
        <w:rPr>
          <w:rFonts w:ascii="Times New Roman" w:hAnsi="Times New Roman" w:cs="Times New Roman"/>
          <w:color w:val="000000" w:themeColor="text1"/>
          <w:sz w:val="24"/>
          <w:szCs w:val="24"/>
        </w:rPr>
        <w:lastRenderedPageBreak/>
        <w:t>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were within the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p>
    <w:p w14:paraId="513E029A" w14:textId="77777777" w:rsidR="002F2FFE" w:rsidRPr="00843DC4" w:rsidRDefault="00BA248B"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r w:rsidR="0084467C" w:rsidRPr="00843DC4">
        <w:rPr>
          <w:rFonts w:ascii="Times New Roman" w:hAnsi="Times New Roman" w:cs="Times New Roman"/>
          <w:color w:val="000000" w:themeColor="text1"/>
          <w:sz w:val="24"/>
          <w:szCs w:val="24"/>
        </w:rPr>
        <w:t xml:space="preserve">ontocetes. </w:t>
      </w:r>
      <w:r w:rsidR="006237A6" w:rsidRPr="00843DC4">
        <w:rPr>
          <w:rFonts w:ascii="Times New Roman" w:hAnsi="Times New Roman" w:cs="Times New Roman"/>
          <w:color w:val="000000" w:themeColor="text1"/>
          <w:sz w:val="24"/>
          <w:szCs w:val="24"/>
        </w:rPr>
        <w:t xml:space="preserve">In contrast with their data, we found that Froude efficiency tapers off above </w:t>
      </w:r>
      <w:r w:rsidR="001A2550" w:rsidRPr="00843DC4">
        <w:rPr>
          <w:rFonts w:ascii="Times New Roman" w:hAnsi="Times New Roman" w:cs="Times New Roman"/>
          <w:color w:val="000000" w:themeColor="text1"/>
          <w:sz w:val="24"/>
          <w:szCs w:val="24"/>
        </w:rPr>
        <w:t>~</w:t>
      </w:r>
      <w:r w:rsidR="006237A6" w:rsidRPr="00843DC4">
        <w:rPr>
          <w:rFonts w:ascii="Times New Roman" w:hAnsi="Times New Roman" w:cs="Times New Roman"/>
          <w:color w:val="000000" w:themeColor="text1"/>
          <w:sz w:val="24"/>
          <w:szCs w:val="24"/>
        </w:rPr>
        <w:t>5 m s</w:t>
      </w:r>
      <w:r w:rsidR="006237A6" w:rsidRPr="00843DC4">
        <w:rPr>
          <w:rFonts w:ascii="Times New Roman" w:hAnsi="Times New Roman" w:cs="Times New Roman"/>
          <w:color w:val="000000" w:themeColor="text1"/>
          <w:sz w:val="24"/>
          <w:szCs w:val="24"/>
          <w:vertAlign w:val="superscript"/>
        </w:rPr>
        <w:t>-1</w:t>
      </w:r>
      <w:r w:rsidR="006237A6" w:rsidRPr="00843DC4">
        <w:rPr>
          <w:rFonts w:ascii="Times New Roman" w:hAnsi="Times New Roman" w:cs="Times New Roman"/>
          <w:color w:val="000000" w:themeColor="text1"/>
          <w:sz w:val="24"/>
          <w:szCs w:val="24"/>
        </w:rPr>
        <w:t xml:space="preserve"> during lunge-associated swimming, but not routine swimming. This could be an artifact of our dataset having fewer lunge-associated tailbeats or could suggest a kinematic shift between the two swimming modes – such as a change in the amplitude of heave or angle of attack of the fluke – that is not being accounted for in our estimations</w:t>
      </w:r>
      <w:r w:rsidR="00037099" w:rsidRPr="00843DC4">
        <w:rPr>
          <w:rFonts w:ascii="Times New Roman" w:hAnsi="Times New Roman" w:cs="Times New Roman"/>
          <w:color w:val="000000" w:themeColor="text1"/>
          <w:sz w:val="24"/>
          <w:szCs w:val="24"/>
        </w:rPr>
        <w:t>.</w:t>
      </w:r>
      <w:r w:rsidR="001A2550" w:rsidRPr="00843DC4">
        <w:rPr>
          <w:rFonts w:ascii="Times New Roman" w:hAnsi="Times New Roman" w:cs="Times New Roman"/>
          <w:color w:val="000000" w:themeColor="text1"/>
          <w:sz w:val="24"/>
          <w:szCs w:val="24"/>
        </w:rPr>
        <w:t xml:space="preserve"> If the latter is true, the whales could be optimizing for another parameter, such as prey capture efficiency or momentum generation, in exchange for a lower Froude efficiency at high speeds.</w:t>
      </w:r>
    </w:p>
    <w:p w14:paraId="52F6BC3D"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(Acevedo-Guitteriez et al</w:t>
      </w:r>
      <w:r w:rsidR="009509C0" w:rsidRPr="00843DC4">
        <w:rPr>
          <w:rFonts w:ascii="Times New Roman" w:hAnsi="Times New Roman" w:cs="Times New Roman"/>
          <w:color w:val="000000" w:themeColor="text1"/>
          <w:sz w:val="24"/>
          <w:szCs w:val="24"/>
        </w:rPr>
        <w:t>.</w:t>
      </w:r>
      <w:r w:rsidR="003C1941">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Croll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2005</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Balaenopteridae, the Balaenidae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w:t>
      </w:r>
      <w:r w:rsidRPr="00843DC4">
        <w:rPr>
          <w:rFonts w:ascii="Times New Roman" w:hAnsi="Times New Roman" w:cs="Times New Roman"/>
          <w:color w:val="000000" w:themeColor="text1"/>
          <w:sz w:val="24"/>
          <w:szCs w:val="24"/>
        </w:rPr>
        <w:t>Burns et al., 1993</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Simon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2009</w:t>
      </w:r>
      <w:r w:rsidRPr="00843DC4">
        <w:rPr>
          <w:rFonts w:ascii="Times New Roman" w:hAnsi="Times New Roman" w:cs="Times New Roman"/>
          <w:color w:val="000000" w:themeColor="text1"/>
          <w:sz w:val="24"/>
          <w:szCs w:val="24"/>
        </w:rPr>
        <w:t xml:space="preserve">). The foraging strategy of the rorquals places greater energetic demands on </w:t>
      </w:r>
      <w:r w:rsidR="006D3020" w:rsidRPr="00843DC4">
        <w:rPr>
          <w:rFonts w:ascii="Times New Roman" w:hAnsi="Times New Roman" w:cs="Times New Roman"/>
          <w:color w:val="000000" w:themeColor="text1"/>
          <w:sz w:val="24"/>
          <w:szCs w:val="24"/>
        </w:rPr>
        <w:t>balaenopteridae</w:t>
      </w:r>
      <w:r w:rsidRPr="00843DC4">
        <w:rPr>
          <w:rFonts w:ascii="Times New Roman" w:hAnsi="Times New Roman" w:cs="Times New Roman"/>
          <w:color w:val="000000" w:themeColor="text1"/>
          <w:sz w:val="24"/>
          <w:szCs w:val="24"/>
        </w:rPr>
        <w:t xml:space="preserve"> than the balaenids</w:t>
      </w:r>
      <w:r w:rsidR="00DE2FCD" w:rsidRPr="00843DC4">
        <w:rPr>
          <w:rFonts w:ascii="Times New Roman" w:hAnsi="Times New Roman" w:cs="Times New Roman"/>
          <w:color w:val="000000" w:themeColor="text1"/>
          <w:sz w:val="24"/>
          <w:szCs w:val="24"/>
        </w:rPr>
        <w:t xml:space="preserve"> (Potvin &amp; Werth, 2016; Potvin &amp; Werth, 2017)</w:t>
      </w:r>
      <w:r w:rsidR="009509C0" w:rsidRPr="00843DC4">
        <w:rPr>
          <w:rFonts w:ascii="Times New Roman" w:hAnsi="Times New Roman" w:cs="Times New Roman"/>
          <w:color w:val="000000" w:themeColor="text1"/>
          <w:sz w:val="24"/>
          <w:szCs w:val="24"/>
        </w:rPr>
        <w:t>.</w:t>
      </w:r>
    </w:p>
    <w:p w14:paraId="5EA05862" w14:textId="77777777" w:rsidR="00FE2636" w:rsidRPr="00843DC4" w:rsidRDefault="000F4DE0" w:rsidP="00843DC4">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77777777" w:rsidR="00D50BF0"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4)</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843DC4">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843DC4">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7777777" w:rsidR="00A5342C"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rorquals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lastRenderedPageBreak/>
        <w:t>2019</w:t>
      </w:r>
      <w:r w:rsidR="00FA2AFF" w:rsidRPr="00843DC4">
        <w:rPr>
          <w:rFonts w:ascii="Times New Roman" w:hAnsi="Times New Roman" w:cs="Times New Roman"/>
          <w:color w:val="000000" w:themeColor="text1"/>
          <w:sz w:val="24"/>
          <w:szCs w:val="24"/>
        </w:rPr>
        <w:t xml:space="preserve">). </w:t>
      </w:r>
      <w:r w:rsidRPr="00756A2F">
        <w:rPr>
          <w:rFonts w:ascii="Times New Roman" w:hAnsi="Times New Roman" w:cs="Times New Roman"/>
          <w:color w:val="FF0000"/>
          <w:sz w:val="24"/>
          <w:szCs w:val="24"/>
          <w:rPrChange w:id="438" w:author="William Gough" w:date="2021-01-28T02:25:00Z">
            <w:rPr>
              <w:rFonts w:ascii="Times New Roman" w:hAnsi="Times New Roman" w:cs="Times New Roman"/>
              <w:color w:val="000000" w:themeColor="text1"/>
              <w:sz w:val="24"/>
              <w:szCs w:val="24"/>
            </w:rPr>
          </w:rPrChange>
        </w:rPr>
        <w:t xml:space="preserve">Accordingly, the high burst velocities and accelerations attained by the whales during lunges would incur reduced </w:t>
      </w:r>
      <w:r w:rsidR="001A2550" w:rsidRPr="00756A2F">
        <w:rPr>
          <w:rFonts w:ascii="Times New Roman" w:hAnsi="Times New Roman" w:cs="Times New Roman"/>
          <w:color w:val="FF0000"/>
          <w:sz w:val="24"/>
          <w:szCs w:val="24"/>
          <w:rPrChange w:id="439" w:author="William Gough" w:date="2021-01-28T02:25:00Z">
            <w:rPr>
              <w:rFonts w:ascii="Times New Roman" w:hAnsi="Times New Roman" w:cs="Times New Roman"/>
              <w:color w:val="000000" w:themeColor="text1"/>
              <w:sz w:val="24"/>
              <w:szCs w:val="24"/>
            </w:rPr>
          </w:rPrChange>
        </w:rPr>
        <w:t xml:space="preserve">Froude </w:t>
      </w:r>
      <w:r w:rsidRPr="00756A2F">
        <w:rPr>
          <w:rFonts w:ascii="Times New Roman" w:hAnsi="Times New Roman" w:cs="Times New Roman"/>
          <w:color w:val="FF0000"/>
          <w:sz w:val="24"/>
          <w:szCs w:val="24"/>
          <w:rPrChange w:id="440" w:author="William Gough" w:date="2021-01-28T02:25:00Z">
            <w:rPr>
              <w:rFonts w:ascii="Times New Roman" w:hAnsi="Times New Roman" w:cs="Times New Roman"/>
              <w:color w:val="000000" w:themeColor="text1"/>
              <w:sz w:val="24"/>
              <w:szCs w:val="24"/>
            </w:rPr>
          </w:rPrChange>
        </w:rPr>
        <w:t>efficiencies compared to routine and migratory velocities.</w:t>
      </w:r>
      <w:r w:rsidRPr="00843DC4">
        <w:rPr>
          <w:rFonts w:ascii="Times New Roman" w:hAnsi="Times New Roman" w:cs="Times New Roman"/>
          <w:color w:val="000000" w:themeColor="text1"/>
          <w:sz w:val="24"/>
          <w:szCs w:val="24"/>
        </w:rPr>
        <w:t xml:space="preserve">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balaenopterids.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5FADF0A4" w14:textId="77777777" w:rsidR="000F4DE0" w:rsidRPr="00843DC4" w:rsidRDefault="000F4DE0" w:rsidP="00843DC4">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77777777" w:rsidR="000F4DE0" w:rsidRPr="00843DC4" w:rsidRDefault="000F4DE0"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843DC4">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p>
    <w:p w14:paraId="39824A3D"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843DC4">
      <w:pPr>
        <w:shd w:val="clear" w:color="auto" w:fill="FFFFFF"/>
        <w:spacing w:line="480" w:lineRule="auto"/>
        <w:rPr>
          <w:rFonts w:ascii="Times New Roman" w:hAnsi="Times New Roman" w:cs="Times New Roman"/>
          <w:color w:val="000000" w:themeColor="text1"/>
          <w:sz w:val="24"/>
          <w:szCs w:val="24"/>
        </w:rPr>
      </w:pPr>
    </w:p>
    <w:p w14:paraId="53E22139"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843DC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843DC4">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77777777" w:rsidR="000F4DE0" w:rsidRPr="00C05B87" w:rsidRDefault="000F4DE0" w:rsidP="00843DC4">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843DC4">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(Bonnaterre), with notes on other species. </w:t>
      </w:r>
      <w:r w:rsidRPr="00843DC4">
        <w:rPr>
          <w:rFonts w:ascii="Times New Roman" w:eastAsia="Times New Roman" w:hAnsi="Times New Roman" w:cs="Times New Roman"/>
          <w:i/>
          <w:color w:val="000000"/>
          <w:sz w:val="24"/>
          <w:szCs w:val="24"/>
          <w:lang w:val="en-US"/>
        </w:rPr>
        <w:t>Aust. J. Mar.Freshwater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29D68ED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Chopra, M. G. and Kambe,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27336B6F"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Croll, Donald &amp; Marinovic, Baldo &amp; Benson, Scott &amp; Chavez, Francisco &amp; Black, Nancy &amp; Ternullo, Richard &amp; Tershy, Bernie. (2005). From wind to whales: Trophic links in a coastal upwelling system. Marine Ecology-progress Series - MAR ECOL-PROGR SER. 289. 117-130.</w:t>
      </w:r>
    </w:p>
    <w:p w14:paraId="7AAD4F2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lastRenderedPageBreak/>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w:t>
      </w:r>
      <w:r w:rsidRPr="00843DC4">
        <w:rPr>
          <w:rFonts w:ascii="Times New Roman" w:eastAsia="Times New Roman" w:hAnsi="Times New Roman" w:cs="Times New Roman"/>
          <w:color w:val="000000"/>
          <w:sz w:val="24"/>
          <w:szCs w:val="24"/>
          <w:shd w:val="clear" w:color="auto" w:fill="FFFFFF"/>
          <w:lang w:val="en-US"/>
        </w:rPr>
        <w:lastRenderedPageBreak/>
        <w:t>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843DC4">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Pyenson, N. (2015). Vertebrate evolution. Evolutionary innovation and ecology in marine tetrapods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7EF824F7"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bCs/>
          <w:color w:val="000000" w:themeColor="text1"/>
          <w:sz w:val="24"/>
          <w:szCs w:val="24"/>
        </w:rPr>
        <w:t xml:space="preserve">Kermack,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10AF161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E63CA5">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1F8D470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Potvin, J., Goldbogen, J. A. and Shadwick, R. E. (2009). Passive versus active engulfment: verdict from trajectory simulations of lunge-feeding fin whales Balaenoptera physalus.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09EAEA68"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202020"/>
          <w:sz w:val="24"/>
          <w:szCs w:val="24"/>
          <w:shd w:val="clear" w:color="auto" w:fill="FFFFFF"/>
          <w:lang w:val="en-US"/>
        </w:rPr>
        <w:lastRenderedPageBreak/>
        <w:t>Potvin. J. and Werth, A.</w:t>
      </w:r>
      <w:r w:rsidR="00D22E78">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eastAsia="Times New Roman" w:hAnsi="Times New Roman" w:cs="Times New Roman"/>
          <w:color w:val="202020"/>
          <w:sz w:val="24"/>
          <w:szCs w:val="24"/>
          <w:shd w:val="clear" w:color="auto" w:fill="FFFFFF"/>
          <w:lang w:val="en-US"/>
        </w:rPr>
        <w:t xml:space="preserve">J. (2016). Baleen hydrodynamics and morphology of cross-flow filtration in balaenid whale suspension feeding. </w:t>
      </w:r>
      <w:r w:rsidRPr="00843DC4">
        <w:rPr>
          <w:rFonts w:ascii="Times New Roman" w:hAnsi="Times New Roman" w:cs="Times New Roman"/>
          <w:i/>
          <w:color w:val="202020"/>
          <w:sz w:val="24"/>
          <w:shd w:val="clear" w:color="auto" w:fill="FFFFFF"/>
          <w:lang w:val="en-US"/>
        </w:rPr>
        <w:t>PLoS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142F4BDC" w14:textId="77777777" w:rsidR="006E57A2" w:rsidRPr="00843DC4" w:rsidRDefault="00D22E78" w:rsidP="00843DC4">
      <w:pPr>
        <w:numPr>
          <w:ilvl w:val="0"/>
          <w:numId w:val="10"/>
        </w:numPr>
        <w:spacing w:line="480" w:lineRule="auto"/>
        <w:textAlignment w:val="baseline"/>
        <w:rPr>
          <w:rFonts w:ascii="Times New Roman" w:hAnsi="Times New Roman" w:cs="Times New Roman"/>
          <w:color w:val="000000"/>
          <w:sz w:val="24"/>
          <w:szCs w:val="24"/>
        </w:rPr>
      </w:pPr>
      <w:r>
        <w:rPr>
          <w:rFonts w:ascii="Times New Roman" w:eastAsia="Times New Roman" w:hAnsi="Times New Roman" w:cs="Times New Roman"/>
          <w:color w:val="202020"/>
          <w:sz w:val="24"/>
          <w:szCs w:val="24"/>
          <w:shd w:val="clear" w:color="auto" w:fill="FFFFFF"/>
          <w:lang w:val="en-US"/>
        </w:rPr>
        <w:t>Potvin J. and</w:t>
      </w:r>
      <w:r w:rsidR="00DE2FCD" w:rsidRPr="00843DC4">
        <w:rPr>
          <w:rFonts w:ascii="Times New Roman" w:eastAsia="Times New Roman" w:hAnsi="Times New Roman" w:cs="Times New Roman"/>
          <w:color w:val="202020"/>
          <w:sz w:val="24"/>
          <w:szCs w:val="24"/>
          <w:shd w:val="clear" w:color="auto" w:fill="FFFFFF"/>
          <w:lang w:val="en-US"/>
        </w:rPr>
        <w:t xml:space="preserve"> Werth A</w:t>
      </w:r>
      <w:r>
        <w:rPr>
          <w:rFonts w:ascii="Times New Roman" w:eastAsia="Times New Roman" w:hAnsi="Times New Roman" w:cs="Times New Roman"/>
          <w:color w:val="202020"/>
          <w:sz w:val="24"/>
          <w:szCs w:val="24"/>
          <w:shd w:val="clear" w:color="auto" w:fill="FFFFFF"/>
          <w:lang w:val="en-US"/>
        </w:rPr>
        <w:t xml:space="preserve">. </w:t>
      </w:r>
      <w:r w:rsidR="00DE2FCD" w:rsidRPr="00843DC4">
        <w:rPr>
          <w:rFonts w:ascii="Times New Roman" w:eastAsia="Times New Roman" w:hAnsi="Times New Roman" w:cs="Times New Roman"/>
          <w:color w:val="202020"/>
          <w:sz w:val="24"/>
          <w:szCs w:val="24"/>
          <w:shd w:val="clear" w:color="auto" w:fill="FFFFFF"/>
          <w:lang w:val="en-US"/>
        </w:rPr>
        <w:t>J</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(2017)</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Oral cavity hydrodynamics and drag production in Balaenid whale suspension feeding. </w:t>
      </w:r>
      <w:r w:rsidR="00DE2FCD" w:rsidRPr="00843DC4">
        <w:rPr>
          <w:rFonts w:ascii="Times New Roman" w:hAnsi="Times New Roman" w:cs="Times New Roman"/>
          <w:i/>
          <w:color w:val="202020"/>
          <w:sz w:val="24"/>
          <w:szCs w:val="24"/>
          <w:shd w:val="clear" w:color="auto" w:fill="FFFFFF"/>
          <w:lang w:val="en-US"/>
        </w:rPr>
        <w:t>PLoS ONE</w:t>
      </w:r>
      <w:r w:rsidR="00DE2FCD" w:rsidRPr="00843DC4">
        <w:rPr>
          <w:rFonts w:ascii="Times New Roman" w:eastAsia="Times New Roman" w:hAnsi="Times New Roman" w:cs="Times New Roman"/>
          <w:color w:val="202020"/>
          <w:sz w:val="24"/>
          <w:szCs w:val="24"/>
          <w:shd w:val="clear" w:color="auto" w:fill="FFFFFF"/>
          <w:lang w:val="en-US"/>
        </w:rPr>
        <w:t xml:space="preserve"> 12: e0175220.</w:t>
      </w:r>
    </w:p>
    <w:p w14:paraId="757DF39C" w14:textId="77777777" w:rsidR="006E57A2" w:rsidRPr="00843DC4" w:rsidRDefault="006E57A2" w:rsidP="00843DC4">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8" w:history="1">
        <w:r w:rsidRPr="00843DC4">
          <w:rPr>
            <w:rStyle w:val="Hyperlink"/>
            <w:rFonts w:ascii="Times New Roman" w:hAnsi="Times New Roman" w:cs="Times New Roman"/>
            <w:sz w:val="24"/>
            <w:szCs w:val="24"/>
          </w:rPr>
          <w:t>http://www.R-project.org/.</w:t>
        </w:r>
      </w:hyperlink>
    </w:p>
    <w:p w14:paraId="7BF7ACD1"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Rohr, J. and Fish, F. E. (2004). Strouhal numbers and optimization of swimming by odontocete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67ADC59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843DC4">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D77237" w:rsidRDefault="00D77237">
      <w:pPr>
        <w:pStyle w:val="ListParagraph"/>
        <w:numPr>
          <w:ilvl w:val="0"/>
          <w:numId w:val="10"/>
        </w:numPr>
        <w:spacing w:line="480" w:lineRule="auto"/>
        <w:rPr>
          <w:ins w:id="441" w:author="Hayden Smith" w:date="2021-01-19T13:54:00Z"/>
          <w:rFonts w:ascii="Times New Roman" w:eastAsia="Times New Roman" w:hAnsi="Times New Roman" w:cs="Times New Roman"/>
          <w:color w:val="000000" w:themeColor="text1"/>
          <w:rPrChange w:id="442" w:author="Hayden Smith" w:date="2021-01-19T13:54:00Z">
            <w:rPr>
              <w:ins w:id="443" w:author="Hayden Smith" w:date="2021-01-19T13:54:00Z"/>
            </w:rPr>
          </w:rPrChange>
        </w:rPr>
        <w:pPrChange w:id="444" w:author="Hayden Smith" w:date="2021-01-19T13:54:00Z">
          <w:pPr>
            <w:numPr>
              <w:numId w:val="10"/>
            </w:numPr>
            <w:spacing w:line="480" w:lineRule="auto"/>
            <w:ind w:left="720" w:hanging="360"/>
            <w:textAlignment w:val="baseline"/>
          </w:pPr>
        </w:pPrChange>
      </w:pPr>
      <w:ins w:id="445" w:author="Hayden Smith" w:date="2021-01-19T13:54:00Z">
        <w:r w:rsidRPr="00D77237">
          <w:rPr>
            <w:rFonts w:ascii="Times New Roman" w:eastAsia="Times New Roman" w:hAnsi="Times New Roman" w:cs="Times New Roman"/>
            <w:color w:val="000000" w:themeColor="text1"/>
            <w:rPrChange w:id="446" w:author="Hayden Smith" w:date="2021-01-19T13:54:00Z">
              <w:rPr>
                <w:rFonts w:eastAsia="Times New Roman"/>
                <w:color w:val="00FF00"/>
              </w:rPr>
            </w:rPrChange>
          </w:rPr>
          <w:lastRenderedPageBreak/>
          <w:t>Sloop L. J., (1978). Appendix B: Liquid Hydrogen as a Propulsion Fuel, 1945-1959. NASA SP-4404, 324 pages, NASA, Washington, D.C.</w:t>
        </w:r>
      </w:ins>
    </w:p>
    <w:p w14:paraId="4129119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7764CEF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Buffrénil,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lastRenderedPageBreak/>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843DC4">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0F4DE0">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2607BCEE" w14:textId="77777777" w:rsidR="00FE2636" w:rsidRPr="00843DC4" w:rsidRDefault="00DB317B" w:rsidP="00FE2636">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Change w:id="447" w:author="William Gough" w:date="2021-03-10T14:17:00Z">
          <w:tblPr>
            <w:tblW w:w="15669" w:type="dxa"/>
            <w:tblInd w:w="-144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170"/>
        <w:gridCol w:w="1068"/>
        <w:gridCol w:w="1119"/>
        <w:gridCol w:w="1119"/>
        <w:gridCol w:w="1119"/>
        <w:gridCol w:w="1119"/>
        <w:gridCol w:w="1120"/>
        <w:gridCol w:w="1109"/>
        <w:gridCol w:w="11"/>
        <w:gridCol w:w="1119"/>
        <w:gridCol w:w="1119"/>
        <w:gridCol w:w="1119"/>
        <w:gridCol w:w="1119"/>
        <w:gridCol w:w="1120"/>
        <w:gridCol w:w="30"/>
        <w:tblGridChange w:id="448">
          <w:tblGrid>
            <w:gridCol w:w="1119"/>
            <w:gridCol w:w="1119"/>
            <w:gridCol w:w="1119"/>
            <w:gridCol w:w="1119"/>
            <w:gridCol w:w="1119"/>
            <w:gridCol w:w="1119"/>
            <w:gridCol w:w="1120"/>
            <w:gridCol w:w="1109"/>
            <w:gridCol w:w="11"/>
            <w:gridCol w:w="1119"/>
            <w:gridCol w:w="1119"/>
            <w:gridCol w:w="1119"/>
            <w:gridCol w:w="1119"/>
            <w:gridCol w:w="1120"/>
            <w:gridCol w:w="1119"/>
          </w:tblGrid>
        </w:tblGridChange>
      </w:tblGrid>
      <w:tr w:rsidR="00F70950" w:rsidRPr="00C05B87" w14:paraId="501F6448" w14:textId="77777777" w:rsidTr="00AB5626">
        <w:trPr>
          <w:trHeight w:val="144"/>
          <w:trPrChange w:id="449" w:author="William Gough" w:date="2021-03-10T14:17:00Z">
            <w:trPr>
              <w:trHeight w:val="144"/>
            </w:trPr>
          </w:trPrChange>
        </w:trPr>
        <w:tc>
          <w:tcPr>
            <w:tcW w:w="1170" w:type="dxa"/>
            <w:tcBorders>
              <w:top w:val="nil"/>
              <w:left w:val="nil"/>
              <w:bottom w:val="single" w:sz="4" w:space="0" w:color="auto"/>
              <w:right w:val="nil"/>
            </w:tcBorders>
            <w:shd w:val="clear" w:color="auto" w:fill="FFFFFF"/>
            <w:vAlign w:val="center"/>
            <w:tcPrChange w:id="450" w:author="William Gough" w:date="2021-03-10T14:17:00Z">
              <w:tcPr>
                <w:tcW w:w="1119" w:type="dxa"/>
                <w:tcBorders>
                  <w:top w:val="nil"/>
                  <w:left w:val="nil"/>
                  <w:bottom w:val="single" w:sz="4" w:space="0" w:color="auto"/>
                  <w:right w:val="nil"/>
                </w:tcBorders>
                <w:shd w:val="clear" w:color="auto" w:fill="FFFFFF"/>
              </w:tcPr>
            </w:tcPrChange>
          </w:tcPr>
          <w:p w14:paraId="76A7339D" w14:textId="77777777" w:rsidR="00F70950" w:rsidRPr="00843DC4" w:rsidRDefault="00F70950" w:rsidP="00F70950">
            <w:pPr>
              <w:spacing w:after="160"/>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Change w:id="451" w:author="William Gough" w:date="2021-03-10T14:17:00Z">
              <w:tcPr>
                <w:tcW w:w="7824" w:type="dxa"/>
                <w:gridSpan w:val="7"/>
                <w:tcBorders>
                  <w:top w:val="nil"/>
                  <w:left w:val="nil"/>
                  <w:bottom w:val="single" w:sz="4" w:space="0" w:color="auto"/>
                  <w:right w:val="nil"/>
                </w:tcBorders>
                <w:shd w:val="clear" w:color="auto" w:fill="FFFFFF"/>
                <w:vAlign w:val="center"/>
              </w:tcPr>
            </w:tcPrChange>
          </w:tcPr>
          <w:p w14:paraId="43114F74" w14:textId="4E90D55E" w:rsidR="00F70950" w:rsidRPr="00843DC4" w:rsidRDefault="00F70950" w:rsidP="00F70950">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Change w:id="452" w:author="William Gough" w:date="2021-03-10T14:17:00Z">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tcPrChange>
          </w:tcPr>
          <w:p w14:paraId="0A21DCC7" w14:textId="77777777" w:rsidR="00F70950" w:rsidRPr="00843DC4" w:rsidRDefault="00F70950" w:rsidP="00F70950">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AB5626">
        <w:tblPrEx>
          <w:tblPrExChange w:id="453" w:author="William Gough" w:date="2021-03-10T14:17:00Z">
            <w:tblPrEx>
              <w:tblW w:w="14549" w:type="dxa"/>
            </w:tblPrEx>
          </w:tblPrExChange>
        </w:tblPrEx>
        <w:trPr>
          <w:gridAfter w:val="1"/>
          <w:wAfter w:w="30" w:type="dxa"/>
          <w:trHeight w:val="97"/>
          <w:trPrChange w:id="454" w:author="William Gough" w:date="2021-03-10T14:17:00Z">
            <w:trPr>
              <w:gridAfter w:val="1"/>
              <w:wAfter w:w="1119" w:type="dxa"/>
              <w:trHeight w:val="97"/>
            </w:trPr>
          </w:trPrChange>
        </w:trPr>
        <w:tc>
          <w:tcPr>
            <w:tcW w:w="1170" w:type="dxa"/>
            <w:tcBorders>
              <w:top w:val="single" w:sz="4" w:space="0" w:color="auto"/>
              <w:left w:val="nil"/>
              <w:bottom w:val="single" w:sz="4" w:space="0" w:color="auto"/>
              <w:right w:val="nil"/>
            </w:tcBorders>
            <w:shd w:val="clear" w:color="auto" w:fill="FFFFFF"/>
            <w:vAlign w:val="center"/>
            <w:tcPrChange w:id="455"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5F56FB84"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56"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26FBDD3B"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57"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2762F7F4"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Change w:id="458" w:author="William Gough" w:date="2021-03-10T14:17:00Z">
              <w:tcPr>
                <w:tcW w:w="1119" w:type="dxa"/>
                <w:tcBorders>
                  <w:top w:val="single" w:sz="4" w:space="0" w:color="auto"/>
                  <w:left w:val="nil"/>
                  <w:bottom w:val="single" w:sz="4" w:space="0" w:color="auto"/>
                  <w:right w:val="nil"/>
                </w:tcBorders>
                <w:shd w:val="clear" w:color="auto" w:fill="FFFFFF"/>
              </w:tcPr>
            </w:tcPrChange>
          </w:tcPr>
          <w:p w14:paraId="69D03CC3" w14:textId="220F7010" w:rsidR="00F70950" w:rsidRDefault="00F70950" w:rsidP="00F70950">
            <w:pPr>
              <w:jc w:val="center"/>
              <w:rPr>
                <w:ins w:id="459" w:author="William Gough" w:date="2021-03-10T13:43:00Z"/>
                <w:rFonts w:ascii="Times New Roman" w:hAnsi="Times New Roman" w:cs="Times New Roman"/>
                <w:b/>
                <w:i/>
                <w:color w:val="000000" w:themeColor="text1"/>
                <w:sz w:val="12"/>
                <w:szCs w:val="12"/>
              </w:rPr>
            </w:pPr>
            <w:ins w:id="460" w:author="William Gough" w:date="2021-03-10T13:42:00Z">
              <w:r>
                <w:rPr>
                  <w:rFonts w:ascii="Times New Roman" w:hAnsi="Times New Roman" w:cs="Times New Roman"/>
                  <w:b/>
                  <w:i/>
                  <w:color w:val="000000" w:themeColor="text1"/>
                  <w:sz w:val="12"/>
                  <w:szCs w:val="12"/>
                </w:rPr>
                <w:t xml:space="preserve">∆U </w:t>
              </w:r>
            </w:ins>
          </w:p>
          <w:p w14:paraId="6A5E5E0E" w14:textId="77777777" w:rsidR="00F70950" w:rsidRDefault="00F70950" w:rsidP="00F70950">
            <w:pPr>
              <w:jc w:val="center"/>
              <w:rPr>
                <w:ins w:id="461" w:author="William Gough" w:date="2021-03-10T13:53:00Z"/>
                <w:rFonts w:ascii="Times New Roman" w:hAnsi="Times New Roman" w:cs="Times New Roman"/>
                <w:b/>
                <w:i/>
                <w:color w:val="000000" w:themeColor="text1"/>
                <w:sz w:val="12"/>
                <w:szCs w:val="12"/>
              </w:rPr>
            </w:pPr>
            <w:ins w:id="462" w:author="William Gough" w:date="2021-03-10T13:42:00Z">
              <w:r>
                <w:rPr>
                  <w:rFonts w:ascii="Times New Roman" w:hAnsi="Times New Roman" w:cs="Times New Roman"/>
                  <w:b/>
                  <w:i/>
                  <w:color w:val="000000" w:themeColor="text1"/>
                  <w:sz w:val="12"/>
                  <w:szCs w:val="12"/>
                </w:rPr>
                <w:t xml:space="preserve">(Routine) </w:t>
              </w:r>
            </w:ins>
            <w:ins w:id="463" w:author="William Gough" w:date="2021-03-10T13:43:00Z">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ins>
          </w:p>
          <w:p w14:paraId="0919BA15" w14:textId="58BD5380" w:rsidR="0007338F" w:rsidRPr="00843DC4" w:rsidRDefault="0007338F" w:rsidP="00F70950">
            <w:pPr>
              <w:jc w:val="center"/>
              <w:rPr>
                <w:rFonts w:ascii="Times New Roman" w:hAnsi="Times New Roman" w:cs="Times New Roman"/>
                <w:b/>
                <w:i/>
                <w:color w:val="000000" w:themeColor="text1"/>
                <w:sz w:val="12"/>
                <w:szCs w:val="12"/>
              </w:rPr>
            </w:pPr>
            <w:ins w:id="464" w:author="William Gough" w:date="2021-03-10T13:53:00Z">
              <w:r>
                <w:rPr>
                  <w:rFonts w:ascii="Times New Roman" w:hAnsi="Times New Roman" w:cs="Times New Roman"/>
                  <w:b/>
                  <w:i/>
                  <w:color w:val="000000" w:themeColor="text1"/>
                  <w:sz w:val="12"/>
                  <w:szCs w:val="12"/>
                </w:rPr>
                <w:t>(% of mean)</w:t>
              </w:r>
            </w:ins>
          </w:p>
        </w:tc>
        <w:tc>
          <w:tcPr>
            <w:tcW w:w="1119" w:type="dxa"/>
            <w:tcBorders>
              <w:top w:val="single" w:sz="4" w:space="0" w:color="auto"/>
              <w:left w:val="nil"/>
              <w:bottom w:val="single" w:sz="4" w:space="0" w:color="auto"/>
              <w:right w:val="nil"/>
            </w:tcBorders>
            <w:shd w:val="clear" w:color="auto" w:fill="FFFFFF"/>
            <w:vAlign w:val="center"/>
            <w:tcPrChange w:id="465"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1ACF051D" w14:textId="07740613"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66"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1303E93A"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Change w:id="467" w:author="William Gough" w:date="2021-03-10T14:17:00Z">
              <w:tcPr>
                <w:tcW w:w="1120" w:type="dxa"/>
                <w:tcBorders>
                  <w:top w:val="single" w:sz="4" w:space="0" w:color="auto"/>
                  <w:left w:val="nil"/>
                  <w:bottom w:val="single" w:sz="4" w:space="0" w:color="auto"/>
                  <w:right w:val="nil"/>
                </w:tcBorders>
                <w:shd w:val="clear" w:color="auto" w:fill="FFFFFF"/>
              </w:tcPr>
            </w:tcPrChange>
          </w:tcPr>
          <w:p w14:paraId="1C802780" w14:textId="77777777" w:rsidR="00F70950" w:rsidRDefault="00F70950" w:rsidP="00F70950">
            <w:pPr>
              <w:jc w:val="center"/>
              <w:rPr>
                <w:ins w:id="468" w:author="William Gough" w:date="2021-03-10T13:43:00Z"/>
                <w:rFonts w:ascii="Times New Roman" w:hAnsi="Times New Roman" w:cs="Times New Roman"/>
                <w:b/>
                <w:i/>
                <w:color w:val="000000" w:themeColor="text1"/>
                <w:sz w:val="12"/>
                <w:szCs w:val="12"/>
              </w:rPr>
            </w:pPr>
            <w:ins w:id="469" w:author="William Gough" w:date="2021-03-10T13:43:00Z">
              <w:r>
                <w:rPr>
                  <w:rFonts w:ascii="Times New Roman" w:hAnsi="Times New Roman" w:cs="Times New Roman"/>
                  <w:b/>
                  <w:i/>
                  <w:color w:val="000000" w:themeColor="text1"/>
                  <w:sz w:val="12"/>
                  <w:szCs w:val="12"/>
                </w:rPr>
                <w:t xml:space="preserve">∆U </w:t>
              </w:r>
            </w:ins>
          </w:p>
          <w:p w14:paraId="2E553A79" w14:textId="585B2EE6" w:rsidR="00F70950" w:rsidRPr="00843DC4" w:rsidRDefault="00F70950" w:rsidP="00F70950">
            <w:pPr>
              <w:jc w:val="center"/>
              <w:rPr>
                <w:rFonts w:ascii="Times New Roman" w:hAnsi="Times New Roman" w:cs="Times New Roman"/>
                <w:b/>
                <w:i/>
                <w:color w:val="000000" w:themeColor="text1"/>
                <w:sz w:val="12"/>
                <w:szCs w:val="12"/>
              </w:rPr>
            </w:pPr>
            <w:ins w:id="470" w:author="William Gough" w:date="2021-03-10T13:43:00Z">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ins>
            <w:ins w:id="471" w:author="William Gough" w:date="2021-03-10T13:54:00Z">
              <w:r w:rsidR="0007338F">
                <w:rPr>
                  <w:rFonts w:ascii="Times New Roman" w:hAnsi="Times New Roman" w:cs="Times New Roman"/>
                  <w:b/>
                  <w:i/>
                  <w:color w:val="000000" w:themeColor="text1"/>
                  <w:sz w:val="12"/>
                  <w:szCs w:val="12"/>
                </w:rPr>
                <w:t xml:space="preserve"> (% of mean)</w:t>
              </w:r>
            </w:ins>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72" w:author="William Gough" w:date="2021-03-10T14:17:00Z">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181718AF" w14:textId="7BD826CB"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Change w:id="473" w:author="William Gough" w:date="2021-03-10T14:17:00Z">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tcPrChange>
          </w:tcPr>
          <w:p w14:paraId="491AB768"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Change w:id="474"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20FAF5B6"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Change w:id="475"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56B1144B"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Change w:id="476" w:author="William Gough" w:date="2021-03-10T14:17:00Z">
              <w:tcPr>
                <w:tcW w:w="1119" w:type="dxa"/>
                <w:tcBorders>
                  <w:top w:val="single" w:sz="4" w:space="0" w:color="auto"/>
                  <w:left w:val="nil"/>
                  <w:bottom w:val="single" w:sz="4" w:space="0" w:color="auto"/>
                  <w:right w:val="nil"/>
                </w:tcBorders>
                <w:shd w:val="clear" w:color="auto" w:fill="FFFFFF"/>
                <w:vAlign w:val="center"/>
              </w:tcPr>
            </w:tcPrChange>
          </w:tcPr>
          <w:p w14:paraId="62645E88"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Change w:id="477" w:author="William Gough" w:date="2021-03-10T14:17:00Z">
              <w:tcPr>
                <w:tcW w:w="1120" w:type="dxa"/>
                <w:tcBorders>
                  <w:top w:val="single" w:sz="4" w:space="0" w:color="auto"/>
                  <w:left w:val="nil"/>
                  <w:bottom w:val="single" w:sz="4" w:space="0" w:color="auto"/>
                  <w:right w:val="nil"/>
                </w:tcBorders>
                <w:shd w:val="clear" w:color="auto" w:fill="FFFFFF"/>
                <w:vAlign w:val="center"/>
              </w:tcPr>
            </w:tcPrChange>
          </w:tcPr>
          <w:p w14:paraId="3F8B66B7" w14:textId="77777777" w:rsidR="00F70950" w:rsidRPr="00843DC4" w:rsidRDefault="00F70950" w:rsidP="00F70950">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AB5626">
        <w:tblPrEx>
          <w:tblPrExChange w:id="478" w:author="William Gough" w:date="2021-03-10T14:17:00Z">
            <w:tblPrEx>
              <w:tblW w:w="14549" w:type="dxa"/>
            </w:tblPrEx>
          </w:tblPrExChange>
        </w:tblPrEx>
        <w:trPr>
          <w:gridAfter w:val="1"/>
          <w:wAfter w:w="30" w:type="dxa"/>
          <w:trHeight w:val="311"/>
          <w:trPrChange w:id="479" w:author="William Gough" w:date="2021-03-10T14:17:00Z">
            <w:trPr>
              <w:gridAfter w:val="1"/>
              <w:wAfter w:w="1119" w:type="dxa"/>
              <w:trHeight w:val="311"/>
            </w:trPr>
          </w:trPrChange>
        </w:trPr>
        <w:tc>
          <w:tcPr>
            <w:tcW w:w="1170" w:type="dxa"/>
            <w:tcBorders>
              <w:top w:val="single" w:sz="4" w:space="0" w:color="auto"/>
              <w:left w:val="nil"/>
              <w:bottom w:val="nil"/>
              <w:right w:val="nil"/>
            </w:tcBorders>
            <w:shd w:val="clear" w:color="auto" w:fill="A5A5A5" w:themeFill="accent3"/>
            <w:vAlign w:val="center"/>
            <w:tcPrChange w:id="480"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5C249C5B"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481"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038F38A3" w14:textId="29D8338F" w:rsidR="00F70950" w:rsidRPr="00843DC4" w:rsidRDefault="00F70950" w:rsidP="00F70950">
            <w:pPr>
              <w:jc w:val="center"/>
              <w:rPr>
                <w:rFonts w:ascii="Times New Roman" w:hAnsi="Times New Roman" w:cs="Times New Roman"/>
                <w:sz w:val="12"/>
                <w:szCs w:val="12"/>
              </w:rPr>
            </w:pPr>
            <w:ins w:id="482" w:author="William Gough" w:date="2021-03-03T21:00:00Z">
              <w:r>
                <w:rPr>
                  <w:rFonts w:ascii="Times New Roman" w:hAnsi="Times New Roman" w:cs="Times New Roman"/>
                  <w:sz w:val="12"/>
                  <w:szCs w:val="12"/>
                </w:rPr>
                <w:t>29</w:t>
              </w:r>
            </w:ins>
            <w:del w:id="483" w:author="William Gough" w:date="2021-03-03T21:00:00Z">
              <w:r w:rsidRPr="00843DC4" w:rsidDel="0097014D">
                <w:rPr>
                  <w:rFonts w:ascii="Times New Roman" w:hAnsi="Times New Roman" w:cs="Times New Roman"/>
                  <w:sz w:val="12"/>
                  <w:szCs w:val="12"/>
                </w:rPr>
                <w:delText>31 (30)</w:delText>
              </w:r>
            </w:del>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484"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287C7612" w14:textId="4A766095"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ins w:id="485" w:author="William Gough" w:date="2021-03-04T16:57:00Z">
              <w:r>
                <w:rPr>
                  <w:rFonts w:ascii="Times New Roman" w:hAnsi="Times New Roman" w:cs="Times New Roman"/>
                  <w:sz w:val="12"/>
                  <w:szCs w:val="12"/>
                </w:rPr>
                <w:t>09</w:t>
              </w:r>
            </w:ins>
            <w:del w:id="486" w:author="William Gough" w:date="2021-03-04T16:57:00Z">
              <w:r w:rsidRPr="00843DC4" w:rsidDel="002541DE">
                <w:rPr>
                  <w:rFonts w:ascii="Times New Roman" w:hAnsi="Times New Roman" w:cs="Times New Roman"/>
                  <w:sz w:val="12"/>
                  <w:szCs w:val="12"/>
                </w:rPr>
                <w:delText>1</w:delText>
              </w:r>
            </w:del>
            <w:del w:id="487" w:author="William Gough" w:date="2021-03-04T13:32:00Z">
              <w:r w:rsidRPr="00843DC4" w:rsidDel="00FF5D91">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ins w:id="488" w:author="William Gough" w:date="2021-03-04T13:32:00Z">
              <w:r>
                <w:rPr>
                  <w:rFonts w:ascii="Times New Roman" w:hAnsi="Times New Roman" w:cs="Times New Roman"/>
                  <w:sz w:val="12"/>
                  <w:szCs w:val="12"/>
                </w:rPr>
                <w:t>6</w:t>
              </w:r>
            </w:ins>
            <w:del w:id="489" w:author="William Gough" w:date="2021-03-04T13:32:00Z">
              <w:r w:rsidRPr="00843DC4" w:rsidDel="00FF5D91">
                <w:rPr>
                  <w:rFonts w:ascii="Times New Roman" w:hAnsi="Times New Roman" w:cs="Times New Roman"/>
                  <w:sz w:val="12"/>
                  <w:szCs w:val="12"/>
                </w:rPr>
                <w:delText>6</w:delText>
              </w:r>
            </w:del>
          </w:p>
        </w:tc>
        <w:tc>
          <w:tcPr>
            <w:tcW w:w="1119" w:type="dxa"/>
            <w:tcBorders>
              <w:top w:val="single" w:sz="4" w:space="0" w:color="auto"/>
              <w:left w:val="nil"/>
              <w:bottom w:val="nil"/>
              <w:right w:val="nil"/>
            </w:tcBorders>
            <w:shd w:val="clear" w:color="auto" w:fill="A5A5A5" w:themeFill="accent3"/>
            <w:vAlign w:val="center"/>
            <w:tcPrChange w:id="490" w:author="William Gough" w:date="2021-03-10T14:17:00Z">
              <w:tcPr>
                <w:tcW w:w="1119" w:type="dxa"/>
                <w:tcBorders>
                  <w:top w:val="single" w:sz="4" w:space="0" w:color="auto"/>
                  <w:left w:val="nil"/>
                  <w:bottom w:val="nil"/>
                  <w:right w:val="nil"/>
                </w:tcBorders>
                <w:shd w:val="clear" w:color="auto" w:fill="A5A5A5" w:themeFill="accent3"/>
              </w:tcPr>
            </w:tcPrChange>
          </w:tcPr>
          <w:p w14:paraId="6199E200" w14:textId="77777777" w:rsidR="00F70950" w:rsidRDefault="0007338F" w:rsidP="0007338F">
            <w:pPr>
              <w:jc w:val="center"/>
              <w:rPr>
                <w:ins w:id="491" w:author="William Gough" w:date="2021-03-10T13:54:00Z"/>
                <w:rFonts w:ascii="Times New Roman" w:hAnsi="Times New Roman" w:cs="Times New Roman"/>
                <w:sz w:val="12"/>
                <w:szCs w:val="12"/>
              </w:rPr>
            </w:pPr>
            <w:ins w:id="492" w:author="William Gough" w:date="2021-03-10T13:49:00Z">
              <w:r>
                <w:rPr>
                  <w:rFonts w:ascii="Times New Roman" w:hAnsi="Times New Roman" w:cs="Times New Roman"/>
                  <w:sz w:val="12"/>
                  <w:szCs w:val="12"/>
                </w:rPr>
                <w:t xml:space="preserve">0.08 </w:t>
              </w:r>
            </w:ins>
            <w:ins w:id="493" w:author="William Gough" w:date="2021-03-10T13:45:00Z">
              <w:r w:rsidR="00F70950" w:rsidRPr="00843DC4">
                <w:rPr>
                  <w:rFonts w:ascii="Times New Roman" w:hAnsi="Times New Roman" w:cs="Times New Roman"/>
                  <w:sz w:val="12"/>
                  <w:szCs w:val="12"/>
                </w:rPr>
                <w:sym w:font="Symbol" w:char="F0B1"/>
              </w:r>
            </w:ins>
            <w:ins w:id="494" w:author="William Gough" w:date="2021-03-10T13:49:00Z">
              <w:r>
                <w:rPr>
                  <w:rFonts w:ascii="Times New Roman" w:hAnsi="Times New Roman" w:cs="Times New Roman"/>
                  <w:sz w:val="12"/>
                  <w:szCs w:val="12"/>
                </w:rPr>
                <w:t xml:space="preserve"> </w:t>
              </w:r>
            </w:ins>
            <w:ins w:id="495" w:author="William Gough" w:date="2021-03-10T13:50:00Z">
              <w:r>
                <w:rPr>
                  <w:rFonts w:ascii="Times New Roman" w:hAnsi="Times New Roman" w:cs="Times New Roman"/>
                  <w:sz w:val="12"/>
                  <w:szCs w:val="12"/>
                </w:rPr>
                <w:t>0.012</w:t>
              </w:r>
            </w:ins>
          </w:p>
          <w:p w14:paraId="33E6D879" w14:textId="2643C01D" w:rsidR="0007338F" w:rsidRPr="00843DC4" w:rsidRDefault="0007338F" w:rsidP="0007338F">
            <w:pPr>
              <w:jc w:val="center"/>
              <w:rPr>
                <w:rFonts w:ascii="Times New Roman" w:hAnsi="Times New Roman" w:cs="Times New Roman"/>
                <w:sz w:val="12"/>
                <w:szCs w:val="12"/>
              </w:rPr>
            </w:pPr>
            <w:ins w:id="496" w:author="William Gough" w:date="2021-03-10T13:55:00Z">
              <w:r>
                <w:rPr>
                  <w:rFonts w:ascii="Times New Roman" w:hAnsi="Times New Roman" w:cs="Times New Roman"/>
                  <w:sz w:val="12"/>
                  <w:szCs w:val="12"/>
                </w:rPr>
                <w:t>(11.6</w:t>
              </w:r>
            </w:ins>
            <w:ins w:id="497" w:author="William Gough" w:date="2021-03-10T13:57:00Z">
              <w:r w:rsidR="00C61228">
                <w:rPr>
                  <w:rFonts w:ascii="Times New Roman" w:hAnsi="Times New Roman" w:cs="Times New Roman"/>
                  <w:sz w:val="12"/>
                  <w:szCs w:val="12"/>
                </w:rPr>
                <w:t>0</w:t>
              </w:r>
            </w:ins>
            <w:ins w:id="498" w:author="William Gough" w:date="2021-03-10T13:55:00Z">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ins>
            <w:ins w:id="499" w:author="William Gough" w:date="2021-03-10T13:56:00Z">
              <w:r w:rsidR="00C61228">
                <w:rPr>
                  <w:rFonts w:ascii="Times New Roman" w:hAnsi="Times New Roman" w:cs="Times New Roman"/>
                  <w:sz w:val="12"/>
                  <w:szCs w:val="12"/>
                </w:rPr>
                <w:t>)</w:t>
              </w:r>
            </w:ins>
            <w:ins w:id="500" w:author="William Gough" w:date="2021-03-10T13:55:00Z">
              <w:r>
                <w:rPr>
                  <w:rFonts w:ascii="Times New Roman" w:hAnsi="Times New Roman" w:cs="Times New Roman"/>
                  <w:sz w:val="12"/>
                  <w:szCs w:val="12"/>
                </w:rPr>
                <w:t xml:space="preserve"> </w:t>
              </w:r>
            </w:ins>
          </w:p>
        </w:tc>
        <w:tc>
          <w:tcPr>
            <w:tcW w:w="1119" w:type="dxa"/>
            <w:tcBorders>
              <w:top w:val="single" w:sz="4" w:space="0" w:color="auto"/>
              <w:left w:val="nil"/>
              <w:bottom w:val="nil"/>
              <w:right w:val="nil"/>
            </w:tcBorders>
            <w:shd w:val="clear" w:color="auto" w:fill="A5A5A5" w:themeFill="accent3"/>
            <w:vAlign w:val="center"/>
            <w:tcPrChange w:id="501"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49CA5480" w14:textId="3B046D6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502" w:author="William Gough" w:date="2021-03-04T13:33:00Z">
              <w:r>
                <w:rPr>
                  <w:rFonts w:ascii="Times New Roman" w:hAnsi="Times New Roman" w:cs="Times New Roman"/>
                  <w:sz w:val="12"/>
                  <w:szCs w:val="12"/>
                </w:rPr>
                <w:t>7</w:t>
              </w:r>
            </w:ins>
            <w:del w:id="503" w:author="William Gough" w:date="2021-03-04T13:33:00Z">
              <w:r w:rsidRPr="00843DC4" w:rsidDel="00FF5D91">
                <w:rPr>
                  <w:rFonts w:ascii="Times New Roman" w:hAnsi="Times New Roman" w:cs="Times New Roman"/>
                  <w:sz w:val="12"/>
                  <w:szCs w:val="12"/>
                </w:rPr>
                <w:delText>6</w:delText>
              </w:r>
            </w:del>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504"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721882AC" w14:textId="4C5242E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2.8</w:t>
            </w:r>
            <w:ins w:id="505" w:author="William Gough" w:date="2021-03-04T13:33:00Z">
              <w:r>
                <w:rPr>
                  <w:rFonts w:ascii="Times New Roman" w:hAnsi="Times New Roman" w:cs="Times New Roman"/>
                  <w:sz w:val="12"/>
                  <w:szCs w:val="12"/>
                </w:rPr>
                <w:t>1</w:t>
              </w:r>
            </w:ins>
            <w:del w:id="506" w:author="William Gough" w:date="2021-03-04T13:33:00Z">
              <w:r w:rsidRPr="00843DC4" w:rsidDel="00FF5D91">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ins w:id="507" w:author="William Gough" w:date="2021-03-04T13:34:00Z">
              <w:r>
                <w:rPr>
                  <w:rFonts w:ascii="Times New Roman" w:hAnsi="Times New Roman" w:cs="Times New Roman"/>
                  <w:sz w:val="12"/>
                  <w:szCs w:val="12"/>
                </w:rPr>
                <w:t>0</w:t>
              </w:r>
            </w:ins>
            <w:del w:id="508" w:author="William Gough" w:date="2021-03-04T13:34:00Z">
              <w:r w:rsidRPr="00843DC4" w:rsidDel="00FF5D91">
                <w:rPr>
                  <w:rFonts w:ascii="Times New Roman" w:hAnsi="Times New Roman" w:cs="Times New Roman"/>
                  <w:sz w:val="12"/>
                  <w:szCs w:val="12"/>
                </w:rPr>
                <w:delText>0</w:delText>
              </w:r>
            </w:del>
          </w:p>
        </w:tc>
        <w:tc>
          <w:tcPr>
            <w:tcW w:w="1120" w:type="dxa"/>
            <w:tcBorders>
              <w:top w:val="single" w:sz="4" w:space="0" w:color="auto"/>
              <w:left w:val="nil"/>
              <w:bottom w:val="nil"/>
              <w:right w:val="nil"/>
            </w:tcBorders>
            <w:shd w:val="clear" w:color="auto" w:fill="A5A5A5" w:themeFill="accent3"/>
            <w:vAlign w:val="center"/>
            <w:tcPrChange w:id="509" w:author="William Gough" w:date="2021-03-10T14:17:00Z">
              <w:tcPr>
                <w:tcW w:w="1120" w:type="dxa"/>
                <w:tcBorders>
                  <w:top w:val="single" w:sz="4" w:space="0" w:color="auto"/>
                  <w:left w:val="nil"/>
                  <w:bottom w:val="nil"/>
                  <w:right w:val="nil"/>
                </w:tcBorders>
                <w:shd w:val="clear" w:color="auto" w:fill="A5A5A5" w:themeFill="accent3"/>
              </w:tcPr>
            </w:tcPrChange>
          </w:tcPr>
          <w:p w14:paraId="009625F0" w14:textId="4C5B74A3" w:rsidR="00F70950" w:rsidRDefault="00C61228" w:rsidP="00F70950">
            <w:pPr>
              <w:jc w:val="center"/>
              <w:rPr>
                <w:ins w:id="510" w:author="William Gough" w:date="2021-03-10T14:01:00Z"/>
                <w:rFonts w:ascii="Times New Roman" w:hAnsi="Times New Roman" w:cs="Times New Roman"/>
                <w:sz w:val="12"/>
                <w:szCs w:val="12"/>
              </w:rPr>
            </w:pPr>
            <w:ins w:id="511" w:author="William Gough" w:date="2021-03-10T14:02:00Z">
              <w:r>
                <w:rPr>
                  <w:rFonts w:ascii="Times New Roman" w:hAnsi="Times New Roman" w:cs="Times New Roman"/>
                  <w:sz w:val="12"/>
                  <w:szCs w:val="12"/>
                </w:rPr>
                <w:t>0.46</w:t>
              </w:r>
            </w:ins>
            <w:ins w:id="512" w:author="William Gough" w:date="2021-03-10T14:01:00Z">
              <w:r>
                <w:rPr>
                  <w:rFonts w:ascii="Times New Roman" w:hAnsi="Times New Roman" w:cs="Times New Roman"/>
                  <w:sz w:val="12"/>
                  <w:szCs w:val="12"/>
                </w:rPr>
                <w:t xml:space="preserve"> </w:t>
              </w:r>
            </w:ins>
            <w:ins w:id="513" w:author="William Gough" w:date="2021-03-10T13:46:00Z">
              <w:r w:rsidR="00F70950" w:rsidRPr="00843DC4">
                <w:rPr>
                  <w:rFonts w:ascii="Times New Roman" w:hAnsi="Times New Roman" w:cs="Times New Roman"/>
                  <w:sz w:val="12"/>
                  <w:szCs w:val="12"/>
                </w:rPr>
                <w:sym w:font="Symbol" w:char="F0B1"/>
              </w:r>
            </w:ins>
            <w:ins w:id="514" w:author="William Gough" w:date="2021-03-10T14:02:00Z">
              <w:r>
                <w:rPr>
                  <w:rFonts w:ascii="Times New Roman" w:hAnsi="Times New Roman" w:cs="Times New Roman"/>
                  <w:sz w:val="12"/>
                  <w:szCs w:val="12"/>
                </w:rPr>
                <w:t xml:space="preserve"> 0.055</w:t>
              </w:r>
            </w:ins>
          </w:p>
          <w:p w14:paraId="21C718A5" w14:textId="6179CE56" w:rsidR="00C61228" w:rsidRPr="00843DC4" w:rsidRDefault="00C61228" w:rsidP="00F70950">
            <w:pPr>
              <w:jc w:val="center"/>
              <w:rPr>
                <w:rFonts w:ascii="Times New Roman" w:hAnsi="Times New Roman" w:cs="Times New Roman"/>
                <w:sz w:val="12"/>
                <w:szCs w:val="12"/>
              </w:rPr>
            </w:pPr>
            <w:ins w:id="515" w:author="William Gough" w:date="2021-03-10T14:01:00Z">
              <w:r>
                <w:rPr>
                  <w:rFonts w:ascii="Times New Roman" w:hAnsi="Times New Roman" w:cs="Times New Roman"/>
                  <w:sz w:val="12"/>
                  <w:szCs w:val="12"/>
                </w:rPr>
                <w:t>(</w:t>
              </w:r>
            </w:ins>
            <w:ins w:id="516" w:author="William Gough" w:date="2021-03-10T14:02:00Z">
              <w:r>
                <w:rPr>
                  <w:rFonts w:ascii="Times New Roman" w:hAnsi="Times New Roman" w:cs="Times New Roman"/>
                  <w:sz w:val="12"/>
                  <w:szCs w:val="12"/>
                </w:rPr>
                <w:t xml:space="preserve">26.68 </w:t>
              </w:r>
            </w:ins>
            <w:ins w:id="517" w:author="William Gough" w:date="2021-03-10T14:01:00Z">
              <w:r w:rsidRPr="00843DC4">
                <w:rPr>
                  <w:rFonts w:ascii="Times New Roman" w:hAnsi="Times New Roman" w:cs="Times New Roman"/>
                  <w:sz w:val="12"/>
                  <w:szCs w:val="12"/>
                </w:rPr>
                <w:sym w:font="Symbol" w:char="F0B1"/>
              </w:r>
            </w:ins>
            <w:ins w:id="518" w:author="William Gough" w:date="2021-03-10T14:02:00Z">
              <w:r>
                <w:rPr>
                  <w:rFonts w:ascii="Times New Roman" w:hAnsi="Times New Roman" w:cs="Times New Roman"/>
                  <w:sz w:val="12"/>
                  <w:szCs w:val="12"/>
                </w:rPr>
                <w:t xml:space="preserve"> 1.899</w:t>
              </w:r>
            </w:ins>
            <w:ins w:id="519" w:author="William Gough" w:date="2021-03-10T14:01:00Z">
              <w:r>
                <w:rPr>
                  <w:rFonts w:ascii="Times New Roman" w:hAnsi="Times New Roman" w:cs="Times New Roman"/>
                  <w:sz w:val="12"/>
                  <w:szCs w:val="12"/>
                </w:rPr>
                <w:t>)</w:t>
              </w:r>
            </w:ins>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520" w:author="William Gough" w:date="2021-03-10T14:17:00Z">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3159E7F6" w14:textId="306A5C00"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ins w:id="521" w:author="William Gough" w:date="2021-03-04T13:34:00Z">
              <w:r>
                <w:rPr>
                  <w:rFonts w:ascii="Times New Roman" w:hAnsi="Times New Roman" w:cs="Times New Roman"/>
                  <w:sz w:val="12"/>
                  <w:szCs w:val="12"/>
                </w:rPr>
                <w:t>1</w:t>
              </w:r>
            </w:ins>
            <w:del w:id="522" w:author="William Gough" w:date="2021-03-04T13:34:00Z">
              <w:r w:rsidRPr="00843DC4" w:rsidDel="00FF5D91">
                <w:rPr>
                  <w:rFonts w:ascii="Times New Roman" w:hAnsi="Times New Roman" w:cs="Times New Roman"/>
                  <w:sz w:val="12"/>
                  <w:szCs w:val="12"/>
                </w:rPr>
                <w:delText>1</w:delText>
              </w:r>
            </w:del>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Change w:id="523" w:author="William Gough" w:date="2021-03-10T14:17:00Z">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tcPrChange>
          </w:tcPr>
          <w:p w14:paraId="61249C5C" w14:textId="5BF6A2C4"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11.0</w:t>
            </w:r>
            <w:ins w:id="524" w:author="William Gough" w:date="2021-03-04T13:36:00Z">
              <w:r>
                <w:rPr>
                  <w:rFonts w:ascii="Times New Roman" w:hAnsi="Times New Roman" w:cs="Times New Roman"/>
                  <w:sz w:val="12"/>
                  <w:szCs w:val="12"/>
                </w:rPr>
                <w:t>6</w:t>
              </w:r>
            </w:ins>
            <w:del w:id="525" w:author="William Gough" w:date="2021-03-04T13:36:00Z">
              <w:r w:rsidRPr="00843DC4" w:rsidDel="00FF5D91">
                <w:rPr>
                  <w:rFonts w:ascii="Times New Roman" w:hAnsi="Times New Roman" w:cs="Times New Roman"/>
                  <w:sz w:val="12"/>
                  <w:szCs w:val="12"/>
                </w:rPr>
                <w:delText>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ins w:id="526" w:author="William Gough" w:date="2021-03-04T13:36:00Z">
              <w:r>
                <w:rPr>
                  <w:rFonts w:ascii="Times New Roman" w:hAnsi="Times New Roman" w:cs="Times New Roman"/>
                  <w:sz w:val="12"/>
                  <w:szCs w:val="12"/>
                </w:rPr>
                <w:t>5</w:t>
              </w:r>
            </w:ins>
            <w:del w:id="527" w:author="William Gough" w:date="2021-03-04T13:36:00Z">
              <w:r w:rsidRPr="00843DC4" w:rsidDel="00FF5D91">
                <w:rPr>
                  <w:rFonts w:ascii="Times New Roman" w:hAnsi="Times New Roman" w:cs="Times New Roman"/>
                  <w:sz w:val="12"/>
                  <w:szCs w:val="12"/>
                </w:rPr>
                <w:delText>3</w:delText>
              </w:r>
            </w:del>
          </w:p>
        </w:tc>
        <w:tc>
          <w:tcPr>
            <w:tcW w:w="1119" w:type="dxa"/>
            <w:tcBorders>
              <w:top w:val="single" w:sz="4" w:space="0" w:color="auto"/>
              <w:left w:val="nil"/>
              <w:bottom w:val="nil"/>
              <w:right w:val="nil"/>
            </w:tcBorders>
            <w:shd w:val="clear" w:color="auto" w:fill="A5A5A5" w:themeFill="accent3"/>
            <w:vAlign w:val="center"/>
            <w:tcPrChange w:id="528"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548F6703" w14:textId="6B6659B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61.</w:t>
            </w:r>
            <w:ins w:id="529" w:author="William Gough" w:date="2021-03-04T13:36:00Z">
              <w:r>
                <w:rPr>
                  <w:rFonts w:ascii="Times New Roman" w:hAnsi="Times New Roman" w:cs="Times New Roman"/>
                  <w:sz w:val="12"/>
                  <w:szCs w:val="12"/>
                </w:rPr>
                <w:t>35</w:t>
              </w:r>
            </w:ins>
            <w:del w:id="530" w:author="William Gough" w:date="2021-03-04T13:36:00Z">
              <w:r w:rsidRPr="00843DC4" w:rsidDel="00FF5D91">
                <w:rPr>
                  <w:rFonts w:ascii="Times New Roman" w:hAnsi="Times New Roman" w:cs="Times New Roman"/>
                  <w:sz w:val="12"/>
                  <w:szCs w:val="12"/>
                </w:rPr>
                <w:delText>50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ins w:id="531" w:author="William Gough" w:date="2021-03-04T13:37:00Z">
              <w:r>
                <w:rPr>
                  <w:rFonts w:ascii="Times New Roman" w:hAnsi="Times New Roman" w:cs="Times New Roman"/>
                  <w:sz w:val="12"/>
                  <w:szCs w:val="12"/>
                </w:rPr>
                <w:t>93</w:t>
              </w:r>
            </w:ins>
            <w:del w:id="532" w:author="William Gough" w:date="2021-03-04T13:37:00Z">
              <w:r w:rsidRPr="00843DC4" w:rsidDel="00FF5D91">
                <w:rPr>
                  <w:rFonts w:ascii="Times New Roman" w:hAnsi="Times New Roman" w:cs="Times New Roman"/>
                  <w:sz w:val="12"/>
                  <w:szCs w:val="12"/>
                </w:rPr>
                <w:delText>8</w:delText>
              </w:r>
            </w:del>
            <w:del w:id="533" w:author="William Gough" w:date="2021-03-04T13:36:00Z">
              <w:r w:rsidRPr="00843DC4" w:rsidDel="00FF5D91">
                <w:rPr>
                  <w:rFonts w:ascii="Times New Roman" w:hAnsi="Times New Roman" w:cs="Times New Roman"/>
                  <w:sz w:val="12"/>
                  <w:szCs w:val="12"/>
                </w:rPr>
                <w:delText>0</w:delText>
              </w:r>
            </w:del>
          </w:p>
        </w:tc>
        <w:tc>
          <w:tcPr>
            <w:tcW w:w="1119" w:type="dxa"/>
            <w:tcBorders>
              <w:top w:val="single" w:sz="4" w:space="0" w:color="auto"/>
              <w:left w:val="nil"/>
              <w:bottom w:val="nil"/>
              <w:right w:val="nil"/>
            </w:tcBorders>
            <w:shd w:val="clear" w:color="auto" w:fill="A5A5A5" w:themeFill="accent3"/>
            <w:vAlign w:val="center"/>
            <w:tcPrChange w:id="534"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1C6FC605" w14:textId="5FD3476F"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20</w:t>
            </w:r>
            <w:ins w:id="535" w:author="William Gough" w:date="2021-03-04T13:37:00Z">
              <w:r>
                <w:rPr>
                  <w:rFonts w:ascii="Times New Roman" w:hAnsi="Times New Roman" w:cs="Times New Roman"/>
                  <w:sz w:val="12"/>
                  <w:szCs w:val="12"/>
                </w:rPr>
                <w:t>470</w:t>
              </w:r>
            </w:ins>
            <w:del w:id="536" w:author="William Gough" w:date="2021-03-04T13:37:00Z">
              <w:r w:rsidRPr="00843DC4" w:rsidDel="00FF5D91">
                <w:rPr>
                  <w:rFonts w:ascii="Times New Roman" w:hAnsi="Times New Roman" w:cs="Times New Roman"/>
                  <w:sz w:val="12"/>
                  <w:szCs w:val="12"/>
                </w:rPr>
                <w:delText>537</w:delText>
              </w:r>
            </w:del>
            <w:r w:rsidRPr="00843DC4">
              <w:rPr>
                <w:rFonts w:ascii="Times New Roman" w:hAnsi="Times New Roman" w:cs="Times New Roman"/>
                <w:sz w:val="12"/>
                <w:szCs w:val="12"/>
              </w:rPr>
              <w:t>.</w:t>
            </w:r>
            <w:ins w:id="537" w:author="William Gough" w:date="2021-03-04T13:37:00Z">
              <w:r>
                <w:rPr>
                  <w:rFonts w:ascii="Times New Roman" w:hAnsi="Times New Roman" w:cs="Times New Roman"/>
                  <w:sz w:val="12"/>
                  <w:szCs w:val="12"/>
                </w:rPr>
                <w:t>46</w:t>
              </w:r>
            </w:ins>
            <w:del w:id="538" w:author="William Gough" w:date="2021-03-04T13:37:00Z">
              <w:r w:rsidRPr="00843DC4" w:rsidDel="00FF5D91">
                <w:rPr>
                  <w:rFonts w:ascii="Times New Roman" w:hAnsi="Times New Roman" w:cs="Times New Roman"/>
                  <w:sz w:val="12"/>
                  <w:szCs w:val="12"/>
                </w:rPr>
                <w:delText>85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ins w:id="539" w:author="William Gough" w:date="2021-03-04T13:37:00Z">
              <w:r>
                <w:rPr>
                  <w:rFonts w:ascii="Times New Roman" w:hAnsi="Times New Roman" w:cs="Times New Roman"/>
                  <w:sz w:val="12"/>
                  <w:szCs w:val="12"/>
                </w:rPr>
                <w:t>458</w:t>
              </w:r>
            </w:ins>
            <w:del w:id="540" w:author="William Gough" w:date="2021-03-04T13:37:00Z">
              <w:r w:rsidRPr="00843DC4" w:rsidDel="00FF5D91">
                <w:rPr>
                  <w:rFonts w:ascii="Times New Roman" w:hAnsi="Times New Roman" w:cs="Times New Roman"/>
                  <w:sz w:val="12"/>
                  <w:szCs w:val="12"/>
                </w:rPr>
                <w:delText>363</w:delText>
              </w:r>
            </w:del>
            <w:r w:rsidRPr="00843DC4">
              <w:rPr>
                <w:rFonts w:ascii="Times New Roman" w:hAnsi="Times New Roman" w:cs="Times New Roman"/>
                <w:sz w:val="12"/>
                <w:szCs w:val="12"/>
              </w:rPr>
              <w:t>.</w:t>
            </w:r>
            <w:ins w:id="541" w:author="William Gough" w:date="2021-03-04T13:37:00Z">
              <w:r>
                <w:rPr>
                  <w:rFonts w:ascii="Times New Roman" w:hAnsi="Times New Roman" w:cs="Times New Roman"/>
                  <w:sz w:val="12"/>
                  <w:szCs w:val="12"/>
                </w:rPr>
                <w:t>07</w:t>
              </w:r>
            </w:ins>
            <w:del w:id="542" w:author="William Gough" w:date="2021-03-04T13:37:00Z">
              <w:r w:rsidRPr="00843DC4" w:rsidDel="00FF5D91">
                <w:rPr>
                  <w:rFonts w:ascii="Times New Roman" w:hAnsi="Times New Roman" w:cs="Times New Roman"/>
                  <w:sz w:val="12"/>
                  <w:szCs w:val="12"/>
                </w:rPr>
                <w:delText>54</w:delText>
              </w:r>
            </w:del>
          </w:p>
        </w:tc>
        <w:tc>
          <w:tcPr>
            <w:tcW w:w="1119" w:type="dxa"/>
            <w:tcBorders>
              <w:top w:val="single" w:sz="4" w:space="0" w:color="auto"/>
              <w:left w:val="nil"/>
              <w:bottom w:val="nil"/>
              <w:right w:val="nil"/>
            </w:tcBorders>
            <w:shd w:val="clear" w:color="auto" w:fill="A5A5A5" w:themeFill="accent3"/>
            <w:vAlign w:val="center"/>
            <w:tcPrChange w:id="543" w:author="William Gough" w:date="2021-03-10T14:17:00Z">
              <w:tcPr>
                <w:tcW w:w="1119" w:type="dxa"/>
                <w:tcBorders>
                  <w:top w:val="single" w:sz="4" w:space="0" w:color="auto"/>
                  <w:left w:val="nil"/>
                  <w:bottom w:val="nil"/>
                  <w:right w:val="nil"/>
                </w:tcBorders>
                <w:shd w:val="clear" w:color="auto" w:fill="A5A5A5" w:themeFill="accent3"/>
                <w:vAlign w:val="center"/>
              </w:tcPr>
            </w:tcPrChange>
          </w:tcPr>
          <w:p w14:paraId="070C5ED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Change w:id="544" w:author="William Gough" w:date="2021-03-10T14:17:00Z">
              <w:tcPr>
                <w:tcW w:w="1120" w:type="dxa"/>
                <w:tcBorders>
                  <w:top w:val="single" w:sz="4" w:space="0" w:color="auto"/>
                  <w:left w:val="nil"/>
                  <w:bottom w:val="nil"/>
                  <w:right w:val="nil"/>
                </w:tcBorders>
                <w:shd w:val="clear" w:color="auto" w:fill="A5A5A5" w:themeFill="accent3"/>
                <w:vAlign w:val="center"/>
              </w:tcPr>
            </w:tcPrChange>
          </w:tcPr>
          <w:p w14:paraId="009E7031" w14:textId="15E4F32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3.1</w:t>
            </w:r>
            <w:ins w:id="545" w:author="William Gough" w:date="2021-03-04T13:38:00Z">
              <w:r>
                <w:rPr>
                  <w:rFonts w:ascii="Times New Roman" w:hAnsi="Times New Roman" w:cs="Times New Roman"/>
                  <w:sz w:val="12"/>
                  <w:szCs w:val="12"/>
                </w:rPr>
                <w:t>2</w:t>
              </w:r>
            </w:ins>
            <w:del w:id="546" w:author="William Gough" w:date="2021-03-04T13:38:00Z">
              <w:r w:rsidRPr="00843DC4" w:rsidDel="00846318">
                <w:rPr>
                  <w:rFonts w:ascii="Times New Roman" w:hAnsi="Times New Roman" w:cs="Times New Roman"/>
                  <w:sz w:val="12"/>
                  <w:szCs w:val="12"/>
                </w:rPr>
                <w:delText>4</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ins w:id="547" w:author="William Gough" w:date="2021-03-04T13:38:00Z">
              <w:r>
                <w:rPr>
                  <w:rFonts w:ascii="Times New Roman" w:hAnsi="Times New Roman" w:cs="Times New Roman"/>
                  <w:sz w:val="12"/>
                  <w:szCs w:val="12"/>
                </w:rPr>
                <w:t>9</w:t>
              </w:r>
            </w:ins>
            <w:del w:id="548" w:author="William Gough" w:date="2021-03-04T13:38:00Z">
              <w:r w:rsidRPr="00843DC4" w:rsidDel="00846318">
                <w:rPr>
                  <w:rFonts w:ascii="Times New Roman" w:hAnsi="Times New Roman" w:cs="Times New Roman"/>
                  <w:sz w:val="12"/>
                  <w:szCs w:val="12"/>
                </w:rPr>
                <w:delText>8</w:delText>
              </w:r>
            </w:del>
          </w:p>
        </w:tc>
      </w:tr>
      <w:tr w:rsidR="00F70950" w:rsidRPr="00C05B87" w14:paraId="2CC9AEA8" w14:textId="77777777" w:rsidTr="00AB5626">
        <w:tblPrEx>
          <w:tblPrExChange w:id="549" w:author="William Gough" w:date="2021-03-10T14:17:00Z">
            <w:tblPrEx>
              <w:tblW w:w="14549" w:type="dxa"/>
            </w:tblPrEx>
          </w:tblPrExChange>
        </w:tblPrEx>
        <w:trPr>
          <w:gridAfter w:val="1"/>
          <w:wAfter w:w="30" w:type="dxa"/>
          <w:trHeight w:val="313"/>
          <w:trPrChange w:id="550" w:author="William Gough" w:date="2021-03-10T14:17:00Z">
            <w:trPr>
              <w:gridAfter w:val="1"/>
              <w:wAfter w:w="1119" w:type="dxa"/>
              <w:trHeight w:val="313"/>
            </w:trPr>
          </w:trPrChange>
        </w:trPr>
        <w:tc>
          <w:tcPr>
            <w:tcW w:w="1170" w:type="dxa"/>
            <w:tcBorders>
              <w:top w:val="nil"/>
              <w:left w:val="nil"/>
              <w:bottom w:val="nil"/>
              <w:right w:val="nil"/>
            </w:tcBorders>
            <w:shd w:val="clear" w:color="auto" w:fill="E7E6E6" w:themeFill="background2"/>
            <w:vAlign w:val="center"/>
            <w:tcPrChange w:id="551" w:author="William Gough" w:date="2021-03-10T14:17:00Z">
              <w:tcPr>
                <w:tcW w:w="1119" w:type="dxa"/>
                <w:tcBorders>
                  <w:top w:val="nil"/>
                  <w:left w:val="nil"/>
                  <w:bottom w:val="nil"/>
                  <w:right w:val="nil"/>
                </w:tcBorders>
                <w:shd w:val="clear" w:color="auto" w:fill="E7E6E6" w:themeFill="background2"/>
                <w:vAlign w:val="center"/>
              </w:tcPr>
            </w:tcPrChange>
          </w:tcPr>
          <w:p w14:paraId="6D68635F"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52"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58B93237" w14:textId="663EC5B8"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w:t>
            </w:r>
            <w:ins w:id="553" w:author="William Gough" w:date="2021-03-03T21:00:00Z">
              <w:r>
                <w:rPr>
                  <w:rFonts w:ascii="Times New Roman" w:hAnsi="Times New Roman" w:cs="Times New Roman"/>
                  <w:sz w:val="12"/>
                  <w:szCs w:val="12"/>
                </w:rPr>
                <w:t>7</w:t>
              </w:r>
            </w:ins>
            <w:del w:id="554" w:author="William Gough" w:date="2021-03-03T21:00:00Z">
              <w:r w:rsidRPr="00843DC4" w:rsidDel="0097014D">
                <w:rPr>
                  <w:rFonts w:ascii="Times New Roman" w:hAnsi="Times New Roman" w:cs="Times New Roman"/>
                  <w:sz w:val="12"/>
                  <w:szCs w:val="12"/>
                </w:rPr>
                <w:delText>8</w:delText>
              </w:r>
            </w:del>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55"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53C847D0" w14:textId="37C015F3"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2.2</w:t>
            </w:r>
            <w:ins w:id="556" w:author="William Gough" w:date="2021-03-04T13:50:00Z">
              <w:r>
                <w:rPr>
                  <w:rFonts w:ascii="Times New Roman" w:hAnsi="Times New Roman" w:cs="Times New Roman"/>
                  <w:sz w:val="12"/>
                  <w:szCs w:val="12"/>
                </w:rPr>
                <w:t>0</w:t>
              </w:r>
            </w:ins>
            <w:del w:id="557" w:author="William Gough" w:date="2021-03-04T13:50:00Z">
              <w:r w:rsidRPr="00843DC4" w:rsidDel="007D74BB">
                <w:rPr>
                  <w:rFonts w:ascii="Times New Roman" w:hAnsi="Times New Roman" w:cs="Times New Roman"/>
                  <w:sz w:val="12"/>
                  <w:szCs w:val="12"/>
                </w:rPr>
                <w:delText>7</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558" w:author="William Gough" w:date="2021-03-04T13:51:00Z">
              <w:r>
                <w:rPr>
                  <w:rFonts w:ascii="Times New Roman" w:hAnsi="Times New Roman" w:cs="Times New Roman"/>
                  <w:sz w:val="12"/>
                  <w:szCs w:val="12"/>
                </w:rPr>
                <w:t>54</w:t>
              </w:r>
            </w:ins>
            <w:del w:id="559" w:author="William Gough" w:date="2021-03-04T13:51:00Z">
              <w:r w:rsidRPr="00843DC4" w:rsidDel="007D74BB">
                <w:rPr>
                  <w:rFonts w:ascii="Times New Roman" w:hAnsi="Times New Roman" w:cs="Times New Roman"/>
                  <w:sz w:val="12"/>
                  <w:szCs w:val="12"/>
                </w:rPr>
                <w:delText>63</w:delText>
              </w:r>
            </w:del>
          </w:p>
        </w:tc>
        <w:tc>
          <w:tcPr>
            <w:tcW w:w="1119" w:type="dxa"/>
            <w:tcBorders>
              <w:top w:val="nil"/>
              <w:left w:val="nil"/>
              <w:bottom w:val="nil"/>
              <w:right w:val="nil"/>
            </w:tcBorders>
            <w:shd w:val="clear" w:color="auto" w:fill="E7E6E6" w:themeFill="background2"/>
            <w:vAlign w:val="center"/>
            <w:tcPrChange w:id="560" w:author="William Gough" w:date="2021-03-10T14:17:00Z">
              <w:tcPr>
                <w:tcW w:w="1119" w:type="dxa"/>
                <w:tcBorders>
                  <w:top w:val="nil"/>
                  <w:left w:val="nil"/>
                  <w:bottom w:val="nil"/>
                  <w:right w:val="nil"/>
                </w:tcBorders>
                <w:shd w:val="clear" w:color="auto" w:fill="E7E6E6" w:themeFill="background2"/>
              </w:tcPr>
            </w:tcPrChange>
          </w:tcPr>
          <w:p w14:paraId="52043D89" w14:textId="77777777" w:rsidR="00F70950" w:rsidRDefault="0007338F" w:rsidP="00F70950">
            <w:pPr>
              <w:jc w:val="center"/>
              <w:rPr>
                <w:ins w:id="561" w:author="William Gough" w:date="2021-03-10T13:56:00Z"/>
                <w:rFonts w:ascii="Times New Roman" w:hAnsi="Times New Roman" w:cs="Times New Roman"/>
                <w:sz w:val="12"/>
                <w:szCs w:val="12"/>
              </w:rPr>
            </w:pPr>
            <w:ins w:id="562" w:author="William Gough" w:date="2021-03-10T13:49:00Z">
              <w:r>
                <w:rPr>
                  <w:rFonts w:ascii="Times New Roman" w:hAnsi="Times New Roman" w:cs="Times New Roman"/>
                  <w:sz w:val="12"/>
                  <w:szCs w:val="12"/>
                </w:rPr>
                <w:t xml:space="preserve">0.15 </w:t>
              </w:r>
            </w:ins>
            <w:ins w:id="563" w:author="William Gough" w:date="2021-03-10T13:45:00Z">
              <w:r w:rsidR="00F70950" w:rsidRPr="00843DC4">
                <w:rPr>
                  <w:rFonts w:ascii="Times New Roman" w:hAnsi="Times New Roman" w:cs="Times New Roman"/>
                  <w:sz w:val="12"/>
                  <w:szCs w:val="12"/>
                </w:rPr>
                <w:sym w:font="Symbol" w:char="F0B1"/>
              </w:r>
            </w:ins>
            <w:ins w:id="564" w:author="William Gough" w:date="2021-03-10T13:49:00Z">
              <w:r>
                <w:rPr>
                  <w:rFonts w:ascii="Times New Roman" w:hAnsi="Times New Roman" w:cs="Times New Roman"/>
                  <w:sz w:val="12"/>
                  <w:szCs w:val="12"/>
                </w:rPr>
                <w:t xml:space="preserve"> 0.027</w:t>
              </w:r>
            </w:ins>
          </w:p>
          <w:p w14:paraId="626F2169" w14:textId="213E51A7" w:rsidR="00C61228" w:rsidRPr="00843DC4" w:rsidRDefault="00C61228" w:rsidP="00F70950">
            <w:pPr>
              <w:jc w:val="center"/>
              <w:rPr>
                <w:rFonts w:ascii="Times New Roman" w:hAnsi="Times New Roman" w:cs="Times New Roman"/>
                <w:sz w:val="12"/>
                <w:szCs w:val="12"/>
              </w:rPr>
            </w:pPr>
            <w:ins w:id="565" w:author="William Gough" w:date="2021-03-10T13:56:00Z">
              <w:r>
                <w:rPr>
                  <w:rFonts w:ascii="Times New Roman" w:hAnsi="Times New Roman" w:cs="Times New Roman"/>
                  <w:sz w:val="12"/>
                  <w:szCs w:val="12"/>
                </w:rPr>
                <w:t>(</w:t>
              </w:r>
            </w:ins>
            <w:ins w:id="566" w:author="William Gough" w:date="2021-03-10T13:57:00Z">
              <w:r>
                <w:rPr>
                  <w:rFonts w:ascii="Times New Roman" w:hAnsi="Times New Roman" w:cs="Times New Roman"/>
                  <w:sz w:val="12"/>
                  <w:szCs w:val="12"/>
                </w:rPr>
                <w:t>16.04</w:t>
              </w:r>
            </w:ins>
            <w:ins w:id="567" w:author="William Gough" w:date="2021-03-10T13:56:00Z">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ins>
            <w:ins w:id="568" w:author="William Gough" w:date="2021-03-10T13:58:00Z">
              <w:r>
                <w:rPr>
                  <w:rFonts w:ascii="Times New Roman" w:hAnsi="Times New Roman" w:cs="Times New Roman"/>
                  <w:sz w:val="12"/>
                  <w:szCs w:val="12"/>
                </w:rPr>
                <w:t>0.875</w:t>
              </w:r>
            </w:ins>
            <w:ins w:id="569"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E7E6E6" w:themeFill="background2"/>
            <w:vAlign w:val="center"/>
            <w:tcPrChange w:id="570" w:author="William Gough" w:date="2021-03-10T14:17:00Z">
              <w:tcPr>
                <w:tcW w:w="1119" w:type="dxa"/>
                <w:tcBorders>
                  <w:top w:val="nil"/>
                  <w:left w:val="nil"/>
                  <w:bottom w:val="nil"/>
                  <w:right w:val="nil"/>
                </w:tcBorders>
                <w:shd w:val="clear" w:color="auto" w:fill="E7E6E6" w:themeFill="background2"/>
                <w:vAlign w:val="center"/>
              </w:tcPr>
            </w:tcPrChange>
          </w:tcPr>
          <w:p w14:paraId="4577DC9D" w14:textId="3A0B66AF"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w:t>
            </w:r>
            <w:ins w:id="571" w:author="William Gough" w:date="2021-03-04T13:51:00Z">
              <w:r>
                <w:rPr>
                  <w:rFonts w:ascii="Times New Roman" w:hAnsi="Times New Roman" w:cs="Times New Roman"/>
                  <w:sz w:val="12"/>
                  <w:szCs w:val="12"/>
                </w:rPr>
                <w:t>18</w:t>
              </w:r>
            </w:ins>
            <w:del w:id="572" w:author="William Gough" w:date="2021-03-04T13:51:00Z">
              <w:r w:rsidRPr="00843DC4" w:rsidDel="007D74BB">
                <w:rPr>
                  <w:rFonts w:ascii="Times New Roman" w:hAnsi="Times New Roman" w:cs="Times New Roman"/>
                  <w:sz w:val="12"/>
                  <w:szCs w:val="12"/>
                </w:rPr>
                <w:delText>19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573" w:author="William Gough" w:date="2021-03-04T13:51:00Z">
              <w:r>
                <w:rPr>
                  <w:rFonts w:ascii="Times New Roman" w:hAnsi="Times New Roman" w:cs="Times New Roman"/>
                  <w:sz w:val="12"/>
                  <w:szCs w:val="12"/>
                </w:rPr>
                <w:t>4</w:t>
              </w:r>
            </w:ins>
            <w:del w:id="574" w:author="William Gough" w:date="2021-03-04T13:51:00Z">
              <w:r w:rsidRPr="00843DC4" w:rsidDel="007D74BB">
                <w:rPr>
                  <w:rFonts w:ascii="Times New Roman" w:hAnsi="Times New Roman" w:cs="Times New Roman"/>
                  <w:sz w:val="12"/>
                  <w:szCs w:val="12"/>
                </w:rPr>
                <w:delText>4</w:delText>
              </w:r>
            </w:del>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75"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22575C03" w14:textId="1109F963"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3.0</w:t>
            </w:r>
            <w:ins w:id="576" w:author="William Gough" w:date="2021-03-04T17:00:00Z">
              <w:r>
                <w:rPr>
                  <w:rFonts w:ascii="Times New Roman" w:hAnsi="Times New Roman" w:cs="Times New Roman"/>
                  <w:sz w:val="12"/>
                  <w:szCs w:val="12"/>
                </w:rPr>
                <w:t>6</w:t>
              </w:r>
            </w:ins>
            <w:del w:id="577" w:author="William Gough" w:date="2021-03-04T17:00:00Z">
              <w:r w:rsidRPr="00843DC4" w:rsidDel="002541DE">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578" w:author="William Gough" w:date="2021-03-04T13:51:00Z">
              <w:r>
                <w:rPr>
                  <w:rFonts w:ascii="Times New Roman" w:hAnsi="Times New Roman" w:cs="Times New Roman"/>
                  <w:sz w:val="12"/>
                  <w:szCs w:val="12"/>
                </w:rPr>
                <w:t>57</w:t>
              </w:r>
            </w:ins>
            <w:del w:id="579" w:author="William Gough" w:date="2021-03-04T13:51:00Z">
              <w:r w:rsidRPr="00843DC4" w:rsidDel="007D74BB">
                <w:rPr>
                  <w:rFonts w:ascii="Times New Roman" w:hAnsi="Times New Roman" w:cs="Times New Roman"/>
                  <w:sz w:val="12"/>
                  <w:szCs w:val="12"/>
                </w:rPr>
                <w:delText>56</w:delText>
              </w:r>
            </w:del>
          </w:p>
        </w:tc>
        <w:tc>
          <w:tcPr>
            <w:tcW w:w="1120" w:type="dxa"/>
            <w:tcBorders>
              <w:top w:val="nil"/>
              <w:left w:val="nil"/>
              <w:bottom w:val="nil"/>
              <w:right w:val="nil"/>
            </w:tcBorders>
            <w:shd w:val="clear" w:color="auto" w:fill="E7E6E6" w:themeFill="background2"/>
            <w:vAlign w:val="center"/>
            <w:tcPrChange w:id="580" w:author="William Gough" w:date="2021-03-10T14:17:00Z">
              <w:tcPr>
                <w:tcW w:w="1120" w:type="dxa"/>
                <w:tcBorders>
                  <w:top w:val="nil"/>
                  <w:left w:val="nil"/>
                  <w:bottom w:val="nil"/>
                  <w:right w:val="nil"/>
                </w:tcBorders>
                <w:shd w:val="clear" w:color="auto" w:fill="E7E6E6" w:themeFill="background2"/>
              </w:tcPr>
            </w:tcPrChange>
          </w:tcPr>
          <w:p w14:paraId="1DC5D6AC" w14:textId="2C48B376" w:rsidR="00F70950" w:rsidRDefault="00C61228" w:rsidP="00F70950">
            <w:pPr>
              <w:jc w:val="center"/>
              <w:rPr>
                <w:ins w:id="581" w:author="William Gough" w:date="2021-03-10T14:01:00Z"/>
                <w:rFonts w:ascii="Times New Roman" w:hAnsi="Times New Roman" w:cs="Times New Roman"/>
                <w:sz w:val="12"/>
                <w:szCs w:val="12"/>
              </w:rPr>
            </w:pPr>
            <w:ins w:id="582" w:author="William Gough" w:date="2021-03-10T14:03:00Z">
              <w:r>
                <w:rPr>
                  <w:rFonts w:ascii="Times New Roman" w:hAnsi="Times New Roman" w:cs="Times New Roman"/>
                  <w:sz w:val="12"/>
                  <w:szCs w:val="12"/>
                </w:rPr>
                <w:t xml:space="preserve">0.80 </w:t>
              </w:r>
            </w:ins>
            <w:ins w:id="583" w:author="William Gough" w:date="2021-03-10T13:46:00Z">
              <w:r w:rsidR="00F70950" w:rsidRPr="00843DC4">
                <w:rPr>
                  <w:rFonts w:ascii="Times New Roman" w:hAnsi="Times New Roman" w:cs="Times New Roman"/>
                  <w:sz w:val="12"/>
                  <w:szCs w:val="12"/>
                </w:rPr>
                <w:sym w:font="Symbol" w:char="F0B1"/>
              </w:r>
            </w:ins>
            <w:ins w:id="584" w:author="William Gough" w:date="2021-03-10T14:03:00Z">
              <w:r>
                <w:rPr>
                  <w:rFonts w:ascii="Times New Roman" w:hAnsi="Times New Roman" w:cs="Times New Roman"/>
                  <w:sz w:val="12"/>
                  <w:szCs w:val="12"/>
                </w:rPr>
                <w:t xml:space="preserve"> 0.038</w:t>
              </w:r>
            </w:ins>
          </w:p>
          <w:p w14:paraId="7317E712" w14:textId="45CD6350" w:rsidR="00C61228" w:rsidRPr="00843DC4" w:rsidRDefault="00C61228" w:rsidP="00F70950">
            <w:pPr>
              <w:jc w:val="center"/>
              <w:rPr>
                <w:rFonts w:ascii="Times New Roman" w:hAnsi="Times New Roman" w:cs="Times New Roman"/>
                <w:sz w:val="12"/>
                <w:szCs w:val="12"/>
              </w:rPr>
            </w:pPr>
            <w:ins w:id="585" w:author="William Gough" w:date="2021-03-10T14:01:00Z">
              <w:r>
                <w:rPr>
                  <w:rFonts w:ascii="Times New Roman" w:hAnsi="Times New Roman" w:cs="Times New Roman"/>
                  <w:sz w:val="12"/>
                  <w:szCs w:val="12"/>
                </w:rPr>
                <w:t>(</w:t>
              </w:r>
            </w:ins>
            <w:ins w:id="586" w:author="William Gough" w:date="2021-03-10T14:03:00Z">
              <w:r>
                <w:rPr>
                  <w:rFonts w:ascii="Times New Roman" w:hAnsi="Times New Roman" w:cs="Times New Roman"/>
                  <w:sz w:val="12"/>
                  <w:szCs w:val="12"/>
                </w:rPr>
                <w:t xml:space="preserve">32.09 </w:t>
              </w:r>
            </w:ins>
            <w:ins w:id="587" w:author="William Gough" w:date="2021-03-10T14:01:00Z">
              <w:r w:rsidRPr="00843DC4">
                <w:rPr>
                  <w:rFonts w:ascii="Times New Roman" w:hAnsi="Times New Roman" w:cs="Times New Roman"/>
                  <w:sz w:val="12"/>
                  <w:szCs w:val="12"/>
                </w:rPr>
                <w:sym w:font="Symbol" w:char="F0B1"/>
              </w:r>
            </w:ins>
            <w:ins w:id="588" w:author="William Gough" w:date="2021-03-10T14:03:00Z">
              <w:r>
                <w:rPr>
                  <w:rFonts w:ascii="Times New Roman" w:hAnsi="Times New Roman" w:cs="Times New Roman"/>
                  <w:sz w:val="12"/>
                  <w:szCs w:val="12"/>
                </w:rPr>
                <w:t xml:space="preserve"> </w:t>
              </w:r>
            </w:ins>
            <w:ins w:id="589" w:author="William Gough" w:date="2021-03-10T14:04:00Z">
              <w:r>
                <w:rPr>
                  <w:rFonts w:ascii="Times New Roman" w:hAnsi="Times New Roman" w:cs="Times New Roman"/>
                  <w:sz w:val="12"/>
                  <w:szCs w:val="12"/>
                </w:rPr>
                <w:t>1.369</w:t>
              </w:r>
            </w:ins>
            <w:ins w:id="590"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Change w:id="591" w:author="William Gough" w:date="2021-03-10T14:17:00Z">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0C71A4ED" w14:textId="6E093A8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w:t>
            </w:r>
            <w:ins w:id="592" w:author="William Gough" w:date="2021-03-04T13:52:00Z">
              <w:r>
                <w:rPr>
                  <w:rFonts w:ascii="Times New Roman" w:hAnsi="Times New Roman" w:cs="Times New Roman"/>
                  <w:sz w:val="12"/>
                  <w:szCs w:val="12"/>
                </w:rPr>
                <w:t>4</w:t>
              </w:r>
            </w:ins>
            <w:del w:id="593" w:author="William Gough" w:date="2021-03-04T13:52:00Z">
              <w:r w:rsidRPr="00843DC4" w:rsidDel="007D74BB">
                <w:rPr>
                  <w:rFonts w:ascii="Times New Roman" w:hAnsi="Times New Roman" w:cs="Times New Roman"/>
                  <w:sz w:val="12"/>
                  <w:szCs w:val="12"/>
                </w:rPr>
                <w:delText>4</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594" w:author="William Gough" w:date="2021-03-04T13:52:00Z">
              <w:r>
                <w:rPr>
                  <w:rFonts w:ascii="Times New Roman" w:hAnsi="Times New Roman" w:cs="Times New Roman"/>
                  <w:sz w:val="12"/>
                  <w:szCs w:val="12"/>
                </w:rPr>
                <w:t>04</w:t>
              </w:r>
            </w:ins>
            <w:del w:id="595" w:author="William Gough" w:date="2021-03-04T13:52:00Z">
              <w:r w:rsidRPr="00843DC4" w:rsidDel="007D74BB">
                <w:rPr>
                  <w:rFonts w:ascii="Times New Roman" w:hAnsi="Times New Roman" w:cs="Times New Roman"/>
                  <w:sz w:val="12"/>
                  <w:szCs w:val="12"/>
                </w:rPr>
                <w:delText>04</w:delText>
              </w:r>
            </w:del>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Change w:id="596" w:author="William Gough" w:date="2021-03-10T14:17:00Z">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tcPrChange>
          </w:tcPr>
          <w:p w14:paraId="7ED0D6A9" w14:textId="16FB3A4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22.</w:t>
            </w:r>
            <w:ins w:id="597" w:author="William Gough" w:date="2021-03-04T13:52:00Z">
              <w:r>
                <w:rPr>
                  <w:rFonts w:ascii="Times New Roman" w:hAnsi="Times New Roman" w:cs="Times New Roman"/>
                  <w:sz w:val="12"/>
                  <w:szCs w:val="12"/>
                </w:rPr>
                <w:t>41</w:t>
              </w:r>
            </w:ins>
            <w:del w:id="598" w:author="William Gough" w:date="2021-03-04T13:52:00Z">
              <w:r w:rsidRPr="00843DC4" w:rsidDel="007D74BB">
                <w:rPr>
                  <w:rFonts w:ascii="Times New Roman" w:hAnsi="Times New Roman" w:cs="Times New Roman"/>
                  <w:sz w:val="12"/>
                  <w:szCs w:val="12"/>
                </w:rPr>
                <w:delText>50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ins w:id="599" w:author="William Gough" w:date="2021-03-04T13:52:00Z">
              <w:r>
                <w:rPr>
                  <w:rFonts w:ascii="Times New Roman" w:hAnsi="Times New Roman" w:cs="Times New Roman"/>
                  <w:sz w:val="12"/>
                  <w:szCs w:val="12"/>
                </w:rPr>
                <w:t>3</w:t>
              </w:r>
            </w:ins>
            <w:del w:id="600" w:author="William Gough" w:date="2021-03-04T13:52:00Z">
              <w:r w:rsidRPr="00843DC4" w:rsidDel="007D74BB">
                <w:rPr>
                  <w:rFonts w:ascii="Times New Roman" w:hAnsi="Times New Roman" w:cs="Times New Roman"/>
                  <w:sz w:val="12"/>
                  <w:szCs w:val="12"/>
                </w:rPr>
                <w:delText>2</w:delText>
              </w:r>
            </w:del>
          </w:p>
        </w:tc>
        <w:tc>
          <w:tcPr>
            <w:tcW w:w="1119" w:type="dxa"/>
            <w:tcBorders>
              <w:top w:val="nil"/>
              <w:left w:val="nil"/>
              <w:bottom w:val="nil"/>
              <w:right w:val="nil"/>
            </w:tcBorders>
            <w:shd w:val="clear" w:color="auto" w:fill="E7E6E6" w:themeFill="background2"/>
            <w:vAlign w:val="center"/>
            <w:tcPrChange w:id="601" w:author="William Gough" w:date="2021-03-10T14:17:00Z">
              <w:tcPr>
                <w:tcW w:w="1119" w:type="dxa"/>
                <w:tcBorders>
                  <w:top w:val="nil"/>
                  <w:left w:val="nil"/>
                  <w:bottom w:val="nil"/>
                  <w:right w:val="nil"/>
                </w:tcBorders>
                <w:shd w:val="clear" w:color="auto" w:fill="E7E6E6" w:themeFill="background2"/>
                <w:vAlign w:val="center"/>
              </w:tcPr>
            </w:tcPrChange>
          </w:tcPr>
          <w:p w14:paraId="2CC804EF" w14:textId="4C5C486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15</w:t>
            </w:r>
            <w:ins w:id="602" w:author="William Gough" w:date="2021-03-04T13:53:00Z">
              <w:r>
                <w:rPr>
                  <w:rFonts w:ascii="Times New Roman" w:hAnsi="Times New Roman" w:cs="Times New Roman"/>
                  <w:sz w:val="12"/>
                  <w:szCs w:val="12"/>
                </w:rPr>
                <w:t>1</w:t>
              </w:r>
            </w:ins>
            <w:del w:id="603" w:author="William Gough" w:date="2021-03-04T13:53:00Z">
              <w:r w:rsidRPr="00843DC4" w:rsidDel="007D74BB">
                <w:rPr>
                  <w:rFonts w:ascii="Times New Roman" w:hAnsi="Times New Roman" w:cs="Times New Roman"/>
                  <w:sz w:val="12"/>
                  <w:szCs w:val="12"/>
                </w:rPr>
                <w:delText>2</w:delText>
              </w:r>
            </w:del>
            <w:r w:rsidRPr="00843DC4">
              <w:rPr>
                <w:rFonts w:ascii="Times New Roman" w:hAnsi="Times New Roman" w:cs="Times New Roman"/>
                <w:sz w:val="12"/>
                <w:szCs w:val="12"/>
              </w:rPr>
              <w:t>.</w:t>
            </w:r>
            <w:ins w:id="604" w:author="William Gough" w:date="2021-03-04T13:53:00Z">
              <w:r>
                <w:rPr>
                  <w:rFonts w:ascii="Times New Roman" w:hAnsi="Times New Roman" w:cs="Times New Roman"/>
                  <w:sz w:val="12"/>
                  <w:szCs w:val="12"/>
                </w:rPr>
                <w:t>86</w:t>
              </w:r>
            </w:ins>
            <w:del w:id="605" w:author="William Gough" w:date="2021-03-04T13:53:00Z">
              <w:r w:rsidRPr="00843DC4" w:rsidDel="007D74BB">
                <w:rPr>
                  <w:rFonts w:ascii="Times New Roman" w:hAnsi="Times New Roman" w:cs="Times New Roman"/>
                  <w:sz w:val="12"/>
                  <w:szCs w:val="12"/>
                </w:rPr>
                <w:delText>50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ins w:id="606" w:author="William Gough" w:date="2021-03-04T13:53:00Z">
              <w:r>
                <w:rPr>
                  <w:rFonts w:ascii="Times New Roman" w:hAnsi="Times New Roman" w:cs="Times New Roman"/>
                  <w:sz w:val="12"/>
                  <w:szCs w:val="12"/>
                </w:rPr>
                <w:t>3</w:t>
              </w:r>
            </w:ins>
            <w:del w:id="607" w:author="William Gough" w:date="2021-03-04T13:53:00Z">
              <w:r w:rsidRPr="00843DC4" w:rsidDel="007D74BB">
                <w:rPr>
                  <w:rFonts w:ascii="Times New Roman" w:hAnsi="Times New Roman" w:cs="Times New Roman"/>
                  <w:sz w:val="12"/>
                  <w:szCs w:val="12"/>
                </w:rPr>
                <w:delText>0</w:delText>
              </w:r>
            </w:del>
          </w:p>
        </w:tc>
        <w:tc>
          <w:tcPr>
            <w:tcW w:w="1119" w:type="dxa"/>
            <w:tcBorders>
              <w:top w:val="nil"/>
              <w:left w:val="nil"/>
              <w:bottom w:val="nil"/>
              <w:right w:val="nil"/>
            </w:tcBorders>
            <w:shd w:val="clear" w:color="auto" w:fill="E7E6E6" w:themeFill="background2"/>
            <w:vAlign w:val="center"/>
            <w:tcPrChange w:id="608" w:author="William Gough" w:date="2021-03-10T14:17:00Z">
              <w:tcPr>
                <w:tcW w:w="1119" w:type="dxa"/>
                <w:tcBorders>
                  <w:top w:val="nil"/>
                  <w:left w:val="nil"/>
                  <w:bottom w:val="nil"/>
                  <w:right w:val="nil"/>
                </w:tcBorders>
                <w:shd w:val="clear" w:color="auto" w:fill="E7E6E6" w:themeFill="background2"/>
                <w:vAlign w:val="center"/>
              </w:tcPr>
            </w:tcPrChange>
          </w:tcPr>
          <w:p w14:paraId="10722243" w14:textId="53122DB1"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6</w:t>
            </w:r>
            <w:ins w:id="609" w:author="William Gough" w:date="2021-03-04T13:53:00Z">
              <w:r>
                <w:rPr>
                  <w:rFonts w:ascii="Times New Roman" w:hAnsi="Times New Roman" w:cs="Times New Roman"/>
                  <w:sz w:val="12"/>
                  <w:szCs w:val="12"/>
                </w:rPr>
                <w:t>6338</w:t>
              </w:r>
            </w:ins>
            <w:del w:id="610" w:author="William Gough" w:date="2021-03-04T13:53:00Z">
              <w:r w:rsidRPr="00843DC4" w:rsidDel="007D74BB">
                <w:rPr>
                  <w:rFonts w:ascii="Times New Roman" w:hAnsi="Times New Roman" w:cs="Times New Roman"/>
                  <w:sz w:val="12"/>
                  <w:szCs w:val="12"/>
                </w:rPr>
                <w:delText>7301</w:delText>
              </w:r>
            </w:del>
            <w:r w:rsidRPr="00843DC4">
              <w:rPr>
                <w:rFonts w:ascii="Times New Roman" w:hAnsi="Times New Roman" w:cs="Times New Roman"/>
                <w:sz w:val="12"/>
                <w:szCs w:val="12"/>
              </w:rPr>
              <w:t>.</w:t>
            </w:r>
            <w:ins w:id="611" w:author="William Gough" w:date="2021-03-04T13:53:00Z">
              <w:r>
                <w:rPr>
                  <w:rFonts w:ascii="Times New Roman" w:hAnsi="Times New Roman" w:cs="Times New Roman"/>
                  <w:sz w:val="12"/>
                  <w:szCs w:val="12"/>
                </w:rPr>
                <w:t>22</w:t>
              </w:r>
            </w:ins>
            <w:del w:id="612" w:author="William Gough" w:date="2021-03-04T13:53:00Z">
              <w:r w:rsidRPr="00843DC4" w:rsidDel="007D74BB">
                <w:rPr>
                  <w:rFonts w:ascii="Times New Roman" w:hAnsi="Times New Roman" w:cs="Times New Roman"/>
                  <w:sz w:val="12"/>
                  <w:szCs w:val="12"/>
                </w:rPr>
                <w:delText>16</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ins w:id="613" w:author="William Gough" w:date="2021-03-04T13:53:00Z">
              <w:r>
                <w:rPr>
                  <w:rFonts w:ascii="Times New Roman" w:hAnsi="Times New Roman" w:cs="Times New Roman"/>
                  <w:sz w:val="12"/>
                  <w:szCs w:val="12"/>
                </w:rPr>
                <w:t>206</w:t>
              </w:r>
            </w:ins>
            <w:del w:id="614" w:author="William Gough" w:date="2021-03-04T13:53:00Z">
              <w:r w:rsidRPr="00843DC4" w:rsidDel="007D74BB">
                <w:rPr>
                  <w:rFonts w:ascii="Times New Roman" w:hAnsi="Times New Roman" w:cs="Times New Roman"/>
                  <w:sz w:val="12"/>
                  <w:szCs w:val="12"/>
                </w:rPr>
                <w:delText>172</w:delText>
              </w:r>
            </w:del>
            <w:r w:rsidRPr="00843DC4">
              <w:rPr>
                <w:rFonts w:ascii="Times New Roman" w:hAnsi="Times New Roman" w:cs="Times New Roman"/>
                <w:sz w:val="12"/>
                <w:szCs w:val="12"/>
              </w:rPr>
              <w:t>.</w:t>
            </w:r>
            <w:ins w:id="615" w:author="William Gough" w:date="2021-03-04T13:53:00Z">
              <w:r>
                <w:rPr>
                  <w:rFonts w:ascii="Times New Roman" w:hAnsi="Times New Roman" w:cs="Times New Roman"/>
                  <w:sz w:val="12"/>
                  <w:szCs w:val="12"/>
                </w:rPr>
                <w:t>04</w:t>
              </w:r>
            </w:ins>
            <w:del w:id="616" w:author="William Gough" w:date="2021-03-04T13:53:00Z">
              <w:r w:rsidRPr="00843DC4" w:rsidDel="007D74BB">
                <w:rPr>
                  <w:rFonts w:ascii="Times New Roman" w:hAnsi="Times New Roman" w:cs="Times New Roman"/>
                  <w:sz w:val="12"/>
                  <w:szCs w:val="12"/>
                </w:rPr>
                <w:delText>36</w:delText>
              </w:r>
            </w:del>
          </w:p>
        </w:tc>
        <w:tc>
          <w:tcPr>
            <w:tcW w:w="1119" w:type="dxa"/>
            <w:tcBorders>
              <w:top w:val="nil"/>
              <w:left w:val="nil"/>
              <w:bottom w:val="nil"/>
              <w:right w:val="nil"/>
            </w:tcBorders>
            <w:shd w:val="clear" w:color="auto" w:fill="E7E6E6" w:themeFill="background2"/>
            <w:vAlign w:val="center"/>
            <w:tcPrChange w:id="617" w:author="William Gough" w:date="2021-03-10T14:17:00Z">
              <w:tcPr>
                <w:tcW w:w="1119" w:type="dxa"/>
                <w:tcBorders>
                  <w:top w:val="nil"/>
                  <w:left w:val="nil"/>
                  <w:bottom w:val="nil"/>
                  <w:right w:val="nil"/>
                </w:tcBorders>
                <w:shd w:val="clear" w:color="auto" w:fill="E7E6E6" w:themeFill="background2"/>
                <w:vAlign w:val="center"/>
              </w:tcPr>
            </w:tcPrChange>
          </w:tcPr>
          <w:p w14:paraId="05992B3A" w14:textId="0A20F49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1.2</w:t>
            </w:r>
            <w:ins w:id="618" w:author="William Gough" w:date="2021-03-04T13:54:00Z">
              <w:r>
                <w:rPr>
                  <w:rFonts w:ascii="Times New Roman" w:hAnsi="Times New Roman" w:cs="Times New Roman"/>
                  <w:sz w:val="12"/>
                  <w:szCs w:val="12"/>
                </w:rPr>
                <w:t>8</w:t>
              </w:r>
            </w:ins>
            <w:del w:id="619" w:author="William Gough" w:date="2021-03-04T13:54:00Z">
              <w:r w:rsidRPr="00843DC4" w:rsidDel="007D74BB">
                <w:rPr>
                  <w:rFonts w:ascii="Times New Roman" w:hAnsi="Times New Roman" w:cs="Times New Roman"/>
                  <w:sz w:val="12"/>
                  <w:szCs w:val="12"/>
                </w:rPr>
                <w:delText>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620" w:author="William Gough" w:date="2021-03-04T13:54:00Z">
              <w:r>
                <w:rPr>
                  <w:rFonts w:ascii="Times New Roman" w:hAnsi="Times New Roman" w:cs="Times New Roman"/>
                  <w:sz w:val="12"/>
                  <w:szCs w:val="12"/>
                </w:rPr>
                <w:t>3</w:t>
              </w:r>
            </w:ins>
            <w:del w:id="621" w:author="William Gough" w:date="2021-03-04T13:54:00Z">
              <w:r w:rsidRPr="00843DC4" w:rsidDel="007D74BB">
                <w:rPr>
                  <w:rFonts w:ascii="Times New Roman" w:hAnsi="Times New Roman" w:cs="Times New Roman"/>
                  <w:sz w:val="12"/>
                  <w:szCs w:val="12"/>
                </w:rPr>
                <w:delText>3</w:delText>
              </w:r>
            </w:del>
          </w:p>
        </w:tc>
        <w:tc>
          <w:tcPr>
            <w:tcW w:w="1120" w:type="dxa"/>
            <w:tcBorders>
              <w:top w:val="nil"/>
              <w:left w:val="nil"/>
              <w:bottom w:val="nil"/>
              <w:right w:val="nil"/>
            </w:tcBorders>
            <w:shd w:val="clear" w:color="auto" w:fill="E7E6E6" w:themeFill="background2"/>
            <w:vAlign w:val="center"/>
            <w:tcPrChange w:id="622" w:author="William Gough" w:date="2021-03-10T14:17:00Z">
              <w:tcPr>
                <w:tcW w:w="1120" w:type="dxa"/>
                <w:tcBorders>
                  <w:top w:val="nil"/>
                  <w:left w:val="nil"/>
                  <w:bottom w:val="nil"/>
                  <w:right w:val="nil"/>
                </w:tcBorders>
                <w:shd w:val="clear" w:color="auto" w:fill="E7E6E6" w:themeFill="background2"/>
                <w:vAlign w:val="center"/>
              </w:tcPr>
            </w:tcPrChange>
          </w:tcPr>
          <w:p w14:paraId="601BFD1A" w14:textId="7B583AD2"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4.</w:t>
            </w:r>
            <w:ins w:id="623" w:author="William Gough" w:date="2021-03-04T13:54:00Z">
              <w:r>
                <w:rPr>
                  <w:rFonts w:ascii="Times New Roman" w:hAnsi="Times New Roman" w:cs="Times New Roman"/>
                  <w:sz w:val="12"/>
                  <w:szCs w:val="12"/>
                </w:rPr>
                <w:t>67</w:t>
              </w:r>
            </w:ins>
            <w:del w:id="624" w:author="William Gough" w:date="2021-03-04T13:54:00Z">
              <w:r w:rsidRPr="00843DC4" w:rsidDel="007D74BB">
                <w:rPr>
                  <w:rFonts w:ascii="Times New Roman" w:hAnsi="Times New Roman" w:cs="Times New Roman"/>
                  <w:sz w:val="12"/>
                  <w:szCs w:val="12"/>
                </w:rPr>
                <w:delText>71</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ins w:id="625" w:author="William Gough" w:date="2021-03-04T13:55:00Z">
              <w:r>
                <w:rPr>
                  <w:rFonts w:ascii="Times New Roman" w:hAnsi="Times New Roman" w:cs="Times New Roman"/>
                  <w:sz w:val="12"/>
                  <w:szCs w:val="12"/>
                </w:rPr>
                <w:t>9</w:t>
              </w:r>
            </w:ins>
            <w:del w:id="626" w:author="William Gough" w:date="2021-03-04T13:55:00Z">
              <w:r w:rsidRPr="00843DC4" w:rsidDel="007D74BB">
                <w:rPr>
                  <w:rFonts w:ascii="Times New Roman" w:hAnsi="Times New Roman" w:cs="Times New Roman"/>
                  <w:sz w:val="12"/>
                  <w:szCs w:val="12"/>
                </w:rPr>
                <w:delText>8</w:delText>
              </w:r>
            </w:del>
          </w:p>
        </w:tc>
      </w:tr>
      <w:tr w:rsidR="00F70950" w:rsidRPr="00C05B87" w14:paraId="4386A612" w14:textId="77777777" w:rsidTr="00AB5626">
        <w:tblPrEx>
          <w:tblPrExChange w:id="627" w:author="William Gough" w:date="2021-03-10T14:17:00Z">
            <w:tblPrEx>
              <w:tblW w:w="14549" w:type="dxa"/>
            </w:tblPrEx>
          </w:tblPrExChange>
        </w:tblPrEx>
        <w:trPr>
          <w:gridAfter w:val="1"/>
          <w:wAfter w:w="30" w:type="dxa"/>
          <w:trHeight w:val="313"/>
          <w:trPrChange w:id="628" w:author="William Gough" w:date="2021-03-10T14:17:00Z">
            <w:trPr>
              <w:gridAfter w:val="1"/>
              <w:wAfter w:w="1119" w:type="dxa"/>
              <w:trHeight w:val="313"/>
            </w:trPr>
          </w:trPrChange>
        </w:trPr>
        <w:tc>
          <w:tcPr>
            <w:tcW w:w="1170" w:type="dxa"/>
            <w:tcBorders>
              <w:top w:val="nil"/>
              <w:left w:val="nil"/>
              <w:bottom w:val="nil"/>
              <w:right w:val="nil"/>
            </w:tcBorders>
            <w:shd w:val="clear" w:color="auto" w:fill="A5A5A5" w:themeFill="accent3"/>
            <w:vAlign w:val="center"/>
            <w:tcPrChange w:id="629" w:author="William Gough" w:date="2021-03-10T14:17:00Z">
              <w:tcPr>
                <w:tcW w:w="1119" w:type="dxa"/>
                <w:tcBorders>
                  <w:top w:val="nil"/>
                  <w:left w:val="nil"/>
                  <w:bottom w:val="nil"/>
                  <w:right w:val="nil"/>
                </w:tcBorders>
                <w:shd w:val="clear" w:color="auto" w:fill="A5A5A5" w:themeFill="accent3"/>
                <w:vAlign w:val="center"/>
              </w:tcPr>
            </w:tcPrChange>
          </w:tcPr>
          <w:p w14:paraId="503E1F33"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30"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7A3FBBE5"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31"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7A182E42" w14:textId="7CD4737D"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ins w:id="632" w:author="William Gough" w:date="2021-03-04T14:01:00Z">
              <w:r>
                <w:rPr>
                  <w:rFonts w:ascii="Times New Roman" w:hAnsi="Times New Roman" w:cs="Times New Roman"/>
                  <w:sz w:val="12"/>
                  <w:szCs w:val="12"/>
                </w:rPr>
                <w:t>35</w:t>
              </w:r>
            </w:ins>
            <w:del w:id="633" w:author="William Gough" w:date="2021-03-04T14:01:00Z">
              <w:r w:rsidRPr="00843DC4" w:rsidDel="00C962FC">
                <w:rPr>
                  <w:rFonts w:ascii="Times New Roman" w:hAnsi="Times New Roman" w:cs="Times New Roman"/>
                  <w:sz w:val="12"/>
                  <w:szCs w:val="12"/>
                </w:rPr>
                <w:delText>44</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ins w:id="634" w:author="William Gough" w:date="2021-03-04T14:02:00Z">
              <w:r>
                <w:rPr>
                  <w:rFonts w:ascii="Times New Roman" w:hAnsi="Times New Roman" w:cs="Times New Roman"/>
                  <w:sz w:val="12"/>
                  <w:szCs w:val="12"/>
                </w:rPr>
                <w:t>2</w:t>
              </w:r>
            </w:ins>
            <w:del w:id="635" w:author="William Gough" w:date="2021-03-04T14:01:00Z">
              <w:r w:rsidRPr="00843DC4" w:rsidDel="00C962FC">
                <w:rPr>
                  <w:rFonts w:ascii="Times New Roman" w:hAnsi="Times New Roman" w:cs="Times New Roman"/>
                  <w:sz w:val="12"/>
                  <w:szCs w:val="12"/>
                </w:rPr>
                <w:delText>3</w:delText>
              </w:r>
            </w:del>
          </w:p>
        </w:tc>
        <w:tc>
          <w:tcPr>
            <w:tcW w:w="1119" w:type="dxa"/>
            <w:tcBorders>
              <w:top w:val="nil"/>
              <w:left w:val="nil"/>
              <w:bottom w:val="nil"/>
              <w:right w:val="nil"/>
            </w:tcBorders>
            <w:shd w:val="clear" w:color="auto" w:fill="A5A5A5" w:themeFill="accent3"/>
            <w:vAlign w:val="center"/>
            <w:tcPrChange w:id="636" w:author="William Gough" w:date="2021-03-10T14:17:00Z">
              <w:tcPr>
                <w:tcW w:w="1119" w:type="dxa"/>
                <w:tcBorders>
                  <w:top w:val="nil"/>
                  <w:left w:val="nil"/>
                  <w:bottom w:val="nil"/>
                  <w:right w:val="nil"/>
                </w:tcBorders>
                <w:shd w:val="clear" w:color="auto" w:fill="A5A5A5" w:themeFill="accent3"/>
              </w:tcPr>
            </w:tcPrChange>
          </w:tcPr>
          <w:p w14:paraId="1A0F5DAC" w14:textId="77777777" w:rsidR="00F70950" w:rsidRDefault="0007338F" w:rsidP="00F70950">
            <w:pPr>
              <w:jc w:val="center"/>
              <w:rPr>
                <w:ins w:id="637" w:author="William Gough" w:date="2021-03-10T13:56:00Z"/>
                <w:rFonts w:ascii="Times New Roman" w:hAnsi="Times New Roman" w:cs="Times New Roman"/>
                <w:sz w:val="12"/>
                <w:szCs w:val="12"/>
              </w:rPr>
            </w:pPr>
            <w:ins w:id="638" w:author="William Gough" w:date="2021-03-10T13:50:00Z">
              <w:r>
                <w:rPr>
                  <w:rFonts w:ascii="Times New Roman" w:hAnsi="Times New Roman" w:cs="Times New Roman"/>
                  <w:sz w:val="12"/>
                  <w:szCs w:val="12"/>
                </w:rPr>
                <w:t xml:space="preserve">0.06 </w:t>
              </w:r>
            </w:ins>
            <w:ins w:id="639" w:author="William Gough" w:date="2021-03-10T13:45:00Z">
              <w:r w:rsidR="00F70950" w:rsidRPr="00843DC4">
                <w:rPr>
                  <w:rFonts w:ascii="Times New Roman" w:hAnsi="Times New Roman" w:cs="Times New Roman"/>
                  <w:sz w:val="12"/>
                  <w:szCs w:val="12"/>
                </w:rPr>
                <w:sym w:font="Symbol" w:char="F0B1"/>
              </w:r>
            </w:ins>
            <w:ins w:id="640" w:author="William Gough" w:date="2021-03-10T13:50:00Z">
              <w:r>
                <w:rPr>
                  <w:rFonts w:ascii="Times New Roman" w:hAnsi="Times New Roman" w:cs="Times New Roman"/>
                  <w:sz w:val="12"/>
                  <w:szCs w:val="12"/>
                </w:rPr>
                <w:t xml:space="preserve"> 0.009</w:t>
              </w:r>
            </w:ins>
          </w:p>
          <w:p w14:paraId="2AD70B1A" w14:textId="68B9AA45" w:rsidR="00C61228" w:rsidRPr="00843DC4" w:rsidRDefault="00C61228" w:rsidP="00F70950">
            <w:pPr>
              <w:jc w:val="center"/>
              <w:rPr>
                <w:rFonts w:ascii="Times New Roman" w:hAnsi="Times New Roman" w:cs="Times New Roman"/>
                <w:sz w:val="12"/>
                <w:szCs w:val="12"/>
              </w:rPr>
            </w:pPr>
            <w:ins w:id="641" w:author="William Gough" w:date="2021-03-10T13:56:00Z">
              <w:r>
                <w:rPr>
                  <w:rFonts w:ascii="Times New Roman" w:hAnsi="Times New Roman" w:cs="Times New Roman"/>
                  <w:sz w:val="12"/>
                  <w:szCs w:val="12"/>
                </w:rPr>
                <w:t>(</w:t>
              </w:r>
            </w:ins>
            <w:ins w:id="642" w:author="William Gough" w:date="2021-03-10T13:58:00Z">
              <w:r>
                <w:rPr>
                  <w:rFonts w:ascii="Times New Roman" w:hAnsi="Times New Roman" w:cs="Times New Roman"/>
                  <w:sz w:val="12"/>
                  <w:szCs w:val="12"/>
                </w:rPr>
                <w:t xml:space="preserve">10.89 </w:t>
              </w:r>
            </w:ins>
            <w:ins w:id="643" w:author="William Gough" w:date="2021-03-10T13:56:00Z">
              <w:r w:rsidRPr="00843DC4">
                <w:rPr>
                  <w:rFonts w:ascii="Times New Roman" w:hAnsi="Times New Roman" w:cs="Times New Roman"/>
                  <w:sz w:val="12"/>
                  <w:szCs w:val="12"/>
                </w:rPr>
                <w:sym w:font="Symbol" w:char="F0B1"/>
              </w:r>
            </w:ins>
            <w:ins w:id="644" w:author="William Gough" w:date="2021-03-10T13:58:00Z">
              <w:r>
                <w:rPr>
                  <w:rFonts w:ascii="Times New Roman" w:hAnsi="Times New Roman" w:cs="Times New Roman"/>
                  <w:sz w:val="12"/>
                  <w:szCs w:val="12"/>
                </w:rPr>
                <w:t xml:space="preserve"> </w:t>
              </w:r>
            </w:ins>
            <w:ins w:id="645" w:author="William Gough" w:date="2021-03-10T13:59:00Z">
              <w:r>
                <w:rPr>
                  <w:rFonts w:ascii="Times New Roman" w:hAnsi="Times New Roman" w:cs="Times New Roman"/>
                  <w:sz w:val="12"/>
                  <w:szCs w:val="12"/>
                </w:rPr>
                <w:t>0.473</w:t>
              </w:r>
            </w:ins>
            <w:ins w:id="646"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A5A5A5" w:themeFill="accent3"/>
            <w:vAlign w:val="center"/>
            <w:tcPrChange w:id="647" w:author="William Gough" w:date="2021-03-10T14:17:00Z">
              <w:tcPr>
                <w:tcW w:w="1119" w:type="dxa"/>
                <w:tcBorders>
                  <w:top w:val="nil"/>
                  <w:left w:val="nil"/>
                  <w:bottom w:val="nil"/>
                  <w:right w:val="nil"/>
                </w:tcBorders>
                <w:shd w:val="clear" w:color="auto" w:fill="A5A5A5" w:themeFill="accent3"/>
                <w:vAlign w:val="center"/>
              </w:tcPr>
            </w:tcPrChange>
          </w:tcPr>
          <w:p w14:paraId="0CB393BD" w14:textId="5C61B12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w:t>
            </w:r>
            <w:ins w:id="648" w:author="William Gough" w:date="2021-03-04T14:02:00Z">
              <w:r>
                <w:rPr>
                  <w:rFonts w:ascii="Times New Roman" w:hAnsi="Times New Roman" w:cs="Times New Roman"/>
                  <w:sz w:val="12"/>
                  <w:szCs w:val="12"/>
                </w:rPr>
                <w:t>38</w:t>
              </w:r>
            </w:ins>
            <w:del w:id="649" w:author="William Gough" w:date="2021-03-04T14:02:00Z">
              <w:r w:rsidRPr="00843DC4" w:rsidDel="00C962FC">
                <w:rPr>
                  <w:rFonts w:ascii="Times New Roman" w:hAnsi="Times New Roman" w:cs="Times New Roman"/>
                  <w:sz w:val="12"/>
                  <w:szCs w:val="12"/>
                </w:rPr>
                <w:delText>40</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650" w:author="William Gough" w:date="2021-03-04T14:02:00Z">
              <w:r>
                <w:rPr>
                  <w:rFonts w:ascii="Times New Roman" w:hAnsi="Times New Roman" w:cs="Times New Roman"/>
                  <w:sz w:val="12"/>
                  <w:szCs w:val="12"/>
                </w:rPr>
                <w:t>11</w:t>
              </w:r>
            </w:ins>
            <w:del w:id="651" w:author="William Gough" w:date="2021-03-04T14:02:00Z">
              <w:r w:rsidRPr="00843DC4" w:rsidDel="00C962FC">
                <w:rPr>
                  <w:rFonts w:ascii="Times New Roman" w:hAnsi="Times New Roman" w:cs="Times New Roman"/>
                  <w:sz w:val="12"/>
                  <w:szCs w:val="12"/>
                </w:rPr>
                <w:delText>10</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52"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60377394" w14:textId="5944AF1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ins w:id="653" w:author="William Gough" w:date="2021-03-04T14:03:00Z">
              <w:r>
                <w:rPr>
                  <w:rFonts w:ascii="Times New Roman" w:hAnsi="Times New Roman" w:cs="Times New Roman"/>
                  <w:sz w:val="12"/>
                  <w:szCs w:val="12"/>
                </w:rPr>
                <w:t>18</w:t>
              </w:r>
            </w:ins>
            <w:del w:id="654" w:author="William Gough" w:date="2021-03-04T14:03:00Z">
              <w:r w:rsidRPr="00843DC4" w:rsidDel="00C962FC">
                <w:rPr>
                  <w:rFonts w:ascii="Times New Roman" w:hAnsi="Times New Roman" w:cs="Times New Roman"/>
                  <w:sz w:val="12"/>
                  <w:szCs w:val="12"/>
                </w:rPr>
                <w:delText>17</w:delText>
              </w:r>
            </w:del>
          </w:p>
        </w:tc>
        <w:tc>
          <w:tcPr>
            <w:tcW w:w="1120" w:type="dxa"/>
            <w:tcBorders>
              <w:top w:val="nil"/>
              <w:left w:val="nil"/>
              <w:bottom w:val="nil"/>
              <w:right w:val="nil"/>
            </w:tcBorders>
            <w:shd w:val="clear" w:color="auto" w:fill="A5A5A5" w:themeFill="accent3"/>
            <w:vAlign w:val="center"/>
            <w:tcPrChange w:id="655" w:author="William Gough" w:date="2021-03-10T14:17:00Z">
              <w:tcPr>
                <w:tcW w:w="1120" w:type="dxa"/>
                <w:tcBorders>
                  <w:top w:val="nil"/>
                  <w:left w:val="nil"/>
                  <w:bottom w:val="nil"/>
                  <w:right w:val="nil"/>
                </w:tcBorders>
                <w:shd w:val="clear" w:color="auto" w:fill="A5A5A5" w:themeFill="accent3"/>
              </w:tcPr>
            </w:tcPrChange>
          </w:tcPr>
          <w:p w14:paraId="4C9E4045" w14:textId="1F2E6A9D" w:rsidR="00F70950" w:rsidRDefault="00C61228" w:rsidP="00F70950">
            <w:pPr>
              <w:jc w:val="center"/>
              <w:rPr>
                <w:ins w:id="656" w:author="William Gough" w:date="2021-03-10T14:01:00Z"/>
                <w:rFonts w:ascii="Times New Roman" w:hAnsi="Times New Roman" w:cs="Times New Roman"/>
                <w:sz w:val="12"/>
                <w:szCs w:val="12"/>
              </w:rPr>
            </w:pPr>
            <w:ins w:id="657" w:author="William Gough" w:date="2021-03-10T14:04:00Z">
              <w:r>
                <w:rPr>
                  <w:rFonts w:ascii="Times New Roman" w:hAnsi="Times New Roman" w:cs="Times New Roman"/>
                  <w:sz w:val="12"/>
                  <w:szCs w:val="12"/>
                </w:rPr>
                <w:t xml:space="preserve">0.36 </w:t>
              </w:r>
            </w:ins>
            <w:ins w:id="658" w:author="William Gough" w:date="2021-03-10T13:46:00Z">
              <w:r w:rsidR="00F70950" w:rsidRPr="00843DC4">
                <w:rPr>
                  <w:rFonts w:ascii="Times New Roman" w:hAnsi="Times New Roman" w:cs="Times New Roman"/>
                  <w:sz w:val="12"/>
                  <w:szCs w:val="12"/>
                </w:rPr>
                <w:sym w:font="Symbol" w:char="F0B1"/>
              </w:r>
            </w:ins>
            <w:ins w:id="659" w:author="William Gough" w:date="2021-03-10T14:04:00Z">
              <w:r>
                <w:rPr>
                  <w:rFonts w:ascii="Times New Roman" w:hAnsi="Times New Roman" w:cs="Times New Roman"/>
                  <w:sz w:val="12"/>
                  <w:szCs w:val="12"/>
                </w:rPr>
                <w:t xml:space="preserve"> 0.068</w:t>
              </w:r>
            </w:ins>
          </w:p>
          <w:p w14:paraId="1ED7E7F3" w14:textId="5A69D72C" w:rsidR="00C61228" w:rsidRPr="00843DC4" w:rsidRDefault="00C61228" w:rsidP="00F70950">
            <w:pPr>
              <w:jc w:val="center"/>
              <w:rPr>
                <w:rFonts w:ascii="Times New Roman" w:hAnsi="Times New Roman" w:cs="Times New Roman"/>
                <w:sz w:val="12"/>
                <w:szCs w:val="12"/>
              </w:rPr>
            </w:pPr>
            <w:ins w:id="660" w:author="William Gough" w:date="2021-03-10T14:01:00Z">
              <w:r>
                <w:rPr>
                  <w:rFonts w:ascii="Times New Roman" w:hAnsi="Times New Roman" w:cs="Times New Roman"/>
                  <w:sz w:val="12"/>
                  <w:szCs w:val="12"/>
                </w:rPr>
                <w:t>(</w:t>
              </w:r>
            </w:ins>
            <w:ins w:id="661" w:author="William Gough" w:date="2021-03-10T14:05:00Z">
              <w:r>
                <w:rPr>
                  <w:rFonts w:ascii="Times New Roman" w:hAnsi="Times New Roman" w:cs="Times New Roman"/>
                  <w:sz w:val="12"/>
                  <w:szCs w:val="12"/>
                </w:rPr>
                <w:t>19.80</w:t>
              </w:r>
            </w:ins>
            <w:ins w:id="662" w:author="William Gough" w:date="2021-03-10T14:04:00Z">
              <w:r>
                <w:rPr>
                  <w:rFonts w:ascii="Times New Roman" w:hAnsi="Times New Roman" w:cs="Times New Roman"/>
                  <w:sz w:val="12"/>
                  <w:szCs w:val="12"/>
                </w:rPr>
                <w:t xml:space="preserve"> </w:t>
              </w:r>
            </w:ins>
            <w:ins w:id="663" w:author="William Gough" w:date="2021-03-10T14:01:00Z">
              <w:r w:rsidRPr="00843DC4">
                <w:rPr>
                  <w:rFonts w:ascii="Times New Roman" w:hAnsi="Times New Roman" w:cs="Times New Roman"/>
                  <w:sz w:val="12"/>
                  <w:szCs w:val="12"/>
                </w:rPr>
                <w:sym w:font="Symbol" w:char="F0B1"/>
              </w:r>
            </w:ins>
            <w:ins w:id="664" w:author="William Gough" w:date="2021-03-10T14:04:00Z">
              <w:r>
                <w:rPr>
                  <w:rFonts w:ascii="Times New Roman" w:hAnsi="Times New Roman" w:cs="Times New Roman"/>
                  <w:sz w:val="12"/>
                  <w:szCs w:val="12"/>
                </w:rPr>
                <w:t xml:space="preserve"> </w:t>
              </w:r>
            </w:ins>
            <w:ins w:id="665" w:author="William Gough" w:date="2021-03-10T14:05:00Z">
              <w:r>
                <w:rPr>
                  <w:rFonts w:ascii="Times New Roman" w:hAnsi="Times New Roman" w:cs="Times New Roman"/>
                  <w:sz w:val="12"/>
                  <w:szCs w:val="12"/>
                </w:rPr>
                <w:t>1.272</w:t>
              </w:r>
            </w:ins>
            <w:ins w:id="666"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Change w:id="667" w:author="William Gough" w:date="2021-03-10T14:17:00Z">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4A59DE44" w14:textId="7708920D"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0.4</w:t>
            </w:r>
            <w:ins w:id="668" w:author="William Gough" w:date="2021-03-04T14:03:00Z">
              <w:r>
                <w:rPr>
                  <w:rFonts w:ascii="Times New Roman" w:hAnsi="Times New Roman" w:cs="Times New Roman"/>
                  <w:sz w:val="12"/>
                  <w:szCs w:val="12"/>
                </w:rPr>
                <w:t>9</w:t>
              </w:r>
            </w:ins>
            <w:del w:id="669" w:author="William Gough" w:date="2021-03-04T14:03:00Z">
              <w:r w:rsidRPr="00843DC4" w:rsidDel="00C962FC">
                <w:rPr>
                  <w:rFonts w:ascii="Times New Roman" w:hAnsi="Times New Roman" w:cs="Times New Roman"/>
                  <w:sz w:val="12"/>
                  <w:szCs w:val="12"/>
                </w:rPr>
                <w:delText>9</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670" w:author="William Gough" w:date="2021-03-04T14:03:00Z">
              <w:r>
                <w:rPr>
                  <w:rFonts w:ascii="Times New Roman" w:hAnsi="Times New Roman" w:cs="Times New Roman"/>
                  <w:sz w:val="12"/>
                  <w:szCs w:val="12"/>
                </w:rPr>
                <w:t>8</w:t>
              </w:r>
            </w:ins>
            <w:del w:id="671" w:author="William Gough" w:date="2021-03-04T14:03:00Z">
              <w:r w:rsidRPr="00843DC4" w:rsidDel="00C962FC">
                <w:rPr>
                  <w:rFonts w:ascii="Times New Roman" w:hAnsi="Times New Roman" w:cs="Times New Roman"/>
                  <w:sz w:val="12"/>
                  <w:szCs w:val="12"/>
                </w:rPr>
                <w:delText>8</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672"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74B0A6F3" w14:textId="2E753B3F"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ins w:id="673" w:author="William Gough" w:date="2021-03-04T14:05:00Z">
              <w:r>
                <w:rPr>
                  <w:rFonts w:ascii="Times New Roman" w:hAnsi="Times New Roman" w:cs="Times New Roman"/>
                  <w:sz w:val="12"/>
                  <w:szCs w:val="12"/>
                </w:rPr>
                <w:t>4</w:t>
              </w:r>
            </w:ins>
            <w:del w:id="674" w:author="William Gough" w:date="2021-03-04T14:05:00Z">
              <w:r w:rsidRPr="00843DC4" w:rsidDel="00C962FC">
                <w:rPr>
                  <w:rFonts w:ascii="Times New Roman" w:hAnsi="Times New Roman" w:cs="Times New Roman"/>
                  <w:sz w:val="12"/>
                  <w:szCs w:val="12"/>
                </w:rPr>
                <w:delText>4</w:delText>
              </w:r>
            </w:del>
          </w:p>
        </w:tc>
        <w:tc>
          <w:tcPr>
            <w:tcW w:w="1119" w:type="dxa"/>
            <w:tcBorders>
              <w:top w:val="nil"/>
              <w:left w:val="nil"/>
              <w:bottom w:val="nil"/>
              <w:right w:val="nil"/>
            </w:tcBorders>
            <w:shd w:val="clear" w:color="auto" w:fill="A5A5A5" w:themeFill="accent3"/>
            <w:vAlign w:val="center"/>
            <w:tcPrChange w:id="675" w:author="William Gough" w:date="2021-03-10T14:17:00Z">
              <w:tcPr>
                <w:tcW w:w="1119" w:type="dxa"/>
                <w:tcBorders>
                  <w:top w:val="nil"/>
                  <w:left w:val="nil"/>
                  <w:bottom w:val="nil"/>
                  <w:right w:val="nil"/>
                </w:tcBorders>
                <w:shd w:val="clear" w:color="auto" w:fill="A5A5A5" w:themeFill="accent3"/>
                <w:vAlign w:val="center"/>
              </w:tcPr>
            </w:tcPrChange>
          </w:tcPr>
          <w:p w14:paraId="3801A6B9"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Change w:id="676" w:author="William Gough" w:date="2021-03-10T14:17:00Z">
              <w:tcPr>
                <w:tcW w:w="1119" w:type="dxa"/>
                <w:tcBorders>
                  <w:top w:val="nil"/>
                  <w:left w:val="nil"/>
                  <w:bottom w:val="nil"/>
                  <w:right w:val="nil"/>
                </w:tcBorders>
                <w:shd w:val="clear" w:color="auto" w:fill="A5A5A5" w:themeFill="accent3"/>
                <w:vAlign w:val="center"/>
              </w:tcPr>
            </w:tcPrChange>
          </w:tcPr>
          <w:p w14:paraId="3265D728"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Change w:id="677" w:author="William Gough" w:date="2021-03-10T14:17:00Z">
              <w:tcPr>
                <w:tcW w:w="1119" w:type="dxa"/>
                <w:tcBorders>
                  <w:top w:val="nil"/>
                  <w:left w:val="nil"/>
                  <w:bottom w:val="nil"/>
                  <w:right w:val="nil"/>
                </w:tcBorders>
                <w:shd w:val="clear" w:color="auto" w:fill="A5A5A5" w:themeFill="accent3"/>
                <w:vAlign w:val="center"/>
              </w:tcPr>
            </w:tcPrChange>
          </w:tcPr>
          <w:p w14:paraId="07FBEC1B"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Change w:id="678" w:author="William Gough" w:date="2021-03-10T14:17:00Z">
              <w:tcPr>
                <w:tcW w:w="1120" w:type="dxa"/>
                <w:tcBorders>
                  <w:top w:val="nil"/>
                  <w:left w:val="nil"/>
                  <w:bottom w:val="nil"/>
                  <w:right w:val="nil"/>
                </w:tcBorders>
                <w:shd w:val="clear" w:color="auto" w:fill="A5A5A5" w:themeFill="accent3"/>
                <w:vAlign w:val="center"/>
              </w:tcPr>
            </w:tcPrChange>
          </w:tcPr>
          <w:p w14:paraId="669D81BA"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AB5626">
        <w:tblPrEx>
          <w:tblPrExChange w:id="679" w:author="William Gough" w:date="2021-03-10T14:17:00Z">
            <w:tblPrEx>
              <w:tblW w:w="14549" w:type="dxa"/>
            </w:tblPrEx>
          </w:tblPrExChange>
        </w:tblPrEx>
        <w:trPr>
          <w:gridAfter w:val="1"/>
          <w:wAfter w:w="30" w:type="dxa"/>
          <w:trHeight w:val="313"/>
          <w:trPrChange w:id="680" w:author="William Gough" w:date="2021-03-10T14:17:00Z">
            <w:trPr>
              <w:gridAfter w:val="1"/>
              <w:wAfter w:w="1119" w:type="dxa"/>
              <w:trHeight w:val="313"/>
            </w:trPr>
          </w:trPrChange>
        </w:trPr>
        <w:tc>
          <w:tcPr>
            <w:tcW w:w="1170" w:type="dxa"/>
            <w:tcBorders>
              <w:top w:val="nil"/>
              <w:left w:val="nil"/>
              <w:bottom w:val="nil"/>
              <w:right w:val="nil"/>
            </w:tcBorders>
            <w:shd w:val="clear" w:color="auto" w:fill="F2F2F2" w:themeFill="background1" w:themeFillShade="F2"/>
            <w:vAlign w:val="center"/>
            <w:tcPrChange w:id="681"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F9DD0CA"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682"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045F9D78"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68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6328AE07" w14:textId="11A53B0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w:t>
            </w:r>
            <w:ins w:id="684" w:author="William Gough" w:date="2021-03-04T14:12:00Z">
              <w:r>
                <w:rPr>
                  <w:rFonts w:ascii="Times New Roman" w:hAnsi="Times New Roman" w:cs="Times New Roman"/>
                  <w:sz w:val="12"/>
                  <w:szCs w:val="12"/>
                </w:rPr>
                <w:t>71</w:t>
              </w:r>
            </w:ins>
            <w:del w:id="685" w:author="William Gough" w:date="2021-03-04T14:12:00Z">
              <w:r w:rsidRPr="00843DC4" w:rsidDel="008A2DD2">
                <w:rPr>
                  <w:rFonts w:ascii="Times New Roman" w:hAnsi="Times New Roman" w:cs="Times New Roman"/>
                  <w:sz w:val="12"/>
                  <w:szCs w:val="12"/>
                </w:rPr>
                <w:delText>76</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ins w:id="686" w:author="William Gough" w:date="2021-03-04T17:46:00Z">
              <w:r>
                <w:rPr>
                  <w:rFonts w:ascii="Times New Roman" w:hAnsi="Times New Roman" w:cs="Times New Roman"/>
                  <w:sz w:val="12"/>
                  <w:szCs w:val="12"/>
                </w:rPr>
                <w:t>47</w:t>
              </w:r>
            </w:ins>
            <w:del w:id="687" w:author="William Gough" w:date="2021-03-04T17:46:00Z">
              <w:r w:rsidRPr="00843DC4" w:rsidDel="002E068F">
                <w:rPr>
                  <w:rFonts w:ascii="Times New Roman" w:hAnsi="Times New Roman" w:cs="Times New Roman"/>
                  <w:sz w:val="12"/>
                  <w:szCs w:val="12"/>
                </w:rPr>
                <w:delText>5</w:delText>
              </w:r>
            </w:del>
            <w:del w:id="688" w:author="William Gough" w:date="2021-03-04T14:13:00Z">
              <w:r w:rsidRPr="00843DC4" w:rsidDel="008A2DD2">
                <w:rPr>
                  <w:rFonts w:ascii="Times New Roman" w:hAnsi="Times New Roman" w:cs="Times New Roman"/>
                  <w:sz w:val="12"/>
                  <w:szCs w:val="12"/>
                </w:rPr>
                <w:delText>1</w:delText>
              </w:r>
            </w:del>
          </w:p>
        </w:tc>
        <w:tc>
          <w:tcPr>
            <w:tcW w:w="1119" w:type="dxa"/>
            <w:tcBorders>
              <w:top w:val="nil"/>
              <w:left w:val="nil"/>
              <w:bottom w:val="nil"/>
              <w:right w:val="nil"/>
            </w:tcBorders>
            <w:shd w:val="clear" w:color="auto" w:fill="F2F2F2" w:themeFill="background1" w:themeFillShade="F2"/>
            <w:vAlign w:val="center"/>
            <w:tcPrChange w:id="689" w:author="William Gough" w:date="2021-03-10T14:17:00Z">
              <w:tcPr>
                <w:tcW w:w="1119" w:type="dxa"/>
                <w:tcBorders>
                  <w:top w:val="nil"/>
                  <w:left w:val="nil"/>
                  <w:bottom w:val="nil"/>
                  <w:right w:val="nil"/>
                </w:tcBorders>
                <w:shd w:val="clear" w:color="auto" w:fill="F2F2F2" w:themeFill="background1" w:themeFillShade="F2"/>
              </w:tcPr>
            </w:tcPrChange>
          </w:tcPr>
          <w:p w14:paraId="2D449A4E" w14:textId="77777777" w:rsidR="00F70950" w:rsidRDefault="0007338F" w:rsidP="00F70950">
            <w:pPr>
              <w:jc w:val="center"/>
              <w:rPr>
                <w:ins w:id="690" w:author="William Gough" w:date="2021-03-10T13:56:00Z"/>
                <w:rFonts w:ascii="Times New Roman" w:hAnsi="Times New Roman" w:cs="Times New Roman"/>
                <w:sz w:val="12"/>
                <w:szCs w:val="12"/>
              </w:rPr>
            </w:pPr>
            <w:ins w:id="691" w:author="William Gough" w:date="2021-03-10T13:50:00Z">
              <w:r>
                <w:rPr>
                  <w:rFonts w:ascii="Times New Roman" w:hAnsi="Times New Roman" w:cs="Times New Roman"/>
                  <w:sz w:val="12"/>
                  <w:szCs w:val="12"/>
                </w:rPr>
                <w:t xml:space="preserve">0.05 </w:t>
              </w:r>
            </w:ins>
            <w:ins w:id="692" w:author="William Gough" w:date="2021-03-10T13:45:00Z">
              <w:r w:rsidR="00F70950" w:rsidRPr="00843DC4">
                <w:rPr>
                  <w:rFonts w:ascii="Times New Roman" w:hAnsi="Times New Roman" w:cs="Times New Roman"/>
                  <w:sz w:val="12"/>
                  <w:szCs w:val="12"/>
                </w:rPr>
                <w:sym w:font="Symbol" w:char="F0B1"/>
              </w:r>
            </w:ins>
            <w:ins w:id="693" w:author="William Gough" w:date="2021-03-10T13:50:00Z">
              <w:r>
                <w:rPr>
                  <w:rFonts w:ascii="Times New Roman" w:hAnsi="Times New Roman" w:cs="Times New Roman"/>
                  <w:sz w:val="12"/>
                  <w:szCs w:val="12"/>
                </w:rPr>
                <w:t xml:space="preserve"> 0.028</w:t>
              </w:r>
            </w:ins>
          </w:p>
          <w:p w14:paraId="05C03C3E" w14:textId="3C83E900" w:rsidR="00C61228" w:rsidRPr="00843DC4" w:rsidRDefault="00C61228" w:rsidP="00F70950">
            <w:pPr>
              <w:jc w:val="center"/>
              <w:rPr>
                <w:rFonts w:ascii="Times New Roman" w:hAnsi="Times New Roman" w:cs="Times New Roman"/>
                <w:sz w:val="12"/>
                <w:szCs w:val="12"/>
              </w:rPr>
            </w:pPr>
            <w:ins w:id="694" w:author="William Gough" w:date="2021-03-10T13:56:00Z">
              <w:r>
                <w:rPr>
                  <w:rFonts w:ascii="Times New Roman" w:hAnsi="Times New Roman" w:cs="Times New Roman"/>
                  <w:sz w:val="12"/>
                  <w:szCs w:val="12"/>
                </w:rPr>
                <w:t>(</w:t>
              </w:r>
            </w:ins>
            <w:ins w:id="695" w:author="William Gough" w:date="2021-03-10T13:59:00Z">
              <w:r>
                <w:rPr>
                  <w:rFonts w:ascii="Times New Roman" w:hAnsi="Times New Roman" w:cs="Times New Roman"/>
                  <w:sz w:val="12"/>
                  <w:szCs w:val="12"/>
                </w:rPr>
                <w:t xml:space="preserve">7.62 </w:t>
              </w:r>
            </w:ins>
            <w:ins w:id="696" w:author="William Gough" w:date="2021-03-10T13:56:00Z">
              <w:r w:rsidRPr="00843DC4">
                <w:rPr>
                  <w:rFonts w:ascii="Times New Roman" w:hAnsi="Times New Roman" w:cs="Times New Roman"/>
                  <w:sz w:val="12"/>
                  <w:szCs w:val="12"/>
                </w:rPr>
                <w:sym w:font="Symbol" w:char="F0B1"/>
              </w:r>
            </w:ins>
            <w:ins w:id="697" w:author="William Gough" w:date="2021-03-10T13:59:00Z">
              <w:r>
                <w:rPr>
                  <w:rFonts w:ascii="Times New Roman" w:hAnsi="Times New Roman" w:cs="Times New Roman"/>
                  <w:sz w:val="12"/>
                  <w:szCs w:val="12"/>
                </w:rPr>
                <w:t xml:space="preserve"> </w:t>
              </w:r>
            </w:ins>
            <w:ins w:id="698" w:author="William Gough" w:date="2021-03-10T14:00:00Z">
              <w:r>
                <w:rPr>
                  <w:rFonts w:ascii="Times New Roman" w:hAnsi="Times New Roman" w:cs="Times New Roman"/>
                  <w:sz w:val="12"/>
                  <w:szCs w:val="12"/>
                </w:rPr>
                <w:t>0.153</w:t>
              </w:r>
            </w:ins>
            <w:ins w:id="699"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F2F2F2" w:themeFill="background1" w:themeFillShade="F2"/>
            <w:vAlign w:val="center"/>
            <w:tcPrChange w:id="700"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2AA92D8B" w14:textId="16D1B2A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w:t>
            </w:r>
            <w:ins w:id="701" w:author="William Gough" w:date="2021-03-04T17:46:00Z">
              <w:r>
                <w:rPr>
                  <w:rFonts w:ascii="Times New Roman" w:hAnsi="Times New Roman" w:cs="Times New Roman"/>
                  <w:sz w:val="12"/>
                  <w:szCs w:val="12"/>
                </w:rPr>
                <w:t>4</w:t>
              </w:r>
            </w:ins>
            <w:del w:id="702" w:author="William Gough" w:date="2021-03-04T17:46:00Z">
              <w:r w:rsidRPr="00843DC4" w:rsidDel="002E068F">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ins w:id="703" w:author="William Gough" w:date="2021-03-04T14:13:00Z">
              <w:r>
                <w:rPr>
                  <w:rFonts w:ascii="Times New Roman" w:hAnsi="Times New Roman" w:cs="Times New Roman"/>
                  <w:sz w:val="12"/>
                  <w:szCs w:val="12"/>
                </w:rPr>
                <w:t>8</w:t>
              </w:r>
            </w:ins>
            <w:del w:id="704" w:author="William Gough" w:date="2021-03-04T14:13:00Z">
              <w:r w:rsidRPr="00843DC4" w:rsidDel="008A2DD2">
                <w:rPr>
                  <w:rFonts w:ascii="Times New Roman" w:hAnsi="Times New Roman" w:cs="Times New Roman"/>
                  <w:sz w:val="12"/>
                  <w:szCs w:val="12"/>
                </w:rPr>
                <w:delText>5</w:delText>
              </w:r>
            </w:del>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05"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3744EFA9" w14:textId="085AC84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3.1</w:t>
            </w:r>
            <w:ins w:id="706" w:author="William Gough" w:date="2021-03-04T14:13:00Z">
              <w:r>
                <w:rPr>
                  <w:rFonts w:ascii="Times New Roman" w:hAnsi="Times New Roman" w:cs="Times New Roman"/>
                  <w:sz w:val="12"/>
                  <w:szCs w:val="12"/>
                </w:rPr>
                <w:t>1</w:t>
              </w:r>
            </w:ins>
            <w:del w:id="707" w:author="William Gough" w:date="2021-03-04T14:13:00Z">
              <w:r w:rsidRPr="00843DC4" w:rsidDel="008A2DD2">
                <w:rPr>
                  <w:rFonts w:ascii="Times New Roman" w:hAnsi="Times New Roman" w:cs="Times New Roman"/>
                  <w:sz w:val="12"/>
                  <w:szCs w:val="12"/>
                </w:rPr>
                <w:delText>1</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ins w:id="708" w:author="William Gough" w:date="2021-03-04T14:14:00Z">
              <w:r>
                <w:rPr>
                  <w:rFonts w:ascii="Times New Roman" w:hAnsi="Times New Roman" w:cs="Times New Roman"/>
                  <w:sz w:val="12"/>
                  <w:szCs w:val="12"/>
                </w:rPr>
                <w:t>29</w:t>
              </w:r>
            </w:ins>
            <w:del w:id="709" w:author="William Gough" w:date="2021-03-04T14:14:00Z">
              <w:r w:rsidRPr="00843DC4" w:rsidDel="008A2DD2">
                <w:rPr>
                  <w:rFonts w:ascii="Times New Roman" w:hAnsi="Times New Roman" w:cs="Times New Roman"/>
                  <w:sz w:val="12"/>
                  <w:szCs w:val="12"/>
                </w:rPr>
                <w:delText>29</w:delText>
              </w:r>
            </w:del>
          </w:p>
        </w:tc>
        <w:tc>
          <w:tcPr>
            <w:tcW w:w="1120" w:type="dxa"/>
            <w:tcBorders>
              <w:top w:val="nil"/>
              <w:left w:val="nil"/>
              <w:bottom w:val="nil"/>
              <w:right w:val="nil"/>
            </w:tcBorders>
            <w:shd w:val="clear" w:color="auto" w:fill="F2F2F2" w:themeFill="background1" w:themeFillShade="F2"/>
            <w:vAlign w:val="center"/>
            <w:tcPrChange w:id="710" w:author="William Gough" w:date="2021-03-10T14:17:00Z">
              <w:tcPr>
                <w:tcW w:w="1120" w:type="dxa"/>
                <w:tcBorders>
                  <w:top w:val="nil"/>
                  <w:left w:val="nil"/>
                  <w:bottom w:val="nil"/>
                  <w:right w:val="nil"/>
                </w:tcBorders>
                <w:shd w:val="clear" w:color="auto" w:fill="F2F2F2" w:themeFill="background1" w:themeFillShade="F2"/>
              </w:tcPr>
            </w:tcPrChange>
          </w:tcPr>
          <w:p w14:paraId="41183DE2" w14:textId="516B10E3" w:rsidR="00F70950" w:rsidRDefault="00923BBB" w:rsidP="00F70950">
            <w:pPr>
              <w:jc w:val="center"/>
              <w:rPr>
                <w:ins w:id="711" w:author="William Gough" w:date="2021-03-10T14:01:00Z"/>
                <w:rFonts w:ascii="Times New Roman" w:hAnsi="Times New Roman" w:cs="Times New Roman"/>
                <w:sz w:val="12"/>
                <w:szCs w:val="12"/>
              </w:rPr>
            </w:pPr>
            <w:ins w:id="712" w:author="William Gough" w:date="2021-03-10T14:07:00Z">
              <w:r>
                <w:rPr>
                  <w:rFonts w:ascii="Times New Roman" w:hAnsi="Times New Roman" w:cs="Times New Roman"/>
                  <w:sz w:val="12"/>
                  <w:szCs w:val="12"/>
                </w:rPr>
                <w:t>0.53</w:t>
              </w:r>
            </w:ins>
            <w:ins w:id="713" w:author="William Gough" w:date="2021-03-10T14:05:00Z">
              <w:r w:rsidR="00C61228">
                <w:rPr>
                  <w:rFonts w:ascii="Times New Roman" w:hAnsi="Times New Roman" w:cs="Times New Roman"/>
                  <w:sz w:val="12"/>
                  <w:szCs w:val="12"/>
                </w:rPr>
                <w:t xml:space="preserve"> </w:t>
              </w:r>
            </w:ins>
            <w:ins w:id="714" w:author="William Gough" w:date="2021-03-10T13:46:00Z">
              <w:r w:rsidR="00F70950" w:rsidRPr="00843DC4">
                <w:rPr>
                  <w:rFonts w:ascii="Times New Roman" w:hAnsi="Times New Roman" w:cs="Times New Roman"/>
                  <w:sz w:val="12"/>
                  <w:szCs w:val="12"/>
                </w:rPr>
                <w:sym w:font="Symbol" w:char="F0B1"/>
              </w:r>
            </w:ins>
            <w:ins w:id="715" w:author="William Gough" w:date="2021-03-10T14:05:00Z">
              <w:r w:rsidR="00C61228">
                <w:rPr>
                  <w:rFonts w:ascii="Times New Roman" w:hAnsi="Times New Roman" w:cs="Times New Roman"/>
                  <w:sz w:val="12"/>
                  <w:szCs w:val="12"/>
                </w:rPr>
                <w:t xml:space="preserve"> </w:t>
              </w:r>
            </w:ins>
            <w:ins w:id="716" w:author="William Gough" w:date="2021-03-10T14:07:00Z">
              <w:r>
                <w:rPr>
                  <w:rFonts w:ascii="Times New Roman" w:hAnsi="Times New Roman" w:cs="Times New Roman"/>
                  <w:sz w:val="12"/>
                  <w:szCs w:val="12"/>
                </w:rPr>
                <w:t>0.134</w:t>
              </w:r>
            </w:ins>
          </w:p>
          <w:p w14:paraId="3BF72A71" w14:textId="60752137" w:rsidR="00C61228" w:rsidRPr="00843DC4" w:rsidRDefault="00C61228" w:rsidP="00F70950">
            <w:pPr>
              <w:jc w:val="center"/>
              <w:rPr>
                <w:rFonts w:ascii="Times New Roman" w:hAnsi="Times New Roman" w:cs="Times New Roman"/>
                <w:sz w:val="12"/>
                <w:szCs w:val="12"/>
              </w:rPr>
            </w:pPr>
            <w:ins w:id="717" w:author="William Gough" w:date="2021-03-10T14:01:00Z">
              <w:r>
                <w:rPr>
                  <w:rFonts w:ascii="Times New Roman" w:hAnsi="Times New Roman" w:cs="Times New Roman"/>
                  <w:sz w:val="12"/>
                  <w:szCs w:val="12"/>
                </w:rPr>
                <w:t>(</w:t>
              </w:r>
            </w:ins>
            <w:ins w:id="718" w:author="William Gough" w:date="2021-03-10T14:07:00Z">
              <w:r w:rsidR="00923BBB">
                <w:rPr>
                  <w:rFonts w:ascii="Times New Roman" w:hAnsi="Times New Roman" w:cs="Times New Roman"/>
                  <w:sz w:val="12"/>
                  <w:szCs w:val="12"/>
                </w:rPr>
                <w:t>25.79</w:t>
              </w:r>
            </w:ins>
            <w:ins w:id="719" w:author="William Gough" w:date="2021-03-10T14:05:00Z">
              <w:r>
                <w:rPr>
                  <w:rFonts w:ascii="Times New Roman" w:hAnsi="Times New Roman" w:cs="Times New Roman"/>
                  <w:sz w:val="12"/>
                  <w:szCs w:val="12"/>
                </w:rPr>
                <w:t xml:space="preserve"> </w:t>
              </w:r>
            </w:ins>
            <w:ins w:id="720" w:author="William Gough" w:date="2021-03-10T14:01:00Z">
              <w:r w:rsidRPr="00843DC4">
                <w:rPr>
                  <w:rFonts w:ascii="Times New Roman" w:hAnsi="Times New Roman" w:cs="Times New Roman"/>
                  <w:sz w:val="12"/>
                  <w:szCs w:val="12"/>
                </w:rPr>
                <w:sym w:font="Symbol" w:char="F0B1"/>
              </w:r>
            </w:ins>
            <w:ins w:id="721" w:author="William Gough" w:date="2021-03-10T14:05:00Z">
              <w:r>
                <w:rPr>
                  <w:rFonts w:ascii="Times New Roman" w:hAnsi="Times New Roman" w:cs="Times New Roman"/>
                  <w:sz w:val="12"/>
                  <w:szCs w:val="12"/>
                </w:rPr>
                <w:t xml:space="preserve"> </w:t>
              </w:r>
            </w:ins>
            <w:ins w:id="722" w:author="William Gough" w:date="2021-03-10T14:07:00Z">
              <w:r w:rsidR="00923BBB">
                <w:rPr>
                  <w:rFonts w:ascii="Times New Roman" w:hAnsi="Times New Roman" w:cs="Times New Roman"/>
                  <w:sz w:val="12"/>
                  <w:szCs w:val="12"/>
                </w:rPr>
                <w:t>5.881</w:t>
              </w:r>
            </w:ins>
            <w:ins w:id="723"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24" w:author="William Gough" w:date="2021-03-10T14:17:00Z">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6AAAE8C7" w14:textId="5BEA060E"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725" w:author="William Gough" w:date="2021-03-04T14:14:00Z">
              <w:r>
                <w:rPr>
                  <w:rFonts w:ascii="Times New Roman" w:hAnsi="Times New Roman" w:cs="Times New Roman"/>
                  <w:sz w:val="12"/>
                  <w:szCs w:val="12"/>
                </w:rPr>
                <w:t>10</w:t>
              </w:r>
            </w:ins>
            <w:del w:id="726" w:author="William Gough" w:date="2021-03-04T14:14:00Z">
              <w:r w:rsidRPr="00843DC4" w:rsidDel="008A2DD2">
                <w:rPr>
                  <w:rFonts w:ascii="Times New Roman" w:hAnsi="Times New Roman" w:cs="Times New Roman"/>
                  <w:sz w:val="12"/>
                  <w:szCs w:val="12"/>
                </w:rPr>
                <w:delText>1</w:delText>
              </w:r>
            </w:del>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27"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39B117F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Change w:id="728"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59F09034"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Change w:id="729"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7CD90D4E"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Change w:id="730"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2DE05130"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Change w:id="731" w:author="William Gough" w:date="2021-03-10T14:17:00Z">
              <w:tcPr>
                <w:tcW w:w="1120" w:type="dxa"/>
                <w:tcBorders>
                  <w:top w:val="nil"/>
                  <w:left w:val="nil"/>
                  <w:bottom w:val="nil"/>
                  <w:right w:val="nil"/>
                </w:tcBorders>
                <w:shd w:val="clear" w:color="auto" w:fill="F2F2F2" w:themeFill="background1" w:themeFillShade="F2"/>
                <w:vAlign w:val="center"/>
              </w:tcPr>
            </w:tcPrChange>
          </w:tcPr>
          <w:p w14:paraId="11976EFD"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AB5626">
        <w:tblPrEx>
          <w:tblPrExChange w:id="732" w:author="William Gough" w:date="2021-03-10T14:17:00Z">
            <w:tblPrEx>
              <w:tblW w:w="14549" w:type="dxa"/>
            </w:tblPrEx>
          </w:tblPrExChange>
        </w:tblPrEx>
        <w:trPr>
          <w:gridAfter w:val="1"/>
          <w:wAfter w:w="30" w:type="dxa"/>
          <w:trHeight w:val="313"/>
          <w:trPrChange w:id="733" w:author="William Gough" w:date="2021-03-10T14:17:00Z">
            <w:trPr>
              <w:gridAfter w:val="1"/>
              <w:wAfter w:w="1119" w:type="dxa"/>
              <w:trHeight w:val="313"/>
            </w:trPr>
          </w:trPrChange>
        </w:trPr>
        <w:tc>
          <w:tcPr>
            <w:tcW w:w="1170" w:type="dxa"/>
            <w:tcBorders>
              <w:top w:val="nil"/>
              <w:left w:val="nil"/>
              <w:bottom w:val="nil"/>
              <w:right w:val="nil"/>
            </w:tcBorders>
            <w:shd w:val="clear" w:color="auto" w:fill="A5A5A5" w:themeFill="accent3"/>
            <w:vAlign w:val="center"/>
            <w:tcPrChange w:id="734" w:author="William Gough" w:date="2021-03-10T14:17:00Z">
              <w:tcPr>
                <w:tcW w:w="1119" w:type="dxa"/>
                <w:tcBorders>
                  <w:top w:val="nil"/>
                  <w:left w:val="nil"/>
                  <w:bottom w:val="nil"/>
                  <w:right w:val="nil"/>
                </w:tcBorders>
                <w:shd w:val="clear" w:color="auto" w:fill="A5A5A5" w:themeFill="accent3"/>
                <w:vAlign w:val="center"/>
              </w:tcPr>
            </w:tcPrChange>
          </w:tcPr>
          <w:p w14:paraId="2F6C1D2E"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35"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61A833EB"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36"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0CDC9FC8" w14:textId="011E59E2" w:rsidR="00F70950" w:rsidRPr="00843DC4" w:rsidRDefault="00F70950" w:rsidP="00F70950">
            <w:pPr>
              <w:jc w:val="center"/>
              <w:rPr>
                <w:rFonts w:ascii="Times New Roman" w:hAnsi="Times New Roman" w:cs="Times New Roman"/>
                <w:sz w:val="12"/>
                <w:szCs w:val="12"/>
              </w:rPr>
            </w:pPr>
            <w:ins w:id="737" w:author="William Gough" w:date="2021-03-04T14:37:00Z">
              <w:r>
                <w:rPr>
                  <w:rFonts w:ascii="Times New Roman" w:hAnsi="Times New Roman" w:cs="Times New Roman"/>
                  <w:sz w:val="12"/>
                  <w:szCs w:val="12"/>
                </w:rPr>
                <w:t>2.88</w:t>
              </w:r>
            </w:ins>
            <w:del w:id="738" w:author="William Gough" w:date="2021-03-04T14:37:00Z">
              <w:r w:rsidRPr="00843DC4" w:rsidDel="000A4C6F">
                <w:rPr>
                  <w:rFonts w:ascii="Times New Roman" w:hAnsi="Times New Roman" w:cs="Times New Roman"/>
                  <w:sz w:val="12"/>
                  <w:szCs w:val="12"/>
                </w:rPr>
                <w:delText>3</w:delText>
              </w:r>
            </w:del>
            <w:del w:id="739" w:author="William Gough" w:date="2021-03-04T14:36:00Z">
              <w:r w:rsidRPr="00843DC4" w:rsidDel="000A4C6F">
                <w:rPr>
                  <w:rFonts w:ascii="Times New Roman" w:hAnsi="Times New Roman" w:cs="Times New Roman"/>
                  <w:sz w:val="12"/>
                  <w:szCs w:val="12"/>
                </w:rPr>
                <w:delText>.02</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ins w:id="740" w:author="William Gough" w:date="2021-03-04T17:47:00Z">
              <w:r>
                <w:rPr>
                  <w:rFonts w:ascii="Times New Roman" w:hAnsi="Times New Roman" w:cs="Times New Roman"/>
                  <w:sz w:val="12"/>
                  <w:szCs w:val="12"/>
                </w:rPr>
                <w:t>020</w:t>
              </w:r>
            </w:ins>
            <w:del w:id="741" w:author="William Gough" w:date="2021-03-04T17:47:00Z">
              <w:r w:rsidRPr="00843DC4" w:rsidDel="002E068F">
                <w:rPr>
                  <w:rFonts w:ascii="Times New Roman" w:hAnsi="Times New Roman" w:cs="Times New Roman"/>
                  <w:sz w:val="12"/>
                  <w:szCs w:val="12"/>
                </w:rPr>
                <w:delText>1</w:delText>
              </w:r>
            </w:del>
            <w:del w:id="742" w:author="William Gough" w:date="2021-03-04T14:37:00Z">
              <w:r w:rsidRPr="00843DC4" w:rsidDel="000A4C6F">
                <w:rPr>
                  <w:rFonts w:ascii="Times New Roman" w:hAnsi="Times New Roman" w:cs="Times New Roman"/>
                  <w:sz w:val="12"/>
                  <w:szCs w:val="12"/>
                </w:rPr>
                <w:delText>25</w:delText>
              </w:r>
            </w:del>
          </w:p>
        </w:tc>
        <w:tc>
          <w:tcPr>
            <w:tcW w:w="1119" w:type="dxa"/>
            <w:tcBorders>
              <w:top w:val="nil"/>
              <w:left w:val="nil"/>
              <w:bottom w:val="nil"/>
              <w:right w:val="nil"/>
            </w:tcBorders>
            <w:shd w:val="clear" w:color="auto" w:fill="A5A5A5" w:themeFill="accent3"/>
            <w:vAlign w:val="center"/>
            <w:tcPrChange w:id="743" w:author="William Gough" w:date="2021-03-10T14:17:00Z">
              <w:tcPr>
                <w:tcW w:w="1119" w:type="dxa"/>
                <w:tcBorders>
                  <w:top w:val="nil"/>
                  <w:left w:val="nil"/>
                  <w:bottom w:val="nil"/>
                  <w:right w:val="nil"/>
                </w:tcBorders>
                <w:shd w:val="clear" w:color="auto" w:fill="A5A5A5" w:themeFill="accent3"/>
              </w:tcPr>
            </w:tcPrChange>
          </w:tcPr>
          <w:p w14:paraId="72B98C7A" w14:textId="77777777" w:rsidR="00F70950" w:rsidRDefault="0007338F" w:rsidP="00F70950">
            <w:pPr>
              <w:jc w:val="center"/>
              <w:rPr>
                <w:ins w:id="744" w:author="William Gough" w:date="2021-03-10T13:56:00Z"/>
                <w:rFonts w:ascii="Times New Roman" w:hAnsi="Times New Roman" w:cs="Times New Roman"/>
                <w:sz w:val="12"/>
                <w:szCs w:val="12"/>
              </w:rPr>
            </w:pPr>
            <w:ins w:id="745" w:author="William Gough" w:date="2021-03-10T13:51:00Z">
              <w:r>
                <w:rPr>
                  <w:rFonts w:ascii="Times New Roman" w:hAnsi="Times New Roman" w:cs="Times New Roman"/>
                  <w:sz w:val="12"/>
                  <w:szCs w:val="12"/>
                </w:rPr>
                <w:t xml:space="preserve">-0.07 </w:t>
              </w:r>
            </w:ins>
            <w:ins w:id="746" w:author="William Gough" w:date="2021-03-10T13:45:00Z">
              <w:r w:rsidR="00F70950" w:rsidRPr="00843DC4">
                <w:rPr>
                  <w:rFonts w:ascii="Times New Roman" w:hAnsi="Times New Roman" w:cs="Times New Roman"/>
                  <w:sz w:val="12"/>
                  <w:szCs w:val="12"/>
                </w:rPr>
                <w:sym w:font="Symbol" w:char="F0B1"/>
              </w:r>
            </w:ins>
            <w:ins w:id="747" w:author="William Gough" w:date="2021-03-10T13:51:00Z">
              <w:r>
                <w:rPr>
                  <w:rFonts w:ascii="Times New Roman" w:hAnsi="Times New Roman" w:cs="Times New Roman"/>
                  <w:sz w:val="12"/>
                  <w:szCs w:val="12"/>
                </w:rPr>
                <w:t xml:space="preserve"> </w:t>
              </w:r>
            </w:ins>
            <w:ins w:id="748" w:author="William Gough" w:date="2021-03-10T13:52:00Z">
              <w:r>
                <w:rPr>
                  <w:rFonts w:ascii="Times New Roman" w:hAnsi="Times New Roman" w:cs="Times New Roman"/>
                  <w:sz w:val="12"/>
                  <w:szCs w:val="12"/>
                </w:rPr>
                <w:t>0.030</w:t>
              </w:r>
            </w:ins>
          </w:p>
          <w:p w14:paraId="67E56B98" w14:textId="03F18D1D" w:rsidR="00C61228" w:rsidRPr="00843DC4" w:rsidRDefault="00C61228" w:rsidP="00F70950">
            <w:pPr>
              <w:jc w:val="center"/>
              <w:rPr>
                <w:rFonts w:ascii="Times New Roman" w:hAnsi="Times New Roman" w:cs="Times New Roman"/>
                <w:sz w:val="12"/>
                <w:szCs w:val="12"/>
              </w:rPr>
            </w:pPr>
            <w:ins w:id="749" w:author="William Gough" w:date="2021-03-10T13:56:00Z">
              <w:r>
                <w:rPr>
                  <w:rFonts w:ascii="Times New Roman" w:hAnsi="Times New Roman" w:cs="Times New Roman"/>
                  <w:sz w:val="12"/>
                  <w:szCs w:val="12"/>
                </w:rPr>
                <w:t>(</w:t>
              </w:r>
            </w:ins>
            <w:ins w:id="750" w:author="William Gough" w:date="2021-03-10T14:00:00Z">
              <w:r>
                <w:rPr>
                  <w:rFonts w:ascii="Times New Roman" w:hAnsi="Times New Roman" w:cs="Times New Roman"/>
                  <w:sz w:val="12"/>
                  <w:szCs w:val="12"/>
                </w:rPr>
                <w:t xml:space="preserve">15.06 </w:t>
              </w:r>
            </w:ins>
            <w:ins w:id="751" w:author="William Gough" w:date="2021-03-10T13:56:00Z">
              <w:r w:rsidRPr="00843DC4">
                <w:rPr>
                  <w:rFonts w:ascii="Times New Roman" w:hAnsi="Times New Roman" w:cs="Times New Roman"/>
                  <w:sz w:val="12"/>
                  <w:szCs w:val="12"/>
                </w:rPr>
                <w:sym w:font="Symbol" w:char="F0B1"/>
              </w:r>
            </w:ins>
            <w:ins w:id="752" w:author="William Gough" w:date="2021-03-10T14:00:00Z">
              <w:r>
                <w:rPr>
                  <w:rFonts w:ascii="Times New Roman" w:hAnsi="Times New Roman" w:cs="Times New Roman"/>
                  <w:sz w:val="12"/>
                  <w:szCs w:val="12"/>
                </w:rPr>
                <w:t xml:space="preserve"> 1.256</w:t>
              </w:r>
            </w:ins>
            <w:ins w:id="753"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A5A5A5" w:themeFill="accent3"/>
            <w:vAlign w:val="center"/>
            <w:tcPrChange w:id="754" w:author="William Gough" w:date="2021-03-10T14:17:00Z">
              <w:tcPr>
                <w:tcW w:w="1119" w:type="dxa"/>
                <w:tcBorders>
                  <w:top w:val="nil"/>
                  <w:left w:val="nil"/>
                  <w:bottom w:val="nil"/>
                  <w:right w:val="nil"/>
                </w:tcBorders>
                <w:shd w:val="clear" w:color="auto" w:fill="A5A5A5" w:themeFill="accent3"/>
                <w:vAlign w:val="center"/>
              </w:tcPr>
            </w:tcPrChange>
          </w:tcPr>
          <w:p w14:paraId="06EA743B" w14:textId="3AD3BC23"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w:t>
            </w:r>
            <w:ins w:id="755" w:author="William Gough" w:date="2021-03-04T14:37:00Z">
              <w:r>
                <w:rPr>
                  <w:rFonts w:ascii="Times New Roman" w:hAnsi="Times New Roman" w:cs="Times New Roman"/>
                  <w:sz w:val="12"/>
                  <w:szCs w:val="12"/>
                </w:rPr>
                <w:t>4</w:t>
              </w:r>
            </w:ins>
            <w:del w:id="756" w:author="William Gough" w:date="2021-03-04T14:37:00Z">
              <w:r w:rsidRPr="00843DC4" w:rsidDel="000A4C6F">
                <w:rPr>
                  <w:rFonts w:ascii="Times New Roman" w:hAnsi="Times New Roman" w:cs="Times New Roman"/>
                  <w:sz w:val="12"/>
                  <w:szCs w:val="12"/>
                </w:rPr>
                <w:delText>5</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757" w:author="William Gough" w:date="2021-03-04T17:48:00Z">
              <w:r>
                <w:rPr>
                  <w:rFonts w:ascii="Times New Roman" w:hAnsi="Times New Roman" w:cs="Times New Roman"/>
                  <w:sz w:val="12"/>
                  <w:szCs w:val="12"/>
                </w:rPr>
                <w:t>26</w:t>
              </w:r>
            </w:ins>
            <w:del w:id="758" w:author="William Gough" w:date="2021-03-04T17:48:00Z">
              <w:r w:rsidRPr="00843DC4" w:rsidDel="002E068F">
                <w:rPr>
                  <w:rFonts w:ascii="Times New Roman" w:hAnsi="Times New Roman" w:cs="Times New Roman"/>
                  <w:sz w:val="12"/>
                  <w:szCs w:val="12"/>
                </w:rPr>
                <w:delText>1</w:delText>
              </w:r>
            </w:del>
            <w:del w:id="759" w:author="William Gough" w:date="2021-03-04T14:37:00Z">
              <w:r w:rsidRPr="00843DC4" w:rsidDel="000A4C6F">
                <w:rPr>
                  <w:rFonts w:ascii="Times New Roman" w:hAnsi="Times New Roman" w:cs="Times New Roman"/>
                  <w:sz w:val="12"/>
                  <w:szCs w:val="12"/>
                </w:rPr>
                <w:delText>5</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60"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6B79B43A" w14:textId="16D1B8D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3.6</w:t>
            </w:r>
            <w:ins w:id="761" w:author="William Gough" w:date="2021-03-04T14:38:00Z">
              <w:r>
                <w:rPr>
                  <w:rFonts w:ascii="Times New Roman" w:hAnsi="Times New Roman" w:cs="Times New Roman"/>
                  <w:sz w:val="12"/>
                  <w:szCs w:val="12"/>
                </w:rPr>
                <w:t>1</w:t>
              </w:r>
            </w:ins>
            <w:del w:id="762" w:author="William Gough" w:date="2021-03-04T14:38:00Z">
              <w:r w:rsidRPr="00843DC4" w:rsidDel="000A4C6F">
                <w:rPr>
                  <w:rFonts w:ascii="Times New Roman" w:hAnsi="Times New Roman" w:cs="Times New Roman"/>
                  <w:sz w:val="12"/>
                  <w:szCs w:val="12"/>
                </w:rPr>
                <w:delText>1</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ins w:id="763" w:author="William Gough" w:date="2021-03-04T14:38:00Z">
              <w:r>
                <w:rPr>
                  <w:rFonts w:ascii="Times New Roman" w:hAnsi="Times New Roman" w:cs="Times New Roman"/>
                  <w:sz w:val="12"/>
                  <w:szCs w:val="12"/>
                </w:rPr>
                <w:t>00</w:t>
              </w:r>
            </w:ins>
            <w:del w:id="764" w:author="William Gough" w:date="2021-03-04T14:38:00Z">
              <w:r w:rsidRPr="00843DC4" w:rsidDel="000A4C6F">
                <w:rPr>
                  <w:rFonts w:ascii="Times New Roman" w:hAnsi="Times New Roman" w:cs="Times New Roman"/>
                  <w:sz w:val="12"/>
                  <w:szCs w:val="12"/>
                </w:rPr>
                <w:delText>00</w:delText>
              </w:r>
            </w:del>
          </w:p>
        </w:tc>
        <w:tc>
          <w:tcPr>
            <w:tcW w:w="1120" w:type="dxa"/>
            <w:tcBorders>
              <w:top w:val="nil"/>
              <w:left w:val="nil"/>
              <w:bottom w:val="nil"/>
              <w:right w:val="nil"/>
            </w:tcBorders>
            <w:shd w:val="clear" w:color="auto" w:fill="A5A5A5" w:themeFill="accent3"/>
            <w:vAlign w:val="center"/>
            <w:tcPrChange w:id="765" w:author="William Gough" w:date="2021-03-10T14:17:00Z">
              <w:tcPr>
                <w:tcW w:w="1120" w:type="dxa"/>
                <w:tcBorders>
                  <w:top w:val="nil"/>
                  <w:left w:val="nil"/>
                  <w:bottom w:val="nil"/>
                  <w:right w:val="nil"/>
                </w:tcBorders>
                <w:shd w:val="clear" w:color="auto" w:fill="A5A5A5" w:themeFill="accent3"/>
              </w:tcPr>
            </w:tcPrChange>
          </w:tcPr>
          <w:p w14:paraId="36E698EC" w14:textId="2B4D16A4" w:rsidR="00F70950" w:rsidRDefault="00923BBB" w:rsidP="00F70950">
            <w:pPr>
              <w:jc w:val="center"/>
              <w:rPr>
                <w:ins w:id="766" w:author="William Gough" w:date="2021-03-10T14:01:00Z"/>
                <w:rFonts w:ascii="Times New Roman" w:hAnsi="Times New Roman" w:cs="Times New Roman"/>
                <w:sz w:val="12"/>
                <w:szCs w:val="12"/>
              </w:rPr>
            </w:pPr>
            <w:ins w:id="767" w:author="William Gough" w:date="2021-03-10T14:09:00Z">
              <w:r>
                <w:rPr>
                  <w:rFonts w:ascii="Times New Roman" w:hAnsi="Times New Roman" w:cs="Times New Roman"/>
                  <w:sz w:val="12"/>
                  <w:szCs w:val="12"/>
                </w:rPr>
                <w:t>0.40</w:t>
              </w:r>
            </w:ins>
            <w:ins w:id="768" w:author="William Gough" w:date="2021-03-10T14:07:00Z">
              <w:r>
                <w:rPr>
                  <w:rFonts w:ascii="Times New Roman" w:hAnsi="Times New Roman" w:cs="Times New Roman"/>
                  <w:sz w:val="12"/>
                  <w:szCs w:val="12"/>
                </w:rPr>
                <w:t xml:space="preserve"> </w:t>
              </w:r>
            </w:ins>
            <w:ins w:id="769" w:author="William Gough" w:date="2021-03-10T13:46:00Z">
              <w:r w:rsidR="00F70950" w:rsidRPr="00843DC4">
                <w:rPr>
                  <w:rFonts w:ascii="Times New Roman" w:hAnsi="Times New Roman" w:cs="Times New Roman"/>
                  <w:sz w:val="12"/>
                  <w:szCs w:val="12"/>
                </w:rPr>
                <w:sym w:font="Symbol" w:char="F0B1"/>
              </w:r>
            </w:ins>
            <w:ins w:id="770" w:author="William Gough" w:date="2021-03-10T14:07:00Z">
              <w:r>
                <w:rPr>
                  <w:rFonts w:ascii="Times New Roman" w:hAnsi="Times New Roman" w:cs="Times New Roman"/>
                  <w:sz w:val="12"/>
                  <w:szCs w:val="12"/>
                </w:rPr>
                <w:t xml:space="preserve"> </w:t>
              </w:r>
            </w:ins>
            <w:ins w:id="771" w:author="William Gough" w:date="2021-03-10T14:09:00Z">
              <w:r>
                <w:rPr>
                  <w:rFonts w:ascii="Times New Roman" w:hAnsi="Times New Roman" w:cs="Times New Roman"/>
                  <w:sz w:val="12"/>
                  <w:szCs w:val="12"/>
                </w:rPr>
                <w:t>0.412</w:t>
              </w:r>
            </w:ins>
          </w:p>
          <w:p w14:paraId="44EDE812" w14:textId="0E699E38" w:rsidR="00C61228" w:rsidRPr="00843DC4" w:rsidRDefault="00C61228" w:rsidP="00F70950">
            <w:pPr>
              <w:jc w:val="center"/>
              <w:rPr>
                <w:rFonts w:ascii="Times New Roman" w:hAnsi="Times New Roman" w:cs="Times New Roman"/>
                <w:sz w:val="12"/>
                <w:szCs w:val="12"/>
              </w:rPr>
            </w:pPr>
            <w:ins w:id="772" w:author="William Gough" w:date="2021-03-10T14:01:00Z">
              <w:r>
                <w:rPr>
                  <w:rFonts w:ascii="Times New Roman" w:hAnsi="Times New Roman" w:cs="Times New Roman"/>
                  <w:sz w:val="12"/>
                  <w:szCs w:val="12"/>
                </w:rPr>
                <w:t>(</w:t>
              </w:r>
            </w:ins>
            <w:ins w:id="773" w:author="William Gough" w:date="2021-03-10T14:09:00Z">
              <w:r w:rsidR="00923BBB">
                <w:rPr>
                  <w:rFonts w:ascii="Times New Roman" w:hAnsi="Times New Roman" w:cs="Times New Roman"/>
                  <w:sz w:val="12"/>
                  <w:szCs w:val="12"/>
                </w:rPr>
                <w:t>22.43</w:t>
              </w:r>
            </w:ins>
            <w:ins w:id="774" w:author="William Gough" w:date="2021-03-10T14:07:00Z">
              <w:r w:rsidR="00923BBB">
                <w:rPr>
                  <w:rFonts w:ascii="Times New Roman" w:hAnsi="Times New Roman" w:cs="Times New Roman"/>
                  <w:sz w:val="12"/>
                  <w:szCs w:val="12"/>
                </w:rPr>
                <w:t xml:space="preserve"> </w:t>
              </w:r>
            </w:ins>
            <w:ins w:id="775" w:author="William Gough" w:date="2021-03-10T14:01:00Z">
              <w:r w:rsidRPr="00843DC4">
                <w:rPr>
                  <w:rFonts w:ascii="Times New Roman" w:hAnsi="Times New Roman" w:cs="Times New Roman"/>
                  <w:sz w:val="12"/>
                  <w:szCs w:val="12"/>
                </w:rPr>
                <w:sym w:font="Symbol" w:char="F0B1"/>
              </w:r>
            </w:ins>
            <w:ins w:id="776" w:author="William Gough" w:date="2021-03-10T14:07:00Z">
              <w:r w:rsidR="00923BBB">
                <w:rPr>
                  <w:rFonts w:ascii="Times New Roman" w:hAnsi="Times New Roman" w:cs="Times New Roman"/>
                  <w:sz w:val="12"/>
                  <w:szCs w:val="12"/>
                </w:rPr>
                <w:t xml:space="preserve"> </w:t>
              </w:r>
            </w:ins>
            <w:ins w:id="777" w:author="William Gough" w:date="2021-03-10T14:09:00Z">
              <w:r w:rsidR="00923BBB">
                <w:rPr>
                  <w:rFonts w:ascii="Times New Roman" w:hAnsi="Times New Roman" w:cs="Times New Roman"/>
                  <w:sz w:val="12"/>
                  <w:szCs w:val="12"/>
                </w:rPr>
                <w:t>0.393</w:t>
              </w:r>
            </w:ins>
            <w:ins w:id="778"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Change w:id="779" w:author="William Gough" w:date="2021-03-10T14:17:00Z">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37040923" w14:textId="1424055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0.3</w:t>
            </w:r>
            <w:ins w:id="780" w:author="William Gough" w:date="2021-03-04T14:38:00Z">
              <w:r>
                <w:rPr>
                  <w:rFonts w:ascii="Times New Roman" w:hAnsi="Times New Roman" w:cs="Times New Roman"/>
                  <w:sz w:val="12"/>
                  <w:szCs w:val="12"/>
                </w:rPr>
                <w:t>2</w:t>
              </w:r>
            </w:ins>
            <w:del w:id="781" w:author="William Gough" w:date="2021-03-04T14:38:00Z">
              <w:r w:rsidRPr="00843DC4" w:rsidDel="000A4C6F">
                <w:rPr>
                  <w:rFonts w:ascii="Times New Roman" w:hAnsi="Times New Roman" w:cs="Times New Roman"/>
                  <w:sz w:val="12"/>
                  <w:szCs w:val="12"/>
                </w:rPr>
                <w:delText>2</w:delText>
              </w:r>
            </w:del>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ins w:id="782" w:author="William Gough" w:date="2021-03-04T14:39:00Z">
              <w:r>
                <w:rPr>
                  <w:rFonts w:ascii="Times New Roman" w:hAnsi="Times New Roman" w:cs="Times New Roman"/>
                  <w:sz w:val="12"/>
                  <w:szCs w:val="12"/>
                </w:rPr>
                <w:t>18</w:t>
              </w:r>
            </w:ins>
            <w:del w:id="783" w:author="William Gough" w:date="2021-03-04T14:39:00Z">
              <w:r w:rsidRPr="00843DC4" w:rsidDel="000A4C6F">
                <w:rPr>
                  <w:rFonts w:ascii="Times New Roman" w:hAnsi="Times New Roman" w:cs="Times New Roman"/>
                  <w:sz w:val="12"/>
                  <w:szCs w:val="12"/>
                </w:rPr>
                <w:delText>18</w:delText>
              </w:r>
            </w:del>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Change w:id="784" w:author="William Gough" w:date="2021-03-10T14:17:00Z">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tcPrChange>
          </w:tcPr>
          <w:p w14:paraId="30DF4521"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Change w:id="785" w:author="William Gough" w:date="2021-03-10T14:17:00Z">
              <w:tcPr>
                <w:tcW w:w="1119" w:type="dxa"/>
                <w:tcBorders>
                  <w:top w:val="nil"/>
                  <w:left w:val="nil"/>
                  <w:bottom w:val="nil"/>
                  <w:right w:val="nil"/>
                </w:tcBorders>
                <w:shd w:val="clear" w:color="auto" w:fill="A5A5A5" w:themeFill="accent3"/>
                <w:vAlign w:val="center"/>
              </w:tcPr>
            </w:tcPrChange>
          </w:tcPr>
          <w:p w14:paraId="006BCC6C" w14:textId="02D58DCB"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Change w:id="786" w:author="William Gough" w:date="2021-03-10T14:17:00Z">
              <w:tcPr>
                <w:tcW w:w="1119" w:type="dxa"/>
                <w:tcBorders>
                  <w:top w:val="nil"/>
                  <w:left w:val="nil"/>
                  <w:bottom w:val="nil"/>
                  <w:right w:val="nil"/>
                </w:tcBorders>
                <w:shd w:val="clear" w:color="auto" w:fill="A5A5A5" w:themeFill="accent3"/>
                <w:vAlign w:val="center"/>
              </w:tcPr>
            </w:tcPrChange>
          </w:tcPr>
          <w:p w14:paraId="428DFF0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Change w:id="787" w:author="William Gough" w:date="2021-03-10T14:17:00Z">
              <w:tcPr>
                <w:tcW w:w="1119" w:type="dxa"/>
                <w:tcBorders>
                  <w:top w:val="nil"/>
                  <w:left w:val="nil"/>
                  <w:bottom w:val="nil"/>
                  <w:right w:val="nil"/>
                </w:tcBorders>
                <w:shd w:val="clear" w:color="auto" w:fill="A5A5A5" w:themeFill="accent3"/>
                <w:vAlign w:val="center"/>
              </w:tcPr>
            </w:tcPrChange>
          </w:tcPr>
          <w:p w14:paraId="5C7CDD45"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Change w:id="788" w:author="William Gough" w:date="2021-03-10T14:17:00Z">
              <w:tcPr>
                <w:tcW w:w="1120" w:type="dxa"/>
                <w:tcBorders>
                  <w:top w:val="nil"/>
                  <w:left w:val="nil"/>
                  <w:bottom w:val="nil"/>
                  <w:right w:val="nil"/>
                </w:tcBorders>
                <w:shd w:val="clear" w:color="auto" w:fill="A5A5A5" w:themeFill="accent3"/>
                <w:vAlign w:val="center"/>
              </w:tcPr>
            </w:tcPrChange>
          </w:tcPr>
          <w:p w14:paraId="3D419ACD"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AB5626">
        <w:tblPrEx>
          <w:tblPrExChange w:id="789" w:author="William Gough" w:date="2021-03-10T14:17:00Z">
            <w:tblPrEx>
              <w:tblW w:w="14549" w:type="dxa"/>
            </w:tblPrEx>
          </w:tblPrExChange>
        </w:tblPrEx>
        <w:trPr>
          <w:gridAfter w:val="1"/>
          <w:wAfter w:w="30" w:type="dxa"/>
          <w:trHeight w:val="313"/>
          <w:trPrChange w:id="790" w:author="William Gough" w:date="2021-03-10T14:17:00Z">
            <w:trPr>
              <w:gridAfter w:val="1"/>
              <w:wAfter w:w="1119" w:type="dxa"/>
              <w:trHeight w:val="313"/>
            </w:trPr>
          </w:trPrChange>
        </w:trPr>
        <w:tc>
          <w:tcPr>
            <w:tcW w:w="1170" w:type="dxa"/>
            <w:tcBorders>
              <w:top w:val="nil"/>
              <w:left w:val="nil"/>
              <w:bottom w:val="nil"/>
              <w:right w:val="nil"/>
            </w:tcBorders>
            <w:shd w:val="clear" w:color="auto" w:fill="F2F2F2" w:themeFill="background1" w:themeFillShade="F2"/>
            <w:vAlign w:val="center"/>
            <w:tcPrChange w:id="791"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5C152208" w14:textId="77777777" w:rsidR="00F70950" w:rsidRPr="00843DC4" w:rsidRDefault="00F70950" w:rsidP="00F70950">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92"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31C76626"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79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49A68018" w14:textId="66F5735C"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2.2</w:t>
            </w:r>
            <w:ins w:id="794" w:author="William Gough" w:date="2021-03-04T17:49:00Z">
              <w:r>
                <w:rPr>
                  <w:rFonts w:ascii="Times New Roman" w:hAnsi="Times New Roman" w:cs="Times New Roman"/>
                  <w:sz w:val="12"/>
                  <w:szCs w:val="12"/>
                </w:rPr>
                <w:t>1</w:t>
              </w:r>
            </w:ins>
            <w:del w:id="795" w:author="William Gough" w:date="2021-03-04T17:49:00Z">
              <w:r w:rsidRPr="00843DC4" w:rsidDel="002E068F">
                <w:rPr>
                  <w:rFonts w:ascii="Times New Roman" w:hAnsi="Times New Roman" w:cs="Times New Roman"/>
                  <w:sz w:val="12"/>
                  <w:szCs w:val="12"/>
                </w:rPr>
                <w:delText>3</w:delText>
              </w:r>
            </w:del>
          </w:p>
        </w:tc>
        <w:tc>
          <w:tcPr>
            <w:tcW w:w="1119" w:type="dxa"/>
            <w:tcBorders>
              <w:top w:val="nil"/>
              <w:left w:val="nil"/>
              <w:bottom w:val="nil"/>
              <w:right w:val="nil"/>
            </w:tcBorders>
            <w:shd w:val="clear" w:color="auto" w:fill="F2F2F2" w:themeFill="background1" w:themeFillShade="F2"/>
            <w:vAlign w:val="center"/>
            <w:tcPrChange w:id="796" w:author="William Gough" w:date="2021-03-10T14:17:00Z">
              <w:tcPr>
                <w:tcW w:w="1119" w:type="dxa"/>
                <w:tcBorders>
                  <w:top w:val="nil"/>
                  <w:left w:val="nil"/>
                  <w:bottom w:val="nil"/>
                  <w:right w:val="nil"/>
                </w:tcBorders>
                <w:shd w:val="clear" w:color="auto" w:fill="F2F2F2" w:themeFill="background1" w:themeFillShade="F2"/>
              </w:tcPr>
            </w:tcPrChange>
          </w:tcPr>
          <w:p w14:paraId="036C695E" w14:textId="77777777" w:rsidR="00F70950" w:rsidRDefault="0007338F" w:rsidP="00F70950">
            <w:pPr>
              <w:jc w:val="center"/>
              <w:rPr>
                <w:ins w:id="797" w:author="William Gough" w:date="2021-03-10T13:56:00Z"/>
                <w:rFonts w:ascii="Times New Roman" w:hAnsi="Times New Roman" w:cs="Times New Roman"/>
                <w:sz w:val="12"/>
                <w:szCs w:val="12"/>
              </w:rPr>
            </w:pPr>
            <w:ins w:id="798" w:author="William Gough" w:date="2021-03-10T13:52:00Z">
              <w:r>
                <w:rPr>
                  <w:rFonts w:ascii="Times New Roman" w:hAnsi="Times New Roman" w:cs="Times New Roman"/>
                  <w:sz w:val="12"/>
                  <w:szCs w:val="12"/>
                </w:rPr>
                <w:t>0.09</w:t>
              </w:r>
            </w:ins>
          </w:p>
          <w:p w14:paraId="0DFA3817" w14:textId="77BCF7D8" w:rsidR="00C61228" w:rsidRPr="00843DC4" w:rsidRDefault="00C61228" w:rsidP="00F70950">
            <w:pPr>
              <w:jc w:val="center"/>
              <w:rPr>
                <w:rFonts w:ascii="Times New Roman" w:hAnsi="Times New Roman" w:cs="Times New Roman"/>
                <w:sz w:val="12"/>
                <w:szCs w:val="12"/>
              </w:rPr>
            </w:pPr>
            <w:ins w:id="799" w:author="William Gough" w:date="2021-03-10T13:56:00Z">
              <w:r>
                <w:rPr>
                  <w:rFonts w:ascii="Times New Roman" w:hAnsi="Times New Roman" w:cs="Times New Roman"/>
                  <w:sz w:val="12"/>
                  <w:szCs w:val="12"/>
                </w:rPr>
                <w:t>(</w:t>
              </w:r>
            </w:ins>
            <w:ins w:id="800" w:author="William Gough" w:date="2021-03-10T14:00:00Z">
              <w:r>
                <w:rPr>
                  <w:rFonts w:ascii="Times New Roman" w:hAnsi="Times New Roman" w:cs="Times New Roman"/>
                  <w:sz w:val="12"/>
                  <w:szCs w:val="12"/>
                </w:rPr>
                <w:t>9.59</w:t>
              </w:r>
            </w:ins>
            <w:ins w:id="801" w:author="William Gough" w:date="2021-03-10T13:56:00Z">
              <w:r>
                <w:rPr>
                  <w:rFonts w:ascii="Times New Roman" w:hAnsi="Times New Roman" w:cs="Times New Roman"/>
                  <w:sz w:val="12"/>
                  <w:szCs w:val="12"/>
                </w:rPr>
                <w:t>)</w:t>
              </w:r>
            </w:ins>
          </w:p>
        </w:tc>
        <w:tc>
          <w:tcPr>
            <w:tcW w:w="1119" w:type="dxa"/>
            <w:tcBorders>
              <w:top w:val="nil"/>
              <w:left w:val="nil"/>
              <w:bottom w:val="nil"/>
              <w:right w:val="nil"/>
            </w:tcBorders>
            <w:shd w:val="clear" w:color="auto" w:fill="F2F2F2" w:themeFill="background1" w:themeFillShade="F2"/>
            <w:vAlign w:val="center"/>
            <w:tcPrChange w:id="802"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38CECB7" w14:textId="675DA11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0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2061F3B6" w14:textId="07E247C9"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2.4</w:t>
            </w:r>
            <w:ins w:id="804" w:author="William Gough" w:date="2021-03-04T14:42:00Z">
              <w:r>
                <w:rPr>
                  <w:rFonts w:ascii="Times New Roman" w:hAnsi="Times New Roman" w:cs="Times New Roman"/>
                  <w:sz w:val="12"/>
                  <w:szCs w:val="12"/>
                </w:rPr>
                <w:t>6</w:t>
              </w:r>
            </w:ins>
            <w:del w:id="805" w:author="William Gough" w:date="2021-03-04T14:42:00Z">
              <w:r w:rsidRPr="00843DC4" w:rsidDel="000A4C6F">
                <w:rPr>
                  <w:rFonts w:ascii="Times New Roman" w:hAnsi="Times New Roman" w:cs="Times New Roman"/>
                  <w:sz w:val="12"/>
                  <w:szCs w:val="12"/>
                </w:rPr>
                <w:delText>6</w:delText>
              </w:r>
            </w:del>
          </w:p>
        </w:tc>
        <w:tc>
          <w:tcPr>
            <w:tcW w:w="1120" w:type="dxa"/>
            <w:tcBorders>
              <w:top w:val="nil"/>
              <w:left w:val="nil"/>
              <w:bottom w:val="nil"/>
              <w:right w:val="nil"/>
            </w:tcBorders>
            <w:shd w:val="clear" w:color="auto" w:fill="F2F2F2" w:themeFill="background1" w:themeFillShade="F2"/>
            <w:vAlign w:val="center"/>
            <w:tcPrChange w:id="806" w:author="William Gough" w:date="2021-03-10T14:17:00Z">
              <w:tcPr>
                <w:tcW w:w="1120" w:type="dxa"/>
                <w:tcBorders>
                  <w:top w:val="nil"/>
                  <w:left w:val="nil"/>
                  <w:bottom w:val="nil"/>
                  <w:right w:val="nil"/>
                </w:tcBorders>
                <w:shd w:val="clear" w:color="auto" w:fill="F2F2F2" w:themeFill="background1" w:themeFillShade="F2"/>
              </w:tcPr>
            </w:tcPrChange>
          </w:tcPr>
          <w:p w14:paraId="54AF344B" w14:textId="2BC8DC3D" w:rsidR="00923BBB" w:rsidRDefault="00923BBB" w:rsidP="00F70950">
            <w:pPr>
              <w:jc w:val="center"/>
              <w:rPr>
                <w:ins w:id="807" w:author="William Gough" w:date="2021-03-10T14:09:00Z"/>
                <w:rFonts w:ascii="Times New Roman" w:hAnsi="Times New Roman" w:cs="Times New Roman"/>
                <w:sz w:val="12"/>
                <w:szCs w:val="12"/>
              </w:rPr>
            </w:pPr>
            <w:ins w:id="808" w:author="William Gough" w:date="2021-03-10T14:09:00Z">
              <w:r>
                <w:rPr>
                  <w:rFonts w:ascii="Times New Roman" w:hAnsi="Times New Roman" w:cs="Times New Roman"/>
                  <w:sz w:val="12"/>
                  <w:szCs w:val="12"/>
                </w:rPr>
                <w:t>0.37</w:t>
              </w:r>
            </w:ins>
          </w:p>
          <w:p w14:paraId="1940630D" w14:textId="2E5D15CB" w:rsidR="00F70950" w:rsidRPr="00843DC4" w:rsidRDefault="00C61228" w:rsidP="00F70950">
            <w:pPr>
              <w:jc w:val="center"/>
              <w:rPr>
                <w:rFonts w:ascii="Times New Roman" w:hAnsi="Times New Roman" w:cs="Times New Roman"/>
                <w:sz w:val="12"/>
                <w:szCs w:val="12"/>
              </w:rPr>
            </w:pPr>
            <w:ins w:id="809" w:author="William Gough" w:date="2021-03-10T14:01:00Z">
              <w:r>
                <w:rPr>
                  <w:rFonts w:ascii="Times New Roman" w:hAnsi="Times New Roman" w:cs="Times New Roman"/>
                  <w:sz w:val="12"/>
                  <w:szCs w:val="12"/>
                </w:rPr>
                <w:t>(</w:t>
              </w:r>
            </w:ins>
            <w:ins w:id="810" w:author="William Gough" w:date="2021-03-10T14:10:00Z">
              <w:r w:rsidR="00923BBB">
                <w:rPr>
                  <w:rFonts w:ascii="Times New Roman" w:hAnsi="Times New Roman" w:cs="Times New Roman"/>
                  <w:sz w:val="12"/>
                  <w:szCs w:val="12"/>
                </w:rPr>
                <w:t>17.33</w:t>
              </w:r>
            </w:ins>
            <w:ins w:id="811" w:author="William Gough" w:date="2021-03-10T14:01:00Z">
              <w:r>
                <w:rPr>
                  <w:rFonts w:ascii="Times New Roman" w:hAnsi="Times New Roman" w:cs="Times New Roman"/>
                  <w:sz w:val="12"/>
                  <w:szCs w:val="12"/>
                </w:rPr>
                <w:t>)</w:t>
              </w:r>
            </w:ins>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12" w:author="William Gough" w:date="2021-03-10T14:17:00Z">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68CF4EAD" w14:textId="75ECD1FA"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Change w:id="813" w:author="William Gough" w:date="2021-03-10T14:17:00Z">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tcPrChange>
          </w:tcPr>
          <w:p w14:paraId="740A4093"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Change w:id="814"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485C3FA9"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Change w:id="815"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60324C4"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Change w:id="816" w:author="William Gough" w:date="2021-03-10T14:17:00Z">
              <w:tcPr>
                <w:tcW w:w="1119" w:type="dxa"/>
                <w:tcBorders>
                  <w:top w:val="nil"/>
                  <w:left w:val="nil"/>
                  <w:bottom w:val="nil"/>
                  <w:right w:val="nil"/>
                </w:tcBorders>
                <w:shd w:val="clear" w:color="auto" w:fill="F2F2F2" w:themeFill="background1" w:themeFillShade="F2"/>
                <w:vAlign w:val="center"/>
              </w:tcPr>
            </w:tcPrChange>
          </w:tcPr>
          <w:p w14:paraId="11A63C09"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Change w:id="817" w:author="William Gough" w:date="2021-03-10T14:17:00Z">
              <w:tcPr>
                <w:tcW w:w="1120" w:type="dxa"/>
                <w:tcBorders>
                  <w:top w:val="nil"/>
                  <w:left w:val="nil"/>
                  <w:bottom w:val="nil"/>
                  <w:right w:val="nil"/>
                </w:tcBorders>
                <w:shd w:val="clear" w:color="auto" w:fill="F2F2F2" w:themeFill="background1" w:themeFillShade="F2"/>
                <w:vAlign w:val="center"/>
              </w:tcPr>
            </w:tcPrChange>
          </w:tcPr>
          <w:p w14:paraId="3159EE07" w14:textId="77777777" w:rsidR="00F70950" w:rsidRPr="00843DC4" w:rsidRDefault="00F70950" w:rsidP="00F70950">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p w14:paraId="4059A8EB" w14:textId="4DB84F23" w:rsidR="00FE2636" w:rsidRPr="00843DC4" w:rsidRDefault="00470394" w:rsidP="00FE2636">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1.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ins w:id="818" w:author="William Gough" w:date="2021-03-04T15:03:00Z">
        <w:r w:rsidR="00B55595">
          <w:rPr>
            <w:rFonts w:ascii="Times New Roman" w:hAnsi="Times New Roman" w:cs="Times New Roman"/>
            <w:color w:val="000000" w:themeColor="text1"/>
            <w:sz w:val="24"/>
            <w:szCs w:val="24"/>
          </w:rPr>
          <w:t>5</w:t>
        </w:r>
      </w:ins>
      <w:del w:id="819" w:author="William Gough" w:date="2021-03-04T15:03:00Z">
        <w:r w:rsidR="006B5D22" w:rsidRPr="00843DC4" w:rsidDel="00B55595">
          <w:rPr>
            <w:rFonts w:ascii="Times New Roman" w:hAnsi="Times New Roman" w:cs="Times New Roman"/>
            <w:color w:val="000000" w:themeColor="text1"/>
            <w:sz w:val="24"/>
            <w:szCs w:val="24"/>
          </w:rPr>
          <w:delText>3</w:delText>
        </w:r>
      </w:del>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640EBC57"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Change w:id="820" w:author="William Gough" w:date="2021-03-08T11:39:00Z">
          <w:tblPr>
            <w:tblW w:w="5481" w:type="pct"/>
            <w:jc w:val="center"/>
            <w:tblCellMar>
              <w:top w:w="15" w:type="dxa"/>
              <w:left w:w="15" w:type="dxa"/>
              <w:bottom w:w="15" w:type="dxa"/>
              <w:right w:w="15" w:type="dxa"/>
            </w:tblCellMar>
            <w:tblLook w:val="04A0" w:firstRow="1" w:lastRow="0" w:firstColumn="1" w:lastColumn="0" w:noHBand="0" w:noVBand="1"/>
          </w:tblPr>
        </w:tblPrChange>
      </w:tblPr>
      <w:tblGrid>
        <w:gridCol w:w="5411"/>
        <w:gridCol w:w="2237"/>
        <w:gridCol w:w="1262"/>
        <w:gridCol w:w="1350"/>
        <w:tblGridChange w:id="821">
          <w:tblGrid>
            <w:gridCol w:w="5413"/>
            <w:gridCol w:w="2058"/>
            <w:gridCol w:w="1348"/>
            <w:gridCol w:w="1441"/>
          </w:tblGrid>
        </w:tblGridChange>
      </w:tblGrid>
      <w:tr w:rsidR="005755E7" w:rsidRPr="00C05B87" w14:paraId="7F77D100" w14:textId="77777777" w:rsidTr="005755E7">
        <w:trPr>
          <w:trHeight w:val="320"/>
          <w:jc w:val="center"/>
          <w:trPrChange w:id="822"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823"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45C3A76"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Oscillatory Frequency (Hz) vs. Total Length (m)</w:t>
            </w:r>
          </w:p>
          <w:p w14:paraId="013B8714"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Change w:id="824"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63B9C54F"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825" w:author="William Gough" w:date="2021-03-08T11:37:00Z">
                <w:pPr>
                  <w:spacing w:line="240" w:lineRule="auto"/>
                </w:pPr>
              </w:pPrChange>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Change w:id="826" w:author="William Gough" w:date="2021-03-08T11:39:00Z">
              <w:tcPr>
                <w:tcW w:w="657" w:type="pct"/>
                <w:tcBorders>
                  <w:bottom w:val="single" w:sz="4" w:space="0" w:color="000000"/>
                </w:tcBorders>
                <w:vAlign w:val="center"/>
              </w:tcPr>
            </w:tcPrChange>
          </w:tcPr>
          <w:p w14:paraId="68D346A2"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827" w:author="William Gough" w:date="2021-03-08T11:37:00Z">
                <w:pPr>
                  <w:spacing w:line="240" w:lineRule="auto"/>
                </w:pPr>
              </w:pPrChange>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Change w:id="828"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0C499F7A"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829" w:author="William Gough" w:date="2021-03-08T11:37:00Z">
                <w:pPr>
                  <w:spacing w:line="240" w:lineRule="auto"/>
                </w:pPr>
              </w:pPrChange>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5755E7">
        <w:trPr>
          <w:trHeight w:val="320"/>
          <w:jc w:val="center"/>
          <w:trPrChange w:id="830"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831"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3299EA5B"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832"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55C07A8D" w14:textId="3F19D69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ins w:id="833" w:author="William Gough" w:date="2021-03-04T18:29:00Z">
              <w:r w:rsidR="00BF21AC">
                <w:rPr>
                  <w:rFonts w:ascii="Times New Roman" w:eastAsia="Times New Roman" w:hAnsi="Times New Roman" w:cs="Times New Roman"/>
                  <w:sz w:val="20"/>
                  <w:szCs w:val="20"/>
                  <w:lang w:val="en-US"/>
                </w:rPr>
                <w:t>5</w:t>
              </w:r>
            </w:ins>
            <w:del w:id="834" w:author="William Gough" w:date="2021-03-04T18:29:00Z">
              <w:r w:rsidRPr="00843DC4" w:rsidDel="00BF21AC">
                <w:rPr>
                  <w:rFonts w:ascii="Times New Roman" w:eastAsia="Times New Roman" w:hAnsi="Times New Roman" w:cs="Times New Roman"/>
                  <w:sz w:val="20"/>
                  <w:szCs w:val="20"/>
                  <w:lang w:val="en-US"/>
                </w:rPr>
                <w:delText>0</w:delText>
              </w:r>
            </w:del>
            <w:r w:rsidRPr="00843DC4">
              <w:rPr>
                <w:rFonts w:ascii="Times New Roman" w:eastAsia="Times New Roman" w:hAnsi="Times New Roman" w:cs="Times New Roman"/>
                <w:sz w:val="20"/>
                <w:szCs w:val="20"/>
                <w:lang w:val="en-US"/>
              </w:rPr>
              <w:t>x + 0.</w:t>
            </w:r>
            <w:ins w:id="835" w:author="William Gough" w:date="2021-03-04T18:29:00Z">
              <w:r w:rsidR="00BF21AC">
                <w:rPr>
                  <w:rFonts w:ascii="Times New Roman" w:eastAsia="Times New Roman" w:hAnsi="Times New Roman" w:cs="Times New Roman"/>
                  <w:sz w:val="20"/>
                  <w:szCs w:val="20"/>
                  <w:lang w:val="en-US"/>
                </w:rPr>
                <w:t>003</w:t>
              </w:r>
            </w:ins>
            <w:del w:id="836" w:author="William Gough" w:date="2021-03-04T18:29:00Z">
              <w:r w:rsidRPr="00843DC4" w:rsidDel="00BF21AC">
                <w:rPr>
                  <w:rFonts w:ascii="Times New Roman" w:eastAsia="Times New Roman" w:hAnsi="Times New Roman" w:cs="Times New Roman"/>
                  <w:sz w:val="20"/>
                  <w:szCs w:val="20"/>
                  <w:lang w:val="en-US"/>
                </w:rPr>
                <w:delText>31</w:delText>
              </w:r>
            </w:del>
            <w:del w:id="837" w:author="William Gough" w:date="2021-03-04T18:27:00Z">
              <w:r w:rsidRPr="00843DC4" w:rsidDel="00BF21AC">
                <w:rPr>
                  <w:rFonts w:ascii="Times New Roman" w:eastAsia="Times New Roman" w:hAnsi="Times New Roman" w:cs="Times New Roman"/>
                  <w:sz w:val="20"/>
                  <w:szCs w:val="20"/>
                  <w:lang w:val="en-US"/>
                </w:rPr>
                <w:delText>3</w:delText>
              </w:r>
            </w:del>
          </w:p>
        </w:tc>
        <w:tc>
          <w:tcPr>
            <w:tcW w:w="615" w:type="pct"/>
            <w:tcBorders>
              <w:top w:val="single" w:sz="4" w:space="0" w:color="000000"/>
            </w:tcBorders>
            <w:shd w:val="clear" w:color="auto" w:fill="A5A5A5"/>
            <w:vAlign w:val="center"/>
            <w:tcPrChange w:id="838" w:author="William Gough" w:date="2021-03-08T11:39:00Z">
              <w:tcPr>
                <w:tcW w:w="657" w:type="pct"/>
                <w:tcBorders>
                  <w:top w:val="single" w:sz="4" w:space="0" w:color="000000"/>
                </w:tcBorders>
                <w:shd w:val="clear" w:color="auto" w:fill="A5A5A5"/>
                <w:vAlign w:val="center"/>
              </w:tcPr>
            </w:tcPrChange>
          </w:tcPr>
          <w:p w14:paraId="542A56BA" w14:textId="0EBB3D4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ins w:id="839" w:author="William Gough" w:date="2021-03-04T18:29:00Z">
              <w:r w:rsidR="00BF21AC">
                <w:rPr>
                  <w:rFonts w:ascii="Times New Roman" w:eastAsia="Times New Roman" w:hAnsi="Times New Roman" w:cs="Times New Roman"/>
                  <w:sz w:val="20"/>
                  <w:szCs w:val="20"/>
                  <w:lang w:val="en-US"/>
                </w:rPr>
                <w:t>5</w:t>
              </w:r>
            </w:ins>
            <w:del w:id="840" w:author="William Gough" w:date="2021-03-04T18:29:00Z">
              <w:r w:rsidRPr="00843DC4" w:rsidDel="00BF21AC">
                <w:rPr>
                  <w:rFonts w:ascii="Times New Roman" w:eastAsia="Times New Roman" w:hAnsi="Times New Roman" w:cs="Times New Roman"/>
                  <w:sz w:val="20"/>
                  <w:szCs w:val="20"/>
                  <w:lang w:val="en-US"/>
                </w:rPr>
                <w:delText>7</w:delText>
              </w:r>
            </w:del>
          </w:p>
        </w:tc>
        <w:tc>
          <w:tcPr>
            <w:tcW w:w="658" w:type="pct"/>
            <w:tcBorders>
              <w:top w:val="single" w:sz="4" w:space="0" w:color="000000"/>
            </w:tcBorders>
            <w:shd w:val="clear" w:color="auto" w:fill="A5A5A5"/>
            <w:tcMar>
              <w:top w:w="0" w:type="dxa"/>
              <w:left w:w="115" w:type="dxa"/>
              <w:bottom w:w="0" w:type="dxa"/>
              <w:right w:w="115" w:type="dxa"/>
            </w:tcMar>
            <w:vAlign w:val="center"/>
            <w:tcPrChange w:id="841"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774DFFCC"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5755E7">
        <w:trPr>
          <w:trHeight w:val="320"/>
          <w:jc w:val="center"/>
          <w:trPrChange w:id="842"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843" w:author="William Gough" w:date="2021-03-08T11:39:00Z">
              <w:tcPr>
                <w:tcW w:w="2637" w:type="pct"/>
                <w:shd w:val="clear" w:color="auto" w:fill="E7E6E6"/>
                <w:tcMar>
                  <w:top w:w="0" w:type="dxa"/>
                  <w:left w:w="115" w:type="dxa"/>
                  <w:bottom w:w="0" w:type="dxa"/>
                  <w:right w:w="115" w:type="dxa"/>
                </w:tcMar>
                <w:vAlign w:val="center"/>
                <w:hideMark/>
              </w:tcPr>
            </w:tcPrChange>
          </w:tcPr>
          <w:p w14:paraId="74D9A737"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844" w:author="William Gough" w:date="2021-03-08T11:39:00Z">
              <w:tcPr>
                <w:tcW w:w="1003" w:type="pct"/>
                <w:shd w:val="clear" w:color="auto" w:fill="E7E6E6"/>
                <w:tcMar>
                  <w:top w:w="0" w:type="dxa"/>
                  <w:left w:w="115" w:type="dxa"/>
                  <w:bottom w:w="0" w:type="dxa"/>
                  <w:right w:w="115" w:type="dxa"/>
                </w:tcMar>
                <w:vAlign w:val="center"/>
                <w:hideMark/>
              </w:tcPr>
            </w:tcPrChange>
          </w:tcPr>
          <w:p w14:paraId="5CF0EF1A" w14:textId="158A7AAF"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ins w:id="845" w:author="William Gough" w:date="2021-03-04T18:28:00Z">
              <w:r w:rsidR="00BF21AC">
                <w:rPr>
                  <w:rFonts w:ascii="Times New Roman" w:eastAsia="Times New Roman" w:hAnsi="Times New Roman" w:cs="Times New Roman"/>
                  <w:sz w:val="20"/>
                  <w:szCs w:val="20"/>
                  <w:lang w:val="en-US"/>
                </w:rPr>
                <w:t>0</w:t>
              </w:r>
            </w:ins>
            <w:del w:id="846" w:author="William Gough" w:date="2021-03-04T18:28:00Z">
              <w:r w:rsidRPr="00843DC4" w:rsidDel="00BF21AC">
                <w:rPr>
                  <w:rFonts w:ascii="Times New Roman" w:eastAsia="Times New Roman" w:hAnsi="Times New Roman" w:cs="Times New Roman"/>
                  <w:sz w:val="20"/>
                  <w:szCs w:val="20"/>
                  <w:lang w:val="en-US"/>
                </w:rPr>
                <w:delText>5</w:delText>
              </w:r>
            </w:del>
            <w:r w:rsidRPr="00843DC4">
              <w:rPr>
                <w:rFonts w:ascii="Times New Roman" w:eastAsia="Times New Roman" w:hAnsi="Times New Roman" w:cs="Times New Roman"/>
                <w:sz w:val="20"/>
                <w:szCs w:val="20"/>
                <w:lang w:val="en-US"/>
              </w:rPr>
              <w:t>x + 0.</w:t>
            </w:r>
            <w:ins w:id="847" w:author="William Gough" w:date="2021-03-04T18:29:00Z">
              <w:r w:rsidR="00BF21AC">
                <w:rPr>
                  <w:rFonts w:ascii="Times New Roman" w:eastAsia="Times New Roman" w:hAnsi="Times New Roman" w:cs="Times New Roman"/>
                  <w:sz w:val="20"/>
                  <w:szCs w:val="20"/>
                  <w:lang w:val="en-US"/>
                </w:rPr>
                <w:t>312</w:t>
              </w:r>
            </w:ins>
            <w:del w:id="848" w:author="William Gough" w:date="2021-03-04T18:29:00Z">
              <w:r w:rsidRPr="00843DC4" w:rsidDel="00BF21AC">
                <w:rPr>
                  <w:rFonts w:ascii="Times New Roman" w:eastAsia="Times New Roman" w:hAnsi="Times New Roman" w:cs="Times New Roman"/>
                  <w:sz w:val="20"/>
                  <w:szCs w:val="20"/>
                  <w:lang w:val="en-US"/>
                </w:rPr>
                <w:delText>009</w:delText>
              </w:r>
            </w:del>
          </w:p>
        </w:tc>
        <w:tc>
          <w:tcPr>
            <w:tcW w:w="615" w:type="pct"/>
            <w:shd w:val="clear" w:color="auto" w:fill="E7E6E6"/>
            <w:vAlign w:val="center"/>
            <w:tcPrChange w:id="849" w:author="William Gough" w:date="2021-03-08T11:39:00Z">
              <w:tcPr>
                <w:tcW w:w="657" w:type="pct"/>
                <w:shd w:val="clear" w:color="auto" w:fill="E7E6E6"/>
                <w:vAlign w:val="center"/>
              </w:tcPr>
            </w:tcPrChange>
          </w:tcPr>
          <w:p w14:paraId="221197AE" w14:textId="7C9139F4"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ins w:id="850" w:author="William Gough" w:date="2021-03-04T18:29:00Z">
              <w:r w:rsidR="00BF21AC">
                <w:rPr>
                  <w:rFonts w:ascii="Times New Roman" w:eastAsia="Times New Roman" w:hAnsi="Times New Roman" w:cs="Times New Roman"/>
                  <w:sz w:val="20"/>
                  <w:szCs w:val="20"/>
                  <w:lang w:val="en-US"/>
                </w:rPr>
                <w:t>7</w:t>
              </w:r>
            </w:ins>
            <w:del w:id="851" w:author="William Gough" w:date="2021-03-04T18:29:00Z">
              <w:r w:rsidRPr="00843DC4" w:rsidDel="00BF21AC">
                <w:rPr>
                  <w:rFonts w:ascii="Times New Roman" w:eastAsia="Times New Roman" w:hAnsi="Times New Roman" w:cs="Times New Roman"/>
                  <w:sz w:val="20"/>
                  <w:szCs w:val="20"/>
                  <w:lang w:val="en-US"/>
                </w:rPr>
                <w:delText>6</w:delText>
              </w:r>
            </w:del>
          </w:p>
        </w:tc>
        <w:tc>
          <w:tcPr>
            <w:tcW w:w="658" w:type="pct"/>
            <w:shd w:val="clear" w:color="auto" w:fill="E7E6E6"/>
            <w:tcMar>
              <w:top w:w="0" w:type="dxa"/>
              <w:left w:w="115" w:type="dxa"/>
              <w:bottom w:w="0" w:type="dxa"/>
              <w:right w:w="115" w:type="dxa"/>
            </w:tcMar>
            <w:vAlign w:val="center"/>
            <w:hideMark/>
            <w:tcPrChange w:id="852" w:author="William Gough" w:date="2021-03-08T11:39:00Z">
              <w:tcPr>
                <w:tcW w:w="702" w:type="pct"/>
                <w:shd w:val="clear" w:color="auto" w:fill="E7E6E6"/>
                <w:tcMar>
                  <w:top w:w="0" w:type="dxa"/>
                  <w:left w:w="115" w:type="dxa"/>
                  <w:bottom w:w="0" w:type="dxa"/>
                  <w:right w:w="115" w:type="dxa"/>
                </w:tcMar>
                <w:vAlign w:val="center"/>
                <w:hideMark/>
              </w:tcPr>
            </w:tcPrChange>
          </w:tcPr>
          <w:p w14:paraId="17F4C2E2"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5755E7">
        <w:trPr>
          <w:trHeight w:val="320"/>
          <w:jc w:val="center"/>
          <w:trPrChange w:id="853"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854"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66FADA1"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70950">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Change w:id="855"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1028AC80"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856" w:author="William Gough" w:date="2021-03-08T11:37:00Z">
                <w:pPr>
                  <w:spacing w:line="240" w:lineRule="auto"/>
                </w:pPr>
              </w:pPrChange>
            </w:pPr>
          </w:p>
        </w:tc>
        <w:tc>
          <w:tcPr>
            <w:tcW w:w="615" w:type="pct"/>
            <w:tcBorders>
              <w:bottom w:val="single" w:sz="4" w:space="0" w:color="000000"/>
            </w:tcBorders>
            <w:vAlign w:val="center"/>
            <w:tcPrChange w:id="857" w:author="William Gough" w:date="2021-03-08T11:39:00Z">
              <w:tcPr>
                <w:tcW w:w="657" w:type="pct"/>
                <w:tcBorders>
                  <w:bottom w:val="single" w:sz="4" w:space="0" w:color="000000"/>
                </w:tcBorders>
                <w:vAlign w:val="center"/>
              </w:tcPr>
            </w:tcPrChange>
          </w:tcPr>
          <w:p w14:paraId="036E56DD"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858"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859"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3B06FDC7"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860" w:author="William Gough" w:date="2021-03-08T11:37:00Z">
                <w:pPr>
                  <w:spacing w:line="240" w:lineRule="auto"/>
                </w:pPr>
              </w:pPrChange>
            </w:pPr>
          </w:p>
        </w:tc>
      </w:tr>
      <w:tr w:rsidR="005755E7" w:rsidRPr="00C05B87" w14:paraId="5D2CDD38" w14:textId="77777777" w:rsidTr="005755E7">
        <w:trPr>
          <w:trHeight w:val="320"/>
          <w:jc w:val="center"/>
          <w:trPrChange w:id="861"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862"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147C9E3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Change w:id="863"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hideMark/>
              </w:tcPr>
            </w:tcPrChange>
          </w:tcPr>
          <w:p w14:paraId="0BCEB1C0" w14:textId="20E5A165"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ins w:id="864" w:author="William Gough" w:date="2021-03-04T18:35:00Z">
              <w:r w:rsidR="00977B1C">
                <w:rPr>
                  <w:rFonts w:ascii="Times New Roman" w:eastAsia="Times New Roman" w:hAnsi="Times New Roman" w:cs="Times New Roman"/>
                  <w:sz w:val="20"/>
                  <w:szCs w:val="20"/>
                  <w:lang w:val="en-US"/>
                </w:rPr>
                <w:t>1</w:t>
              </w:r>
            </w:ins>
            <w:del w:id="865" w:author="William Gough" w:date="2021-03-04T18:35:00Z">
              <w:r w:rsidRPr="00843DC4" w:rsidDel="00977B1C">
                <w:rPr>
                  <w:rFonts w:ascii="Times New Roman" w:eastAsia="Times New Roman" w:hAnsi="Times New Roman" w:cs="Times New Roman"/>
                  <w:sz w:val="20"/>
                  <w:szCs w:val="20"/>
                  <w:lang w:val="en-US"/>
                </w:rPr>
                <w:delText>3</w:delText>
              </w:r>
            </w:del>
            <w:r w:rsidRPr="00843DC4">
              <w:rPr>
                <w:rFonts w:ascii="Times New Roman" w:eastAsia="Times New Roman" w:hAnsi="Times New Roman" w:cs="Times New Roman"/>
                <w:sz w:val="20"/>
                <w:szCs w:val="20"/>
                <w:lang w:val="en-US"/>
              </w:rPr>
              <w:t>x + 0.</w:t>
            </w:r>
            <w:ins w:id="866" w:author="William Gough" w:date="2021-03-04T18:35:00Z">
              <w:r w:rsidR="00977B1C">
                <w:rPr>
                  <w:rFonts w:ascii="Times New Roman" w:eastAsia="Times New Roman" w:hAnsi="Times New Roman" w:cs="Times New Roman"/>
                  <w:sz w:val="20"/>
                  <w:szCs w:val="20"/>
                  <w:lang w:val="en-US"/>
                </w:rPr>
                <w:t>774</w:t>
              </w:r>
            </w:ins>
            <w:del w:id="867" w:author="William Gough" w:date="2021-03-04T18:35:00Z">
              <w:r w:rsidRPr="00843DC4" w:rsidDel="00977B1C">
                <w:rPr>
                  <w:rFonts w:ascii="Times New Roman" w:eastAsia="Times New Roman" w:hAnsi="Times New Roman" w:cs="Times New Roman"/>
                  <w:sz w:val="20"/>
                  <w:szCs w:val="20"/>
                  <w:lang w:val="en-US"/>
                </w:rPr>
                <w:delText>785</w:delText>
              </w:r>
            </w:del>
          </w:p>
        </w:tc>
        <w:tc>
          <w:tcPr>
            <w:tcW w:w="615" w:type="pct"/>
            <w:tcBorders>
              <w:top w:val="single" w:sz="4" w:space="0" w:color="000000"/>
            </w:tcBorders>
            <w:shd w:val="clear" w:color="auto" w:fill="A5A5A5"/>
            <w:vAlign w:val="center"/>
            <w:tcPrChange w:id="868" w:author="William Gough" w:date="2021-03-08T11:39:00Z">
              <w:tcPr>
                <w:tcW w:w="657" w:type="pct"/>
                <w:tcBorders>
                  <w:top w:val="single" w:sz="4" w:space="0" w:color="000000"/>
                </w:tcBorders>
                <w:shd w:val="clear" w:color="auto" w:fill="A5A5A5"/>
                <w:vAlign w:val="center"/>
              </w:tcPr>
            </w:tcPrChange>
          </w:tcPr>
          <w:p w14:paraId="1385B957" w14:textId="10CECDCA"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ins w:id="869" w:author="William Gough" w:date="2021-03-04T18:36:00Z">
              <w:r w:rsidR="00977B1C">
                <w:rPr>
                  <w:rFonts w:ascii="Times New Roman" w:eastAsia="Times New Roman" w:hAnsi="Times New Roman" w:cs="Times New Roman"/>
                  <w:sz w:val="20"/>
                  <w:szCs w:val="20"/>
                  <w:lang w:val="en-US"/>
                </w:rPr>
                <w:t>7</w:t>
              </w:r>
            </w:ins>
            <w:del w:id="870" w:author="William Gough" w:date="2021-03-04T18:36:00Z">
              <w:r w:rsidRPr="00843DC4" w:rsidDel="00977B1C">
                <w:rPr>
                  <w:rFonts w:ascii="Times New Roman" w:eastAsia="Times New Roman" w:hAnsi="Times New Roman" w:cs="Times New Roman"/>
                  <w:sz w:val="20"/>
                  <w:szCs w:val="20"/>
                  <w:lang w:val="en-US"/>
                </w:rPr>
                <w:delText>5</w:delText>
              </w:r>
            </w:del>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ins w:id="871" w:author="William Gough" w:date="2021-03-04T18:35:00Z">
              <w:r w:rsidR="00977B1C">
                <w:rPr>
                  <w:rFonts w:ascii="Times New Roman" w:eastAsia="Times New Roman" w:hAnsi="Times New Roman" w:cs="Times New Roman"/>
                  <w:sz w:val="20"/>
                  <w:szCs w:val="20"/>
                  <w:vertAlign w:val="superscript"/>
                  <w:lang w:val="en-US"/>
                </w:rPr>
                <w:t>6</w:t>
              </w:r>
            </w:ins>
            <w:del w:id="872" w:author="William Gough" w:date="2021-03-04T18:35:00Z">
              <w:r w:rsidRPr="00843DC4" w:rsidDel="00977B1C">
                <w:rPr>
                  <w:rFonts w:ascii="Times New Roman" w:eastAsia="Times New Roman" w:hAnsi="Times New Roman" w:cs="Times New Roman"/>
                  <w:sz w:val="20"/>
                  <w:szCs w:val="20"/>
                  <w:vertAlign w:val="superscript"/>
                  <w:lang w:val="en-US"/>
                </w:rPr>
                <w:delText>5</w:delText>
              </w:r>
            </w:del>
          </w:p>
        </w:tc>
        <w:tc>
          <w:tcPr>
            <w:tcW w:w="658" w:type="pct"/>
            <w:tcBorders>
              <w:top w:val="single" w:sz="4" w:space="0" w:color="000000"/>
            </w:tcBorders>
            <w:shd w:val="clear" w:color="auto" w:fill="A5A5A5"/>
            <w:tcMar>
              <w:top w:w="0" w:type="dxa"/>
              <w:left w:w="115" w:type="dxa"/>
              <w:bottom w:w="0" w:type="dxa"/>
              <w:right w:w="115" w:type="dxa"/>
            </w:tcMar>
            <w:vAlign w:val="center"/>
            <w:hideMark/>
            <w:tcPrChange w:id="873"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hideMark/>
              </w:tcPr>
            </w:tcPrChange>
          </w:tcPr>
          <w:p w14:paraId="0C2406FD" w14:textId="2CADFDF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ins w:id="874" w:author="William Gough" w:date="2021-03-04T18:36:00Z">
              <w:r w:rsidR="00977B1C">
                <w:rPr>
                  <w:rFonts w:ascii="Times New Roman" w:eastAsia="Times New Roman" w:hAnsi="Times New Roman" w:cs="Times New Roman"/>
                  <w:sz w:val="20"/>
                  <w:szCs w:val="20"/>
                  <w:lang w:val="en-US"/>
                </w:rPr>
                <w:t>84</w:t>
              </w:r>
            </w:ins>
            <w:del w:id="875" w:author="William Gough" w:date="2021-03-04T18:36:00Z">
              <w:r w:rsidRPr="00843DC4" w:rsidDel="00977B1C">
                <w:rPr>
                  <w:rFonts w:ascii="Times New Roman" w:eastAsia="Times New Roman" w:hAnsi="Times New Roman" w:cs="Times New Roman"/>
                  <w:sz w:val="20"/>
                  <w:szCs w:val="20"/>
                  <w:lang w:val="en-US"/>
                </w:rPr>
                <w:delText>49</w:delText>
              </w:r>
            </w:del>
          </w:p>
        </w:tc>
      </w:tr>
      <w:tr w:rsidR="005755E7" w:rsidRPr="00C05B87" w14:paraId="348D2777" w14:textId="77777777" w:rsidTr="005755E7">
        <w:trPr>
          <w:trHeight w:val="320"/>
          <w:jc w:val="center"/>
          <w:trPrChange w:id="876"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877" w:author="William Gough" w:date="2021-03-08T11:39:00Z">
              <w:tcPr>
                <w:tcW w:w="2637" w:type="pct"/>
                <w:shd w:val="clear" w:color="auto" w:fill="E7E6E6"/>
                <w:tcMar>
                  <w:top w:w="0" w:type="dxa"/>
                  <w:left w:w="115" w:type="dxa"/>
                  <w:bottom w:w="0" w:type="dxa"/>
                  <w:right w:w="115" w:type="dxa"/>
                </w:tcMar>
                <w:vAlign w:val="center"/>
                <w:hideMark/>
              </w:tcPr>
            </w:tcPrChange>
          </w:tcPr>
          <w:p w14:paraId="1D2F87DC"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878" w:author="William Gough" w:date="2021-03-08T11:39:00Z">
              <w:tcPr>
                <w:tcW w:w="1003" w:type="pct"/>
                <w:shd w:val="clear" w:color="auto" w:fill="E7E6E6"/>
                <w:tcMar>
                  <w:top w:w="0" w:type="dxa"/>
                  <w:left w:w="115" w:type="dxa"/>
                  <w:bottom w:w="0" w:type="dxa"/>
                  <w:right w:w="115" w:type="dxa"/>
                </w:tcMar>
                <w:vAlign w:val="center"/>
                <w:hideMark/>
              </w:tcPr>
            </w:tcPrChange>
          </w:tcPr>
          <w:p w14:paraId="437BC695" w14:textId="2253BEBF"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ins w:id="879" w:author="William Gough" w:date="2021-03-04T18:34:00Z">
              <w:r w:rsidR="00977B1C">
                <w:rPr>
                  <w:rFonts w:ascii="Times New Roman" w:eastAsia="Times New Roman" w:hAnsi="Times New Roman" w:cs="Times New Roman"/>
                  <w:sz w:val="20"/>
                  <w:szCs w:val="20"/>
                  <w:lang w:val="en-US"/>
                </w:rPr>
                <w:t>80</w:t>
              </w:r>
            </w:ins>
            <w:del w:id="880" w:author="William Gough" w:date="2021-03-04T18:34:00Z">
              <w:r w:rsidRPr="00843DC4" w:rsidDel="00977B1C">
                <w:rPr>
                  <w:rFonts w:ascii="Times New Roman" w:eastAsia="Times New Roman" w:hAnsi="Times New Roman" w:cs="Times New Roman"/>
                  <w:sz w:val="20"/>
                  <w:szCs w:val="20"/>
                  <w:lang w:val="en-US"/>
                </w:rPr>
                <w:delText>78</w:delText>
              </w:r>
            </w:del>
            <w:r w:rsidRPr="00843DC4">
              <w:rPr>
                <w:rFonts w:ascii="Times New Roman" w:eastAsia="Times New Roman" w:hAnsi="Times New Roman" w:cs="Times New Roman"/>
                <w:sz w:val="20"/>
                <w:szCs w:val="20"/>
                <w:lang w:val="en-US"/>
              </w:rPr>
              <w:t>x + 0.8</w:t>
            </w:r>
            <w:ins w:id="881" w:author="William Gough" w:date="2021-03-04T18:34:00Z">
              <w:r w:rsidR="00977B1C">
                <w:rPr>
                  <w:rFonts w:ascii="Times New Roman" w:eastAsia="Times New Roman" w:hAnsi="Times New Roman" w:cs="Times New Roman"/>
                  <w:sz w:val="20"/>
                  <w:szCs w:val="20"/>
                  <w:lang w:val="en-US"/>
                </w:rPr>
                <w:t>62</w:t>
              </w:r>
            </w:ins>
            <w:del w:id="882" w:author="William Gough" w:date="2021-03-04T18:34:00Z">
              <w:r w:rsidRPr="00843DC4" w:rsidDel="00977B1C">
                <w:rPr>
                  <w:rFonts w:ascii="Times New Roman" w:eastAsia="Times New Roman" w:hAnsi="Times New Roman" w:cs="Times New Roman"/>
                  <w:sz w:val="20"/>
                  <w:szCs w:val="20"/>
                  <w:lang w:val="en-US"/>
                </w:rPr>
                <w:delText>73</w:delText>
              </w:r>
            </w:del>
          </w:p>
        </w:tc>
        <w:tc>
          <w:tcPr>
            <w:tcW w:w="615" w:type="pct"/>
            <w:shd w:val="clear" w:color="auto" w:fill="E7E6E6"/>
            <w:vAlign w:val="center"/>
            <w:tcPrChange w:id="883" w:author="William Gough" w:date="2021-03-08T11:39:00Z">
              <w:tcPr>
                <w:tcW w:w="657" w:type="pct"/>
                <w:shd w:val="clear" w:color="auto" w:fill="E7E6E6"/>
                <w:vAlign w:val="center"/>
              </w:tcPr>
            </w:tcPrChange>
          </w:tcPr>
          <w:p w14:paraId="7E7E1CCA"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Change w:id="884" w:author="William Gough" w:date="2021-03-08T11:39:00Z">
              <w:tcPr>
                <w:tcW w:w="702" w:type="pct"/>
                <w:shd w:val="clear" w:color="auto" w:fill="E7E6E6"/>
                <w:tcMar>
                  <w:top w:w="0" w:type="dxa"/>
                  <w:left w:w="115" w:type="dxa"/>
                  <w:bottom w:w="0" w:type="dxa"/>
                  <w:right w:w="115" w:type="dxa"/>
                </w:tcMar>
                <w:vAlign w:val="center"/>
                <w:hideMark/>
              </w:tcPr>
            </w:tcPrChange>
          </w:tcPr>
          <w:p w14:paraId="47236958" w14:textId="01C95E43"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ins w:id="885" w:author="William Gough" w:date="2021-03-04T18:34:00Z">
              <w:r w:rsidR="00977B1C">
                <w:rPr>
                  <w:rFonts w:ascii="Times New Roman" w:eastAsia="Times New Roman" w:hAnsi="Times New Roman" w:cs="Times New Roman"/>
                  <w:sz w:val="20"/>
                  <w:szCs w:val="20"/>
                  <w:lang w:val="en-US"/>
                </w:rPr>
                <w:t>1</w:t>
              </w:r>
            </w:ins>
            <w:del w:id="886" w:author="William Gough" w:date="2021-03-04T18:34:00Z">
              <w:r w:rsidRPr="00843DC4" w:rsidDel="00977B1C">
                <w:rPr>
                  <w:rFonts w:ascii="Times New Roman" w:eastAsia="Times New Roman" w:hAnsi="Times New Roman" w:cs="Times New Roman"/>
                  <w:sz w:val="20"/>
                  <w:szCs w:val="20"/>
                  <w:lang w:val="en-US"/>
                </w:rPr>
                <w:delText>8</w:delText>
              </w:r>
            </w:del>
          </w:p>
        </w:tc>
      </w:tr>
      <w:tr w:rsidR="005755E7" w:rsidRPr="00C05B87" w14:paraId="0D76B2ED" w14:textId="77777777" w:rsidTr="005755E7">
        <w:trPr>
          <w:trHeight w:val="320"/>
          <w:jc w:val="center"/>
          <w:trPrChange w:id="887"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888"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62FD98C" w14:textId="77777777" w:rsidR="00843DC4" w:rsidRPr="00843DC4" w:rsidRDefault="00843DC4" w:rsidP="00FF1BF2">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70950">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Change w:id="889"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753A5C88" w14:textId="77777777" w:rsidR="00843DC4" w:rsidRPr="00C05B87" w:rsidRDefault="00843DC4">
            <w:pPr>
              <w:spacing w:line="240" w:lineRule="auto"/>
              <w:jc w:val="center"/>
              <w:rPr>
                <w:rFonts w:ascii="Times New Roman" w:eastAsia="Times New Roman" w:hAnsi="Times New Roman" w:cs="Times New Roman"/>
                <w:sz w:val="24"/>
                <w:szCs w:val="24"/>
                <w:lang w:val="en-US"/>
              </w:rPr>
              <w:pPrChange w:id="890" w:author="William Gough" w:date="2021-03-08T11:37:00Z">
                <w:pPr>
                  <w:spacing w:line="240" w:lineRule="auto"/>
                </w:pPr>
              </w:pPrChange>
            </w:pPr>
          </w:p>
        </w:tc>
        <w:tc>
          <w:tcPr>
            <w:tcW w:w="615" w:type="pct"/>
            <w:tcBorders>
              <w:bottom w:val="single" w:sz="4" w:space="0" w:color="000000"/>
            </w:tcBorders>
            <w:vAlign w:val="center"/>
            <w:tcPrChange w:id="891" w:author="William Gough" w:date="2021-03-08T11:39:00Z">
              <w:tcPr>
                <w:tcW w:w="657" w:type="pct"/>
                <w:tcBorders>
                  <w:bottom w:val="single" w:sz="4" w:space="0" w:color="000000"/>
                </w:tcBorders>
                <w:vAlign w:val="center"/>
              </w:tcPr>
            </w:tcPrChange>
          </w:tcPr>
          <w:p w14:paraId="5AFCB1CF" w14:textId="77777777" w:rsidR="00843DC4" w:rsidRPr="00C05B87" w:rsidRDefault="00843DC4">
            <w:pPr>
              <w:spacing w:line="240" w:lineRule="auto"/>
              <w:jc w:val="center"/>
              <w:rPr>
                <w:rFonts w:ascii="Times New Roman" w:eastAsia="Times New Roman" w:hAnsi="Times New Roman" w:cs="Times New Roman"/>
                <w:sz w:val="24"/>
                <w:szCs w:val="24"/>
                <w:lang w:val="en-US"/>
              </w:rPr>
              <w:pPrChange w:id="892"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893"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2B3E3B53" w14:textId="77777777" w:rsidR="00843DC4" w:rsidRPr="00C05B87" w:rsidRDefault="00843DC4">
            <w:pPr>
              <w:spacing w:line="240" w:lineRule="auto"/>
              <w:jc w:val="center"/>
              <w:rPr>
                <w:rFonts w:ascii="Times New Roman" w:eastAsia="Times New Roman" w:hAnsi="Times New Roman" w:cs="Times New Roman"/>
                <w:sz w:val="24"/>
                <w:szCs w:val="24"/>
                <w:lang w:val="en-US"/>
              </w:rPr>
              <w:pPrChange w:id="894" w:author="William Gough" w:date="2021-03-08T11:37:00Z">
                <w:pPr>
                  <w:spacing w:line="240" w:lineRule="auto"/>
                </w:pPr>
              </w:pPrChange>
            </w:pPr>
          </w:p>
        </w:tc>
      </w:tr>
      <w:tr w:rsidR="005755E7" w:rsidRPr="00C05B87" w14:paraId="566894BB" w14:textId="77777777" w:rsidTr="005755E7">
        <w:trPr>
          <w:trHeight w:val="320"/>
          <w:jc w:val="center"/>
          <w:trPrChange w:id="895"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896"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1DBAE46C"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Change w:id="897"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hideMark/>
              </w:tcPr>
            </w:tcPrChange>
          </w:tcPr>
          <w:p w14:paraId="25D9D129" w14:textId="0F89D550"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ins w:id="898" w:author="William Gough" w:date="2021-03-04T18:40:00Z">
              <w:r w:rsidR="00977B1C">
                <w:rPr>
                  <w:rFonts w:ascii="Times New Roman" w:eastAsia="Times New Roman" w:hAnsi="Times New Roman" w:cs="Times New Roman"/>
                  <w:sz w:val="20"/>
                  <w:szCs w:val="20"/>
                  <w:lang w:val="en-US"/>
                </w:rPr>
                <w:t>44</w:t>
              </w:r>
            </w:ins>
            <w:del w:id="899" w:author="William Gough" w:date="2021-03-04T18:40:00Z">
              <w:r w:rsidRPr="00843DC4" w:rsidDel="00977B1C">
                <w:rPr>
                  <w:rFonts w:ascii="Times New Roman" w:eastAsia="Times New Roman" w:hAnsi="Times New Roman" w:cs="Times New Roman"/>
                  <w:sz w:val="20"/>
                  <w:szCs w:val="20"/>
                  <w:lang w:val="en-US"/>
                </w:rPr>
                <w:delText>31</w:delText>
              </w:r>
            </w:del>
            <w:r w:rsidRPr="00843DC4">
              <w:rPr>
                <w:rFonts w:ascii="Times New Roman" w:eastAsia="Times New Roman" w:hAnsi="Times New Roman" w:cs="Times New Roman"/>
                <w:sz w:val="20"/>
                <w:szCs w:val="20"/>
                <w:lang w:val="en-US"/>
              </w:rPr>
              <w:t>x – 2.7</w:t>
            </w:r>
            <w:ins w:id="900" w:author="William Gough" w:date="2021-03-04T18:40:00Z">
              <w:r w:rsidR="00977B1C">
                <w:rPr>
                  <w:rFonts w:ascii="Times New Roman" w:eastAsia="Times New Roman" w:hAnsi="Times New Roman" w:cs="Times New Roman"/>
                  <w:sz w:val="20"/>
                  <w:szCs w:val="20"/>
                  <w:lang w:val="en-US"/>
                </w:rPr>
                <w:t>98</w:t>
              </w:r>
            </w:ins>
            <w:del w:id="901" w:author="William Gough" w:date="2021-03-04T18:40:00Z">
              <w:r w:rsidRPr="00843DC4" w:rsidDel="00977B1C">
                <w:rPr>
                  <w:rFonts w:ascii="Times New Roman" w:eastAsia="Times New Roman" w:hAnsi="Times New Roman" w:cs="Times New Roman"/>
                  <w:sz w:val="20"/>
                  <w:szCs w:val="20"/>
                  <w:lang w:val="en-US"/>
                </w:rPr>
                <w:delText>64</w:delText>
              </w:r>
            </w:del>
          </w:p>
        </w:tc>
        <w:tc>
          <w:tcPr>
            <w:tcW w:w="615" w:type="pct"/>
            <w:tcBorders>
              <w:top w:val="single" w:sz="4" w:space="0" w:color="000000"/>
            </w:tcBorders>
            <w:shd w:val="clear" w:color="auto" w:fill="A5A5A5"/>
            <w:vAlign w:val="center"/>
            <w:tcPrChange w:id="902" w:author="William Gough" w:date="2021-03-08T11:39:00Z">
              <w:tcPr>
                <w:tcW w:w="657" w:type="pct"/>
                <w:tcBorders>
                  <w:top w:val="single" w:sz="4" w:space="0" w:color="000000"/>
                </w:tcBorders>
                <w:shd w:val="clear" w:color="auto" w:fill="A5A5A5"/>
                <w:vAlign w:val="center"/>
              </w:tcPr>
            </w:tcPrChange>
          </w:tcPr>
          <w:p w14:paraId="3039E823" w14:textId="7BF800B8"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ins w:id="903" w:author="William Gough" w:date="2021-03-04T18:41:00Z">
              <w:r w:rsidR="00977B1C">
                <w:rPr>
                  <w:rFonts w:ascii="Times New Roman" w:eastAsia="Times New Roman" w:hAnsi="Times New Roman" w:cs="Times New Roman"/>
                  <w:sz w:val="20"/>
                  <w:szCs w:val="20"/>
                  <w:lang w:val="en-US"/>
                </w:rPr>
                <w:t>38</w:t>
              </w:r>
            </w:ins>
            <w:del w:id="904" w:author="William Gough" w:date="2021-03-04T18:41:00Z">
              <w:r w:rsidRPr="00843DC4" w:rsidDel="00977B1C">
                <w:rPr>
                  <w:rFonts w:ascii="Times New Roman" w:eastAsia="Times New Roman" w:hAnsi="Times New Roman" w:cs="Times New Roman"/>
                  <w:sz w:val="20"/>
                  <w:szCs w:val="20"/>
                  <w:lang w:val="en-US"/>
                </w:rPr>
                <w:delText>40</w:delText>
              </w:r>
            </w:del>
          </w:p>
        </w:tc>
        <w:tc>
          <w:tcPr>
            <w:tcW w:w="658" w:type="pct"/>
            <w:tcBorders>
              <w:top w:val="single" w:sz="4" w:space="0" w:color="000000"/>
            </w:tcBorders>
            <w:shd w:val="clear" w:color="auto" w:fill="A5A5A5"/>
            <w:tcMar>
              <w:top w:w="0" w:type="dxa"/>
              <w:left w:w="115" w:type="dxa"/>
              <w:bottom w:w="0" w:type="dxa"/>
              <w:right w:w="115" w:type="dxa"/>
            </w:tcMar>
            <w:vAlign w:val="center"/>
            <w:hideMark/>
            <w:tcPrChange w:id="905"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hideMark/>
              </w:tcPr>
            </w:tcPrChange>
          </w:tcPr>
          <w:p w14:paraId="388B632D"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5755E7">
        <w:trPr>
          <w:trHeight w:val="423"/>
          <w:jc w:val="center"/>
          <w:trPrChange w:id="906" w:author="William Gough" w:date="2021-03-08T11:39:00Z">
            <w:trPr>
              <w:trHeight w:val="423"/>
              <w:jc w:val="center"/>
            </w:trPr>
          </w:trPrChange>
        </w:trPr>
        <w:tc>
          <w:tcPr>
            <w:tcW w:w="2637" w:type="pct"/>
            <w:shd w:val="clear" w:color="auto" w:fill="E7E6E6"/>
            <w:tcMar>
              <w:top w:w="0" w:type="dxa"/>
              <w:left w:w="115" w:type="dxa"/>
              <w:bottom w:w="0" w:type="dxa"/>
              <w:right w:w="115" w:type="dxa"/>
            </w:tcMar>
            <w:vAlign w:val="center"/>
            <w:hideMark/>
            <w:tcPrChange w:id="907" w:author="William Gough" w:date="2021-03-08T11:39:00Z">
              <w:tcPr>
                <w:tcW w:w="2637" w:type="pct"/>
                <w:shd w:val="clear" w:color="auto" w:fill="E7E6E6"/>
                <w:tcMar>
                  <w:top w:w="0" w:type="dxa"/>
                  <w:left w:w="115" w:type="dxa"/>
                  <w:bottom w:w="0" w:type="dxa"/>
                  <w:right w:w="115" w:type="dxa"/>
                </w:tcMar>
                <w:vAlign w:val="center"/>
                <w:hideMark/>
              </w:tcPr>
            </w:tcPrChange>
          </w:tcPr>
          <w:p w14:paraId="051EAC8B"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908" w:author="William Gough" w:date="2021-03-08T11:39:00Z">
              <w:tcPr>
                <w:tcW w:w="1003" w:type="pct"/>
                <w:shd w:val="clear" w:color="auto" w:fill="E7E6E6"/>
                <w:tcMar>
                  <w:top w:w="0" w:type="dxa"/>
                  <w:left w:w="115" w:type="dxa"/>
                  <w:bottom w:w="0" w:type="dxa"/>
                  <w:right w:w="115" w:type="dxa"/>
                </w:tcMar>
                <w:vAlign w:val="center"/>
                <w:hideMark/>
              </w:tcPr>
            </w:tcPrChange>
          </w:tcPr>
          <w:p w14:paraId="04CE0579" w14:textId="0C39D34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w:t>
            </w:r>
            <w:ins w:id="909" w:author="William Gough" w:date="2021-03-04T18:38:00Z">
              <w:r w:rsidR="00977B1C">
                <w:rPr>
                  <w:rFonts w:ascii="Times New Roman" w:eastAsia="Times New Roman" w:hAnsi="Times New Roman" w:cs="Times New Roman"/>
                  <w:sz w:val="20"/>
                  <w:szCs w:val="20"/>
                  <w:lang w:val="en-US"/>
                </w:rPr>
                <w:t>6</w:t>
              </w:r>
            </w:ins>
            <w:del w:id="910" w:author="William Gough" w:date="2021-03-04T18:38:00Z">
              <w:r w:rsidRPr="00843DC4" w:rsidDel="00977B1C">
                <w:rPr>
                  <w:rFonts w:ascii="Times New Roman" w:eastAsia="Times New Roman" w:hAnsi="Times New Roman" w:cs="Times New Roman"/>
                  <w:sz w:val="20"/>
                  <w:szCs w:val="20"/>
                  <w:lang w:val="en-US"/>
                </w:rPr>
                <w:delText>0</w:delText>
              </w:r>
            </w:del>
            <w:r w:rsidRPr="00843DC4">
              <w:rPr>
                <w:rFonts w:ascii="Times New Roman" w:eastAsia="Times New Roman" w:hAnsi="Times New Roman" w:cs="Times New Roman"/>
                <w:sz w:val="20"/>
                <w:szCs w:val="20"/>
                <w:lang w:val="en-US"/>
              </w:rPr>
              <w:t>x – 2.1</w:t>
            </w:r>
            <w:ins w:id="911" w:author="William Gough" w:date="2021-03-04T18:39:00Z">
              <w:r w:rsidR="00977B1C">
                <w:rPr>
                  <w:rFonts w:ascii="Times New Roman" w:eastAsia="Times New Roman" w:hAnsi="Times New Roman" w:cs="Times New Roman"/>
                  <w:sz w:val="20"/>
                  <w:szCs w:val="20"/>
                  <w:lang w:val="en-US"/>
                </w:rPr>
                <w:t>51</w:t>
              </w:r>
            </w:ins>
            <w:del w:id="912" w:author="William Gough" w:date="2021-03-04T18:39:00Z">
              <w:r w:rsidRPr="00843DC4" w:rsidDel="00977B1C">
                <w:rPr>
                  <w:rFonts w:ascii="Times New Roman" w:eastAsia="Times New Roman" w:hAnsi="Times New Roman" w:cs="Times New Roman"/>
                  <w:sz w:val="20"/>
                  <w:szCs w:val="20"/>
                  <w:lang w:val="en-US"/>
                </w:rPr>
                <w:delText>38</w:delText>
              </w:r>
            </w:del>
          </w:p>
        </w:tc>
        <w:tc>
          <w:tcPr>
            <w:tcW w:w="615" w:type="pct"/>
            <w:shd w:val="clear" w:color="auto" w:fill="E7E6E6"/>
            <w:vAlign w:val="center"/>
            <w:tcPrChange w:id="913" w:author="William Gough" w:date="2021-03-08T11:39:00Z">
              <w:tcPr>
                <w:tcW w:w="657" w:type="pct"/>
                <w:shd w:val="clear" w:color="auto" w:fill="E7E6E6"/>
                <w:vAlign w:val="center"/>
              </w:tcPr>
            </w:tcPrChange>
          </w:tcPr>
          <w:p w14:paraId="6EB4B68A"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58" w:type="pct"/>
            <w:shd w:val="clear" w:color="auto" w:fill="E7E6E6"/>
            <w:tcMar>
              <w:top w:w="0" w:type="dxa"/>
              <w:left w:w="115" w:type="dxa"/>
              <w:bottom w:w="0" w:type="dxa"/>
              <w:right w:w="115" w:type="dxa"/>
            </w:tcMar>
            <w:vAlign w:val="center"/>
            <w:hideMark/>
            <w:tcPrChange w:id="914" w:author="William Gough" w:date="2021-03-08T11:39:00Z">
              <w:tcPr>
                <w:tcW w:w="702" w:type="pct"/>
                <w:shd w:val="clear" w:color="auto" w:fill="E7E6E6"/>
                <w:tcMar>
                  <w:top w:w="0" w:type="dxa"/>
                  <w:left w:w="115" w:type="dxa"/>
                  <w:bottom w:w="0" w:type="dxa"/>
                  <w:right w:w="115" w:type="dxa"/>
                </w:tcMar>
                <w:vAlign w:val="center"/>
                <w:hideMark/>
              </w:tcPr>
            </w:tcPrChange>
          </w:tcPr>
          <w:p w14:paraId="25CBC631"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5755E7">
        <w:trPr>
          <w:trHeight w:val="320"/>
          <w:jc w:val="center"/>
          <w:trPrChange w:id="915" w:author="William Gough" w:date="2021-03-08T11:39:00Z">
            <w:trPr>
              <w:trHeight w:val="320"/>
              <w:jc w:val="center"/>
            </w:trPr>
          </w:trPrChange>
        </w:trPr>
        <w:tc>
          <w:tcPr>
            <w:tcW w:w="2637" w:type="pct"/>
            <w:tcMar>
              <w:top w:w="0" w:type="dxa"/>
              <w:left w:w="115" w:type="dxa"/>
              <w:bottom w:w="0" w:type="dxa"/>
              <w:right w:w="115" w:type="dxa"/>
            </w:tcMar>
            <w:vAlign w:val="center"/>
            <w:hideMark/>
            <w:tcPrChange w:id="916" w:author="William Gough" w:date="2021-03-08T11:39:00Z">
              <w:tcPr>
                <w:tcW w:w="2637" w:type="pct"/>
                <w:tcMar>
                  <w:top w:w="0" w:type="dxa"/>
                  <w:left w:w="115" w:type="dxa"/>
                  <w:bottom w:w="0" w:type="dxa"/>
                  <w:right w:w="115" w:type="dxa"/>
                </w:tcMar>
                <w:vAlign w:val="center"/>
                <w:hideMark/>
              </w:tcPr>
            </w:tcPrChange>
          </w:tcPr>
          <w:p w14:paraId="48526F3C" w14:textId="77777777" w:rsidR="00843DC4" w:rsidRPr="00C05B87" w:rsidRDefault="00843DC4">
            <w:pPr>
              <w:spacing w:line="240" w:lineRule="auto"/>
              <w:jc w:val="center"/>
              <w:rPr>
                <w:rFonts w:ascii="Times New Roman" w:eastAsia="Times New Roman" w:hAnsi="Times New Roman" w:cs="Times New Roman"/>
                <w:sz w:val="24"/>
                <w:szCs w:val="24"/>
                <w:lang w:val="en-US"/>
              </w:rPr>
              <w:pPrChange w:id="917" w:author="William Gough" w:date="2021-03-08T11:37:00Z">
                <w:pPr>
                  <w:spacing w:line="240" w:lineRule="auto"/>
                </w:pPr>
              </w:pPrChange>
            </w:pPr>
          </w:p>
        </w:tc>
        <w:tc>
          <w:tcPr>
            <w:tcW w:w="1090" w:type="pct"/>
            <w:tcMar>
              <w:top w:w="0" w:type="dxa"/>
              <w:left w:w="115" w:type="dxa"/>
              <w:bottom w:w="0" w:type="dxa"/>
              <w:right w:w="115" w:type="dxa"/>
            </w:tcMar>
            <w:vAlign w:val="center"/>
            <w:hideMark/>
            <w:tcPrChange w:id="918" w:author="William Gough" w:date="2021-03-08T11:39:00Z">
              <w:tcPr>
                <w:tcW w:w="1003" w:type="pct"/>
                <w:tcMar>
                  <w:top w:w="0" w:type="dxa"/>
                  <w:left w:w="115" w:type="dxa"/>
                  <w:bottom w:w="0" w:type="dxa"/>
                  <w:right w:w="115" w:type="dxa"/>
                </w:tcMar>
                <w:vAlign w:val="center"/>
                <w:hideMark/>
              </w:tcPr>
            </w:tcPrChange>
          </w:tcPr>
          <w:p w14:paraId="1D82228C"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19" w:author="William Gough" w:date="2021-03-08T11:37:00Z">
                <w:pPr>
                  <w:spacing w:line="240" w:lineRule="auto"/>
                </w:pPr>
              </w:pPrChange>
            </w:pPr>
          </w:p>
        </w:tc>
        <w:tc>
          <w:tcPr>
            <w:tcW w:w="615" w:type="pct"/>
            <w:vAlign w:val="center"/>
            <w:tcPrChange w:id="920" w:author="William Gough" w:date="2021-03-08T11:39:00Z">
              <w:tcPr>
                <w:tcW w:w="657" w:type="pct"/>
                <w:vAlign w:val="center"/>
              </w:tcPr>
            </w:tcPrChange>
          </w:tcPr>
          <w:p w14:paraId="24740EDB"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21" w:author="William Gough" w:date="2021-03-08T11:37:00Z">
                <w:pPr>
                  <w:spacing w:line="240" w:lineRule="auto"/>
                </w:pPr>
              </w:pPrChange>
            </w:pPr>
          </w:p>
        </w:tc>
        <w:tc>
          <w:tcPr>
            <w:tcW w:w="658" w:type="pct"/>
            <w:tcMar>
              <w:top w:w="0" w:type="dxa"/>
              <w:left w:w="115" w:type="dxa"/>
              <w:bottom w:w="0" w:type="dxa"/>
              <w:right w:w="115" w:type="dxa"/>
            </w:tcMar>
            <w:vAlign w:val="center"/>
            <w:hideMark/>
            <w:tcPrChange w:id="922" w:author="William Gough" w:date="2021-03-08T11:39:00Z">
              <w:tcPr>
                <w:tcW w:w="702" w:type="pct"/>
                <w:tcMar>
                  <w:top w:w="0" w:type="dxa"/>
                  <w:left w:w="115" w:type="dxa"/>
                  <w:bottom w:w="0" w:type="dxa"/>
                  <w:right w:w="115" w:type="dxa"/>
                </w:tcMar>
                <w:vAlign w:val="center"/>
                <w:hideMark/>
              </w:tcPr>
            </w:tcPrChange>
          </w:tcPr>
          <w:p w14:paraId="136AB1AA"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23" w:author="William Gough" w:date="2021-03-08T11:37:00Z">
                <w:pPr>
                  <w:spacing w:line="240" w:lineRule="auto"/>
                </w:pPr>
              </w:pPrChange>
            </w:pPr>
          </w:p>
        </w:tc>
      </w:tr>
      <w:tr w:rsidR="005755E7" w:rsidRPr="00C05B87" w14:paraId="1CA77B0D" w14:textId="77777777" w:rsidTr="005755E7">
        <w:trPr>
          <w:trHeight w:val="320"/>
          <w:jc w:val="center"/>
          <w:trPrChange w:id="924"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925"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38C5D6EC"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Change w:id="926"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18D2E817"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27" w:author="William Gough" w:date="2021-03-08T11:37:00Z">
                <w:pPr>
                  <w:spacing w:line="240" w:lineRule="auto"/>
                </w:pPr>
              </w:pPrChange>
            </w:pPr>
          </w:p>
        </w:tc>
        <w:tc>
          <w:tcPr>
            <w:tcW w:w="615" w:type="pct"/>
            <w:tcBorders>
              <w:bottom w:val="single" w:sz="4" w:space="0" w:color="000000"/>
            </w:tcBorders>
            <w:vAlign w:val="center"/>
            <w:tcPrChange w:id="928" w:author="William Gough" w:date="2021-03-08T11:39:00Z">
              <w:tcPr>
                <w:tcW w:w="657" w:type="pct"/>
                <w:tcBorders>
                  <w:bottom w:val="single" w:sz="4" w:space="0" w:color="000000"/>
                </w:tcBorders>
                <w:vAlign w:val="center"/>
              </w:tcPr>
            </w:tcPrChange>
          </w:tcPr>
          <w:p w14:paraId="6E1E715A"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29"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930"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20EF6FFA"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31" w:author="William Gough" w:date="2021-03-08T11:37:00Z">
                <w:pPr>
                  <w:spacing w:line="240" w:lineRule="auto"/>
                </w:pPr>
              </w:pPrChange>
            </w:pPr>
          </w:p>
        </w:tc>
      </w:tr>
      <w:tr w:rsidR="005755E7" w:rsidRPr="00C05B87" w14:paraId="5E1AED2B" w14:textId="77777777" w:rsidTr="005755E7">
        <w:trPr>
          <w:trHeight w:val="320"/>
          <w:jc w:val="center"/>
          <w:trPrChange w:id="932"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933"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6028622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Change w:id="934"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hideMark/>
              </w:tcPr>
            </w:tcPrChange>
          </w:tcPr>
          <w:p w14:paraId="084AA0D4" w14:textId="250D6CED"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ins w:id="935" w:author="William Gough" w:date="2021-03-08T11:22:00Z">
              <w:r w:rsidR="00F3467E">
                <w:rPr>
                  <w:rFonts w:ascii="Times New Roman" w:eastAsia="Times New Roman" w:hAnsi="Times New Roman" w:cs="Times New Roman"/>
                  <w:sz w:val="20"/>
                  <w:szCs w:val="20"/>
                  <w:lang w:val="en-US"/>
                </w:rPr>
                <w:t>622</w:t>
              </w:r>
            </w:ins>
            <w:del w:id="936" w:author="William Gough" w:date="2021-03-08T11:22:00Z">
              <w:r w:rsidRPr="00843DC4" w:rsidDel="00F3467E">
                <w:rPr>
                  <w:rFonts w:ascii="Times New Roman" w:eastAsia="Times New Roman" w:hAnsi="Times New Roman" w:cs="Times New Roman"/>
                  <w:sz w:val="20"/>
                  <w:szCs w:val="20"/>
                  <w:lang w:val="en-US"/>
                </w:rPr>
                <w:delText>594</w:delText>
              </w:r>
            </w:del>
          </w:p>
        </w:tc>
        <w:tc>
          <w:tcPr>
            <w:tcW w:w="615" w:type="pct"/>
            <w:tcBorders>
              <w:top w:val="single" w:sz="4" w:space="0" w:color="000000"/>
            </w:tcBorders>
            <w:shd w:val="clear" w:color="auto" w:fill="A5A5A5"/>
            <w:vAlign w:val="center"/>
            <w:tcPrChange w:id="937" w:author="William Gough" w:date="2021-03-08T11:39:00Z">
              <w:tcPr>
                <w:tcW w:w="657" w:type="pct"/>
                <w:tcBorders>
                  <w:top w:val="single" w:sz="4" w:space="0" w:color="000000"/>
                </w:tcBorders>
                <w:shd w:val="clear" w:color="auto" w:fill="A5A5A5"/>
                <w:vAlign w:val="center"/>
              </w:tcPr>
            </w:tcPrChange>
          </w:tcPr>
          <w:p w14:paraId="3208A801" w14:textId="0F188B8E"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ins w:id="938" w:author="William Gough" w:date="2021-03-08T11:22:00Z">
              <w:r w:rsidR="00F3467E">
                <w:rPr>
                  <w:rFonts w:ascii="Times New Roman" w:eastAsia="Times New Roman" w:hAnsi="Times New Roman" w:cs="Times New Roman"/>
                  <w:sz w:val="20"/>
                  <w:szCs w:val="20"/>
                  <w:lang w:val="en-US"/>
                </w:rPr>
                <w:t>4</w:t>
              </w:r>
            </w:ins>
            <w:del w:id="939" w:author="William Gough" w:date="2021-03-08T11:22:00Z">
              <w:r w:rsidRPr="00843DC4" w:rsidDel="00F3467E">
                <w:rPr>
                  <w:rFonts w:ascii="Times New Roman" w:eastAsia="Times New Roman" w:hAnsi="Times New Roman" w:cs="Times New Roman"/>
                  <w:sz w:val="20"/>
                  <w:szCs w:val="20"/>
                  <w:lang w:val="en-US"/>
                </w:rPr>
                <w:delText>3</w:delText>
              </w:r>
            </w:del>
          </w:p>
        </w:tc>
        <w:tc>
          <w:tcPr>
            <w:tcW w:w="658" w:type="pct"/>
            <w:tcBorders>
              <w:top w:val="single" w:sz="4" w:space="0" w:color="000000"/>
            </w:tcBorders>
            <w:shd w:val="clear" w:color="auto" w:fill="A5A5A5"/>
            <w:tcMar>
              <w:top w:w="0" w:type="dxa"/>
              <w:left w:w="115" w:type="dxa"/>
              <w:bottom w:w="0" w:type="dxa"/>
              <w:right w:w="115" w:type="dxa"/>
            </w:tcMar>
            <w:vAlign w:val="center"/>
            <w:hideMark/>
            <w:tcPrChange w:id="940"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hideMark/>
              </w:tcPr>
            </w:tcPrChange>
          </w:tcPr>
          <w:p w14:paraId="1121F0AE"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5755E7">
        <w:trPr>
          <w:trHeight w:val="320"/>
          <w:jc w:val="center"/>
          <w:trPrChange w:id="941"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942" w:author="William Gough" w:date="2021-03-08T11:39:00Z">
              <w:tcPr>
                <w:tcW w:w="2637" w:type="pct"/>
                <w:shd w:val="clear" w:color="auto" w:fill="E7E6E6"/>
                <w:tcMar>
                  <w:top w:w="0" w:type="dxa"/>
                  <w:left w:w="115" w:type="dxa"/>
                  <w:bottom w:w="0" w:type="dxa"/>
                  <w:right w:w="115" w:type="dxa"/>
                </w:tcMar>
                <w:vAlign w:val="center"/>
                <w:hideMark/>
              </w:tcPr>
            </w:tcPrChange>
          </w:tcPr>
          <w:p w14:paraId="4A098009" w14:textId="77777777" w:rsidR="00843DC4" w:rsidRPr="00843DC4" w:rsidRDefault="00843DC4" w:rsidP="00FF1BF2">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943" w:author="William Gough" w:date="2021-03-08T11:39:00Z">
              <w:tcPr>
                <w:tcW w:w="1003" w:type="pct"/>
                <w:shd w:val="clear" w:color="auto" w:fill="E7E6E6"/>
                <w:tcMar>
                  <w:top w:w="0" w:type="dxa"/>
                  <w:left w:w="115" w:type="dxa"/>
                  <w:bottom w:w="0" w:type="dxa"/>
                  <w:right w:w="115" w:type="dxa"/>
                </w:tcMar>
                <w:vAlign w:val="center"/>
                <w:hideMark/>
              </w:tcPr>
            </w:tcPrChange>
          </w:tcPr>
          <w:p w14:paraId="6981A4F2" w14:textId="1729977E"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w:t>
            </w:r>
            <w:ins w:id="944" w:author="William Gough" w:date="2021-03-08T11:21:00Z">
              <w:r w:rsidR="00F3467E">
                <w:rPr>
                  <w:rFonts w:ascii="Times New Roman" w:eastAsia="Times New Roman" w:hAnsi="Times New Roman" w:cs="Times New Roman"/>
                  <w:sz w:val="20"/>
                  <w:szCs w:val="20"/>
                  <w:lang w:val="en-US"/>
                </w:rPr>
                <w:t>706</w:t>
              </w:r>
            </w:ins>
            <w:del w:id="945" w:author="William Gough" w:date="2021-03-08T11:21:00Z">
              <w:r w:rsidRPr="00843DC4" w:rsidDel="00F3467E">
                <w:rPr>
                  <w:rFonts w:ascii="Times New Roman" w:eastAsia="Times New Roman" w:hAnsi="Times New Roman" w:cs="Times New Roman"/>
                  <w:sz w:val="20"/>
                  <w:szCs w:val="20"/>
                  <w:lang w:val="en-US"/>
                </w:rPr>
                <w:delText>693</w:delText>
              </w:r>
            </w:del>
          </w:p>
        </w:tc>
        <w:tc>
          <w:tcPr>
            <w:tcW w:w="615" w:type="pct"/>
            <w:shd w:val="clear" w:color="auto" w:fill="E7E6E6"/>
            <w:vAlign w:val="center"/>
            <w:tcPrChange w:id="946" w:author="William Gough" w:date="2021-03-08T11:39:00Z">
              <w:tcPr>
                <w:tcW w:w="657" w:type="pct"/>
                <w:shd w:val="clear" w:color="auto" w:fill="E7E6E6"/>
                <w:vAlign w:val="center"/>
              </w:tcPr>
            </w:tcPrChange>
          </w:tcPr>
          <w:p w14:paraId="2DA1C34A" w14:textId="31A587ED"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ins w:id="947" w:author="William Gough" w:date="2021-03-08T11:22:00Z">
              <w:r w:rsidR="00F3467E">
                <w:rPr>
                  <w:rFonts w:ascii="Times New Roman" w:eastAsia="Times New Roman" w:hAnsi="Times New Roman" w:cs="Times New Roman"/>
                  <w:sz w:val="20"/>
                  <w:szCs w:val="20"/>
                  <w:lang w:val="en-US"/>
                </w:rPr>
                <w:t>7</w:t>
              </w:r>
            </w:ins>
            <w:del w:id="948" w:author="William Gough" w:date="2021-03-08T11:22:00Z">
              <w:r w:rsidRPr="00843DC4" w:rsidDel="00F3467E">
                <w:rPr>
                  <w:rFonts w:ascii="Times New Roman" w:eastAsia="Times New Roman" w:hAnsi="Times New Roman" w:cs="Times New Roman"/>
                  <w:sz w:val="20"/>
                  <w:szCs w:val="20"/>
                  <w:lang w:val="en-US"/>
                </w:rPr>
                <w:delText>6</w:delText>
              </w:r>
            </w:del>
          </w:p>
        </w:tc>
        <w:tc>
          <w:tcPr>
            <w:tcW w:w="658" w:type="pct"/>
            <w:shd w:val="clear" w:color="auto" w:fill="E7E6E6"/>
            <w:tcMar>
              <w:top w:w="0" w:type="dxa"/>
              <w:left w:w="115" w:type="dxa"/>
              <w:bottom w:w="0" w:type="dxa"/>
              <w:right w:w="115" w:type="dxa"/>
            </w:tcMar>
            <w:vAlign w:val="center"/>
            <w:hideMark/>
            <w:tcPrChange w:id="949" w:author="William Gough" w:date="2021-03-08T11:39:00Z">
              <w:tcPr>
                <w:tcW w:w="702" w:type="pct"/>
                <w:shd w:val="clear" w:color="auto" w:fill="E7E6E6"/>
                <w:tcMar>
                  <w:top w:w="0" w:type="dxa"/>
                  <w:left w:w="115" w:type="dxa"/>
                  <w:bottom w:w="0" w:type="dxa"/>
                  <w:right w:w="115" w:type="dxa"/>
                </w:tcMar>
                <w:vAlign w:val="center"/>
                <w:hideMark/>
              </w:tcPr>
            </w:tcPrChange>
          </w:tcPr>
          <w:p w14:paraId="31CDAC86"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3E2613E" w14:textId="77777777" w:rsidTr="005755E7">
        <w:trPr>
          <w:trHeight w:val="320"/>
          <w:jc w:val="center"/>
          <w:trPrChange w:id="950" w:author="William Gough" w:date="2021-03-08T11:39:00Z">
            <w:trPr>
              <w:trHeight w:val="320"/>
              <w:jc w:val="center"/>
            </w:trPr>
          </w:trPrChange>
        </w:trPr>
        <w:tc>
          <w:tcPr>
            <w:tcW w:w="2637" w:type="pct"/>
            <w:tcMar>
              <w:top w:w="0" w:type="dxa"/>
              <w:left w:w="115" w:type="dxa"/>
              <w:bottom w:w="0" w:type="dxa"/>
              <w:right w:w="115" w:type="dxa"/>
            </w:tcMar>
            <w:vAlign w:val="center"/>
            <w:hideMark/>
            <w:tcPrChange w:id="951" w:author="William Gough" w:date="2021-03-08T11:39:00Z">
              <w:tcPr>
                <w:tcW w:w="2637" w:type="pct"/>
                <w:tcMar>
                  <w:top w:w="0" w:type="dxa"/>
                  <w:left w:w="115" w:type="dxa"/>
                  <w:bottom w:w="0" w:type="dxa"/>
                  <w:right w:w="115" w:type="dxa"/>
                </w:tcMar>
                <w:vAlign w:val="center"/>
                <w:hideMark/>
              </w:tcPr>
            </w:tcPrChange>
          </w:tcPr>
          <w:p w14:paraId="1F08CBD2" w14:textId="77777777" w:rsidR="00843DC4" w:rsidRPr="00C05B87" w:rsidRDefault="00843DC4">
            <w:pPr>
              <w:spacing w:line="240" w:lineRule="auto"/>
              <w:jc w:val="center"/>
              <w:rPr>
                <w:rFonts w:ascii="Times New Roman" w:eastAsia="Times New Roman" w:hAnsi="Times New Roman" w:cs="Times New Roman"/>
                <w:sz w:val="24"/>
                <w:szCs w:val="24"/>
                <w:lang w:val="en-US"/>
              </w:rPr>
              <w:pPrChange w:id="952" w:author="William Gough" w:date="2021-03-08T11:37:00Z">
                <w:pPr>
                  <w:spacing w:line="240" w:lineRule="auto"/>
                </w:pPr>
              </w:pPrChange>
            </w:pPr>
          </w:p>
        </w:tc>
        <w:tc>
          <w:tcPr>
            <w:tcW w:w="1090" w:type="pct"/>
            <w:tcMar>
              <w:top w:w="0" w:type="dxa"/>
              <w:left w:w="115" w:type="dxa"/>
              <w:bottom w:w="0" w:type="dxa"/>
              <w:right w:w="115" w:type="dxa"/>
            </w:tcMar>
            <w:vAlign w:val="center"/>
            <w:hideMark/>
            <w:tcPrChange w:id="953" w:author="William Gough" w:date="2021-03-08T11:39:00Z">
              <w:tcPr>
                <w:tcW w:w="1003" w:type="pct"/>
                <w:tcMar>
                  <w:top w:w="0" w:type="dxa"/>
                  <w:left w:w="115" w:type="dxa"/>
                  <w:bottom w:w="0" w:type="dxa"/>
                  <w:right w:w="115" w:type="dxa"/>
                </w:tcMar>
                <w:vAlign w:val="center"/>
                <w:hideMark/>
              </w:tcPr>
            </w:tcPrChange>
          </w:tcPr>
          <w:p w14:paraId="2F7FF09C"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54" w:author="William Gough" w:date="2021-03-08T11:37:00Z">
                <w:pPr>
                  <w:spacing w:line="240" w:lineRule="auto"/>
                </w:pPr>
              </w:pPrChange>
            </w:pPr>
          </w:p>
        </w:tc>
        <w:tc>
          <w:tcPr>
            <w:tcW w:w="615" w:type="pct"/>
            <w:vAlign w:val="center"/>
            <w:tcPrChange w:id="955" w:author="William Gough" w:date="2021-03-08T11:39:00Z">
              <w:tcPr>
                <w:tcW w:w="657" w:type="pct"/>
                <w:vAlign w:val="center"/>
              </w:tcPr>
            </w:tcPrChange>
          </w:tcPr>
          <w:p w14:paraId="5A3E68C9"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56" w:author="William Gough" w:date="2021-03-08T11:37:00Z">
                <w:pPr>
                  <w:spacing w:line="240" w:lineRule="auto"/>
                </w:pPr>
              </w:pPrChange>
            </w:pPr>
          </w:p>
        </w:tc>
        <w:tc>
          <w:tcPr>
            <w:tcW w:w="658" w:type="pct"/>
            <w:tcMar>
              <w:top w:w="0" w:type="dxa"/>
              <w:left w:w="115" w:type="dxa"/>
              <w:bottom w:w="0" w:type="dxa"/>
              <w:right w:w="115" w:type="dxa"/>
            </w:tcMar>
            <w:vAlign w:val="center"/>
            <w:hideMark/>
            <w:tcPrChange w:id="957" w:author="William Gough" w:date="2021-03-08T11:39:00Z">
              <w:tcPr>
                <w:tcW w:w="702" w:type="pct"/>
                <w:tcMar>
                  <w:top w:w="0" w:type="dxa"/>
                  <w:left w:w="115" w:type="dxa"/>
                  <w:bottom w:w="0" w:type="dxa"/>
                  <w:right w:w="115" w:type="dxa"/>
                </w:tcMar>
                <w:vAlign w:val="center"/>
                <w:hideMark/>
              </w:tcPr>
            </w:tcPrChange>
          </w:tcPr>
          <w:p w14:paraId="2746D83D"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58" w:author="William Gough" w:date="2021-03-08T11:37:00Z">
                <w:pPr>
                  <w:spacing w:line="240" w:lineRule="auto"/>
                </w:pPr>
              </w:pPrChange>
            </w:pPr>
          </w:p>
        </w:tc>
      </w:tr>
      <w:tr w:rsidR="005755E7" w:rsidRPr="00C05B87" w14:paraId="0D5CA377" w14:textId="77777777" w:rsidTr="005755E7">
        <w:trPr>
          <w:trHeight w:val="320"/>
          <w:jc w:val="center"/>
          <w:trPrChange w:id="959"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960"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7EB9737E"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Change w:id="961"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6636C16F"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62" w:author="William Gough" w:date="2021-03-08T11:37:00Z">
                <w:pPr>
                  <w:spacing w:line="240" w:lineRule="auto"/>
                </w:pPr>
              </w:pPrChange>
            </w:pPr>
          </w:p>
        </w:tc>
        <w:tc>
          <w:tcPr>
            <w:tcW w:w="615" w:type="pct"/>
            <w:tcBorders>
              <w:bottom w:val="single" w:sz="4" w:space="0" w:color="000000"/>
            </w:tcBorders>
            <w:vAlign w:val="center"/>
            <w:tcPrChange w:id="963" w:author="William Gough" w:date="2021-03-08T11:39:00Z">
              <w:tcPr>
                <w:tcW w:w="657" w:type="pct"/>
                <w:tcBorders>
                  <w:bottom w:val="single" w:sz="4" w:space="0" w:color="000000"/>
                </w:tcBorders>
                <w:vAlign w:val="center"/>
              </w:tcPr>
            </w:tcPrChange>
          </w:tcPr>
          <w:p w14:paraId="5DA79B7C"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64"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965"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0204CDED"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66" w:author="William Gough" w:date="2021-03-08T11:37:00Z">
                <w:pPr>
                  <w:spacing w:line="240" w:lineRule="auto"/>
                </w:pPr>
              </w:pPrChange>
            </w:pPr>
          </w:p>
        </w:tc>
      </w:tr>
      <w:tr w:rsidR="005755E7" w:rsidRPr="00C05B87" w14:paraId="1B5DD2B8" w14:textId="77777777" w:rsidTr="005755E7">
        <w:trPr>
          <w:trHeight w:val="320"/>
          <w:jc w:val="center"/>
          <w:trPrChange w:id="967"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968"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35F7BFB6"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969"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7C826B6D" w14:textId="5D4A0524"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ins w:id="970" w:author="William Gough" w:date="2021-03-08T11:26:00Z">
              <w:r w:rsidR="00F3467E">
                <w:rPr>
                  <w:rFonts w:ascii="Times New Roman" w:eastAsia="Times New Roman" w:hAnsi="Times New Roman" w:cs="Times New Roman"/>
                  <w:sz w:val="20"/>
                  <w:szCs w:val="20"/>
                  <w:lang w:val="en-US"/>
                </w:rPr>
                <w:t>07</w:t>
              </w:r>
            </w:ins>
            <w:del w:id="971" w:author="William Gough" w:date="2021-03-08T11:26:00Z">
              <w:r w:rsidRPr="00843DC4" w:rsidDel="00F3467E">
                <w:rPr>
                  <w:rFonts w:ascii="Times New Roman" w:eastAsia="Times New Roman" w:hAnsi="Times New Roman" w:cs="Times New Roman"/>
                  <w:sz w:val="20"/>
                  <w:szCs w:val="20"/>
                  <w:lang w:val="en-US"/>
                </w:rPr>
                <w:delText>1</w:delText>
              </w:r>
            </w:del>
            <w:del w:id="972" w:author="William Gough" w:date="2021-03-08T11:25:00Z">
              <w:r w:rsidRPr="00843DC4" w:rsidDel="00F3467E">
                <w:rPr>
                  <w:rFonts w:ascii="Times New Roman" w:eastAsia="Times New Roman" w:hAnsi="Times New Roman" w:cs="Times New Roman"/>
                  <w:sz w:val="20"/>
                  <w:szCs w:val="20"/>
                  <w:lang w:val="en-US"/>
                </w:rPr>
                <w:delText>3</w:delText>
              </w:r>
            </w:del>
            <w:r w:rsidRPr="00843DC4">
              <w:rPr>
                <w:rFonts w:ascii="Times New Roman" w:eastAsia="Times New Roman" w:hAnsi="Times New Roman" w:cs="Times New Roman"/>
                <w:sz w:val="20"/>
                <w:szCs w:val="20"/>
                <w:lang w:val="en-US"/>
              </w:rPr>
              <w:t>x – 2.6</w:t>
            </w:r>
            <w:ins w:id="973" w:author="William Gough" w:date="2021-03-08T11:26:00Z">
              <w:r w:rsidR="00F3467E">
                <w:rPr>
                  <w:rFonts w:ascii="Times New Roman" w:eastAsia="Times New Roman" w:hAnsi="Times New Roman" w:cs="Times New Roman"/>
                  <w:sz w:val="20"/>
                  <w:szCs w:val="20"/>
                  <w:lang w:val="en-US"/>
                </w:rPr>
                <w:t>46</w:t>
              </w:r>
            </w:ins>
            <w:del w:id="974" w:author="William Gough" w:date="2021-03-08T11:26:00Z">
              <w:r w:rsidRPr="00843DC4" w:rsidDel="00F3467E">
                <w:rPr>
                  <w:rFonts w:ascii="Times New Roman" w:eastAsia="Times New Roman" w:hAnsi="Times New Roman" w:cs="Times New Roman"/>
                  <w:sz w:val="20"/>
                  <w:szCs w:val="20"/>
                  <w:lang w:val="en-US"/>
                </w:rPr>
                <w:delText>17</w:delText>
              </w:r>
            </w:del>
          </w:p>
        </w:tc>
        <w:tc>
          <w:tcPr>
            <w:tcW w:w="615" w:type="pct"/>
            <w:tcBorders>
              <w:top w:val="single" w:sz="4" w:space="0" w:color="000000"/>
            </w:tcBorders>
            <w:shd w:val="clear" w:color="auto" w:fill="A5A5A5"/>
            <w:vAlign w:val="center"/>
            <w:tcPrChange w:id="975" w:author="William Gough" w:date="2021-03-08T11:39:00Z">
              <w:tcPr>
                <w:tcW w:w="657" w:type="pct"/>
                <w:tcBorders>
                  <w:top w:val="single" w:sz="4" w:space="0" w:color="000000"/>
                </w:tcBorders>
                <w:shd w:val="clear" w:color="auto" w:fill="A5A5A5"/>
                <w:vAlign w:val="center"/>
              </w:tcPr>
            </w:tcPrChange>
          </w:tcPr>
          <w:p w14:paraId="32602B49" w14:textId="7149102B"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ins w:id="976" w:author="William Gough" w:date="2021-03-08T11:26:00Z">
              <w:r w:rsidR="00F3467E">
                <w:rPr>
                  <w:rFonts w:ascii="Times New Roman" w:eastAsia="Times New Roman" w:hAnsi="Times New Roman" w:cs="Times New Roman"/>
                  <w:sz w:val="20"/>
                  <w:szCs w:val="20"/>
                  <w:lang w:val="en-US"/>
                </w:rPr>
                <w:t>1</w:t>
              </w:r>
            </w:ins>
            <w:del w:id="977" w:author="William Gough" w:date="2021-03-08T11:26:00Z">
              <w:r w:rsidRPr="00843DC4" w:rsidDel="00F3467E">
                <w:rPr>
                  <w:rFonts w:ascii="Times New Roman" w:eastAsia="Times New Roman" w:hAnsi="Times New Roman" w:cs="Times New Roman"/>
                  <w:sz w:val="20"/>
                  <w:szCs w:val="20"/>
                  <w:lang w:val="en-US"/>
                </w:rPr>
                <w:delText>2</w:delText>
              </w:r>
            </w:del>
          </w:p>
        </w:tc>
        <w:tc>
          <w:tcPr>
            <w:tcW w:w="658" w:type="pct"/>
            <w:tcBorders>
              <w:top w:val="single" w:sz="4" w:space="0" w:color="000000"/>
            </w:tcBorders>
            <w:shd w:val="clear" w:color="auto" w:fill="A5A5A5"/>
            <w:tcMar>
              <w:top w:w="0" w:type="dxa"/>
              <w:left w:w="115" w:type="dxa"/>
              <w:bottom w:w="0" w:type="dxa"/>
              <w:right w:w="115" w:type="dxa"/>
            </w:tcMar>
            <w:vAlign w:val="center"/>
            <w:tcPrChange w:id="978"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2E695E92" w14:textId="1AFE3949"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ins w:id="979" w:author="William Gough" w:date="2021-03-08T11:26:00Z">
              <w:r w:rsidR="00F3467E">
                <w:rPr>
                  <w:rFonts w:ascii="Times New Roman" w:eastAsia="Times New Roman" w:hAnsi="Times New Roman" w:cs="Times New Roman"/>
                  <w:sz w:val="20"/>
                  <w:szCs w:val="20"/>
                  <w:lang w:val="en-US"/>
                </w:rPr>
                <w:t>7</w:t>
              </w:r>
            </w:ins>
            <w:del w:id="980" w:author="William Gough" w:date="2021-03-08T11:26:00Z">
              <w:r w:rsidRPr="00843DC4" w:rsidDel="00F3467E">
                <w:rPr>
                  <w:rFonts w:ascii="Times New Roman" w:eastAsia="Times New Roman" w:hAnsi="Times New Roman" w:cs="Times New Roman"/>
                  <w:sz w:val="20"/>
                  <w:szCs w:val="20"/>
                  <w:lang w:val="en-US"/>
                </w:rPr>
                <w:delText>4</w:delText>
              </w:r>
            </w:del>
          </w:p>
        </w:tc>
      </w:tr>
      <w:tr w:rsidR="005755E7" w:rsidRPr="00C05B87" w14:paraId="2AD8FBFD" w14:textId="77777777" w:rsidTr="005755E7">
        <w:trPr>
          <w:trHeight w:val="320"/>
          <w:jc w:val="center"/>
          <w:trPrChange w:id="981"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982" w:author="William Gough" w:date="2021-03-08T11:39:00Z">
              <w:tcPr>
                <w:tcW w:w="2637" w:type="pct"/>
                <w:shd w:val="clear" w:color="auto" w:fill="E7E6E6"/>
                <w:tcMar>
                  <w:top w:w="0" w:type="dxa"/>
                  <w:left w:w="115" w:type="dxa"/>
                  <w:bottom w:w="0" w:type="dxa"/>
                  <w:right w:w="115" w:type="dxa"/>
                </w:tcMar>
                <w:vAlign w:val="center"/>
                <w:hideMark/>
              </w:tcPr>
            </w:tcPrChange>
          </w:tcPr>
          <w:p w14:paraId="7969A1D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983" w:author="William Gough" w:date="2021-03-08T11:39:00Z">
              <w:tcPr>
                <w:tcW w:w="1003" w:type="pct"/>
                <w:shd w:val="clear" w:color="auto" w:fill="E7E6E6"/>
                <w:tcMar>
                  <w:top w:w="0" w:type="dxa"/>
                  <w:left w:w="115" w:type="dxa"/>
                  <w:bottom w:w="0" w:type="dxa"/>
                  <w:right w:w="115" w:type="dxa"/>
                </w:tcMar>
                <w:vAlign w:val="center"/>
                <w:hideMark/>
              </w:tcPr>
            </w:tcPrChange>
          </w:tcPr>
          <w:p w14:paraId="64730D32" w14:textId="7BB42F4F"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-0.27</w:t>
            </w:r>
            <w:ins w:id="984" w:author="William Gough" w:date="2021-03-08T11:24:00Z">
              <w:r w:rsidR="00F3467E">
                <w:rPr>
                  <w:rFonts w:ascii="Times New Roman" w:eastAsia="Times New Roman" w:hAnsi="Times New Roman" w:cs="Times New Roman"/>
                  <w:sz w:val="20"/>
                  <w:szCs w:val="20"/>
                  <w:lang w:val="en-US"/>
                </w:rPr>
                <w:t>4</w:t>
              </w:r>
            </w:ins>
            <w:del w:id="985" w:author="William Gough" w:date="2021-03-08T11:24:00Z">
              <w:r w:rsidRPr="00843DC4" w:rsidDel="00F3467E">
                <w:rPr>
                  <w:rFonts w:ascii="Times New Roman" w:eastAsia="Times New Roman" w:hAnsi="Times New Roman" w:cs="Times New Roman"/>
                  <w:sz w:val="20"/>
                  <w:szCs w:val="20"/>
                  <w:lang w:val="en-US"/>
                </w:rPr>
                <w:delText>0</w:delText>
              </w:r>
            </w:del>
            <w:r w:rsidRPr="00843DC4">
              <w:rPr>
                <w:rFonts w:ascii="Times New Roman" w:eastAsia="Times New Roman" w:hAnsi="Times New Roman" w:cs="Times New Roman"/>
                <w:sz w:val="20"/>
                <w:szCs w:val="20"/>
                <w:lang w:val="en-US"/>
              </w:rPr>
              <w:t>x – 3.1</w:t>
            </w:r>
            <w:ins w:id="986" w:author="William Gough" w:date="2021-03-08T11:24:00Z">
              <w:r w:rsidR="00F3467E">
                <w:rPr>
                  <w:rFonts w:ascii="Times New Roman" w:eastAsia="Times New Roman" w:hAnsi="Times New Roman" w:cs="Times New Roman"/>
                  <w:sz w:val="20"/>
                  <w:szCs w:val="20"/>
                  <w:lang w:val="en-US"/>
                </w:rPr>
                <w:t>69</w:t>
              </w:r>
            </w:ins>
            <w:del w:id="987" w:author="William Gough" w:date="2021-03-08T11:24:00Z">
              <w:r w:rsidRPr="00843DC4" w:rsidDel="00F3467E">
                <w:rPr>
                  <w:rFonts w:ascii="Times New Roman" w:eastAsia="Times New Roman" w:hAnsi="Times New Roman" w:cs="Times New Roman"/>
                  <w:sz w:val="20"/>
                  <w:szCs w:val="20"/>
                  <w:lang w:val="en-US"/>
                </w:rPr>
                <w:delText>48</w:delText>
              </w:r>
            </w:del>
          </w:p>
        </w:tc>
        <w:tc>
          <w:tcPr>
            <w:tcW w:w="615" w:type="pct"/>
            <w:shd w:val="clear" w:color="auto" w:fill="E7E6E6"/>
            <w:vAlign w:val="center"/>
            <w:tcPrChange w:id="988" w:author="William Gough" w:date="2021-03-08T11:39:00Z">
              <w:tcPr>
                <w:tcW w:w="657" w:type="pct"/>
                <w:shd w:val="clear" w:color="auto" w:fill="E7E6E6"/>
                <w:vAlign w:val="center"/>
              </w:tcPr>
            </w:tcPrChange>
          </w:tcPr>
          <w:p w14:paraId="2CCE31AC"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58" w:type="pct"/>
            <w:shd w:val="clear" w:color="auto" w:fill="E7E6E6"/>
            <w:tcMar>
              <w:top w:w="0" w:type="dxa"/>
              <w:left w:w="115" w:type="dxa"/>
              <w:bottom w:w="0" w:type="dxa"/>
              <w:right w:w="115" w:type="dxa"/>
            </w:tcMar>
            <w:vAlign w:val="center"/>
            <w:hideMark/>
            <w:tcPrChange w:id="989" w:author="William Gough" w:date="2021-03-08T11:39:00Z">
              <w:tcPr>
                <w:tcW w:w="702" w:type="pct"/>
                <w:shd w:val="clear" w:color="auto" w:fill="E7E6E6"/>
                <w:tcMar>
                  <w:top w:w="0" w:type="dxa"/>
                  <w:left w:w="115" w:type="dxa"/>
                  <w:bottom w:w="0" w:type="dxa"/>
                  <w:right w:w="115" w:type="dxa"/>
                </w:tcMar>
                <w:vAlign w:val="center"/>
                <w:hideMark/>
              </w:tcPr>
            </w:tcPrChange>
          </w:tcPr>
          <w:p w14:paraId="7D546CA5" w14:textId="2C9C8A28"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w:t>
            </w:r>
            <w:ins w:id="990" w:author="William Gough" w:date="2021-03-08T11:25:00Z">
              <w:r w:rsidR="00F3467E">
                <w:rPr>
                  <w:rFonts w:ascii="Times New Roman" w:eastAsia="Times New Roman" w:hAnsi="Times New Roman" w:cs="Times New Roman"/>
                  <w:sz w:val="20"/>
                  <w:szCs w:val="20"/>
                  <w:lang w:val="en-US"/>
                </w:rPr>
                <w:t>51</w:t>
              </w:r>
            </w:ins>
            <w:del w:id="991" w:author="William Gough" w:date="2021-03-08T11:25:00Z">
              <w:r w:rsidRPr="00843DC4" w:rsidDel="00F3467E">
                <w:rPr>
                  <w:rFonts w:ascii="Times New Roman" w:eastAsia="Times New Roman" w:hAnsi="Times New Roman" w:cs="Times New Roman"/>
                  <w:sz w:val="20"/>
                  <w:szCs w:val="20"/>
                  <w:lang w:val="en-US"/>
                </w:rPr>
                <w:delText>42</w:delText>
              </w:r>
            </w:del>
          </w:p>
        </w:tc>
      </w:tr>
      <w:tr w:rsidR="005755E7" w:rsidRPr="00C05B87" w14:paraId="2B0D3999" w14:textId="77777777" w:rsidTr="005755E7">
        <w:trPr>
          <w:trHeight w:val="320"/>
          <w:jc w:val="center"/>
          <w:trPrChange w:id="992"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993"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6147F119"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70950">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38BCCC08"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Change w:id="994"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3DEC14E4"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95" w:author="William Gough" w:date="2021-03-08T11:37:00Z">
                <w:pPr>
                  <w:spacing w:line="240" w:lineRule="auto"/>
                </w:pPr>
              </w:pPrChange>
            </w:pPr>
          </w:p>
        </w:tc>
        <w:tc>
          <w:tcPr>
            <w:tcW w:w="615" w:type="pct"/>
            <w:tcBorders>
              <w:bottom w:val="single" w:sz="4" w:space="0" w:color="000000"/>
            </w:tcBorders>
            <w:vAlign w:val="center"/>
            <w:tcPrChange w:id="996" w:author="William Gough" w:date="2021-03-08T11:39:00Z">
              <w:tcPr>
                <w:tcW w:w="657" w:type="pct"/>
                <w:tcBorders>
                  <w:bottom w:val="single" w:sz="4" w:space="0" w:color="000000"/>
                </w:tcBorders>
                <w:vAlign w:val="center"/>
              </w:tcPr>
            </w:tcPrChange>
          </w:tcPr>
          <w:p w14:paraId="24EA3B55"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97"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998"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48F2F0D0"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999" w:author="William Gough" w:date="2021-03-08T11:37:00Z">
                <w:pPr>
                  <w:spacing w:line="240" w:lineRule="auto"/>
                </w:pPr>
              </w:pPrChange>
            </w:pPr>
          </w:p>
        </w:tc>
      </w:tr>
      <w:tr w:rsidR="005755E7" w:rsidRPr="00C05B87" w14:paraId="352EAC1F" w14:textId="77777777" w:rsidTr="005755E7">
        <w:trPr>
          <w:trHeight w:val="320"/>
          <w:jc w:val="center"/>
          <w:trPrChange w:id="1000"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1001"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35677AD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1002"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5DE0AF9F" w14:textId="49B84F81"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ins w:id="1003" w:author="William Gough" w:date="2021-03-08T11:28:00Z">
              <w:r w:rsidR="00F3467E">
                <w:rPr>
                  <w:rFonts w:ascii="Times New Roman" w:eastAsia="Times New Roman" w:hAnsi="Times New Roman" w:cs="Times New Roman"/>
                  <w:sz w:val="20"/>
                  <w:szCs w:val="20"/>
                  <w:lang w:val="en-US"/>
                </w:rPr>
                <w:t>93</w:t>
              </w:r>
            </w:ins>
            <w:del w:id="1004" w:author="William Gough" w:date="2021-03-08T11:28:00Z">
              <w:r w:rsidRPr="00843DC4" w:rsidDel="00F3467E">
                <w:rPr>
                  <w:rFonts w:ascii="Times New Roman" w:eastAsia="Times New Roman" w:hAnsi="Times New Roman" w:cs="Times New Roman"/>
                  <w:sz w:val="20"/>
                  <w:szCs w:val="20"/>
                  <w:lang w:val="en-US"/>
                </w:rPr>
                <w:delText>80</w:delText>
              </w:r>
            </w:del>
          </w:p>
        </w:tc>
        <w:tc>
          <w:tcPr>
            <w:tcW w:w="615" w:type="pct"/>
            <w:tcBorders>
              <w:top w:val="single" w:sz="4" w:space="0" w:color="000000"/>
            </w:tcBorders>
            <w:shd w:val="clear" w:color="auto" w:fill="A5A5A5"/>
            <w:vAlign w:val="center"/>
            <w:tcPrChange w:id="1005" w:author="William Gough" w:date="2021-03-08T11:39:00Z">
              <w:tcPr>
                <w:tcW w:w="657" w:type="pct"/>
                <w:tcBorders>
                  <w:top w:val="single" w:sz="4" w:space="0" w:color="000000"/>
                </w:tcBorders>
                <w:shd w:val="clear" w:color="auto" w:fill="A5A5A5"/>
                <w:vAlign w:val="center"/>
              </w:tcPr>
            </w:tcPrChange>
          </w:tcPr>
          <w:p w14:paraId="0FBE49F8"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Change w:id="1006"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12287574"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8226F6C" w14:textId="77777777" w:rsidTr="005755E7">
        <w:trPr>
          <w:trHeight w:val="320"/>
          <w:jc w:val="center"/>
          <w:trPrChange w:id="1007"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1008" w:author="William Gough" w:date="2021-03-08T11:39:00Z">
              <w:tcPr>
                <w:tcW w:w="2637" w:type="pct"/>
                <w:shd w:val="clear" w:color="auto" w:fill="E7E6E6"/>
                <w:tcMar>
                  <w:top w:w="0" w:type="dxa"/>
                  <w:left w:w="115" w:type="dxa"/>
                  <w:bottom w:w="0" w:type="dxa"/>
                  <w:right w:w="115" w:type="dxa"/>
                </w:tcMar>
                <w:vAlign w:val="center"/>
                <w:hideMark/>
              </w:tcPr>
            </w:tcPrChange>
          </w:tcPr>
          <w:p w14:paraId="5A8DF7F4"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1009" w:author="William Gough" w:date="2021-03-08T11:39:00Z">
              <w:tcPr>
                <w:tcW w:w="1003" w:type="pct"/>
                <w:shd w:val="clear" w:color="auto" w:fill="E7E6E6"/>
                <w:tcMar>
                  <w:top w:w="0" w:type="dxa"/>
                  <w:left w:w="115" w:type="dxa"/>
                  <w:bottom w:w="0" w:type="dxa"/>
                  <w:right w:w="115" w:type="dxa"/>
                </w:tcMar>
                <w:vAlign w:val="center"/>
                <w:hideMark/>
              </w:tcPr>
            </w:tcPrChange>
          </w:tcPr>
          <w:p w14:paraId="136E2B8D" w14:textId="71F05918"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ins w:id="1010" w:author="William Gough" w:date="2021-03-08T11:28:00Z">
              <w:r w:rsidR="00F3467E">
                <w:rPr>
                  <w:rFonts w:ascii="Times New Roman" w:eastAsia="Times New Roman" w:hAnsi="Times New Roman" w:cs="Times New Roman"/>
                  <w:sz w:val="20"/>
                  <w:szCs w:val="20"/>
                  <w:lang w:val="en-US"/>
                </w:rPr>
                <w:t>60</w:t>
              </w:r>
            </w:ins>
            <w:del w:id="1011" w:author="William Gough" w:date="2021-03-08T11:28:00Z">
              <w:r w:rsidRPr="00843DC4" w:rsidDel="00F3467E">
                <w:rPr>
                  <w:rFonts w:ascii="Times New Roman" w:eastAsia="Times New Roman" w:hAnsi="Times New Roman" w:cs="Times New Roman"/>
                  <w:sz w:val="20"/>
                  <w:szCs w:val="20"/>
                  <w:lang w:val="en-US"/>
                </w:rPr>
                <w:delText>58</w:delText>
              </w:r>
            </w:del>
            <w:r w:rsidRPr="00843DC4">
              <w:rPr>
                <w:rFonts w:ascii="Times New Roman" w:eastAsia="Times New Roman" w:hAnsi="Times New Roman" w:cs="Times New Roman"/>
                <w:sz w:val="20"/>
                <w:szCs w:val="20"/>
                <w:lang w:val="en-US"/>
              </w:rPr>
              <w:t>x – 4.7</w:t>
            </w:r>
            <w:ins w:id="1012" w:author="William Gough" w:date="2021-03-08T11:28:00Z">
              <w:r w:rsidR="00F3467E">
                <w:rPr>
                  <w:rFonts w:ascii="Times New Roman" w:eastAsia="Times New Roman" w:hAnsi="Times New Roman" w:cs="Times New Roman"/>
                  <w:sz w:val="20"/>
                  <w:szCs w:val="20"/>
                  <w:lang w:val="en-US"/>
                </w:rPr>
                <w:t>85</w:t>
              </w:r>
            </w:ins>
            <w:del w:id="1013" w:author="William Gough" w:date="2021-03-08T11:28:00Z">
              <w:r w:rsidRPr="00843DC4" w:rsidDel="00F3467E">
                <w:rPr>
                  <w:rFonts w:ascii="Times New Roman" w:eastAsia="Times New Roman" w:hAnsi="Times New Roman" w:cs="Times New Roman"/>
                  <w:sz w:val="20"/>
                  <w:szCs w:val="20"/>
                  <w:lang w:val="en-US"/>
                </w:rPr>
                <w:delText>37</w:delText>
              </w:r>
            </w:del>
          </w:p>
        </w:tc>
        <w:tc>
          <w:tcPr>
            <w:tcW w:w="615" w:type="pct"/>
            <w:shd w:val="clear" w:color="auto" w:fill="E7E6E6"/>
            <w:vAlign w:val="center"/>
            <w:tcPrChange w:id="1014" w:author="William Gough" w:date="2021-03-08T11:39:00Z">
              <w:tcPr>
                <w:tcW w:w="657" w:type="pct"/>
                <w:shd w:val="clear" w:color="auto" w:fill="E7E6E6"/>
                <w:vAlign w:val="center"/>
              </w:tcPr>
            </w:tcPrChange>
          </w:tcPr>
          <w:p w14:paraId="048986E2" w14:textId="2C96E561"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ins w:id="1015" w:author="William Gough" w:date="2021-03-08T11:28:00Z">
              <w:r w:rsidR="00F3467E">
                <w:rPr>
                  <w:rFonts w:ascii="Times New Roman" w:eastAsia="Times New Roman" w:hAnsi="Times New Roman" w:cs="Times New Roman"/>
                  <w:sz w:val="20"/>
                  <w:szCs w:val="20"/>
                  <w:lang w:val="en-US"/>
                </w:rPr>
                <w:t>0</w:t>
              </w:r>
            </w:ins>
            <w:del w:id="1016" w:author="William Gough" w:date="2021-03-08T11:28:00Z">
              <w:r w:rsidRPr="00843DC4" w:rsidDel="00F3467E">
                <w:rPr>
                  <w:rFonts w:ascii="Times New Roman" w:eastAsia="Times New Roman" w:hAnsi="Times New Roman" w:cs="Times New Roman"/>
                  <w:sz w:val="20"/>
                  <w:szCs w:val="20"/>
                  <w:lang w:val="en-US"/>
                </w:rPr>
                <w:delText>1</w:delText>
              </w:r>
            </w:del>
          </w:p>
        </w:tc>
        <w:tc>
          <w:tcPr>
            <w:tcW w:w="658" w:type="pct"/>
            <w:shd w:val="clear" w:color="auto" w:fill="E7E6E6"/>
            <w:tcMar>
              <w:top w:w="0" w:type="dxa"/>
              <w:left w:w="115" w:type="dxa"/>
              <w:bottom w:w="0" w:type="dxa"/>
              <w:right w:w="115" w:type="dxa"/>
            </w:tcMar>
            <w:vAlign w:val="center"/>
            <w:hideMark/>
            <w:tcPrChange w:id="1017" w:author="William Gough" w:date="2021-03-08T11:39:00Z">
              <w:tcPr>
                <w:tcW w:w="702" w:type="pct"/>
                <w:shd w:val="clear" w:color="auto" w:fill="E7E6E6"/>
                <w:tcMar>
                  <w:top w:w="0" w:type="dxa"/>
                  <w:left w:w="115" w:type="dxa"/>
                  <w:bottom w:w="0" w:type="dxa"/>
                  <w:right w:w="115" w:type="dxa"/>
                </w:tcMar>
                <w:vAlign w:val="center"/>
                <w:hideMark/>
              </w:tcPr>
            </w:tcPrChange>
          </w:tcPr>
          <w:p w14:paraId="2B084A98"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5755E7">
        <w:trPr>
          <w:trHeight w:val="320"/>
          <w:jc w:val="center"/>
          <w:trPrChange w:id="1018"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1019"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5C198A01"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70950">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7E806DC4"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Change w:id="1020"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1FFFEC45"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1021" w:author="William Gough" w:date="2021-03-08T11:37:00Z">
                <w:pPr>
                  <w:spacing w:line="240" w:lineRule="auto"/>
                </w:pPr>
              </w:pPrChange>
            </w:pPr>
          </w:p>
        </w:tc>
        <w:tc>
          <w:tcPr>
            <w:tcW w:w="615" w:type="pct"/>
            <w:tcBorders>
              <w:bottom w:val="single" w:sz="4" w:space="0" w:color="000000"/>
            </w:tcBorders>
            <w:vAlign w:val="center"/>
            <w:tcPrChange w:id="1022" w:author="William Gough" w:date="2021-03-08T11:39:00Z">
              <w:tcPr>
                <w:tcW w:w="657" w:type="pct"/>
                <w:tcBorders>
                  <w:bottom w:val="single" w:sz="4" w:space="0" w:color="000000"/>
                </w:tcBorders>
                <w:vAlign w:val="center"/>
              </w:tcPr>
            </w:tcPrChange>
          </w:tcPr>
          <w:p w14:paraId="3817D47B"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1023"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1024"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053F3C1E"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1025" w:author="William Gough" w:date="2021-03-08T11:37:00Z">
                <w:pPr>
                  <w:spacing w:line="240" w:lineRule="auto"/>
                </w:pPr>
              </w:pPrChange>
            </w:pPr>
          </w:p>
        </w:tc>
      </w:tr>
      <w:tr w:rsidR="005755E7" w:rsidRPr="00C05B87" w14:paraId="5C0BFF81" w14:textId="77777777" w:rsidTr="005755E7">
        <w:trPr>
          <w:trHeight w:val="320"/>
          <w:jc w:val="center"/>
          <w:trPrChange w:id="1026"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1027"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0FC3FA08"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1028"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6C5BCDCF" w14:textId="4AAFDB5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ins w:id="1029" w:author="William Gough" w:date="2021-03-08T11:36:00Z">
              <w:r w:rsidR="005755E7">
                <w:rPr>
                  <w:rFonts w:ascii="Times New Roman" w:eastAsia="Times New Roman" w:hAnsi="Times New Roman" w:cs="Times New Roman"/>
                  <w:sz w:val="20"/>
                  <w:szCs w:val="20"/>
                  <w:lang w:val="en-US"/>
                </w:rPr>
                <w:t>7</w:t>
              </w:r>
            </w:ins>
            <w:del w:id="1030" w:author="William Gough" w:date="2021-03-08T11:36:00Z">
              <w:r w:rsidRPr="00843DC4" w:rsidDel="005755E7">
                <w:rPr>
                  <w:rFonts w:ascii="Times New Roman" w:eastAsia="Times New Roman" w:hAnsi="Times New Roman" w:cs="Times New Roman"/>
                  <w:sz w:val="20"/>
                  <w:szCs w:val="20"/>
                  <w:lang w:val="en-US"/>
                </w:rPr>
                <w:delText>2</w:delText>
              </w:r>
            </w:del>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ins w:id="1031" w:author="William Gough" w:date="2021-03-08T11:36:00Z">
              <w:r w:rsidR="005755E7">
                <w:rPr>
                  <w:rFonts w:ascii="Times New Roman" w:eastAsia="Times New Roman" w:hAnsi="Times New Roman" w:cs="Times New Roman"/>
                  <w:sz w:val="20"/>
                  <w:szCs w:val="20"/>
                  <w:lang w:val="en-US"/>
                </w:rPr>
                <w:t>22</w:t>
              </w:r>
            </w:ins>
            <w:del w:id="1032" w:author="William Gough" w:date="2021-03-08T11:36:00Z">
              <w:r w:rsidRPr="00843DC4" w:rsidDel="005755E7">
                <w:rPr>
                  <w:rFonts w:ascii="Times New Roman" w:eastAsia="Times New Roman" w:hAnsi="Times New Roman" w:cs="Times New Roman"/>
                  <w:sz w:val="20"/>
                  <w:szCs w:val="20"/>
                  <w:lang w:val="en-US"/>
                </w:rPr>
                <w:delText>05</w:delText>
              </w:r>
            </w:del>
          </w:p>
        </w:tc>
        <w:tc>
          <w:tcPr>
            <w:tcW w:w="615" w:type="pct"/>
            <w:tcBorders>
              <w:top w:val="single" w:sz="4" w:space="0" w:color="000000"/>
            </w:tcBorders>
            <w:shd w:val="clear" w:color="auto" w:fill="A5A5A5"/>
            <w:vAlign w:val="center"/>
            <w:tcPrChange w:id="1033" w:author="William Gough" w:date="2021-03-08T11:39:00Z">
              <w:tcPr>
                <w:tcW w:w="657" w:type="pct"/>
                <w:tcBorders>
                  <w:top w:val="single" w:sz="4" w:space="0" w:color="000000"/>
                </w:tcBorders>
                <w:shd w:val="clear" w:color="auto" w:fill="A5A5A5"/>
                <w:vAlign w:val="center"/>
              </w:tcPr>
            </w:tcPrChange>
          </w:tcPr>
          <w:p w14:paraId="18F3744A" w14:textId="577E5CDD"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ins w:id="1034" w:author="William Gough" w:date="2021-03-08T11:36:00Z">
              <w:r w:rsidR="005755E7">
                <w:rPr>
                  <w:rFonts w:ascii="Times New Roman" w:eastAsia="Times New Roman" w:hAnsi="Times New Roman" w:cs="Times New Roman"/>
                  <w:sz w:val="20"/>
                  <w:szCs w:val="20"/>
                  <w:lang w:val="en-US"/>
                </w:rPr>
                <w:t>2</w:t>
              </w:r>
            </w:ins>
            <w:del w:id="1035" w:author="William Gough" w:date="2021-03-08T11:36:00Z">
              <w:r w:rsidRPr="00843DC4" w:rsidDel="005755E7">
                <w:rPr>
                  <w:rFonts w:ascii="Times New Roman" w:eastAsia="Times New Roman" w:hAnsi="Times New Roman" w:cs="Times New Roman"/>
                  <w:sz w:val="20"/>
                  <w:szCs w:val="20"/>
                  <w:lang w:val="en-US"/>
                </w:rPr>
                <w:delText>1</w:delText>
              </w:r>
            </w:del>
          </w:p>
        </w:tc>
        <w:tc>
          <w:tcPr>
            <w:tcW w:w="658" w:type="pct"/>
            <w:tcBorders>
              <w:top w:val="single" w:sz="4" w:space="0" w:color="000000"/>
            </w:tcBorders>
            <w:shd w:val="clear" w:color="auto" w:fill="A5A5A5"/>
            <w:tcMar>
              <w:top w:w="0" w:type="dxa"/>
              <w:left w:w="115" w:type="dxa"/>
              <w:bottom w:w="0" w:type="dxa"/>
              <w:right w:w="115" w:type="dxa"/>
            </w:tcMar>
            <w:vAlign w:val="center"/>
            <w:tcPrChange w:id="1036"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4EC0F88C"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727243D" w14:textId="77777777" w:rsidTr="005755E7">
        <w:trPr>
          <w:trHeight w:val="320"/>
          <w:jc w:val="center"/>
          <w:trPrChange w:id="1037"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1038" w:author="William Gough" w:date="2021-03-08T11:39:00Z">
              <w:tcPr>
                <w:tcW w:w="2637" w:type="pct"/>
                <w:shd w:val="clear" w:color="auto" w:fill="E7E6E6"/>
                <w:tcMar>
                  <w:top w:w="0" w:type="dxa"/>
                  <w:left w:w="115" w:type="dxa"/>
                  <w:bottom w:w="0" w:type="dxa"/>
                  <w:right w:w="115" w:type="dxa"/>
                </w:tcMar>
                <w:vAlign w:val="center"/>
                <w:hideMark/>
              </w:tcPr>
            </w:tcPrChange>
          </w:tcPr>
          <w:p w14:paraId="5355E03D"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1039" w:author="William Gough" w:date="2021-03-08T11:39:00Z">
              <w:tcPr>
                <w:tcW w:w="1003" w:type="pct"/>
                <w:shd w:val="clear" w:color="auto" w:fill="E7E6E6"/>
                <w:tcMar>
                  <w:top w:w="0" w:type="dxa"/>
                  <w:left w:w="115" w:type="dxa"/>
                  <w:bottom w:w="0" w:type="dxa"/>
                  <w:right w:w="115" w:type="dxa"/>
                </w:tcMar>
                <w:vAlign w:val="center"/>
                <w:hideMark/>
              </w:tcPr>
            </w:tcPrChange>
          </w:tcPr>
          <w:p w14:paraId="20885EFA" w14:textId="62817E60"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w:t>
            </w:r>
            <w:ins w:id="1040" w:author="William Gough" w:date="2021-03-08T11:35:00Z">
              <w:r w:rsidR="005755E7">
                <w:rPr>
                  <w:rFonts w:ascii="Times New Roman" w:eastAsia="Times New Roman" w:hAnsi="Times New Roman" w:cs="Times New Roman"/>
                  <w:sz w:val="20"/>
                  <w:szCs w:val="20"/>
                  <w:lang w:val="en-US"/>
                </w:rPr>
                <w:t>40</w:t>
              </w:r>
            </w:ins>
            <w:del w:id="1041" w:author="William Gough" w:date="2021-03-08T11:35:00Z">
              <w:r w:rsidRPr="00843DC4" w:rsidDel="005755E7">
                <w:rPr>
                  <w:rFonts w:ascii="Times New Roman" w:eastAsia="Times New Roman" w:hAnsi="Times New Roman" w:cs="Times New Roman"/>
                  <w:sz w:val="20"/>
                  <w:szCs w:val="20"/>
                  <w:lang w:val="en-US"/>
                </w:rPr>
                <w:delText>36</w:delText>
              </w:r>
            </w:del>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w:t>
            </w:r>
            <w:ins w:id="1042" w:author="William Gough" w:date="2021-03-08T11:35:00Z">
              <w:r w:rsidR="005755E7">
                <w:rPr>
                  <w:rFonts w:ascii="Times New Roman" w:eastAsia="Times New Roman" w:hAnsi="Times New Roman" w:cs="Times New Roman"/>
                  <w:sz w:val="20"/>
                  <w:szCs w:val="20"/>
                  <w:lang w:val="en-US"/>
                </w:rPr>
                <w:t>515</w:t>
              </w:r>
            </w:ins>
            <w:del w:id="1043" w:author="William Gough" w:date="2021-03-08T11:35:00Z">
              <w:r w:rsidRPr="00843DC4" w:rsidDel="005755E7">
                <w:rPr>
                  <w:rFonts w:ascii="Times New Roman" w:eastAsia="Times New Roman" w:hAnsi="Times New Roman" w:cs="Times New Roman"/>
                  <w:sz w:val="20"/>
                  <w:szCs w:val="20"/>
                  <w:lang w:val="en-US"/>
                </w:rPr>
                <w:delText>476</w:delText>
              </w:r>
            </w:del>
          </w:p>
        </w:tc>
        <w:tc>
          <w:tcPr>
            <w:tcW w:w="615" w:type="pct"/>
            <w:shd w:val="clear" w:color="auto" w:fill="E7E6E6"/>
            <w:vAlign w:val="center"/>
            <w:tcPrChange w:id="1044" w:author="William Gough" w:date="2021-03-08T11:39:00Z">
              <w:tcPr>
                <w:tcW w:w="657" w:type="pct"/>
                <w:shd w:val="clear" w:color="auto" w:fill="E7E6E6"/>
                <w:vAlign w:val="center"/>
              </w:tcPr>
            </w:tcPrChange>
          </w:tcPr>
          <w:p w14:paraId="2AB055FE"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58" w:type="pct"/>
            <w:shd w:val="clear" w:color="auto" w:fill="E7E6E6"/>
            <w:tcMar>
              <w:top w:w="0" w:type="dxa"/>
              <w:left w:w="115" w:type="dxa"/>
              <w:bottom w:w="0" w:type="dxa"/>
              <w:right w:w="115" w:type="dxa"/>
            </w:tcMar>
            <w:vAlign w:val="center"/>
            <w:hideMark/>
            <w:tcPrChange w:id="1045" w:author="William Gough" w:date="2021-03-08T11:39:00Z">
              <w:tcPr>
                <w:tcW w:w="702" w:type="pct"/>
                <w:shd w:val="clear" w:color="auto" w:fill="E7E6E6"/>
                <w:tcMar>
                  <w:top w:w="0" w:type="dxa"/>
                  <w:left w:w="115" w:type="dxa"/>
                  <w:bottom w:w="0" w:type="dxa"/>
                  <w:right w:w="115" w:type="dxa"/>
                </w:tcMar>
                <w:vAlign w:val="center"/>
                <w:hideMark/>
              </w:tcPr>
            </w:tcPrChange>
          </w:tcPr>
          <w:p w14:paraId="49DFBB74"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5755E7">
        <w:trPr>
          <w:trHeight w:val="320"/>
          <w:jc w:val="center"/>
          <w:trPrChange w:id="1046" w:author="William Gough" w:date="2021-03-08T11:39:00Z">
            <w:trPr>
              <w:trHeight w:val="320"/>
              <w:jc w:val="center"/>
            </w:trPr>
          </w:trPrChange>
        </w:trPr>
        <w:tc>
          <w:tcPr>
            <w:tcW w:w="2637" w:type="pct"/>
            <w:tcBorders>
              <w:bottom w:val="single" w:sz="4" w:space="0" w:color="000000"/>
            </w:tcBorders>
            <w:tcMar>
              <w:top w:w="0" w:type="dxa"/>
              <w:left w:w="115" w:type="dxa"/>
              <w:bottom w:w="0" w:type="dxa"/>
              <w:right w:w="115" w:type="dxa"/>
            </w:tcMar>
            <w:vAlign w:val="center"/>
            <w:hideMark/>
            <w:tcPrChange w:id="1047" w:author="William Gough" w:date="2021-03-08T11:39:00Z">
              <w:tcPr>
                <w:tcW w:w="2637" w:type="pct"/>
                <w:tcBorders>
                  <w:bottom w:val="single" w:sz="4" w:space="0" w:color="000000"/>
                </w:tcBorders>
                <w:tcMar>
                  <w:top w:w="0" w:type="dxa"/>
                  <w:left w:w="115" w:type="dxa"/>
                  <w:bottom w:w="0" w:type="dxa"/>
                  <w:right w:w="115" w:type="dxa"/>
                </w:tcMar>
                <w:vAlign w:val="center"/>
                <w:hideMark/>
              </w:tcPr>
            </w:tcPrChange>
          </w:tcPr>
          <w:p w14:paraId="23A5FC7F" w14:textId="77777777" w:rsidR="00843DC4" w:rsidRPr="00843DC4" w:rsidRDefault="00843DC4">
            <w:pPr>
              <w:spacing w:line="240" w:lineRule="auto"/>
              <w:jc w:val="center"/>
              <w:rPr>
                <w:rFonts w:ascii="Times New Roman" w:eastAsia="Times New Roman" w:hAnsi="Times New Roman" w:cs="Times New Roman"/>
                <w:b/>
                <w:bCs/>
                <w:i/>
                <w:iCs/>
                <w:sz w:val="20"/>
                <w:szCs w:val="20"/>
                <w:lang w:val="en-US"/>
              </w:rPr>
              <w:pPrChange w:id="1048" w:author="William Gough" w:date="2021-03-08T11:37:00Z">
                <w:pPr>
                  <w:spacing w:line="240" w:lineRule="auto"/>
                </w:pPr>
              </w:pPrChange>
            </w:pPr>
          </w:p>
          <w:p w14:paraId="31D460CA" w14:textId="77777777" w:rsidR="00843DC4" w:rsidRPr="00843DC4" w:rsidRDefault="00843DC4" w:rsidP="00FF1BF2">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70950">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Change w:id="1049" w:author="William Gough" w:date="2021-03-08T11:39:00Z">
              <w:tcPr>
                <w:tcW w:w="1003" w:type="pct"/>
                <w:tcBorders>
                  <w:bottom w:val="single" w:sz="4" w:space="0" w:color="000000"/>
                </w:tcBorders>
                <w:tcMar>
                  <w:top w:w="0" w:type="dxa"/>
                  <w:left w:w="115" w:type="dxa"/>
                  <w:bottom w:w="0" w:type="dxa"/>
                  <w:right w:w="115" w:type="dxa"/>
                </w:tcMar>
                <w:vAlign w:val="center"/>
                <w:hideMark/>
              </w:tcPr>
            </w:tcPrChange>
          </w:tcPr>
          <w:p w14:paraId="69EDAB67"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1050" w:author="William Gough" w:date="2021-03-08T11:37:00Z">
                <w:pPr>
                  <w:spacing w:line="240" w:lineRule="auto"/>
                </w:pPr>
              </w:pPrChange>
            </w:pPr>
          </w:p>
        </w:tc>
        <w:tc>
          <w:tcPr>
            <w:tcW w:w="615" w:type="pct"/>
            <w:tcBorders>
              <w:bottom w:val="single" w:sz="4" w:space="0" w:color="000000"/>
            </w:tcBorders>
            <w:vAlign w:val="center"/>
            <w:tcPrChange w:id="1051" w:author="William Gough" w:date="2021-03-08T11:39:00Z">
              <w:tcPr>
                <w:tcW w:w="657" w:type="pct"/>
                <w:tcBorders>
                  <w:bottom w:val="single" w:sz="4" w:space="0" w:color="000000"/>
                </w:tcBorders>
                <w:vAlign w:val="center"/>
              </w:tcPr>
            </w:tcPrChange>
          </w:tcPr>
          <w:p w14:paraId="5DD58DCB"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1052" w:author="William Gough" w:date="2021-03-08T11:37:00Z">
                <w:pPr>
                  <w:spacing w:line="240" w:lineRule="auto"/>
                </w:pPr>
              </w:pPrChange>
            </w:pPr>
          </w:p>
        </w:tc>
        <w:tc>
          <w:tcPr>
            <w:tcW w:w="658" w:type="pct"/>
            <w:tcBorders>
              <w:bottom w:val="single" w:sz="4" w:space="0" w:color="000000"/>
            </w:tcBorders>
            <w:tcMar>
              <w:top w:w="0" w:type="dxa"/>
              <w:left w:w="115" w:type="dxa"/>
              <w:bottom w:w="0" w:type="dxa"/>
              <w:right w:w="115" w:type="dxa"/>
            </w:tcMar>
            <w:vAlign w:val="center"/>
            <w:hideMark/>
            <w:tcPrChange w:id="1053" w:author="William Gough" w:date="2021-03-08T11:39:00Z">
              <w:tcPr>
                <w:tcW w:w="702" w:type="pct"/>
                <w:tcBorders>
                  <w:bottom w:val="single" w:sz="4" w:space="0" w:color="000000"/>
                </w:tcBorders>
                <w:tcMar>
                  <w:top w:w="0" w:type="dxa"/>
                  <w:left w:w="115" w:type="dxa"/>
                  <w:bottom w:w="0" w:type="dxa"/>
                  <w:right w:w="115" w:type="dxa"/>
                </w:tcMar>
                <w:vAlign w:val="center"/>
                <w:hideMark/>
              </w:tcPr>
            </w:tcPrChange>
          </w:tcPr>
          <w:p w14:paraId="64AD9CDB" w14:textId="77777777" w:rsidR="00843DC4" w:rsidRPr="00843DC4" w:rsidRDefault="00843DC4">
            <w:pPr>
              <w:spacing w:line="240" w:lineRule="auto"/>
              <w:jc w:val="center"/>
              <w:rPr>
                <w:rFonts w:ascii="Times New Roman" w:eastAsia="Times New Roman" w:hAnsi="Times New Roman" w:cs="Times New Roman"/>
                <w:sz w:val="20"/>
                <w:szCs w:val="20"/>
                <w:lang w:val="en-US"/>
              </w:rPr>
              <w:pPrChange w:id="1054" w:author="William Gough" w:date="2021-03-08T11:37:00Z">
                <w:pPr>
                  <w:spacing w:line="240" w:lineRule="auto"/>
                </w:pPr>
              </w:pPrChange>
            </w:pPr>
          </w:p>
        </w:tc>
      </w:tr>
      <w:tr w:rsidR="005755E7" w:rsidRPr="00C05B87" w14:paraId="0397D380" w14:textId="77777777" w:rsidTr="005755E7">
        <w:trPr>
          <w:trHeight w:val="320"/>
          <w:jc w:val="center"/>
          <w:trPrChange w:id="1055" w:author="William Gough" w:date="2021-03-08T11:39:00Z">
            <w:trPr>
              <w:trHeight w:val="320"/>
              <w:jc w:val="center"/>
            </w:trPr>
          </w:trPrChange>
        </w:trPr>
        <w:tc>
          <w:tcPr>
            <w:tcW w:w="2637" w:type="pct"/>
            <w:tcBorders>
              <w:top w:val="single" w:sz="4" w:space="0" w:color="000000"/>
            </w:tcBorders>
            <w:shd w:val="clear" w:color="auto" w:fill="A5A5A5"/>
            <w:tcMar>
              <w:top w:w="0" w:type="dxa"/>
              <w:left w:w="115" w:type="dxa"/>
              <w:bottom w:w="0" w:type="dxa"/>
              <w:right w:w="115" w:type="dxa"/>
            </w:tcMar>
            <w:vAlign w:val="center"/>
            <w:hideMark/>
            <w:tcPrChange w:id="1056" w:author="William Gough" w:date="2021-03-08T11:39:00Z">
              <w:tcPr>
                <w:tcW w:w="2637" w:type="pct"/>
                <w:tcBorders>
                  <w:top w:val="single" w:sz="4" w:space="0" w:color="000000"/>
                </w:tcBorders>
                <w:shd w:val="clear" w:color="auto" w:fill="A5A5A5"/>
                <w:tcMar>
                  <w:top w:w="0" w:type="dxa"/>
                  <w:left w:w="115" w:type="dxa"/>
                  <w:bottom w:w="0" w:type="dxa"/>
                  <w:right w:w="115" w:type="dxa"/>
                </w:tcMar>
                <w:vAlign w:val="center"/>
                <w:hideMark/>
              </w:tcPr>
            </w:tcPrChange>
          </w:tcPr>
          <w:p w14:paraId="5F8ACA79"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Change w:id="1057" w:author="William Gough" w:date="2021-03-08T11:39:00Z">
              <w:tcPr>
                <w:tcW w:w="1003" w:type="pct"/>
                <w:tcBorders>
                  <w:top w:val="single" w:sz="4" w:space="0" w:color="000000"/>
                </w:tcBorders>
                <w:shd w:val="clear" w:color="auto" w:fill="A5A5A5"/>
                <w:tcMar>
                  <w:top w:w="0" w:type="dxa"/>
                  <w:left w:w="115" w:type="dxa"/>
                  <w:bottom w:w="0" w:type="dxa"/>
                  <w:right w:w="115" w:type="dxa"/>
                </w:tcMar>
                <w:vAlign w:val="center"/>
              </w:tcPr>
            </w:tcPrChange>
          </w:tcPr>
          <w:p w14:paraId="6A867685" w14:textId="7B4B48C2"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ins w:id="1058" w:author="William Gough" w:date="2021-03-08T11:41:00Z">
              <w:r w:rsidR="005755E7">
                <w:rPr>
                  <w:rFonts w:ascii="Times New Roman" w:eastAsia="Times New Roman" w:hAnsi="Times New Roman" w:cs="Times New Roman"/>
                  <w:sz w:val="20"/>
                  <w:szCs w:val="20"/>
                  <w:lang w:val="en-US"/>
                </w:rPr>
                <w:t>50</w:t>
              </w:r>
            </w:ins>
            <w:del w:id="1059" w:author="William Gough" w:date="2021-03-08T11:41:00Z">
              <w:r w:rsidRPr="00843DC4" w:rsidDel="005755E7">
                <w:rPr>
                  <w:rFonts w:ascii="Times New Roman" w:eastAsia="Times New Roman" w:hAnsi="Times New Roman" w:cs="Times New Roman"/>
                  <w:sz w:val="20"/>
                  <w:szCs w:val="20"/>
                  <w:lang w:val="en-US"/>
                </w:rPr>
                <w:delText>49</w:delText>
              </w:r>
            </w:del>
          </w:p>
        </w:tc>
        <w:tc>
          <w:tcPr>
            <w:tcW w:w="615" w:type="pct"/>
            <w:tcBorders>
              <w:top w:val="single" w:sz="4" w:space="0" w:color="000000"/>
            </w:tcBorders>
            <w:shd w:val="clear" w:color="auto" w:fill="A5A5A5"/>
            <w:vAlign w:val="center"/>
            <w:tcPrChange w:id="1060" w:author="William Gough" w:date="2021-03-08T11:39:00Z">
              <w:tcPr>
                <w:tcW w:w="657" w:type="pct"/>
                <w:tcBorders>
                  <w:top w:val="single" w:sz="4" w:space="0" w:color="000000"/>
                </w:tcBorders>
                <w:shd w:val="clear" w:color="auto" w:fill="A5A5A5"/>
                <w:vAlign w:val="center"/>
              </w:tcPr>
            </w:tcPrChange>
          </w:tcPr>
          <w:p w14:paraId="437DC21B"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Change w:id="1061" w:author="William Gough" w:date="2021-03-08T11:39:00Z">
              <w:tcPr>
                <w:tcW w:w="702" w:type="pct"/>
                <w:tcBorders>
                  <w:top w:val="single" w:sz="4" w:space="0" w:color="000000"/>
                </w:tcBorders>
                <w:shd w:val="clear" w:color="auto" w:fill="A5A5A5"/>
                <w:tcMar>
                  <w:top w:w="0" w:type="dxa"/>
                  <w:left w:w="115" w:type="dxa"/>
                  <w:bottom w:w="0" w:type="dxa"/>
                  <w:right w:w="115" w:type="dxa"/>
                </w:tcMar>
                <w:vAlign w:val="center"/>
              </w:tcPr>
            </w:tcPrChange>
          </w:tcPr>
          <w:p w14:paraId="4A8C4DF7"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035C1B02" w14:textId="77777777" w:rsidTr="005755E7">
        <w:trPr>
          <w:trHeight w:val="320"/>
          <w:jc w:val="center"/>
          <w:trPrChange w:id="1062" w:author="William Gough" w:date="2021-03-08T11:39:00Z">
            <w:trPr>
              <w:trHeight w:val="320"/>
              <w:jc w:val="center"/>
            </w:trPr>
          </w:trPrChange>
        </w:trPr>
        <w:tc>
          <w:tcPr>
            <w:tcW w:w="2637" w:type="pct"/>
            <w:shd w:val="clear" w:color="auto" w:fill="E7E6E6"/>
            <w:tcMar>
              <w:top w:w="0" w:type="dxa"/>
              <w:left w:w="115" w:type="dxa"/>
              <w:bottom w:w="0" w:type="dxa"/>
              <w:right w:w="115" w:type="dxa"/>
            </w:tcMar>
            <w:vAlign w:val="center"/>
            <w:hideMark/>
            <w:tcPrChange w:id="1063" w:author="William Gough" w:date="2021-03-08T11:39:00Z">
              <w:tcPr>
                <w:tcW w:w="2637" w:type="pct"/>
                <w:shd w:val="clear" w:color="auto" w:fill="E7E6E6"/>
                <w:tcMar>
                  <w:top w:w="0" w:type="dxa"/>
                  <w:left w:w="115" w:type="dxa"/>
                  <w:bottom w:w="0" w:type="dxa"/>
                  <w:right w:w="115" w:type="dxa"/>
                </w:tcMar>
                <w:vAlign w:val="center"/>
                <w:hideMark/>
              </w:tcPr>
            </w:tcPrChange>
          </w:tcPr>
          <w:p w14:paraId="72999603" w14:textId="77777777" w:rsidR="00843DC4" w:rsidRPr="00C05B87" w:rsidRDefault="00843DC4" w:rsidP="00FF1BF2">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Change w:id="1064" w:author="William Gough" w:date="2021-03-08T11:39:00Z">
              <w:tcPr>
                <w:tcW w:w="1003" w:type="pct"/>
                <w:shd w:val="clear" w:color="auto" w:fill="E7E6E6"/>
                <w:tcMar>
                  <w:top w:w="0" w:type="dxa"/>
                  <w:left w:w="115" w:type="dxa"/>
                  <w:bottom w:w="0" w:type="dxa"/>
                  <w:right w:w="115" w:type="dxa"/>
                </w:tcMar>
                <w:vAlign w:val="center"/>
                <w:hideMark/>
              </w:tcPr>
            </w:tcPrChange>
          </w:tcPr>
          <w:p w14:paraId="091CD9FE" w14:textId="73C5F76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w:t>
            </w:r>
            <w:ins w:id="1065" w:author="William Gough" w:date="2021-03-08T11:41:00Z">
              <w:r w:rsidR="005755E7">
                <w:rPr>
                  <w:rFonts w:ascii="Times New Roman" w:eastAsia="Times New Roman" w:hAnsi="Times New Roman" w:cs="Times New Roman"/>
                  <w:sz w:val="20"/>
                  <w:szCs w:val="20"/>
                  <w:lang w:val="en-US"/>
                </w:rPr>
                <w:t>9</w:t>
              </w:r>
            </w:ins>
            <w:del w:id="1066" w:author="William Gough" w:date="2021-03-08T11:41:00Z">
              <w:r w:rsidRPr="00843DC4" w:rsidDel="005755E7">
                <w:rPr>
                  <w:rFonts w:ascii="Times New Roman" w:eastAsia="Times New Roman" w:hAnsi="Times New Roman" w:cs="Times New Roman"/>
                  <w:sz w:val="20"/>
                  <w:szCs w:val="20"/>
                  <w:lang w:val="en-US"/>
                </w:rPr>
                <w:delText>8</w:delText>
              </w:r>
            </w:del>
          </w:p>
        </w:tc>
        <w:tc>
          <w:tcPr>
            <w:tcW w:w="615" w:type="pct"/>
            <w:shd w:val="clear" w:color="auto" w:fill="E7E6E6"/>
            <w:vAlign w:val="center"/>
            <w:tcPrChange w:id="1067" w:author="William Gough" w:date="2021-03-08T11:39:00Z">
              <w:tcPr>
                <w:tcW w:w="657" w:type="pct"/>
                <w:shd w:val="clear" w:color="auto" w:fill="E7E6E6"/>
                <w:vAlign w:val="center"/>
              </w:tcPr>
            </w:tcPrChange>
          </w:tcPr>
          <w:p w14:paraId="32E3A424" w14:textId="77777777"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58" w:type="pct"/>
            <w:shd w:val="clear" w:color="auto" w:fill="E7E6E6"/>
            <w:tcMar>
              <w:top w:w="0" w:type="dxa"/>
              <w:left w:w="115" w:type="dxa"/>
              <w:bottom w:w="0" w:type="dxa"/>
              <w:right w:w="115" w:type="dxa"/>
            </w:tcMar>
            <w:vAlign w:val="center"/>
            <w:hideMark/>
            <w:tcPrChange w:id="1068" w:author="William Gough" w:date="2021-03-08T11:39:00Z">
              <w:tcPr>
                <w:tcW w:w="702" w:type="pct"/>
                <w:shd w:val="clear" w:color="auto" w:fill="E7E6E6"/>
                <w:tcMar>
                  <w:top w:w="0" w:type="dxa"/>
                  <w:left w:w="115" w:type="dxa"/>
                  <w:bottom w:w="0" w:type="dxa"/>
                  <w:right w:w="115" w:type="dxa"/>
                </w:tcMar>
                <w:vAlign w:val="center"/>
                <w:hideMark/>
              </w:tcPr>
            </w:tcPrChange>
          </w:tcPr>
          <w:p w14:paraId="621CBBC3" w14:textId="5A89DBA6" w:rsidR="00843DC4" w:rsidRPr="00843DC4" w:rsidRDefault="00843DC4" w:rsidP="00F70950">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5755E7">
        <w:trPr>
          <w:trHeight w:val="320"/>
          <w:jc w:val="center"/>
          <w:trPrChange w:id="1069" w:author="William Gough" w:date="2021-03-08T11:39:00Z">
            <w:trPr>
              <w:trHeight w:val="320"/>
              <w:jc w:val="center"/>
            </w:trPr>
          </w:trPrChange>
        </w:trPr>
        <w:tc>
          <w:tcPr>
            <w:tcW w:w="2637" w:type="pct"/>
            <w:shd w:val="clear" w:color="auto" w:fill="FFFFFF" w:themeFill="background1"/>
            <w:tcMar>
              <w:top w:w="0" w:type="dxa"/>
              <w:left w:w="115" w:type="dxa"/>
              <w:bottom w:w="0" w:type="dxa"/>
              <w:right w:w="115" w:type="dxa"/>
            </w:tcMar>
            <w:vAlign w:val="center"/>
            <w:tcPrChange w:id="1070" w:author="William Gough" w:date="2021-03-08T11:39:00Z">
              <w:tcPr>
                <w:tcW w:w="2637" w:type="pct"/>
                <w:shd w:val="clear" w:color="auto" w:fill="FFFFFF" w:themeFill="background1"/>
                <w:tcMar>
                  <w:top w:w="0" w:type="dxa"/>
                  <w:left w:w="115" w:type="dxa"/>
                  <w:bottom w:w="0" w:type="dxa"/>
                  <w:right w:w="115" w:type="dxa"/>
                </w:tcMar>
                <w:vAlign w:val="center"/>
              </w:tcPr>
            </w:tcPrChange>
          </w:tcPr>
          <w:p w14:paraId="7F84D62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Change w:id="1071" w:author="William Gough" w:date="2021-03-08T11:39:00Z">
              <w:tcPr>
                <w:tcW w:w="1003" w:type="pct"/>
                <w:shd w:val="clear" w:color="auto" w:fill="FFFFFF" w:themeFill="background1"/>
                <w:tcMar>
                  <w:top w:w="0" w:type="dxa"/>
                  <w:left w:w="115" w:type="dxa"/>
                  <w:bottom w:w="0" w:type="dxa"/>
                  <w:right w:w="115" w:type="dxa"/>
                </w:tcMar>
                <w:vAlign w:val="center"/>
              </w:tcPr>
            </w:tcPrChange>
          </w:tcPr>
          <w:p w14:paraId="2619238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Change w:id="1072" w:author="William Gough" w:date="2021-03-08T11:39:00Z">
              <w:tcPr>
                <w:tcW w:w="657" w:type="pct"/>
                <w:shd w:val="clear" w:color="auto" w:fill="FFFFFF" w:themeFill="background1"/>
                <w:vAlign w:val="center"/>
              </w:tcPr>
            </w:tcPrChange>
          </w:tcPr>
          <w:p w14:paraId="2D75189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Change w:id="1073" w:author="William Gough" w:date="2021-03-08T11:39:00Z">
              <w:tcPr>
                <w:tcW w:w="702" w:type="pct"/>
                <w:shd w:val="clear" w:color="auto" w:fill="FFFFFF" w:themeFill="background1"/>
                <w:tcMar>
                  <w:top w:w="0" w:type="dxa"/>
                  <w:left w:w="115" w:type="dxa"/>
                  <w:bottom w:w="0" w:type="dxa"/>
                  <w:right w:w="115" w:type="dxa"/>
                </w:tcMar>
                <w:vAlign w:val="center"/>
              </w:tcPr>
            </w:tcPrChange>
          </w:tcPr>
          <w:p w14:paraId="003DEA5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r>
    </w:tbl>
    <w:p w14:paraId="4D4496A6" w14:textId="77777777" w:rsidR="00001A54" w:rsidRPr="00C05B87" w:rsidRDefault="00001A54" w:rsidP="00001A54">
      <w:pPr>
        <w:spacing w:line="240" w:lineRule="auto"/>
        <w:rPr>
          <w:rFonts w:ascii="Times New Roman" w:eastAsia="Times New Roman" w:hAnsi="Times New Roman" w:cs="Times New Roman"/>
          <w:sz w:val="24"/>
          <w:szCs w:val="24"/>
          <w:lang w:val="en-US"/>
        </w:rPr>
      </w:pPr>
    </w:p>
    <w:p w14:paraId="5B543871" w14:textId="77777777" w:rsidR="00001A54" w:rsidRPr="00843DC4" w:rsidRDefault="00001A54" w:rsidP="00001A54">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E46A1C" w:rsidRPr="00843DC4">
        <w:rPr>
          <w:rFonts w:ascii="Times New Roman" w:eastAsia="Times New Roman" w:hAnsi="Times New Roman" w:cs="Times New Roman"/>
          <w:color w:val="000000"/>
          <w:sz w:val="24"/>
          <w:szCs w:val="24"/>
          <w:lang w:val="en-US"/>
        </w:rPr>
        <w:t>2</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420F1B">
            <w:pPr>
              <w:spacing w:after="160"/>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420F1B">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62E7CA" w14:textId="56B6A2BE"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w:t>
            </w:r>
            <w:ins w:id="1074" w:author="William Gough" w:date="2021-03-04T14:51:00Z">
              <w:r w:rsidR="007832F4">
                <w:rPr>
                  <w:rFonts w:ascii="Times New Roman" w:hAnsi="Times New Roman" w:cs="Times New Roman"/>
                  <w:sz w:val="20"/>
                  <w:szCs w:val="20"/>
                </w:rPr>
                <w:t>0</w:t>
              </w:r>
            </w:ins>
            <w:del w:id="1075" w:author="William Gough" w:date="2021-03-04T14:51:00Z">
              <w:r w:rsidRPr="00843DC4" w:rsidDel="00E25BD0">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0.02</w:t>
            </w:r>
            <w:ins w:id="1076" w:author="William Gough" w:date="2021-03-04T14:51:00Z">
              <w:r w:rsidR="007832F4">
                <w:rPr>
                  <w:rFonts w:ascii="Times New Roman" w:hAnsi="Times New Roman" w:cs="Times New Roman"/>
                  <w:sz w:val="20"/>
                  <w:szCs w:val="20"/>
                </w:rPr>
                <w:t>3</w:t>
              </w:r>
            </w:ins>
            <w:del w:id="1077" w:author="William Gough" w:date="2021-03-04T14:51:00Z">
              <w:r w:rsidRPr="00843DC4" w:rsidDel="00E25BD0">
                <w:rPr>
                  <w:rFonts w:ascii="Times New Roman" w:hAnsi="Times New Roman" w:cs="Times New Roman"/>
                  <w:sz w:val="20"/>
                  <w:szCs w:val="20"/>
                </w:rPr>
                <w:delText>3</w:delText>
              </w:r>
            </w:del>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378E4930"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2.2</w:t>
            </w:r>
            <w:ins w:id="1078" w:author="William Gough" w:date="2021-03-04T17:52:00Z">
              <w:r w:rsidR="007832F4">
                <w:rPr>
                  <w:rFonts w:ascii="Times New Roman" w:hAnsi="Times New Roman" w:cs="Times New Roman"/>
                  <w:sz w:val="20"/>
                  <w:szCs w:val="20"/>
                </w:rPr>
                <w:t>5</w:t>
              </w:r>
            </w:ins>
            <w:del w:id="1079" w:author="William Gough" w:date="2021-03-04T17:52:00Z">
              <w:r w:rsidRPr="00843DC4" w:rsidDel="007832F4">
                <w:rPr>
                  <w:rFonts w:ascii="Times New Roman" w:hAnsi="Times New Roman" w:cs="Times New Roman"/>
                  <w:sz w:val="20"/>
                  <w:szCs w:val="20"/>
                </w:rPr>
                <w:delText>9</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134A0701" w:rsidR="00E46A1C" w:rsidRPr="00843DC4" w:rsidRDefault="00B55595" w:rsidP="00420F1B">
            <w:pPr>
              <w:jc w:val="center"/>
              <w:rPr>
                <w:rFonts w:ascii="Times New Roman" w:hAnsi="Times New Roman" w:cs="Times New Roman"/>
                <w:sz w:val="20"/>
                <w:szCs w:val="20"/>
                <w:vertAlign w:val="superscript"/>
              </w:rPr>
            </w:pPr>
            <w:ins w:id="1080" w:author="William Gough" w:date="2021-03-04T14:57:00Z">
              <w:r>
                <w:rPr>
                  <w:rFonts w:ascii="Times New Roman" w:hAnsi="Times New Roman" w:cs="Times New Roman"/>
                  <w:sz w:val="20"/>
                  <w:szCs w:val="20"/>
                </w:rPr>
                <w:t>1.0</w:t>
              </w:r>
            </w:ins>
            <w:del w:id="1081" w:author="William Gough" w:date="2021-03-04T14:57:00Z">
              <w:r w:rsidR="00E46A1C" w:rsidRPr="00843DC4" w:rsidDel="00B55595">
                <w:rPr>
                  <w:rFonts w:ascii="Times New Roman" w:hAnsi="Times New Roman" w:cs="Times New Roman"/>
                  <w:sz w:val="20"/>
                  <w:szCs w:val="20"/>
                </w:rPr>
                <w:delText>9.9</w:delText>
              </w:r>
            </w:del>
            <w:r w:rsidR="00E46A1C" w:rsidRPr="00843DC4">
              <w:rPr>
                <w:rFonts w:ascii="Times New Roman" w:hAnsi="Times New Roman" w:cs="Times New Roman"/>
                <w:sz w:val="20"/>
                <w:szCs w:val="20"/>
              </w:rPr>
              <w:t xml:space="preserve"> x 10</w:t>
            </w:r>
            <w:ins w:id="1082" w:author="William Gough" w:date="2021-03-04T14:57:00Z">
              <w:r>
                <w:rPr>
                  <w:rFonts w:ascii="Times New Roman" w:hAnsi="Times New Roman" w:cs="Times New Roman"/>
                  <w:sz w:val="20"/>
                  <w:szCs w:val="20"/>
                  <w:vertAlign w:val="superscript"/>
                </w:rPr>
                <w:t>6</w:t>
              </w:r>
            </w:ins>
            <w:del w:id="1083" w:author="William Gough" w:date="2021-03-04T14:57:00Z">
              <w:r w:rsidR="00E46A1C" w:rsidRPr="00843DC4" w:rsidDel="00B55595">
                <w:rPr>
                  <w:rFonts w:ascii="Times New Roman" w:hAnsi="Times New Roman" w:cs="Times New Roman"/>
                  <w:sz w:val="20"/>
                  <w:szCs w:val="20"/>
                  <w:vertAlign w:val="superscript"/>
                </w:rPr>
                <w:delText>5</w:delText>
              </w:r>
            </w:del>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294FC2FE"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0.90</w:t>
            </w:r>
            <w:ins w:id="1084" w:author="William Gough" w:date="2021-03-04T15:01:00Z">
              <w:r w:rsidR="007832F4">
                <w:rPr>
                  <w:rFonts w:ascii="Times New Roman" w:hAnsi="Times New Roman" w:cs="Times New Roman"/>
                  <w:sz w:val="20"/>
                  <w:szCs w:val="20"/>
                </w:rPr>
                <w:t>8</w:t>
              </w:r>
            </w:ins>
            <w:del w:id="1085" w:author="William Gough" w:date="2021-03-04T15:01:00Z">
              <w:r w:rsidRPr="00843DC4" w:rsidDel="00B55595">
                <w:rPr>
                  <w:rFonts w:ascii="Times New Roman" w:hAnsi="Times New Roman" w:cs="Times New Roman"/>
                  <w:sz w:val="20"/>
                  <w:szCs w:val="20"/>
                </w:rPr>
                <w:delText>8</w:delText>
              </w:r>
            </w:del>
            <w:r w:rsidRPr="00843DC4">
              <w:rPr>
                <w:rFonts w:ascii="Times New Roman" w:hAnsi="Times New Roman" w:cs="Times New Roman"/>
                <w:sz w:val="20"/>
                <w:szCs w:val="20"/>
              </w:rPr>
              <w:t xml:space="preserve"> ± 0.00</w:t>
            </w:r>
            <w:ins w:id="1086" w:author="William Gough" w:date="2021-03-04T15:01:00Z">
              <w:r w:rsidR="007832F4">
                <w:rPr>
                  <w:rFonts w:ascii="Times New Roman" w:hAnsi="Times New Roman" w:cs="Times New Roman"/>
                  <w:sz w:val="20"/>
                  <w:szCs w:val="20"/>
                </w:rPr>
                <w:t>3</w:t>
              </w:r>
            </w:ins>
            <w:del w:id="1087" w:author="William Gough" w:date="2021-03-04T15:01:00Z">
              <w:r w:rsidRPr="00843DC4" w:rsidDel="00B55595">
                <w:rPr>
                  <w:rFonts w:ascii="Times New Roman" w:hAnsi="Times New Roman" w:cs="Times New Roman"/>
                  <w:sz w:val="20"/>
                  <w:szCs w:val="20"/>
                </w:rPr>
                <w:delText>3</w:delText>
              </w:r>
            </w:del>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BA33B18" w14:textId="31B604E1"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w:t>
            </w:r>
            <w:ins w:id="1088" w:author="William Gough" w:date="2021-03-04T14:52:00Z">
              <w:r w:rsidR="007832F4">
                <w:rPr>
                  <w:rFonts w:ascii="Times New Roman" w:hAnsi="Times New Roman" w:cs="Times New Roman"/>
                  <w:sz w:val="20"/>
                  <w:szCs w:val="20"/>
                </w:rPr>
                <w:t>48</w:t>
              </w:r>
            </w:ins>
            <w:del w:id="1089" w:author="William Gough" w:date="2021-03-04T14:52:00Z">
              <w:r w:rsidRPr="00843DC4" w:rsidDel="00E25BD0">
                <w:rPr>
                  <w:rFonts w:ascii="Times New Roman" w:hAnsi="Times New Roman" w:cs="Times New Roman"/>
                  <w:sz w:val="20"/>
                  <w:szCs w:val="20"/>
                </w:rPr>
                <w:delText>48</w:delText>
              </w:r>
            </w:del>
            <w:r w:rsidRPr="00843DC4">
              <w:rPr>
                <w:rFonts w:ascii="Times New Roman" w:hAnsi="Times New Roman" w:cs="Times New Roman"/>
                <w:sz w:val="20"/>
                <w:szCs w:val="20"/>
              </w:rPr>
              <w:t xml:space="preserve"> ± 0.0</w:t>
            </w:r>
            <w:ins w:id="1090" w:author="William Gough" w:date="2021-03-04T14:53:00Z">
              <w:r w:rsidR="007832F4">
                <w:rPr>
                  <w:rFonts w:ascii="Times New Roman" w:hAnsi="Times New Roman" w:cs="Times New Roman"/>
                  <w:sz w:val="20"/>
                  <w:szCs w:val="20"/>
                </w:rPr>
                <w:t>27</w:t>
              </w:r>
            </w:ins>
            <w:del w:id="1091" w:author="William Gough" w:date="2021-03-04T14:53:00Z">
              <w:r w:rsidRPr="00843DC4" w:rsidDel="00E25BD0">
                <w:rPr>
                  <w:rFonts w:ascii="Times New Roman" w:hAnsi="Times New Roman" w:cs="Times New Roman"/>
                  <w:sz w:val="20"/>
                  <w:szCs w:val="20"/>
                </w:rPr>
                <w:delText>25</w:delText>
              </w:r>
            </w:del>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6E84EE9A"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0.00</w:t>
            </w:r>
            <w:ins w:id="1092" w:author="William Gough" w:date="2021-03-04T14:56:00Z">
              <w:r w:rsidR="007832F4">
                <w:rPr>
                  <w:rFonts w:ascii="Times New Roman" w:hAnsi="Times New Roman" w:cs="Times New Roman"/>
                  <w:sz w:val="20"/>
                  <w:szCs w:val="20"/>
                </w:rPr>
                <w:t>3</w:t>
              </w:r>
            </w:ins>
            <w:del w:id="1093" w:author="William Gough" w:date="2021-03-04T14:56:00Z">
              <w:r w:rsidRPr="00843DC4" w:rsidDel="00E25BD0">
                <w:rPr>
                  <w:rFonts w:ascii="Times New Roman" w:hAnsi="Times New Roman" w:cs="Times New Roman"/>
                  <w:sz w:val="20"/>
                  <w:szCs w:val="20"/>
                </w:rPr>
                <w:delText>6</w:delText>
              </w:r>
            </w:del>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17644800" w:rsidR="00E46A1C" w:rsidRPr="00843DC4" w:rsidRDefault="007832F4" w:rsidP="00420F1B">
            <w:pPr>
              <w:jc w:val="center"/>
              <w:rPr>
                <w:rFonts w:ascii="Times New Roman" w:hAnsi="Times New Roman" w:cs="Times New Roman"/>
                <w:sz w:val="20"/>
                <w:szCs w:val="20"/>
                <w:vertAlign w:val="superscript"/>
              </w:rPr>
            </w:pPr>
            <w:ins w:id="1094" w:author="William Gough" w:date="2021-03-04T14:58:00Z">
              <w:r>
                <w:rPr>
                  <w:rFonts w:ascii="Times New Roman" w:hAnsi="Times New Roman" w:cs="Times New Roman"/>
                  <w:sz w:val="20"/>
                  <w:szCs w:val="20"/>
                </w:rPr>
                <w:t>4.95</w:t>
              </w:r>
            </w:ins>
            <w:del w:id="1095" w:author="William Gough" w:date="2021-03-04T14:57:00Z">
              <w:r w:rsidR="00E46A1C" w:rsidRPr="00843DC4" w:rsidDel="00B55595">
                <w:rPr>
                  <w:rFonts w:ascii="Times New Roman" w:hAnsi="Times New Roman" w:cs="Times New Roman"/>
                  <w:sz w:val="20"/>
                  <w:szCs w:val="20"/>
                </w:rPr>
                <w:delText>4.89</w:delText>
              </w:r>
            </w:del>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6FDA2E42"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ins w:id="1096" w:author="William Gough" w:date="2021-03-04T14:58:00Z">
              <w:r w:rsidR="007832F4">
                <w:rPr>
                  <w:rFonts w:ascii="Times New Roman" w:hAnsi="Times New Roman" w:cs="Times New Roman"/>
                  <w:sz w:val="20"/>
                  <w:szCs w:val="20"/>
                </w:rPr>
                <w:t>2</w:t>
              </w:r>
            </w:ins>
            <w:del w:id="1097" w:author="William Gough" w:date="2021-03-04T14:58:00Z">
              <w:r w:rsidRPr="00843DC4" w:rsidDel="00B55595">
                <w:rPr>
                  <w:rFonts w:ascii="Times New Roman" w:hAnsi="Times New Roman" w:cs="Times New Roman"/>
                  <w:sz w:val="20"/>
                  <w:szCs w:val="20"/>
                </w:rPr>
                <w:delText>3</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1CF926EB"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w:t>
            </w:r>
            <w:ins w:id="1098" w:author="William Gough" w:date="2021-03-04T17:54:00Z">
              <w:r w:rsidR="007832F4">
                <w:rPr>
                  <w:rFonts w:ascii="Times New Roman" w:hAnsi="Times New Roman" w:cs="Times New Roman"/>
                  <w:sz w:val="20"/>
                  <w:szCs w:val="20"/>
                </w:rPr>
                <w:t>5</w:t>
              </w:r>
            </w:ins>
            <w:del w:id="1099" w:author="William Gough" w:date="2021-03-04T17:54:00Z">
              <w:r w:rsidRPr="00843DC4" w:rsidDel="007832F4">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0.00</w:t>
            </w:r>
            <w:ins w:id="1100" w:author="William Gough" w:date="2021-03-04T15:01:00Z">
              <w:r w:rsidR="007832F4">
                <w:rPr>
                  <w:rFonts w:ascii="Times New Roman" w:hAnsi="Times New Roman" w:cs="Times New Roman"/>
                  <w:sz w:val="20"/>
                  <w:szCs w:val="20"/>
                </w:rPr>
                <w:t>4</w:t>
              </w:r>
            </w:ins>
            <w:del w:id="1101" w:author="William Gough" w:date="2021-03-04T15:01:00Z">
              <w:r w:rsidRPr="00843DC4" w:rsidDel="00B55595">
                <w:rPr>
                  <w:rFonts w:ascii="Times New Roman" w:hAnsi="Times New Roman" w:cs="Times New Roman"/>
                  <w:sz w:val="20"/>
                  <w:szCs w:val="20"/>
                </w:rPr>
                <w:delText>6</w:delText>
              </w:r>
            </w:del>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A7ACA3D" w14:textId="4DB963F8"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w:t>
            </w:r>
            <w:ins w:id="1102" w:author="William Gough" w:date="2021-03-04T14:52:00Z">
              <w:r w:rsidR="007832F4">
                <w:rPr>
                  <w:rFonts w:ascii="Times New Roman" w:hAnsi="Times New Roman" w:cs="Times New Roman"/>
                  <w:sz w:val="20"/>
                  <w:szCs w:val="20"/>
                </w:rPr>
                <w:t>6</w:t>
              </w:r>
            </w:ins>
            <w:del w:id="1103" w:author="William Gough" w:date="2021-03-04T14:52:00Z">
              <w:r w:rsidRPr="00843DC4" w:rsidDel="00E25BD0">
                <w:rPr>
                  <w:rFonts w:ascii="Times New Roman" w:hAnsi="Times New Roman" w:cs="Times New Roman"/>
                  <w:sz w:val="20"/>
                  <w:szCs w:val="20"/>
                </w:rPr>
                <w:delText>6</w:delText>
              </w:r>
            </w:del>
            <w:r w:rsidRPr="00843DC4">
              <w:rPr>
                <w:rFonts w:ascii="Times New Roman" w:hAnsi="Times New Roman" w:cs="Times New Roman"/>
                <w:sz w:val="20"/>
                <w:szCs w:val="20"/>
              </w:rPr>
              <w:t xml:space="preserve">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35F09820"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w:t>
            </w:r>
            <w:ins w:id="1104" w:author="William Gough" w:date="2021-03-04T14:58:00Z">
              <w:r w:rsidR="007832F4">
                <w:rPr>
                  <w:rFonts w:ascii="Times New Roman" w:hAnsi="Times New Roman" w:cs="Times New Roman"/>
                  <w:sz w:val="20"/>
                  <w:szCs w:val="20"/>
                </w:rPr>
                <w:t>1</w:t>
              </w:r>
            </w:ins>
            <w:del w:id="1105" w:author="William Gough" w:date="2021-03-04T14:58:00Z">
              <w:r w:rsidRPr="00843DC4" w:rsidDel="00B55595">
                <w:rPr>
                  <w:rFonts w:ascii="Times New Roman" w:hAnsi="Times New Roman" w:cs="Times New Roman"/>
                  <w:sz w:val="20"/>
                  <w:szCs w:val="20"/>
                </w:rPr>
                <w:delText>1</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1D69DD8F" w:rsidR="00E46A1C" w:rsidRPr="00843DC4" w:rsidRDefault="00B55595" w:rsidP="00420F1B">
            <w:pPr>
              <w:jc w:val="center"/>
              <w:rPr>
                <w:rFonts w:ascii="Times New Roman" w:hAnsi="Times New Roman" w:cs="Times New Roman"/>
                <w:sz w:val="20"/>
                <w:szCs w:val="20"/>
                <w:vertAlign w:val="superscript"/>
              </w:rPr>
            </w:pPr>
            <w:ins w:id="1106" w:author="William Gough" w:date="2021-03-04T14:58:00Z">
              <w:r>
                <w:rPr>
                  <w:rFonts w:ascii="Times New Roman" w:hAnsi="Times New Roman" w:cs="Times New Roman"/>
                  <w:sz w:val="20"/>
                  <w:szCs w:val="20"/>
                </w:rPr>
                <w:t>1.0</w:t>
              </w:r>
            </w:ins>
            <w:del w:id="1107" w:author="William Gough" w:date="2021-03-04T14:58:00Z">
              <w:r w:rsidR="00E46A1C" w:rsidRPr="00843DC4" w:rsidDel="00B55595">
                <w:rPr>
                  <w:rFonts w:ascii="Times New Roman" w:hAnsi="Times New Roman" w:cs="Times New Roman"/>
                  <w:sz w:val="20"/>
                  <w:szCs w:val="20"/>
                </w:rPr>
                <w:delText>9.9</w:delText>
              </w:r>
            </w:del>
            <w:r w:rsidR="00E46A1C" w:rsidRPr="00843DC4">
              <w:rPr>
                <w:rFonts w:ascii="Times New Roman" w:hAnsi="Times New Roman" w:cs="Times New Roman"/>
                <w:sz w:val="20"/>
                <w:szCs w:val="20"/>
              </w:rPr>
              <w:t xml:space="preserve"> x 10</w:t>
            </w:r>
            <w:ins w:id="1108" w:author="William Gough" w:date="2021-03-04T14:58:00Z">
              <w:r>
                <w:rPr>
                  <w:rFonts w:ascii="Times New Roman" w:hAnsi="Times New Roman" w:cs="Times New Roman"/>
                  <w:sz w:val="20"/>
                  <w:szCs w:val="20"/>
                  <w:vertAlign w:val="superscript"/>
                </w:rPr>
                <w:t>6</w:t>
              </w:r>
            </w:ins>
            <w:del w:id="1109" w:author="William Gough" w:date="2021-03-04T14:58:00Z">
              <w:r w:rsidR="00E46A1C" w:rsidRPr="00843DC4" w:rsidDel="00B55595">
                <w:rPr>
                  <w:rFonts w:ascii="Times New Roman" w:hAnsi="Times New Roman" w:cs="Times New Roman"/>
                  <w:sz w:val="20"/>
                  <w:szCs w:val="20"/>
                  <w:vertAlign w:val="superscript"/>
                </w:rPr>
                <w:delText>5</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64CD46DE"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ins w:id="1110" w:author="William Gough" w:date="2021-03-04T17:55:00Z">
              <w:r w:rsidR="007832F4">
                <w:rPr>
                  <w:rFonts w:ascii="Times New Roman" w:hAnsi="Times New Roman" w:cs="Times New Roman"/>
                  <w:sz w:val="20"/>
                  <w:szCs w:val="20"/>
                </w:rPr>
                <w:t>19</w:t>
              </w:r>
            </w:ins>
            <w:del w:id="1111" w:author="William Gough" w:date="2021-03-04T17:55:00Z">
              <w:r w:rsidRPr="00843DC4" w:rsidDel="007832F4">
                <w:rPr>
                  <w:rFonts w:ascii="Times New Roman" w:hAnsi="Times New Roman" w:cs="Times New Roman"/>
                  <w:sz w:val="20"/>
                  <w:szCs w:val="20"/>
                </w:rPr>
                <w:delText>2</w:delText>
              </w:r>
            </w:del>
            <w:del w:id="1112" w:author="William Gough" w:date="2021-03-04T15:01:00Z">
              <w:r w:rsidRPr="00843DC4" w:rsidDel="00B55595">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2766A5" w14:textId="5D14967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w:t>
            </w:r>
            <w:ins w:id="1113" w:author="William Gough" w:date="2021-03-04T14:52:00Z">
              <w:r w:rsidR="00FE71D7">
                <w:rPr>
                  <w:rFonts w:ascii="Times New Roman" w:hAnsi="Times New Roman" w:cs="Times New Roman"/>
                  <w:sz w:val="20"/>
                  <w:szCs w:val="20"/>
                </w:rPr>
                <w:t>0</w:t>
              </w:r>
            </w:ins>
            <w:del w:id="1114" w:author="William Gough" w:date="2021-03-04T14:52:00Z">
              <w:r w:rsidRPr="00843DC4" w:rsidDel="00E25BD0">
                <w:rPr>
                  <w:rFonts w:ascii="Times New Roman" w:hAnsi="Times New Roman" w:cs="Times New Roman"/>
                  <w:sz w:val="20"/>
                  <w:szCs w:val="20"/>
                </w:rPr>
                <w:delText>0</w:delText>
              </w:r>
            </w:del>
            <w:r w:rsidRPr="00843DC4">
              <w:rPr>
                <w:rFonts w:ascii="Times New Roman" w:hAnsi="Times New Roman" w:cs="Times New Roman"/>
                <w:sz w:val="20"/>
                <w:szCs w:val="20"/>
              </w:rPr>
              <w:t xml:space="preserve"> ± 0.2</w:t>
            </w:r>
            <w:ins w:id="1115" w:author="William Gough" w:date="2021-03-04T14:53:00Z">
              <w:r w:rsidR="00FE71D7">
                <w:rPr>
                  <w:rFonts w:ascii="Times New Roman" w:hAnsi="Times New Roman" w:cs="Times New Roman"/>
                  <w:sz w:val="20"/>
                  <w:szCs w:val="20"/>
                </w:rPr>
                <w:t>13</w:t>
              </w:r>
            </w:ins>
            <w:del w:id="1116" w:author="William Gough" w:date="2021-03-04T14:53:00Z">
              <w:r w:rsidRPr="00843DC4" w:rsidDel="00E25BD0">
                <w:rPr>
                  <w:rFonts w:ascii="Times New Roman" w:hAnsi="Times New Roman" w:cs="Times New Roman"/>
                  <w:sz w:val="20"/>
                  <w:szCs w:val="20"/>
                </w:rPr>
                <w:delText>13</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74F5EA9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0.01</w:t>
            </w:r>
            <w:ins w:id="1117" w:author="William Gough" w:date="2021-03-04T14:56:00Z">
              <w:r w:rsidR="001A6E11">
                <w:rPr>
                  <w:rFonts w:ascii="Times New Roman" w:hAnsi="Times New Roman" w:cs="Times New Roman"/>
                  <w:sz w:val="20"/>
                  <w:szCs w:val="20"/>
                </w:rPr>
                <w:t>2</w:t>
              </w:r>
            </w:ins>
            <w:del w:id="1118" w:author="William Gough" w:date="2021-03-04T14:56:00Z">
              <w:r w:rsidRPr="00843DC4" w:rsidDel="00E25BD0">
                <w:rPr>
                  <w:rFonts w:ascii="Times New Roman" w:hAnsi="Times New Roman" w:cs="Times New Roman"/>
                  <w:sz w:val="20"/>
                  <w:szCs w:val="20"/>
                </w:rPr>
                <w:delText>2</w:delText>
              </w:r>
            </w:del>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68B02F70"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ins w:id="1119" w:author="William Gough" w:date="2021-03-04T14:58:00Z">
              <w:r w:rsidR="001A6E11">
                <w:rPr>
                  <w:rFonts w:ascii="Times New Roman" w:hAnsi="Times New Roman" w:cs="Times New Roman"/>
                  <w:sz w:val="20"/>
                  <w:szCs w:val="20"/>
                </w:rPr>
                <w:t>13</w:t>
              </w:r>
            </w:ins>
            <w:del w:id="1120" w:author="William Gough" w:date="2021-03-04T14:58:00Z">
              <w:r w:rsidRPr="00843DC4" w:rsidDel="00B55595">
                <w:rPr>
                  <w:rFonts w:ascii="Times New Roman" w:hAnsi="Times New Roman" w:cs="Times New Roman"/>
                  <w:sz w:val="20"/>
                  <w:szCs w:val="20"/>
                </w:rPr>
                <w:delText>13</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0076A921" w:rsidR="00E46A1C" w:rsidRPr="00843DC4" w:rsidRDefault="001A6E11" w:rsidP="00420F1B">
            <w:pPr>
              <w:jc w:val="center"/>
              <w:rPr>
                <w:rFonts w:ascii="Times New Roman" w:hAnsi="Times New Roman" w:cs="Times New Roman"/>
                <w:sz w:val="20"/>
                <w:szCs w:val="20"/>
              </w:rPr>
            </w:pPr>
            <w:ins w:id="1121" w:author="William Gough" w:date="2021-03-04T14:59:00Z">
              <w:r>
                <w:rPr>
                  <w:rFonts w:ascii="Times New Roman" w:hAnsi="Times New Roman" w:cs="Times New Roman"/>
                  <w:sz w:val="20"/>
                  <w:szCs w:val="20"/>
                </w:rPr>
                <w:t>9.4</w:t>
              </w:r>
            </w:ins>
            <w:del w:id="1122" w:author="William Gough" w:date="2021-03-04T14:59:00Z">
              <w:r w:rsidR="00E46A1C" w:rsidRPr="00843DC4" w:rsidDel="00B55595">
                <w:rPr>
                  <w:rFonts w:ascii="Times New Roman" w:hAnsi="Times New Roman" w:cs="Times New Roman"/>
                  <w:sz w:val="20"/>
                  <w:szCs w:val="20"/>
                </w:rPr>
                <w:delText>9.4</w:delText>
              </w:r>
            </w:del>
            <w:r w:rsidR="00E46A1C" w:rsidRPr="00843DC4">
              <w:rPr>
                <w:rFonts w:ascii="Times New Roman" w:hAnsi="Times New Roman" w:cs="Times New Roman"/>
                <w:sz w:val="20"/>
                <w:szCs w:val="20"/>
              </w:rPr>
              <w:t xml:space="preserve"> x 10</w:t>
            </w:r>
            <w:ins w:id="1123" w:author="William Gough" w:date="2021-03-04T14:59:00Z">
              <w:r>
                <w:rPr>
                  <w:rFonts w:ascii="Times New Roman" w:hAnsi="Times New Roman" w:cs="Times New Roman"/>
                  <w:sz w:val="20"/>
                  <w:szCs w:val="20"/>
                  <w:vertAlign w:val="superscript"/>
                </w:rPr>
                <w:t>6</w:t>
              </w:r>
            </w:ins>
            <w:del w:id="1124" w:author="William Gough" w:date="2021-03-04T14:59:00Z">
              <w:r w:rsidR="00E46A1C" w:rsidRPr="00843DC4" w:rsidDel="00B55595">
                <w:rPr>
                  <w:rFonts w:ascii="Times New Roman" w:hAnsi="Times New Roman" w:cs="Times New Roman"/>
                  <w:sz w:val="20"/>
                  <w:szCs w:val="20"/>
                  <w:vertAlign w:val="superscript"/>
                </w:rPr>
                <w:delText>6</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597A989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w:t>
            </w:r>
            <w:ins w:id="1125" w:author="William Gough" w:date="2021-03-04T15:02:00Z">
              <w:r w:rsidR="001A6E11">
                <w:rPr>
                  <w:rFonts w:ascii="Times New Roman" w:hAnsi="Times New Roman" w:cs="Times New Roman"/>
                  <w:sz w:val="20"/>
                  <w:szCs w:val="20"/>
                </w:rPr>
                <w:t>8</w:t>
              </w:r>
            </w:ins>
            <w:del w:id="1126" w:author="William Gough" w:date="2021-03-04T15:02:00Z">
              <w:r w:rsidRPr="00843DC4" w:rsidDel="00B55595">
                <w:rPr>
                  <w:rFonts w:ascii="Times New Roman" w:hAnsi="Times New Roman" w:cs="Times New Roman"/>
                  <w:sz w:val="20"/>
                  <w:szCs w:val="20"/>
                </w:rPr>
                <w:delText>8</w:delText>
              </w:r>
            </w:del>
            <w:r w:rsidRPr="00843DC4">
              <w:rPr>
                <w:rFonts w:ascii="Times New Roman" w:hAnsi="Times New Roman" w:cs="Times New Roman"/>
                <w:sz w:val="20"/>
                <w:szCs w:val="20"/>
              </w:rPr>
              <w:t xml:space="preserve"> ± 0.02</w:t>
            </w:r>
            <w:ins w:id="1127" w:author="William Gough" w:date="2021-03-04T15:02:00Z">
              <w:r w:rsidR="001A6E11">
                <w:rPr>
                  <w:rFonts w:ascii="Times New Roman" w:hAnsi="Times New Roman" w:cs="Times New Roman"/>
                  <w:sz w:val="20"/>
                  <w:szCs w:val="20"/>
                </w:rPr>
                <w:t>2</w:t>
              </w:r>
            </w:ins>
            <w:del w:id="1128" w:author="William Gough" w:date="2021-03-04T15:02:00Z">
              <w:r w:rsidRPr="00843DC4" w:rsidDel="00B55595">
                <w:rPr>
                  <w:rFonts w:ascii="Times New Roman" w:hAnsi="Times New Roman" w:cs="Times New Roman"/>
                  <w:sz w:val="20"/>
                  <w:szCs w:val="20"/>
                </w:rPr>
                <w:delText>2</w:delText>
              </w:r>
            </w:del>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4341961" w14:textId="6DCF9CB1"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w:t>
            </w:r>
            <w:ins w:id="1129" w:author="William Gough" w:date="2021-03-04T14:52:00Z">
              <w:r w:rsidR="001A6E11">
                <w:rPr>
                  <w:rFonts w:ascii="Times New Roman" w:hAnsi="Times New Roman" w:cs="Times New Roman"/>
                  <w:sz w:val="20"/>
                  <w:szCs w:val="20"/>
                </w:rPr>
                <w:t>74</w:t>
              </w:r>
            </w:ins>
            <w:del w:id="1130" w:author="William Gough" w:date="2021-03-04T14:52:00Z">
              <w:r w:rsidRPr="00843DC4" w:rsidDel="00E25BD0">
                <w:rPr>
                  <w:rFonts w:ascii="Times New Roman" w:hAnsi="Times New Roman" w:cs="Times New Roman"/>
                  <w:sz w:val="20"/>
                  <w:szCs w:val="20"/>
                </w:rPr>
                <w:delText>74</w:delText>
              </w:r>
            </w:del>
            <w:r w:rsidRPr="00843DC4">
              <w:rPr>
                <w:rFonts w:ascii="Times New Roman" w:hAnsi="Times New Roman" w:cs="Times New Roman"/>
                <w:sz w:val="20"/>
                <w:szCs w:val="20"/>
              </w:rPr>
              <w:t xml:space="preserve"> ± 0.</w:t>
            </w:r>
            <w:ins w:id="1131" w:author="William Gough" w:date="2021-03-04T14:53:00Z">
              <w:r w:rsidR="001A6E11">
                <w:rPr>
                  <w:rFonts w:ascii="Times New Roman" w:hAnsi="Times New Roman" w:cs="Times New Roman"/>
                  <w:sz w:val="20"/>
                  <w:szCs w:val="20"/>
                </w:rPr>
                <w:t>130</w:t>
              </w:r>
            </w:ins>
            <w:del w:id="1132" w:author="William Gough" w:date="2021-03-04T14:53:00Z">
              <w:r w:rsidRPr="00843DC4" w:rsidDel="00E25BD0">
                <w:rPr>
                  <w:rFonts w:ascii="Times New Roman" w:hAnsi="Times New Roman" w:cs="Times New Roman"/>
                  <w:sz w:val="20"/>
                  <w:szCs w:val="20"/>
                </w:rPr>
                <w:delText>130</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76F11978"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0.02 ± 0.0</w:t>
            </w:r>
            <w:ins w:id="1133" w:author="William Gough" w:date="2021-03-04T14:56:00Z">
              <w:r w:rsidR="001A6E11">
                <w:rPr>
                  <w:rFonts w:ascii="Times New Roman" w:hAnsi="Times New Roman" w:cs="Times New Roman"/>
                  <w:sz w:val="20"/>
                  <w:szCs w:val="20"/>
                </w:rPr>
                <w:t>07</w:t>
              </w:r>
            </w:ins>
            <w:del w:id="1134" w:author="William Gough" w:date="2021-03-04T14:56:00Z">
              <w:r w:rsidRPr="00843DC4" w:rsidDel="00E25BD0">
                <w:rPr>
                  <w:rFonts w:ascii="Times New Roman" w:hAnsi="Times New Roman" w:cs="Times New Roman"/>
                  <w:sz w:val="20"/>
                  <w:szCs w:val="20"/>
                </w:rPr>
                <w:delText>07</w:delText>
              </w:r>
            </w:del>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35A9D012"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ins w:id="1135" w:author="William Gough" w:date="2021-03-04T14:59:00Z">
              <w:r w:rsidR="001A6E11">
                <w:rPr>
                  <w:rFonts w:ascii="Times New Roman" w:hAnsi="Times New Roman" w:cs="Times New Roman"/>
                  <w:sz w:val="20"/>
                  <w:szCs w:val="20"/>
                </w:rPr>
                <w:t>46</w:t>
              </w:r>
            </w:ins>
            <w:del w:id="1136" w:author="William Gough" w:date="2021-03-04T14:59:00Z">
              <w:r w:rsidRPr="00843DC4" w:rsidDel="00B55595">
                <w:rPr>
                  <w:rFonts w:ascii="Times New Roman" w:hAnsi="Times New Roman" w:cs="Times New Roman"/>
                  <w:sz w:val="20"/>
                  <w:szCs w:val="20"/>
                </w:rPr>
                <w:delText>46</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54AEC931" w:rsidR="00E46A1C" w:rsidRPr="00843DC4" w:rsidRDefault="00496113" w:rsidP="00420F1B">
            <w:pPr>
              <w:jc w:val="center"/>
              <w:rPr>
                <w:rFonts w:ascii="Times New Roman" w:hAnsi="Times New Roman" w:cs="Times New Roman"/>
                <w:sz w:val="20"/>
                <w:szCs w:val="20"/>
              </w:rPr>
            </w:pPr>
            <w:ins w:id="1137" w:author="William Gough" w:date="2021-03-04T18:20:00Z">
              <w:r>
                <w:rPr>
                  <w:rFonts w:ascii="Times New Roman" w:hAnsi="Times New Roman" w:cs="Times New Roman"/>
                  <w:sz w:val="20"/>
                  <w:szCs w:val="20"/>
                </w:rPr>
                <w:t>1.0</w:t>
              </w:r>
            </w:ins>
            <w:del w:id="1138" w:author="William Gough" w:date="2021-03-04T14:59:00Z">
              <w:r w:rsidR="00E46A1C" w:rsidRPr="00843DC4" w:rsidDel="00B55595">
                <w:rPr>
                  <w:rFonts w:ascii="Times New Roman" w:hAnsi="Times New Roman" w:cs="Times New Roman"/>
                  <w:sz w:val="20"/>
                  <w:szCs w:val="20"/>
                </w:rPr>
                <w:delText>1</w:delText>
              </w:r>
            </w:del>
            <w:del w:id="1139" w:author="William Gough" w:date="2021-03-04T18:20:00Z">
              <w:r w:rsidR="00E46A1C" w:rsidRPr="00843DC4" w:rsidDel="00496113">
                <w:rPr>
                  <w:rFonts w:ascii="Times New Roman" w:hAnsi="Times New Roman" w:cs="Times New Roman"/>
                  <w:sz w:val="20"/>
                  <w:szCs w:val="20"/>
                </w:rPr>
                <w:delText>.</w:delText>
              </w:r>
            </w:del>
            <w:del w:id="1140" w:author="William Gough" w:date="2021-03-04T14:59:00Z">
              <w:r w:rsidR="00E46A1C" w:rsidRPr="00843DC4" w:rsidDel="00B55595">
                <w:rPr>
                  <w:rFonts w:ascii="Times New Roman" w:hAnsi="Times New Roman" w:cs="Times New Roman"/>
                  <w:sz w:val="20"/>
                  <w:szCs w:val="20"/>
                </w:rPr>
                <w:delText>0</w:delText>
              </w:r>
            </w:del>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0AAF80C2"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0.88</w:t>
            </w:r>
            <w:ins w:id="1141" w:author="William Gough" w:date="2021-03-04T15:02:00Z">
              <w:r w:rsidR="00496113">
                <w:rPr>
                  <w:rFonts w:ascii="Times New Roman" w:hAnsi="Times New Roman" w:cs="Times New Roman"/>
                  <w:sz w:val="20"/>
                  <w:szCs w:val="20"/>
                </w:rPr>
                <w:t>9</w:t>
              </w:r>
            </w:ins>
            <w:del w:id="1142" w:author="William Gough" w:date="2021-03-04T15:02:00Z">
              <w:r w:rsidRPr="00843DC4" w:rsidDel="00B55595">
                <w:rPr>
                  <w:rFonts w:ascii="Times New Roman" w:hAnsi="Times New Roman" w:cs="Times New Roman"/>
                  <w:sz w:val="20"/>
                  <w:szCs w:val="20"/>
                </w:rPr>
                <w:delText>9</w:delText>
              </w:r>
            </w:del>
            <w:r w:rsidRPr="00843DC4">
              <w:rPr>
                <w:rFonts w:ascii="Times New Roman" w:hAnsi="Times New Roman" w:cs="Times New Roman"/>
                <w:sz w:val="20"/>
                <w:szCs w:val="20"/>
              </w:rPr>
              <w:t xml:space="preserve"> ± 0.0</w:t>
            </w:r>
            <w:ins w:id="1143" w:author="William Gough" w:date="2021-03-04T15:02:00Z">
              <w:r w:rsidR="00496113">
                <w:rPr>
                  <w:rFonts w:ascii="Times New Roman" w:hAnsi="Times New Roman" w:cs="Times New Roman"/>
                  <w:sz w:val="20"/>
                  <w:szCs w:val="20"/>
                </w:rPr>
                <w:t>18</w:t>
              </w:r>
            </w:ins>
            <w:del w:id="1144" w:author="William Gough" w:date="2021-03-04T15:02:00Z">
              <w:r w:rsidRPr="00843DC4" w:rsidDel="00B55595">
                <w:rPr>
                  <w:rFonts w:ascii="Times New Roman" w:hAnsi="Times New Roman" w:cs="Times New Roman"/>
                  <w:sz w:val="20"/>
                  <w:szCs w:val="20"/>
                </w:rPr>
                <w:delText>18</w:delText>
              </w:r>
            </w:del>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172CCFC" w14:textId="2F16AC83"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w:t>
            </w:r>
            <w:ins w:id="1145" w:author="William Gough" w:date="2021-03-04T14:52:00Z">
              <w:r w:rsidR="00496113">
                <w:rPr>
                  <w:rFonts w:ascii="Times New Roman" w:hAnsi="Times New Roman" w:cs="Times New Roman"/>
                  <w:sz w:val="20"/>
                  <w:szCs w:val="20"/>
                </w:rPr>
                <w:t>1</w:t>
              </w:r>
            </w:ins>
            <w:del w:id="1146" w:author="William Gough" w:date="2021-03-04T14:52:00Z">
              <w:r w:rsidRPr="00843DC4" w:rsidDel="00E25BD0">
                <w:rPr>
                  <w:rFonts w:ascii="Times New Roman" w:hAnsi="Times New Roman" w:cs="Times New Roman"/>
                  <w:sz w:val="20"/>
                  <w:szCs w:val="20"/>
                </w:rPr>
                <w:delText>1</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5C6EDE6B"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ins w:id="1147" w:author="William Gough" w:date="2021-03-04T15:00:00Z">
              <w:r w:rsidR="00496113">
                <w:rPr>
                  <w:rFonts w:ascii="Times New Roman" w:hAnsi="Times New Roman" w:cs="Times New Roman"/>
                  <w:sz w:val="20"/>
                  <w:szCs w:val="20"/>
                </w:rPr>
                <w:t>4</w:t>
              </w:r>
            </w:ins>
            <w:del w:id="1148" w:author="William Gough" w:date="2021-03-04T15:00:00Z">
              <w:r w:rsidRPr="00843DC4" w:rsidDel="00B55595">
                <w:rPr>
                  <w:rFonts w:ascii="Times New Roman" w:hAnsi="Times New Roman" w:cs="Times New Roman"/>
                  <w:sz w:val="20"/>
                  <w:szCs w:val="20"/>
                </w:rPr>
                <w:delText>4</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1BEE532F" w14:textId="77777777" w:rsidR="00E46A1C" w:rsidRPr="00843DC4" w:rsidRDefault="00E46A1C" w:rsidP="00E46A1C">
      <w:pPr>
        <w:rPr>
          <w:rFonts w:ascii="Times New Roman" w:hAnsi="Times New Roman" w:cs="Times New Roman"/>
          <w:color w:val="000000" w:themeColor="text1"/>
          <w:sz w:val="24"/>
          <w:szCs w:val="24"/>
        </w:rPr>
      </w:pPr>
    </w:p>
    <w:p w14:paraId="20FA022D" w14:textId="53B8D3FA" w:rsidR="00E46A1C" w:rsidRPr="00843DC4" w:rsidRDefault="00E46A1C" w:rsidP="00E46A1C">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Table 3. Results from hydrodynamic and morphometric calculations for all individuals (n=6</w:t>
      </w:r>
      <w:ins w:id="1149" w:author="William Gough" w:date="2021-03-04T15:03:00Z">
        <w:r w:rsidR="00B55595">
          <w:rPr>
            <w:rFonts w:ascii="Times New Roman" w:hAnsi="Times New Roman" w:cs="Times New Roman"/>
            <w:color w:val="000000" w:themeColor="text1"/>
            <w:sz w:val="24"/>
            <w:szCs w:val="24"/>
          </w:rPr>
          <w:t>5</w:t>
        </w:r>
      </w:ins>
      <w:del w:id="1150" w:author="William Gough" w:date="2021-03-04T15:03:00Z">
        <w:r w:rsidRPr="00843DC4" w:rsidDel="00B55595">
          <w:rPr>
            <w:rFonts w:ascii="Times New Roman" w:hAnsi="Times New Roman" w:cs="Times New Roman"/>
            <w:color w:val="000000" w:themeColor="text1"/>
            <w:sz w:val="24"/>
            <w:szCs w:val="24"/>
          </w:rPr>
          <w:delText>3</w:delText>
        </w:r>
      </w:del>
      <w:r w:rsidRPr="00843DC4">
        <w:rPr>
          <w:rFonts w:ascii="Times New Roman" w:hAnsi="Times New Roman" w:cs="Times New Roman"/>
          <w:color w:val="000000" w:themeColor="text1"/>
          <w:sz w:val="24"/>
          <w:szCs w:val="24"/>
        </w:rPr>
        <w:t xml:space="preserve">) from each species. All values are given as the mean of all tailbeats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3232327E" w14:textId="77777777" w:rsidR="00B27F43"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35F79DE4" w14:textId="77777777" w:rsidR="00B27F43" w:rsidRDefault="00B27F43" w:rsidP="00B27F43">
      <w:pPr>
        <w:spacing w:after="240" w:line="240" w:lineRule="auto"/>
        <w:rPr>
          <w:rFonts w:ascii="Times New Roman" w:eastAsia="Times New Roman" w:hAnsi="Times New Roman" w:cs="Times New Roman"/>
          <w:sz w:val="24"/>
          <w:szCs w:val="24"/>
          <w:lang w:val="en-US"/>
        </w:rPr>
      </w:pPr>
    </w:p>
    <w:p w14:paraId="7770F77C" w14:textId="77777777" w:rsidR="00843DC4" w:rsidRPr="00C05B87" w:rsidRDefault="00843DC4" w:rsidP="00B27F43">
      <w:pPr>
        <w:spacing w:after="240"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3"/>
        <w:gridCol w:w="2287"/>
        <w:gridCol w:w="897"/>
        <w:gridCol w:w="1344"/>
        <w:gridCol w:w="2749"/>
      </w:tblGrid>
      <w:tr w:rsidR="00B27F43" w:rsidRPr="00C05B87" w14:paraId="4C15AED5"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199E0597"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Homo sapien</w:t>
            </w:r>
          </w:p>
          <w:p w14:paraId="332BC15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77A1EA1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3873A9B2"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3BA7CBD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2F4311E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3B11AF5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0AF084A1"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31CEF3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2812AC5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6F6B1DE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370BCE59"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1455533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6FF310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5ABDBF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01630557"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74C47DA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3116459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3E779EE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CACA748"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03E207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5A6F70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897" w:type="dxa"/>
            <w:shd w:val="clear" w:color="auto" w:fill="E7E6E6"/>
            <w:tcMar>
              <w:top w:w="0" w:type="dxa"/>
              <w:left w:w="115" w:type="dxa"/>
              <w:bottom w:w="0" w:type="dxa"/>
              <w:right w:w="115" w:type="dxa"/>
            </w:tcMar>
            <w:vAlign w:val="center"/>
            <w:hideMark/>
          </w:tcPr>
          <w:p w14:paraId="0028D83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180A470"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5E44BB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7238B2E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434D79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4CE40E1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09907E1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0740D14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CA963B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3613D0B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27DE99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21B703D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051BC5C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09237DF4"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3C1F983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231FAB2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10F5FF5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B27F43" w:rsidRPr="00C05B87" w14:paraId="534C18A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6EA5700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5BC7F0E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07163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12F6A5A8"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Lagenorhynchus obliquidens</w:t>
            </w:r>
          </w:p>
          <w:p w14:paraId="17BB554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08C47CB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74F110C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B27F43" w:rsidRPr="00C05B87" w14:paraId="7579F21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Orcinus orca</w:t>
            </w:r>
          </w:p>
          <w:p w14:paraId="2CC0C3B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7A21964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758E13B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64D5CF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Pseudorca crassidens</w:t>
            </w:r>
          </w:p>
          <w:p w14:paraId="149B4ED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252BD44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D7ADF7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4F2887CA"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19945E8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6BFAE2B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12D779F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B27F43" w:rsidRPr="00C05B87" w14:paraId="36C9AA1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2AD6C9E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0D0BF85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1F43B4A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64583E1B"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18E1CE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physalus</w:t>
            </w:r>
          </w:p>
          <w:p w14:paraId="73F891BA"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21FB807D" w14:textId="2169B2DD" w:rsidR="00CC31CF" w:rsidRPr="00C05B87" w:rsidRDefault="00352DA9" w:rsidP="00CC31CF">
            <w:pPr>
              <w:spacing w:line="240" w:lineRule="auto"/>
              <w:jc w:val="center"/>
              <w:rPr>
                <w:rFonts w:ascii="Times New Roman" w:eastAsia="Times New Roman" w:hAnsi="Times New Roman" w:cs="Times New Roman"/>
                <w:sz w:val="24"/>
                <w:szCs w:val="24"/>
                <w:lang w:val="en-US"/>
              </w:rPr>
            </w:pPr>
            <w:ins w:id="1151" w:author="William Gough" w:date="2021-03-04T15:05:00Z">
              <w:r>
                <w:rPr>
                  <w:rFonts w:ascii="Times New Roman" w:eastAsia="Times New Roman" w:hAnsi="Times New Roman" w:cs="Times New Roman"/>
                  <w:color w:val="000000"/>
                  <w:sz w:val="20"/>
                  <w:szCs w:val="20"/>
                  <w:lang w:val="en-US"/>
                </w:rPr>
                <w:t>2.88</w:t>
              </w:r>
            </w:ins>
            <w:del w:id="1152" w:author="William Gough" w:date="2021-03-04T15:05:00Z">
              <w:r w:rsidR="00BE2C7E" w:rsidDel="00B55595">
                <w:rPr>
                  <w:rFonts w:ascii="Times New Roman" w:eastAsia="Times New Roman" w:hAnsi="Times New Roman" w:cs="Times New Roman"/>
                  <w:color w:val="000000"/>
                  <w:sz w:val="20"/>
                  <w:szCs w:val="20"/>
                  <w:lang w:val="en-US"/>
                </w:rPr>
                <w:delText>3.02</w:delText>
              </w:r>
            </w:del>
            <w:r w:rsidR="00BE2C7E">
              <w:rPr>
                <w:rFonts w:ascii="Times New Roman" w:eastAsia="Times New Roman" w:hAnsi="Times New Roman" w:cs="Times New Roman"/>
                <w:color w:val="000000"/>
                <w:sz w:val="20"/>
                <w:szCs w:val="20"/>
                <w:lang w:val="en-US"/>
              </w:rPr>
              <w:t xml:space="preserve"> ± 0.</w:t>
            </w:r>
            <w:ins w:id="1153" w:author="William Gough" w:date="2021-03-08T11:42:00Z">
              <w:r>
                <w:rPr>
                  <w:rFonts w:ascii="Times New Roman" w:eastAsia="Times New Roman" w:hAnsi="Times New Roman" w:cs="Times New Roman"/>
                  <w:color w:val="000000"/>
                  <w:sz w:val="20"/>
                  <w:szCs w:val="20"/>
                  <w:lang w:val="en-US"/>
                </w:rPr>
                <w:t>020</w:t>
              </w:r>
            </w:ins>
            <w:del w:id="1154" w:author="William Gough" w:date="2021-03-08T11:42:00Z">
              <w:r w:rsidR="00BE2C7E" w:rsidDel="00352DA9">
                <w:rPr>
                  <w:rFonts w:ascii="Times New Roman" w:eastAsia="Times New Roman" w:hAnsi="Times New Roman" w:cs="Times New Roman"/>
                  <w:color w:val="000000"/>
                  <w:sz w:val="20"/>
                  <w:szCs w:val="20"/>
                  <w:lang w:val="en-US"/>
                </w:rPr>
                <w:delText>1</w:delText>
              </w:r>
            </w:del>
            <w:del w:id="1155" w:author="William Gough" w:date="2021-03-04T15:05:00Z">
              <w:r w:rsidR="00BE2C7E" w:rsidDel="00B55595">
                <w:rPr>
                  <w:rFonts w:ascii="Times New Roman" w:eastAsia="Times New Roman" w:hAnsi="Times New Roman" w:cs="Times New Roman"/>
                  <w:color w:val="000000"/>
                  <w:sz w:val="20"/>
                  <w:szCs w:val="20"/>
                  <w:lang w:val="en-US"/>
                </w:rPr>
                <w:delText>25</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487CEEE3" w14:textId="77777777"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7BE54C22" w14:textId="0EEE36EE"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ins w:id="1156" w:author="William Gough" w:date="2021-03-04T15:08:00Z">
              <w:r w:rsidR="00352DA9">
                <w:rPr>
                  <w:rFonts w:ascii="Times New Roman" w:eastAsia="Times New Roman" w:hAnsi="Times New Roman" w:cs="Times New Roman"/>
                  <w:color w:val="000000"/>
                  <w:sz w:val="20"/>
                  <w:szCs w:val="20"/>
                  <w:lang w:val="en-US"/>
                </w:rPr>
                <w:t>89</w:t>
              </w:r>
            </w:ins>
            <w:del w:id="1157" w:author="William Gough" w:date="2021-03-04T15:08:00Z">
              <w:r w:rsidDel="00C050AD">
                <w:rPr>
                  <w:rFonts w:ascii="Times New Roman" w:eastAsia="Times New Roman" w:hAnsi="Times New Roman" w:cs="Times New Roman"/>
                  <w:color w:val="000000"/>
                  <w:sz w:val="20"/>
                  <w:szCs w:val="20"/>
                  <w:lang w:val="en-US"/>
                </w:rPr>
                <w:delText>99</w:delText>
              </w:r>
            </w:del>
            <w:r>
              <w:rPr>
                <w:rFonts w:ascii="Times New Roman" w:eastAsia="Times New Roman" w:hAnsi="Times New Roman" w:cs="Times New Roman"/>
                <w:color w:val="000000"/>
                <w:sz w:val="20"/>
                <w:szCs w:val="20"/>
                <w:lang w:val="en-US"/>
              </w:rPr>
              <w:t xml:space="preserve"> ± 0.0</w:t>
            </w:r>
            <w:ins w:id="1158" w:author="William Gough" w:date="2021-03-04T15:08:00Z">
              <w:r w:rsidR="00352DA9">
                <w:rPr>
                  <w:rFonts w:ascii="Times New Roman" w:eastAsia="Times New Roman" w:hAnsi="Times New Roman" w:cs="Times New Roman"/>
                  <w:color w:val="000000"/>
                  <w:sz w:val="20"/>
                  <w:szCs w:val="20"/>
                  <w:lang w:val="en-US"/>
                </w:rPr>
                <w:t>18</w:t>
              </w:r>
            </w:ins>
            <w:del w:id="1159" w:author="William Gough" w:date="2021-03-04T15:08:00Z">
              <w:r w:rsidDel="00C050AD">
                <w:rPr>
                  <w:rFonts w:ascii="Times New Roman" w:eastAsia="Times New Roman" w:hAnsi="Times New Roman" w:cs="Times New Roman"/>
                  <w:color w:val="000000"/>
                  <w:sz w:val="20"/>
                  <w:szCs w:val="20"/>
                  <w:lang w:val="en-US"/>
                </w:rPr>
                <w:delText>18</w:delText>
              </w:r>
            </w:del>
          </w:p>
        </w:tc>
        <w:tc>
          <w:tcPr>
            <w:tcW w:w="0" w:type="auto"/>
            <w:shd w:val="clear" w:color="auto" w:fill="A5A5A5"/>
            <w:tcMar>
              <w:top w:w="0" w:type="dxa"/>
              <w:left w:w="115" w:type="dxa"/>
              <w:bottom w:w="0" w:type="dxa"/>
              <w:right w:w="115" w:type="dxa"/>
            </w:tcMar>
            <w:vAlign w:val="center"/>
            <w:hideMark/>
          </w:tcPr>
          <w:p w14:paraId="26A6B41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57A6BDE"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8538AE5"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28043B0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14:paraId="455A1C9E" w14:textId="4EE32741"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ins w:id="1160" w:author="William Gough" w:date="2021-03-04T15:05:00Z">
              <w:r w:rsidR="00B55595">
                <w:rPr>
                  <w:rFonts w:ascii="Times New Roman" w:eastAsia="Times New Roman" w:hAnsi="Times New Roman" w:cs="Times New Roman"/>
                  <w:color w:val="000000"/>
                  <w:sz w:val="20"/>
                  <w:szCs w:val="20"/>
                  <w:lang w:val="en-US"/>
                </w:rPr>
                <w:t>35</w:t>
              </w:r>
            </w:ins>
            <w:del w:id="1161" w:author="William Gough" w:date="2021-03-04T15:05:00Z">
              <w:r w:rsidDel="00B55595">
                <w:rPr>
                  <w:rFonts w:ascii="Times New Roman" w:eastAsia="Times New Roman" w:hAnsi="Times New Roman" w:cs="Times New Roman"/>
                  <w:color w:val="000000"/>
                  <w:sz w:val="20"/>
                  <w:szCs w:val="20"/>
                  <w:lang w:val="en-US"/>
                </w:rPr>
                <w:delText>44</w:delText>
              </w:r>
            </w:del>
            <w:r>
              <w:rPr>
                <w:rFonts w:ascii="Times New Roman" w:eastAsia="Times New Roman" w:hAnsi="Times New Roman" w:cs="Times New Roman"/>
                <w:color w:val="000000"/>
                <w:sz w:val="20"/>
                <w:szCs w:val="20"/>
                <w:lang w:val="en-US"/>
              </w:rPr>
              <w:t xml:space="preserve"> ± 0.05</w:t>
            </w:r>
            <w:ins w:id="1162" w:author="William Gough" w:date="2021-03-04T15:06:00Z">
              <w:r w:rsidR="00352DA9">
                <w:rPr>
                  <w:rFonts w:ascii="Times New Roman" w:eastAsia="Times New Roman" w:hAnsi="Times New Roman" w:cs="Times New Roman"/>
                  <w:color w:val="000000"/>
                  <w:sz w:val="20"/>
                  <w:szCs w:val="20"/>
                  <w:lang w:val="en-US"/>
                </w:rPr>
                <w:t>2</w:t>
              </w:r>
            </w:ins>
            <w:del w:id="1163" w:author="William Gough" w:date="2021-03-04T15:06:00Z">
              <w:r w:rsidDel="00B55595">
                <w:rPr>
                  <w:rFonts w:ascii="Times New Roman" w:eastAsia="Times New Roman" w:hAnsi="Times New Roman" w:cs="Times New Roman"/>
                  <w:color w:val="000000"/>
                  <w:sz w:val="20"/>
                  <w:szCs w:val="20"/>
                  <w:lang w:val="en-US"/>
                </w:rPr>
                <w:delText>3</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2D08AA66" w14:textId="77777777"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407DCC18" w14:textId="153320B3"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w:t>
            </w:r>
            <w:ins w:id="1164" w:author="William Gough" w:date="2021-03-08T11:45:00Z">
              <w:r w:rsidR="00352DA9">
                <w:rPr>
                  <w:rFonts w:ascii="Times New Roman" w:eastAsia="Times New Roman" w:hAnsi="Times New Roman" w:cs="Times New Roman"/>
                  <w:color w:val="000000"/>
                  <w:sz w:val="20"/>
                  <w:szCs w:val="20"/>
                  <w:lang w:val="en-US"/>
                </w:rPr>
                <w:t>19</w:t>
              </w:r>
            </w:ins>
            <w:del w:id="1165" w:author="William Gough" w:date="2021-03-08T11:45:00Z">
              <w:r w:rsidDel="00352DA9">
                <w:rPr>
                  <w:rFonts w:ascii="Times New Roman" w:eastAsia="Times New Roman" w:hAnsi="Times New Roman" w:cs="Times New Roman"/>
                  <w:color w:val="000000"/>
                  <w:sz w:val="20"/>
                  <w:szCs w:val="20"/>
                  <w:lang w:val="en-US"/>
                </w:rPr>
                <w:delText>2</w:delText>
              </w:r>
            </w:del>
            <w:del w:id="1166" w:author="William Gough" w:date="2021-03-04T15:08:00Z">
              <w:r w:rsidDel="00C050AD">
                <w:rPr>
                  <w:rFonts w:ascii="Times New Roman" w:eastAsia="Times New Roman" w:hAnsi="Times New Roman" w:cs="Times New Roman"/>
                  <w:color w:val="000000"/>
                  <w:sz w:val="20"/>
                  <w:szCs w:val="20"/>
                  <w:lang w:val="en-US"/>
                </w:rPr>
                <w:delText>0</w:delText>
              </w:r>
            </w:del>
            <w:r>
              <w:rPr>
                <w:rFonts w:ascii="Times New Roman" w:eastAsia="Times New Roman" w:hAnsi="Times New Roman" w:cs="Times New Roman"/>
                <w:color w:val="000000"/>
                <w:sz w:val="20"/>
                <w:szCs w:val="20"/>
                <w:lang w:val="en-US"/>
              </w:rPr>
              <w:t xml:space="preserve"> ± 0.004</w:t>
            </w:r>
          </w:p>
        </w:tc>
        <w:tc>
          <w:tcPr>
            <w:tcW w:w="0" w:type="auto"/>
            <w:shd w:val="clear" w:color="auto" w:fill="E7E6E6"/>
            <w:tcMar>
              <w:top w:w="0" w:type="dxa"/>
              <w:left w:w="115" w:type="dxa"/>
              <w:bottom w:w="0" w:type="dxa"/>
              <w:right w:w="115" w:type="dxa"/>
            </w:tcMar>
            <w:vAlign w:val="center"/>
            <w:hideMark/>
          </w:tcPr>
          <w:p w14:paraId="350B81AC"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CE4AF23"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488E8F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635DD98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226E86FB" w14:textId="4D160149"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ins w:id="1167" w:author="William Gough" w:date="2021-03-08T11:43:00Z">
              <w:r w:rsidR="00352DA9">
                <w:rPr>
                  <w:rFonts w:ascii="Times New Roman" w:eastAsia="Times New Roman" w:hAnsi="Times New Roman" w:cs="Times New Roman"/>
                  <w:color w:val="000000"/>
                  <w:sz w:val="20"/>
                  <w:szCs w:val="20"/>
                  <w:lang w:val="en-US"/>
                </w:rPr>
                <w:t>09</w:t>
              </w:r>
            </w:ins>
            <w:del w:id="1168" w:author="William Gough" w:date="2021-03-08T11:43:00Z">
              <w:r w:rsidDel="00352DA9">
                <w:rPr>
                  <w:rFonts w:ascii="Times New Roman" w:eastAsia="Times New Roman" w:hAnsi="Times New Roman" w:cs="Times New Roman"/>
                  <w:color w:val="000000"/>
                  <w:sz w:val="20"/>
                  <w:szCs w:val="20"/>
                  <w:lang w:val="en-US"/>
                </w:rPr>
                <w:delText>1</w:delText>
              </w:r>
            </w:del>
            <w:del w:id="1169" w:author="William Gough" w:date="2021-03-04T15:06:00Z">
              <w:r w:rsidDel="00B55595">
                <w:rPr>
                  <w:rFonts w:ascii="Times New Roman" w:eastAsia="Times New Roman" w:hAnsi="Times New Roman" w:cs="Times New Roman"/>
                  <w:color w:val="000000"/>
                  <w:sz w:val="20"/>
                  <w:szCs w:val="20"/>
                  <w:lang w:val="en-US"/>
                </w:rPr>
                <w:delText>5</w:delText>
              </w:r>
            </w:del>
            <w:r>
              <w:rPr>
                <w:rFonts w:ascii="Times New Roman" w:eastAsia="Times New Roman" w:hAnsi="Times New Roman" w:cs="Times New Roman"/>
                <w:color w:val="000000"/>
                <w:sz w:val="20"/>
                <w:szCs w:val="20"/>
                <w:lang w:val="en-US"/>
              </w:rPr>
              <w:t xml:space="preserve"> ± 0.06</w:t>
            </w:r>
            <w:ins w:id="1170" w:author="William Gough" w:date="2021-03-04T15:06:00Z">
              <w:r w:rsidR="00352DA9">
                <w:rPr>
                  <w:rFonts w:ascii="Times New Roman" w:eastAsia="Times New Roman" w:hAnsi="Times New Roman" w:cs="Times New Roman"/>
                  <w:color w:val="000000"/>
                  <w:sz w:val="20"/>
                  <w:szCs w:val="20"/>
                  <w:lang w:val="en-US"/>
                </w:rPr>
                <w:t>6</w:t>
              </w:r>
            </w:ins>
            <w:del w:id="1171" w:author="William Gough" w:date="2021-03-04T15:06:00Z">
              <w:r w:rsidDel="00B55595">
                <w:rPr>
                  <w:rFonts w:ascii="Times New Roman" w:eastAsia="Times New Roman" w:hAnsi="Times New Roman" w:cs="Times New Roman"/>
                  <w:color w:val="000000"/>
                  <w:sz w:val="20"/>
                  <w:szCs w:val="20"/>
                  <w:lang w:val="en-US"/>
                </w:rPr>
                <w:delText>6</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53CFF7D" w14:textId="6326E5FD"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w:t>
            </w:r>
            <w:ins w:id="1172" w:author="William Gough" w:date="2021-03-04T15:07:00Z">
              <w:r w:rsidR="00C050AD">
                <w:rPr>
                  <w:rFonts w:ascii="Times New Roman" w:eastAsia="Times New Roman" w:hAnsi="Times New Roman" w:cs="Times New Roman"/>
                  <w:color w:val="000000"/>
                  <w:sz w:val="20"/>
                  <w:szCs w:val="20"/>
                  <w:lang w:val="en-US"/>
                </w:rPr>
                <w:t>6</w:t>
              </w:r>
            </w:ins>
            <w:del w:id="1173" w:author="William Gough" w:date="2021-03-04T15:07:00Z">
              <w:r w:rsidDel="00C050AD">
                <w:rPr>
                  <w:rFonts w:ascii="Times New Roman" w:eastAsia="Times New Roman" w:hAnsi="Times New Roman" w:cs="Times New Roman"/>
                  <w:color w:val="000000"/>
                  <w:sz w:val="20"/>
                  <w:szCs w:val="20"/>
                  <w:lang w:val="en-US"/>
                </w:rPr>
                <w:delText>9</w:delText>
              </w:r>
            </w:del>
            <w:r>
              <w:rPr>
                <w:rFonts w:ascii="Times New Roman" w:eastAsia="Times New Roman" w:hAnsi="Times New Roman" w:cs="Times New Roman"/>
                <w:color w:val="000000"/>
                <w:sz w:val="20"/>
                <w:szCs w:val="20"/>
                <w:lang w:val="en-US"/>
              </w:rPr>
              <w:t xml:space="preserve"> ± 0.3</w:t>
            </w:r>
            <w:ins w:id="1174" w:author="William Gough" w:date="2021-03-04T15:07:00Z">
              <w:r w:rsidR="00C050AD">
                <w:rPr>
                  <w:rFonts w:ascii="Times New Roman" w:eastAsia="Times New Roman" w:hAnsi="Times New Roman" w:cs="Times New Roman"/>
                  <w:color w:val="000000"/>
                  <w:sz w:val="20"/>
                  <w:szCs w:val="20"/>
                  <w:lang w:val="en-US"/>
                </w:rPr>
                <w:t>5</w:t>
              </w:r>
            </w:ins>
            <w:del w:id="1175" w:author="William Gough" w:date="2021-03-04T15:07:00Z">
              <w:r w:rsidDel="00C050AD">
                <w:rPr>
                  <w:rFonts w:ascii="Times New Roman" w:eastAsia="Times New Roman" w:hAnsi="Times New Roman" w:cs="Times New Roman"/>
                  <w:color w:val="000000"/>
                  <w:sz w:val="20"/>
                  <w:szCs w:val="20"/>
                  <w:lang w:val="en-US"/>
                </w:rPr>
                <w:delText>3</w:delText>
              </w:r>
            </w:del>
          </w:p>
        </w:tc>
        <w:tc>
          <w:tcPr>
            <w:tcW w:w="0" w:type="auto"/>
            <w:shd w:val="clear" w:color="auto" w:fill="A5A5A5"/>
            <w:tcMar>
              <w:top w:w="100" w:type="dxa"/>
              <w:left w:w="100" w:type="dxa"/>
              <w:bottom w:w="100" w:type="dxa"/>
              <w:right w:w="100" w:type="dxa"/>
            </w:tcMar>
            <w:vAlign w:val="center"/>
            <w:hideMark/>
          </w:tcPr>
          <w:p w14:paraId="102209A6" w14:textId="52C456AA"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w:t>
            </w:r>
            <w:ins w:id="1176" w:author="William Gough" w:date="2021-03-04T15:08:00Z">
              <w:r w:rsidR="00352DA9">
                <w:rPr>
                  <w:rFonts w:ascii="Times New Roman" w:eastAsia="Times New Roman" w:hAnsi="Times New Roman" w:cs="Times New Roman"/>
                  <w:color w:val="000000"/>
                  <w:sz w:val="20"/>
                  <w:szCs w:val="20"/>
                  <w:lang w:val="en-US"/>
                </w:rPr>
                <w:t>8</w:t>
              </w:r>
            </w:ins>
            <w:del w:id="1177" w:author="William Gough" w:date="2021-03-04T15:08:00Z">
              <w:r w:rsidDel="00C050AD">
                <w:rPr>
                  <w:rFonts w:ascii="Times New Roman" w:eastAsia="Times New Roman" w:hAnsi="Times New Roman" w:cs="Times New Roman"/>
                  <w:color w:val="000000"/>
                  <w:sz w:val="20"/>
                  <w:szCs w:val="20"/>
                  <w:lang w:val="en-US"/>
                </w:rPr>
                <w:delText>8</w:delText>
              </w:r>
            </w:del>
            <w:r>
              <w:rPr>
                <w:rFonts w:ascii="Times New Roman" w:eastAsia="Times New Roman" w:hAnsi="Times New Roman" w:cs="Times New Roman"/>
                <w:color w:val="000000"/>
                <w:sz w:val="20"/>
                <w:szCs w:val="20"/>
                <w:lang w:val="en-US"/>
              </w:rPr>
              <w:t xml:space="preserve"> ± 0.00</w:t>
            </w:r>
            <w:ins w:id="1178" w:author="William Gough" w:date="2021-03-04T15:08:00Z">
              <w:r w:rsidR="00217875">
                <w:rPr>
                  <w:rFonts w:ascii="Times New Roman" w:eastAsia="Times New Roman" w:hAnsi="Times New Roman" w:cs="Times New Roman"/>
                  <w:color w:val="000000"/>
                  <w:sz w:val="20"/>
                  <w:szCs w:val="20"/>
                  <w:lang w:val="en-US"/>
                </w:rPr>
                <w:t>3</w:t>
              </w:r>
            </w:ins>
            <w:del w:id="1179" w:author="William Gough" w:date="2021-03-04T15:08:00Z">
              <w:r w:rsidDel="00C050AD">
                <w:rPr>
                  <w:rFonts w:ascii="Times New Roman" w:eastAsia="Times New Roman" w:hAnsi="Times New Roman" w:cs="Times New Roman"/>
                  <w:color w:val="000000"/>
                  <w:sz w:val="20"/>
                  <w:szCs w:val="20"/>
                  <w:lang w:val="en-US"/>
                </w:rPr>
                <w:delText>3</w:delText>
              </w:r>
            </w:del>
          </w:p>
        </w:tc>
        <w:tc>
          <w:tcPr>
            <w:tcW w:w="0" w:type="auto"/>
            <w:shd w:val="clear" w:color="auto" w:fill="A5A5A5"/>
            <w:tcMar>
              <w:top w:w="0" w:type="dxa"/>
              <w:left w:w="115" w:type="dxa"/>
              <w:bottom w:w="0" w:type="dxa"/>
              <w:right w:w="115" w:type="dxa"/>
            </w:tcMar>
            <w:vAlign w:val="center"/>
            <w:hideMark/>
          </w:tcPr>
          <w:p w14:paraId="04D8D15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CA6C87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C1F76B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1E1AB36F"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01627874" w14:textId="68103781"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ins w:id="1180" w:author="William Gough" w:date="2021-03-04T15:06:00Z">
              <w:r w:rsidR="00352DA9">
                <w:rPr>
                  <w:rFonts w:ascii="Times New Roman" w:eastAsia="Times New Roman" w:hAnsi="Times New Roman" w:cs="Times New Roman"/>
                  <w:color w:val="000000"/>
                  <w:sz w:val="20"/>
                  <w:szCs w:val="20"/>
                  <w:lang w:val="en-US"/>
                </w:rPr>
                <w:t>0</w:t>
              </w:r>
            </w:ins>
            <w:del w:id="1181" w:author="William Gough" w:date="2021-03-04T15:06:00Z">
              <w:r w:rsidDel="00B55595">
                <w:rPr>
                  <w:rFonts w:ascii="Times New Roman" w:eastAsia="Times New Roman" w:hAnsi="Times New Roman" w:cs="Times New Roman"/>
                  <w:color w:val="000000"/>
                  <w:sz w:val="20"/>
                  <w:szCs w:val="20"/>
                  <w:lang w:val="en-US"/>
                </w:rPr>
                <w:delText>7</w:delText>
              </w:r>
            </w:del>
            <w:r>
              <w:rPr>
                <w:rFonts w:ascii="Times New Roman" w:eastAsia="Times New Roman" w:hAnsi="Times New Roman" w:cs="Times New Roman"/>
                <w:color w:val="000000"/>
                <w:sz w:val="20"/>
                <w:szCs w:val="20"/>
                <w:lang w:val="en-US"/>
              </w:rPr>
              <w:t xml:space="preserve"> ± 0.0</w:t>
            </w:r>
            <w:ins w:id="1182" w:author="William Gough" w:date="2021-03-04T15:06:00Z">
              <w:r w:rsidR="00352DA9">
                <w:rPr>
                  <w:rFonts w:ascii="Times New Roman" w:eastAsia="Times New Roman" w:hAnsi="Times New Roman" w:cs="Times New Roman"/>
                  <w:color w:val="000000"/>
                  <w:sz w:val="20"/>
                  <w:szCs w:val="20"/>
                  <w:lang w:val="en-US"/>
                </w:rPr>
                <w:t>54</w:t>
              </w:r>
            </w:ins>
            <w:del w:id="1183" w:author="William Gough" w:date="2021-03-04T15:06:00Z">
              <w:r w:rsidDel="00B55595">
                <w:rPr>
                  <w:rFonts w:ascii="Times New Roman" w:eastAsia="Times New Roman" w:hAnsi="Times New Roman" w:cs="Times New Roman"/>
                  <w:color w:val="000000"/>
                  <w:sz w:val="20"/>
                  <w:szCs w:val="20"/>
                  <w:lang w:val="en-US"/>
                </w:rPr>
                <w:delText>63</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39B3A66D" w14:textId="00E855D7"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ins w:id="1184" w:author="William Gough" w:date="2021-03-04T15:07:00Z">
              <w:r w:rsidR="00C050AD">
                <w:rPr>
                  <w:rFonts w:ascii="Times New Roman" w:eastAsia="Times New Roman" w:hAnsi="Times New Roman" w:cs="Times New Roman"/>
                  <w:color w:val="000000"/>
                  <w:sz w:val="20"/>
                  <w:szCs w:val="20"/>
                  <w:lang w:val="en-US"/>
                </w:rPr>
                <w:t>41</w:t>
              </w:r>
            </w:ins>
            <w:del w:id="1185" w:author="William Gough" w:date="2021-03-04T15:07:00Z">
              <w:r w:rsidDel="00C050AD">
                <w:rPr>
                  <w:rFonts w:ascii="Times New Roman" w:eastAsia="Times New Roman" w:hAnsi="Times New Roman" w:cs="Times New Roman"/>
                  <w:color w:val="000000"/>
                  <w:sz w:val="20"/>
                  <w:szCs w:val="20"/>
                  <w:lang w:val="en-US"/>
                </w:rPr>
                <w:delText>50</w:delText>
              </w:r>
            </w:del>
            <w:r>
              <w:rPr>
                <w:rFonts w:ascii="Times New Roman" w:eastAsia="Times New Roman" w:hAnsi="Times New Roman" w:cs="Times New Roman"/>
                <w:color w:val="000000"/>
                <w:sz w:val="20"/>
                <w:szCs w:val="20"/>
                <w:lang w:val="en-US"/>
              </w:rPr>
              <w:t xml:space="preserve"> ± 0.3</w:t>
            </w:r>
            <w:ins w:id="1186" w:author="William Gough" w:date="2021-03-04T15:07:00Z">
              <w:r w:rsidR="00C050AD">
                <w:rPr>
                  <w:rFonts w:ascii="Times New Roman" w:eastAsia="Times New Roman" w:hAnsi="Times New Roman" w:cs="Times New Roman"/>
                  <w:color w:val="000000"/>
                  <w:sz w:val="20"/>
                  <w:szCs w:val="20"/>
                  <w:lang w:val="en-US"/>
                </w:rPr>
                <w:t>3</w:t>
              </w:r>
            </w:ins>
            <w:del w:id="1187" w:author="William Gough" w:date="2021-03-04T15:07:00Z">
              <w:r w:rsidDel="00C050AD">
                <w:rPr>
                  <w:rFonts w:ascii="Times New Roman" w:eastAsia="Times New Roman" w:hAnsi="Times New Roman" w:cs="Times New Roman"/>
                  <w:color w:val="000000"/>
                  <w:sz w:val="20"/>
                  <w:szCs w:val="20"/>
                  <w:lang w:val="en-US"/>
                </w:rPr>
                <w:delText>2</w:delText>
              </w:r>
            </w:del>
          </w:p>
        </w:tc>
        <w:tc>
          <w:tcPr>
            <w:tcW w:w="0" w:type="auto"/>
            <w:shd w:val="clear" w:color="auto" w:fill="E7E6E6"/>
            <w:tcMar>
              <w:top w:w="100" w:type="dxa"/>
              <w:left w:w="100" w:type="dxa"/>
              <w:bottom w:w="100" w:type="dxa"/>
              <w:right w:w="100" w:type="dxa"/>
            </w:tcMar>
            <w:vAlign w:val="center"/>
            <w:hideMark/>
          </w:tcPr>
          <w:p w14:paraId="3C04647D" w14:textId="52338E7E" w:rsidR="00CC31CF" w:rsidRPr="00C05B87" w:rsidRDefault="003630A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ins w:id="1188" w:author="William Gough" w:date="2021-03-08T11:45:00Z">
              <w:r w:rsidR="00217875">
                <w:rPr>
                  <w:rFonts w:ascii="Times New Roman" w:eastAsia="Times New Roman" w:hAnsi="Times New Roman" w:cs="Times New Roman"/>
                  <w:color w:val="000000"/>
                  <w:sz w:val="20"/>
                  <w:szCs w:val="20"/>
                  <w:lang w:val="en-US"/>
                </w:rPr>
                <w:t>65</w:t>
              </w:r>
            </w:ins>
            <w:del w:id="1189" w:author="William Gough" w:date="2021-03-08T11:45:00Z">
              <w:r w:rsidDel="00217875">
                <w:rPr>
                  <w:rFonts w:ascii="Times New Roman" w:eastAsia="Times New Roman" w:hAnsi="Times New Roman" w:cs="Times New Roman"/>
                  <w:color w:val="000000"/>
                  <w:sz w:val="20"/>
                  <w:szCs w:val="20"/>
                  <w:lang w:val="en-US"/>
                </w:rPr>
                <w:delText>60</w:delText>
              </w:r>
            </w:del>
            <w:r>
              <w:rPr>
                <w:rFonts w:ascii="Times New Roman" w:eastAsia="Times New Roman" w:hAnsi="Times New Roman" w:cs="Times New Roman"/>
                <w:color w:val="000000"/>
                <w:sz w:val="20"/>
                <w:szCs w:val="20"/>
                <w:lang w:val="en-US"/>
              </w:rPr>
              <w:t xml:space="preserve"> ± 0.00</w:t>
            </w:r>
            <w:ins w:id="1190" w:author="William Gough" w:date="2021-03-04T15:09:00Z">
              <w:r w:rsidR="00217875">
                <w:rPr>
                  <w:rFonts w:ascii="Times New Roman" w:eastAsia="Times New Roman" w:hAnsi="Times New Roman" w:cs="Times New Roman"/>
                  <w:color w:val="000000"/>
                  <w:sz w:val="20"/>
                  <w:szCs w:val="20"/>
                  <w:lang w:val="en-US"/>
                </w:rPr>
                <w:t>4</w:t>
              </w:r>
            </w:ins>
            <w:del w:id="1191" w:author="William Gough" w:date="2021-03-04T15:09:00Z">
              <w:r w:rsidDel="00C050AD">
                <w:rPr>
                  <w:rFonts w:ascii="Times New Roman" w:eastAsia="Times New Roman" w:hAnsi="Times New Roman" w:cs="Times New Roman"/>
                  <w:color w:val="000000"/>
                  <w:sz w:val="20"/>
                  <w:szCs w:val="20"/>
                  <w:lang w:val="en-US"/>
                </w:rPr>
                <w:delText>6</w:delText>
              </w:r>
            </w:del>
          </w:p>
        </w:tc>
        <w:tc>
          <w:tcPr>
            <w:tcW w:w="0" w:type="auto"/>
            <w:shd w:val="clear" w:color="auto" w:fill="E7E6E6"/>
            <w:tcMar>
              <w:top w:w="0" w:type="dxa"/>
              <w:left w:w="115" w:type="dxa"/>
              <w:bottom w:w="0" w:type="dxa"/>
              <w:right w:w="115" w:type="dxa"/>
            </w:tcMar>
            <w:vAlign w:val="center"/>
            <w:hideMark/>
          </w:tcPr>
          <w:p w14:paraId="0F8FD9E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7936711E"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4564248A"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2DDA9049"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2287" w:type="dxa"/>
            <w:shd w:val="clear" w:color="auto" w:fill="A6A6A6" w:themeFill="background1" w:themeFillShade="A6"/>
            <w:tcMar>
              <w:top w:w="100" w:type="dxa"/>
              <w:left w:w="100" w:type="dxa"/>
              <w:bottom w:w="100" w:type="dxa"/>
              <w:right w:w="100" w:type="dxa"/>
            </w:tcMar>
            <w:vAlign w:val="center"/>
          </w:tcPr>
          <w:p w14:paraId="34DE054E" w14:textId="512E3AB6"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w:t>
            </w:r>
            <w:ins w:id="1192" w:author="William Gough" w:date="2021-03-08T11:43:00Z">
              <w:r w:rsidR="00352DA9">
                <w:rPr>
                  <w:rFonts w:ascii="Times New Roman" w:eastAsia="Times New Roman" w:hAnsi="Times New Roman" w:cs="Times New Roman"/>
                  <w:color w:val="000000"/>
                  <w:sz w:val="20"/>
                  <w:szCs w:val="20"/>
                  <w:lang w:val="en-US"/>
                </w:rPr>
                <w:t>1</w:t>
              </w:r>
            </w:ins>
            <w:del w:id="1193" w:author="William Gough" w:date="2021-03-08T11:43:00Z">
              <w:r w:rsidDel="00352DA9">
                <w:rPr>
                  <w:rFonts w:ascii="Times New Roman" w:eastAsia="Times New Roman" w:hAnsi="Times New Roman" w:cs="Times New Roman"/>
                  <w:color w:val="000000"/>
                  <w:sz w:val="20"/>
                  <w:szCs w:val="20"/>
                  <w:lang w:val="en-US"/>
                </w:rPr>
                <w:delText>3</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447E516F" w14:textId="77777777"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3D06EFD5" w14:textId="77777777"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4E2B966B"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30D7768"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389E7B78"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32F36FE7"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Bryde’s Whale</w:t>
            </w:r>
          </w:p>
        </w:tc>
        <w:tc>
          <w:tcPr>
            <w:tcW w:w="2287" w:type="dxa"/>
            <w:shd w:val="clear" w:color="auto" w:fill="E7E6E6"/>
            <w:tcMar>
              <w:top w:w="100" w:type="dxa"/>
              <w:left w:w="100" w:type="dxa"/>
              <w:bottom w:w="100" w:type="dxa"/>
              <w:right w:w="100" w:type="dxa"/>
            </w:tcMar>
            <w:vAlign w:val="center"/>
          </w:tcPr>
          <w:p w14:paraId="4018CB6F" w14:textId="0F4733A8"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ins w:id="1194" w:author="William Gough" w:date="2021-03-04T15:06:00Z">
              <w:r w:rsidR="00352DA9">
                <w:rPr>
                  <w:rFonts w:ascii="Times New Roman" w:eastAsia="Times New Roman" w:hAnsi="Times New Roman" w:cs="Times New Roman"/>
                  <w:color w:val="000000"/>
                  <w:sz w:val="20"/>
                  <w:szCs w:val="20"/>
                  <w:lang w:val="en-US"/>
                </w:rPr>
                <w:t>71</w:t>
              </w:r>
            </w:ins>
            <w:del w:id="1195" w:author="William Gough" w:date="2021-03-04T15:06:00Z">
              <w:r w:rsidDel="00B55595">
                <w:rPr>
                  <w:rFonts w:ascii="Times New Roman" w:eastAsia="Times New Roman" w:hAnsi="Times New Roman" w:cs="Times New Roman"/>
                  <w:color w:val="000000"/>
                  <w:sz w:val="20"/>
                  <w:szCs w:val="20"/>
                  <w:lang w:val="en-US"/>
                </w:rPr>
                <w:delText>76</w:delText>
              </w:r>
            </w:del>
            <w:r>
              <w:rPr>
                <w:rFonts w:ascii="Times New Roman" w:eastAsia="Times New Roman" w:hAnsi="Times New Roman" w:cs="Times New Roman"/>
                <w:color w:val="000000"/>
                <w:sz w:val="20"/>
                <w:szCs w:val="20"/>
                <w:lang w:val="en-US"/>
              </w:rPr>
              <w:t xml:space="preserve"> ± 0.</w:t>
            </w:r>
            <w:ins w:id="1196" w:author="William Gough" w:date="2021-03-08T11:43:00Z">
              <w:r w:rsidR="00352DA9">
                <w:rPr>
                  <w:rFonts w:ascii="Times New Roman" w:eastAsia="Times New Roman" w:hAnsi="Times New Roman" w:cs="Times New Roman"/>
                  <w:color w:val="000000"/>
                  <w:sz w:val="20"/>
                  <w:szCs w:val="20"/>
                  <w:lang w:val="en-US"/>
                </w:rPr>
                <w:t>47</w:t>
              </w:r>
            </w:ins>
            <w:del w:id="1197" w:author="William Gough" w:date="2021-03-08T11:43:00Z">
              <w:r w:rsidDel="00352DA9">
                <w:rPr>
                  <w:rFonts w:ascii="Times New Roman" w:eastAsia="Times New Roman" w:hAnsi="Times New Roman" w:cs="Times New Roman"/>
                  <w:color w:val="000000"/>
                  <w:sz w:val="20"/>
                  <w:szCs w:val="20"/>
                  <w:lang w:val="en-US"/>
                </w:rPr>
                <w:delText>5</w:delText>
              </w:r>
            </w:del>
            <w:del w:id="1198" w:author="William Gough" w:date="2021-03-04T15:06:00Z">
              <w:r w:rsidDel="00B55595">
                <w:rPr>
                  <w:rFonts w:ascii="Times New Roman" w:eastAsia="Times New Roman" w:hAnsi="Times New Roman" w:cs="Times New Roman"/>
                  <w:color w:val="000000"/>
                  <w:sz w:val="20"/>
                  <w:szCs w:val="20"/>
                  <w:lang w:val="en-US"/>
                </w:rPr>
                <w:delText>1</w:delText>
              </w:r>
            </w:del>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124124FD" w14:textId="77777777"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6834B235" w14:textId="36AD62F1"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w:t>
            </w:r>
            <w:ins w:id="1199" w:author="William Gough" w:date="2021-03-04T15:09:00Z">
              <w:r w:rsidR="00217875">
                <w:rPr>
                  <w:rFonts w:ascii="Times New Roman" w:eastAsia="Times New Roman" w:hAnsi="Times New Roman" w:cs="Times New Roman"/>
                  <w:color w:val="000000"/>
                  <w:sz w:val="20"/>
                  <w:szCs w:val="20"/>
                  <w:lang w:val="en-US"/>
                </w:rPr>
                <w:t>8</w:t>
              </w:r>
            </w:ins>
            <w:del w:id="1200" w:author="William Gough" w:date="2021-03-04T15:09:00Z">
              <w:r w:rsidDel="00C050AD">
                <w:rPr>
                  <w:rFonts w:ascii="Times New Roman" w:eastAsia="Times New Roman" w:hAnsi="Times New Roman" w:cs="Times New Roman"/>
                  <w:color w:val="000000"/>
                  <w:sz w:val="20"/>
                  <w:szCs w:val="20"/>
                  <w:lang w:val="en-US"/>
                </w:rPr>
                <w:delText>8</w:delText>
              </w:r>
            </w:del>
            <w:r>
              <w:rPr>
                <w:rFonts w:ascii="Times New Roman" w:eastAsia="Times New Roman" w:hAnsi="Times New Roman" w:cs="Times New Roman"/>
                <w:color w:val="000000"/>
                <w:sz w:val="20"/>
                <w:szCs w:val="20"/>
                <w:lang w:val="en-US"/>
              </w:rPr>
              <w:t xml:space="preserve"> ± 0.02</w:t>
            </w:r>
            <w:ins w:id="1201" w:author="William Gough" w:date="2021-03-04T15:09:00Z">
              <w:r w:rsidR="00217875">
                <w:rPr>
                  <w:rFonts w:ascii="Times New Roman" w:eastAsia="Times New Roman" w:hAnsi="Times New Roman" w:cs="Times New Roman"/>
                  <w:color w:val="000000"/>
                  <w:sz w:val="20"/>
                  <w:szCs w:val="20"/>
                  <w:lang w:val="en-US"/>
                </w:rPr>
                <w:t>2</w:t>
              </w:r>
            </w:ins>
            <w:del w:id="1202" w:author="William Gough" w:date="2021-03-04T15:09:00Z">
              <w:r w:rsidDel="00C050AD">
                <w:rPr>
                  <w:rFonts w:ascii="Times New Roman" w:eastAsia="Times New Roman" w:hAnsi="Times New Roman" w:cs="Times New Roman"/>
                  <w:color w:val="000000"/>
                  <w:sz w:val="20"/>
                  <w:szCs w:val="20"/>
                  <w:lang w:val="en-US"/>
                </w:rPr>
                <w:delText>2</w:delText>
              </w:r>
            </w:del>
          </w:p>
        </w:tc>
        <w:tc>
          <w:tcPr>
            <w:tcW w:w="0" w:type="auto"/>
            <w:shd w:val="clear" w:color="auto" w:fill="E7E6E6"/>
            <w:tcMar>
              <w:top w:w="0" w:type="dxa"/>
              <w:left w:w="115" w:type="dxa"/>
              <w:bottom w:w="0" w:type="dxa"/>
              <w:right w:w="115" w:type="dxa"/>
            </w:tcMar>
            <w:vAlign w:val="center"/>
          </w:tcPr>
          <w:p w14:paraId="48A59337"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77777777" w:rsidR="00B27F43" w:rsidRPr="00C05B87" w:rsidRDefault="00B27F43" w:rsidP="00B27F43">
      <w:pPr>
        <w:spacing w:line="240" w:lineRule="auto"/>
        <w:rPr>
          <w:rFonts w:ascii="Times New Roman" w:eastAsia="Times New Roman" w:hAnsi="Times New Roman" w:cs="Times New Roman"/>
          <w:sz w:val="24"/>
          <w:szCs w:val="24"/>
          <w:lang w:val="en-US"/>
        </w:rPr>
      </w:pPr>
    </w:p>
    <w:p w14:paraId="55813694" w14:textId="77777777" w:rsidR="00B27F43" w:rsidRDefault="00B27F43" w:rsidP="00B27F43">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4.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p w14:paraId="5917C1A0" w14:textId="77777777" w:rsidR="00565321" w:rsidRDefault="00565321" w:rsidP="00B27F43">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565321">
      <w:pPr>
        <w:spacing w:line="240" w:lineRule="auto"/>
        <w:rPr>
          <w:rFonts w:ascii="Times New Roman" w:eastAsia="Times New Roman" w:hAnsi="Times New Roman" w:cs="Times New Roman"/>
          <w:sz w:val="24"/>
          <w:szCs w:val="24"/>
          <w:lang w:val="en-US"/>
        </w:rPr>
      </w:pPr>
    </w:p>
    <w:p w14:paraId="6F2CB5AE" w14:textId="77777777" w:rsidR="00565321" w:rsidRDefault="00565321" w:rsidP="00565321">
      <w:pPr>
        <w:spacing w:line="240" w:lineRule="auto"/>
        <w:rPr>
          <w:rFonts w:ascii="Times New Roman" w:eastAsia="Times New Roman" w:hAnsi="Times New Roman" w:cs="Times New Roman"/>
          <w:sz w:val="24"/>
          <w:szCs w:val="24"/>
          <w:lang w:val="en-US"/>
        </w:rPr>
      </w:pPr>
    </w:p>
    <w:p w14:paraId="2142BB8A" w14:textId="77777777" w:rsidR="00565321" w:rsidRDefault="00565321" w:rsidP="00565321">
      <w:pPr>
        <w:spacing w:line="240" w:lineRule="auto"/>
        <w:rPr>
          <w:rFonts w:ascii="Times New Roman" w:eastAsia="Times New Roman" w:hAnsi="Times New Roman" w:cs="Times New Roman"/>
          <w:sz w:val="24"/>
          <w:szCs w:val="24"/>
          <w:lang w:val="en-US"/>
        </w:rPr>
      </w:pPr>
    </w:p>
    <w:p w14:paraId="18216332" w14:textId="77777777" w:rsidR="00565321" w:rsidRDefault="00565321" w:rsidP="00565321">
      <w:pPr>
        <w:spacing w:line="240" w:lineRule="auto"/>
        <w:rPr>
          <w:rFonts w:ascii="Times New Roman" w:eastAsia="Times New Roman" w:hAnsi="Times New Roman" w:cs="Times New Roman"/>
          <w:sz w:val="24"/>
          <w:szCs w:val="24"/>
          <w:lang w:val="en-US"/>
        </w:rPr>
      </w:pPr>
    </w:p>
    <w:p w14:paraId="53E72245" w14:textId="77777777" w:rsidR="00565321" w:rsidRDefault="00565321" w:rsidP="00565321">
      <w:pPr>
        <w:spacing w:line="240" w:lineRule="auto"/>
        <w:rPr>
          <w:rFonts w:ascii="Times New Roman" w:eastAsia="Times New Roman" w:hAnsi="Times New Roman" w:cs="Times New Roman"/>
          <w:sz w:val="24"/>
          <w:szCs w:val="24"/>
          <w:lang w:val="en-US"/>
        </w:rPr>
      </w:pPr>
    </w:p>
    <w:p w14:paraId="651A983E" w14:textId="77777777" w:rsidR="00565321" w:rsidRDefault="00565321" w:rsidP="00565321">
      <w:pPr>
        <w:spacing w:line="240" w:lineRule="auto"/>
        <w:rPr>
          <w:rFonts w:ascii="Times New Roman" w:eastAsia="Times New Roman" w:hAnsi="Times New Roman" w:cs="Times New Roman"/>
          <w:sz w:val="24"/>
          <w:szCs w:val="24"/>
          <w:lang w:val="en-US"/>
        </w:rPr>
      </w:pPr>
    </w:p>
    <w:p w14:paraId="484F60EF" w14:textId="77777777" w:rsid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565321">
      <w:pPr>
        <w:spacing w:line="240" w:lineRule="auto"/>
        <w:rPr>
          <w:rFonts w:ascii="Times New Roman" w:eastAsia="Times New Roman" w:hAnsi="Times New Roman" w:cs="Times New Roman"/>
          <w:sz w:val="24"/>
          <w:szCs w:val="24"/>
          <w:lang w:val="en-US"/>
        </w:rPr>
      </w:pPr>
    </w:p>
    <w:p w14:paraId="347EF63A"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 Make lines thicker.</w:t>
      </w:r>
    </w:p>
    <w:p w14:paraId="05B8CDCA" w14:textId="77777777" w:rsidR="00565321" w:rsidRDefault="00565321" w:rsidP="00565321">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565321">
      <w:pPr>
        <w:spacing w:line="240" w:lineRule="auto"/>
        <w:rPr>
          <w:rFonts w:ascii="Times New Roman" w:eastAsia="Times New Roman" w:hAnsi="Times New Roman" w:cs="Times New Roman"/>
          <w:sz w:val="24"/>
          <w:szCs w:val="24"/>
          <w:lang w:val="en-US"/>
        </w:rPr>
      </w:pPr>
    </w:p>
    <w:p w14:paraId="22E166C0"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4.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and B) total body length (m) versus mass-specific thrust power output (W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 One point was removed above the visual range of each figure (Bryde’s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3C2FA858" w14:textId="77777777" w:rsidR="00565321" w:rsidRPr="00565321" w:rsidRDefault="00565321" w:rsidP="00565321">
      <w:pPr>
        <w:spacing w:line="240" w:lineRule="auto"/>
        <w:rPr>
          <w:rFonts w:ascii="Times New Roman" w:eastAsia="Times New Roman" w:hAnsi="Times New Roman" w:cs="Times New Roman"/>
          <w:sz w:val="24"/>
          <w:szCs w:val="24"/>
          <w:lang w:val="en-US"/>
        </w:rPr>
      </w:pPr>
    </w:p>
    <w:p w14:paraId="0B5A1495"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5.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B) total body length (m), and C) Reynolds number (dimensionless) versus the drag coefficient (dimensionless) for both routine swimming (solid line) and lunge-associated swimming (dotted line). Each point corresponds to the mean value for a single individual whale and a single swimming mode (● circle: routine; ▲ triangle: lunge-associated). One point was removed above the visual range of each figure (blue whale: mean swim speed = 1.68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24.1 m; mean Reynolds number = 3.9e+07; mean drag coefficient = 0.131).. Dot-dash lines shown in C) are linear regressions of Reynolds number versus drag coefficient for simple rigid-body model comparison using equations derived from Hoerner (1965). Illustration shows a swimming blue whale and image shows an R100 rigid-body as visual representations of the data shown in C).</w:t>
      </w:r>
    </w:p>
    <w:p w14:paraId="19D45F17" w14:textId="77777777" w:rsidR="00565321" w:rsidRDefault="00565321" w:rsidP="00B27F43">
      <w:pPr>
        <w:spacing w:line="240" w:lineRule="auto"/>
        <w:rPr>
          <w:rFonts w:ascii="Times New Roman" w:eastAsia="Times New Roman" w:hAnsi="Times New Roman" w:cs="Times New Roman"/>
          <w:sz w:val="24"/>
          <w:szCs w:val="24"/>
          <w:lang w:val="en-US"/>
        </w:rPr>
      </w:pPr>
    </w:p>
    <w:p w14:paraId="0350A95C"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Figure 6. Curved fit lines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and linear regressions showing B) total body length (m) versus propulsive efficiency (dimensionless) for both routine swimming (solid line) and lunge-associated swimming (dotted line). Curved fit lines are shown in A) to better illustrate the effects of maximal performance on Froude efficiency, and each point in B) corresponds to the mean value for a single individual whale and a single swimming mode (● circle: routine; ▲ triangle: lunge-associated). Plots along x-axis of A) shows the density of swim speeds for routine (solid border) and lunge-associated swimming (dotted border). One point was removed above the visual range of each figure (Bryde’s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487DE425" w14:textId="77777777" w:rsidR="00565321" w:rsidRDefault="00565321" w:rsidP="00B27F43">
      <w:pPr>
        <w:spacing w:line="240" w:lineRule="auto"/>
        <w:rPr>
          <w:rFonts w:ascii="Times New Roman" w:eastAsia="Times New Roman" w:hAnsi="Times New Roman" w:cs="Times New Roman"/>
          <w:sz w:val="24"/>
          <w:szCs w:val="24"/>
          <w:lang w:val="en-US"/>
        </w:rPr>
      </w:pPr>
    </w:p>
    <w:p w14:paraId="20A6425A" w14:textId="77777777" w:rsidR="00565321" w:rsidRPr="00C05B87" w:rsidRDefault="00565321" w:rsidP="00B27F43">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7. Propulsive efficiency versus total body length (m) for species from different morphological and taxonomic groups and use different swimming modes (● circle: drag-based paddling; ▲ triangle: undulatory swimming; ■ square: oscillatory swimming). The mysticete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Hayden Smith" w:date="2021-01-19T13:57:00Z" w:initials="HS">
    <w:p w14:paraId="0BCB6911" w14:textId="77777777" w:rsidR="00D75F00" w:rsidRDefault="00D75F00">
      <w:pPr>
        <w:pStyle w:val="CommentText"/>
      </w:pPr>
      <w:r>
        <w:rPr>
          <w:rStyle w:val="CommentReference"/>
        </w:rPr>
        <w:annotationRef/>
      </w:r>
      <w:r>
        <w:t>R1C3 I agree it does seem weird at first read, but as I re-read it, I think it sounds ok. How might we re-word to clarify how energetic assumtions were limited to deceased animals.</w:t>
      </w:r>
    </w:p>
  </w:comment>
  <w:comment w:id="124" w:author="Hayden Smith" w:date="2021-01-19T14:14:00Z" w:initials="HS">
    <w:p w14:paraId="158A5F1C" w14:textId="77777777" w:rsidR="00D75F00" w:rsidRDefault="00D75F00">
      <w:pPr>
        <w:pStyle w:val="CommentText"/>
      </w:pPr>
      <w:r>
        <w:rPr>
          <w:rStyle w:val="CommentReference"/>
        </w:rPr>
        <w:annotationRef/>
      </w:r>
      <w:r>
        <w:t>Is Sa supposed to be surface area of the entire animal?</w:t>
      </w:r>
    </w:p>
  </w:comment>
  <w:comment w:id="125" w:author="Hayden Smith" w:date="2021-01-19T14:21:00Z" w:initials="HS">
    <w:p w14:paraId="786F75E8" w14:textId="77777777" w:rsidR="00D75F00" w:rsidRDefault="00D75F00">
      <w:pPr>
        <w:pStyle w:val="CommentText"/>
      </w:pPr>
      <w:r>
        <w:rPr>
          <w:rStyle w:val="CommentReference"/>
        </w:rPr>
        <w:annotationRef/>
      </w:r>
      <w:r>
        <w:t>Nvm found it explained above</w:t>
      </w:r>
    </w:p>
    <w:p w14:paraId="670B4315" w14:textId="77777777" w:rsidR="00D75F00" w:rsidRDefault="00D75F00">
      <w:pPr>
        <w:pStyle w:val="CommentText"/>
      </w:pPr>
    </w:p>
  </w:comment>
  <w:comment w:id="172" w:author="Hayden Smith" w:date="2021-01-19T14:05:00Z" w:initials="HS">
    <w:p w14:paraId="36197BEF" w14:textId="77777777" w:rsidR="00D75F00" w:rsidRDefault="00D75F00">
      <w:pPr>
        <w:pStyle w:val="CommentText"/>
      </w:pPr>
      <w:r>
        <w:rPr>
          <w:rStyle w:val="CommentReference"/>
        </w:rPr>
        <w:annotationRef/>
      </w:r>
      <w:r>
        <w:t>R1C8 and R1C9</w:t>
      </w:r>
    </w:p>
    <w:p w14:paraId="0AB44A9B" w14:textId="77777777" w:rsidR="00D75F00" w:rsidRDefault="00D75F00">
      <w:pPr>
        <w:pStyle w:val="CommentText"/>
      </w:pPr>
    </w:p>
    <w:p w14:paraId="419EDA6D" w14:textId="77777777" w:rsidR="00D75F00" w:rsidRDefault="00D75F00">
      <w:pPr>
        <w:pStyle w:val="CommentText"/>
      </w:pPr>
      <w:r>
        <w:t>Need help with these two</w:t>
      </w:r>
    </w:p>
  </w:comment>
  <w:comment w:id="174" w:author="Hayden Smith" w:date="2021-01-19T14:35:00Z" w:initials="HS">
    <w:p w14:paraId="062E5155" w14:textId="77777777" w:rsidR="00D75F00" w:rsidRDefault="00D75F00">
      <w:pPr>
        <w:pStyle w:val="CommentText"/>
      </w:pPr>
      <w:r>
        <w:rPr>
          <w:rStyle w:val="CommentReference"/>
        </w:rPr>
        <w:annotationRef/>
      </w:r>
      <w:r>
        <w:t>Should we define U(t) or just t?</w:t>
      </w:r>
    </w:p>
  </w:comment>
  <w:comment w:id="437" w:author="Hayden Smith" w:date="2021-01-19T14:09:00Z" w:initials="HS">
    <w:p w14:paraId="39F2D32A" w14:textId="77777777" w:rsidR="00D75F00" w:rsidRDefault="00D75F00">
      <w:pPr>
        <w:pStyle w:val="CommentText"/>
      </w:pPr>
      <w:r>
        <w:rPr>
          <w:rStyle w:val="CommentReference"/>
        </w:rPr>
        <w:annotationRef/>
      </w:r>
      <w:r>
        <w:t>R1C12 and 13</w:t>
      </w:r>
    </w:p>
    <w:p w14:paraId="339BCF52" w14:textId="77777777" w:rsidR="00D75F00" w:rsidRDefault="00D75F00">
      <w:pPr>
        <w:pStyle w:val="CommentText"/>
      </w:pPr>
    </w:p>
    <w:p w14:paraId="7B6D4731" w14:textId="77777777" w:rsidR="00D75F00" w:rsidRDefault="00D75F00">
      <w:pPr>
        <w:pStyle w:val="CommentText"/>
      </w:pPr>
      <w:r>
        <w:t>Have something but not sure about it</w:t>
      </w:r>
    </w:p>
    <w:p w14:paraId="2A510ACE" w14:textId="77777777" w:rsidR="00D75F00" w:rsidRDefault="00D75F00">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CB6911" w15:done="0"/>
  <w15:commentEx w15:paraId="158A5F1C" w15:done="0"/>
  <w15:commentEx w15:paraId="670B4315" w15:done="0"/>
  <w15:commentEx w15:paraId="419EDA6D" w15:done="0"/>
  <w15:commentEx w15:paraId="062E5155" w15:done="0"/>
  <w15:commentEx w15:paraId="2A510A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yden Smith">
    <w15:presenceInfo w15:providerId="Windows Live" w15:userId="3954a154aae85b9b"/>
  </w15:person>
  <w15:person w15:author="William Gough">
    <w15:presenceInfo w15:providerId="Windows Live" w15:userId="6604f58038fb0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338F"/>
    <w:rsid w:val="000745A6"/>
    <w:rsid w:val="000760D4"/>
    <w:rsid w:val="00082567"/>
    <w:rsid w:val="00082DAB"/>
    <w:rsid w:val="00084479"/>
    <w:rsid w:val="00084EE2"/>
    <w:rsid w:val="000904BD"/>
    <w:rsid w:val="000921E8"/>
    <w:rsid w:val="00092449"/>
    <w:rsid w:val="0009346F"/>
    <w:rsid w:val="000A4C6F"/>
    <w:rsid w:val="000A506C"/>
    <w:rsid w:val="000B19FC"/>
    <w:rsid w:val="000B61B3"/>
    <w:rsid w:val="000C3A8C"/>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CEC"/>
    <w:rsid w:val="00170A63"/>
    <w:rsid w:val="00171510"/>
    <w:rsid w:val="0017294B"/>
    <w:rsid w:val="00173BA1"/>
    <w:rsid w:val="00175DF7"/>
    <w:rsid w:val="001760FA"/>
    <w:rsid w:val="001824B8"/>
    <w:rsid w:val="0018636A"/>
    <w:rsid w:val="00186876"/>
    <w:rsid w:val="001876E5"/>
    <w:rsid w:val="00190401"/>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E0555"/>
    <w:rsid w:val="001E2FD6"/>
    <w:rsid w:val="001E45BE"/>
    <w:rsid w:val="001E6CED"/>
    <w:rsid w:val="001F1A66"/>
    <w:rsid w:val="001F1CD3"/>
    <w:rsid w:val="001F2244"/>
    <w:rsid w:val="001F439D"/>
    <w:rsid w:val="001F6946"/>
    <w:rsid w:val="00204A2C"/>
    <w:rsid w:val="00205107"/>
    <w:rsid w:val="00206A45"/>
    <w:rsid w:val="00211B6C"/>
    <w:rsid w:val="00213F0B"/>
    <w:rsid w:val="00216A86"/>
    <w:rsid w:val="00216C38"/>
    <w:rsid w:val="00217875"/>
    <w:rsid w:val="002210AF"/>
    <w:rsid w:val="00230B4B"/>
    <w:rsid w:val="00233B79"/>
    <w:rsid w:val="00240D04"/>
    <w:rsid w:val="00244396"/>
    <w:rsid w:val="00247326"/>
    <w:rsid w:val="002514B7"/>
    <w:rsid w:val="00253707"/>
    <w:rsid w:val="002541DE"/>
    <w:rsid w:val="0026042F"/>
    <w:rsid w:val="00266074"/>
    <w:rsid w:val="002711B1"/>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D7A65"/>
    <w:rsid w:val="002E068F"/>
    <w:rsid w:val="002E7E15"/>
    <w:rsid w:val="002F2FFE"/>
    <w:rsid w:val="002F44C8"/>
    <w:rsid w:val="002F47FE"/>
    <w:rsid w:val="002F4FA5"/>
    <w:rsid w:val="0030022E"/>
    <w:rsid w:val="0030637B"/>
    <w:rsid w:val="003067DE"/>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1941"/>
    <w:rsid w:val="003C30C1"/>
    <w:rsid w:val="003C35CB"/>
    <w:rsid w:val="003C73A6"/>
    <w:rsid w:val="003D3809"/>
    <w:rsid w:val="003D3CE0"/>
    <w:rsid w:val="003E031C"/>
    <w:rsid w:val="003E2E86"/>
    <w:rsid w:val="003F2F4A"/>
    <w:rsid w:val="003F3B45"/>
    <w:rsid w:val="003F5593"/>
    <w:rsid w:val="004006BB"/>
    <w:rsid w:val="00405239"/>
    <w:rsid w:val="00405C13"/>
    <w:rsid w:val="0040727A"/>
    <w:rsid w:val="004102EA"/>
    <w:rsid w:val="00410896"/>
    <w:rsid w:val="00411C87"/>
    <w:rsid w:val="00414E38"/>
    <w:rsid w:val="0042039A"/>
    <w:rsid w:val="00420A9B"/>
    <w:rsid w:val="00420F1B"/>
    <w:rsid w:val="00422DBD"/>
    <w:rsid w:val="00425138"/>
    <w:rsid w:val="00430540"/>
    <w:rsid w:val="00430FF9"/>
    <w:rsid w:val="00436CF6"/>
    <w:rsid w:val="00446FE1"/>
    <w:rsid w:val="00450BA1"/>
    <w:rsid w:val="00456D84"/>
    <w:rsid w:val="00461A70"/>
    <w:rsid w:val="00470394"/>
    <w:rsid w:val="004724C1"/>
    <w:rsid w:val="00474017"/>
    <w:rsid w:val="00475804"/>
    <w:rsid w:val="004808CB"/>
    <w:rsid w:val="00483D33"/>
    <w:rsid w:val="004849A8"/>
    <w:rsid w:val="0048569D"/>
    <w:rsid w:val="00490A13"/>
    <w:rsid w:val="00493AA0"/>
    <w:rsid w:val="00496113"/>
    <w:rsid w:val="00497139"/>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2531B"/>
    <w:rsid w:val="0052671A"/>
    <w:rsid w:val="00527D7C"/>
    <w:rsid w:val="0053189A"/>
    <w:rsid w:val="005323E9"/>
    <w:rsid w:val="00535AE3"/>
    <w:rsid w:val="005379BD"/>
    <w:rsid w:val="00544D87"/>
    <w:rsid w:val="0054565D"/>
    <w:rsid w:val="00545F25"/>
    <w:rsid w:val="005565FF"/>
    <w:rsid w:val="00560E80"/>
    <w:rsid w:val="00561D33"/>
    <w:rsid w:val="00565321"/>
    <w:rsid w:val="0056571E"/>
    <w:rsid w:val="00567922"/>
    <w:rsid w:val="005755E7"/>
    <w:rsid w:val="00582BA8"/>
    <w:rsid w:val="00582DE1"/>
    <w:rsid w:val="0058489B"/>
    <w:rsid w:val="00587A80"/>
    <w:rsid w:val="0059085F"/>
    <w:rsid w:val="0059201A"/>
    <w:rsid w:val="0059361E"/>
    <w:rsid w:val="00595331"/>
    <w:rsid w:val="00596BD3"/>
    <w:rsid w:val="005A0D6D"/>
    <w:rsid w:val="005A4AF8"/>
    <w:rsid w:val="005B2B10"/>
    <w:rsid w:val="005B7CEB"/>
    <w:rsid w:val="005C1FC3"/>
    <w:rsid w:val="005C2CCB"/>
    <w:rsid w:val="005C6303"/>
    <w:rsid w:val="005D01AC"/>
    <w:rsid w:val="005D24CB"/>
    <w:rsid w:val="005D745D"/>
    <w:rsid w:val="005E33DD"/>
    <w:rsid w:val="005E44C0"/>
    <w:rsid w:val="005F032E"/>
    <w:rsid w:val="005F1639"/>
    <w:rsid w:val="005F2F65"/>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401E"/>
    <w:rsid w:val="00684AD5"/>
    <w:rsid w:val="00687473"/>
    <w:rsid w:val="0069253A"/>
    <w:rsid w:val="0069437D"/>
    <w:rsid w:val="006A17C8"/>
    <w:rsid w:val="006A1EB5"/>
    <w:rsid w:val="006A249C"/>
    <w:rsid w:val="006A2C99"/>
    <w:rsid w:val="006A4667"/>
    <w:rsid w:val="006B5D22"/>
    <w:rsid w:val="006D2CFE"/>
    <w:rsid w:val="006D3020"/>
    <w:rsid w:val="006D3086"/>
    <w:rsid w:val="006D7CB3"/>
    <w:rsid w:val="006E2A23"/>
    <w:rsid w:val="006E57A2"/>
    <w:rsid w:val="006E793B"/>
    <w:rsid w:val="0070333B"/>
    <w:rsid w:val="00721C3A"/>
    <w:rsid w:val="0072606E"/>
    <w:rsid w:val="00730CC1"/>
    <w:rsid w:val="00731351"/>
    <w:rsid w:val="00731D29"/>
    <w:rsid w:val="00732FC8"/>
    <w:rsid w:val="00734B94"/>
    <w:rsid w:val="00736446"/>
    <w:rsid w:val="00737E4E"/>
    <w:rsid w:val="00741DE9"/>
    <w:rsid w:val="00742FCC"/>
    <w:rsid w:val="00745A72"/>
    <w:rsid w:val="007519FA"/>
    <w:rsid w:val="007541C6"/>
    <w:rsid w:val="007545C6"/>
    <w:rsid w:val="00756A2F"/>
    <w:rsid w:val="00763AC9"/>
    <w:rsid w:val="00763C6D"/>
    <w:rsid w:val="00764B74"/>
    <w:rsid w:val="007672FB"/>
    <w:rsid w:val="00767974"/>
    <w:rsid w:val="0077189E"/>
    <w:rsid w:val="007832F4"/>
    <w:rsid w:val="00790AAB"/>
    <w:rsid w:val="007951FE"/>
    <w:rsid w:val="00796C53"/>
    <w:rsid w:val="007A13B0"/>
    <w:rsid w:val="007A2266"/>
    <w:rsid w:val="007B2023"/>
    <w:rsid w:val="007B34B6"/>
    <w:rsid w:val="007C2447"/>
    <w:rsid w:val="007C2F3B"/>
    <w:rsid w:val="007C407F"/>
    <w:rsid w:val="007C7899"/>
    <w:rsid w:val="007D60E1"/>
    <w:rsid w:val="007D74BB"/>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72169"/>
    <w:rsid w:val="00872474"/>
    <w:rsid w:val="00875949"/>
    <w:rsid w:val="0087699B"/>
    <w:rsid w:val="008857BC"/>
    <w:rsid w:val="008968CA"/>
    <w:rsid w:val="00896AFC"/>
    <w:rsid w:val="00896CC1"/>
    <w:rsid w:val="008A18C1"/>
    <w:rsid w:val="008A2DD2"/>
    <w:rsid w:val="008A5643"/>
    <w:rsid w:val="008B00FD"/>
    <w:rsid w:val="008B4D50"/>
    <w:rsid w:val="008B5613"/>
    <w:rsid w:val="008B770B"/>
    <w:rsid w:val="008D0968"/>
    <w:rsid w:val="008D212D"/>
    <w:rsid w:val="008D25C1"/>
    <w:rsid w:val="008E198E"/>
    <w:rsid w:val="008E61B6"/>
    <w:rsid w:val="008F2F20"/>
    <w:rsid w:val="00900260"/>
    <w:rsid w:val="009009B6"/>
    <w:rsid w:val="009011E3"/>
    <w:rsid w:val="00904190"/>
    <w:rsid w:val="00920B71"/>
    <w:rsid w:val="009238F6"/>
    <w:rsid w:val="00923A69"/>
    <w:rsid w:val="00923BBB"/>
    <w:rsid w:val="00932207"/>
    <w:rsid w:val="00934BE1"/>
    <w:rsid w:val="009403FF"/>
    <w:rsid w:val="009509C0"/>
    <w:rsid w:val="00951371"/>
    <w:rsid w:val="00954048"/>
    <w:rsid w:val="0095718F"/>
    <w:rsid w:val="00960F55"/>
    <w:rsid w:val="00967FB1"/>
    <w:rsid w:val="0097014D"/>
    <w:rsid w:val="009724BF"/>
    <w:rsid w:val="00974FD0"/>
    <w:rsid w:val="00977A1B"/>
    <w:rsid w:val="00977B1C"/>
    <w:rsid w:val="009808A1"/>
    <w:rsid w:val="00981342"/>
    <w:rsid w:val="00992A2E"/>
    <w:rsid w:val="00992A8E"/>
    <w:rsid w:val="009935C4"/>
    <w:rsid w:val="009940D1"/>
    <w:rsid w:val="00996BE5"/>
    <w:rsid w:val="009A19DF"/>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0B30"/>
    <w:rsid w:val="00A446D0"/>
    <w:rsid w:val="00A46E30"/>
    <w:rsid w:val="00A476E1"/>
    <w:rsid w:val="00A517CB"/>
    <w:rsid w:val="00A51AC6"/>
    <w:rsid w:val="00A51FB2"/>
    <w:rsid w:val="00A5342C"/>
    <w:rsid w:val="00A549C6"/>
    <w:rsid w:val="00A6171A"/>
    <w:rsid w:val="00A61C33"/>
    <w:rsid w:val="00A646FE"/>
    <w:rsid w:val="00A74ED3"/>
    <w:rsid w:val="00A76770"/>
    <w:rsid w:val="00A76D5C"/>
    <w:rsid w:val="00A812A0"/>
    <w:rsid w:val="00A8157B"/>
    <w:rsid w:val="00A90CAB"/>
    <w:rsid w:val="00A91E14"/>
    <w:rsid w:val="00A94216"/>
    <w:rsid w:val="00A96169"/>
    <w:rsid w:val="00A9748F"/>
    <w:rsid w:val="00AA1F9B"/>
    <w:rsid w:val="00AA4D9B"/>
    <w:rsid w:val="00AB479E"/>
    <w:rsid w:val="00AB5626"/>
    <w:rsid w:val="00AC3470"/>
    <w:rsid w:val="00AC3715"/>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595"/>
    <w:rsid w:val="00B55A0C"/>
    <w:rsid w:val="00B560E6"/>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5D6"/>
    <w:rsid w:val="00BA1E82"/>
    <w:rsid w:val="00BA248B"/>
    <w:rsid w:val="00BA3B91"/>
    <w:rsid w:val="00BA64C6"/>
    <w:rsid w:val="00BB0D09"/>
    <w:rsid w:val="00BB5443"/>
    <w:rsid w:val="00BB727A"/>
    <w:rsid w:val="00BC1605"/>
    <w:rsid w:val="00BC33FB"/>
    <w:rsid w:val="00BC436D"/>
    <w:rsid w:val="00BC7457"/>
    <w:rsid w:val="00BD36E7"/>
    <w:rsid w:val="00BD4AED"/>
    <w:rsid w:val="00BE05D5"/>
    <w:rsid w:val="00BE2C7E"/>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3388D"/>
    <w:rsid w:val="00C35623"/>
    <w:rsid w:val="00C434D5"/>
    <w:rsid w:val="00C46334"/>
    <w:rsid w:val="00C51741"/>
    <w:rsid w:val="00C55BEA"/>
    <w:rsid w:val="00C61228"/>
    <w:rsid w:val="00C624F1"/>
    <w:rsid w:val="00C65720"/>
    <w:rsid w:val="00C75A34"/>
    <w:rsid w:val="00C75C87"/>
    <w:rsid w:val="00C7720E"/>
    <w:rsid w:val="00C81A5E"/>
    <w:rsid w:val="00C81D37"/>
    <w:rsid w:val="00C85688"/>
    <w:rsid w:val="00C85961"/>
    <w:rsid w:val="00C86E7C"/>
    <w:rsid w:val="00C9142B"/>
    <w:rsid w:val="00C92040"/>
    <w:rsid w:val="00C962FC"/>
    <w:rsid w:val="00C96CC6"/>
    <w:rsid w:val="00CA1616"/>
    <w:rsid w:val="00CA327D"/>
    <w:rsid w:val="00CA329E"/>
    <w:rsid w:val="00CA66F2"/>
    <w:rsid w:val="00CA684E"/>
    <w:rsid w:val="00CB3F01"/>
    <w:rsid w:val="00CB573C"/>
    <w:rsid w:val="00CB6D67"/>
    <w:rsid w:val="00CC31CF"/>
    <w:rsid w:val="00CC3B84"/>
    <w:rsid w:val="00CC44B7"/>
    <w:rsid w:val="00CD1C5B"/>
    <w:rsid w:val="00CD7A44"/>
    <w:rsid w:val="00CE1537"/>
    <w:rsid w:val="00CE3F0E"/>
    <w:rsid w:val="00CE403B"/>
    <w:rsid w:val="00D02C3D"/>
    <w:rsid w:val="00D06A28"/>
    <w:rsid w:val="00D1006B"/>
    <w:rsid w:val="00D15E3A"/>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600D7"/>
    <w:rsid w:val="00D60D64"/>
    <w:rsid w:val="00D621B9"/>
    <w:rsid w:val="00D630C9"/>
    <w:rsid w:val="00D747A7"/>
    <w:rsid w:val="00D75F00"/>
    <w:rsid w:val="00D77237"/>
    <w:rsid w:val="00D841DF"/>
    <w:rsid w:val="00D868E2"/>
    <w:rsid w:val="00D933EB"/>
    <w:rsid w:val="00D93CBB"/>
    <w:rsid w:val="00DA0C86"/>
    <w:rsid w:val="00DA0F6A"/>
    <w:rsid w:val="00DA1BED"/>
    <w:rsid w:val="00DA1E2C"/>
    <w:rsid w:val="00DA31F0"/>
    <w:rsid w:val="00DA6380"/>
    <w:rsid w:val="00DA6C0E"/>
    <w:rsid w:val="00DA7E22"/>
    <w:rsid w:val="00DB29A6"/>
    <w:rsid w:val="00DB317B"/>
    <w:rsid w:val="00DB3C53"/>
    <w:rsid w:val="00DB4158"/>
    <w:rsid w:val="00DB4DA5"/>
    <w:rsid w:val="00DB50A9"/>
    <w:rsid w:val="00DC7278"/>
    <w:rsid w:val="00DC7747"/>
    <w:rsid w:val="00DD41CF"/>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25090"/>
    <w:rsid w:val="00E25BD0"/>
    <w:rsid w:val="00E305D9"/>
    <w:rsid w:val="00E33F89"/>
    <w:rsid w:val="00E35BC1"/>
    <w:rsid w:val="00E35C3A"/>
    <w:rsid w:val="00E4040B"/>
    <w:rsid w:val="00E46A1C"/>
    <w:rsid w:val="00E50D32"/>
    <w:rsid w:val="00E520A8"/>
    <w:rsid w:val="00E552E1"/>
    <w:rsid w:val="00E60791"/>
    <w:rsid w:val="00E63CA5"/>
    <w:rsid w:val="00E65831"/>
    <w:rsid w:val="00E72043"/>
    <w:rsid w:val="00E72071"/>
    <w:rsid w:val="00E7217F"/>
    <w:rsid w:val="00E72560"/>
    <w:rsid w:val="00E739D0"/>
    <w:rsid w:val="00E74C5F"/>
    <w:rsid w:val="00E81777"/>
    <w:rsid w:val="00E84E63"/>
    <w:rsid w:val="00E90454"/>
    <w:rsid w:val="00E91489"/>
    <w:rsid w:val="00E91744"/>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1665A"/>
    <w:rsid w:val="00F2120B"/>
    <w:rsid w:val="00F21D15"/>
    <w:rsid w:val="00F224C8"/>
    <w:rsid w:val="00F25B29"/>
    <w:rsid w:val="00F3242F"/>
    <w:rsid w:val="00F3360C"/>
    <w:rsid w:val="00F3467E"/>
    <w:rsid w:val="00F41ED8"/>
    <w:rsid w:val="00F432B2"/>
    <w:rsid w:val="00F651BA"/>
    <w:rsid w:val="00F70950"/>
    <w:rsid w:val="00F720BD"/>
    <w:rsid w:val="00F739C5"/>
    <w:rsid w:val="00F77879"/>
    <w:rsid w:val="00F80552"/>
    <w:rsid w:val="00F84CCF"/>
    <w:rsid w:val="00F8749B"/>
    <w:rsid w:val="00F9410C"/>
    <w:rsid w:val="00F94125"/>
    <w:rsid w:val="00F946C0"/>
    <w:rsid w:val="00F96D54"/>
    <w:rsid w:val="00FA0B87"/>
    <w:rsid w:val="00FA2AFF"/>
    <w:rsid w:val="00FC250A"/>
    <w:rsid w:val="00FC2B42"/>
    <w:rsid w:val="00FC37CF"/>
    <w:rsid w:val="00FC5E6F"/>
    <w:rsid w:val="00FD10ED"/>
    <w:rsid w:val="00FD11DD"/>
    <w:rsid w:val="00FD44DB"/>
    <w:rsid w:val="00FD618D"/>
    <w:rsid w:val="00FE1AF5"/>
    <w:rsid w:val="00FE2636"/>
    <w:rsid w:val="00FE3BDF"/>
    <w:rsid w:val="00FE71D7"/>
    <w:rsid w:val="00FF16F2"/>
    <w:rsid w:val="00FF1BF2"/>
    <w:rsid w:val="00FF3AB9"/>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C09B-2CB2-4826-8F80-1BD8C1EB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10697</Words>
  <Characters>60977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2</cp:revision>
  <cp:lastPrinted>2020-09-11T07:39:00Z</cp:lastPrinted>
  <dcterms:created xsi:type="dcterms:W3CDTF">2021-03-11T20:04:00Z</dcterms:created>
  <dcterms:modified xsi:type="dcterms:W3CDTF">2021-03-11T20:04:00Z</dcterms:modified>
</cp:coreProperties>
</file>