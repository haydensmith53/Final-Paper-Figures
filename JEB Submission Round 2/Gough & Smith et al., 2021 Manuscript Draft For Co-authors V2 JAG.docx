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492B94">
      <w:pPr>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492B9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492B9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492B94">
      <w:pPr>
        <w:spacing w:line="480" w:lineRule="auto"/>
        <w:rPr>
          <w:rFonts w:ascii="Times New Roman" w:hAnsi="Times New Roman" w:cs="Times New Roman"/>
          <w:color w:val="000000" w:themeColor="text1"/>
          <w:sz w:val="24"/>
          <w:szCs w:val="24"/>
        </w:rPr>
      </w:pPr>
    </w:p>
    <w:p w14:paraId="114E3235" w14:textId="3C18B0E0" w:rsidR="00934BE1" w:rsidRPr="00843DC4" w:rsidRDefault="00934BE1"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25186206" w14:textId="238C7DBC" w:rsidR="00934BE1" w:rsidRPr="00843DC4" w:rsidRDefault="00ED1A3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*William T. Gough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00934BE1"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00934BE1"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00934BE1"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Frank E. Fish</w:t>
      </w:r>
      <w:r w:rsidR="00934BE1" w:rsidRPr="00843DC4">
        <w:rPr>
          <w:rFonts w:ascii="Times New Roman" w:hAnsi="Times New Roman" w:cs="Times New Roman"/>
          <w:color w:val="000000" w:themeColor="text1"/>
          <w:sz w:val="24"/>
          <w:szCs w:val="24"/>
          <w:vertAlign w:val="superscript"/>
        </w:rPr>
        <w:t>3</w:t>
      </w:r>
      <w:r w:rsidR="00934BE1" w:rsidRPr="00843DC4">
        <w:rPr>
          <w:rFonts w:ascii="Times New Roman" w:hAnsi="Times New Roman" w:cs="Times New Roman"/>
          <w:color w:val="000000" w:themeColor="text1"/>
          <w:sz w:val="24"/>
          <w:szCs w:val="24"/>
        </w:rPr>
        <w:t>, Jean Potvin</w:t>
      </w:r>
      <w:r w:rsidR="00934BE1" w:rsidRPr="00843DC4">
        <w:rPr>
          <w:rFonts w:ascii="Times New Roman" w:hAnsi="Times New Roman" w:cs="Times New Roman"/>
          <w:color w:val="000000" w:themeColor="text1"/>
          <w:sz w:val="24"/>
          <w:szCs w:val="24"/>
          <w:vertAlign w:val="superscript"/>
        </w:rPr>
        <w:t>4</w:t>
      </w:r>
      <w:r w:rsidR="00934BE1" w:rsidRPr="00843DC4">
        <w:rPr>
          <w:rFonts w:ascii="Times New Roman" w:hAnsi="Times New Roman" w:cs="Times New Roman"/>
          <w:color w:val="000000" w:themeColor="text1"/>
          <w:sz w:val="24"/>
          <w:szCs w:val="24"/>
        </w:rPr>
        <w:t>, K.C. Bierlich</w:t>
      </w:r>
      <w:r w:rsidR="00934BE1" w:rsidRPr="00843DC4">
        <w:rPr>
          <w:rFonts w:ascii="Times New Roman" w:hAnsi="Times New Roman" w:cs="Times New Roman"/>
          <w:color w:val="000000" w:themeColor="text1"/>
          <w:sz w:val="24"/>
          <w:szCs w:val="24"/>
          <w:vertAlign w:val="superscript"/>
        </w:rPr>
        <w:t>5</w:t>
      </w:r>
      <w:r w:rsidR="00934BE1" w:rsidRPr="00843DC4">
        <w:rPr>
          <w:rFonts w:ascii="Times New Roman" w:hAnsi="Times New Roman" w:cs="Times New Roman"/>
          <w:color w:val="000000" w:themeColor="text1"/>
          <w:sz w:val="24"/>
          <w:szCs w:val="24"/>
        </w:rPr>
        <w:t xml:space="preserve">, </w:t>
      </w:r>
      <w:r w:rsidR="00934BE1"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00934BE1"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John Kennedy</w:t>
      </w:r>
      <w:r w:rsidR="00934BE1" w:rsidRPr="00843DC4">
        <w:rPr>
          <w:rFonts w:ascii="Times New Roman" w:hAnsi="Times New Roman" w:cs="Times New Roman"/>
          <w:sz w:val="24"/>
          <w:szCs w:val="24"/>
          <w:vertAlign w:val="superscript"/>
        </w:rPr>
        <w:t>4</w:t>
      </w:r>
      <w:r w:rsidR="00934BE1"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 xml:space="preserve">Jeremy </w:t>
      </w:r>
      <w:r w:rsidR="00934BE1"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492B9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492B9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492B9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p>
    <w:p w14:paraId="5F44D20D" w14:textId="3CAD8FE3" w:rsidR="007E4CAE" w:rsidRPr="00843DC4" w:rsidRDefault="00D50BF0"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492B9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492B9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492B9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492B94">
      <w:pPr>
        <w:spacing w:line="480" w:lineRule="auto"/>
        <w:rPr>
          <w:rFonts w:ascii="Times New Roman" w:hAnsi="Times New Roman" w:cs="Times New Roman"/>
          <w:sz w:val="24"/>
          <w:szCs w:val="24"/>
        </w:rPr>
      </w:pPr>
    </w:p>
    <w:p w14:paraId="265C14BC"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492B94">
      <w:pPr>
        <w:spacing w:line="480" w:lineRule="auto"/>
        <w:rPr>
          <w:rFonts w:ascii="Times New Roman" w:hAnsi="Times New Roman" w:cs="Times New Roman"/>
          <w:b/>
          <w:sz w:val="24"/>
          <w:szCs w:val="24"/>
        </w:rPr>
      </w:pPr>
    </w:p>
    <w:p w14:paraId="144ED981" w14:textId="77777777" w:rsidR="00CC3B84" w:rsidRPr="00843DC4" w:rsidRDefault="00CC3B84" w:rsidP="00492B9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492B94">
      <w:pPr>
        <w:spacing w:line="480" w:lineRule="auto"/>
        <w:rPr>
          <w:rFonts w:ascii="Times New Roman" w:hAnsi="Times New Roman" w:cs="Times New Roman"/>
          <w:sz w:val="24"/>
          <w:szCs w:val="24"/>
        </w:rPr>
      </w:pPr>
    </w:p>
    <w:p w14:paraId="4571CB22"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492B94">
      <w:pPr>
        <w:spacing w:line="480" w:lineRule="auto"/>
        <w:rPr>
          <w:rFonts w:ascii="Times New Roman" w:hAnsi="Times New Roman" w:cs="Times New Roman"/>
          <w:b/>
          <w:color w:val="000000" w:themeColor="text1"/>
          <w:sz w:val="24"/>
          <w:szCs w:val="24"/>
          <w:u w:val="single"/>
        </w:rPr>
      </w:pPr>
    </w:p>
    <w:p w14:paraId="16E7EB8E" w14:textId="7777777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 xml:space="preserve">Abstract </w:t>
      </w:r>
    </w:p>
    <w:p w14:paraId="5A446D2B" w14:textId="77777777" w:rsidR="00FE2636" w:rsidRPr="00843DC4" w:rsidRDefault="00FE2636" w:rsidP="00492B94">
      <w:pPr>
        <w:shd w:val="clear" w:color="auto" w:fill="FFFFFF"/>
        <w:spacing w:line="480" w:lineRule="auto"/>
        <w:rPr>
          <w:rFonts w:ascii="Times New Roman" w:hAnsi="Times New Roman" w:cs="Times New Roman"/>
          <w:color w:val="000000" w:themeColor="text1"/>
          <w:sz w:val="24"/>
          <w:szCs w:val="24"/>
        </w:rPr>
      </w:pPr>
    </w:p>
    <w:p w14:paraId="0E1CE882" w14:textId="3C398EB3" w:rsidR="00FE2636" w:rsidRPr="00843DC4" w:rsidRDefault="0065029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(Mysticeti)</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4A397A">
        <w:rPr>
          <w:rFonts w:ascii="Times New Roman" w:hAnsi="Times New Roman" w:cs="Times New Roman"/>
          <w:color w:val="000000" w:themeColor="text1"/>
          <w:sz w:val="24"/>
          <w:szCs w:val="24"/>
        </w:rPr>
        <w:t xml:space="preserve"> </w:t>
      </w:r>
      <w:r w:rsidR="004A397A" w:rsidRPr="00843DC4">
        <w:rPr>
          <w:rFonts w:ascii="Times New Roman" w:hAnsi="Times New Roman" w:cs="Times New Roman"/>
          <w:color w:val="000000" w:themeColor="text1"/>
          <w:sz w:val="24"/>
          <w:szCs w:val="24"/>
        </w:rPr>
        <w:t>ranging in body length from 5</w:t>
      </w:r>
      <w:r w:rsidR="004A397A" w:rsidRPr="00843DC4">
        <w:rPr>
          <w:rFonts w:ascii="Times New Roman" w:hAnsi="Times New Roman" w:cs="Times New Roman"/>
          <w:sz w:val="24"/>
          <w:szCs w:val="24"/>
        </w:rPr>
        <w:t>-25m</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r w:rsidR="00D42383" w:rsidRPr="00843DC4">
        <w:rPr>
          <w:rFonts w:ascii="Times New Roman" w:hAnsi="Times New Roman" w:cs="Times New Roman"/>
          <w:i/>
          <w:color w:val="000000" w:themeColor="text1"/>
          <w:sz w:val="24"/>
          <w:szCs w:val="24"/>
        </w:rPr>
        <w:t>Balaenoptera physalus</w:t>
      </w:r>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Bryde’s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edeni; sei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borealis; Antarctic </w:t>
      </w:r>
      <w:r w:rsidR="00B508C3" w:rsidRPr="00843DC4">
        <w:rPr>
          <w:rFonts w:ascii="Times New Roman" w:hAnsi="Times New Roman" w:cs="Times New Roman"/>
          <w:color w:val="000000" w:themeColor="text1"/>
          <w:sz w:val="24"/>
          <w:szCs w:val="24"/>
        </w:rPr>
        <w:t>minke</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Balaenoptera bonaerensis</w:t>
      </w:r>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Megaptera novaeangliae</w:t>
      </w:r>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r w:rsidR="009C6B60" w:rsidRPr="00843DC4">
        <w:rPr>
          <w:rFonts w:ascii="Times New Roman" w:hAnsi="Times New Roman" w:cs="Times New Roman"/>
          <w:i/>
          <w:iCs/>
          <w:color w:val="000000" w:themeColor="text1"/>
          <w:sz w:val="24"/>
          <w:szCs w:val="24"/>
        </w:rPr>
        <w:t>Balaenoptera musculus</w:t>
      </w:r>
      <w:r w:rsidR="004A397A">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r w:rsidR="00D77237">
        <w:rPr>
          <w:rFonts w:ascii="Times New Roman" w:hAnsi="Times New Roman" w:cs="Times New Roman"/>
          <w:color w:val="000000" w:themeColor="text1"/>
          <w:sz w:val="24"/>
          <w:szCs w:val="24"/>
        </w:rPr>
        <w:t xml:space="preserve"> ratio of useful power output to the rate of energy input (Sloop</w:t>
      </w:r>
      <w:r w:rsidR="0045359D">
        <w:rPr>
          <w:rFonts w:ascii="Times New Roman" w:hAnsi="Times New Roman" w:cs="Times New Roman"/>
          <w:color w:val="000000" w:themeColor="text1"/>
          <w:sz w:val="24"/>
          <w:szCs w:val="24"/>
        </w:rPr>
        <w:t>,</w:t>
      </w:r>
      <w:r w:rsidR="00D77237">
        <w:rPr>
          <w:rFonts w:ascii="Times New Roman" w:hAnsi="Times New Roman" w:cs="Times New Roman"/>
          <w:color w:val="000000" w:themeColor="text1"/>
          <w:sz w:val="24"/>
          <w:szCs w:val="24"/>
        </w:rPr>
        <w:t xml:space="preserve"> 1978)</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bookmarkStart w:id="0" w:name="_GoBack"/>
      <w:ins w:id="1" w:author="Jeremy Arthur Goldbogen" w:date="2021-03-28T14:07:00Z">
        <w:r w:rsidR="00D71CA6">
          <w:rPr>
            <w:rFonts w:ascii="Times New Roman" w:hAnsi="Times New Roman" w:cs="Times New Roman"/>
            <w:color w:val="000000" w:themeColor="text1"/>
            <w:sz w:val="24"/>
            <w:szCs w:val="24"/>
          </w:rPr>
          <w:t xml:space="preserve">generally </w:t>
        </w:r>
      </w:ins>
      <w:bookmarkEnd w:id="0"/>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w:t>
      </w:r>
      <w:del w:id="2" w:author="Jeremy Arthur Goldbogen" w:date="2021-03-28T14:07:00Z">
        <w:r w:rsidR="00A164E4" w:rsidDel="00D71CA6">
          <w:rPr>
            <w:rFonts w:ascii="Times New Roman" w:hAnsi="Times New Roman" w:cs="Times New Roman"/>
            <w:color w:val="000000" w:themeColor="text1"/>
            <w:sz w:val="24"/>
            <w:szCs w:val="24"/>
          </w:rPr>
          <w:delText>to a plateau</w:delText>
        </w:r>
        <w:r w:rsidR="00977A1B" w:rsidRPr="00843DC4" w:rsidDel="00D71CA6">
          <w:rPr>
            <w:rFonts w:ascii="Times New Roman" w:hAnsi="Times New Roman" w:cs="Times New Roman"/>
            <w:color w:val="000000" w:themeColor="text1"/>
            <w:sz w:val="24"/>
            <w:szCs w:val="24"/>
          </w:rPr>
          <w:delText xml:space="preserve"> </w:delText>
        </w:r>
      </w:del>
      <w:r w:rsidR="00977A1B" w:rsidRPr="00843DC4">
        <w:rPr>
          <w:rFonts w:ascii="Times New Roman" w:hAnsi="Times New Roman" w:cs="Times New Roman"/>
          <w:color w:val="000000" w:themeColor="text1"/>
          <w:sz w:val="24"/>
          <w:szCs w:val="24"/>
        </w:rPr>
        <w:t xml:space="preserve">but </w:t>
      </w:r>
      <w:r w:rsidR="00186876" w:rsidRPr="00843DC4">
        <w:rPr>
          <w:rFonts w:ascii="Times New Roman" w:hAnsi="Times New Roman" w:cs="Times New Roman"/>
          <w:color w:val="000000" w:themeColor="text1"/>
          <w:sz w:val="24"/>
          <w:szCs w:val="24"/>
        </w:rPr>
        <w:t xml:space="preserve">decreased </w:t>
      </w:r>
      <w:ins w:id="3" w:author="Jeremy Arthur Goldbogen" w:date="2021-03-28T14:08:00Z">
        <w:r w:rsidR="00D71CA6">
          <w:rPr>
            <w:rFonts w:ascii="Times New Roman" w:hAnsi="Times New Roman" w:cs="Times New Roman"/>
            <w:color w:val="000000" w:themeColor="text1"/>
            <w:sz w:val="24"/>
            <w:szCs w:val="24"/>
          </w:rPr>
          <w:t xml:space="preserve">on </w:t>
        </w:r>
        <w:r w:rsidR="00D71CA6">
          <w:rPr>
            <w:rFonts w:ascii="Times New Roman" w:hAnsi="Times New Roman" w:cs="Times New Roman"/>
            <w:color w:val="000000" w:themeColor="text1"/>
            <w:sz w:val="24"/>
            <w:szCs w:val="24"/>
          </w:rPr>
          <w:lastRenderedPageBreak/>
          <w:t xml:space="preserve">average </w:t>
        </w:r>
      </w:ins>
      <w:r w:rsidR="00FE2636" w:rsidRPr="00843DC4">
        <w:rPr>
          <w:rFonts w:ascii="Times New Roman" w:hAnsi="Times New Roman" w:cs="Times New Roman"/>
          <w:color w:val="000000" w:themeColor="text1"/>
          <w:sz w:val="24"/>
          <w:szCs w:val="24"/>
        </w:rPr>
        <w:t xml:space="preserve">with </w:t>
      </w:r>
      <w:ins w:id="4" w:author="Jeremy Arthur Goldbogen" w:date="2021-03-28T14:08:00Z">
        <w:r w:rsidR="00D71CA6">
          <w:rPr>
            <w:rFonts w:ascii="Times New Roman" w:hAnsi="Times New Roman" w:cs="Times New Roman"/>
            <w:color w:val="000000" w:themeColor="text1"/>
            <w:sz w:val="24"/>
            <w:szCs w:val="24"/>
          </w:rPr>
          <w:t xml:space="preserve">increasing </w:t>
        </w:r>
      </w:ins>
      <w:r w:rsidR="00FE2636" w:rsidRPr="00843DC4">
        <w:rPr>
          <w:rFonts w:ascii="Times New Roman" w:hAnsi="Times New Roman" w:cs="Times New Roman"/>
          <w:color w:val="000000" w:themeColor="text1"/>
          <w:sz w:val="24"/>
          <w:szCs w:val="24"/>
        </w:rPr>
        <w:t>body size</w:t>
      </w:r>
      <w:r w:rsidR="009E134A" w:rsidRPr="00843DC4">
        <w:rPr>
          <w:rFonts w:ascii="Times New Roman" w:hAnsi="Times New Roman" w:cs="Times New Roman"/>
          <w:color w:val="000000" w:themeColor="text1"/>
          <w:sz w:val="24"/>
          <w:szCs w:val="24"/>
        </w:rPr>
        <w:t>. 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w:t>
      </w:r>
      <w:del w:id="5" w:author="Jeremy Arthur Goldbogen" w:date="2021-03-28T14:09:00Z">
        <w:r w:rsidR="00366CF2" w:rsidRPr="00843DC4" w:rsidDel="00D71CA6">
          <w:rPr>
            <w:rFonts w:ascii="Times New Roman" w:hAnsi="Times New Roman" w:cs="Times New Roman"/>
            <w:color w:val="000000" w:themeColor="text1"/>
            <w:sz w:val="24"/>
            <w:szCs w:val="24"/>
          </w:rPr>
          <w:delText>data</w:delText>
        </w:r>
        <w:r w:rsidR="00F96D54" w:rsidRPr="00843DC4" w:rsidDel="00D71CA6">
          <w:rPr>
            <w:rFonts w:ascii="Times New Roman" w:hAnsi="Times New Roman" w:cs="Times New Roman"/>
            <w:color w:val="000000" w:themeColor="text1"/>
            <w:sz w:val="24"/>
            <w:szCs w:val="24"/>
          </w:rPr>
          <w:delText xml:space="preserve"> </w:delText>
        </w:r>
      </w:del>
      <w:ins w:id="6" w:author="Jeremy Arthur Goldbogen" w:date="2021-03-28T14:09:00Z">
        <w:r w:rsidR="00D71CA6">
          <w:rPr>
            <w:rFonts w:ascii="Times New Roman" w:hAnsi="Times New Roman" w:cs="Times New Roman"/>
            <w:color w:val="000000" w:themeColor="text1"/>
            <w:sz w:val="24"/>
            <w:szCs w:val="24"/>
          </w:rPr>
          <w:t>results</w:t>
        </w:r>
        <w:r w:rsidR="00D71CA6" w:rsidRPr="00843DC4">
          <w:rPr>
            <w:rFonts w:ascii="Times New Roman" w:hAnsi="Times New Roman" w:cs="Times New Roman"/>
            <w:color w:val="000000" w:themeColor="text1"/>
            <w:sz w:val="24"/>
            <w:szCs w:val="24"/>
          </w:rPr>
          <w:t xml:space="preserve"> </w:t>
        </w:r>
      </w:ins>
      <w:del w:id="7" w:author="Jeremy Arthur Goldbogen" w:date="2021-03-28T14:09:00Z">
        <w:r w:rsidR="00F96D54" w:rsidRPr="00843DC4" w:rsidDel="00D71CA6">
          <w:rPr>
            <w:rFonts w:ascii="Times New Roman" w:hAnsi="Times New Roman" w:cs="Times New Roman"/>
            <w:color w:val="000000" w:themeColor="text1"/>
            <w:sz w:val="24"/>
            <w:szCs w:val="24"/>
          </w:rPr>
          <w:delText xml:space="preserve">for </w:delText>
        </w:r>
      </w:del>
      <w:ins w:id="8" w:author="Jeremy Arthur Goldbogen" w:date="2021-03-28T14:09:00Z">
        <w:r w:rsidR="00D71CA6">
          <w:rPr>
            <w:rFonts w:ascii="Times New Roman" w:hAnsi="Times New Roman" w:cs="Times New Roman"/>
            <w:color w:val="000000" w:themeColor="text1"/>
            <w:sz w:val="24"/>
            <w:szCs w:val="24"/>
          </w:rPr>
          <w:t>in</w:t>
        </w:r>
        <w:r w:rsidR="00D71CA6" w:rsidRPr="00843DC4">
          <w:rPr>
            <w:rFonts w:ascii="Times New Roman" w:hAnsi="Times New Roman" w:cs="Times New Roman"/>
            <w:color w:val="000000" w:themeColor="text1"/>
            <w:sz w:val="24"/>
            <w:szCs w:val="24"/>
          </w:rPr>
          <w:t xml:space="preserve"> </w:t>
        </w:r>
      </w:ins>
      <w:r w:rsidR="00F96D54" w:rsidRPr="00843DC4">
        <w:rPr>
          <w:rFonts w:ascii="Times New Roman" w:hAnsi="Times New Roman" w:cs="Times New Roman"/>
          <w:color w:val="000000" w:themeColor="text1"/>
          <w:sz w:val="24"/>
          <w:szCs w:val="24"/>
        </w:rPr>
        <w:t xml:space="preserve">smaller animals </w:t>
      </w:r>
      <w:del w:id="9" w:author="Jeremy Arthur Goldbogen" w:date="2021-03-28T14:09:00Z">
        <w:r w:rsidR="004A397A" w:rsidDel="00D71CA6">
          <w:rPr>
            <w:rFonts w:ascii="Times New Roman" w:hAnsi="Times New Roman" w:cs="Times New Roman"/>
            <w:color w:val="000000" w:themeColor="text1"/>
            <w:sz w:val="24"/>
            <w:szCs w:val="24"/>
          </w:rPr>
          <w:delText>in which</w:delText>
        </w:r>
      </w:del>
      <w:ins w:id="10" w:author="Jeremy Arthur Goldbogen" w:date="2021-03-28T14:09:00Z">
        <w:r w:rsidR="00D71CA6">
          <w:rPr>
            <w:rFonts w:ascii="Times New Roman" w:hAnsi="Times New Roman" w:cs="Times New Roman"/>
            <w:color w:val="000000" w:themeColor="text1"/>
            <w:sz w:val="24"/>
            <w:szCs w:val="24"/>
          </w:rPr>
          <w:t>where</w:t>
        </w:r>
      </w:ins>
      <w:r w:rsidR="004A397A"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del w:id="11" w:author="Jeremy Arthur Goldbogen" w:date="2021-03-28T14:09:00Z">
        <w:r w:rsidR="009E134A" w:rsidRPr="00843DC4" w:rsidDel="00D71CA6">
          <w:rPr>
            <w:rFonts w:ascii="Times New Roman" w:hAnsi="Times New Roman" w:cs="Times New Roman"/>
            <w:color w:val="000000" w:themeColor="text1"/>
            <w:sz w:val="24"/>
            <w:szCs w:val="24"/>
          </w:rPr>
          <w:delText>is positively related to</w:delText>
        </w:r>
      </w:del>
      <w:ins w:id="12" w:author="Jeremy Arthur Goldbogen" w:date="2021-03-28T14:09:00Z">
        <w:r w:rsidR="00D71CA6">
          <w:rPr>
            <w:rFonts w:ascii="Times New Roman" w:hAnsi="Times New Roman" w:cs="Times New Roman"/>
            <w:color w:val="000000" w:themeColor="text1"/>
            <w:sz w:val="24"/>
            <w:szCs w:val="24"/>
          </w:rPr>
          <w:t>increased with</w:t>
        </w:r>
      </w:ins>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ins w:id="13" w:author="Jeremy Arthur Goldbogen" w:date="2021-03-28T14:09:00Z">
        <w:r w:rsidR="00D71CA6">
          <w:rPr>
            <w:rFonts w:ascii="Times New Roman" w:hAnsi="Times New Roman" w:cs="Times New Roman"/>
            <w:color w:val="000000" w:themeColor="text1"/>
            <w:sz w:val="24"/>
            <w:szCs w:val="24"/>
          </w:rPr>
          <w:t>-</w:t>
        </w:r>
      </w:ins>
      <w:del w:id="14" w:author="Jeremy Arthur Goldbogen" w:date="2021-03-28T14:09:00Z">
        <w:r w:rsidR="001F1A66" w:rsidRPr="00843DC4" w:rsidDel="00D71CA6">
          <w:rPr>
            <w:rFonts w:ascii="Times New Roman" w:hAnsi="Times New Roman" w:cs="Times New Roman"/>
            <w:color w:val="000000" w:themeColor="text1"/>
            <w:sz w:val="24"/>
            <w:szCs w:val="24"/>
          </w:rPr>
          <w:delText xml:space="preserve"> </w:delText>
        </w:r>
      </w:del>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w:t>
      </w:r>
      <w:r w:rsidR="00B508C3" w:rsidRPr="00843DC4">
        <w:rPr>
          <w:rFonts w:ascii="Times New Roman" w:hAnsi="Times New Roman" w:cs="Times New Roman"/>
          <w:color w:val="000000" w:themeColor="text1"/>
          <w:sz w:val="24"/>
          <w:szCs w:val="24"/>
        </w:rPr>
        <w:t xml:space="preserve">swimming </w:t>
      </w:r>
      <w:r w:rsidR="00186876" w:rsidRPr="00843DC4">
        <w:rPr>
          <w:rFonts w:ascii="Times New Roman" w:hAnsi="Times New Roman" w:cs="Times New Roman"/>
          <w:color w:val="000000" w:themeColor="text1"/>
          <w:sz w:val="24"/>
          <w:szCs w:val="24"/>
        </w:rPr>
        <w:t xml:space="preserve">baleen whale </w:t>
      </w:r>
      <w:r w:rsidR="004A397A">
        <w:rPr>
          <w:rFonts w:ascii="Times New Roman" w:hAnsi="Times New Roman" w:cs="Times New Roman"/>
          <w:color w:val="000000" w:themeColor="text1"/>
          <w:sz w:val="24"/>
          <w:szCs w:val="24"/>
        </w:rPr>
        <w:t xml:space="preserve">drag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4A397A">
        <w:rPr>
          <w:rFonts w:ascii="Times New Roman" w:hAnsi="Times New Roman" w:cs="Times New Roman"/>
          <w:sz w:val="24"/>
          <w:szCs w:val="24"/>
        </w:rPr>
        <w:t xml:space="preserve">that of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w:t>
      </w:r>
      <w:ins w:id="15" w:author="Jeremy Arthur Goldbogen" w:date="2021-03-28T14:10:00Z">
        <w:r w:rsidR="00D71CA6">
          <w:rPr>
            <w:rFonts w:ascii="Times New Roman" w:hAnsi="Times New Roman" w:cs="Times New Roman"/>
            <w:sz w:val="24"/>
            <w:szCs w:val="24"/>
          </w:rPr>
          <w:t xml:space="preserve">generally </w:t>
        </w:r>
      </w:ins>
      <w:r w:rsidR="00186876" w:rsidRPr="00843DC4">
        <w:rPr>
          <w:rFonts w:ascii="Times New Roman" w:hAnsi="Times New Roman" w:cs="Times New Roman"/>
          <w:sz w:val="24"/>
          <w:szCs w:val="24"/>
        </w:rPr>
        <w:t xml:space="preserve">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ins w:id="16" w:author="Jeremy Arthur Goldbogen" w:date="2021-03-28T14:10:00Z">
        <w:r w:rsidR="00D71CA6">
          <w:rPr>
            <w:rFonts w:ascii="Times New Roman" w:hAnsi="Times New Roman" w:cs="Times New Roman"/>
            <w:color w:val="000000" w:themeColor="text1"/>
            <w:sz w:val="24"/>
            <w:szCs w:val="24"/>
          </w:rPr>
          <w:t xml:space="preserve">estimate the </w:t>
        </w:r>
      </w:ins>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4413619E" w14:textId="48C1672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Introduction</w:t>
      </w:r>
    </w:p>
    <w:p w14:paraId="3694CCDB"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0583BAF7" w14:textId="31AFE463" w:rsidR="00F21D15" w:rsidRPr="00843DC4" w:rsidRDefault="00F21D15"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tetrapods over the last 250 million years has resulted in a host of convergent morphological adaptations that facilitate life in water (Kelley &amp; Pyenson,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r w:rsidR="00D77237">
        <w:rPr>
          <w:rFonts w:ascii="Times New Roman" w:hAnsi="Times New Roman" w:cs="Times New Roman"/>
          <w:color w:val="000000" w:themeColor="text1"/>
          <w:sz w:val="24"/>
          <w:szCs w:val="24"/>
        </w:rPr>
        <w:t xml:space="preserve"> among</w:t>
      </w:r>
      <w:r w:rsidRPr="00843DC4">
        <w:rPr>
          <w:rFonts w:ascii="Times New Roman" w:hAnsi="Times New Roman" w:cs="Times New Roman"/>
          <w:color w:val="000000" w:themeColor="text1"/>
          <w:sz w:val="24"/>
          <w:szCs w:val="24"/>
        </w:rPr>
        <w:t xml:space="preserve"> swimming animals such as thunniform fish, lamnid sharks, cetaceans, and the extinct ichthyosaurs (</w:t>
      </w:r>
      <w:r w:rsidR="00D42383" w:rsidRPr="00843DC4">
        <w:rPr>
          <w:rFonts w:ascii="Times New Roman" w:hAnsi="Times New Roman" w:cs="Times New Roman"/>
          <w:color w:val="000000" w:themeColor="text1"/>
          <w:sz w:val="24"/>
          <w:szCs w:val="24"/>
        </w:rPr>
        <w:t xml:space="preserve">Motani, 2002; </w:t>
      </w:r>
      <w:r w:rsidRPr="00843DC4">
        <w:rPr>
          <w:rFonts w:ascii="Times New Roman" w:hAnsi="Times New Roman" w:cs="Times New Roman"/>
          <w:color w:val="000000" w:themeColor="text1"/>
          <w:sz w:val="24"/>
          <w:szCs w:val="24"/>
        </w:rPr>
        <w:t xml:space="preserve">Donley et al., 2004; Gleiss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(Mysticeti)</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324D7D2F" w:rsidR="00F21D15" w:rsidRPr="009F38DB" w:rsidRDefault="00F21D15">
      <w:pPr>
        <w:spacing w:line="480" w:lineRule="auto"/>
        <w:ind w:firstLine="720"/>
        <w:rPr>
          <w:rFonts w:ascii="Times New Roman" w:eastAsia="Times New Roman" w:hAnsi="Times New Roman" w:cs="Times New Roman"/>
          <w:sz w:val="24"/>
          <w:szCs w:val="24"/>
          <w:lang w:val="en-US"/>
        </w:rPr>
        <w:pPrChange w:id="17" w:author="Jeremy Arthur Goldbogen" w:date="2021-03-28T14:11:00Z">
          <w:pPr>
            <w:spacing w:line="480" w:lineRule="auto"/>
          </w:pPr>
        </w:pPrChange>
      </w:pPr>
      <w:r w:rsidRPr="00843DC4">
        <w:rPr>
          <w:rFonts w:ascii="Times New Roman" w:hAnsi="Times New Roman" w:cs="Times New Roman"/>
          <w:color w:val="000000" w:themeColor="text1"/>
          <w:sz w:val="24"/>
          <w:szCs w:val="24"/>
        </w:rPr>
        <w:lastRenderedPageBreak/>
        <w:t xml:space="preserve">Although the swimming performance of large whales has long been of interest to researchers (Krogh, 1934; Kermack,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kinematics have typically focused on smaller and </w:t>
      </w:r>
      <w:r w:rsidRPr="00C55BEA">
        <w:rPr>
          <w:rFonts w:ascii="Times New Roman" w:eastAsia="Times New Roman" w:hAnsi="Times New Roman" w:cs="Times New Roman"/>
          <w:color w:val="000000"/>
          <w:sz w:val="24"/>
          <w:szCs w:val="24"/>
          <w:lang w:val="en-US"/>
        </w:rPr>
        <w:t>highly maneuverable odontocete species in captivity (Fish, 1993; Curren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w:t>
      </w:r>
      <w:r w:rsidR="004A397A">
        <w:rPr>
          <w:rFonts w:ascii="Times New Roman" w:eastAsia="Times New Roman" w:hAnsi="Times New Roman" w:cs="Times New Roman"/>
          <w:color w:val="000000"/>
          <w:sz w:val="24"/>
          <w:szCs w:val="24"/>
          <w:lang w:val="en-US"/>
        </w:rPr>
        <w:t>, Fish et al, 2014</w:t>
      </w:r>
      <w:r w:rsidRPr="009F38DB">
        <w:rPr>
          <w:rFonts w:ascii="Times New Roman" w:eastAsia="Times New Roman" w:hAnsi="Times New Roman" w:cs="Times New Roman"/>
          <w:sz w:val="24"/>
          <w:szCs w:val="24"/>
          <w:lang w:val="en-US"/>
        </w:rPr>
        <w:t xml:space="preserve">). </w:t>
      </w:r>
      <w:r w:rsidR="00C55BEA" w:rsidRPr="009F38DB">
        <w:rPr>
          <w:rFonts w:ascii="Times New Roman" w:eastAsia="Times New Roman" w:hAnsi="Times New Roman" w:cs="Times New Roman"/>
          <w:sz w:val="24"/>
          <w:szCs w:val="24"/>
          <w:lang w:val="en-US"/>
        </w:rPr>
        <w:t xml:space="preserve">Attempts to study mysticetes and derive energetic assumptions (Sumich, 1983; Parry, 1949; Blix &amp; Folkow, 1995) were constrained to breathing events at the water’s surface, and morphological measurements were only attainable from deceased animals that had stranded on beaches or been captured by whaling operations (Lockyer, 1976; Kahane-Rapport &amp; Goldbogen, 2018). </w:t>
      </w:r>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r w:rsidRPr="00C55BEA">
        <w:rPr>
          <w:rFonts w:ascii="Times New Roman" w:eastAsia="Times New Roman" w:hAnsi="Times New Roman" w:cs="Times New Roman"/>
          <w:color w:val="000000"/>
          <w:sz w:val="24"/>
          <w:szCs w:val="24"/>
          <w:lang w:val="en-US"/>
        </w:rPr>
        <w:t xml:space="preserve">biologging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Goldbogen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w:t>
      </w:r>
      <w:r w:rsidR="00E63CA5" w:rsidRPr="00C55BEA">
        <w:rPr>
          <w:rFonts w:ascii="Times New Roman" w:eastAsia="Times New Roman" w:hAnsi="Times New Roman" w:cs="Times New Roman"/>
          <w:color w:val="000000"/>
          <w:sz w:val="24"/>
          <w:szCs w:val="24"/>
          <w:lang w:val="en-US"/>
        </w:rPr>
        <w:t>Kahane-Rapport et al.</w:t>
      </w:r>
      <w:r w:rsidR="0052531B" w:rsidRPr="00C55BEA">
        <w:rPr>
          <w:rFonts w:ascii="Times New Roman" w:eastAsia="Times New Roman" w:hAnsi="Times New Roman" w:cs="Times New Roman"/>
          <w:color w:val="000000"/>
          <w:sz w:val="24"/>
          <w:szCs w:val="24"/>
          <w:lang w:val="en-US"/>
        </w:rPr>
        <w:t>,</w:t>
      </w:r>
      <w:r w:rsidR="00E63CA5" w:rsidRPr="00C55BEA">
        <w:rPr>
          <w:rFonts w:ascii="Times New Roman" w:eastAsia="Times New Roman" w:hAnsi="Times New Roman" w:cs="Times New Roman"/>
          <w:color w:val="000000"/>
          <w:sz w:val="24"/>
          <w:szCs w:val="24"/>
          <w:lang w:val="en-US"/>
        </w:rPr>
        <w:t xml:space="preserve"> 2020;</w:t>
      </w:r>
      <w:r w:rsidRPr="00C55BEA">
        <w:rPr>
          <w:rFonts w:ascii="Times New Roman" w:eastAsia="Times New Roman" w:hAnsi="Times New Roman" w:cs="Times New Roman"/>
          <w:color w:val="000000"/>
          <w:sz w:val="24"/>
          <w:szCs w:val="24"/>
          <w:lang w:val="en-US"/>
        </w:rPr>
        <w:t xml:space="preserve"> Gough et al., 2019</w:t>
      </w:r>
      <w:r w:rsidR="00764AD3">
        <w:rPr>
          <w:rFonts w:ascii="Times New Roman" w:eastAsia="Times New Roman" w:hAnsi="Times New Roman" w:cs="Times New Roman"/>
          <w:color w:val="000000"/>
          <w:sz w:val="24"/>
          <w:szCs w:val="24"/>
          <w:lang w:val="en-US"/>
        </w:rPr>
        <w:t>;</w:t>
      </w:r>
      <w:r w:rsidR="004A397A">
        <w:rPr>
          <w:rFonts w:ascii="Times New Roman" w:eastAsia="Times New Roman" w:hAnsi="Times New Roman" w:cs="Times New Roman"/>
          <w:color w:val="000000"/>
          <w:sz w:val="24"/>
          <w:szCs w:val="24"/>
          <w:lang w:val="en-US"/>
        </w:rPr>
        <w:t xml:space="preserve"> Christiansen et al, 2019</w:t>
      </w:r>
      <w:r w:rsidRPr="00C55BEA">
        <w:rPr>
          <w:rFonts w:ascii="Times New Roman" w:eastAsia="Times New Roman" w:hAnsi="Times New Roman" w:cs="Times New Roman"/>
          <w:color w:val="000000"/>
          <w:sz w:val="24"/>
          <w:szCs w:val="24"/>
          <w:lang w:val="en-US"/>
        </w:rPr>
        <w:t>).</w:t>
      </w:r>
    </w:p>
    <w:p w14:paraId="35F3C01C"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and energetics. The dorso-ventral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r w:rsidRPr="00843DC4">
        <w:rPr>
          <w:rFonts w:ascii="Times New Roman" w:eastAsia="Times New Roman" w:hAnsi="Times New Roman" w:cs="Times New Roman"/>
          <w:color w:val="000000"/>
          <w:sz w:val="24"/>
          <w:szCs w:val="24"/>
          <w:lang w:val="en-US"/>
        </w:rPr>
        <w:t>Lighthill, 1971; Chopra and Kambe, 1977; Vogel, 1994; Fish, 1998). This lift-based thrust power is equal to the drag power of the animal when swimming at a constant velocity (Lighthill,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r w:rsidRPr="00843DC4">
        <w:rPr>
          <w:rFonts w:ascii="Times New Roman" w:eastAsia="Times New Roman" w:hAnsi="Times New Roman" w:cs="Times New Roman"/>
          <w:color w:val="000000"/>
          <w:sz w:val="24"/>
          <w:szCs w:val="24"/>
          <w:lang w:val="en-US"/>
        </w:rPr>
        <w:t xml:space="preserve">Triantafyllou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w:t>
      </w:r>
      <w:r w:rsidRPr="00843DC4">
        <w:rPr>
          <w:rFonts w:ascii="Times New Roman" w:eastAsia="Times New Roman" w:hAnsi="Times New Roman" w:cs="Times New Roman"/>
          <w:color w:val="000000"/>
          <w:sz w:val="24"/>
          <w:szCs w:val="24"/>
          <w:lang w:val="en-US"/>
        </w:rPr>
        <w:lastRenderedPageBreak/>
        <w:t xml:space="preserve">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Kambe,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tailbeat cycle</w:t>
      </w:r>
      <w:r w:rsidR="003A5D6F" w:rsidRPr="00843DC4">
        <w:rPr>
          <w:rFonts w:ascii="Times New Roman" w:eastAsia="Times New Roman" w:hAnsi="Times New Roman" w:cs="Times New Roman"/>
          <w:color w:val="000000"/>
          <w:sz w:val="24"/>
          <w:szCs w:val="24"/>
          <w:lang w:val="en-US"/>
        </w:rPr>
        <w:t>, and n</w:t>
      </w:r>
      <w:r w:rsidR="005565FF" w:rsidRPr="00843DC4">
        <w:rPr>
          <w:rFonts w:ascii="Times New Roman" w:eastAsia="Times New Roman" w:hAnsi="Times New Roman" w:cs="Times New Roman"/>
          <w:color w:val="000000"/>
          <w:sz w:val="24"/>
          <w:szCs w:val="24"/>
          <w:lang w:val="en-US"/>
        </w:rPr>
        <w:t>ew biologging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6504BE03" w:rsidR="00F21D15" w:rsidRPr="00843DC4" w:rsidRDefault="00B76B0D"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inematic studies performed on cetaceans have focused on the three fundamental parameters of an oscillatory tailbeat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rorqual mysticetes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Hirt et al., 2017; Segre et al., 2020). A recent study by Gough et al. (2019) has shown that mysticetes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not feeding. In order to swim at different speeds within this wide range, mysticetes must adjust either their oscillatory frequency or the amplitude of heave (Lighthill,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Kambe, 1977). For small odontocetes, Fish (1998) found that oscillatory frequency increased with increasing swimming speed but decreased roughly with body length while amplitude of heave remained constant at ~0.2 of an animal’s body length. These findings were recently confirmed for mysticetes by Gough et al. (2019).</w:t>
      </w:r>
    </w:p>
    <w:p w14:paraId="09987BB9"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tailbeat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Strouhal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(Triantafyllou et al., 1991; Fish, 199</w:t>
      </w:r>
      <w:r w:rsidR="0052531B">
        <w:rPr>
          <w:rFonts w:ascii="Times New Roman" w:eastAsia="Times New Roman" w:hAnsi="Times New Roman" w:cs="Times New Roman"/>
          <w:color w:val="000000"/>
          <w:sz w:val="24"/>
          <w:szCs w:val="24"/>
          <w:lang w:val="en-US"/>
        </w:rPr>
        <w:t xml:space="preserve">8; </w:t>
      </w:r>
      <w:r w:rsidR="0052531B">
        <w:rPr>
          <w:rFonts w:ascii="Times New Roman" w:eastAsia="Times New Roman" w:hAnsi="Times New Roman" w:cs="Times New Roman"/>
          <w:color w:val="000000"/>
          <w:sz w:val="24"/>
          <w:szCs w:val="24"/>
          <w:lang w:val="en-US"/>
        </w:rPr>
        <w:lastRenderedPageBreak/>
        <w:t>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Strouhal range from 0.25-0.35 (Triantafyllou 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odontocetes</w:t>
      </w:r>
      <w:r w:rsidR="00EF5054" w:rsidRPr="00843DC4">
        <w:rPr>
          <w:rFonts w:ascii="Times New Roman" w:eastAsia="Times New Roman" w:hAnsi="Times New Roman" w:cs="Times New Roman"/>
          <w:color w:val="000000"/>
          <w:sz w:val="24"/>
          <w:szCs w:val="24"/>
          <w:lang w:val="en-US"/>
        </w:rPr>
        <w:t>.</w:t>
      </w:r>
    </w:p>
    <w:p w14:paraId="39CF13F7" w14:textId="3332238D" w:rsidR="00F21D15" w:rsidRPr="00843DC4" w:rsidRDefault="009E19B2"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Strouhal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mysticete whales using methods </w:t>
      </w:r>
      <w:r w:rsidR="008D237B" w:rsidRPr="00843DC4">
        <w:rPr>
          <w:rFonts w:ascii="Times New Roman" w:hAnsi="Times New Roman" w:cs="Times New Roman"/>
          <w:color w:val="000000" w:themeColor="text1"/>
          <w:sz w:val="24"/>
          <w:szCs w:val="24"/>
        </w:rPr>
        <w:t xml:space="preserve">similar </w:t>
      </w:r>
      <w:r w:rsidR="00F21D15" w:rsidRPr="00843DC4">
        <w:rPr>
          <w:rFonts w:ascii="Times New Roman" w:hAnsi="Times New Roman" w:cs="Times New Roman"/>
          <w:color w:val="000000" w:themeColor="text1"/>
          <w:sz w:val="24"/>
          <w:szCs w:val="24"/>
        </w:rPr>
        <w:t xml:space="preserve">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odontocetes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mysticete </w:t>
      </w:r>
      <w:r w:rsidR="008D237B">
        <w:rPr>
          <w:rFonts w:ascii="Times New Roman" w:hAnsi="Times New Roman" w:cs="Times New Roman"/>
          <w:color w:val="000000" w:themeColor="text1"/>
          <w:sz w:val="24"/>
          <w:szCs w:val="24"/>
        </w:rPr>
        <w:t>prior to</w:t>
      </w:r>
      <w:r w:rsidR="008D237B"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our study came from a single fin whale (</w:t>
      </w:r>
      <w:r w:rsidR="00F21D15" w:rsidRPr="00843DC4">
        <w:rPr>
          <w:rFonts w:ascii="Times New Roman" w:hAnsi="Times New Roman" w:cs="Times New Roman"/>
          <w:i/>
          <w:color w:val="000000" w:themeColor="text1"/>
          <w:sz w:val="24"/>
          <w:szCs w:val="24"/>
        </w:rPr>
        <w:t>Balaenoptera physalus</w:t>
      </w:r>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 xml:space="preserve">All of the species included in our study are lunge feeders </w:t>
      </w:r>
      <w:r w:rsidR="006844FA">
        <w:rPr>
          <w:rFonts w:ascii="Times New Roman" w:hAnsi="Times New Roman" w:cs="Times New Roman"/>
          <w:color w:val="000000" w:themeColor="text1"/>
          <w:sz w:val="24"/>
          <w:szCs w:val="24"/>
        </w:rPr>
        <w:t>which open</w:t>
      </w:r>
      <w:r w:rsidR="00E0181E" w:rsidRPr="00843DC4">
        <w:rPr>
          <w:rFonts w:ascii="Times New Roman" w:hAnsi="Times New Roman" w:cs="Times New Roman"/>
          <w:color w:val="000000" w:themeColor="text1"/>
          <w:sz w:val="24"/>
          <w:szCs w:val="24"/>
        </w:rPr>
        <w:t xml:space="preserve"> their mouth</w:t>
      </w:r>
      <w:r w:rsidR="006844FA">
        <w:rPr>
          <w:rFonts w:ascii="Times New Roman" w:hAnsi="Times New Roman" w:cs="Times New Roman"/>
          <w:color w:val="000000" w:themeColor="text1"/>
          <w:sz w:val="24"/>
          <w:szCs w:val="24"/>
        </w:rPr>
        <w:t xml:space="preserve"> wide prior to</w:t>
      </w:r>
      <w:r w:rsidR="00E0181E" w:rsidRPr="00843DC4">
        <w:rPr>
          <w:rFonts w:ascii="Times New Roman" w:hAnsi="Times New Roman" w:cs="Times New Roman"/>
          <w:color w:val="000000" w:themeColor="text1"/>
          <w:sz w:val="24"/>
          <w:szCs w:val="24"/>
        </w:rPr>
        <w:t xml:space="preserve"> engulfing a large volume of water into a highly expansible throat pouch (Goldbogen et al., 2017b). This behavior requires the efficient achievement of high swimming speeds in order to maintain a favorable energetic balance (Potvin et al.</w:t>
      </w:r>
      <w:r w:rsidR="00E91489" w:rsidRPr="00843DC4">
        <w:rPr>
          <w:rFonts w:ascii="Times New Roman" w:hAnsi="Times New Roman" w:cs="Times New Roman"/>
          <w:color w:val="000000" w:themeColor="text1"/>
          <w:sz w:val="24"/>
          <w:szCs w:val="24"/>
        </w:rPr>
        <w:t>, 2009</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2020</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2021</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mysticetes and the </w:t>
      </w:r>
      <w:r w:rsidR="00F21D15" w:rsidRPr="00843DC4">
        <w:rPr>
          <w:rFonts w:ascii="Times New Roman" w:hAnsi="Times New Roman" w:cs="Times New Roman"/>
          <w:color w:val="000000" w:themeColor="text1"/>
          <w:sz w:val="24"/>
          <w:szCs w:val="24"/>
        </w:rPr>
        <w:lastRenderedPageBreak/>
        <w:t xml:space="preserve">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551DE189" w14:textId="189BCCF1"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Methods</w:t>
      </w:r>
    </w:p>
    <w:p w14:paraId="7662392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30619A92" w:rsidR="00F3242F" w:rsidRPr="00843DC4" w:rsidRDefault="00F3242F"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minke whale (</w:t>
      </w:r>
      <w:r w:rsidRPr="00843DC4">
        <w:rPr>
          <w:rFonts w:ascii="Times New Roman" w:hAnsi="Times New Roman" w:cs="Times New Roman"/>
          <w:i/>
          <w:color w:val="000000" w:themeColor="text1"/>
          <w:sz w:val="24"/>
          <w:szCs w:val="24"/>
        </w:rPr>
        <w:t>Balaenoptera bonaerensis</w:t>
      </w:r>
      <w:r w:rsidRPr="00843DC4">
        <w:rPr>
          <w:rFonts w:ascii="Times New Roman" w:hAnsi="Times New Roman" w:cs="Times New Roman"/>
          <w:color w:val="000000" w:themeColor="text1"/>
          <w:sz w:val="24"/>
          <w:szCs w:val="24"/>
        </w:rPr>
        <w:t>, Burmeister, 1867), humpback whale (</w:t>
      </w:r>
      <w:r w:rsidRPr="00843DC4">
        <w:rPr>
          <w:rFonts w:ascii="Times New Roman" w:hAnsi="Times New Roman" w:cs="Times New Roman"/>
          <w:i/>
          <w:iCs/>
          <w:color w:val="000000" w:themeColor="text1"/>
          <w:sz w:val="24"/>
          <w:szCs w:val="24"/>
        </w:rPr>
        <w:t>Megaptera novaeangliae</w:t>
      </w:r>
      <w:r w:rsidRPr="00843DC4">
        <w:rPr>
          <w:rFonts w:ascii="Times New Roman" w:hAnsi="Times New Roman" w:cs="Times New Roman"/>
          <w:color w:val="000000" w:themeColor="text1"/>
          <w:sz w:val="24"/>
          <w:szCs w:val="24"/>
        </w:rPr>
        <w:t>, Borowski, 1781), fin whale (</w:t>
      </w:r>
      <w:r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i/>
          <w:color w:val="000000" w:themeColor="text1"/>
          <w:sz w:val="24"/>
          <w:szCs w:val="24"/>
        </w:rPr>
        <w:t>physalus</w:t>
      </w:r>
      <w:r w:rsidR="00C81D37" w:rsidRPr="00843DC4">
        <w:rPr>
          <w:rFonts w:ascii="Times New Roman" w:hAnsi="Times New Roman" w:cs="Times New Roman"/>
          <w:color w:val="000000" w:themeColor="text1"/>
          <w:sz w:val="24"/>
          <w:szCs w:val="24"/>
        </w:rPr>
        <w:t xml:space="preserve">, Linnaeus, 1758), </w:t>
      </w:r>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 whale (</w:t>
      </w:r>
      <w:r w:rsidR="00C81D37"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color w:val="000000" w:themeColor="text1"/>
          <w:sz w:val="24"/>
          <w:szCs w:val="24"/>
        </w:rPr>
        <w:t>edeni, Anderson, 1879), sei whale (</w:t>
      </w:r>
      <w:r w:rsidR="00C81D37" w:rsidRPr="00843DC4">
        <w:rPr>
          <w:rFonts w:ascii="Times New Roman" w:hAnsi="Times New Roman" w:cs="Times New Roman"/>
          <w:i/>
          <w:color w:val="000000" w:themeColor="text1"/>
          <w:sz w:val="24"/>
          <w:szCs w:val="24"/>
        </w:rPr>
        <w:t>Balaenoptera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r w:rsidRPr="00843DC4">
        <w:rPr>
          <w:rFonts w:ascii="Times New Roman" w:hAnsi="Times New Roman" w:cs="Times New Roman"/>
          <w:i/>
          <w:iCs/>
          <w:color w:val="000000" w:themeColor="text1"/>
          <w:sz w:val="24"/>
          <w:szCs w:val="24"/>
        </w:rPr>
        <w:t>Balaenoptera musculus</w:t>
      </w:r>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Baleanoptera, commonly referred to as rorquals,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minke whale up to ~25 m for an adult blue whale (Goldbogen et al., 2019). Distinct morphological differences are also present between these species</w:t>
      </w:r>
      <w:r w:rsidR="006844FA">
        <w:rPr>
          <w:rFonts w:ascii="Times New Roman" w:hAnsi="Times New Roman" w:cs="Times New Roman"/>
          <w:color w:val="000000" w:themeColor="text1"/>
          <w:sz w:val="24"/>
          <w:szCs w:val="24"/>
        </w:rPr>
        <w:t xml:space="preserve"> (Kahane-Rapport and Goldbogen, 2018)</w:t>
      </w:r>
      <w:r w:rsidRPr="00843DC4">
        <w:rPr>
          <w:rFonts w:ascii="Times New Roman" w:hAnsi="Times New Roman" w:cs="Times New Roman"/>
          <w:color w:val="000000" w:themeColor="text1"/>
          <w:sz w:val="24"/>
          <w:szCs w:val="24"/>
        </w:rPr>
        <w:t xml:space="preserve">,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Bryde’s whales off the southern coast of South Africa, and </w:t>
      </w:r>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 xml:space="preserve">ei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 xml:space="preserve">All work was </w:t>
      </w:r>
      <w:r w:rsidR="004A4CA1">
        <w:rPr>
          <w:rFonts w:ascii="Times New Roman" w:hAnsi="Times New Roman" w:cs="Times New Roman"/>
          <w:color w:val="000000" w:themeColor="text1"/>
          <w:sz w:val="24"/>
          <w:szCs w:val="24"/>
        </w:rPr>
        <w:lastRenderedPageBreak/>
        <w:t>performed under suitable permits and in accordance with university IACUC procedures (See Acknowledgements section below).</w:t>
      </w:r>
    </w:p>
    <w:p w14:paraId="2CA9E0AF" w14:textId="77777777" w:rsidR="00F3242F" w:rsidRPr="00843DC4" w:rsidRDefault="00F3242F" w:rsidP="00492B9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CATS Tags </w:t>
      </w:r>
    </w:p>
    <w:p w14:paraId="5E047C28" w14:textId="756EF1C3" w:rsidR="00FE2636" w:rsidRPr="00843DC4" w:rsidRDefault="00FE263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Matla</w:t>
      </w:r>
      <w:r w:rsidR="00D77237">
        <w:rPr>
          <w:rFonts w:ascii="Times New Roman" w:hAnsi="Times New Roman" w:cs="Times New Roman"/>
          <w:color w:val="000000" w:themeColor="text1"/>
          <w:sz w:val="24"/>
          <w:szCs w:val="24"/>
        </w:rPr>
        <w:t>b</w:t>
      </w:r>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w:t>
      </w:r>
      <w:r w:rsidR="00074332">
        <w:rPr>
          <w:rFonts w:ascii="Times New Roman" w:hAnsi="Times New Roman" w:cs="Times New Roman"/>
          <w:color w:val="000000" w:themeColor="text1"/>
          <w:sz w:val="24"/>
          <w:szCs w:val="24"/>
        </w:rPr>
        <w:t>, a method which has been shown to be robust and accurate</w:t>
      </w:r>
      <w:r w:rsidR="003A15A6">
        <w:rPr>
          <w:rFonts w:ascii="Times New Roman" w:hAnsi="Times New Roman" w:cs="Times New Roman"/>
          <w:color w:val="000000" w:themeColor="text1"/>
          <w:sz w:val="24"/>
          <w:szCs w:val="24"/>
        </w:rPr>
        <w:t xml:space="preserve"> above ~ 1 m s</w:t>
      </w:r>
      <w:r w:rsidR="003A15A6">
        <w:rPr>
          <w:rFonts w:ascii="Times New Roman" w:hAnsi="Times New Roman" w:cs="Times New Roman"/>
          <w:color w:val="000000" w:themeColor="text1"/>
          <w:sz w:val="24"/>
          <w:szCs w:val="24"/>
          <w:vertAlign w:val="superscript"/>
        </w:rPr>
        <w:t>-1</w:t>
      </w:r>
      <w:r w:rsidR="00074332">
        <w:rPr>
          <w:rFonts w:ascii="Times New Roman" w:hAnsi="Times New Roman" w:cs="Times New Roman"/>
          <w:color w:val="000000" w:themeColor="text1"/>
          <w:sz w:val="24"/>
          <w:szCs w:val="24"/>
        </w:rPr>
        <w:t xml:space="preserve"> </w:t>
      </w:r>
      <w:r w:rsidR="003045A2">
        <w:rPr>
          <w:rFonts w:ascii="Times New Roman" w:hAnsi="Times New Roman" w:cs="Times New Roman"/>
          <w:color w:val="000000" w:themeColor="text1"/>
          <w:sz w:val="24"/>
          <w:szCs w:val="24"/>
        </w:rPr>
        <w:t>in</w:t>
      </w:r>
      <w:r w:rsidR="00074332">
        <w:rPr>
          <w:rFonts w:ascii="Times New Roman" w:hAnsi="Times New Roman" w:cs="Times New Roman"/>
          <w:color w:val="000000" w:themeColor="text1"/>
          <w:sz w:val="24"/>
          <w:szCs w:val="24"/>
        </w:rPr>
        <w:t xml:space="preserve"> a</w:t>
      </w:r>
      <w:r w:rsidR="003045A2">
        <w:rPr>
          <w:rFonts w:ascii="Times New Roman" w:hAnsi="Times New Roman" w:cs="Times New Roman"/>
          <w:color w:val="000000" w:themeColor="text1"/>
          <w:sz w:val="24"/>
          <w:szCs w:val="24"/>
        </w:rPr>
        <w:t xml:space="preserve"> variety of behavioral contexts</w:t>
      </w:r>
      <w:r w:rsidR="00CD7A44" w:rsidRPr="00843DC4">
        <w:rPr>
          <w:rFonts w:ascii="Times New Roman" w:hAnsi="Times New Roman" w:cs="Times New Roman"/>
          <w:color w:val="000000" w:themeColor="text1"/>
          <w:sz w:val="24"/>
          <w:szCs w:val="24"/>
        </w:rPr>
        <w:t xml:space="preserve"> (Cade et al., 2018). </w:t>
      </w:r>
      <w:r w:rsidRPr="00843DC4">
        <w:rPr>
          <w:rFonts w:ascii="Times New Roman" w:hAnsi="Times New Roman" w:cs="Times New Roman"/>
          <w:color w:val="000000" w:themeColor="text1"/>
          <w:sz w:val="24"/>
          <w:szCs w:val="24"/>
        </w:rPr>
        <w:t>T</w:t>
      </w:r>
      <w:r w:rsidR="00FD698A">
        <w:rPr>
          <w:rFonts w:ascii="Times New Roman" w:hAnsi="Times New Roman" w:cs="Times New Roman"/>
          <w:color w:val="000000" w:themeColor="text1"/>
          <w:sz w:val="24"/>
          <w:szCs w:val="24"/>
        </w:rPr>
        <w:t>he t</w:t>
      </w:r>
      <w:r w:rsidRPr="00843DC4">
        <w:rPr>
          <w:rFonts w:ascii="Times New Roman" w:hAnsi="Times New Roman" w:cs="Times New Roman"/>
          <w:color w:val="000000" w:themeColor="text1"/>
          <w:sz w:val="24"/>
          <w:szCs w:val="24"/>
        </w:rPr>
        <w: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hull inflatable boats using a 6 m carbon-fiber pole. </w:t>
      </w:r>
      <w:r w:rsidR="00FD698A">
        <w:rPr>
          <w:rFonts w:ascii="Times New Roman" w:hAnsi="Times New Roman" w:cs="Times New Roman"/>
          <w:color w:val="000000" w:themeColor="text1"/>
          <w:sz w:val="24"/>
          <w:szCs w:val="24"/>
        </w:rPr>
        <w:t>These</w:t>
      </w:r>
      <w:r w:rsidR="00FD698A"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attached to the animal </w:t>
      </w:r>
      <w:r w:rsidR="003A15A6">
        <w:rPr>
          <w:rFonts w:ascii="Times New Roman" w:hAnsi="Times New Roman" w:cs="Times New Roman"/>
          <w:color w:val="000000" w:themeColor="text1"/>
          <w:sz w:val="24"/>
          <w:szCs w:val="24"/>
        </w:rPr>
        <w:t>via</w:t>
      </w:r>
      <w:r w:rsidRPr="00843DC4">
        <w:rPr>
          <w:rFonts w:ascii="Times New Roman" w:hAnsi="Times New Roman" w:cs="Times New Roman"/>
          <w:color w:val="000000" w:themeColor="text1"/>
          <w:sz w:val="24"/>
          <w:szCs w:val="24"/>
        </w:rPr>
        <w:t xml:space="preserve"> four suction cups, detached after suction failed, floated to the surface and recovered via VHF telemetry. Deployment lengths in this study ranged from 8 min</w:t>
      </w:r>
      <w:r w:rsidR="005F032E"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w:t>
      </w:r>
      <w:r w:rsidR="003A15A6">
        <w:rPr>
          <w:rFonts w:ascii="Times New Roman" w:hAnsi="Times New Roman" w:cs="Times New Roman"/>
          <w:color w:val="000000" w:themeColor="text1"/>
          <w:sz w:val="24"/>
          <w:szCs w:val="24"/>
        </w:rPr>
        <w:t xml:space="preserve"> type of</w:t>
      </w:r>
      <w:r w:rsidRPr="00843DC4">
        <w:rPr>
          <w:rFonts w:ascii="Times New Roman" w:hAnsi="Times New Roman" w:cs="Times New Roman"/>
          <w:color w:val="000000" w:themeColor="text1"/>
          <w:sz w:val="24"/>
          <w:szCs w:val="24"/>
        </w:rPr>
        <w:t xml:space="preserve"> tag used in this study, see Goldbogen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492B9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492B9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r w:rsidRPr="00843DC4">
        <w:rPr>
          <w:rFonts w:ascii="Times New Roman" w:hAnsi="Times New Roman" w:cs="Times New Roman"/>
          <w:color w:val="000000" w:themeColor="text1"/>
          <w:sz w:val="24"/>
          <w:szCs w:val="24"/>
        </w:rPr>
        <w:t xml:space="preserve">hexacopters were used, the FreeFly Alta 6 and a Mikrokopter-based LemHex-44. Both </w:t>
      </w:r>
      <w:r w:rsidR="00EF5054" w:rsidRPr="00843DC4">
        <w:rPr>
          <w:rFonts w:ascii="Times New Roman" w:hAnsi="Times New Roman" w:cs="Times New Roman"/>
          <w:color w:val="000000" w:themeColor="text1"/>
          <w:sz w:val="24"/>
          <w:szCs w:val="24"/>
        </w:rPr>
        <w:lastRenderedPageBreak/>
        <w:t>quadcopters used stock-built barometers and cameras while the hexacopters</w:t>
      </w:r>
      <w:r w:rsidRPr="00843DC4">
        <w:rPr>
          <w:rFonts w:ascii="Times New Roman" w:hAnsi="Times New Roman" w:cs="Times New Roman"/>
          <w:color w:val="000000" w:themeColor="text1"/>
          <w:sz w:val="24"/>
          <w:szCs w:val="24"/>
        </w:rPr>
        <w:t xml:space="preserve"> contained a 2-axis gimbal fitted with a Lightware SF11/C laser altimeter and a Sony Alpha A5100 camera with an APS-C sensor (23.5 mm by 15.6 mm), 6000 x 4000 pixel resolution, and either a Sony SEL 50 mm or SEL 35 mm focal length low distortion lens. </w:t>
      </w:r>
    </w:p>
    <w:p w14:paraId="0B26701B" w14:textId="0438281C" w:rsidR="005E33DD" w:rsidRPr="002B6664" w:rsidRDefault="005E33DD" w:rsidP="002B666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themeColor="text1"/>
          <w:sz w:val="24"/>
          <w:szCs w:val="24"/>
          <w:lang w:val="en-US"/>
        </w:rPr>
        <w:t>ImageJ 1.5i (Schindelin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Fearnbach et al. (2012</w:t>
      </w:r>
      <w:r w:rsidRPr="00A83293">
        <w:rPr>
          <w:rFonts w:ascii="Times New Roman" w:hAnsi="Times New Roman" w:cs="Times New Roman"/>
          <w:color w:val="000000" w:themeColor="text1"/>
          <w:sz w:val="24"/>
          <w:szCs w:val="24"/>
        </w:rPr>
        <w:t>):</w:t>
      </w:r>
      <w:r w:rsidR="005160DA" w:rsidRPr="00A83293" w:rsidDel="005160DA">
        <w:rPr>
          <w:rFonts w:ascii="Times New Roman" w:hAnsi="Times New Roman" w:cs="Times New Roman"/>
          <w:color w:val="000000" w:themeColor="text1"/>
          <w:sz w:val="24"/>
          <w:szCs w:val="24"/>
        </w:rPr>
        <w:t xml:space="preserve"> </w:t>
      </w:r>
    </w:p>
    <w:p w14:paraId="5CA76BFC" w14:textId="5B897280" w:rsidR="005E33DD" w:rsidRDefault="00A33E39" w:rsidP="002B6664">
      <w:pPr>
        <w:pStyle w:val="Caption"/>
        <w:spacing w:after="0" w:line="480" w:lineRule="auto"/>
        <w:rPr>
          <w:rFonts w:ascii="Times New Roman" w:hAnsi="Times New Roman" w:cs="Times New Roman"/>
          <w:i w:val="0"/>
          <w:color w:val="000000" w:themeColor="text1"/>
          <w:sz w:val="24"/>
          <w:szCs w:val="24"/>
        </w:rPr>
      </w:pPr>
      <w:r w:rsidRPr="00A33E39">
        <w:rPr>
          <w:i w:val="0"/>
          <w:noProof/>
          <w:position w:val="-14"/>
        </w:rPr>
        <w:object w:dxaOrig="1719" w:dyaOrig="380" w14:anchorId="5E58F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5.2pt;height:19.2pt;mso-width-percent:0;mso-height-percent:0;mso-width-percent:0;mso-height-percent:0" o:ole="">
            <v:imagedata r:id="rId6" o:title=""/>
          </v:shape>
          <o:OLEObject Type="Embed" ProgID="Equation.DSMT4" ShapeID="_x0000_i1025" DrawAspect="Content" ObjectID="_1678531791" r:id="rId7"/>
        </w:object>
      </w:r>
      <w:r w:rsidR="005A3F11">
        <w:rPr>
          <w:i w:val="0"/>
        </w:rPr>
        <w:tab/>
      </w:r>
      <w:r w:rsidR="005A3F11">
        <w:rPr>
          <w:i w:val="0"/>
        </w:rPr>
        <w:tab/>
      </w:r>
      <w:r w:rsidR="005A3F11">
        <w:rPr>
          <w:i w:val="0"/>
        </w:rPr>
        <w:tab/>
      </w:r>
      <w:r w:rsidR="005A3F11">
        <w:rPr>
          <w:i w:val="0"/>
        </w:rPr>
        <w:tab/>
      </w:r>
      <w:r w:rsidR="005A3F11">
        <w:rPr>
          <w:i w:val="0"/>
        </w:rPr>
        <w:tab/>
      </w:r>
      <w:r w:rsidR="005A3F11">
        <w:rPr>
          <w:i w:val="0"/>
        </w:rPr>
        <w:tab/>
      </w:r>
      <w:r w:rsidR="005A3F11">
        <w:rPr>
          <w:i w:val="0"/>
        </w:rPr>
        <w:tab/>
      </w:r>
      <w:r w:rsidR="005160DA" w:rsidRPr="00A83293">
        <w:rPr>
          <w:rFonts w:ascii="Times New Roman" w:eastAsiaTheme="minorEastAsia" w:hAnsi="Times New Roman" w:cs="Times New Roman"/>
          <w:i w:val="0"/>
          <w:color w:val="000000" w:themeColor="text1"/>
          <w:sz w:val="24"/>
          <w:szCs w:val="24"/>
        </w:rPr>
        <w:tab/>
      </w:r>
      <w:r w:rsidR="005160DA" w:rsidRPr="00A83293">
        <w:rPr>
          <w:rFonts w:ascii="Times New Roman" w:eastAsiaTheme="minorEastAsia" w:hAnsi="Times New Roman" w:cs="Times New Roman"/>
          <w:i w:val="0"/>
          <w:color w:val="000000" w:themeColor="text1"/>
          <w:sz w:val="24"/>
          <w:szCs w:val="24"/>
        </w:rPr>
        <w:tab/>
      </w:r>
      <w:r w:rsidR="005E33DD" w:rsidRPr="00EA7E67">
        <w:rPr>
          <w:rFonts w:ascii="Times New Roman" w:eastAsiaTheme="minorEastAsia" w:hAnsi="Times New Roman" w:cs="Times New Roman"/>
          <w:i w:val="0"/>
          <w:color w:val="000000" w:themeColor="text1"/>
          <w:sz w:val="24"/>
          <w:szCs w:val="24"/>
        </w:rPr>
        <w:tab/>
      </w:r>
      <w:r w:rsidR="005E33DD" w:rsidRPr="00A83293">
        <w:rPr>
          <w:rFonts w:ascii="Times New Roman" w:hAnsi="Times New Roman" w:cs="Times New Roman"/>
          <w:i w:val="0"/>
          <w:color w:val="000000" w:themeColor="text1"/>
          <w:sz w:val="24"/>
          <w:szCs w:val="24"/>
        </w:rPr>
        <w:t>(</w:t>
      </w:r>
      <w:r w:rsidR="005E33DD" w:rsidRPr="00A83293">
        <w:rPr>
          <w:rFonts w:ascii="Times New Roman" w:hAnsi="Times New Roman" w:cs="Times New Roman"/>
          <w:i w:val="0"/>
          <w:color w:val="000000" w:themeColor="text1"/>
          <w:sz w:val="24"/>
          <w:szCs w:val="24"/>
        </w:rPr>
        <w:fldChar w:fldCharType="begin"/>
      </w:r>
      <w:r w:rsidR="005E33DD" w:rsidRPr="00EA7E67">
        <w:rPr>
          <w:rFonts w:ascii="Times New Roman" w:hAnsi="Times New Roman" w:cs="Times New Roman"/>
          <w:i w:val="0"/>
          <w:color w:val="000000" w:themeColor="text1"/>
          <w:sz w:val="24"/>
          <w:szCs w:val="24"/>
        </w:rPr>
        <w:instrText xml:space="preserve"> SEQ ( \* ARABIC </w:instrText>
      </w:r>
      <w:r w:rsidR="005E33DD" w:rsidRPr="00A83293">
        <w:rPr>
          <w:rFonts w:ascii="Times New Roman" w:hAnsi="Times New Roman" w:cs="Times New Roman"/>
          <w:i w:val="0"/>
          <w:color w:val="000000" w:themeColor="text1"/>
          <w:sz w:val="24"/>
          <w:szCs w:val="24"/>
        </w:rPr>
        <w:fldChar w:fldCharType="separate"/>
      </w:r>
      <w:r w:rsidR="00A61C33" w:rsidRPr="00A83293">
        <w:rPr>
          <w:rFonts w:ascii="Times New Roman" w:hAnsi="Times New Roman" w:cs="Times New Roman"/>
          <w:i w:val="0"/>
          <w:noProof/>
          <w:color w:val="000000" w:themeColor="text1"/>
          <w:sz w:val="24"/>
          <w:szCs w:val="24"/>
        </w:rPr>
        <w:t>1</w:t>
      </w:r>
      <w:r w:rsidR="005E33DD" w:rsidRPr="00A83293">
        <w:rPr>
          <w:rFonts w:ascii="Times New Roman" w:hAnsi="Times New Roman" w:cs="Times New Roman"/>
          <w:i w:val="0"/>
          <w:color w:val="000000" w:themeColor="text1"/>
          <w:sz w:val="24"/>
          <w:szCs w:val="24"/>
        </w:rPr>
        <w:fldChar w:fldCharType="end"/>
      </w:r>
      <w:r w:rsidR="005E33DD" w:rsidRPr="00A83293">
        <w:rPr>
          <w:rFonts w:ascii="Times New Roman" w:hAnsi="Times New Roman" w:cs="Times New Roman"/>
          <w:i w:val="0"/>
          <w:color w:val="000000" w:themeColor="text1"/>
          <w:sz w:val="24"/>
          <w:szCs w:val="24"/>
        </w:rPr>
        <w:t>)</w:t>
      </w:r>
    </w:p>
    <w:p w14:paraId="1DE69AE2" w14:textId="40D564B0" w:rsidR="005E33DD" w:rsidRPr="00A83293" w:rsidRDefault="00A33E39" w:rsidP="00EA7E67">
      <w:pPr>
        <w:spacing w:line="480" w:lineRule="auto"/>
        <w:rPr>
          <w:rFonts w:ascii="Times New Roman" w:hAnsi="Times New Roman" w:cs="Times New Roman"/>
          <w:color w:val="000000" w:themeColor="text1"/>
          <w:sz w:val="24"/>
          <w:szCs w:val="24"/>
        </w:rPr>
      </w:pPr>
      <w:r w:rsidRPr="00A33E39">
        <w:rPr>
          <w:noProof/>
          <w:position w:val="-32"/>
          <w:lang w:val="en-US"/>
        </w:rPr>
        <w:object w:dxaOrig="1600" w:dyaOrig="700" w14:anchorId="7CD1C3E7">
          <v:shape id="_x0000_i1026" type="#_x0000_t75" alt="" style="width:79.8pt;height:35.4pt;mso-width-percent:0;mso-height-percent:0;mso-width-percent:0;mso-height-percent:0" o:ole="">
            <v:imagedata r:id="rId8" o:title=""/>
          </v:shape>
          <o:OLEObject Type="Embed" ProgID="Equation.DSMT4" ShapeID="_x0000_i1026" DrawAspect="Content" ObjectID="_1678531792" r:id="rId9"/>
        </w:object>
      </w:r>
      <w:r w:rsidR="005A3F11">
        <w:rPr>
          <w:lang w:val="en-US"/>
        </w:rPr>
        <w:tab/>
      </w:r>
      <w:r w:rsidR="005A3F11">
        <w:rPr>
          <w:lang w:val="en-US"/>
        </w:rPr>
        <w:tab/>
      </w:r>
      <w:r w:rsidR="005A3F11">
        <w:rPr>
          <w:lang w:val="en-US"/>
        </w:rPr>
        <w:tab/>
      </w:r>
      <w:r w:rsidR="005A3F11">
        <w:rPr>
          <w:lang w:val="en-US"/>
        </w:rPr>
        <w:tab/>
      </w:r>
      <w:r w:rsidR="005E33DD" w:rsidRPr="00EA7E67">
        <w:rPr>
          <w:rFonts w:ascii="Times New Roman" w:eastAsiaTheme="minorEastAsia" w:hAnsi="Times New Roman" w:cs="Times New Roman"/>
          <w:color w:val="000000" w:themeColor="text1"/>
          <w:sz w:val="24"/>
          <w:szCs w:val="24"/>
        </w:rPr>
        <w:tab/>
      </w:r>
      <w:r w:rsidR="005E33DD" w:rsidRPr="00EA7E67">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E33DD" w:rsidRPr="002B6664">
        <w:rPr>
          <w:rFonts w:ascii="Times New Roman" w:eastAsiaTheme="minorEastAsia" w:hAnsi="Times New Roman" w:cs="Times New Roman"/>
          <w:color w:val="000000" w:themeColor="text1"/>
          <w:sz w:val="24"/>
          <w:szCs w:val="24"/>
        </w:rPr>
        <w:tab/>
      </w:r>
      <w:r w:rsidR="005E33DD" w:rsidRPr="00A83293">
        <w:rPr>
          <w:rFonts w:ascii="Times New Roman" w:hAnsi="Times New Roman" w:cs="Times New Roman"/>
          <w:color w:val="000000" w:themeColor="text1"/>
          <w:sz w:val="24"/>
          <w:szCs w:val="24"/>
        </w:rPr>
        <w:t>(</w:t>
      </w:r>
      <w:r w:rsidR="005E33DD" w:rsidRPr="00A83293">
        <w:rPr>
          <w:rFonts w:ascii="Times New Roman" w:hAnsi="Times New Roman" w:cs="Times New Roman"/>
          <w:color w:val="000000" w:themeColor="text1"/>
          <w:sz w:val="24"/>
          <w:szCs w:val="24"/>
        </w:rPr>
        <w:fldChar w:fldCharType="begin"/>
      </w:r>
      <w:r w:rsidR="005E33DD" w:rsidRPr="00EA7E67">
        <w:rPr>
          <w:rFonts w:ascii="Times New Roman" w:hAnsi="Times New Roman" w:cs="Times New Roman"/>
          <w:color w:val="000000" w:themeColor="text1"/>
          <w:sz w:val="24"/>
          <w:szCs w:val="24"/>
        </w:rPr>
        <w:instrText xml:space="preserve"> SEQ ( \* ARABIC </w:instrText>
      </w:r>
      <w:r w:rsidR="005E33DD" w:rsidRPr="00A83293">
        <w:rPr>
          <w:rFonts w:ascii="Times New Roman" w:hAnsi="Times New Roman" w:cs="Times New Roman"/>
          <w:color w:val="000000" w:themeColor="text1"/>
          <w:sz w:val="24"/>
          <w:szCs w:val="24"/>
        </w:rPr>
        <w:fldChar w:fldCharType="separate"/>
      </w:r>
      <w:r w:rsidR="00A61C33" w:rsidRPr="00A83293">
        <w:rPr>
          <w:rFonts w:ascii="Times New Roman" w:hAnsi="Times New Roman" w:cs="Times New Roman"/>
          <w:noProof/>
          <w:color w:val="000000" w:themeColor="text1"/>
          <w:sz w:val="24"/>
          <w:szCs w:val="24"/>
        </w:rPr>
        <w:t>2</w:t>
      </w:r>
      <w:r w:rsidR="005E33DD" w:rsidRPr="00A83293">
        <w:rPr>
          <w:rFonts w:ascii="Times New Roman" w:hAnsi="Times New Roman" w:cs="Times New Roman"/>
          <w:color w:val="000000" w:themeColor="text1"/>
          <w:sz w:val="24"/>
          <w:szCs w:val="24"/>
        </w:rPr>
        <w:fldChar w:fldCharType="end"/>
      </w:r>
      <w:r w:rsidR="005E33DD" w:rsidRPr="00A83293">
        <w:rPr>
          <w:rFonts w:ascii="Times New Roman" w:hAnsi="Times New Roman" w:cs="Times New Roman"/>
          <w:color w:val="000000" w:themeColor="text1"/>
          <w:sz w:val="24"/>
          <w:szCs w:val="24"/>
        </w:rPr>
        <w:t>)</w:t>
      </w:r>
    </w:p>
    <w:p w14:paraId="32D09F01" w14:textId="07862C91" w:rsidR="005E33DD" w:rsidRPr="00843DC4" w:rsidRDefault="005E33DD" w:rsidP="00EA7E67">
      <w:pPr>
        <w:spacing w:line="480" w:lineRule="auto"/>
        <w:rPr>
          <w:rFonts w:ascii="Times New Roman" w:eastAsia="Times New Roman" w:hAnsi="Times New Roman" w:cs="Times New Roman"/>
          <w:color w:val="000000" w:themeColor="text1"/>
          <w:sz w:val="24"/>
          <w:szCs w:val="24"/>
          <w:u w:val="single"/>
          <w:lang w:val="en-US"/>
        </w:rPr>
      </w:pPr>
      <w:r w:rsidRPr="002B6664">
        <w:rPr>
          <w:rFonts w:ascii="Times New Roman" w:hAnsi="Times New Roman" w:cs="Times New Roman"/>
          <w:color w:val="000000" w:themeColor="text1"/>
          <w:sz w:val="24"/>
          <w:szCs w:val="24"/>
        </w:rPr>
        <w:t>w</w:t>
      </w:r>
      <w:r w:rsidRPr="00843DC4">
        <w:rPr>
          <w:rFonts w:ascii="Times New Roman" w:hAnsi="Times New Roman" w:cs="Times New Roman"/>
          <w:color w:val="000000" w:themeColor="text1"/>
          <w:sz w:val="24"/>
          <w:szCs w:val="24"/>
        </w:rPr>
        <w:t xml:space="preserve">here </w:t>
      </w:r>
      <w:r w:rsidRPr="00843DC4">
        <w:rPr>
          <w:rFonts w:ascii="Times New Roman" w:hAnsi="Times New Roman" w:cs="Times New Roman"/>
          <w:i/>
          <w:color w:val="000000" w:themeColor="text1"/>
          <w:sz w:val="24"/>
          <w:szCs w:val="24"/>
        </w:rPr>
        <w:t>L</w:t>
      </w:r>
      <w:r w:rsidR="005427F0">
        <w:rPr>
          <w:rFonts w:ascii="Times New Roman" w:hAnsi="Times New Roman" w:cs="Times New Roman"/>
          <w:i/>
          <w:color w:val="000000" w:themeColor="text1"/>
          <w:sz w:val="24"/>
          <w:szCs w:val="24"/>
          <w:vertAlign w:val="subscript"/>
        </w:rPr>
        <w:t>body</w:t>
      </w:r>
      <w:r w:rsidRPr="00843DC4">
        <w:rPr>
          <w:rFonts w:ascii="Times New Roman" w:hAnsi="Times New Roman" w:cs="Times New Roman"/>
          <w:i/>
          <w:color w:val="000000" w:themeColor="text1"/>
          <w:sz w:val="24"/>
          <w:szCs w:val="24"/>
        </w:rPr>
        <w:t xml:space="preserve"> </w:t>
      </w:r>
      <w:r w:rsidRPr="00ED1A3D">
        <w:rPr>
          <w:rFonts w:ascii="Times New Roman" w:hAnsi="Times New Roman" w:cs="Times New Roman"/>
          <w:color w:val="000000" w:themeColor="text1"/>
          <w:sz w:val="24"/>
          <w:szCs w:val="24"/>
        </w:rPr>
        <w:t xml:space="preserve">is the </w:t>
      </w:r>
      <w:r w:rsidR="005427F0">
        <w:rPr>
          <w:rFonts w:ascii="Times New Roman" w:hAnsi="Times New Roman" w:cs="Times New Roman"/>
          <w:color w:val="000000" w:themeColor="text1"/>
          <w:sz w:val="24"/>
          <w:szCs w:val="24"/>
        </w:rPr>
        <w:t xml:space="preserve">body </w:t>
      </w:r>
      <w:r w:rsidRPr="00ED1A3D">
        <w:rPr>
          <w:rFonts w:ascii="Times New Roman" w:hAnsi="Times New Roman" w:cs="Times New Roman"/>
          <w:color w:val="000000" w:themeColor="text1"/>
          <w:sz w:val="24"/>
          <w:szCs w:val="24"/>
        </w:rPr>
        <w:t>length (m),</w:t>
      </w:r>
      <w:r w:rsidRPr="00843DC4">
        <w:rPr>
          <w:rFonts w:ascii="Times New Roman" w:hAnsi="Times New Roman" w:cs="Times New Roman"/>
          <w:i/>
          <w:color w:val="000000" w:themeColor="text1"/>
          <w:sz w:val="24"/>
          <w:szCs w:val="24"/>
        </w:rPr>
        <w:t xml:space="preserve">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the altitude</w:t>
      </w:r>
      <w:r w:rsidR="00CE1537">
        <w:rPr>
          <w:rFonts w:ascii="Times New Roman" w:hAnsi="Times New Roman" w:cs="Times New Roman"/>
          <w:color w:val="000000" w:themeColor="text1"/>
          <w:sz w:val="24"/>
          <w:szCs w:val="24"/>
        </w:rPr>
        <w:t xml:space="preserve"> (m)</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image resolution width (px). </w:t>
      </w:r>
      <w:r w:rsidR="00FD698A">
        <w:rPr>
          <w:rFonts w:ascii="Times New Roman" w:hAnsi="Times New Roman" w:cs="Times New Roman"/>
          <w:color w:val="000000" w:themeColor="text1"/>
          <w:sz w:val="24"/>
          <w:szCs w:val="24"/>
        </w:rPr>
        <w:t xml:space="preserve">(All equation symbols used in this article are also listed in Table 1). </w:t>
      </w:r>
      <w:r w:rsidRPr="00843DC4">
        <w:rPr>
          <w:rFonts w:ascii="Times New Roman" w:hAnsi="Times New Roman" w:cs="Times New Roman"/>
          <w:color w:val="000000" w:themeColor="text1"/>
          <w:sz w:val="24"/>
          <w:szCs w:val="24"/>
        </w:rPr>
        <w:t xml:space="preserve">The width of the sensor and image resolution was used since images of the whales were captured full </w:t>
      </w:r>
      <w:r w:rsidRPr="00D16D93">
        <w:rPr>
          <w:rFonts w:ascii="Times New Roman" w:hAnsi="Times New Roman" w:cs="Times New Roman"/>
          <w:color w:val="000000" w:themeColor="text1"/>
          <w:sz w:val="24"/>
          <w:szCs w:val="24"/>
        </w:rPr>
        <w:t xml:space="preserve">frame widthwise (Gough et al., 2019). </w:t>
      </w:r>
      <w:r w:rsidR="00AE1102" w:rsidRPr="00D16D93">
        <w:rPr>
          <w:rFonts w:ascii="Times New Roman" w:hAnsi="Times New Roman" w:cs="Times New Roman"/>
          <w:color w:val="000000" w:themeColor="text1"/>
          <w:sz w:val="24"/>
          <w:szCs w:val="24"/>
        </w:rPr>
        <w:t xml:space="preserve">In ImageJ (NIH), </w:t>
      </w:r>
      <w:r w:rsidR="004C7D35" w:rsidRPr="00D16D93">
        <w:rPr>
          <w:rFonts w:ascii="Times New Roman" w:eastAsia="Times New Roman" w:hAnsi="Times New Roman" w:cs="Times New Roman"/>
          <w:color w:val="000000" w:themeColor="text1"/>
          <w:sz w:val="24"/>
          <w:szCs w:val="24"/>
          <w:lang w:val="en-US"/>
        </w:rPr>
        <w:t>t</w:t>
      </w:r>
      <w:r w:rsidRPr="00D16D93">
        <w:rPr>
          <w:rFonts w:ascii="Times New Roman" w:eastAsia="Times New Roman" w:hAnsi="Times New Roman" w:cs="Times New Roman"/>
          <w:color w:val="000000" w:themeColor="text1"/>
          <w:sz w:val="24"/>
          <w:szCs w:val="24"/>
          <w:lang w:val="en-US"/>
        </w:rPr>
        <w:t>he combined planar surface area of the flukes (</w:t>
      </w:r>
      <w:r w:rsidRPr="00D16D93">
        <w:rPr>
          <w:rFonts w:ascii="Times New Roman" w:hAnsi="Times New Roman" w:cs="Times New Roman"/>
          <w:i/>
          <w:color w:val="000000" w:themeColor="text1"/>
          <w:sz w:val="24"/>
          <w:szCs w:val="24"/>
        </w:rPr>
        <w:t>F</w:t>
      </w:r>
      <w:r w:rsidRPr="00D16D93">
        <w:rPr>
          <w:rFonts w:ascii="Times New Roman" w:hAnsi="Times New Roman" w:cs="Times New Roman"/>
          <w:i/>
          <w:color w:val="000000" w:themeColor="text1"/>
          <w:sz w:val="24"/>
          <w:szCs w:val="24"/>
          <w:vertAlign w:val="subscript"/>
        </w:rPr>
        <w:t>a</w:t>
      </w:r>
      <w:r w:rsidRPr="00D16D93">
        <w:rPr>
          <w:rFonts w:ascii="Times New Roman" w:eastAsia="Times New Roman" w:hAnsi="Times New Roman" w:cs="Times New Roman"/>
          <w:color w:val="000000" w:themeColor="text1"/>
          <w:sz w:val="24"/>
          <w:szCs w:val="24"/>
          <w:lang w:val="en-US"/>
        </w:rPr>
        <w:t>; m</w:t>
      </w:r>
      <w:r w:rsidRPr="00D16D93">
        <w:rPr>
          <w:rFonts w:ascii="Times New Roman" w:eastAsia="Times New Roman" w:hAnsi="Times New Roman" w:cs="Times New Roman"/>
          <w:color w:val="000000" w:themeColor="text1"/>
          <w:sz w:val="24"/>
          <w:szCs w:val="24"/>
          <w:vertAlign w:val="superscript"/>
          <w:lang w:val="en-US"/>
        </w:rPr>
        <w:t>2</w:t>
      </w:r>
      <w:r w:rsidRPr="00D16D93">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was calculated by carefully </w:t>
      </w:r>
      <w:r w:rsidRPr="00FD1098">
        <w:rPr>
          <w:rFonts w:ascii="Times New Roman" w:eastAsia="Times New Roman" w:hAnsi="Times New Roman" w:cs="Times New Roman"/>
          <w:color w:val="000000" w:themeColor="text1"/>
          <w:sz w:val="24"/>
          <w:szCs w:val="24"/>
          <w:lang w:val="en-US"/>
        </w:rPr>
        <w:t>drawing a polygonal outline of the flukes. Chord length of the flukes (</w:t>
      </w:r>
      <w:r w:rsidRPr="00D16D93">
        <w:rPr>
          <w:rFonts w:ascii="Times New Roman" w:eastAsia="Times New Roman" w:hAnsi="Times New Roman" w:cs="Times New Roman"/>
          <w:i/>
          <w:color w:val="000000" w:themeColor="text1"/>
          <w:sz w:val="24"/>
          <w:szCs w:val="24"/>
          <w:lang w:val="en-US"/>
        </w:rPr>
        <w:t>C</w:t>
      </w:r>
      <w:r w:rsidRPr="00FD1098">
        <w:rPr>
          <w:rFonts w:ascii="Times New Roman" w:eastAsia="Times New Roman" w:hAnsi="Times New Roman" w:cs="Times New Roman"/>
          <w:color w:val="000000" w:themeColor="text1"/>
          <w:sz w:val="24"/>
          <w:szCs w:val="24"/>
          <w:lang w:val="en-US"/>
        </w:rPr>
        <w:t>; m) was measured as the linear distance from the notch between the flukes to the anterior insertion of the flukes on the tail. Body mass (</w:t>
      </w:r>
      <w:r w:rsidR="00FD1098" w:rsidRPr="00FD1098">
        <w:rPr>
          <w:rFonts w:ascii="Times New Roman" w:hAnsi="Times New Roman" w:cs="Times New Roman"/>
          <w:i/>
          <w:sz w:val="24"/>
          <w:szCs w:val="24"/>
        </w:rPr>
        <w:t>M</w:t>
      </w:r>
      <w:r w:rsidR="00FD1098" w:rsidRPr="00FD1098">
        <w:rPr>
          <w:rFonts w:ascii="Times New Roman" w:hAnsi="Times New Roman" w:cs="Times New Roman"/>
          <w:i/>
          <w:sz w:val="24"/>
          <w:szCs w:val="24"/>
          <w:vertAlign w:val="subscript"/>
        </w:rPr>
        <w:t>body</w:t>
      </w:r>
      <w:r w:rsidR="00FD1098" w:rsidRPr="00FD1098">
        <w:rPr>
          <w:rFonts w:ascii="Times New Roman" w:hAnsi="Times New Roman" w:cs="Times New Roman"/>
          <w:sz w:val="24"/>
          <w:szCs w:val="24"/>
        </w:rPr>
        <w:t xml:space="preserve">; </w:t>
      </w:r>
      <w:r w:rsidRPr="00FD1098">
        <w:rPr>
          <w:rFonts w:ascii="Times New Roman" w:eastAsia="Times New Roman" w:hAnsi="Times New Roman" w:cs="Times New Roman"/>
          <w:color w:val="000000" w:themeColor="text1"/>
          <w:sz w:val="24"/>
          <w:szCs w:val="24"/>
          <w:lang w:val="en-US"/>
        </w:rPr>
        <w:t>kg) was estimated</w:t>
      </w:r>
      <w:r w:rsidRPr="00843DC4">
        <w:rPr>
          <w:rFonts w:ascii="Times New Roman" w:eastAsia="Times New Roman" w:hAnsi="Times New Roman" w:cs="Times New Roman"/>
          <w:color w:val="000000" w:themeColor="text1"/>
          <w:sz w:val="24"/>
          <w:szCs w:val="24"/>
          <w:lang w:val="en-US"/>
        </w:rPr>
        <w:t xml:space="preserve"> from total body length using regressions</w:t>
      </w:r>
      <w:r w:rsidR="00680C6E">
        <w:rPr>
          <w:rFonts w:ascii="Times New Roman" w:eastAsia="Times New Roman" w:hAnsi="Times New Roman" w:cs="Times New Roman"/>
          <w:color w:val="000000" w:themeColor="text1"/>
          <w:sz w:val="24"/>
          <w:szCs w:val="24"/>
          <w:lang w:val="en-US"/>
        </w:rPr>
        <w:t xml:space="preserve"> </w:t>
      </w:r>
      <w:r w:rsidR="001F16CE">
        <w:rPr>
          <w:rFonts w:ascii="Times New Roman" w:eastAsia="Times New Roman" w:hAnsi="Times New Roman" w:cs="Times New Roman"/>
          <w:color w:val="000000" w:themeColor="text1"/>
          <w:sz w:val="24"/>
          <w:szCs w:val="24"/>
          <w:lang w:val="en-US"/>
        </w:rPr>
        <w:t xml:space="preserve">derived for each of our six study species using a broad range of data compiled from both whaling operations and studies of stranded animals </w:t>
      </w:r>
      <w:r w:rsidRPr="00843DC4">
        <w:rPr>
          <w:rFonts w:ascii="Times New Roman" w:eastAsia="Times New Roman" w:hAnsi="Times New Roman" w:cs="Times New Roman"/>
          <w:color w:val="000000" w:themeColor="text1"/>
          <w:sz w:val="24"/>
          <w:szCs w:val="24"/>
          <w:lang w:val="en-US"/>
        </w:rPr>
        <w:t xml:space="preserve">(Kahane-Rapport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Goldbogen</w:t>
      </w:r>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w:t>
      </w:r>
      <w:r w:rsidR="00E660EC">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estimated from total body length using </w:t>
      </w:r>
      <w:r w:rsidR="008F7EFE">
        <w:rPr>
          <w:rFonts w:ascii="Times New Roman" w:eastAsia="Times New Roman" w:hAnsi="Times New Roman" w:cs="Times New Roman"/>
          <w:color w:val="000000" w:themeColor="text1"/>
          <w:sz w:val="24"/>
          <w:szCs w:val="24"/>
          <w:lang w:val="en-US"/>
        </w:rPr>
        <w:t>equations derived from various sources and summarized in Table S1</w:t>
      </w:r>
      <w:r w:rsidR="00721C3A" w:rsidRPr="00843DC4">
        <w:rPr>
          <w:rFonts w:ascii="Times New Roman" w:eastAsia="Times New Roman" w:hAnsi="Times New Roman" w:cs="Times New Roman"/>
          <w:color w:val="000000" w:themeColor="text1"/>
          <w:sz w:val="24"/>
          <w:szCs w:val="24"/>
          <w:lang w:val="en-US"/>
        </w:rPr>
        <w:t>.</w:t>
      </w:r>
    </w:p>
    <w:p w14:paraId="0870A71C" w14:textId="77777777" w:rsidR="00FE2636" w:rsidRPr="00843DC4" w:rsidRDefault="00FE2636" w:rsidP="00ED1A3D">
      <w:pPr>
        <w:spacing w:line="480" w:lineRule="auto"/>
        <w:rPr>
          <w:rFonts w:ascii="Times New Roman" w:hAnsi="Times New Roman" w:cs="Times New Roman"/>
          <w:color w:val="000000" w:themeColor="text1"/>
          <w:sz w:val="24"/>
          <w:szCs w:val="24"/>
        </w:rPr>
      </w:pPr>
    </w:p>
    <w:p w14:paraId="64C7840F" w14:textId="01288292" w:rsidR="00FE2636" w:rsidRPr="00843DC4" w:rsidRDefault="005C46BC" w:rsidP="00ED1A3D">
      <w:pPr>
        <w:spacing w:line="480" w:lineRule="auto"/>
        <w:jc w:val="center"/>
        <w:rPr>
          <w:rFonts w:ascii="Times New Roman" w:hAnsi="Times New Roman" w:cs="Times New Roman"/>
          <w:i/>
          <w:color w:val="000000" w:themeColor="text1"/>
          <w:sz w:val="24"/>
          <w:szCs w:val="24"/>
          <w:u w:val="single"/>
        </w:rPr>
      </w:pPr>
      <w:r>
        <w:rPr>
          <w:rFonts w:ascii="Times New Roman" w:hAnsi="Times New Roman" w:cs="Times New Roman"/>
          <w:i/>
          <w:color w:val="000000" w:themeColor="text1"/>
          <w:sz w:val="24"/>
          <w:szCs w:val="24"/>
          <w:u w:val="single"/>
        </w:rPr>
        <w:t>Routine and Lunge-Associated Tailbeat Detection</w:t>
      </w:r>
    </w:p>
    <w:p w14:paraId="552217B4" w14:textId="15D472C1" w:rsidR="00E72043" w:rsidRPr="003A15A6" w:rsidRDefault="00E72043"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3A15A6">
        <w:rPr>
          <w:rFonts w:ascii="Times New Roman" w:hAnsi="Times New Roman" w:cs="Times New Roman"/>
          <w:color w:val="000000" w:themeColor="text1"/>
          <w:sz w:val="24"/>
          <w:szCs w:val="24"/>
        </w:rPr>
        <w:t>; 0.44 Hz</w:t>
      </w:r>
      <w:r w:rsidR="003A0B14" w:rsidRPr="00843DC4">
        <w:rPr>
          <w:rFonts w:ascii="Times New Roman" w:hAnsi="Times New Roman" w:cs="Times New Roman"/>
          <w:color w:val="000000" w:themeColor="text1"/>
          <w:sz w:val="24"/>
          <w:szCs w:val="24"/>
        </w:rPr>
        <w:t>)</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w:t>
      </w:r>
      <w:r w:rsidR="003A15A6">
        <w:rPr>
          <w:rFonts w:ascii="Times New Roman" w:hAnsi="Times New Roman" w:cs="Times New Roman"/>
          <w:color w:val="000000" w:themeColor="text1"/>
          <w:sz w:val="24"/>
          <w:szCs w:val="24"/>
        </w:rPr>
        <w:t>symmetry</w:t>
      </w:r>
      <w:r w:rsidR="003A15A6"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ycle. The 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w:t>
      </w:r>
      <w:r w:rsidR="00CB6D67" w:rsidRPr="003A15A6">
        <w:rPr>
          <w:rFonts w:ascii="Times New Roman" w:hAnsi="Times New Roman" w:cs="Times New Roman"/>
          <w:color w:val="000000" w:themeColor="text1"/>
          <w:sz w:val="24"/>
          <w:szCs w:val="24"/>
        </w:rPr>
        <w:t>analysis.</w:t>
      </w:r>
      <w:r w:rsidR="005C46BC" w:rsidRPr="003A15A6">
        <w:rPr>
          <w:rFonts w:ascii="Times New Roman" w:hAnsi="Times New Roman" w:cs="Times New Roman"/>
          <w:color w:val="000000" w:themeColor="text1"/>
          <w:sz w:val="24"/>
          <w:szCs w:val="24"/>
        </w:rPr>
        <w:t xml:space="preserve"> </w:t>
      </w:r>
    </w:p>
    <w:p w14:paraId="32986940" w14:textId="63F72BE7" w:rsidR="005C46BC" w:rsidRDefault="005C46BC" w:rsidP="005C46BC">
      <w:pPr>
        <w:spacing w:line="480" w:lineRule="auto"/>
        <w:ind w:firstLine="720"/>
        <w:rPr>
          <w:rFonts w:ascii="Times New Roman" w:hAnsi="Times New Roman" w:cs="Times New Roman"/>
          <w:color w:val="000000" w:themeColor="text1"/>
          <w:sz w:val="24"/>
          <w:szCs w:val="24"/>
        </w:rPr>
      </w:pPr>
      <w:r w:rsidRPr="003A15A6">
        <w:rPr>
          <w:rFonts w:ascii="Times New Roman" w:hAnsi="Times New Roman" w:cs="Times New Roman"/>
          <w:color w:val="000000" w:themeColor="text1"/>
          <w:sz w:val="24"/>
          <w:szCs w:val="24"/>
        </w:rPr>
        <w:t>Foragin</w:t>
      </w:r>
      <w:r w:rsidRPr="00843DC4">
        <w:rPr>
          <w:rFonts w:ascii="Times New Roman" w:hAnsi="Times New Roman" w:cs="Times New Roman"/>
          <w:color w:val="000000" w:themeColor="text1"/>
          <w:sz w:val="24"/>
          <w:szCs w:val="24"/>
        </w:rPr>
        <w:t xml:space="preserve">g lunges were detected manually using a series of defined </w:t>
      </w:r>
      <w:r>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parameters that have been validated using tag video (Cade et al., 2016). These events typically involve an increase in speed</w:t>
      </w:r>
      <w:r>
        <w:rPr>
          <w:rFonts w:ascii="Times New Roman" w:hAnsi="Times New Roman" w:cs="Times New Roman"/>
          <w:color w:val="000000" w:themeColor="text1"/>
          <w:sz w:val="24"/>
          <w:szCs w:val="24"/>
        </w:rPr>
        <w:t xml:space="preserve"> during prey approach,</w:t>
      </w:r>
      <w:r w:rsidRPr="00843DC4">
        <w:rPr>
          <w:rFonts w:ascii="Times New Roman" w:hAnsi="Times New Roman" w:cs="Times New Roman"/>
          <w:color w:val="000000" w:themeColor="text1"/>
          <w:sz w:val="24"/>
          <w:szCs w:val="24"/>
        </w:rPr>
        <w:t xml:space="preserve"> followed by a rapid deceleration as </w:t>
      </w:r>
      <w:r>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animal opens its mouth </w:t>
      </w:r>
      <w:r>
        <w:rPr>
          <w:rFonts w:ascii="Times New Roman" w:hAnsi="Times New Roman" w:cs="Times New Roman"/>
          <w:color w:val="000000" w:themeColor="text1"/>
          <w:sz w:val="24"/>
          <w:szCs w:val="24"/>
        </w:rPr>
        <w:t xml:space="preserve">to engulf prey </w:t>
      </w:r>
      <w:r w:rsidRPr="00843DC4">
        <w:rPr>
          <w:rFonts w:ascii="Times New Roman" w:hAnsi="Times New Roman" w:cs="Times New Roman"/>
          <w:color w:val="000000" w:themeColor="text1"/>
          <w:sz w:val="24"/>
          <w:szCs w:val="24"/>
        </w:rPr>
        <w:t>(Potvin et al., 2009</w:t>
      </w:r>
      <w:r>
        <w:rPr>
          <w:rFonts w:ascii="Times New Roman" w:hAnsi="Times New Roman" w:cs="Times New Roman"/>
          <w:color w:val="000000" w:themeColor="text1"/>
          <w:sz w:val="24"/>
          <w:szCs w:val="24"/>
        </w:rPr>
        <w:t>, 2021</w:t>
      </w:r>
      <w:r w:rsidRPr="00843DC4">
        <w:rPr>
          <w:rFonts w:ascii="Times New Roman" w:hAnsi="Times New Roman" w:cs="Times New Roman"/>
          <w:color w:val="000000" w:themeColor="text1"/>
          <w:sz w:val="24"/>
          <w:szCs w:val="24"/>
        </w:rPr>
        <w:t xml:space="preserve">; Goldbogen et al., 2011; Cade et al., 2016). We </w:t>
      </w:r>
      <w:r w:rsidR="003A15A6">
        <w:rPr>
          <w:rFonts w:ascii="Times New Roman" w:hAnsi="Times New Roman" w:cs="Times New Roman"/>
          <w:color w:val="000000" w:themeColor="text1"/>
          <w:sz w:val="24"/>
          <w:szCs w:val="24"/>
        </w:rPr>
        <w:t>standardized</w:t>
      </w:r>
      <w:r>
        <w:rPr>
          <w:rFonts w:ascii="Times New Roman" w:hAnsi="Times New Roman" w:cs="Times New Roman"/>
          <w:color w:val="000000" w:themeColor="text1"/>
          <w:sz w:val="24"/>
          <w:szCs w:val="24"/>
        </w:rPr>
        <w:t xml:space="preserve"> the period from 10</w:t>
      </w:r>
      <w:r w:rsidR="003A15A6">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0</w:t>
      </w:r>
      <w:r w:rsidRPr="00843DC4">
        <w:rPr>
          <w:rFonts w:ascii="Times New Roman" w:hAnsi="Times New Roman" w:cs="Times New Roman"/>
          <w:color w:val="000000" w:themeColor="text1"/>
          <w:sz w:val="24"/>
          <w:szCs w:val="24"/>
        </w:rPr>
        <w:t xml:space="preserve"> seconds prior to the lunge </w:t>
      </w:r>
      <w:r>
        <w:rPr>
          <w:rFonts w:ascii="Times New Roman" w:hAnsi="Times New Roman" w:cs="Times New Roman"/>
          <w:color w:val="000000" w:themeColor="text1"/>
          <w:sz w:val="24"/>
          <w:szCs w:val="24"/>
        </w:rPr>
        <w:t>deceleration</w:t>
      </w:r>
      <w:r w:rsidR="003A15A6">
        <w:rPr>
          <w:rFonts w:ascii="Times New Roman" w:hAnsi="Times New Roman" w:cs="Times New Roman"/>
          <w:color w:val="000000" w:themeColor="text1"/>
          <w:sz w:val="24"/>
          <w:szCs w:val="24"/>
        </w:rPr>
        <w:t xml:space="preserve"> (which typically coincides with the period of mouth opening)</w:t>
      </w:r>
      <w:r>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as the lunge-associated period</w:t>
      </w:r>
      <w:r>
        <w:rPr>
          <w:rFonts w:ascii="Times New Roman" w:hAnsi="Times New Roman" w:cs="Times New Roman"/>
          <w:color w:val="000000" w:themeColor="text1"/>
          <w:sz w:val="24"/>
          <w:szCs w:val="24"/>
        </w:rPr>
        <w:t>.</w:t>
      </w:r>
      <w:r w:rsidR="00A24A60">
        <w:rPr>
          <w:rFonts w:ascii="Times New Roman" w:hAnsi="Times New Roman" w:cs="Times New Roman"/>
          <w:color w:val="000000" w:themeColor="text1"/>
          <w:sz w:val="24"/>
          <w:szCs w:val="24"/>
        </w:rPr>
        <w:t xml:space="preserve"> This length of time corresponds to the approximate length of the acceleration period for a minke whale and the duration of two cruising tailbeats for a blue whale. B</w:t>
      </w:r>
      <w:r w:rsidR="00DF2FA5">
        <w:rPr>
          <w:rFonts w:ascii="Times New Roman" w:hAnsi="Times New Roman" w:cs="Times New Roman"/>
          <w:color w:val="000000" w:themeColor="text1"/>
          <w:sz w:val="24"/>
          <w:szCs w:val="24"/>
        </w:rPr>
        <w:t>y choosing this period</w:t>
      </w:r>
      <w:r w:rsidR="00A24A60">
        <w:rPr>
          <w:rFonts w:ascii="Times New Roman" w:hAnsi="Times New Roman" w:cs="Times New Roman"/>
          <w:color w:val="000000" w:themeColor="text1"/>
          <w:sz w:val="24"/>
          <w:szCs w:val="24"/>
        </w:rPr>
        <w:t xml:space="preserve"> immediately prior to the lunge</w:t>
      </w:r>
      <w:r w:rsidR="00DF2FA5">
        <w:rPr>
          <w:rFonts w:ascii="Times New Roman" w:hAnsi="Times New Roman" w:cs="Times New Roman"/>
          <w:color w:val="000000" w:themeColor="text1"/>
          <w:sz w:val="24"/>
          <w:szCs w:val="24"/>
        </w:rPr>
        <w:t xml:space="preserve"> for each species in our dataset</w:t>
      </w:r>
      <w:r w:rsidR="00A24A60">
        <w:rPr>
          <w:rFonts w:ascii="Times New Roman" w:hAnsi="Times New Roman" w:cs="Times New Roman"/>
          <w:color w:val="000000" w:themeColor="text1"/>
          <w:sz w:val="24"/>
          <w:szCs w:val="24"/>
        </w:rPr>
        <w:t xml:space="preserve">, we can </w:t>
      </w:r>
      <w:r w:rsidR="00DF2FA5">
        <w:rPr>
          <w:rFonts w:ascii="Times New Roman" w:hAnsi="Times New Roman" w:cs="Times New Roman"/>
          <w:color w:val="000000" w:themeColor="text1"/>
          <w:sz w:val="24"/>
          <w:szCs w:val="24"/>
        </w:rPr>
        <w:t>capture</w:t>
      </w:r>
      <w:r w:rsidR="00A24A60">
        <w:rPr>
          <w:rFonts w:ascii="Times New Roman" w:hAnsi="Times New Roman" w:cs="Times New Roman"/>
          <w:color w:val="000000" w:themeColor="text1"/>
          <w:sz w:val="24"/>
          <w:szCs w:val="24"/>
        </w:rPr>
        <w:t xml:space="preserve"> full tailbeats </w:t>
      </w:r>
      <w:r w:rsidR="00DF2FA5">
        <w:rPr>
          <w:rFonts w:ascii="Times New Roman" w:hAnsi="Times New Roman" w:cs="Times New Roman"/>
          <w:color w:val="000000" w:themeColor="text1"/>
          <w:sz w:val="24"/>
          <w:szCs w:val="24"/>
        </w:rPr>
        <w:t>that display</w:t>
      </w:r>
      <w:r>
        <w:rPr>
          <w:rFonts w:ascii="Times New Roman" w:hAnsi="Times New Roman" w:cs="Times New Roman"/>
          <w:color w:val="000000" w:themeColor="text1"/>
          <w:sz w:val="24"/>
          <w:szCs w:val="24"/>
        </w:rPr>
        <w:t xml:space="preserve"> high </w:t>
      </w:r>
      <w:r w:rsidR="00DF2FA5">
        <w:rPr>
          <w:rFonts w:ascii="Times New Roman" w:hAnsi="Times New Roman" w:cs="Times New Roman"/>
          <w:color w:val="000000" w:themeColor="text1"/>
          <w:sz w:val="24"/>
          <w:szCs w:val="24"/>
        </w:rPr>
        <w:t xml:space="preserve">swimming </w:t>
      </w:r>
      <w:r>
        <w:rPr>
          <w:rFonts w:ascii="Times New Roman" w:hAnsi="Times New Roman" w:cs="Times New Roman"/>
          <w:color w:val="000000" w:themeColor="text1"/>
          <w:sz w:val="24"/>
          <w:szCs w:val="24"/>
        </w:rPr>
        <w:t>speed</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but </w:t>
      </w:r>
      <w:r w:rsidR="00DF2FA5">
        <w:rPr>
          <w:rFonts w:ascii="Times New Roman" w:hAnsi="Times New Roman" w:cs="Times New Roman"/>
          <w:color w:val="000000" w:themeColor="text1"/>
          <w:sz w:val="24"/>
          <w:szCs w:val="24"/>
        </w:rPr>
        <w:t xml:space="preserve">a fully closed </w:t>
      </w:r>
      <w:r>
        <w:rPr>
          <w:rFonts w:ascii="Times New Roman" w:hAnsi="Times New Roman" w:cs="Times New Roman"/>
          <w:color w:val="000000" w:themeColor="text1"/>
          <w:sz w:val="24"/>
          <w:szCs w:val="24"/>
        </w:rPr>
        <w:t>mouth and hydrodynamic profile</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similar to that of routine swimming.</w:t>
      </w:r>
      <w:r w:rsidR="00DF2FA5">
        <w:rPr>
          <w:rFonts w:ascii="Times New Roman" w:hAnsi="Times New Roman" w:cs="Times New Roman"/>
          <w:color w:val="000000" w:themeColor="text1"/>
          <w:sz w:val="24"/>
          <w:szCs w:val="24"/>
        </w:rPr>
        <w:t xml:space="preserve"> </w:t>
      </w:r>
      <w:r w:rsidR="00CF152A">
        <w:rPr>
          <w:rFonts w:ascii="Times New Roman" w:hAnsi="Times New Roman" w:cs="Times New Roman"/>
          <w:color w:val="000000" w:themeColor="text1"/>
          <w:sz w:val="24"/>
          <w:szCs w:val="24"/>
        </w:rPr>
        <w:t xml:space="preserve">We observed that whales do not commonly fluke with their mouth open or during subsequent filtration, but we explicitly excluded any tailbeats during </w:t>
      </w:r>
      <w:r w:rsidR="00A716DD">
        <w:rPr>
          <w:rFonts w:ascii="Times New Roman" w:hAnsi="Times New Roman" w:cs="Times New Roman"/>
          <w:color w:val="000000" w:themeColor="text1"/>
          <w:sz w:val="24"/>
          <w:szCs w:val="24"/>
        </w:rPr>
        <w:t>these</w:t>
      </w:r>
      <w:r w:rsidR="00CF152A">
        <w:rPr>
          <w:rFonts w:ascii="Times New Roman" w:hAnsi="Times New Roman" w:cs="Times New Roman"/>
          <w:color w:val="000000" w:themeColor="text1"/>
          <w:sz w:val="24"/>
          <w:szCs w:val="24"/>
        </w:rPr>
        <w:t xml:space="preserve"> period</w:t>
      </w:r>
      <w:r w:rsidR="00A716DD">
        <w:rPr>
          <w:rFonts w:ascii="Times New Roman" w:hAnsi="Times New Roman" w:cs="Times New Roman"/>
          <w:color w:val="000000" w:themeColor="text1"/>
          <w:sz w:val="24"/>
          <w:szCs w:val="24"/>
        </w:rPr>
        <w:t>s</w:t>
      </w:r>
      <w:r w:rsidR="00CF152A">
        <w:rPr>
          <w:rFonts w:ascii="Times New Roman" w:hAnsi="Times New Roman" w:cs="Times New Roman"/>
          <w:color w:val="000000" w:themeColor="text1"/>
          <w:sz w:val="24"/>
          <w:szCs w:val="24"/>
        </w:rPr>
        <w:t xml:space="preserve"> to avoid high drag from the distended throat pouch. </w:t>
      </w:r>
      <w:r>
        <w:rPr>
          <w:rFonts w:ascii="Times New Roman" w:hAnsi="Times New Roman" w:cs="Times New Roman"/>
          <w:color w:val="000000" w:themeColor="text1"/>
          <w:sz w:val="24"/>
          <w:szCs w:val="24"/>
        </w:rPr>
        <w:t xml:space="preserve">Any </w:t>
      </w:r>
      <w:r w:rsidRPr="00843DC4">
        <w:rPr>
          <w:rFonts w:ascii="Times New Roman" w:hAnsi="Times New Roman" w:cs="Times New Roman"/>
          <w:color w:val="000000" w:themeColor="text1"/>
          <w:sz w:val="24"/>
          <w:szCs w:val="24"/>
        </w:rPr>
        <w:t xml:space="preserve">tailbeat that occurred within </w:t>
      </w:r>
      <w:r>
        <w:rPr>
          <w:rFonts w:ascii="Times New Roman" w:hAnsi="Times New Roman" w:cs="Times New Roman"/>
          <w:color w:val="000000" w:themeColor="text1"/>
          <w:sz w:val="24"/>
          <w:szCs w:val="24"/>
        </w:rPr>
        <w:t xml:space="preserve">the lunge-associated time </w:t>
      </w:r>
      <w:r>
        <w:rPr>
          <w:rFonts w:ascii="Times New Roman" w:hAnsi="Times New Roman" w:cs="Times New Roman"/>
          <w:color w:val="000000" w:themeColor="text1"/>
          <w:sz w:val="24"/>
          <w:szCs w:val="24"/>
        </w:rPr>
        <w:lastRenderedPageBreak/>
        <w:t>period was classified</w:t>
      </w:r>
      <w:r w:rsidRPr="00843DC4">
        <w:rPr>
          <w:rFonts w:ascii="Times New Roman" w:hAnsi="Times New Roman" w:cs="Times New Roman"/>
          <w:color w:val="000000" w:themeColor="text1"/>
          <w:sz w:val="24"/>
          <w:szCs w:val="24"/>
        </w:rPr>
        <w:t xml:space="preserve"> as lunge-associated. All other tailbeats were classified as routine swimming. The lunge-associated tailbeats included a greater change in swimming velocity, but our tailbeat detection thresholds ensured</w:t>
      </w:r>
      <w:r>
        <w:rPr>
          <w:rFonts w:ascii="Times New Roman" w:hAnsi="Times New Roman" w:cs="Times New Roman"/>
          <w:color w:val="000000" w:themeColor="text1"/>
          <w:sz w:val="24"/>
          <w:szCs w:val="24"/>
        </w:rPr>
        <w:t xml:space="preserve"> general</w:t>
      </w:r>
      <w:r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p>
    <w:p w14:paraId="526B6207" w14:textId="77777777" w:rsidR="005C46BC" w:rsidRDefault="005C46BC" w:rsidP="005C46BC">
      <w:pPr>
        <w:spacing w:line="480" w:lineRule="auto"/>
        <w:ind w:firstLine="720"/>
        <w:rPr>
          <w:rFonts w:ascii="Times New Roman" w:hAnsi="Times New Roman" w:cs="Times New Roman"/>
          <w:color w:val="000000" w:themeColor="text1"/>
          <w:sz w:val="24"/>
          <w:szCs w:val="24"/>
        </w:rPr>
      </w:pPr>
    </w:p>
    <w:p w14:paraId="51B84BC1" w14:textId="0FE41428" w:rsidR="005C46BC" w:rsidRPr="00843DC4" w:rsidRDefault="005C46BC" w:rsidP="005B1543">
      <w:pPr>
        <w:spacing w:line="480" w:lineRule="auto"/>
        <w:ind w:firstLine="720"/>
        <w:jc w:val="center"/>
        <w:rPr>
          <w:rFonts w:ascii="Times New Roman" w:hAnsi="Times New Roman" w:cs="Times New Roman"/>
          <w:color w:val="000000" w:themeColor="text1"/>
          <w:sz w:val="24"/>
          <w:szCs w:val="24"/>
        </w:rPr>
      </w:pPr>
      <w:r w:rsidRPr="00843DC4">
        <w:rPr>
          <w:rFonts w:ascii="Times New Roman" w:hAnsi="Times New Roman" w:cs="Times New Roman"/>
          <w:i/>
          <w:color w:val="000000" w:themeColor="text1"/>
          <w:sz w:val="24"/>
          <w:szCs w:val="24"/>
          <w:u w:val="single"/>
        </w:rPr>
        <w:t>Thrust Power, Efficiency, and Drag Coefficient Modeling</w:t>
      </w:r>
    </w:p>
    <w:p w14:paraId="0DD21CC8" w14:textId="74012572" w:rsidR="003D3CE0" w:rsidRPr="00EA7E67" w:rsidRDefault="00C11D2C" w:rsidP="002B666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r w:rsidR="005C46BC">
        <w:rPr>
          <w:rFonts w:ascii="Times New Roman" w:hAnsi="Times New Roman" w:cs="Times New Roman"/>
          <w:color w:val="000000" w:themeColor="text1"/>
          <w:sz w:val="24"/>
          <w:szCs w:val="24"/>
        </w:rPr>
        <w:t xml:space="preserve">routine and lunge-associated </w:t>
      </w:r>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1E2FD6">
        <w:rPr>
          <w:rFonts w:ascii="Times New Roman" w:hAnsi="Times New Roman" w:cs="Times New Roman"/>
          <w:i/>
          <w:color w:val="000000" w:themeColor="text1"/>
          <w:sz w:val="24"/>
          <w:szCs w:val="24"/>
          <w:vertAlign w:val="subscript"/>
        </w:rPr>
        <w:t>avg</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w:t>
      </w:r>
      <w:r w:rsidR="00A00607">
        <w:rPr>
          <w:rFonts w:ascii="Times New Roman" w:hAnsi="Times New Roman" w:cs="Times New Roman"/>
          <w:color w:val="000000" w:themeColor="text1"/>
          <w:sz w:val="24"/>
          <w:szCs w:val="24"/>
        </w:rPr>
        <w:t>d</w:t>
      </w:r>
      <w:r w:rsidR="00660ECD" w:rsidRPr="00843DC4">
        <w:rPr>
          <w:rFonts w:ascii="Times New Roman" w:hAnsi="Times New Roman" w:cs="Times New Roman"/>
          <w:color w:val="000000" w:themeColor="text1"/>
          <w:sz w:val="24"/>
          <w:szCs w:val="24"/>
        </w:rPr>
        <w:t xml:space="preserve"> turbulent flow, </w:t>
      </w:r>
      <w:r w:rsidR="00A00607">
        <w:rPr>
          <w:rFonts w:ascii="Times New Roman" w:hAnsi="Times New Roman" w:cs="Times New Roman"/>
          <w:color w:val="000000" w:themeColor="text1"/>
          <w:sz w:val="24"/>
          <w:szCs w:val="24"/>
        </w:rPr>
        <w:t>speed measurements were limited to</w:t>
      </w:r>
      <w:r w:rsidR="00660ECD" w:rsidRPr="00843DC4">
        <w:rPr>
          <w:rFonts w:ascii="Times New Roman" w:hAnsi="Times New Roman" w:cs="Times New Roman"/>
          <w:color w:val="000000" w:themeColor="text1"/>
          <w:sz w:val="24"/>
          <w:szCs w:val="24"/>
        </w:rPr>
        <w:t xml:space="preserve">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r w:rsidR="003F3B45">
        <w:rPr>
          <w:rFonts w:ascii="Times New Roman" w:hAnsi="Times New Roman" w:cs="Times New Roman"/>
          <w:color w:val="000000" w:themeColor="text1"/>
          <w:sz w:val="24"/>
          <w:szCs w:val="24"/>
        </w:rPr>
        <w:t xml:space="preserve">tailbeat </w:t>
      </w:r>
      <w:r w:rsidR="00F946C0" w:rsidRPr="00843DC4">
        <w:rPr>
          <w:rFonts w:ascii="Times New Roman" w:hAnsi="Times New Roman" w:cs="Times New Roman"/>
          <w:color w:val="000000" w:themeColor="text1"/>
          <w:sz w:val="24"/>
          <w:szCs w:val="24"/>
        </w:rPr>
        <w:t>cycle</w:t>
      </w:r>
      <w:r w:rsidR="00687473">
        <w:rPr>
          <w:rFonts w:ascii="Times New Roman" w:hAnsi="Times New Roman" w:cs="Times New Roman"/>
          <w:color w:val="000000" w:themeColor="text1"/>
          <w:sz w:val="24"/>
          <w:szCs w:val="24"/>
        </w:rPr>
        <w:t xml:space="preserve"> (</w:t>
      </w:r>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r w:rsidR="00687473">
        <w:rPr>
          <w:rFonts w:ascii="Times New Roman" w:hAnsi="Times New Roman" w:cs="Times New Roman"/>
          <w:color w:val="000000" w:themeColor="text1"/>
          <w:sz w:val="24"/>
          <w:szCs w:val="24"/>
        </w:rPr>
        <w:t>; s)</w:t>
      </w:r>
      <w:r w:rsidR="00F946C0" w:rsidRPr="00843DC4">
        <w:rPr>
          <w:rFonts w:ascii="Times New Roman" w:hAnsi="Times New Roman" w:cs="Times New Roman"/>
          <w:color w:val="000000" w:themeColor="text1"/>
          <w:sz w:val="24"/>
          <w:szCs w:val="24"/>
        </w:rPr>
        <w:t xml:space="preserve">. </w:t>
      </w:r>
      <w:r w:rsidR="005C46BC">
        <w:rPr>
          <w:rFonts w:ascii="Times New Roman" w:hAnsi="Times New Roman" w:cs="Times New Roman"/>
          <w:color w:val="000000" w:themeColor="text1"/>
          <w:sz w:val="24"/>
          <w:szCs w:val="24"/>
        </w:rPr>
        <w:t>F</w:t>
      </w:r>
      <w:r w:rsidR="007E2FEF">
        <w:rPr>
          <w:rFonts w:ascii="Times New Roman" w:hAnsi="Times New Roman" w:cs="Times New Roman"/>
          <w:color w:val="000000" w:themeColor="text1"/>
          <w:sz w:val="24"/>
          <w:szCs w:val="24"/>
        </w:rPr>
        <w:t>or routine tailbeats</w:t>
      </w:r>
      <w:r w:rsidR="005C46BC">
        <w:rPr>
          <w:rFonts w:ascii="Times New Roman" w:hAnsi="Times New Roman" w:cs="Times New Roman"/>
          <w:color w:val="000000" w:themeColor="text1"/>
          <w:sz w:val="24"/>
          <w:szCs w:val="24"/>
        </w:rPr>
        <w:t>, we</w:t>
      </w:r>
      <w:r w:rsidR="00B86181" w:rsidRPr="00843DC4">
        <w:rPr>
          <w:rFonts w:ascii="Times New Roman" w:hAnsi="Times New Roman" w:cs="Times New Roman"/>
          <w:color w:val="000000" w:themeColor="text1"/>
          <w:sz w:val="24"/>
          <w:szCs w:val="24"/>
        </w:rPr>
        <w:t xml:space="preserve"> calc</w:t>
      </w:r>
      <w:r w:rsidR="003E031C" w:rsidRPr="00843DC4">
        <w:rPr>
          <w:rFonts w:ascii="Times New Roman" w:hAnsi="Times New Roman" w:cs="Times New Roman"/>
          <w:color w:val="000000" w:themeColor="text1"/>
          <w:sz w:val="24"/>
          <w:szCs w:val="24"/>
        </w:rPr>
        <w:t>ulat</w:t>
      </w:r>
      <w:r w:rsidR="007E2FEF">
        <w:rPr>
          <w:rFonts w:ascii="Times New Roman" w:hAnsi="Times New Roman" w:cs="Times New Roman"/>
          <w:color w:val="000000" w:themeColor="text1"/>
          <w:sz w:val="24"/>
          <w:szCs w:val="24"/>
        </w:rPr>
        <w:t>ed</w:t>
      </w:r>
      <w:r w:rsidR="00DE2005" w:rsidRPr="00843DC4">
        <w:rPr>
          <w:rFonts w:ascii="Times New Roman" w:hAnsi="Times New Roman" w:cs="Times New Roman"/>
          <w:color w:val="000000" w:themeColor="text1"/>
          <w:sz w:val="24"/>
          <w:szCs w:val="24"/>
        </w:rPr>
        <w:t xml:space="preserve"> </w:t>
      </w:r>
      <w:r w:rsidR="00494634">
        <w:rPr>
          <w:rFonts w:ascii="Times New Roman" w:hAnsi="Times New Roman" w:cs="Times New Roman"/>
          <w:color w:val="000000" w:themeColor="text1"/>
          <w:sz w:val="24"/>
          <w:szCs w:val="24"/>
        </w:rPr>
        <w:t xml:space="preserve">(mechanical) </w:t>
      </w:r>
      <w:r w:rsidR="00DE2005" w:rsidRPr="00843DC4">
        <w:rPr>
          <w:rFonts w:ascii="Times New Roman" w:hAnsi="Times New Roman" w:cs="Times New Roman"/>
          <w:color w:val="000000" w:themeColor="text1"/>
          <w:sz w:val="24"/>
          <w:szCs w:val="24"/>
        </w:rPr>
        <w:t xml:space="preserve">thrust power </w:t>
      </w:r>
      <w:r w:rsidR="00686B27" w:rsidRPr="00EA7E67">
        <w:rPr>
          <w:rFonts w:ascii="Times New Roman" w:eastAsiaTheme="minorEastAsia" w:hAnsi="Times New Roman" w:cs="Times New Roman"/>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3C39D6">
        <w:rPr>
          <w:rFonts w:ascii="Times New Roman" w:eastAsiaTheme="minorEastAsia" w:hAnsi="Times New Roman" w:cs="Times New Roman"/>
          <w:color w:val="000000" w:themeColor="text1"/>
          <w:sz w:val="24"/>
          <w:szCs w:val="24"/>
        </w:rPr>
        <w:t>; W</w:t>
      </w:r>
      <w:r w:rsidR="00686B27" w:rsidRPr="00EA7E67">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50A6DA3B" w14:textId="7BF91BAF" w:rsidR="00FE2636" w:rsidRPr="00EA7E67" w:rsidRDefault="00A33E39" w:rsidP="002B6664">
      <w:pPr>
        <w:pStyle w:val="Caption"/>
        <w:spacing w:after="0" w:line="480" w:lineRule="auto"/>
        <w:rPr>
          <w:rFonts w:ascii="Times New Roman" w:hAnsi="Times New Roman" w:cs="Times New Roman"/>
          <w:i w:val="0"/>
          <w:color w:val="000000" w:themeColor="text1"/>
          <w:sz w:val="24"/>
          <w:szCs w:val="24"/>
        </w:rPr>
      </w:pPr>
      <w:r w:rsidRPr="00A33E39">
        <w:rPr>
          <w:rFonts w:ascii="Times New Roman" w:eastAsia="Arial" w:hAnsi="Times New Roman" w:cs="Times New Roman"/>
          <w:i w:val="0"/>
          <w:noProof/>
          <w:color w:val="000000" w:themeColor="text1"/>
          <w:position w:val="-32"/>
          <w:sz w:val="24"/>
          <w:szCs w:val="24"/>
        </w:rPr>
        <w:object w:dxaOrig="920" w:dyaOrig="700" w14:anchorId="4E7A4C43">
          <v:shape id="_x0000_i1027" type="#_x0000_t75" alt="" style="width:46.2pt;height:35.4pt;mso-width-percent:0;mso-height-percent:0;mso-width-percent:0;mso-height-percent:0" o:ole="">
            <v:imagedata r:id="rId10" o:title=""/>
          </v:shape>
          <o:OLEObject Type="Embed" ProgID="Equation.DSMT4" ShapeID="_x0000_i1027" DrawAspect="Content" ObjectID="_1678531793" r:id="rId11"/>
        </w:object>
      </w:r>
      <w:r w:rsidR="002B6664">
        <w:rPr>
          <w:rFonts w:ascii="Times New Roman" w:eastAsia="Arial" w:hAnsi="Times New Roman" w:cs="Times New Roman"/>
          <w:i w:val="0"/>
          <w:color w:val="000000" w:themeColor="text1"/>
          <w:sz w:val="24"/>
          <w:szCs w:val="24"/>
        </w:rPr>
        <w:tab/>
      </w:r>
      <w:r w:rsidR="002B6664">
        <w:rPr>
          <w:rFonts w:ascii="Times New Roman" w:eastAsia="Arial"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A83293">
        <w:rPr>
          <w:rFonts w:ascii="Times New Roman" w:hAnsi="Times New Roman" w:cs="Times New Roman"/>
          <w:i w:val="0"/>
          <w:color w:val="000000" w:themeColor="text1"/>
          <w:sz w:val="24"/>
          <w:szCs w:val="24"/>
        </w:rPr>
        <w:t>(</w:t>
      </w:r>
      <w:r w:rsidR="00FE2636" w:rsidRPr="00A83293">
        <w:rPr>
          <w:rFonts w:ascii="Times New Roman" w:hAnsi="Times New Roman" w:cs="Times New Roman"/>
          <w:i w:val="0"/>
          <w:color w:val="000000" w:themeColor="text1"/>
          <w:sz w:val="24"/>
          <w:szCs w:val="24"/>
        </w:rPr>
        <w:fldChar w:fldCharType="begin"/>
      </w:r>
      <w:r w:rsidR="00FE2636" w:rsidRPr="00EA7E67">
        <w:rPr>
          <w:rFonts w:ascii="Times New Roman" w:hAnsi="Times New Roman" w:cs="Times New Roman"/>
          <w:i w:val="0"/>
          <w:color w:val="000000" w:themeColor="text1"/>
          <w:sz w:val="24"/>
          <w:szCs w:val="24"/>
        </w:rPr>
        <w:instrText xml:space="preserve"> SEQ ( \* ARABIC </w:instrText>
      </w:r>
      <w:r w:rsidR="00FE2636" w:rsidRPr="00A83293">
        <w:rPr>
          <w:rFonts w:ascii="Times New Roman" w:hAnsi="Times New Roman" w:cs="Times New Roman"/>
          <w:i w:val="0"/>
          <w:color w:val="000000" w:themeColor="text1"/>
          <w:sz w:val="24"/>
          <w:szCs w:val="24"/>
        </w:rPr>
        <w:fldChar w:fldCharType="separate"/>
      </w:r>
      <w:r w:rsidR="00A61C33" w:rsidRPr="00A83293">
        <w:rPr>
          <w:rFonts w:ascii="Times New Roman" w:hAnsi="Times New Roman" w:cs="Times New Roman"/>
          <w:i w:val="0"/>
          <w:noProof/>
          <w:color w:val="000000" w:themeColor="text1"/>
          <w:sz w:val="24"/>
          <w:szCs w:val="24"/>
        </w:rPr>
        <w:t>3</w:t>
      </w:r>
      <w:r w:rsidR="00FE2636" w:rsidRPr="00A83293">
        <w:rPr>
          <w:rFonts w:ascii="Times New Roman" w:hAnsi="Times New Roman" w:cs="Times New Roman"/>
          <w:i w:val="0"/>
          <w:color w:val="000000" w:themeColor="text1"/>
          <w:sz w:val="24"/>
          <w:szCs w:val="24"/>
        </w:rPr>
        <w:fldChar w:fldCharType="end"/>
      </w:r>
      <w:r w:rsidR="00FE2636" w:rsidRPr="00A83293">
        <w:rPr>
          <w:rFonts w:ascii="Times New Roman" w:hAnsi="Times New Roman" w:cs="Times New Roman"/>
          <w:i w:val="0"/>
          <w:color w:val="000000" w:themeColor="text1"/>
          <w:sz w:val="24"/>
          <w:szCs w:val="24"/>
        </w:rPr>
        <w:t>)</w:t>
      </w:r>
    </w:p>
    <w:p w14:paraId="37514D97" w14:textId="51ACD965" w:rsidR="005A3F11" w:rsidRDefault="003E031C" w:rsidP="00EA7E67">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A83293">
        <w:rPr>
          <w:rFonts w:ascii="Times New Roman" w:hAnsi="Times New Roman" w:cs="Times New Roman"/>
          <w:color w:val="000000" w:themeColor="text1"/>
          <w:sz w:val="24"/>
          <w:szCs w:val="24"/>
        </w:rPr>
        <w:t>as</w:t>
      </w:r>
      <w:r w:rsidR="00FE2636" w:rsidRPr="00A83293">
        <w:rPr>
          <w:rFonts w:ascii="Times New Roman" w:hAnsi="Times New Roman" w:cs="Times New Roman"/>
          <w:color w:val="000000" w:themeColor="text1"/>
          <w:sz w:val="24"/>
          <w:szCs w:val="24"/>
        </w:rPr>
        <w:t>:</w:t>
      </w:r>
    </w:p>
    <w:p w14:paraId="5AA8C9F1" w14:textId="42A585EF" w:rsidR="00FE2636" w:rsidRPr="00A83293" w:rsidRDefault="00A33E39" w:rsidP="005B1543">
      <w:pPr>
        <w:spacing w:line="480" w:lineRule="auto"/>
        <w:rPr>
          <w:rFonts w:ascii="Times New Roman" w:eastAsiaTheme="minorEastAsia" w:hAnsi="Times New Roman"/>
        </w:rPr>
      </w:pPr>
      <w:r w:rsidRPr="00A33E39">
        <w:rPr>
          <w:rFonts w:ascii="Times New Roman" w:hAnsi="Times New Roman" w:cs="Times New Roman"/>
          <w:noProof/>
          <w:color w:val="000000" w:themeColor="text1"/>
          <w:position w:val="-24"/>
          <w:sz w:val="24"/>
          <w:szCs w:val="24"/>
        </w:rPr>
        <w:object w:dxaOrig="1060" w:dyaOrig="660" w14:anchorId="05B3E7D4">
          <v:shape id="_x0000_i1028" type="#_x0000_t75" alt="" style="width:53.4pt;height:33.6pt;mso-width-percent:0;mso-height-percent:0;mso-width-percent:0;mso-height-percent:0" o:ole="">
            <v:imagedata r:id="rId12" o:title=""/>
          </v:shape>
          <o:OLEObject Type="Embed" ProgID="Equation.DSMT4" ShapeID="_x0000_i1028" DrawAspect="Content" ObjectID="_1678531794" r:id="rId13"/>
        </w:object>
      </w:r>
      <w:r w:rsidR="002B6664">
        <w:rPr>
          <w:rFonts w:ascii="Times New Roman" w:hAnsi="Times New Roman" w:cs="Times New Roman"/>
          <w:color w:val="000000" w:themeColor="text1"/>
          <w:sz w:val="24"/>
          <w:szCs w:val="24"/>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t>(</w:t>
      </w:r>
      <w:r w:rsidR="00FE2636" w:rsidRPr="00A83293">
        <w:rPr>
          <w:rFonts w:ascii="Times New Roman" w:hAnsi="Times New Roman"/>
        </w:rPr>
        <w:fldChar w:fldCharType="begin"/>
      </w:r>
      <w:r w:rsidR="00FE2636" w:rsidRPr="00A83293">
        <w:rPr>
          <w:rFonts w:ascii="Times New Roman" w:hAnsi="Times New Roman"/>
        </w:rPr>
        <w:instrText xml:space="preserve"> SEQ ( \* ARABIC </w:instrText>
      </w:r>
      <w:r w:rsidR="00FE2636" w:rsidRPr="00A83293">
        <w:rPr>
          <w:rFonts w:ascii="Times New Roman" w:hAnsi="Times New Roman"/>
        </w:rPr>
        <w:fldChar w:fldCharType="separate"/>
      </w:r>
      <w:r w:rsidR="00A61C33" w:rsidRPr="00A83293">
        <w:rPr>
          <w:rFonts w:ascii="Times New Roman" w:hAnsi="Times New Roman"/>
          <w:noProof/>
        </w:rPr>
        <w:t>4</w:t>
      </w:r>
      <w:r w:rsidR="00FE2636" w:rsidRPr="00A83293">
        <w:rPr>
          <w:rFonts w:ascii="Times New Roman" w:hAnsi="Times New Roman"/>
        </w:rPr>
        <w:fldChar w:fldCharType="end"/>
      </w:r>
      <w:r w:rsidR="00FE2636" w:rsidRPr="00A83293">
        <w:rPr>
          <w:rFonts w:ascii="Times New Roman" w:hAnsi="Times New Roman"/>
        </w:rPr>
        <w:t>)</w:t>
      </w:r>
    </w:p>
    <w:p w14:paraId="1857FECA" w14:textId="334E7914" w:rsidR="003D3CE0" w:rsidRPr="00494634" w:rsidRDefault="00660ECD" w:rsidP="00EA7E67">
      <w:pPr>
        <w:spacing w:line="480" w:lineRule="auto"/>
        <w:rPr>
          <w:rFonts w:ascii="Times New Roman" w:hAnsi="Times New Roman" w:cs="Times New Roman"/>
          <w:color w:val="000000" w:themeColor="text1"/>
          <w:sz w:val="24"/>
          <w:szCs w:val="24"/>
        </w:rPr>
      </w:pPr>
      <w:r w:rsidRPr="00A83293">
        <w:rPr>
          <w:rFonts w:ascii="Times New Roman" w:hAnsi="Times New Roman" w:cs="Times New Roman"/>
          <w:color w:val="000000" w:themeColor="text1"/>
          <w:sz w:val="24"/>
          <w:szCs w:val="24"/>
        </w:rPr>
        <w:t xml:space="preserve">which </w:t>
      </w:r>
      <w:r w:rsidR="00126676" w:rsidRPr="00A83293">
        <w:rPr>
          <w:rFonts w:ascii="Times New Roman" w:hAnsi="Times New Roman" w:cs="Times New Roman"/>
          <w:color w:val="000000" w:themeColor="text1"/>
          <w:sz w:val="24"/>
          <w:szCs w:val="24"/>
        </w:rPr>
        <w:t>is expressed as</w:t>
      </w:r>
      <w:r w:rsidR="00FE2636" w:rsidRPr="00A83293">
        <w:rPr>
          <w:rFonts w:ascii="Times New Roman" w:eastAsiaTheme="minorEastAsia" w:hAnsi="Times New Roman" w:cs="Times New Roman"/>
          <w:color w:val="000000" w:themeColor="text1"/>
          <w:sz w:val="24"/>
          <w:szCs w:val="24"/>
        </w:rPr>
        <w:t xml:space="preserve"> the </w:t>
      </w:r>
      <w:r w:rsidR="00FE2636" w:rsidRPr="00494634">
        <w:rPr>
          <w:rFonts w:ascii="Times New Roman" w:eastAsiaTheme="minorEastAsia" w:hAnsi="Times New Roman" w:cs="Times New Roman"/>
          <w:color w:val="000000" w:themeColor="text1"/>
          <w:sz w:val="24"/>
          <w:szCs w:val="24"/>
        </w:rPr>
        <w:t>ratio of the maximum angle</w:t>
      </w:r>
      <w:r w:rsidRPr="00494634">
        <w:rPr>
          <w:rFonts w:ascii="Times New Roman" w:eastAsiaTheme="minorEastAsia" w:hAnsi="Times New Roman" w:cs="Times New Roman"/>
          <w:color w:val="000000" w:themeColor="text1"/>
          <w:sz w:val="24"/>
          <w:szCs w:val="24"/>
        </w:rPr>
        <w:t xml:space="preserve"> (</w:t>
      </w:r>
      <w:r w:rsidRPr="00494634">
        <w:rPr>
          <w:rFonts w:ascii="Times New Roman" w:eastAsiaTheme="minorEastAsia" w:hAnsi="Times New Roman" w:cs="Times New Roman"/>
          <w:i/>
          <w:color w:val="000000" w:themeColor="text1"/>
          <w:sz w:val="24"/>
          <w:szCs w:val="24"/>
        </w:rPr>
        <w:t>α</w:t>
      </w:r>
      <w:r w:rsidR="00687473" w:rsidRPr="00494634">
        <w:rPr>
          <w:rFonts w:ascii="Times New Roman" w:hAnsi="Times New Roman" w:cs="Times New Roman"/>
          <w:color w:val="000000" w:themeColor="text1"/>
          <w:sz w:val="24"/>
          <w:szCs w:val="24"/>
        </w:rPr>
        <w:t>;</w:t>
      </w:r>
      <w:r w:rsidR="00DA24FD" w:rsidRPr="00494634">
        <w:rPr>
          <w:rFonts w:ascii="Times New Roman" w:hAnsi="Times New Roman" w:cs="Times New Roman"/>
          <w:color w:val="000000" w:themeColor="text1"/>
          <w:sz w:val="24"/>
          <w:szCs w:val="24"/>
        </w:rPr>
        <w:t xml:space="preserve"> </w:t>
      </w:r>
      <w:r w:rsidRPr="00494634">
        <w:rPr>
          <w:rFonts w:ascii="Times New Roman" w:hAnsi="Times New Roman" w:cs="Times New Roman"/>
          <w:color w:val="000000" w:themeColor="text1"/>
          <w:sz w:val="24"/>
          <w:szCs w:val="24"/>
        </w:rPr>
        <w:t>degrees)</w:t>
      </w:r>
      <w:r w:rsidRPr="00494634">
        <w:rPr>
          <w:rFonts w:ascii="Times New Roman" w:eastAsiaTheme="minorEastAsia" w:hAnsi="Times New Roman" w:cs="Times New Roman"/>
          <w:color w:val="000000" w:themeColor="text1"/>
          <w:sz w:val="24"/>
          <w:szCs w:val="24"/>
        </w:rPr>
        <w:t xml:space="preserve"> </w:t>
      </w:r>
      <w:r w:rsidR="00EE4B73" w:rsidRPr="00494634">
        <w:rPr>
          <w:rFonts w:ascii="Times New Roman" w:eastAsiaTheme="minorEastAsia" w:hAnsi="Times New Roman" w:cs="Times New Roman"/>
          <w:color w:val="000000" w:themeColor="text1"/>
          <w:sz w:val="24"/>
          <w:szCs w:val="24"/>
        </w:rPr>
        <w:t xml:space="preserve">between </w:t>
      </w:r>
      <w:r w:rsidR="00FE2636" w:rsidRPr="00494634">
        <w:rPr>
          <w:rFonts w:ascii="Times New Roman" w:eastAsiaTheme="minorEastAsia" w:hAnsi="Times New Roman" w:cs="Times New Roman"/>
          <w:color w:val="000000" w:themeColor="text1"/>
          <w:sz w:val="24"/>
          <w:szCs w:val="24"/>
        </w:rPr>
        <w:t xml:space="preserve">the </w:t>
      </w:r>
      <w:r w:rsidR="00422DBD" w:rsidRPr="00494634">
        <w:rPr>
          <w:rFonts w:ascii="Times New Roman" w:eastAsiaTheme="minorEastAsia" w:hAnsi="Times New Roman" w:cs="Times New Roman"/>
          <w:color w:val="000000" w:themeColor="text1"/>
          <w:sz w:val="24"/>
          <w:szCs w:val="24"/>
        </w:rPr>
        <w:t xml:space="preserve">fluke </w:t>
      </w:r>
      <w:r w:rsidR="00EE4B73" w:rsidRPr="00494634">
        <w:rPr>
          <w:rFonts w:ascii="Times New Roman" w:eastAsiaTheme="minorEastAsia" w:hAnsi="Times New Roman" w:cs="Times New Roman"/>
          <w:color w:val="000000" w:themeColor="text1"/>
          <w:sz w:val="24"/>
          <w:szCs w:val="24"/>
        </w:rPr>
        <w:t>and</w:t>
      </w:r>
      <w:r w:rsidR="00FE2636" w:rsidRPr="00494634">
        <w:rPr>
          <w:rFonts w:ascii="Times New Roman" w:eastAsiaTheme="minorEastAsia" w:hAnsi="Times New Roman" w:cs="Times New Roman"/>
          <w:color w:val="000000" w:themeColor="text1"/>
          <w:sz w:val="24"/>
          <w:szCs w:val="24"/>
        </w:rPr>
        <w:t xml:space="preserve"> the direction of motion and the maximum angle </w:t>
      </w:r>
      <w:r w:rsidR="00FE2636" w:rsidRPr="00494634">
        <w:rPr>
          <w:rFonts w:ascii="Times New Roman" w:hAnsi="Times New Roman" w:cs="Times New Roman"/>
          <w:color w:val="000000" w:themeColor="text1"/>
          <w:sz w:val="24"/>
          <w:szCs w:val="24"/>
        </w:rPr>
        <w:t>(</w:t>
      </w:r>
      <w:r w:rsidR="00FE2636" w:rsidRPr="00494634">
        <w:rPr>
          <w:rFonts w:ascii="Times New Roman" w:hAnsi="Times New Roman" w:cs="Times New Roman"/>
          <w:i/>
          <w:color w:val="000000" w:themeColor="text1"/>
          <w:sz w:val="24"/>
          <w:szCs w:val="24"/>
        </w:rPr>
        <w:sym w:font="Symbol" w:char="F077"/>
      </w:r>
      <w:r w:rsidR="00FE2636" w:rsidRPr="00494634">
        <w:rPr>
          <w:rFonts w:ascii="Times New Roman" w:hAnsi="Times New Roman" w:cs="Times New Roman"/>
          <w:i/>
          <w:color w:val="000000" w:themeColor="text1"/>
          <w:sz w:val="24"/>
          <w:szCs w:val="24"/>
        </w:rPr>
        <w:t>h/U</w:t>
      </w:r>
      <w:r w:rsidR="00FE2636" w:rsidRPr="00494634">
        <w:rPr>
          <w:rFonts w:ascii="Times New Roman" w:hAnsi="Times New Roman" w:cs="Times New Roman"/>
          <w:color w:val="000000" w:themeColor="text1"/>
          <w:sz w:val="24"/>
          <w:szCs w:val="24"/>
        </w:rPr>
        <w:t>) achieved by the trajectory of the pitching axis of the flukes (Yates, 1983)</w:t>
      </w:r>
      <w:r w:rsidR="00A94216" w:rsidRPr="00494634">
        <w:rPr>
          <w:rFonts w:ascii="Times New Roman" w:hAnsi="Times New Roman" w:cs="Times New Roman"/>
          <w:color w:val="000000" w:themeColor="text1"/>
          <w:sz w:val="24"/>
          <w:szCs w:val="24"/>
        </w:rPr>
        <w:t xml:space="preserve"> when reaching the heave amplitude </w:t>
      </w:r>
      <w:r w:rsidR="008333B9" w:rsidRPr="00494634">
        <w:rPr>
          <w:rFonts w:ascii="Times New Roman" w:hAnsi="Times New Roman" w:cs="Times New Roman"/>
          <w:color w:val="000000" w:themeColor="text1"/>
          <w:sz w:val="24"/>
          <w:szCs w:val="24"/>
        </w:rPr>
        <w:t>(</w:t>
      </w:r>
      <w:r w:rsidR="00A94216" w:rsidRPr="00494634">
        <w:rPr>
          <w:rFonts w:ascii="Times New Roman" w:hAnsi="Times New Roman" w:cs="Times New Roman"/>
          <w:i/>
          <w:color w:val="000000" w:themeColor="text1"/>
          <w:sz w:val="24"/>
          <w:szCs w:val="24"/>
        </w:rPr>
        <w:t>h</w:t>
      </w:r>
      <w:r w:rsidR="008333B9" w:rsidRPr="00494634">
        <w:rPr>
          <w:rFonts w:ascii="Times New Roman" w:hAnsi="Times New Roman" w:cs="Times New Roman"/>
          <w:color w:val="000000" w:themeColor="text1"/>
          <w:sz w:val="24"/>
          <w:szCs w:val="24"/>
        </w:rPr>
        <w:t xml:space="preserve">; </w:t>
      </w:r>
      <w:r w:rsidR="00A94216" w:rsidRPr="00494634">
        <w:rPr>
          <w:rFonts w:ascii="Times New Roman" w:hAnsi="Times New Roman" w:cs="Times New Roman"/>
          <w:color w:val="000000" w:themeColor="text1"/>
          <w:sz w:val="24"/>
          <w:szCs w:val="24"/>
        </w:rPr>
        <w:t>m).</w:t>
      </w:r>
      <w:r w:rsidR="00DE2005" w:rsidRPr="00494634">
        <w:rPr>
          <w:rFonts w:ascii="Times New Roman" w:hAnsi="Times New Roman" w:cs="Times New Roman"/>
          <w:color w:val="000000" w:themeColor="text1"/>
          <w:sz w:val="24"/>
          <w:szCs w:val="24"/>
        </w:rPr>
        <w:t xml:space="preserve"> We were unable to </w:t>
      </w:r>
      <w:r w:rsidR="00DE2005" w:rsidRPr="00494634">
        <w:rPr>
          <w:rFonts w:ascii="Times New Roman" w:hAnsi="Times New Roman" w:cs="Times New Roman"/>
          <w:color w:val="000000" w:themeColor="text1"/>
          <w:sz w:val="24"/>
          <w:szCs w:val="24"/>
        </w:rPr>
        <w:lastRenderedPageBreak/>
        <w:t xml:space="preserve">measure precise values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from the tag data and instead relied on validated estimates of 30°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and one-fifth of body leng</w:t>
      </w:r>
      <w:r w:rsidR="00686B27" w:rsidRPr="00494634">
        <w:rPr>
          <w:rFonts w:ascii="Times New Roman" w:eastAsiaTheme="minorEastAsia" w:hAnsi="Times New Roman" w:cs="Times New Roman"/>
          <w:color w:val="000000" w:themeColor="text1"/>
          <w:sz w:val="24"/>
          <w:szCs w:val="24"/>
        </w:rPr>
        <w:t>t</w:t>
      </w:r>
      <w:r w:rsidR="00DE2005" w:rsidRPr="00494634">
        <w:rPr>
          <w:rFonts w:ascii="Times New Roman" w:eastAsiaTheme="minorEastAsia" w:hAnsi="Times New Roman" w:cs="Times New Roman"/>
          <w:color w:val="000000" w:themeColor="text1"/>
          <w:sz w:val="24"/>
          <w:szCs w:val="24"/>
        </w:rPr>
        <w:t xml:space="preserve">h for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(Bainbridge, 1958; Fish, 1998).</w:t>
      </w:r>
      <w:r w:rsidR="00DE2005" w:rsidRPr="00494634">
        <w:rPr>
          <w:rFonts w:ascii="Times New Roman" w:eastAsiaTheme="minorEastAsia" w:hAnsi="Times New Roman" w:cs="Times New Roman"/>
          <w:color w:val="000000" w:themeColor="text1"/>
          <w:sz w:val="24"/>
          <w:szCs w:val="24"/>
        </w:rPr>
        <w:t xml:space="preserve"> </w:t>
      </w:r>
    </w:p>
    <w:p w14:paraId="51F49539" w14:textId="776ED2FD" w:rsidR="007728C1" w:rsidRPr="00494634" w:rsidRDefault="003D3CE0" w:rsidP="00EA7E67">
      <w:pPr>
        <w:spacing w:line="480" w:lineRule="auto"/>
        <w:rPr>
          <w:rFonts w:ascii="Times New Roman" w:eastAsiaTheme="minorEastAsia" w:hAnsi="Times New Roman" w:cs="Times New Roman"/>
          <w:color w:val="000000" w:themeColor="text1"/>
          <w:sz w:val="24"/>
          <w:szCs w:val="24"/>
        </w:rPr>
      </w:pPr>
      <w:r w:rsidRPr="00494634">
        <w:rPr>
          <w:rFonts w:ascii="Times New Roman" w:hAnsi="Times New Roman" w:cs="Times New Roman"/>
          <w:color w:val="000000" w:themeColor="text1"/>
          <w:sz w:val="24"/>
          <w:szCs w:val="24"/>
        </w:rPr>
        <w:tab/>
      </w:r>
      <w:r w:rsidR="00A94216" w:rsidRPr="00494634">
        <w:rPr>
          <w:rFonts w:ascii="Times New Roman" w:eastAsiaTheme="minorEastAsia" w:hAnsi="Times New Roman" w:cs="Times New Roman"/>
          <w:color w:val="000000" w:themeColor="text1"/>
          <w:sz w:val="24"/>
          <w:szCs w:val="24"/>
        </w:rPr>
        <w:t xml:space="preserve">The </w:t>
      </w:r>
      <w:r w:rsidR="00EE4B73" w:rsidRPr="00494634">
        <w:rPr>
          <w:rFonts w:ascii="Times New Roman" w:eastAsiaTheme="minorEastAsia" w:hAnsi="Times New Roman" w:cs="Times New Roman"/>
          <w:color w:val="000000" w:themeColor="text1"/>
          <w:sz w:val="24"/>
          <w:szCs w:val="24"/>
        </w:rPr>
        <w:t xml:space="preserve">model devised by Chopra </w:t>
      </w:r>
      <w:r w:rsidR="0052531B" w:rsidRPr="00494634">
        <w:rPr>
          <w:rFonts w:ascii="Times New Roman" w:eastAsiaTheme="minorEastAsia" w:hAnsi="Times New Roman" w:cs="Times New Roman"/>
          <w:color w:val="000000" w:themeColor="text1"/>
          <w:sz w:val="24"/>
          <w:szCs w:val="24"/>
        </w:rPr>
        <w:t>&amp;</w:t>
      </w:r>
      <w:r w:rsidR="00EE4B73" w:rsidRPr="00494634">
        <w:rPr>
          <w:rFonts w:ascii="Times New Roman" w:eastAsiaTheme="minorEastAsia" w:hAnsi="Times New Roman" w:cs="Times New Roman"/>
          <w:color w:val="000000" w:themeColor="text1"/>
          <w:sz w:val="24"/>
          <w:szCs w:val="24"/>
        </w:rPr>
        <w:t xml:space="preserve"> Kambe (1977)</w:t>
      </w:r>
      <w:r w:rsidR="00A94216" w:rsidRPr="00494634">
        <w:rPr>
          <w:rFonts w:ascii="Times New Roman" w:eastAsiaTheme="minorEastAsia" w:hAnsi="Times New Roman" w:cs="Times New Roman"/>
          <w:color w:val="000000" w:themeColor="text1"/>
          <w:sz w:val="24"/>
          <w:szCs w:val="24"/>
        </w:rPr>
        <w:t xml:space="preserve"> yield</w:t>
      </w:r>
      <w:r w:rsidR="00EE4B73" w:rsidRPr="00494634">
        <w:rPr>
          <w:rFonts w:ascii="Times New Roman" w:eastAsiaTheme="minorEastAsia" w:hAnsi="Times New Roman" w:cs="Times New Roman"/>
          <w:color w:val="000000" w:themeColor="text1"/>
          <w:sz w:val="24"/>
          <w:szCs w:val="24"/>
        </w:rPr>
        <w:t>ed</w:t>
      </w:r>
      <w:r w:rsidR="00A94216" w:rsidRPr="00494634">
        <w:rPr>
          <w:rFonts w:ascii="Times New Roman" w:eastAsiaTheme="minorEastAsia" w:hAnsi="Times New Roman" w:cs="Times New Roman"/>
          <w:color w:val="000000" w:themeColor="text1"/>
          <w:sz w:val="24"/>
          <w:szCs w:val="24"/>
        </w:rPr>
        <w:t xml:space="preserve"> a series of parametric curves expressing</w:t>
      </w:r>
      <w:r w:rsidR="00366898" w:rsidRPr="00494634">
        <w:rPr>
          <w:rFonts w:ascii="Times New Roman" w:eastAsiaTheme="minorEastAsia" w:hAnsi="Times New Roman" w:cs="Times New Roman"/>
          <w:color w:val="000000" w:themeColor="text1"/>
          <w:sz w:val="24"/>
          <w:szCs w:val="24"/>
        </w:rPr>
        <w:t xml:space="preserve"> the coefficient of thrust</w:t>
      </w:r>
      <w:r w:rsidR="00A94216" w:rsidRPr="00494634">
        <w:rPr>
          <w:rFonts w:ascii="Times New Roman" w:eastAsiaTheme="minorEastAsia" w:hAnsi="Times New Roman" w:cs="Times New Roman"/>
          <w:color w:val="000000" w:themeColor="text1"/>
          <w:sz w:val="24"/>
          <w:szCs w:val="24"/>
        </w:rPr>
        <w:t xml:space="preserve"> </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i/>
          <w:color w:val="000000" w:themeColor="text1"/>
          <w:sz w:val="24"/>
          <w:szCs w:val="24"/>
        </w:rPr>
        <w:t>C</w:t>
      </w:r>
      <w:r w:rsidR="00660ECD" w:rsidRPr="00494634">
        <w:rPr>
          <w:rFonts w:ascii="Times New Roman" w:eastAsiaTheme="minorEastAsia" w:hAnsi="Times New Roman" w:cs="Times New Roman"/>
          <w:i/>
          <w:color w:val="000000" w:themeColor="text1"/>
          <w:sz w:val="24"/>
          <w:szCs w:val="24"/>
          <w:vertAlign w:val="subscript"/>
        </w:rPr>
        <w:t>T</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color w:val="000000" w:themeColor="text1"/>
          <w:sz w:val="24"/>
          <w:szCs w:val="24"/>
        </w:rPr>
        <w:t xml:space="preserve"> </w:t>
      </w:r>
      <w:r w:rsidR="00C11D2C" w:rsidRPr="00494634">
        <w:rPr>
          <w:rFonts w:ascii="Times New Roman" w:eastAsiaTheme="minorEastAsia" w:hAnsi="Times New Roman" w:cs="Times New Roman"/>
          <w:color w:val="000000" w:themeColor="text1"/>
          <w:sz w:val="24"/>
          <w:szCs w:val="24"/>
        </w:rPr>
        <w:t>and</w:t>
      </w:r>
      <w:r w:rsidR="006F0665" w:rsidRPr="00494634">
        <w:rPr>
          <w:rFonts w:ascii="Times New Roman" w:eastAsiaTheme="minorEastAsia" w:hAnsi="Times New Roman" w:cs="Times New Roman"/>
          <w:color w:val="000000" w:themeColor="text1"/>
          <w:sz w:val="24"/>
          <w:szCs w:val="24"/>
        </w:rPr>
        <w:t xml:space="preserve"> Froude efficiency</w:t>
      </w:r>
      <w:r w:rsidR="00C11D2C" w:rsidRPr="00494634">
        <w:rPr>
          <w:rFonts w:ascii="Times New Roman" w:eastAsiaTheme="minorEastAsia" w:hAnsi="Times New Roman" w:cs="Times New Roman"/>
          <w:color w:val="000000" w:themeColor="text1"/>
          <w:sz w:val="24"/>
          <w:szCs w:val="24"/>
        </w:rPr>
        <w:t xml:space="preserve"> </w:t>
      </w:r>
      <w:r w:rsidR="00A94216" w:rsidRPr="0049463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49463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494634">
        <w:rPr>
          <w:rFonts w:ascii="Times New Roman" w:eastAsiaTheme="minorEastAsia" w:hAnsi="Times New Roman" w:cs="Times New Roman"/>
          <w:color w:val="000000" w:themeColor="text1"/>
          <w:sz w:val="24"/>
          <w:szCs w:val="24"/>
        </w:rPr>
        <w:t xml:space="preserve"> (Yates, 1983).</w:t>
      </w:r>
      <w:r w:rsidR="00B37976" w:rsidRPr="00494634">
        <w:rPr>
          <w:rFonts w:ascii="Times New Roman" w:eastAsiaTheme="minorEastAsia" w:hAnsi="Times New Roman" w:cs="Times New Roman"/>
          <w:color w:val="000000" w:themeColor="text1"/>
          <w:sz w:val="24"/>
          <w:szCs w:val="24"/>
        </w:rPr>
        <w:t xml:space="preserve"> </w:t>
      </w:r>
      <w:r w:rsidR="00E60791" w:rsidRPr="00494634">
        <w:rPr>
          <w:rFonts w:ascii="Times New Roman" w:eastAsiaTheme="minorEastAsia" w:hAnsi="Times New Roman" w:cs="Times New Roman"/>
          <w:color w:val="000000" w:themeColor="text1"/>
          <w:sz w:val="24"/>
          <w:szCs w:val="24"/>
        </w:rPr>
        <w:t>We digitized these curves and estimate</w:t>
      </w:r>
      <w:r w:rsidR="00E72043" w:rsidRPr="00494634">
        <w:rPr>
          <w:rFonts w:ascii="Times New Roman" w:eastAsiaTheme="minorEastAsia" w:hAnsi="Times New Roman" w:cs="Times New Roman"/>
          <w:color w:val="000000" w:themeColor="text1"/>
          <w:sz w:val="24"/>
          <w:szCs w:val="24"/>
        </w:rPr>
        <w:t>d both values for each tailbeat</w:t>
      </w:r>
      <w:r w:rsidR="00E60791" w:rsidRPr="00494634">
        <w:rPr>
          <w:rFonts w:ascii="Times New Roman" w:eastAsiaTheme="minorEastAsia" w:hAnsi="Times New Roman" w:cs="Times New Roman"/>
          <w:color w:val="000000" w:themeColor="text1"/>
          <w:sz w:val="24"/>
          <w:szCs w:val="24"/>
        </w:rPr>
        <w:t xml:space="preserve"> cycle</w:t>
      </w:r>
      <w:r w:rsidR="00BB6606" w:rsidRPr="00494634">
        <w:rPr>
          <w:rFonts w:ascii="Times New Roman" w:eastAsiaTheme="minorEastAsia" w:hAnsi="Times New Roman" w:cs="Times New Roman"/>
          <w:color w:val="000000" w:themeColor="text1"/>
          <w:sz w:val="24"/>
          <w:szCs w:val="24"/>
        </w:rPr>
        <w:t xml:space="preserve">, and </w:t>
      </w:r>
      <w:r w:rsidR="00E60791" w:rsidRPr="00494634">
        <w:rPr>
          <w:rFonts w:ascii="Times New Roman" w:eastAsiaTheme="minorEastAsia" w:hAnsi="Times New Roman" w:cs="Times New Roman"/>
          <w:color w:val="000000" w:themeColor="text1"/>
          <w:sz w:val="24"/>
          <w:szCs w:val="24"/>
        </w:rPr>
        <w:t xml:space="preserve">then estimated the </w:t>
      </w:r>
      <w:r w:rsidR="00084EE2" w:rsidRPr="00494634">
        <w:rPr>
          <w:rFonts w:ascii="Times New Roman" w:eastAsiaTheme="minorEastAsia" w:hAnsi="Times New Roman" w:cs="Times New Roman"/>
          <w:color w:val="000000" w:themeColor="text1"/>
          <w:sz w:val="24"/>
          <w:szCs w:val="24"/>
        </w:rPr>
        <w:t xml:space="preserve">mean </w:t>
      </w:r>
      <w:r w:rsidR="00A94216" w:rsidRPr="0049463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3C39D6" w:rsidRPr="00494634">
        <w:rPr>
          <w:rFonts w:ascii="Times New Roman" w:eastAsiaTheme="minorEastAsia" w:hAnsi="Times New Roman" w:cs="Times New Roman"/>
          <w:color w:val="000000" w:themeColor="text1"/>
          <w:sz w:val="24"/>
          <w:szCs w:val="24"/>
        </w:rPr>
        <w:t>; N</w:t>
      </w:r>
      <w:r w:rsidR="00A94216" w:rsidRPr="00494634">
        <w:rPr>
          <w:rFonts w:ascii="Times New Roman" w:eastAsiaTheme="minorEastAsia" w:hAnsi="Times New Roman" w:cs="Times New Roman"/>
          <w:color w:val="000000" w:themeColor="text1"/>
          <w:sz w:val="24"/>
          <w:szCs w:val="24"/>
        </w:rPr>
        <w:t xml:space="preserve">) </w:t>
      </w:r>
      <w:r w:rsidR="00B37976" w:rsidRPr="00494634">
        <w:rPr>
          <w:rFonts w:ascii="Times New Roman" w:eastAsiaTheme="minorEastAsia" w:hAnsi="Times New Roman" w:cs="Times New Roman"/>
          <w:color w:val="000000" w:themeColor="text1"/>
          <w:sz w:val="24"/>
          <w:szCs w:val="24"/>
        </w:rPr>
        <w:t>(</w:t>
      </w:r>
      <w:r w:rsidR="00084EE2" w:rsidRPr="00494634">
        <w:rPr>
          <w:rFonts w:ascii="Times New Roman" w:eastAsiaTheme="minorEastAsia" w:hAnsi="Times New Roman" w:cs="Times New Roman"/>
          <w:color w:val="000000" w:themeColor="text1"/>
          <w:sz w:val="24"/>
          <w:szCs w:val="24"/>
        </w:rPr>
        <w:t>over a tail</w:t>
      </w:r>
      <w:r w:rsidR="00E72043" w:rsidRPr="00494634">
        <w:rPr>
          <w:rFonts w:ascii="Times New Roman" w:eastAsiaTheme="minorEastAsia" w:hAnsi="Times New Roman" w:cs="Times New Roman"/>
          <w:color w:val="000000" w:themeColor="text1"/>
          <w:sz w:val="24"/>
          <w:szCs w:val="24"/>
        </w:rPr>
        <w:t xml:space="preserve">beat </w:t>
      </w:r>
      <w:r w:rsidR="00084EE2" w:rsidRPr="00494634">
        <w:rPr>
          <w:rFonts w:ascii="Times New Roman" w:eastAsiaTheme="minorEastAsia" w:hAnsi="Times New Roman" w:cs="Times New Roman"/>
          <w:color w:val="000000" w:themeColor="text1"/>
          <w:sz w:val="24"/>
          <w:szCs w:val="24"/>
        </w:rPr>
        <w:t>cycle</w:t>
      </w:r>
      <w:r w:rsidR="00B37976" w:rsidRPr="00494634">
        <w:rPr>
          <w:rFonts w:ascii="Times New Roman" w:eastAsiaTheme="minorEastAsia" w:hAnsi="Times New Roman" w:cs="Times New Roman"/>
          <w:color w:val="000000" w:themeColor="text1"/>
          <w:sz w:val="24"/>
          <w:szCs w:val="24"/>
        </w:rPr>
        <w:t>)</w:t>
      </w:r>
      <w:r w:rsidR="000E29BA" w:rsidRPr="00494634">
        <w:rPr>
          <w:rFonts w:ascii="Times New Roman" w:eastAsiaTheme="minorEastAsia" w:hAnsi="Times New Roman" w:cs="Times New Roman"/>
          <w:color w:val="000000" w:themeColor="text1"/>
          <w:sz w:val="24"/>
          <w:szCs w:val="24"/>
        </w:rPr>
        <w:t xml:space="preserve"> and corresponding mean thrust power (</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0E29BA" w:rsidRPr="00494634">
        <w:rPr>
          <w:rFonts w:ascii="Times New Roman" w:eastAsiaTheme="minorEastAsia" w:hAnsi="Times New Roman" w:cs="Times New Roman"/>
          <w:color w:val="000000" w:themeColor="text1"/>
          <w:sz w:val="24"/>
          <w:szCs w:val="24"/>
        </w:rPr>
        <w:t>)</w:t>
      </w:r>
      <w:r w:rsidR="00BB6606" w:rsidRPr="00494634">
        <w:rPr>
          <w:rFonts w:ascii="Times New Roman" w:eastAsiaTheme="minorEastAsia" w:hAnsi="Times New Roman" w:cs="Times New Roman"/>
          <w:color w:val="000000" w:themeColor="text1"/>
          <w:sz w:val="24"/>
          <w:szCs w:val="24"/>
          <w:vertAlign w:val="subscript"/>
        </w:rPr>
        <w:t xml:space="preserve"> </w:t>
      </w:r>
      <w:r w:rsidR="00BB6606" w:rsidRPr="00494634">
        <w:rPr>
          <w:rFonts w:ascii="Times New Roman" w:eastAsiaTheme="minorEastAsia" w:hAnsi="Times New Roman" w:cs="Times New Roman"/>
          <w:color w:val="000000" w:themeColor="text1"/>
          <w:sz w:val="24"/>
          <w:szCs w:val="24"/>
        </w:rPr>
        <w:t>as follows</w:t>
      </w:r>
      <w:r w:rsidR="00977F9F" w:rsidRPr="00494634">
        <w:rPr>
          <w:rFonts w:ascii="Times New Roman" w:eastAsiaTheme="minorEastAsia"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(Fish, 1993)</w:t>
      </w:r>
      <w:r w:rsidR="00B37976" w:rsidRPr="00494634">
        <w:rPr>
          <w:rFonts w:ascii="Times New Roman" w:eastAsiaTheme="minorEastAsia" w:hAnsi="Times New Roman" w:cs="Times New Roman"/>
          <w:color w:val="000000" w:themeColor="text1"/>
          <w:sz w:val="24"/>
          <w:szCs w:val="24"/>
        </w:rPr>
        <w:t>:</w:t>
      </w:r>
    </w:p>
    <w:p w14:paraId="2D09500C" w14:textId="211E1C38" w:rsidR="00FE2636" w:rsidRPr="00494634" w:rsidRDefault="00A33E39" w:rsidP="00EA7E67">
      <w:pPr>
        <w:spacing w:line="480" w:lineRule="auto"/>
        <w:rPr>
          <w:rFonts w:ascii="Times New Roman" w:eastAsiaTheme="minorEastAsia" w:hAnsi="Times New Roman" w:cs="Times New Roman"/>
          <w:color w:val="000000" w:themeColor="text1"/>
          <w:sz w:val="24"/>
          <w:szCs w:val="24"/>
        </w:rPr>
      </w:pPr>
      <w:r w:rsidRPr="00A33E39">
        <w:rPr>
          <w:rFonts w:ascii="Times New Roman" w:eastAsiaTheme="minorEastAsia" w:hAnsi="Times New Roman" w:cs="Times New Roman"/>
          <w:noProof/>
          <w:color w:val="000000" w:themeColor="text1"/>
          <w:position w:val="-32"/>
          <w:sz w:val="24"/>
          <w:szCs w:val="24"/>
        </w:rPr>
        <w:object w:dxaOrig="2940" w:dyaOrig="780" w14:anchorId="6EC95A44">
          <v:shape id="_x0000_i1029" type="#_x0000_t75" alt="" style="width:147pt;height:39.6pt;mso-width-percent:0;mso-height-percent:0;mso-width-percent:0;mso-height-percent:0" o:ole="">
            <v:imagedata r:id="rId14" o:title=""/>
          </v:shape>
          <o:OLEObject Type="Embed" ProgID="Equation.DSMT4" ShapeID="_x0000_i1029" DrawAspect="Content" ObjectID="_1678531795" r:id="rId15"/>
        </w:object>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FE2636" w:rsidRPr="00A716DD">
        <w:rPr>
          <w:rFonts w:ascii="Times New Roman" w:hAnsi="Times New Roman" w:cs="Times New Roman"/>
          <w:color w:val="000000" w:themeColor="text1"/>
          <w:sz w:val="24"/>
          <w:szCs w:val="24"/>
        </w:rPr>
        <w:fldChar w:fldCharType="begin"/>
      </w:r>
      <w:r w:rsidR="00FE2636" w:rsidRPr="00494634">
        <w:rPr>
          <w:rFonts w:ascii="Times New Roman" w:hAnsi="Times New Roman" w:cs="Times New Roman"/>
          <w:color w:val="000000" w:themeColor="text1"/>
          <w:sz w:val="24"/>
          <w:szCs w:val="24"/>
        </w:rPr>
        <w:instrText xml:space="preserve"> SEQ ( \* ARABIC </w:instrText>
      </w:r>
      <w:r w:rsidR="00FE2636" w:rsidRPr="00A716DD">
        <w:rPr>
          <w:rFonts w:ascii="Times New Roman" w:hAnsi="Times New Roman" w:cs="Times New Roman"/>
          <w:color w:val="000000" w:themeColor="text1"/>
          <w:sz w:val="24"/>
          <w:szCs w:val="24"/>
        </w:rPr>
        <w:fldChar w:fldCharType="separate"/>
      </w:r>
      <w:r w:rsidR="00A61C33" w:rsidRPr="00494634">
        <w:rPr>
          <w:rFonts w:ascii="Times New Roman" w:hAnsi="Times New Roman" w:cs="Times New Roman"/>
          <w:noProof/>
          <w:color w:val="000000" w:themeColor="text1"/>
          <w:sz w:val="24"/>
          <w:szCs w:val="24"/>
        </w:rPr>
        <w:t>5</w:t>
      </w:r>
      <w:r w:rsidR="00FE2636" w:rsidRPr="00A716DD">
        <w:rPr>
          <w:rFonts w:ascii="Times New Roman" w:hAnsi="Times New Roman" w:cs="Times New Roman"/>
          <w:color w:val="000000" w:themeColor="text1"/>
          <w:sz w:val="24"/>
          <w:szCs w:val="24"/>
        </w:rPr>
        <w:fldChar w:fldCharType="end"/>
      </w:r>
      <w:r w:rsidR="00FE2636" w:rsidRPr="00494634">
        <w:rPr>
          <w:rFonts w:ascii="Times New Roman" w:hAnsi="Times New Roman" w:cs="Times New Roman"/>
          <w:color w:val="000000" w:themeColor="text1"/>
          <w:sz w:val="24"/>
          <w:szCs w:val="24"/>
        </w:rPr>
        <w:t>)</w:t>
      </w:r>
    </w:p>
    <w:p w14:paraId="5C75F221" w14:textId="7EC3C38A" w:rsidR="00A83293" w:rsidRPr="00494634" w:rsidRDefault="00084EE2" w:rsidP="00EA7E67">
      <w:pPr>
        <w:spacing w:line="480" w:lineRule="auto"/>
        <w:rPr>
          <w:rFonts w:ascii="Times New Roman" w:hAnsi="Times New Roman" w:cs="Times New Roman"/>
          <w:color w:val="000000" w:themeColor="text1"/>
          <w:sz w:val="24"/>
          <w:szCs w:val="24"/>
        </w:rPr>
      </w:pPr>
      <w:r w:rsidRPr="00494634">
        <w:rPr>
          <w:rFonts w:ascii="Times New Roman" w:eastAsiaTheme="minorEastAsia" w:hAnsi="Times New Roman" w:cs="Times New Roman"/>
          <w:color w:val="000000" w:themeColor="text1"/>
          <w:sz w:val="24"/>
          <w:szCs w:val="24"/>
        </w:rPr>
        <w:t>w</w:t>
      </w:r>
      <w:r w:rsidR="00155E70" w:rsidRPr="00494634">
        <w:rPr>
          <w:rFonts w:ascii="Times New Roman" w:eastAsiaTheme="minorEastAsia" w:hAnsi="Times New Roman" w:cs="Times New Roman"/>
          <w:color w:val="000000" w:themeColor="text1"/>
          <w:sz w:val="24"/>
          <w:szCs w:val="24"/>
        </w:rPr>
        <w:t>here</w:t>
      </w:r>
      <w:r w:rsidR="00FE2636" w:rsidRPr="0049463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494634">
        <w:rPr>
          <w:rFonts w:ascii="Times New Roman" w:eastAsiaTheme="minorEastAsia" w:hAnsi="Times New Roman" w:cs="Times New Roman"/>
          <w:color w:val="000000" w:themeColor="text1"/>
          <w:sz w:val="24"/>
          <w:szCs w:val="24"/>
          <w:shd w:val="clear" w:color="auto" w:fill="FFFFFF"/>
        </w:rPr>
        <w:t xml:space="preserve"> </w:t>
      </w:r>
      <w:r w:rsidR="00155E70" w:rsidRPr="00494634">
        <w:rPr>
          <w:rFonts w:ascii="Times New Roman" w:eastAsiaTheme="minorEastAsia" w:hAnsi="Times New Roman" w:cs="Times New Roman"/>
          <w:color w:val="000000" w:themeColor="text1"/>
          <w:sz w:val="24"/>
          <w:szCs w:val="24"/>
          <w:shd w:val="clear" w:color="auto" w:fill="FFFFFF"/>
        </w:rPr>
        <w:t>i</w:t>
      </w:r>
      <w:r w:rsidR="00FE2636" w:rsidRPr="00494634">
        <w:rPr>
          <w:rFonts w:ascii="Times New Roman" w:eastAsiaTheme="minorEastAsia" w:hAnsi="Times New Roman" w:cs="Times New Roman"/>
          <w:color w:val="000000" w:themeColor="text1"/>
          <w:sz w:val="24"/>
          <w:szCs w:val="24"/>
          <w:shd w:val="clear" w:color="auto" w:fill="FFFFFF"/>
        </w:rPr>
        <w:t>s the density of seawater</w:t>
      </w:r>
      <w:r w:rsidR="00BB6606" w:rsidRPr="00494634">
        <w:rPr>
          <w:rFonts w:ascii="Times New Roman" w:eastAsiaTheme="minorEastAsia" w:hAnsi="Times New Roman" w:cs="Times New Roman"/>
          <w:color w:val="000000" w:themeColor="text1"/>
          <w:sz w:val="24"/>
          <w:szCs w:val="24"/>
          <w:shd w:val="clear" w:color="auto" w:fill="FFFFFF"/>
        </w:rPr>
        <w:t xml:space="preserve"> (Table 1)</w:t>
      </w:r>
      <w:r w:rsidR="00FE2636" w:rsidRPr="00494634">
        <w:rPr>
          <w:rFonts w:ascii="Times New Roman" w:eastAsiaTheme="minorEastAsia" w:hAnsi="Times New Roman" w:cs="Times New Roman"/>
          <w:color w:val="000000" w:themeColor="text1"/>
          <w:sz w:val="24"/>
          <w:szCs w:val="24"/>
        </w:rPr>
        <w:t>.</w:t>
      </w:r>
      <w:r w:rsidR="00FE2636" w:rsidRPr="00494634">
        <w:rPr>
          <w:rFonts w:ascii="Times New Roman" w:hAnsi="Times New Roman" w:cs="Times New Roman"/>
          <w:color w:val="000000" w:themeColor="text1"/>
          <w:sz w:val="24"/>
          <w:szCs w:val="24"/>
        </w:rPr>
        <w:t xml:space="preserve"> </w:t>
      </w:r>
      <w:r w:rsidR="00BB6606" w:rsidRPr="00494634">
        <w:rPr>
          <w:rFonts w:ascii="Times New Roman" w:hAnsi="Times New Roman" w:cs="Times New Roman"/>
          <w:color w:val="000000" w:themeColor="text1"/>
          <w:sz w:val="24"/>
          <w:szCs w:val="24"/>
        </w:rPr>
        <w:t>Previous versions of this model assumed steady-state swimming</w:t>
      </w:r>
      <w:r w:rsidR="006D3413" w:rsidRPr="00494634">
        <w:rPr>
          <w:rFonts w:ascii="Times New Roman"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 xml:space="preserve">during </w:t>
      </w:r>
      <w:r w:rsidR="006D3413" w:rsidRPr="00494634">
        <w:rPr>
          <w:rFonts w:ascii="Times New Roman" w:hAnsi="Times New Roman" w:cs="Times New Roman"/>
          <w:color w:val="000000" w:themeColor="text1"/>
          <w:sz w:val="24"/>
          <w:szCs w:val="24"/>
        </w:rPr>
        <w:t xml:space="preserve">which the energy gained through propulsion (thrust) matches </w:t>
      </w:r>
      <w:r w:rsidR="00EA7E67" w:rsidRPr="00494634">
        <w:rPr>
          <w:rFonts w:ascii="Times New Roman" w:hAnsi="Times New Roman" w:cs="Times New Roman"/>
          <w:color w:val="000000" w:themeColor="text1"/>
          <w:sz w:val="24"/>
          <w:szCs w:val="24"/>
        </w:rPr>
        <w:t xml:space="preserve">what </w:t>
      </w:r>
      <w:r w:rsidR="0005366E" w:rsidRPr="00494634">
        <w:rPr>
          <w:rFonts w:ascii="Times New Roman" w:hAnsi="Times New Roman" w:cs="Times New Roman"/>
          <w:color w:val="000000" w:themeColor="text1"/>
          <w:sz w:val="24"/>
          <w:szCs w:val="24"/>
        </w:rPr>
        <w:t>is</w:t>
      </w:r>
      <w:r w:rsidR="006D3413" w:rsidRPr="00494634">
        <w:rPr>
          <w:rFonts w:ascii="Times New Roman" w:hAnsi="Times New Roman" w:cs="Times New Roman"/>
          <w:color w:val="000000" w:themeColor="text1"/>
          <w:sz w:val="24"/>
          <w:szCs w:val="24"/>
        </w:rPr>
        <w:t xml:space="preserve"> lost through drag, an equality from which the drag coefficient could be obtained (Fish, 1993</w:t>
      </w:r>
      <w:r w:rsidR="00977F9F" w:rsidRPr="00494634">
        <w:rPr>
          <w:rFonts w:ascii="Times New Roman" w:hAnsi="Times New Roman" w:cs="Times New Roman"/>
          <w:color w:val="000000" w:themeColor="text1"/>
          <w:sz w:val="24"/>
          <w:szCs w:val="24"/>
        </w:rPr>
        <w:t>, 1998</w:t>
      </w:r>
      <w:r w:rsidR="006D3413" w:rsidRPr="00494634">
        <w:rPr>
          <w:rFonts w:ascii="Times New Roman" w:hAnsi="Times New Roman" w:cs="Times New Roman"/>
          <w:color w:val="000000" w:themeColor="text1"/>
          <w:sz w:val="24"/>
          <w:szCs w:val="24"/>
        </w:rPr>
        <w:t>). Given the high speed variability inherent in natural</w:t>
      </w:r>
      <w:r w:rsidR="00BC4B11" w:rsidRPr="00494634">
        <w:rPr>
          <w:rFonts w:ascii="Times New Roman" w:hAnsi="Times New Roman" w:cs="Times New Roman"/>
          <w:color w:val="000000" w:themeColor="text1"/>
          <w:sz w:val="24"/>
          <w:szCs w:val="24"/>
        </w:rPr>
        <w:t xml:space="preserve"> tail-heaving</w:t>
      </w:r>
      <w:r w:rsidR="006D3413" w:rsidRPr="00494634">
        <w:rPr>
          <w:rFonts w:ascii="Times New Roman" w:hAnsi="Times New Roman" w:cs="Times New Roman"/>
          <w:color w:val="000000" w:themeColor="text1"/>
          <w:sz w:val="24"/>
          <w:szCs w:val="24"/>
        </w:rPr>
        <w:t xml:space="preserve"> swimming, </w:t>
      </w:r>
      <w:r w:rsidR="00977F9F" w:rsidRPr="00494634">
        <w:rPr>
          <w:rFonts w:ascii="Times New Roman" w:hAnsi="Times New Roman" w:cs="Times New Roman"/>
          <w:color w:val="000000" w:themeColor="text1"/>
          <w:sz w:val="24"/>
          <w:szCs w:val="24"/>
        </w:rPr>
        <w:t xml:space="preserve">the relationship between mean thrust and </w:t>
      </w:r>
      <w:r w:rsidR="0005366E" w:rsidRPr="00494634">
        <w:rPr>
          <w:rFonts w:ascii="Times New Roman" w:hAnsi="Times New Roman" w:cs="Times New Roman"/>
          <w:color w:val="000000" w:themeColor="text1"/>
          <w:sz w:val="24"/>
          <w:szCs w:val="24"/>
        </w:rPr>
        <w:t xml:space="preserve">mean </w:t>
      </w:r>
      <w:r w:rsidR="00977F9F" w:rsidRPr="00494634">
        <w:rPr>
          <w:rFonts w:ascii="Times New Roman" w:hAnsi="Times New Roman" w:cs="Times New Roman"/>
          <w:color w:val="000000" w:themeColor="text1"/>
          <w:sz w:val="24"/>
          <w:szCs w:val="24"/>
        </w:rPr>
        <w:t>drag had to be re-written to account for the body’s forward</w:t>
      </w:r>
      <w:r w:rsidR="006D3413"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acceleration</w:t>
      </w:r>
      <w:r w:rsidR="00931D33" w:rsidRPr="00494634">
        <w:rPr>
          <w:rFonts w:ascii="Times New Roman" w:hAnsi="Times New Roman" w:cs="Times New Roman"/>
          <w:color w:val="000000" w:themeColor="text1"/>
          <w:sz w:val="24"/>
          <w:szCs w:val="24"/>
        </w:rPr>
        <w:t xml:space="preserve"> or </w:t>
      </w:r>
      <w:r w:rsidR="001D409E" w:rsidRPr="00494634">
        <w:rPr>
          <w:rFonts w:ascii="Times New Roman" w:hAnsi="Times New Roman" w:cs="Times New Roman"/>
          <w:color w:val="000000" w:themeColor="text1"/>
          <w:sz w:val="24"/>
          <w:szCs w:val="24"/>
        </w:rPr>
        <w:t>deceleration</w:t>
      </w:r>
      <w:r w:rsidR="00977F9F" w:rsidRPr="00494634">
        <w:rPr>
          <w:rFonts w:ascii="Times New Roman" w:hAnsi="Times New Roman" w:cs="Times New Roman"/>
          <w:color w:val="000000" w:themeColor="text1"/>
          <w:sz w:val="24"/>
          <w:szCs w:val="24"/>
        </w:rPr>
        <w:t xml:space="preserve"> during a tailbeat. </w:t>
      </w:r>
      <w:r w:rsidR="005B1543">
        <w:rPr>
          <w:rFonts w:ascii="Times New Roman" w:hAnsi="Times New Roman" w:cs="Times New Roman"/>
          <w:color w:val="000000" w:themeColor="text1"/>
          <w:sz w:val="24"/>
          <w:szCs w:val="24"/>
        </w:rPr>
        <w:t>We</w:t>
      </w:r>
      <w:r w:rsidR="005B1543" w:rsidRPr="00494634">
        <w:rPr>
          <w:rFonts w:ascii="Times New Roman" w:hAnsi="Times New Roman" w:cs="Times New Roman"/>
          <w:color w:val="000000" w:themeColor="text1"/>
          <w:sz w:val="24"/>
          <w:szCs w:val="24"/>
        </w:rPr>
        <w:t xml:space="preserve"> </w:t>
      </w:r>
      <w:r w:rsidR="0005366E" w:rsidRPr="00494634">
        <w:rPr>
          <w:rFonts w:ascii="Times New Roman" w:hAnsi="Times New Roman" w:cs="Times New Roman"/>
          <w:color w:val="000000" w:themeColor="text1"/>
          <w:sz w:val="24"/>
          <w:szCs w:val="24"/>
        </w:rPr>
        <w:t>start</w:t>
      </w:r>
      <w:r w:rsidR="005B1543">
        <w:rPr>
          <w:rFonts w:ascii="Times New Roman" w:hAnsi="Times New Roman" w:cs="Times New Roman"/>
          <w:color w:val="000000" w:themeColor="text1"/>
          <w:sz w:val="24"/>
          <w:szCs w:val="24"/>
        </w:rPr>
        <w:t>ed</w:t>
      </w:r>
      <w:r w:rsidR="00977F9F" w:rsidRPr="00494634">
        <w:rPr>
          <w:rFonts w:ascii="Times New Roman" w:hAnsi="Times New Roman" w:cs="Times New Roman"/>
          <w:color w:val="000000" w:themeColor="text1"/>
          <w:sz w:val="24"/>
          <w:szCs w:val="24"/>
        </w:rPr>
        <w:t xml:space="preserve"> with the equation of motion of the body averaged over </w:t>
      </w:r>
      <w:r w:rsidR="0005366E" w:rsidRPr="00494634">
        <w:rPr>
          <w:rFonts w:ascii="Times New Roman" w:hAnsi="Times New Roman" w:cs="Times New Roman"/>
          <w:color w:val="000000" w:themeColor="text1"/>
          <w:sz w:val="24"/>
          <w:szCs w:val="24"/>
        </w:rPr>
        <w:t xml:space="preserve">the duration of a </w:t>
      </w:r>
      <w:r w:rsidR="00977F9F" w:rsidRPr="00494634">
        <w:rPr>
          <w:rFonts w:ascii="Times New Roman" w:hAnsi="Times New Roman" w:cs="Times New Roman"/>
          <w:color w:val="000000" w:themeColor="text1"/>
          <w:sz w:val="24"/>
          <w:szCs w:val="24"/>
        </w:rPr>
        <w:t>beat</w:t>
      </w:r>
      <w:r w:rsidR="0005366E" w:rsidRPr="00494634">
        <w:rPr>
          <w:rFonts w:ascii="Times New Roman" w:hAnsi="Times New Roman" w:cs="Times New Roman"/>
          <w:color w:val="000000" w:themeColor="text1"/>
          <w:sz w:val="24"/>
          <w:szCs w:val="24"/>
        </w:rPr>
        <w:t>,</w:t>
      </w:r>
      <w:r w:rsidR="00977F9F"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namely,</w:t>
      </w:r>
    </w:p>
    <w:p w14:paraId="68BF5947" w14:textId="0F8E1F22" w:rsidR="00FE2636" w:rsidRPr="00494634" w:rsidRDefault="00A33E39" w:rsidP="00EA7E67">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14"/>
          <w:sz w:val="24"/>
          <w:szCs w:val="24"/>
        </w:rPr>
        <w:object w:dxaOrig="1520" w:dyaOrig="420" w14:anchorId="1F8D0C35">
          <v:shape id="_x0000_i1030" type="#_x0000_t75" alt="" style="width:76.2pt;height:21.6pt;mso-width-percent:0;mso-height-percent:0;mso-width-percent:0;mso-height-percent:0" o:ole="">
            <v:imagedata r:id="rId16" o:title=""/>
          </v:shape>
          <o:OLEObject Type="Embed" ProgID="Equation.DSMT4" ShapeID="_x0000_i1030" DrawAspect="Content" ObjectID="_1678531796" r:id="rId17"/>
        </w:object>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843DC4" w:rsidRPr="00494634">
        <w:rPr>
          <w:rFonts w:ascii="Times New Roman" w:hAnsi="Times New Roman" w:cs="Times New Roman"/>
          <w:color w:val="000000" w:themeColor="text1"/>
          <w:sz w:val="24"/>
          <w:szCs w:val="24"/>
        </w:rPr>
        <w:t>6</w:t>
      </w:r>
      <w:r w:rsidR="00FE2636" w:rsidRPr="00494634">
        <w:rPr>
          <w:rFonts w:ascii="Times New Roman" w:hAnsi="Times New Roman" w:cs="Times New Roman"/>
          <w:color w:val="000000" w:themeColor="text1"/>
          <w:sz w:val="24"/>
          <w:szCs w:val="24"/>
        </w:rPr>
        <w:t>)</w:t>
      </w:r>
    </w:p>
    <w:p w14:paraId="17593DB8" w14:textId="07A8D03F" w:rsidR="00FF5752" w:rsidRPr="00494634" w:rsidRDefault="0005366E" w:rsidP="00EA7E67">
      <w:pPr>
        <w:pStyle w:val="NormalWeb"/>
        <w:spacing w:before="0" w:beforeAutospacing="0" w:after="0" w:afterAutospacing="0" w:line="480" w:lineRule="auto"/>
      </w:pPr>
      <w:r w:rsidRPr="00494634">
        <w:t>w</w:t>
      </w:r>
      <w:r w:rsidR="00BC4B11" w:rsidRPr="00494634">
        <w:t>here</w:t>
      </w:r>
      <w:r w:rsidR="00FF5752" w:rsidRPr="00494634">
        <w:t xml:space="preserve"> the mean acceleration </w:t>
      </w:r>
      <w:r w:rsidR="00BC4B11" w:rsidRPr="00494634">
        <w:t xml:space="preserve">is </w:t>
      </w:r>
      <w:r w:rsidR="00FF5752" w:rsidRPr="00494634">
        <w:t xml:space="preserve">given </w:t>
      </w:r>
      <w:r w:rsidR="00100048" w:rsidRPr="00494634">
        <w:t xml:space="preserve">by </w:t>
      </w:r>
      <w:r w:rsidR="00A33E39" w:rsidRPr="00A716DD">
        <w:rPr>
          <w:noProof/>
          <w:position w:val="-16"/>
        </w:rPr>
        <w:object w:dxaOrig="2940" w:dyaOrig="440" w14:anchorId="7BF966E8">
          <v:shape id="_x0000_i1031" type="#_x0000_t75" alt="" style="width:147pt;height:22.8pt;mso-width-percent:0;mso-height-percent:0;mso-width-percent:0;mso-height-percent:0" o:ole="">
            <v:imagedata r:id="rId18" o:title=""/>
          </v:shape>
          <o:OLEObject Type="Embed" ProgID="Equation.DSMT4" ShapeID="_x0000_i1031" DrawAspect="Content" ObjectID="_1678531797" r:id="rId19"/>
        </w:object>
      </w:r>
      <w:r w:rsidRPr="00494634">
        <w:t>,</w:t>
      </w:r>
      <w:r w:rsidR="00BC4B11" w:rsidRPr="00494634">
        <w:t xml:space="preserve"> with</w:t>
      </w:r>
      <w:r w:rsidRPr="00494634">
        <w:t xml:space="preserve"> </w:t>
      </w:r>
      <w:r w:rsidRPr="00494634">
        <w:rPr>
          <w:i/>
        </w:rPr>
        <w:t>U</w:t>
      </w:r>
      <w:r w:rsidRPr="00494634">
        <w:rPr>
          <w:i/>
          <w:vertAlign w:val="subscript"/>
        </w:rPr>
        <w:t>f</w:t>
      </w:r>
      <w:r w:rsidRPr="00494634">
        <w:t xml:space="preserve"> </w:t>
      </w:r>
      <w:r w:rsidR="00BC4B11" w:rsidRPr="00494634">
        <w:t>as</w:t>
      </w:r>
      <w:r w:rsidRPr="00494634">
        <w:t xml:space="preserve"> the final speed at the end of the tailbeat, </w:t>
      </w:r>
      <w:r w:rsidRPr="00494634">
        <w:rPr>
          <w:i/>
        </w:rPr>
        <w:t>U</w:t>
      </w:r>
      <w:r w:rsidRPr="00494634">
        <w:rPr>
          <w:i/>
          <w:vertAlign w:val="subscript"/>
        </w:rPr>
        <w:t>i</w:t>
      </w:r>
      <w:r w:rsidRPr="00494634">
        <w:t xml:space="preserve"> the initial speed at</w:t>
      </w:r>
      <w:r w:rsidR="00BC4B11" w:rsidRPr="00494634">
        <w:t xml:space="preserve"> its</w:t>
      </w:r>
      <w:r w:rsidRPr="00494634">
        <w:t xml:space="preserve"> beginning</w:t>
      </w:r>
      <w:r w:rsidR="00100048" w:rsidRPr="00494634">
        <w:t xml:space="preserve">, and </w:t>
      </w:r>
      <w:r w:rsidR="00100048" w:rsidRPr="00494634">
        <w:rPr>
          <w:i/>
          <w:iCs/>
        </w:rPr>
        <w:t>T</w:t>
      </w:r>
      <w:r w:rsidR="00100048" w:rsidRPr="00494634">
        <w:rPr>
          <w:i/>
          <w:iCs/>
          <w:vertAlign w:val="subscript"/>
        </w:rPr>
        <w:t>beat</w:t>
      </w:r>
      <w:r w:rsidR="00100048" w:rsidRPr="00494634">
        <w:t xml:space="preserve"> as its duration</w:t>
      </w:r>
      <w:r w:rsidRPr="00494634">
        <w:t>.</w:t>
      </w:r>
      <w:r w:rsidRPr="00494634">
        <w:rPr>
          <w:color w:val="000000" w:themeColor="text1"/>
        </w:rPr>
        <w:t xml:space="preserve"> </w:t>
      </w:r>
      <w:r w:rsidR="00BC4B11" w:rsidRPr="00494634">
        <w:rPr>
          <w:color w:val="000000" w:themeColor="text1"/>
        </w:rPr>
        <w:t>Given the high-degree of body streamlining,</w:t>
      </w:r>
      <w:r w:rsidRPr="00494634">
        <w:rPr>
          <w:color w:val="000000" w:themeColor="text1"/>
        </w:rPr>
        <w:t xml:space="preserve"> t</w:t>
      </w:r>
      <w:r w:rsidR="00FF5752" w:rsidRPr="00494634">
        <w:t xml:space="preserve">he mean drag </w:t>
      </w:r>
      <w:r w:rsidR="003C39D6" w:rsidRPr="00494634">
        <w:t xml:space="preserve">force </w:t>
      </w:r>
      <w:r w:rsidR="00AC792D" w:rsidRPr="00494634">
        <w:t>(</w:t>
      </w:r>
      <m:oMath>
        <m:acc>
          <m:accPr>
            <m:chr m:val="̅"/>
            <m:ctrlPr>
              <w:rPr>
                <w:rFonts w:ascii="Cambria Math" w:hAnsi="Cambria Math"/>
                <w:i/>
              </w:rPr>
            </m:ctrlPr>
          </m:accPr>
          <m:e>
            <m:r>
              <w:rPr>
                <w:rFonts w:ascii="Cambria Math" w:hAnsi="Cambria Math"/>
              </w:rPr>
              <m:t>D</m:t>
            </m:r>
          </m:e>
        </m:acc>
      </m:oMath>
      <w:r w:rsidR="003C39D6" w:rsidRPr="00494634">
        <w:t>; N</w:t>
      </w:r>
      <w:r w:rsidR="00AC792D" w:rsidRPr="00494634">
        <w:t xml:space="preserve">) </w:t>
      </w:r>
      <w:r w:rsidRPr="00494634">
        <w:t xml:space="preserve">is </w:t>
      </w:r>
      <w:r w:rsidR="00493046" w:rsidRPr="00494634">
        <w:t>expressed as follows</w:t>
      </w:r>
      <w:r w:rsidR="00FF5752" w:rsidRPr="00494634">
        <w:t xml:space="preserve"> </w:t>
      </w:r>
      <w:r w:rsidR="00FF5752" w:rsidRPr="00494634">
        <w:rPr>
          <w:color w:val="000000" w:themeColor="text1"/>
        </w:rPr>
        <w:t>(</w:t>
      </w:r>
      <w:r w:rsidRPr="00494634">
        <w:rPr>
          <w:color w:val="000000" w:themeColor="text1"/>
        </w:rPr>
        <w:t xml:space="preserve">Goldbogen et al 2019; </w:t>
      </w:r>
      <w:r w:rsidR="00FF5752" w:rsidRPr="00494634">
        <w:rPr>
          <w:color w:val="000000" w:themeColor="text1"/>
        </w:rPr>
        <w:t>Potvin et al, 2020</w:t>
      </w:r>
      <w:r w:rsidR="0095271C">
        <w:rPr>
          <w:color w:val="000000" w:themeColor="text1"/>
        </w:rPr>
        <w:t>;</w:t>
      </w:r>
      <w:r w:rsidR="00FF5752" w:rsidRPr="00494634">
        <w:rPr>
          <w:color w:val="000000" w:themeColor="text1"/>
        </w:rPr>
        <w:t xml:space="preserve"> 2021</w:t>
      </w:r>
      <w:r w:rsidRPr="00494634">
        <w:rPr>
          <w:color w:val="000000" w:themeColor="text1"/>
        </w:rPr>
        <w:t>; Segre et al, 2020</w:t>
      </w:r>
      <w:r w:rsidR="00FF5752" w:rsidRPr="00494634">
        <w:rPr>
          <w:color w:val="000000" w:themeColor="text1"/>
        </w:rPr>
        <w:t>)</w:t>
      </w:r>
      <w:r w:rsidR="00E83D52" w:rsidRPr="00494634">
        <w:rPr>
          <w:color w:val="000000" w:themeColor="text1"/>
        </w:rPr>
        <w:t>:</w:t>
      </w:r>
    </w:p>
    <w:p w14:paraId="2EBE4C79" w14:textId="0E34DFBE" w:rsidR="002F3738" w:rsidRPr="00494634" w:rsidRDefault="00A33E39" w:rsidP="00EA7E67">
      <w:pPr>
        <w:pStyle w:val="MTDisplayEquation"/>
        <w:spacing w:line="480" w:lineRule="auto"/>
      </w:pPr>
      <w:r w:rsidRPr="00A716DD">
        <w:rPr>
          <w:noProof/>
          <w:position w:val="-30"/>
        </w:rPr>
        <w:object w:dxaOrig="3400" w:dyaOrig="680" w14:anchorId="7C23CFEA">
          <v:shape id="_x0000_i1032" type="#_x0000_t75" alt="" style="width:163.2pt;height:33.6pt;mso-width-percent:0;mso-height-percent:0;mso-width-percent:0;mso-height-percent:0" o:ole="">
            <v:imagedata r:id="rId20" o:title=""/>
          </v:shape>
          <o:OLEObject Type="Embed" ProgID="Equation.DSMT4" ShapeID="_x0000_i1032" DrawAspect="Content" ObjectID="_1678531798" r:id="rId21"/>
        </w:object>
      </w:r>
      <w:r w:rsidR="002F3738" w:rsidRPr="00494634">
        <w:tab/>
      </w:r>
      <w:r w:rsidR="002F3738" w:rsidRPr="00494634">
        <w:tab/>
        <w:t>(7)</w:t>
      </w:r>
    </w:p>
    <w:p w14:paraId="42E99C21" w14:textId="3D10158C" w:rsidR="002F3738" w:rsidRPr="0095271C" w:rsidRDefault="00E83D52" w:rsidP="00EA7E67">
      <w:pPr>
        <w:spacing w:line="480" w:lineRule="auto"/>
        <w:rPr>
          <w:rFonts w:ascii="Times New Roman" w:hAnsi="Times New Roman" w:cs="Times New Roman"/>
          <w:sz w:val="24"/>
          <w:szCs w:val="24"/>
        </w:rPr>
      </w:pPr>
      <w:r w:rsidRPr="0095271C">
        <w:rPr>
          <w:rFonts w:ascii="Times New Roman" w:hAnsi="Times New Roman" w:cs="Times New Roman"/>
          <w:color w:val="000000" w:themeColor="text1"/>
          <w:sz w:val="24"/>
          <w:szCs w:val="24"/>
        </w:rPr>
        <w:t xml:space="preserve">a result involving the corresponding </w:t>
      </w:r>
      <w:r w:rsidR="0025588E"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mean drag coefficient</w:t>
      </w:r>
      <w:r w:rsidR="0025588E" w:rsidRPr="0095271C">
        <w:rPr>
          <w:rFonts w:ascii="Times New Roman" w:hAnsi="Times New Roman" w:cs="Times New Roman"/>
          <w:color w:val="000000" w:themeColor="text1"/>
          <w:sz w:val="24"/>
          <w:szCs w:val="24"/>
        </w:rPr>
        <w:t>”</w:t>
      </w:r>
      <w:r w:rsidR="00692F45" w:rsidRPr="0095271C">
        <w:rPr>
          <w:rFonts w:ascii="Times New Roman" w:hAnsi="Times New Roman" w:cs="Times New Roman"/>
          <w:color w:val="000000" w:themeColor="text1"/>
          <w:sz w:val="24"/>
          <w:szCs w:val="24"/>
        </w:rPr>
        <w:t xml:space="preserve"> across the duration of the tailbeat</w:t>
      </w:r>
      <w:r w:rsidRPr="0095271C">
        <w:rPr>
          <w:rFonts w:ascii="Times New Roman" w:hAnsi="Times New Roman" w:cs="Times New Roman"/>
          <w:color w:val="000000" w:themeColor="text1"/>
          <w:sz w:val="24"/>
          <w:szCs w:val="24"/>
        </w:rPr>
        <w:t xml:space="preserve"> </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 xml:space="preserve">. </w:t>
      </w:r>
      <w:r w:rsidR="00AC792D" w:rsidRPr="0095271C">
        <w:rPr>
          <w:rFonts w:ascii="Times New Roman" w:hAnsi="Times New Roman" w:cs="Times New Roman"/>
          <w:sz w:val="24"/>
          <w:szCs w:val="24"/>
        </w:rPr>
        <w:t>The p</w:t>
      </w:r>
      <w:r w:rsidR="0005366E" w:rsidRPr="0095271C">
        <w:rPr>
          <w:rFonts w:ascii="Times New Roman" w:hAnsi="Times New Roman" w:cs="Times New Roman"/>
          <w:sz w:val="24"/>
          <w:szCs w:val="24"/>
        </w:rPr>
        <w:t>arameter</w:t>
      </w:r>
      <w:r w:rsidR="00100048" w:rsidRPr="0095271C">
        <w:rPr>
          <w:rFonts w:ascii="Times New Roman" w:hAnsi="Times New Roman" w:cs="Times New Roman"/>
          <w:sz w:val="24"/>
          <w:szCs w:val="24"/>
        </w:rPr>
        <w:t xml:space="preserve"> </w:t>
      </w:r>
      <w:r w:rsidR="00100048" w:rsidRPr="0095271C">
        <w:rPr>
          <w:rFonts w:ascii="Times New Roman" w:hAnsi="Times New Roman" w:cs="Times New Roman"/>
          <w:i/>
          <w:sz w:val="24"/>
          <w:szCs w:val="24"/>
        </w:rPr>
        <w:t>k</w:t>
      </w:r>
      <w:r w:rsidR="00100048" w:rsidRPr="0095271C">
        <w:rPr>
          <w:rFonts w:ascii="Times New Roman" w:hAnsi="Times New Roman" w:cs="Times New Roman"/>
          <w:i/>
          <w:sz w:val="24"/>
          <w:szCs w:val="24"/>
          <w:vertAlign w:val="subscript"/>
        </w:rPr>
        <w:t>added</w:t>
      </w:r>
      <w:r w:rsidR="0005366E" w:rsidRPr="0095271C">
        <w:rPr>
          <w:rFonts w:ascii="Times New Roman" w:hAnsi="Times New Roman" w:cs="Times New Roman"/>
          <w:sz w:val="24"/>
          <w:szCs w:val="24"/>
        </w:rPr>
        <w:t xml:space="preserve"> </w:t>
      </w:r>
      <w:r w:rsidR="00AC792D" w:rsidRPr="0095271C">
        <w:rPr>
          <w:rFonts w:ascii="Times New Roman" w:hAnsi="Times New Roman" w:cs="Times New Roman"/>
          <w:sz w:val="24"/>
          <w:szCs w:val="24"/>
        </w:rPr>
        <w:t xml:space="preserve">is </w:t>
      </w:r>
      <w:r w:rsidR="0005366E" w:rsidRPr="0095271C">
        <w:rPr>
          <w:rFonts w:ascii="Times New Roman" w:hAnsi="Times New Roman" w:cs="Times New Roman"/>
          <w:sz w:val="24"/>
          <w:szCs w:val="24"/>
        </w:rPr>
        <w:t xml:space="preserve">an acceleration reaction coefficient set at 0.03 for blue whales and minke whales and 0.05 for humpback whales (Potvin et al, 2020, 2021). </w:t>
      </w:r>
      <w:r w:rsidRPr="0095271C">
        <w:rPr>
          <w:rFonts w:ascii="Times New Roman" w:hAnsi="Times New Roman" w:cs="Times New Roman"/>
          <w:color w:val="000000" w:themeColor="text1"/>
          <w:sz w:val="24"/>
          <w:szCs w:val="24"/>
        </w:rPr>
        <w:t>Mergin</w:t>
      </w:r>
      <w:r w:rsidR="00CC639C" w:rsidRPr="0095271C">
        <w:rPr>
          <w:rFonts w:ascii="Times New Roman" w:hAnsi="Times New Roman" w:cs="Times New Roman"/>
          <w:color w:val="000000" w:themeColor="text1"/>
          <w:sz w:val="24"/>
          <w:szCs w:val="24"/>
        </w:rPr>
        <w:t>g</w:t>
      </w:r>
      <w:r w:rsidRPr="0095271C">
        <w:rPr>
          <w:rFonts w:ascii="Times New Roman" w:hAnsi="Times New Roman" w:cs="Times New Roman"/>
          <w:color w:val="000000" w:themeColor="text1"/>
          <w:sz w:val="24"/>
          <w:szCs w:val="24"/>
        </w:rPr>
        <w:t xml:space="preserve"> equations 5</w:t>
      </w:r>
      <w:r w:rsidR="00CC639C"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7 and solving for the drag coefficient result in:</w:t>
      </w:r>
    </w:p>
    <w:p w14:paraId="5A38B67F" w14:textId="0EAADE2C" w:rsidR="00FE2636" w:rsidRPr="00494634" w:rsidRDefault="00A33E39" w:rsidP="00EA7E67">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position w:val="-70"/>
          <w:sz w:val="24"/>
          <w:szCs w:val="24"/>
        </w:rPr>
        <w:object w:dxaOrig="3960" w:dyaOrig="1520" w14:anchorId="4676D505">
          <v:shape id="_x0000_i1033" type="#_x0000_t75" alt="" style="width:198.6pt;height:76.2pt;mso-width-percent:0;mso-height-percent:0;mso-width-percent:0;mso-height-percent:0" o:ole="">
            <v:imagedata r:id="rId22" o:title=""/>
          </v:shape>
          <o:OLEObject Type="Embed" ProgID="Equation.DSMT4" ShapeID="_x0000_i1033" DrawAspect="Content" ObjectID="_1678531799" r:id="rId23"/>
        </w:object>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CC639C" w:rsidRPr="00494634">
        <w:rPr>
          <w:rFonts w:ascii="Times New Roman" w:hAnsi="Times New Roman" w:cs="Times New Roman"/>
          <w:color w:val="000000" w:themeColor="text1"/>
          <w:sz w:val="24"/>
          <w:szCs w:val="24"/>
        </w:rPr>
        <w:t>8</w:t>
      </w:r>
      <w:r w:rsidR="00515C35" w:rsidRPr="00494634">
        <w:rPr>
          <w:rFonts w:ascii="Times New Roman" w:hAnsi="Times New Roman" w:cs="Times New Roman"/>
          <w:color w:val="000000" w:themeColor="text1"/>
          <w:sz w:val="24"/>
          <w:szCs w:val="24"/>
        </w:rPr>
        <w:t>a</w:t>
      </w:r>
      <w:r w:rsidR="00CC639C" w:rsidRPr="00494634">
        <w:rPr>
          <w:rFonts w:ascii="Times New Roman" w:hAnsi="Times New Roman" w:cs="Times New Roman"/>
          <w:color w:val="000000" w:themeColor="text1"/>
          <w:sz w:val="24"/>
          <w:szCs w:val="24"/>
        </w:rPr>
        <w:t>)</w:t>
      </w:r>
    </w:p>
    <w:p w14:paraId="131D812E" w14:textId="5A9A5D63" w:rsidR="00EF7E4F" w:rsidRPr="00494634" w:rsidRDefault="00CC639C" w:rsidP="00EA7E67">
      <w:pPr>
        <w:pStyle w:val="NormalWeb"/>
        <w:spacing w:before="0" w:beforeAutospacing="0" w:after="0" w:afterAutospacing="0" w:line="480" w:lineRule="auto"/>
      </w:pPr>
      <w:r w:rsidRPr="00494634">
        <w:t>In this formulation</w:t>
      </w:r>
      <w:r w:rsidR="00493046" w:rsidRPr="00494634">
        <w:t>,</w:t>
      </w:r>
      <w:r w:rsidRPr="00494634">
        <w:t xml:space="preserve"> the </w:t>
      </w:r>
      <w:r w:rsidR="00493046" w:rsidRPr="00494634">
        <w:t xml:space="preserve">tag-measured beat duration </w:t>
      </w:r>
      <w:r w:rsidR="00692F45" w:rsidRPr="00494634">
        <w:t>(</w:t>
      </w:r>
      <w:r w:rsidR="00493046" w:rsidRPr="0095271C">
        <w:rPr>
          <w:i/>
        </w:rPr>
        <w:t>T</w:t>
      </w:r>
      <w:r w:rsidR="00493046" w:rsidRPr="0095271C">
        <w:rPr>
          <w:i/>
          <w:vertAlign w:val="subscript"/>
        </w:rPr>
        <w:t>beat</w:t>
      </w:r>
      <w:r w:rsidR="00692F45" w:rsidRPr="00494634">
        <w:t>)</w:t>
      </w:r>
      <w:r w:rsidR="00493046" w:rsidRPr="00494634">
        <w:t xml:space="preserve"> and </w:t>
      </w:r>
      <w:r w:rsidR="00692F45" w:rsidRPr="00494634">
        <w:t>change in speed (</w:t>
      </w:r>
      <w:r w:rsidRPr="00494634">
        <w:rPr>
          <w:i/>
          <w:color w:val="000000" w:themeColor="text1"/>
        </w:rPr>
        <w:t>∆U</w:t>
      </w:r>
      <w:r w:rsidR="00692F45" w:rsidRPr="00494634">
        <w:rPr>
          <w:color w:val="000000" w:themeColor="text1"/>
        </w:rPr>
        <w:t>)</w:t>
      </w:r>
      <w:r w:rsidRPr="00494634">
        <w:t xml:space="preserve"> quantifies</w:t>
      </w:r>
      <w:r w:rsidR="001D409E" w:rsidRPr="00494634">
        <w:t xml:space="preserve">, via the second term in the equation, </w:t>
      </w:r>
      <w:r w:rsidRPr="00494634">
        <w:t>the effects</w:t>
      </w:r>
      <w:r w:rsidR="0025588E" w:rsidRPr="00494634">
        <w:t xml:space="preserve"> on the drag coefficient</w:t>
      </w:r>
      <w:r w:rsidRPr="00494634">
        <w:t xml:space="preserve"> of unsteadiness in a whale’s </w:t>
      </w:r>
      <w:r w:rsidR="00C85CA1" w:rsidRPr="00494634">
        <w:t>f</w:t>
      </w:r>
      <w:r w:rsidRPr="00494634">
        <w:t>orward speed. Setting it to zero recovers the familiar steady-state case.</w:t>
      </w:r>
    </w:p>
    <w:p w14:paraId="102040B0" w14:textId="07C63B00" w:rsidR="00692F45" w:rsidRPr="0095271C" w:rsidRDefault="00EF7E4F" w:rsidP="00EA7E67">
      <w:pPr>
        <w:pStyle w:val="NormalWeb"/>
        <w:spacing w:before="0" w:beforeAutospacing="0" w:after="0" w:afterAutospacing="0" w:line="480" w:lineRule="auto"/>
      </w:pPr>
      <w:r w:rsidRPr="0095271C">
        <w:tab/>
      </w:r>
      <w:r w:rsidR="003C39D6" w:rsidRPr="0095271C">
        <w:t>For each whale, we found the mean drag coefficient across all routine tailbeats (</w:t>
      </w:r>
      <w:r w:rsidR="003C39D6" w:rsidRPr="0095271C">
        <w:rPr>
          <w:i/>
        </w:rPr>
        <w:t>C</w:t>
      </w:r>
      <w:r w:rsidR="003C39D6" w:rsidRPr="0095271C">
        <w:rPr>
          <w:i/>
          <w:vertAlign w:val="subscript"/>
        </w:rPr>
        <w:t>D</w:t>
      </w:r>
      <w:r w:rsidR="003C39D6" w:rsidRPr="0095271C">
        <w:rPr>
          <w:i/>
          <w:vertAlign w:val="superscript"/>
        </w:rPr>
        <w:t>routine</w:t>
      </w:r>
      <w:r w:rsidR="003C39D6" w:rsidRPr="0095271C">
        <w:t>) and used that value to estimate the mean thrust power (</w:t>
      </w:r>
      <m:oMath>
        <m:acc>
          <m:accPr>
            <m:chr m:val="̅"/>
            <m:ctrlPr>
              <w:rPr>
                <w:rFonts w:ascii="Cambria Math" w:hAnsi="Cambria Math"/>
                <w:i/>
              </w:rPr>
            </m:ctrlPr>
          </m:accPr>
          <m:e>
            <m:r>
              <w:rPr>
                <w:rFonts w:ascii="Cambria Math" w:hAnsi="Cambria Math"/>
              </w:rPr>
              <m:t>P</m:t>
            </m:r>
          </m:e>
        </m:acc>
      </m:oMath>
      <w:r w:rsidR="003C39D6" w:rsidRPr="00494634">
        <w:rPr>
          <w:i/>
          <w:vertAlign w:val="subscript"/>
        </w:rPr>
        <w:t>T</w:t>
      </w:r>
      <w:r w:rsidR="003C39D6" w:rsidRPr="00494634">
        <w:rPr>
          <w:i/>
          <w:vertAlign w:val="superscript"/>
        </w:rPr>
        <w:t>lunge</w:t>
      </w:r>
      <w:r w:rsidR="00494634" w:rsidRPr="00494634">
        <w:t>; W</w:t>
      </w:r>
      <w:r w:rsidR="003C39D6" w:rsidRPr="0095271C">
        <w:t xml:space="preserve">) for each lunge-associated </w:t>
      </w:r>
      <w:r w:rsidRPr="0095271C">
        <w:t>tailbeat</w:t>
      </w:r>
      <w:r w:rsidR="003C39D6" w:rsidRPr="0095271C">
        <w:t>. This calculation involved reordering equation 8a to solve for the mean thrust power</w:t>
      </w:r>
      <w:r w:rsidR="00692F45" w:rsidRPr="0095271C">
        <w:t>:</w:t>
      </w:r>
    </w:p>
    <w:p w14:paraId="0F9D6702" w14:textId="7EB8074A" w:rsidR="00692F45" w:rsidRDefault="00A33E39" w:rsidP="00692F45">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position w:val="-30"/>
          <w:sz w:val="24"/>
          <w:szCs w:val="24"/>
        </w:rPr>
        <w:object w:dxaOrig="5060" w:dyaOrig="680" w14:anchorId="284C3BC3">
          <v:shape id="_x0000_i1034" type="#_x0000_t75" alt="" style="width:241.8pt;height:33.6pt;mso-width-percent:0;mso-height-percent:0;mso-width-percent:0;mso-height-percent:0" o:ole="">
            <v:imagedata r:id="rId24" o:title=""/>
          </v:shape>
          <o:OLEObject Type="Embed" ProgID="Equation.DSMT4" ShapeID="_x0000_i1034" DrawAspect="Content" ObjectID="_1678531800" r:id="rId25"/>
        </w:object>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t>(8b)</w:t>
      </w:r>
    </w:p>
    <w:p w14:paraId="5ECBF217" w14:textId="7038FACB" w:rsidR="00494634" w:rsidRDefault="00494634" w:rsidP="00FC113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As a final note, it should be mentioned that estimating the thrust via equation 5 and the graphs found in Yates (1983) represent the closest approximation possible at the present time.</w:t>
      </w:r>
    </w:p>
    <w:p w14:paraId="75A03B47" w14:textId="77777777" w:rsidR="00FE2636" w:rsidRPr="00494634" w:rsidRDefault="00FE2636" w:rsidP="00FC1131">
      <w:pPr>
        <w:spacing w:line="480" w:lineRule="auto"/>
        <w:rPr>
          <w:rFonts w:ascii="Times New Roman" w:hAnsi="Times New Roman" w:cs="Times New Roman"/>
          <w:color w:val="000000" w:themeColor="text1"/>
          <w:sz w:val="24"/>
          <w:szCs w:val="24"/>
        </w:rPr>
      </w:pPr>
    </w:p>
    <w:p w14:paraId="1F0F086F" w14:textId="77777777" w:rsidR="00FE2636" w:rsidRPr="00494634" w:rsidRDefault="00FE2636" w:rsidP="00FC1131">
      <w:pPr>
        <w:spacing w:line="480" w:lineRule="auto"/>
        <w:jc w:val="center"/>
        <w:rPr>
          <w:rFonts w:ascii="Times New Roman" w:hAnsi="Times New Roman" w:cs="Times New Roman"/>
          <w:i/>
          <w:sz w:val="24"/>
          <w:szCs w:val="24"/>
          <w:u w:val="single"/>
        </w:rPr>
      </w:pPr>
      <w:r w:rsidRPr="00494634">
        <w:rPr>
          <w:rFonts w:ascii="Times New Roman" w:hAnsi="Times New Roman" w:cs="Times New Roman"/>
          <w:i/>
          <w:color w:val="000000" w:themeColor="text1"/>
          <w:sz w:val="24"/>
          <w:szCs w:val="24"/>
          <w:u w:val="single"/>
        </w:rPr>
        <w:t xml:space="preserve">Comparison to </w:t>
      </w:r>
      <w:r w:rsidR="0060292C" w:rsidRPr="00494634">
        <w:rPr>
          <w:rFonts w:ascii="Times New Roman" w:hAnsi="Times New Roman" w:cs="Times New Roman"/>
          <w:i/>
          <w:color w:val="000000" w:themeColor="text1"/>
          <w:sz w:val="24"/>
          <w:szCs w:val="24"/>
          <w:u w:val="single"/>
        </w:rPr>
        <w:t>a Simple Rigid-Body Model</w:t>
      </w:r>
    </w:p>
    <w:p w14:paraId="1EC344B2" w14:textId="42403D6F" w:rsidR="009D6726" w:rsidRDefault="009D6726"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 xml:space="preserve">drag coefficient data with that of airship </w:t>
      </w:r>
      <w:r w:rsidR="00587A80" w:rsidRPr="00843DC4">
        <w:rPr>
          <w:rFonts w:ascii="Times New Roman" w:hAnsi="Times New Roman" w:cs="Times New Roman"/>
          <w:sz w:val="24"/>
          <w:szCs w:val="24"/>
        </w:rPr>
        <w:lastRenderedPageBreak/>
        <w:t>models tested in wind tunnels</w:t>
      </w:r>
      <w:r w:rsidR="006F0665">
        <w:rPr>
          <w:rFonts w:ascii="Times New Roman" w:hAnsi="Times New Roman" w:cs="Times New Roman"/>
          <w:sz w:val="24"/>
          <w:szCs w:val="24"/>
        </w:rPr>
        <w:t xml:space="preserve"> (and at constant wind speed)</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w:t>
      </w:r>
      <w:r w:rsidR="00C217D3">
        <w:rPr>
          <w:rFonts w:ascii="Times New Roman" w:hAnsi="Times New Roman" w:cs="Times New Roman"/>
          <w:sz w:val="24"/>
          <w:szCs w:val="24"/>
        </w:rPr>
        <w:t>correlated by</w:t>
      </w:r>
      <w:r w:rsidR="0033087C" w:rsidRPr="00843DC4">
        <w:rPr>
          <w:rFonts w:ascii="Times New Roman" w:hAnsi="Times New Roman" w:cs="Times New Roman"/>
          <w:sz w:val="24"/>
          <w:szCs w:val="24"/>
        </w:rPr>
        <w:t xml:space="preserve">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33A96B42" w14:textId="49992A46" w:rsidR="0033087C" w:rsidRPr="00843DC4" w:rsidRDefault="00A33E39" w:rsidP="00E24A76">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50"/>
          <w:sz w:val="24"/>
          <w:szCs w:val="24"/>
        </w:rPr>
        <w:object w:dxaOrig="4700" w:dyaOrig="1120" w14:anchorId="51460FC0">
          <v:shape id="_x0000_i1035" type="#_x0000_t75" alt="" style="width:235.2pt;height:56.4pt;mso-width-percent:0;mso-height-percent:0;mso-width-percent:0;mso-height-percent:0" o:ole="">
            <v:imagedata r:id="rId26" o:title=""/>
          </v:shape>
          <o:OLEObject Type="Embed" ProgID="Equation.DSMT4" ShapeID="_x0000_i1035" DrawAspect="Content" ObjectID="_1678531801" r:id="rId27"/>
        </w:object>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9</w:t>
      </w:r>
      <w:r w:rsidR="009D6726" w:rsidRPr="00843DC4">
        <w:rPr>
          <w:rFonts w:ascii="Times New Roman" w:hAnsi="Times New Roman" w:cs="Times New Roman"/>
          <w:color w:val="000000" w:themeColor="text1"/>
          <w:sz w:val="24"/>
          <w:szCs w:val="24"/>
        </w:rPr>
        <w:t>)</w:t>
      </w:r>
    </w:p>
    <w:p w14:paraId="0584A403" w14:textId="55E4B675" w:rsidR="0033087C" w:rsidRPr="00843DC4" w:rsidRDefault="00494634"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33087C" w:rsidRPr="00843DC4">
        <w:rPr>
          <w:rFonts w:ascii="Times New Roman" w:hAnsi="Times New Roman" w:cs="Times New Roman"/>
          <w:color w:val="000000" w:themeColor="text1"/>
          <w:sz w:val="24"/>
          <w:szCs w:val="24"/>
        </w:rPr>
        <w:t>here</w:t>
      </w:r>
      <w:r>
        <w:rPr>
          <w:rFonts w:ascii="Times New Roman" w:hAnsi="Times New Roman" w:cs="Times New Roman"/>
          <w:color w:val="000000" w:themeColor="text1"/>
          <w:sz w:val="24"/>
          <w:szCs w:val="24"/>
        </w:rPr>
        <w:t xml:space="preserve"> </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Pr="0095271C">
        <w:rPr>
          <w:rFonts w:ascii="Times New Roman" w:hAnsi="Times New Roman" w:cs="Times New Roman"/>
          <w:i/>
          <w:color w:val="000000" w:themeColor="text1"/>
          <w:sz w:val="24"/>
          <w:szCs w:val="24"/>
          <w:vertAlign w:val="superscript"/>
        </w:rPr>
        <w:t>mod</w:t>
      </w:r>
      <w:r>
        <w:rPr>
          <w:rFonts w:ascii="Times New Roman" w:hAnsi="Times New Roman" w:cs="Times New Roman"/>
          <w:color w:val="000000" w:themeColor="text1"/>
          <w:sz w:val="24"/>
          <w:szCs w:val="24"/>
        </w:rPr>
        <w:t xml:space="preserve"> is the modeled drag coefficient and</w:t>
      </w:r>
      <w:r w:rsidR="0033087C" w:rsidRPr="00843DC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0033087C"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0033087C" w:rsidRPr="00843DC4">
        <w:rPr>
          <w:rFonts w:ascii="Times New Roman" w:hAnsi="Times New Roman" w:cs="Times New Roman"/>
          <w:color w:val="000000" w:themeColor="text1"/>
          <w:sz w:val="24"/>
          <w:szCs w:val="24"/>
        </w:rPr>
        <w:t>This equation is expressed in terms of the Reynold’s number</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Re</w:t>
      </w:r>
      <w:r>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0210AF7B" w14:textId="4084A2F8" w:rsidR="0033087C" w:rsidRPr="00E24A76" w:rsidRDefault="00A33E39" w:rsidP="00F10C73">
      <w:pPr>
        <w:rPr>
          <w:rFonts w:ascii="Times New Roman" w:eastAsiaTheme="minorEastAsia" w:hAnsi="Times New Roman" w:cs="Times New Roman"/>
          <w:color w:val="000000" w:themeColor="text1"/>
          <w:sz w:val="24"/>
          <w:szCs w:val="24"/>
        </w:rPr>
      </w:pPr>
      <w:r w:rsidRPr="00A33E39">
        <w:rPr>
          <w:rFonts w:ascii="Times New Roman" w:hAnsi="Times New Roman" w:cs="Times New Roman"/>
          <w:noProof/>
          <w:color w:val="000000" w:themeColor="text1"/>
          <w:position w:val="-24"/>
          <w:sz w:val="24"/>
          <w:szCs w:val="24"/>
        </w:rPr>
        <w:object w:dxaOrig="1440" w:dyaOrig="660" w14:anchorId="1C7119C4">
          <v:shape id="_x0000_i1036" type="#_x0000_t75" alt="" style="width:1in;height:33.6pt;mso-width-percent:0;mso-height-percent:0;mso-width-percent:0;mso-height-percent:0" o:ole="">
            <v:imagedata r:id="rId28" o:title=""/>
          </v:shape>
          <o:OLEObject Type="Embed" ProgID="Equation.DSMT4" ShapeID="_x0000_i1036" DrawAspect="Content" ObjectID="_1678531802" r:id="rId29"/>
        </w:object>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sidRPr="00E24A76">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10</w:t>
      </w:r>
      <w:r w:rsidR="0033087C" w:rsidRPr="00E24A76">
        <w:rPr>
          <w:rFonts w:ascii="Times New Roman" w:hAnsi="Times New Roman" w:cs="Times New Roman"/>
          <w:color w:val="000000" w:themeColor="text1"/>
          <w:sz w:val="24"/>
          <w:szCs w:val="24"/>
        </w:rPr>
        <w:t>)</w:t>
      </w:r>
    </w:p>
    <w:p w14:paraId="5528A726" w14:textId="15FFA8DB" w:rsidR="00FE2636" w:rsidRDefault="0033087C" w:rsidP="00492B94">
      <w:pPr>
        <w:spacing w:line="480" w:lineRule="auto"/>
        <w:rPr>
          <w:rFonts w:ascii="Times New Roman" w:hAnsi="Times New Roman" w:cs="Times New Roman"/>
          <w:color w:val="000000" w:themeColor="text1"/>
          <w:sz w:val="24"/>
          <w:szCs w:val="24"/>
        </w:rPr>
      </w:pPr>
      <w:r w:rsidRPr="00E24A76">
        <w:rPr>
          <w:rFonts w:ascii="Times New Roman" w:hAnsi="Times New Roman" w:cs="Times New Roman"/>
          <w:color w:val="000000" w:themeColor="text1"/>
          <w:sz w:val="24"/>
          <w:szCs w:val="24"/>
        </w:rPr>
        <w:t>in whic</w:t>
      </w:r>
      <w:r w:rsidRPr="00843DC4">
        <w:rPr>
          <w:rFonts w:ascii="Times New Roman" w:hAnsi="Times New Roman" w:cs="Times New Roman"/>
          <w:color w:val="000000" w:themeColor="text1"/>
          <w:sz w:val="24"/>
          <w:szCs w:val="24"/>
        </w:rPr>
        <w:t>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29B1CC84" w14:textId="709A472D" w:rsidR="009D6726" w:rsidRPr="00843DC4" w:rsidRDefault="00A33E39" w:rsidP="007A509A">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24"/>
          <w:sz w:val="24"/>
          <w:szCs w:val="24"/>
        </w:rPr>
        <w:object w:dxaOrig="2260" w:dyaOrig="620" w14:anchorId="38C18285">
          <v:shape id="_x0000_i1037" type="#_x0000_t75" alt="" style="width:112.8pt;height:31.8pt;mso-width-percent:0;mso-height-percent:0;mso-width-percent:0;mso-height-percent:0" o:ole="">
            <v:imagedata r:id="rId30" o:title=""/>
          </v:shape>
          <o:OLEObject Type="Embed" ProgID="Equation.DSMT4" ShapeID="_x0000_i1037" DrawAspect="Content" ObjectID="_1678531803" r:id="rId31"/>
        </w:object>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w:t>
      </w:r>
      <w:r w:rsidR="00766DFA">
        <w:rPr>
          <w:rFonts w:ascii="Times New Roman" w:hAnsi="Times New Roman" w:cs="Times New Roman"/>
          <w:color w:val="000000" w:themeColor="text1"/>
          <w:sz w:val="24"/>
          <w:szCs w:val="24"/>
        </w:rPr>
        <w:t>1)</w:t>
      </w:r>
    </w:p>
    <w:p w14:paraId="30243C51" w14:textId="12CF4352" w:rsidR="003C6F62" w:rsidRPr="00A716DD" w:rsidRDefault="00167852" w:rsidP="00A716D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Pr>
          <w:rFonts w:ascii="Times New Roman" w:hAnsi="Times New Roman" w:cs="Times New Roman"/>
          <w:sz w:val="24"/>
          <w:szCs w:val="24"/>
        </w:rPr>
        <w:t xml:space="preserve"> is time (s). Table 1 contains </w:t>
      </w:r>
      <w:r w:rsidRPr="00F10C73">
        <w:rPr>
          <w:rFonts w:ascii="Times New Roman" w:hAnsi="Times New Roman" w:cs="Times New Roman"/>
          <w:sz w:val="24"/>
          <w:szCs w:val="24"/>
        </w:rPr>
        <w:t>a list of all symbols used throughout this manuscript.</w:t>
      </w:r>
    </w:p>
    <w:p w14:paraId="022AF396" w14:textId="77777777" w:rsidR="00EC4BFB" w:rsidRPr="0095271C" w:rsidRDefault="00EC4BFB" w:rsidP="00FC1131">
      <w:pPr>
        <w:spacing w:line="480" w:lineRule="auto"/>
        <w:jc w:val="center"/>
        <w:rPr>
          <w:rFonts w:ascii="Times New Roman" w:hAnsi="Times New Roman" w:cs="Times New Roman"/>
          <w:color w:val="000000" w:themeColor="text1"/>
          <w:sz w:val="24"/>
          <w:szCs w:val="24"/>
          <w:u w:val="single"/>
        </w:rPr>
      </w:pPr>
    </w:p>
    <w:p w14:paraId="00075E9B" w14:textId="120C6FD5" w:rsidR="00840A78" w:rsidRPr="00843DC4" w:rsidRDefault="00840A78" w:rsidP="00FC1131">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093B28B4" w:rsidR="000D6B53" w:rsidRDefault="00840A78" w:rsidP="00FC1131">
      <w:pPr>
        <w:spacing w:line="480" w:lineRule="auto"/>
        <w:rPr>
          <w:rFonts w:ascii="Times New Roman" w:hAnsi="Times New Roman" w:cs="Times New Roman"/>
          <w:sz w:val="24"/>
          <w:szCs w:val="24"/>
        </w:rPr>
      </w:pPr>
      <w:r w:rsidRPr="00843DC4">
        <w:rPr>
          <w:rFonts w:ascii="Times New Roman" w:hAnsi="Times New Roman" w:cs="Times New Roman"/>
          <w:sz w:val="24"/>
          <w:szCs w:val="24"/>
        </w:rPr>
        <w:tab/>
      </w:r>
      <w:r w:rsidR="009A67BE">
        <w:rPr>
          <w:rFonts w:ascii="Times New Roman" w:hAnsi="Times New Roman" w:cs="Times New Roman"/>
          <w:sz w:val="24"/>
          <w:szCs w:val="24"/>
        </w:rPr>
        <w:t xml:space="preserve">For our analyses of </w:t>
      </w:r>
      <w:r w:rsidR="00F831E5">
        <w:rPr>
          <w:rFonts w:ascii="Times New Roman" w:hAnsi="Times New Roman" w:cs="Times New Roman"/>
          <w:sz w:val="24"/>
          <w:szCs w:val="24"/>
        </w:rPr>
        <w:t xml:space="preserve">mean </w:t>
      </w:r>
      <w:r w:rsidR="009A67BE">
        <w:rPr>
          <w:rFonts w:ascii="Times New Roman" w:hAnsi="Times New Roman" w:cs="Times New Roman"/>
          <w:sz w:val="24"/>
          <w:szCs w:val="24"/>
        </w:rPr>
        <w:t>swimming speed and oscillatory frequency against body length, continuous variables (</w:t>
      </w:r>
      <w:r w:rsidR="00F831E5">
        <w:rPr>
          <w:rFonts w:ascii="Times New Roman" w:hAnsi="Times New Roman" w:cs="Times New Roman"/>
          <w:sz w:val="24"/>
          <w:szCs w:val="24"/>
        </w:rPr>
        <w:t>body length, oscillatory frequency, and mean swimming speed</w:t>
      </w:r>
      <w:r w:rsidR="009A67BE">
        <w:rPr>
          <w:rFonts w:ascii="Times New Roman" w:hAnsi="Times New Roman" w:cs="Times New Roman"/>
          <w:sz w:val="24"/>
          <w:szCs w:val="24"/>
        </w:rPr>
        <w:t>) were log</w:t>
      </w:r>
      <w:r w:rsidR="009A67BE">
        <w:rPr>
          <w:rFonts w:ascii="Times New Roman" w:hAnsi="Times New Roman" w:cs="Times New Roman"/>
          <w:sz w:val="24"/>
          <w:szCs w:val="24"/>
          <w:vertAlign w:val="subscript"/>
        </w:rPr>
        <w:t>10</w:t>
      </w:r>
      <w:r w:rsidR="009A67BE">
        <w:rPr>
          <w:rFonts w:ascii="Times New Roman" w:hAnsi="Times New Roman" w:cs="Times New Roman"/>
          <w:sz w:val="24"/>
          <w:szCs w:val="24"/>
        </w:rPr>
        <w:t xml:space="preserve"> </w:t>
      </w:r>
      <w:r w:rsidR="00C217D3">
        <w:rPr>
          <w:rFonts w:ascii="Times New Roman" w:hAnsi="Times New Roman" w:cs="Times New Roman"/>
          <w:sz w:val="24"/>
          <w:szCs w:val="24"/>
        </w:rPr>
        <w:t>-</w:t>
      </w:r>
      <w:r w:rsidR="009A67BE">
        <w:rPr>
          <w:rFonts w:ascii="Times New Roman" w:hAnsi="Times New Roman" w:cs="Times New Roman"/>
          <w:sz w:val="24"/>
          <w:szCs w:val="24"/>
        </w:rPr>
        <w:t>transformed before inclusion as predictors or response variables to normalize our data and conform to the model of scaling as a power function. For these analyses, we created linear mixed</w:t>
      </w:r>
      <w:r w:rsidR="00F831E5">
        <w:rPr>
          <w:rFonts w:ascii="Times New Roman" w:hAnsi="Times New Roman" w:cs="Times New Roman"/>
          <w:sz w:val="24"/>
          <w:szCs w:val="24"/>
        </w:rPr>
        <w:t xml:space="preserve">-effects models with body length as the predictor, oscillatory frequency and mean swimming speed </w:t>
      </w:r>
      <w:r w:rsidR="009A67BE">
        <w:rPr>
          <w:rFonts w:ascii="Times New Roman" w:hAnsi="Times New Roman" w:cs="Times New Roman"/>
          <w:sz w:val="24"/>
          <w:szCs w:val="24"/>
        </w:rPr>
        <w:t>as response variables</w:t>
      </w:r>
      <w:r w:rsidR="00F831E5">
        <w:rPr>
          <w:rFonts w:ascii="Times New Roman" w:hAnsi="Times New Roman" w:cs="Times New Roman"/>
          <w:sz w:val="24"/>
          <w:szCs w:val="24"/>
        </w:rPr>
        <w:t>, and species as a random effect</w:t>
      </w:r>
      <w:r w:rsidR="009A67BE">
        <w:rPr>
          <w:rFonts w:ascii="Times New Roman" w:hAnsi="Times New Roman" w:cs="Times New Roman"/>
          <w:sz w:val="24"/>
          <w:szCs w:val="24"/>
        </w:rPr>
        <w:t>.</w:t>
      </w:r>
      <w:r w:rsidR="00F831E5">
        <w:rPr>
          <w:rFonts w:ascii="Times New Roman" w:hAnsi="Times New Roman" w:cs="Times New Roman"/>
          <w:sz w:val="24"/>
          <w:szCs w:val="24"/>
        </w:rPr>
        <w:t xml:space="preserve"> For subsequent analyses, we created linear mixed-effects models with body length, mean swimming speed, and Reynold’s number as predictors, thrust power, drag coefficient, and Froude efficiency as response variables, and species as a random effect. These models were created using </w:t>
      </w:r>
      <w:r w:rsidRPr="00843DC4">
        <w:rPr>
          <w:rFonts w:ascii="Times New Roman" w:hAnsi="Times New Roman" w:cs="Times New Roman"/>
          <w:sz w:val="24"/>
          <w:szCs w:val="24"/>
        </w:rPr>
        <w:t>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w:t>
      </w:r>
      <w:r w:rsidRPr="00843DC4">
        <w:rPr>
          <w:rFonts w:ascii="Times New Roman" w:hAnsi="Times New Roman" w:cs="Times New Roman"/>
          <w:sz w:val="24"/>
          <w:szCs w:val="24"/>
        </w:rPr>
        <w:lastRenderedPageBreak/>
        <w:t>(Version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 xml:space="preserve">We </w:t>
      </w:r>
      <w:r w:rsidR="00F831E5">
        <w:rPr>
          <w:rFonts w:ascii="Times New Roman" w:hAnsi="Times New Roman" w:cs="Times New Roman"/>
          <w:sz w:val="24"/>
          <w:szCs w:val="24"/>
        </w:rPr>
        <w:t>fit</w:t>
      </w:r>
      <w:r w:rsidR="00BC4B11">
        <w:rPr>
          <w:rFonts w:ascii="Times New Roman" w:hAnsi="Times New Roman" w:cs="Times New Roman"/>
          <w:sz w:val="24"/>
          <w:szCs w:val="24"/>
        </w:rPr>
        <w:t>ted</w:t>
      </w:r>
      <w:r w:rsidR="00F831E5">
        <w:rPr>
          <w:rFonts w:ascii="Times New Roman" w:hAnsi="Times New Roman" w:cs="Times New Roman"/>
          <w:sz w:val="24"/>
          <w:szCs w:val="24"/>
        </w:rPr>
        <w:t xml:space="preserve"> </w:t>
      </w:r>
      <w:r w:rsidR="00FC1131">
        <w:rPr>
          <w:rFonts w:ascii="Times New Roman" w:hAnsi="Times New Roman" w:cs="Times New Roman"/>
          <w:sz w:val="24"/>
          <w:szCs w:val="24"/>
        </w:rPr>
        <w:t xml:space="preserve">linear </w:t>
      </w:r>
      <w:r w:rsidR="00F831E5">
        <w:rPr>
          <w:rFonts w:ascii="Times New Roman" w:hAnsi="Times New Roman" w:cs="Times New Roman"/>
          <w:sz w:val="24"/>
          <w:szCs w:val="24"/>
        </w:rPr>
        <w:t>regressions</w:t>
      </w:r>
      <w:r w:rsidRPr="00843DC4">
        <w:rPr>
          <w:rFonts w:ascii="Times New Roman" w:hAnsi="Times New Roman" w:cs="Times New Roman"/>
          <w:sz w:val="24"/>
          <w:szCs w:val="24"/>
        </w:rPr>
        <w:t xml:space="preserve">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w:t>
      </w:r>
      <w:r w:rsidR="006811A8">
        <w:rPr>
          <w:rFonts w:ascii="Times New Roman" w:hAnsi="Times New Roman" w:cs="Times New Roman"/>
          <w:sz w:val="24"/>
          <w:szCs w:val="24"/>
        </w:rPr>
        <w:t>e4</w:t>
      </w:r>
      <w:r w:rsidR="005323E9" w:rsidRPr="00843DC4">
        <w:rPr>
          <w:rFonts w:ascii="Times New Roman" w:hAnsi="Times New Roman" w:cs="Times New Roman"/>
          <w:sz w:val="24"/>
          <w:szCs w:val="24"/>
        </w:rPr>
        <w:t xml:space="preserve">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s[x, bs = “cs”]).</w:t>
      </w:r>
    </w:p>
    <w:p w14:paraId="6504F2A6" w14:textId="77777777" w:rsidR="007E5166" w:rsidRPr="00843DC4" w:rsidRDefault="007E5166" w:rsidP="00FC1131">
      <w:pPr>
        <w:spacing w:line="480" w:lineRule="auto"/>
        <w:rPr>
          <w:rFonts w:ascii="Times New Roman" w:hAnsi="Times New Roman" w:cs="Times New Roman"/>
          <w:sz w:val="24"/>
          <w:szCs w:val="24"/>
        </w:rPr>
      </w:pPr>
    </w:p>
    <w:p w14:paraId="09DDAA11" w14:textId="3D9129EF" w:rsidR="004B0EDB" w:rsidRPr="00F10C73" w:rsidRDefault="00FE2636" w:rsidP="00FC1131">
      <w:pPr>
        <w:spacing w:line="480" w:lineRule="auto"/>
        <w:rPr>
          <w:rFonts w:ascii="Times New Roman" w:hAnsi="Times New Roman" w:cs="Times New Roman"/>
          <w:color w:val="000000" w:themeColor="text1"/>
          <w:sz w:val="24"/>
          <w:szCs w:val="24"/>
          <w:u w:val="single"/>
        </w:rPr>
      </w:pPr>
      <w:r w:rsidRPr="00F10C73">
        <w:rPr>
          <w:rFonts w:ascii="Times New Roman" w:hAnsi="Times New Roman" w:cs="Times New Roman"/>
          <w:b/>
          <w:color w:val="000000" w:themeColor="text1"/>
          <w:sz w:val="24"/>
          <w:szCs w:val="24"/>
          <w:u w:val="single"/>
        </w:rPr>
        <w:t>Results</w:t>
      </w:r>
    </w:p>
    <w:p w14:paraId="17D206E6" w14:textId="77777777" w:rsidR="004B0EDB" w:rsidRPr="00843DC4" w:rsidRDefault="004B0EDB" w:rsidP="00FC1131">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0D7D9784" w:rsidR="003240E8" w:rsidRPr="00843DC4" w:rsidRDefault="00B76B6C" w:rsidP="00FC1131">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r w:rsidR="001A72AA">
        <w:rPr>
          <w:rFonts w:ascii="Times New Roman" w:hAnsi="Times New Roman" w:cs="Times New Roman"/>
          <w:sz w:val="24"/>
          <w:szCs w:val="24"/>
        </w:rPr>
        <w:t>5</w:t>
      </w:r>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w:t>
      </w:r>
      <w:r w:rsidR="00BC4B11">
        <w:rPr>
          <w:rFonts w:ascii="Times New Roman" w:hAnsi="Times New Roman" w:cs="Times New Roman"/>
          <w:sz w:val="24"/>
          <w:szCs w:val="24"/>
        </w:rPr>
        <w:t xml:space="preserve">(time-averaged) </w:t>
      </w:r>
      <w:r w:rsidR="00810F0A" w:rsidRPr="00843DC4">
        <w:rPr>
          <w:rFonts w:ascii="Times New Roman" w:hAnsi="Times New Roman" w:cs="Times New Roman"/>
          <w:sz w:val="24"/>
          <w:szCs w:val="24"/>
        </w:rPr>
        <w:t>swimming speed between the two modes was 0.</w:t>
      </w:r>
      <w:r w:rsidR="00F1665A">
        <w:rPr>
          <w:rFonts w:ascii="Times New Roman" w:hAnsi="Times New Roman" w:cs="Times New Roman"/>
          <w:sz w:val="24"/>
          <w:szCs w:val="24"/>
        </w:rPr>
        <w:t>762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r w:rsidR="00F1665A">
        <w:rPr>
          <w:rFonts w:ascii="Times New Roman" w:hAnsi="Times New Roman" w:cs="Times New Roman"/>
          <w:sz w:val="24"/>
          <w:szCs w:val="24"/>
        </w:rPr>
        <w:t>4</w:t>
      </w:r>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r w:rsidR="00F1665A">
        <w:rPr>
          <w:rFonts w:ascii="Times New Roman" w:hAnsi="Times New Roman" w:cs="Times New Roman"/>
          <w:sz w:val="24"/>
          <w:szCs w:val="24"/>
        </w:rPr>
        <w:t>102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r w:rsidR="00F1665A">
        <w:rPr>
          <w:rFonts w:ascii="Times New Roman" w:hAnsi="Times New Roman" w:cs="Times New Roman"/>
          <w:sz w:val="24"/>
          <w:szCs w:val="24"/>
        </w:rPr>
        <w:t>17</w:t>
      </w:r>
      <w:r w:rsidR="00810F0A" w:rsidRPr="00843DC4">
        <w:rPr>
          <w:rFonts w:ascii="Times New Roman" w:hAnsi="Times New Roman" w:cs="Times New Roman"/>
          <w:sz w:val="24"/>
          <w:szCs w:val="24"/>
        </w:rPr>
        <w:t xml:space="preserve"> Hz</w:t>
      </w:r>
      <w:r w:rsidR="00BC4B11">
        <w:rPr>
          <w:rFonts w:ascii="Times New Roman" w:hAnsi="Times New Roman" w:cs="Times New Roman"/>
          <w:sz w:val="24"/>
          <w:szCs w:val="24"/>
        </w:rPr>
        <w:t xml:space="preserve"> (Table 2)</w:t>
      </w:r>
      <w:r w:rsidR="00810F0A" w:rsidRPr="00843DC4">
        <w:rPr>
          <w:rFonts w:ascii="Times New Roman" w:hAnsi="Times New Roman" w:cs="Times New Roman"/>
          <w:sz w:val="24"/>
          <w:szCs w:val="24"/>
        </w:rPr>
        <w:t>.</w:t>
      </w:r>
      <w:r w:rsidR="00493AA0" w:rsidRPr="00843DC4">
        <w:rPr>
          <w:rFonts w:ascii="Times New Roman" w:hAnsi="Times New Roman" w:cs="Times New Roman"/>
          <w:color w:val="000000" w:themeColor="text1"/>
          <w:sz w:val="24"/>
          <w:szCs w:val="24"/>
        </w:rPr>
        <w:t xml:space="preserve"> </w:t>
      </w:r>
    </w:p>
    <w:p w14:paraId="7614AA21" w14:textId="4D859C21" w:rsidR="00EB7B30" w:rsidRPr="00843DC4" w:rsidRDefault="005C6303" w:rsidP="00FC1131">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decreased with increasing body length</w:t>
      </w:r>
      <w:r w:rsidR="00BC4B11">
        <w:rPr>
          <w:rFonts w:ascii="Times New Roman" w:hAnsi="Times New Roman" w:cs="Times New Roman"/>
          <w:color w:val="000000" w:themeColor="text1"/>
          <w:sz w:val="24"/>
          <w:szCs w:val="24"/>
        </w:rPr>
        <w:t>,</w:t>
      </w:r>
      <w:r w:rsidR="00810F0A" w:rsidRPr="00843DC4">
        <w:rPr>
          <w:rFonts w:ascii="Times New Roman" w:hAnsi="Times New Roman" w:cs="Times New Roman"/>
          <w:color w:val="000000" w:themeColor="text1"/>
          <w:sz w:val="24"/>
          <w:szCs w:val="24"/>
        </w:rPr>
        <w:t xml:space="preserve">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minke whale having the highest values (routine: 0.</w:t>
      </w:r>
      <w:r w:rsidR="00F1665A">
        <w:rPr>
          <w:rFonts w:ascii="Times New Roman" w:hAnsi="Times New Roman" w:cs="Times New Roman"/>
          <w:color w:val="000000" w:themeColor="text1"/>
          <w:sz w:val="24"/>
          <w:szCs w:val="24"/>
        </w:rPr>
        <w:t>38</w:t>
      </w:r>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r w:rsidR="00F1665A">
        <w:rPr>
          <w:rFonts w:ascii="Times New Roman" w:hAnsi="Times New Roman" w:cs="Times New Roman"/>
          <w:sz w:val="24"/>
          <w:szCs w:val="24"/>
        </w:rPr>
        <w:t>1</w:t>
      </w:r>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r w:rsidR="00F1665A">
        <w:rPr>
          <w:rFonts w:ascii="Times New Roman" w:hAnsi="Times New Roman" w:cs="Times New Roman"/>
          <w:sz w:val="24"/>
          <w:szCs w:val="24"/>
        </w:rPr>
        <w:t>7</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r w:rsidR="00F1665A">
        <w:rPr>
          <w:rFonts w:ascii="Times New Roman" w:hAnsi="Times New Roman" w:cs="Times New Roman"/>
          <w:sz w:val="24"/>
          <w:szCs w:val="24"/>
        </w:rPr>
        <w:t>8</w:t>
      </w:r>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r w:rsidR="00F1665A">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r w:rsidR="00F1665A">
        <w:rPr>
          <w:rFonts w:ascii="Times New Roman" w:hAnsi="Times New Roman" w:cs="Times New Roman"/>
          <w:sz w:val="24"/>
          <w:szCs w:val="24"/>
        </w:rPr>
        <w:t>5</w:t>
      </w:r>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 xml:space="preserve">sei whale (routine: 0.22 Hz; lunge-associated: 0.30 Hz) fell approximately halfway between the values for the humpback and blue whales, which aligns with the sei whale’s </w:t>
      </w:r>
      <w:r w:rsidR="00E81777" w:rsidRPr="00843DC4">
        <w:rPr>
          <w:rFonts w:ascii="Times New Roman" w:hAnsi="Times New Roman" w:cs="Times New Roman"/>
          <w:sz w:val="24"/>
          <w:szCs w:val="24"/>
        </w:rPr>
        <w:lastRenderedPageBreak/>
        <w:t>body length (16.62 m) being approximately halfway between the mean humpback and blue whale (22.</w:t>
      </w:r>
      <w:r w:rsidR="00F1665A">
        <w:rPr>
          <w:rFonts w:ascii="Times New Roman" w:hAnsi="Times New Roman" w:cs="Times New Roman"/>
          <w:sz w:val="24"/>
          <w:szCs w:val="24"/>
        </w:rPr>
        <w:t>41</w:t>
      </w:r>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r w:rsidR="00F1665A">
        <w:rPr>
          <w:rFonts w:ascii="Times New Roman" w:hAnsi="Times New Roman" w:cs="Times New Roman"/>
          <w:sz w:val="24"/>
          <w:szCs w:val="24"/>
        </w:rPr>
        <w:t>3</w:t>
      </w:r>
      <w:r w:rsidR="00E81777" w:rsidRPr="00843DC4">
        <w:rPr>
          <w:rFonts w:ascii="Times New Roman" w:hAnsi="Times New Roman" w:cs="Times New Roman"/>
          <w:sz w:val="24"/>
          <w:szCs w:val="24"/>
        </w:rPr>
        <w:t xml:space="preserve"> m) body lengths.</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r w:rsidR="00F1665A">
        <w:rPr>
          <w:rFonts w:ascii="Times New Roman" w:eastAsia="Times New Roman" w:hAnsi="Times New Roman" w:cs="Times New Roman"/>
          <w:sz w:val="24"/>
          <w:szCs w:val="24"/>
          <w:lang w:val="en-US"/>
        </w:rPr>
        <w:t>5</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003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r w:rsidR="00F1665A">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312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7</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0AFA0095" w:rsidR="00AB5626" w:rsidRDefault="00EB7B3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r w:rsidR="00FF3AB9">
        <w:rPr>
          <w:rFonts w:ascii="Times New Roman" w:hAnsi="Times New Roman" w:cs="Times New Roman"/>
          <w:sz w:val="24"/>
          <w:szCs w:val="24"/>
        </w:rPr>
        <w:t>09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r w:rsidR="00FF3AB9">
        <w:rPr>
          <w:rFonts w:ascii="Times New Roman" w:hAnsi="Times New Roman" w:cs="Times New Roman"/>
          <w:sz w:val="24"/>
          <w:szCs w:val="24"/>
        </w:rPr>
        <w:t>0</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r w:rsidR="00FF3AB9">
        <w:rPr>
          <w:rFonts w:ascii="Times New Roman" w:hAnsi="Times New Roman" w:cs="Times New Roman"/>
          <w:sz w:val="24"/>
          <w:szCs w:val="24"/>
        </w:rPr>
        <w:t>54</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r w:rsidR="00FF3AB9">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r w:rsidR="00FF3AB9">
        <w:rPr>
          <w:rFonts w:ascii="Times New Roman" w:hAnsi="Times New Roman" w:cs="Times New Roman"/>
          <w:sz w:val="24"/>
          <w:szCs w:val="24"/>
        </w:rPr>
        <w:t>35</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2</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r w:rsidR="00FF3AB9">
        <w:rPr>
          <w:rFonts w:ascii="Times New Roman" w:hAnsi="Times New Roman" w:cs="Times New Roman"/>
          <w:sz w:val="24"/>
          <w:szCs w:val="24"/>
        </w:rPr>
        <w:t>8</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 whale (routine: 1.7</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47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7D4A7D">
        <w:rPr>
          <w:rFonts w:ascii="Times New Roman" w:hAnsi="Times New Roman" w:cs="Times New Roman"/>
          <w:sz w:val="24"/>
          <w:szCs w:val="24"/>
        </w:rPr>
        <w:t>)</w:t>
      </w:r>
      <w:r w:rsidRPr="00843DC4">
        <w:rPr>
          <w:rFonts w:ascii="Times New Roman" w:hAnsi="Times New Roman" w:cs="Times New Roman"/>
          <w:sz w:val="24"/>
          <w:szCs w:val="24"/>
        </w:rPr>
        <w:t xml:space="preserve"> was lower than other values and both swimming speeds were higher for the fin whale (routine: </w:t>
      </w:r>
      <w:r w:rsidR="00FF3AB9">
        <w:rPr>
          <w:rFonts w:ascii="Times New Roman" w:hAnsi="Times New Roman" w:cs="Times New Roman"/>
          <w:sz w:val="24"/>
          <w:szCs w:val="24"/>
        </w:rPr>
        <w:t>2.88</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020</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r w:rsidR="00254960">
        <w:rPr>
          <w:rFonts w:ascii="Times New Roman" w:hAnsi="Times New Roman" w:cs="Times New Roman"/>
          <w:sz w:val="24"/>
          <w:szCs w:val="24"/>
        </w:rPr>
        <w:t xml:space="preserve">The average routine swimming speed across all species was found to be 2.18 </w:t>
      </w:r>
      <w:r w:rsidR="00254960" w:rsidRPr="00843DC4">
        <w:rPr>
          <w:rFonts w:ascii="Times New Roman" w:hAnsi="Times New Roman" w:cs="Times New Roman"/>
          <w:sz w:val="24"/>
          <w:szCs w:val="24"/>
        </w:rPr>
        <w:sym w:font="Symbol" w:char="F0B1"/>
      </w:r>
      <w:r w:rsidR="00254960">
        <w:rPr>
          <w:rFonts w:ascii="Times New Roman" w:hAnsi="Times New Roman" w:cs="Times New Roman"/>
          <w:sz w:val="24"/>
          <w:szCs w:val="24"/>
        </w:rPr>
        <w:t xml:space="preserve"> 0.001 </w:t>
      </w:r>
      <w:r w:rsidR="00254960" w:rsidRPr="00843DC4">
        <w:rPr>
          <w:rFonts w:ascii="Times New Roman" w:hAnsi="Times New Roman" w:cs="Times New Roman"/>
          <w:sz w:val="24"/>
          <w:szCs w:val="24"/>
        </w:rPr>
        <w:t>m s</w:t>
      </w:r>
      <w:r w:rsidR="00254960" w:rsidRPr="00843DC4">
        <w:rPr>
          <w:rFonts w:ascii="Times New Roman" w:hAnsi="Times New Roman" w:cs="Times New Roman"/>
          <w:sz w:val="24"/>
          <w:szCs w:val="24"/>
          <w:vertAlign w:val="superscript"/>
        </w:rPr>
        <w:t>-1</w:t>
      </w:r>
      <w:r w:rsidR="00254960">
        <w:rPr>
          <w:rFonts w:ascii="Times New Roman" w:hAnsi="Times New Roman" w:cs="Times New Roman"/>
          <w:sz w:val="24"/>
          <w:szCs w:val="24"/>
        </w:rPr>
        <w:t xml:space="preserve">.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r w:rsidR="00FF3AB9">
        <w:rPr>
          <w:rFonts w:ascii="Times New Roman" w:eastAsia="Times New Roman" w:hAnsi="Times New Roman" w:cs="Times New Roman"/>
          <w:sz w:val="24"/>
          <w:szCs w:val="24"/>
          <w:lang w:val="en-US"/>
        </w:rPr>
        <w:t>1</w:t>
      </w:r>
      <w:r w:rsidR="00001A54" w:rsidRPr="00843DC4">
        <w:rPr>
          <w:rFonts w:ascii="Times New Roman" w:eastAsia="Times New Roman" w:hAnsi="Times New Roman" w:cs="Times New Roman"/>
          <w:sz w:val="24"/>
          <w:szCs w:val="24"/>
          <w:lang w:val="en-US"/>
        </w:rPr>
        <w:t>x + 0.7</w:t>
      </w:r>
      <w:r w:rsidR="00FF3AB9">
        <w:rPr>
          <w:rFonts w:ascii="Times New Roman" w:eastAsia="Times New Roman" w:hAnsi="Times New Roman" w:cs="Times New Roman"/>
          <w:sz w:val="24"/>
          <w:szCs w:val="24"/>
          <w:lang w:val="en-US"/>
        </w:rPr>
        <w:t>74</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r w:rsidR="00FF3AB9">
        <w:rPr>
          <w:rFonts w:ascii="Times New Roman" w:eastAsia="Times New Roman" w:hAnsi="Times New Roman" w:cs="Times New Roman"/>
          <w:sz w:val="24"/>
          <w:szCs w:val="24"/>
          <w:lang w:val="en-US"/>
        </w:rPr>
        <w:t>7</w:t>
      </w:r>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r w:rsidR="00FF3AB9">
        <w:rPr>
          <w:rFonts w:ascii="Times New Roman" w:eastAsia="Times New Roman" w:hAnsi="Times New Roman" w:cs="Times New Roman"/>
          <w:sz w:val="24"/>
          <w:szCs w:val="24"/>
          <w:vertAlign w:val="superscript"/>
          <w:lang w:val="en-US"/>
        </w:rPr>
        <w:t>6</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r w:rsidR="00FF3AB9">
        <w:rPr>
          <w:rFonts w:ascii="Times New Roman" w:eastAsia="Times New Roman" w:hAnsi="Times New Roman" w:cs="Times New Roman"/>
          <w:sz w:val="24"/>
          <w:szCs w:val="24"/>
          <w:lang w:val="en-US"/>
        </w:rPr>
        <w:t>84</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r w:rsidR="00FF3AB9">
        <w:rPr>
          <w:rFonts w:ascii="Times New Roman" w:eastAsia="Times New Roman" w:hAnsi="Times New Roman" w:cs="Times New Roman"/>
          <w:sz w:val="24"/>
          <w:szCs w:val="24"/>
          <w:lang w:val="en-US"/>
        </w:rPr>
        <w:t>80</w:t>
      </w:r>
      <w:r w:rsidR="00001A54" w:rsidRPr="00843DC4">
        <w:rPr>
          <w:rFonts w:ascii="Times New Roman" w:eastAsia="Times New Roman" w:hAnsi="Times New Roman" w:cs="Times New Roman"/>
          <w:sz w:val="24"/>
          <w:szCs w:val="24"/>
          <w:lang w:val="en-US"/>
        </w:rPr>
        <w:t>x + 0.8</w:t>
      </w:r>
      <w:r w:rsidR="00FF3AB9">
        <w:rPr>
          <w:rFonts w:ascii="Times New Roman" w:eastAsia="Times New Roman" w:hAnsi="Times New Roman" w:cs="Times New Roman"/>
          <w:sz w:val="24"/>
          <w:szCs w:val="24"/>
          <w:lang w:val="en-US"/>
        </w:rPr>
        <w:t>62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r w:rsidR="00FF3AB9">
        <w:rPr>
          <w:rFonts w:ascii="Times New Roman" w:eastAsia="Times New Roman" w:hAnsi="Times New Roman" w:cs="Times New Roman"/>
          <w:sz w:val="24"/>
          <w:szCs w:val="24"/>
          <w:lang w:val="en-US"/>
        </w:rPr>
        <w:t>1</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p>
    <w:p w14:paraId="436B9F82" w14:textId="0FF19762" w:rsidR="00763AC9" w:rsidRPr="00602FF4" w:rsidRDefault="00AB5626"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he mean percentage change</w:t>
      </w:r>
      <w:r>
        <w:rPr>
          <w:rFonts w:ascii="Times New Roman" w:hAnsi="Times New Roman" w:cs="Times New Roman"/>
          <w:color w:val="000000" w:themeColor="text1"/>
          <w:sz w:val="24"/>
          <w:szCs w:val="24"/>
        </w:rPr>
        <w:t xml:space="preserve"> in swimming speed (∆</w:t>
      </w:r>
      <w:r w:rsidRPr="00FC1131">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w:t>
      </w:r>
      <w:r w:rsidR="00DB4DA5">
        <w:rPr>
          <w:rFonts w:ascii="Times New Roman" w:hAnsi="Times New Roman" w:cs="Times New Roman"/>
          <w:color w:val="000000" w:themeColor="text1"/>
          <w:sz w:val="24"/>
          <w:szCs w:val="24"/>
        </w:rPr>
        <w:t xml:space="preserve"> was found to be lower for routine swimming (11.79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r w:rsidR="00F2120B">
        <w:rPr>
          <w:rFonts w:ascii="Times New Roman" w:hAnsi="Times New Roman" w:cs="Times New Roman"/>
          <w:sz w:val="24"/>
          <w:szCs w:val="24"/>
        </w:rPr>
        <w:t xml:space="preserve"> Among the six species, the blue whale displayed the highest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r w:rsidR="00F2120B">
        <w:rPr>
          <w:rFonts w:ascii="Times New Roman" w:hAnsi="Times New Roman" w:cs="Times New Roman"/>
          <w:sz w:val="24"/>
          <w:szCs w:val="24"/>
        </w:rPr>
        <w:t xml:space="preserve"> as a value and as a percentage for both routine (0.15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 and lunge-associated swimming (0.80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 </w:t>
      </w:r>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as a value or </w:t>
      </w:r>
      <w:r w:rsidR="0059361E">
        <w:rPr>
          <w:rFonts w:ascii="Times New Roman" w:hAnsi="Times New Roman" w:cs="Times New Roman"/>
          <w:color w:val="000000" w:themeColor="text1"/>
          <w:sz w:val="24"/>
          <w:szCs w:val="24"/>
        </w:rPr>
        <w:lastRenderedPageBreak/>
        <w:t>as a percentage or between routine and lunge-associated swimming.</w:t>
      </w:r>
      <w:r w:rsidR="0059361E">
        <w:rPr>
          <w:rFonts w:ascii="Times New Roman" w:hAnsi="Times New Roman" w:cs="Times New Roman"/>
          <w:sz w:val="24"/>
          <w:szCs w:val="24"/>
        </w:rPr>
        <w:t xml:space="preserve"> </w:t>
      </w:r>
      <w:r w:rsidR="00F2120B">
        <w:rPr>
          <w:rFonts w:ascii="Times New Roman" w:hAnsi="Times New Roman" w:cs="Times New Roman"/>
          <w:sz w:val="24"/>
          <w:szCs w:val="24"/>
        </w:rPr>
        <w:t xml:space="preserve">For routine swimming, </w:t>
      </w:r>
      <w:r w:rsidR="00666C7C">
        <w:rPr>
          <w:rFonts w:ascii="Times New Roman" w:hAnsi="Times New Roman" w:cs="Times New Roman"/>
          <w:sz w:val="24"/>
          <w:szCs w:val="24"/>
        </w:rPr>
        <w:t xml:space="preserve">the fin whale had the second highest </w:t>
      </w:r>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r w:rsidR="00666C7C">
        <w:rPr>
          <w:rFonts w:ascii="Times New Roman" w:hAnsi="Times New Roman" w:cs="Times New Roman"/>
          <w:color w:val="000000" w:themeColor="text1"/>
          <w:sz w:val="24"/>
          <w:szCs w:val="24"/>
        </w:rPr>
        <w:t xml:space="preserve">) and the only negative mean value (-0.07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ntarctic minke, and sei whales</w:t>
      </w:r>
      <w:r w:rsidR="00763AC9">
        <w:rPr>
          <w:rFonts w:ascii="Times New Roman" w:hAnsi="Times New Roman" w:cs="Times New Roman"/>
          <w:sz w:val="24"/>
          <w:szCs w:val="24"/>
        </w:rPr>
        <w:t xml:space="preserve"> </w:t>
      </w:r>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r w:rsidR="00763AC9">
        <w:rPr>
          <w:rFonts w:ascii="Times New Roman" w:hAnsi="Times New Roman" w:cs="Times New Roman"/>
          <w:color w:val="000000" w:themeColor="text1"/>
          <w:sz w:val="24"/>
          <w:szCs w:val="24"/>
        </w:rPr>
        <w:t xml:space="preserve">with the humpback and sei whales having slightly higher values (humpback: 0.08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color w:val="000000" w:themeColor="text1"/>
          <w:sz w:val="24"/>
          <w:szCs w:val="24"/>
        </w:rPr>
        <w:t>)</w:t>
      </w:r>
      <w:r w:rsidR="00763AC9">
        <w:rPr>
          <w:rFonts w:ascii="Times New Roman" w:hAnsi="Times New Roman" w:cs="Times New Roman"/>
          <w:sz w:val="24"/>
          <w:szCs w:val="24"/>
        </w:rPr>
        <w:t xml:space="preserve"> than the Antarctic minke whale (0.06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and the Bryde’s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 For lunge-associated swimming, the </w:t>
      </w:r>
      <w:r w:rsidR="00602FF4">
        <w:rPr>
          <w:rFonts w:ascii="Times New Roman" w:hAnsi="Times New Roman" w:cs="Times New Roman"/>
          <w:sz w:val="24"/>
          <w:szCs w:val="24"/>
        </w:rPr>
        <w:t>Bryde’s and humpback</w:t>
      </w:r>
      <w:r w:rsidR="0059361E">
        <w:rPr>
          <w:rFonts w:ascii="Times New Roman" w:hAnsi="Times New Roman" w:cs="Times New Roman"/>
          <w:sz w:val="24"/>
          <w:szCs w:val="24"/>
        </w:rPr>
        <w:t xml:space="preserve"> whales had the second and third highest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values</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(Bryde’s: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but a flipped order for the percentages </w:t>
      </w:r>
      <w:r w:rsidR="00602FF4">
        <w:rPr>
          <w:rFonts w:ascii="Times New Roman" w:hAnsi="Times New Roman" w:cs="Times New Roman"/>
          <w:color w:val="000000" w:themeColor="text1"/>
          <w:sz w:val="24"/>
          <w:szCs w:val="24"/>
        </w:rPr>
        <w:t>(</w:t>
      </w:r>
      <w:r w:rsidR="00602FF4">
        <w:rPr>
          <w:rFonts w:ascii="Times New Roman" w:hAnsi="Times New Roman" w:cs="Times New Roman"/>
          <w:sz w:val="24"/>
          <w:szCs w:val="24"/>
        </w:rPr>
        <w:t xml:space="preserve">Bryde’s: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r w:rsidR="00602FF4">
        <w:rPr>
          <w:rFonts w:ascii="Times New Roman" w:hAnsi="Times New Roman" w:cs="Times New Roman"/>
          <w:sz w:val="24"/>
          <w:szCs w:val="24"/>
        </w:rPr>
        <w:t xml:space="preserve">), the fin whale had the fourth largest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value and a percentage (0.40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 and the Antarctic minke and sei whales had </w:t>
      </w:r>
      <w:r w:rsidR="00F80552">
        <w:rPr>
          <w:rFonts w:ascii="Times New Roman" w:hAnsi="Times New Roman" w:cs="Times New Roman"/>
          <w:sz w:val="24"/>
          <w:szCs w:val="24"/>
        </w:rPr>
        <w:t>very similar</w:t>
      </w:r>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r w:rsidR="00F80552">
        <w:rPr>
          <w:rFonts w:ascii="Times New Roman" w:hAnsi="Times New Roman" w:cs="Times New Roman"/>
          <w:color w:val="000000" w:themeColor="text1"/>
          <w:sz w:val="24"/>
          <w:szCs w:val="24"/>
        </w:rPr>
        <w:t xml:space="preserve">Antarctic minke: 0.36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r w:rsidR="00F80552">
        <w:rPr>
          <w:rFonts w:ascii="Times New Roman" w:hAnsi="Times New Roman" w:cs="Times New Roman"/>
          <w:color w:val="000000" w:themeColor="text1"/>
          <w:sz w:val="24"/>
          <w:szCs w:val="24"/>
        </w:rPr>
        <w:t>068</w:t>
      </w:r>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sei: 0.37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F80552">
        <w:rPr>
          <w:rFonts w:ascii="Times New Roman" w:hAnsi="Times New Roman" w:cs="Times New Roman"/>
          <w:sz w:val="24"/>
          <w:szCs w:val="24"/>
        </w:rPr>
        <w:t xml:space="preserve"> with the Antarctic minke whale having a higher percentage (19.80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(17.33 %).</w:t>
      </w:r>
      <w:r w:rsidR="00BC4B11">
        <w:rPr>
          <w:rFonts w:ascii="Times New Roman" w:hAnsi="Times New Roman" w:cs="Times New Roman"/>
          <w:sz w:val="24"/>
          <w:szCs w:val="24"/>
        </w:rPr>
        <w:t xml:space="preserve"> </w:t>
      </w:r>
      <w:r w:rsidR="00BC4B11" w:rsidRPr="007D4A7D">
        <w:rPr>
          <w:rFonts w:ascii="Times New Roman" w:hAnsi="Times New Roman" w:cs="Times New Roman"/>
          <w:sz w:val="24"/>
          <w:szCs w:val="24"/>
        </w:rPr>
        <w:t xml:space="preserve">These </w:t>
      </w:r>
      <w:r w:rsidR="00BC4B11" w:rsidRPr="007D4A7D">
        <w:rPr>
          <w:rFonts w:ascii="Times New Roman" w:hAnsi="Times New Roman" w:cs="Times New Roman"/>
          <w:color w:val="000000" w:themeColor="text1"/>
          <w:sz w:val="24"/>
          <w:szCs w:val="24"/>
        </w:rPr>
        <w:t>∆</w:t>
      </w:r>
      <w:r w:rsidR="00BC4B11" w:rsidRPr="007D4A7D">
        <w:rPr>
          <w:rFonts w:ascii="Times New Roman" w:hAnsi="Times New Roman" w:cs="Times New Roman"/>
          <w:i/>
          <w:color w:val="000000" w:themeColor="text1"/>
          <w:sz w:val="24"/>
          <w:szCs w:val="24"/>
        </w:rPr>
        <w:t>U</w:t>
      </w:r>
      <w:r w:rsidR="00BC4B11" w:rsidRPr="007D4A7D">
        <w:rPr>
          <w:rFonts w:ascii="Times New Roman" w:hAnsi="Times New Roman" w:cs="Times New Roman"/>
          <w:sz w:val="24"/>
          <w:szCs w:val="24"/>
        </w:rPr>
        <w:t xml:space="preserve">-values in turn yielded values of the unsteady-motion correction </w:t>
      </w:r>
      <w:r w:rsidR="00140609" w:rsidRPr="007D4A7D">
        <w:rPr>
          <w:rFonts w:ascii="Times New Roman" w:hAnsi="Times New Roman" w:cs="Times New Roman"/>
          <w:sz w:val="24"/>
          <w:szCs w:val="24"/>
        </w:rPr>
        <w:t xml:space="preserve">to </w:t>
      </w:r>
      <w:r w:rsidR="00A33E39" w:rsidRPr="00A33E39">
        <w:rPr>
          <w:rFonts w:ascii="Times New Roman" w:hAnsi="Times New Roman" w:cs="Times New Roman"/>
          <w:noProof/>
          <w:position w:val="-12"/>
          <w:sz w:val="24"/>
          <w:szCs w:val="24"/>
        </w:rPr>
        <w:object w:dxaOrig="460" w:dyaOrig="380" w14:anchorId="0BFAD106">
          <v:shape id="_x0000_i1038" type="#_x0000_t75" alt="" style="width:22.8pt;height:19.2pt;mso-width-percent:0;mso-height-percent:0;mso-width-percent:0;mso-height-percent:0" o:ole="">
            <v:imagedata r:id="rId32" o:title=""/>
          </v:shape>
          <o:OLEObject Type="Embed" ProgID="Equation.DSMT4" ShapeID="_x0000_i1038" DrawAspect="Content" ObjectID="_1678531804" r:id="rId33"/>
        </w:object>
      </w:r>
      <w:r w:rsidR="0030281D" w:rsidRPr="007D4A7D">
        <w:rPr>
          <w:rFonts w:ascii="Times New Roman" w:hAnsi="Times New Roman" w:cs="Times New Roman"/>
          <w:sz w:val="24"/>
          <w:szCs w:val="24"/>
        </w:rPr>
        <w:t xml:space="preserve"> </w:t>
      </w:r>
      <w:r w:rsidR="00BC4B11" w:rsidRPr="007D4A7D">
        <w:rPr>
          <w:rFonts w:ascii="Times New Roman" w:hAnsi="Times New Roman" w:cs="Times New Roman"/>
          <w:sz w:val="24"/>
          <w:szCs w:val="24"/>
        </w:rPr>
        <w:t>(i.e., the sec</w:t>
      </w:r>
      <w:r w:rsidR="00140609" w:rsidRPr="007D4A7D">
        <w:rPr>
          <w:rFonts w:ascii="Times New Roman" w:hAnsi="Times New Roman" w:cs="Times New Roman"/>
          <w:sz w:val="24"/>
          <w:szCs w:val="24"/>
        </w:rPr>
        <w:t>ond</w:t>
      </w:r>
      <w:r w:rsidR="00BC4B11" w:rsidRPr="007D4A7D">
        <w:rPr>
          <w:rFonts w:ascii="Times New Roman" w:hAnsi="Times New Roman" w:cs="Times New Roman"/>
          <w:sz w:val="24"/>
          <w:szCs w:val="24"/>
        </w:rPr>
        <w:t xml:space="preserve"> term on the right-hand-side of equation (8</w:t>
      </w:r>
      <w:r w:rsidR="0030281D" w:rsidRPr="007D4A7D">
        <w:rPr>
          <w:rFonts w:ascii="Times New Roman" w:hAnsi="Times New Roman" w:cs="Times New Roman"/>
          <w:sz w:val="24"/>
          <w:szCs w:val="24"/>
        </w:rPr>
        <w:t>a</w:t>
      </w:r>
      <w:r w:rsidR="00BC4B11" w:rsidRPr="007D4A7D">
        <w:rPr>
          <w:rFonts w:ascii="Times New Roman" w:hAnsi="Times New Roman" w:cs="Times New Roman"/>
          <w:sz w:val="24"/>
          <w:szCs w:val="24"/>
        </w:rPr>
        <w:t>)</w:t>
      </w:r>
      <w:r w:rsidR="007D4A7D">
        <w:rPr>
          <w:rFonts w:ascii="Times New Roman" w:hAnsi="Times New Roman" w:cs="Times New Roman"/>
          <w:sz w:val="24"/>
          <w:szCs w:val="24"/>
        </w:rPr>
        <w:t>)</w:t>
      </w:r>
      <w:r w:rsidR="00BC4B11" w:rsidRPr="007D4A7D">
        <w:rPr>
          <w:rFonts w:ascii="Times New Roman" w:hAnsi="Times New Roman" w:cs="Times New Roman"/>
          <w:sz w:val="24"/>
          <w:szCs w:val="24"/>
        </w:rPr>
        <w:t>, estimated at</w:t>
      </w:r>
      <w:r w:rsidR="00190C73" w:rsidRPr="007D4A7D">
        <w:rPr>
          <w:rFonts w:ascii="Times New Roman" w:hAnsi="Times New Roman" w:cs="Times New Roman"/>
          <w:sz w:val="24"/>
          <w:szCs w:val="24"/>
        </w:rPr>
        <w:t xml:space="preserve"> </w:t>
      </w:r>
      <w:r w:rsidR="007D4A7D">
        <w:rPr>
          <w:rFonts w:ascii="Times New Roman" w:hAnsi="Times New Roman" w:cs="Times New Roman"/>
          <w:sz w:val="24"/>
          <w:szCs w:val="24"/>
        </w:rPr>
        <w:t xml:space="preserve">59.10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23.57 % for the humpback whale,</w:t>
      </w:r>
      <w:r w:rsidR="007D4A7D" w:rsidRPr="00A716DD">
        <w:rPr>
          <w:rFonts w:ascii="Times New Roman" w:hAnsi="Times New Roman" w:cs="Times New Roman"/>
          <w:sz w:val="24"/>
          <w:szCs w:val="24"/>
        </w:rPr>
        <w:t xml:space="preserve"> </w:t>
      </w:r>
      <w:r w:rsidR="0090077D" w:rsidRPr="00A716DD">
        <w:rPr>
          <w:rFonts w:ascii="Times New Roman" w:hAnsi="Times New Roman" w:cs="Times New Roman"/>
          <w:sz w:val="24"/>
          <w:szCs w:val="24"/>
        </w:rPr>
        <w:t>28.5</w:t>
      </w:r>
      <w:r w:rsidR="00190C73" w:rsidRPr="007D4A7D">
        <w:rPr>
          <w:rFonts w:ascii="Times New Roman" w:hAnsi="Times New Roman" w:cs="Times New Roman"/>
          <w:sz w:val="24"/>
          <w:szCs w:val="24"/>
        </w:rPr>
        <w:t xml:space="preserve"> </w:t>
      </w:r>
      <w:r w:rsidR="00190C73" w:rsidRPr="00A716DD">
        <w:rPr>
          <w:rFonts w:ascii="Times New Roman" w:hAnsi="Times New Roman" w:cs="Times New Roman"/>
          <w:sz w:val="24"/>
          <w:szCs w:val="24"/>
        </w:rPr>
        <w:sym w:font="Symbol" w:char="F0B1"/>
      </w:r>
      <w:r w:rsidR="0090077D" w:rsidRPr="00A716DD">
        <w:rPr>
          <w:rFonts w:ascii="Times New Roman" w:hAnsi="Times New Roman" w:cs="Times New Roman"/>
          <w:sz w:val="24"/>
          <w:szCs w:val="24"/>
        </w:rPr>
        <w:t xml:space="preserve"> 5.48</w:t>
      </w:r>
      <w:r w:rsidR="007D4A7D">
        <w:rPr>
          <w:rFonts w:ascii="Times New Roman" w:hAnsi="Times New Roman" w:cs="Times New Roman"/>
          <w:sz w:val="24"/>
          <w:szCs w:val="24"/>
        </w:rPr>
        <w:t xml:space="preserve"> </w:t>
      </w:r>
      <w:r w:rsidR="00190C73" w:rsidRPr="007D4A7D">
        <w:rPr>
          <w:rFonts w:ascii="Times New Roman" w:hAnsi="Times New Roman" w:cs="Times New Roman"/>
          <w:sz w:val="24"/>
          <w:szCs w:val="24"/>
        </w:rPr>
        <w:t xml:space="preserve">% for the blue whale, </w:t>
      </w:r>
      <w:r w:rsidR="007D4A7D">
        <w:rPr>
          <w:rFonts w:ascii="Times New Roman" w:hAnsi="Times New Roman" w:cs="Times New Roman"/>
          <w:sz w:val="24"/>
          <w:szCs w:val="24"/>
        </w:rPr>
        <w:t xml:space="preserve">15.14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22.39 % for the Antarctic minke whale, </w:t>
      </w:r>
      <w:r w:rsidR="0090077D">
        <w:rPr>
          <w:rFonts w:ascii="Times New Roman" w:hAnsi="Times New Roman" w:cs="Times New Roman"/>
          <w:sz w:val="24"/>
          <w:szCs w:val="24"/>
        </w:rPr>
        <w:t>8.98</w:t>
      </w:r>
      <w:r w:rsidR="007D4A7D">
        <w:rPr>
          <w:rFonts w:ascii="Times New Roman" w:hAnsi="Times New Roman" w:cs="Times New Roman"/>
          <w:sz w:val="24"/>
          <w:szCs w:val="24"/>
        </w:rPr>
        <w:t xml:space="preserve"> </w:t>
      </w:r>
      <w:r w:rsidR="0090077D">
        <w:rPr>
          <w:rFonts w:ascii="Times New Roman" w:hAnsi="Times New Roman" w:cs="Times New Roman"/>
          <w:sz w:val="24"/>
          <w:szCs w:val="24"/>
        </w:rPr>
        <w:t>% for the sei whale,</w:t>
      </w:r>
      <w:r w:rsidR="0090077D" w:rsidRPr="00A716DD">
        <w:rPr>
          <w:rFonts w:ascii="Times New Roman" w:hAnsi="Times New Roman" w:cs="Times New Roman"/>
          <w:sz w:val="24"/>
          <w:szCs w:val="24"/>
        </w:rPr>
        <w:t xml:space="preserve"> 5.16</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190C73">
        <w:rPr>
          <w:rFonts w:ascii="Times New Roman" w:hAnsi="Times New Roman" w:cs="Times New Roman"/>
          <w:sz w:val="24"/>
          <w:szCs w:val="24"/>
        </w:rPr>
        <w:t xml:space="preserve"> </w:t>
      </w:r>
      <w:r w:rsidR="0090077D">
        <w:rPr>
          <w:rFonts w:ascii="Times New Roman" w:hAnsi="Times New Roman" w:cs="Times New Roman"/>
          <w:sz w:val="24"/>
          <w:szCs w:val="24"/>
        </w:rPr>
        <w:t>1.99</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Bryde’</w:t>
      </w:r>
      <w:r w:rsidR="0090077D">
        <w:rPr>
          <w:rFonts w:ascii="Times New Roman" w:hAnsi="Times New Roman" w:cs="Times New Roman"/>
          <w:sz w:val="24"/>
          <w:szCs w:val="24"/>
        </w:rPr>
        <w:t>s whale</w:t>
      </w:r>
      <w:r w:rsidR="00190C73">
        <w:rPr>
          <w:rFonts w:ascii="Times New Roman" w:hAnsi="Times New Roman" w:cs="Times New Roman"/>
          <w:sz w:val="24"/>
          <w:szCs w:val="24"/>
        </w:rPr>
        <w:t xml:space="preserve">, </w:t>
      </w:r>
      <w:r w:rsidR="007D4A7D">
        <w:rPr>
          <w:rFonts w:ascii="Times New Roman" w:hAnsi="Times New Roman" w:cs="Times New Roman"/>
          <w:sz w:val="24"/>
          <w:szCs w:val="24"/>
        </w:rPr>
        <w:t xml:space="preserve">and </w:t>
      </w:r>
      <w:r w:rsidR="0090077D">
        <w:rPr>
          <w:rFonts w:ascii="Times New Roman" w:hAnsi="Times New Roman" w:cs="Times New Roman"/>
          <w:sz w:val="24"/>
          <w:szCs w:val="24"/>
        </w:rPr>
        <w:t>2.48</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90077D">
        <w:rPr>
          <w:rFonts w:ascii="Times New Roman" w:hAnsi="Times New Roman" w:cs="Times New Roman"/>
          <w:sz w:val="24"/>
          <w:szCs w:val="24"/>
        </w:rPr>
        <w:t xml:space="preserve"> 1.46</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fin whale.</w:t>
      </w:r>
      <w:r w:rsidR="00BC4B11">
        <w:rPr>
          <w:rFonts w:ascii="Times New Roman" w:hAnsi="Times New Roman" w:cs="Times New Roman"/>
          <w:sz w:val="24"/>
          <w:szCs w:val="24"/>
        </w:rPr>
        <w:t xml:space="preserve"> </w:t>
      </w:r>
    </w:p>
    <w:p w14:paraId="11CF9CBE" w14:textId="03F4DEBD" w:rsidR="00E46A1C" w:rsidRPr="00843DC4" w:rsidRDefault="00763AC9"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AB5626">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w:t>
      </w:r>
      <w:r w:rsidR="00167852">
        <w:rPr>
          <w:rFonts w:ascii="Times New Roman" w:eastAsia="Roboto" w:hAnsi="Times New Roman" w:cs="Times New Roman"/>
          <w:color w:val="000000" w:themeColor="text1"/>
          <w:sz w:val="24"/>
          <w:szCs w:val="24"/>
        </w:rPr>
        <w:t>2</w:t>
      </w:r>
      <w:r w:rsidR="004B0EDB" w:rsidRPr="00843DC4">
        <w:rPr>
          <w:rFonts w:ascii="Times New Roman" w:eastAsia="Roboto" w:hAnsi="Times New Roman" w:cs="Times New Roman"/>
          <w:color w:val="000000" w:themeColor="text1"/>
          <w:sz w:val="24"/>
          <w:szCs w:val="24"/>
        </w:rPr>
        <w:t>.</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w:t>
      </w:r>
      <w:r w:rsidR="00167852">
        <w:rPr>
          <w:rFonts w:ascii="Times New Roman" w:eastAsia="Roboto" w:hAnsi="Times New Roman" w:cs="Times New Roman"/>
          <w:color w:val="000000" w:themeColor="text1"/>
          <w:sz w:val="24"/>
          <w:szCs w:val="24"/>
        </w:rPr>
        <w:t>3</w:t>
      </w:r>
      <w:r w:rsidR="00E46A1C" w:rsidRPr="00843DC4">
        <w:rPr>
          <w:rFonts w:ascii="Times New Roman" w:eastAsia="Roboto" w:hAnsi="Times New Roman" w:cs="Times New Roman"/>
          <w:color w:val="000000" w:themeColor="text1"/>
          <w:sz w:val="24"/>
          <w:szCs w:val="24"/>
        </w:rPr>
        <w:t>.</w:t>
      </w:r>
    </w:p>
    <w:p w14:paraId="64BCD619" w14:textId="77777777" w:rsidR="001C4A2F" w:rsidRPr="00843DC4" w:rsidRDefault="001C4A2F" w:rsidP="00FC1131">
      <w:pPr>
        <w:spacing w:line="480" w:lineRule="auto"/>
        <w:ind w:firstLine="720"/>
        <w:rPr>
          <w:rFonts w:ascii="Times New Roman" w:eastAsia="Roboto" w:hAnsi="Times New Roman" w:cs="Times New Roman"/>
          <w:color w:val="000000" w:themeColor="text1"/>
          <w:sz w:val="24"/>
          <w:szCs w:val="24"/>
        </w:rPr>
      </w:pPr>
    </w:p>
    <w:p w14:paraId="3B6E7C50" w14:textId="543F4AF0" w:rsidR="001C4A2F" w:rsidRPr="00843DC4" w:rsidRDefault="00872169"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lastRenderedPageBreak/>
        <w:t xml:space="preserve">Mass-Specific </w:t>
      </w:r>
      <w:r w:rsidR="0094704D">
        <w:rPr>
          <w:rFonts w:ascii="Times New Roman" w:hAnsi="Times New Roman" w:cs="Times New Roman"/>
          <w:i/>
          <w:color w:val="000000" w:themeColor="text1"/>
          <w:sz w:val="24"/>
          <w:szCs w:val="24"/>
          <w:u w:val="single"/>
        </w:rPr>
        <w:t xml:space="preserve">Mechanical </w:t>
      </w:r>
      <w:r w:rsidRPr="00843DC4">
        <w:rPr>
          <w:rFonts w:ascii="Times New Roman" w:hAnsi="Times New Roman" w:cs="Times New Roman"/>
          <w:i/>
          <w:color w:val="000000" w:themeColor="text1"/>
          <w:sz w:val="24"/>
          <w:szCs w:val="24"/>
          <w:u w:val="single"/>
        </w:rPr>
        <w:t>Thrust Power Output</w:t>
      </w:r>
    </w:p>
    <w:p w14:paraId="18A3CCE0" w14:textId="41A97A79" w:rsidR="00675018" w:rsidRPr="00843DC4" w:rsidRDefault="00675018" w:rsidP="00FC1131">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w:t>
      </w:r>
      <w:r w:rsidR="00A11044">
        <w:rPr>
          <w:rFonts w:ascii="Times New Roman" w:hAnsi="Times New Roman" w:cs="Times New Roman"/>
          <w:color w:val="000000" w:themeColor="text1"/>
          <w:sz w:val="24"/>
          <w:szCs w:val="24"/>
        </w:rPr>
        <w:t xml:space="preserve"> and during routine swimming,</w:t>
      </w:r>
      <w:r w:rsidR="0025588E">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humpback whale had the lowest mean mass-specific thrust power output (0.</w:t>
      </w:r>
      <w:r w:rsidR="0094704D">
        <w:rPr>
          <w:rFonts w:ascii="Times New Roman" w:hAnsi="Times New Roman" w:cs="Times New Roman"/>
          <w:color w:val="000000" w:themeColor="text1"/>
          <w:sz w:val="24"/>
          <w:szCs w:val="24"/>
        </w:rPr>
        <w:t>27</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w:t>
      </w:r>
      <w:r w:rsidR="00A11044">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3</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blue whale having the highest value (0.4</w:t>
      </w:r>
      <w:r w:rsidR="00A11044">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4</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 (0.</w:t>
      </w:r>
      <w:r w:rsidR="00A11044">
        <w:rPr>
          <w:rFonts w:ascii="Times New Roman" w:hAnsi="Times New Roman" w:cs="Times New Roman"/>
          <w:color w:val="000000" w:themeColor="text1"/>
          <w:sz w:val="24"/>
          <w:szCs w:val="24"/>
        </w:rPr>
        <w:t>44</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167</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sei (0.</w:t>
      </w:r>
      <w:r w:rsidR="00A11044">
        <w:rPr>
          <w:rFonts w:ascii="Times New Roman" w:hAnsi="Times New Roman" w:cs="Times New Roman"/>
          <w:sz w:val="24"/>
          <w:szCs w:val="24"/>
        </w:rPr>
        <w:t>48</w:t>
      </w:r>
      <w:r w:rsidRPr="00843DC4">
        <w:rPr>
          <w:rFonts w:ascii="Times New Roman" w:hAnsi="Times New Roman" w:cs="Times New Roman"/>
          <w:sz w:val="24"/>
          <w:szCs w:val="24"/>
        </w:rPr>
        <w:t>), and fin whale (0.</w:t>
      </w:r>
      <w:r w:rsidR="00A11044">
        <w:rPr>
          <w:rFonts w:ascii="Times New Roman" w:hAnsi="Times New Roman" w:cs="Times New Roman"/>
          <w:sz w:val="24"/>
          <w:szCs w:val="24"/>
        </w:rPr>
        <w:t>64</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229</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r w:rsidR="00A11044">
        <w:rPr>
          <w:rFonts w:ascii="Times New Roman" w:hAnsi="Times New Roman" w:cs="Times New Roman"/>
          <w:sz w:val="24"/>
          <w:szCs w:val="24"/>
        </w:rPr>
        <w:t xml:space="preserve"> During lunge-associated swimming, the sei whale had the lowest value (0.87), with the Antarctic minke (1.23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0.150</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humpback whales (1.30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0.138</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having similar values and the blue (1.85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0.111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fin (2.04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1.293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Bryde’s (3.03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0.527</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whales all having higher values.</w:t>
      </w:r>
    </w:p>
    <w:p w14:paraId="5EF76F9C" w14:textId="2F5154C7" w:rsidR="003E2E86" w:rsidRPr="00843DC4" w:rsidRDefault="007D4A7D" w:rsidP="00FC1131">
      <w:pPr>
        <w:spacing w:line="480" w:lineRule="auto"/>
        <w:ind w:firstLine="720"/>
        <w:rPr>
          <w:rFonts w:ascii="Times New Roman" w:eastAsia="Roboto" w:hAnsi="Times New Roman" w:cs="Times New Roman"/>
          <w:color w:val="000000" w:themeColor="text1"/>
          <w:sz w:val="24"/>
          <w:szCs w:val="24"/>
        </w:rPr>
      </w:pPr>
      <w:r>
        <w:rPr>
          <w:rFonts w:ascii="Times New Roman" w:hAnsi="Times New Roman" w:cs="Times New Roman"/>
          <w:color w:val="000000" w:themeColor="text1"/>
          <w:sz w:val="24"/>
          <w:szCs w:val="24"/>
        </w:rPr>
        <w:t>M</w:t>
      </w:r>
      <w:r w:rsidR="00FE3BDF" w:rsidRPr="00843DC4">
        <w:rPr>
          <w:rFonts w:ascii="Times New Roman" w:hAnsi="Times New Roman" w:cs="Times New Roman"/>
          <w:color w:val="000000" w:themeColor="text1"/>
          <w:sz w:val="24"/>
          <w:szCs w:val="24"/>
        </w:rPr>
        <w:t>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00FE3BDF"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00FE3BDF"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00FE3BDF"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00FE3BDF" w:rsidRPr="00843DC4">
        <w:rPr>
          <w:rFonts w:ascii="Times New Roman" w:hAnsi="Times New Roman" w:cs="Times New Roman"/>
          <w:color w:val="000000" w:themeColor="text1"/>
          <w:sz w:val="24"/>
          <w:szCs w:val="24"/>
        </w:rPr>
        <w:t>)</w:t>
      </w:r>
      <w:r w:rsidR="0025588E">
        <w:rPr>
          <w:rFonts w:ascii="Times New Roman" w:hAnsi="Times New Roman" w:cs="Times New Roman"/>
          <w:color w:val="000000" w:themeColor="text1"/>
          <w:sz w:val="24"/>
          <w:szCs w:val="24"/>
        </w:rPr>
        <w:t>, and to values in agreement with an alternative approach based on the work-energy theorem (Potvin et al, 2021)</w:t>
      </w:r>
      <w:r w:rsidR="00FE3BDF"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0.744</w:t>
      </w:r>
      <w:r w:rsidR="00E23368" w:rsidRPr="00843DC4">
        <w:rPr>
          <w:rFonts w:ascii="Times New Roman" w:eastAsia="Times New Roman" w:hAnsi="Times New Roman" w:cs="Times New Roman"/>
          <w:sz w:val="24"/>
          <w:szCs w:val="24"/>
          <w:lang w:val="en-US"/>
        </w:rPr>
        <w:t>x – 2.7</w:t>
      </w:r>
      <w:r w:rsidR="00D75F00">
        <w:rPr>
          <w:rFonts w:ascii="Times New Roman" w:eastAsia="Times New Roman" w:hAnsi="Times New Roman" w:cs="Times New Roman"/>
          <w:sz w:val="24"/>
          <w:szCs w:val="24"/>
          <w:lang w:val="en-US"/>
        </w:rPr>
        <w:t>98</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D75F00">
        <w:rPr>
          <w:rFonts w:ascii="Times New Roman" w:eastAsia="Times New Roman" w:hAnsi="Times New Roman" w:cs="Times New Roman"/>
          <w:sz w:val="24"/>
          <w:szCs w:val="24"/>
          <w:lang w:val="en-US"/>
        </w:rPr>
        <w:t>38</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A11044">
        <w:rPr>
          <w:rFonts w:ascii="Times New Roman" w:eastAsia="Times New Roman" w:hAnsi="Times New Roman" w:cs="Times New Roman"/>
          <w:sz w:val="24"/>
          <w:szCs w:val="24"/>
          <w:lang w:val="en-US"/>
        </w:rPr>
        <w:t>736</w:t>
      </w:r>
      <w:r w:rsidR="00E23368" w:rsidRPr="00843DC4">
        <w:rPr>
          <w:rFonts w:ascii="Times New Roman" w:eastAsia="Times New Roman" w:hAnsi="Times New Roman" w:cs="Times New Roman"/>
          <w:sz w:val="24"/>
          <w:szCs w:val="24"/>
          <w:lang w:val="en-US"/>
        </w:rPr>
        <w:t xml:space="preserve">x – </w:t>
      </w:r>
      <w:r w:rsidR="00A11044">
        <w:rPr>
          <w:rFonts w:ascii="Times New Roman" w:eastAsia="Times New Roman" w:hAnsi="Times New Roman" w:cs="Times New Roman"/>
          <w:sz w:val="24"/>
          <w:szCs w:val="24"/>
          <w:lang w:val="en-US"/>
        </w:rPr>
        <w:t>1.851</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57</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00FE3BDF"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00FE3BDF"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00FE3BDF"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r w:rsidR="00D75F00">
        <w:rPr>
          <w:rFonts w:ascii="Times New Roman" w:eastAsia="Times New Roman" w:hAnsi="Times New Roman" w:cs="Times New Roman"/>
          <w:sz w:val="24"/>
          <w:szCs w:val="24"/>
          <w:lang w:val="en-US"/>
        </w:rPr>
        <w:t>622</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r w:rsidR="00D75F00">
        <w:rPr>
          <w:rFonts w:ascii="Times New Roman" w:eastAsia="Times New Roman" w:hAnsi="Times New Roman" w:cs="Times New Roman"/>
          <w:sz w:val="24"/>
          <w:szCs w:val="24"/>
          <w:lang w:val="en-US"/>
        </w:rPr>
        <w:t>4</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00FE3BDF"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27</w:t>
      </w:r>
      <w:r w:rsidR="00E23368" w:rsidRPr="00843DC4">
        <w:rPr>
          <w:rFonts w:ascii="Times New Roman" w:eastAsia="Times New Roman" w:hAnsi="Times New Roman" w:cs="Times New Roman"/>
          <w:sz w:val="24"/>
          <w:szCs w:val="24"/>
          <w:lang w:val="en-US"/>
        </w:rPr>
        <w:t>x- 0.</w:t>
      </w:r>
      <w:r w:rsidR="00A11044">
        <w:rPr>
          <w:rFonts w:ascii="Times New Roman" w:eastAsia="Times New Roman" w:hAnsi="Times New Roman" w:cs="Times New Roman"/>
          <w:sz w:val="24"/>
          <w:szCs w:val="24"/>
          <w:lang w:val="en-US"/>
        </w:rPr>
        <w:t>043</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r w:rsidR="00A11044">
        <w:rPr>
          <w:rFonts w:ascii="Times New Roman" w:eastAsia="Times New Roman" w:hAnsi="Times New Roman" w:cs="Times New Roman"/>
          <w:sz w:val="24"/>
          <w:szCs w:val="24"/>
          <w:lang w:val="en-US"/>
        </w:rPr>
        <w:t>2</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 0.005</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167852">
        <w:rPr>
          <w:rFonts w:ascii="Times New Roman" w:eastAsia="Roboto" w:hAnsi="Times New Roman" w:cs="Times New Roman"/>
          <w:color w:val="000000" w:themeColor="text1"/>
          <w:sz w:val="24"/>
          <w:szCs w:val="24"/>
        </w:rPr>
        <w:t>4</w:t>
      </w:r>
      <w:r w:rsidR="003E2E86" w:rsidRPr="00843DC4">
        <w:rPr>
          <w:rFonts w:ascii="Times New Roman" w:eastAsia="Roboto" w:hAnsi="Times New Roman" w:cs="Times New Roman"/>
          <w:color w:val="000000" w:themeColor="text1"/>
          <w:sz w:val="24"/>
          <w:szCs w:val="24"/>
        </w:rPr>
        <w:t>.</w:t>
      </w:r>
    </w:p>
    <w:p w14:paraId="5581A364" w14:textId="77777777" w:rsidR="00675018" w:rsidRPr="00843DC4" w:rsidRDefault="00675018" w:rsidP="00FC1131">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726BA312" w:rsidR="003356F8" w:rsidRPr="00843DC4" w:rsidRDefault="00324FE1"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lastRenderedPageBreak/>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whale had the lowest mean drag coefficient (0.0</w:t>
      </w:r>
      <w:r w:rsidR="00A11044">
        <w:rPr>
          <w:rFonts w:ascii="Times New Roman" w:eastAsia="Times New Roman" w:hAnsi="Times New Roman" w:cs="Times New Roman"/>
          <w:sz w:val="24"/>
          <w:szCs w:val="24"/>
          <w:lang w:val="en-US"/>
        </w:rPr>
        <w:t>08</w:t>
      </w:r>
      <w:r w:rsidR="003356F8" w:rsidRPr="00843DC4">
        <w:rPr>
          <w:rFonts w:ascii="Times New Roman" w:eastAsia="Times New Roman" w:hAnsi="Times New Roman" w:cs="Times New Roman"/>
          <w:sz w:val="24"/>
          <w:szCs w:val="24"/>
          <w:lang w:val="en-US"/>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w:t>
      </w:r>
      <w:r w:rsidR="00417908">
        <w:rPr>
          <w:rFonts w:ascii="Times New Roman" w:hAnsi="Times New Roman" w:cs="Times New Roman"/>
          <w:sz w:val="24"/>
          <w:szCs w:val="24"/>
        </w:rPr>
        <w:t>015</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417908">
        <w:rPr>
          <w:rFonts w:ascii="Times New Roman" w:hAnsi="Times New Roman" w:cs="Times New Roman"/>
          <w:sz w:val="24"/>
          <w:szCs w:val="24"/>
        </w:rPr>
        <w:t>1</w:t>
      </w:r>
      <w:r w:rsidR="003356F8" w:rsidRPr="00843DC4">
        <w:rPr>
          <w:rFonts w:ascii="Times New Roman" w:hAnsi="Times New Roman" w:cs="Times New Roman"/>
          <w:sz w:val="24"/>
          <w:szCs w:val="24"/>
        </w:rPr>
        <w:t>) and the blue whale having the highest value (0.0</w:t>
      </w:r>
      <w:r w:rsidR="00417908">
        <w:rPr>
          <w:rFonts w:ascii="Times New Roman" w:hAnsi="Times New Roman" w:cs="Times New Roman"/>
          <w:sz w:val="24"/>
          <w:szCs w:val="24"/>
        </w:rPr>
        <w:t>30</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D75F00">
        <w:rPr>
          <w:rFonts w:ascii="Times New Roman" w:hAnsi="Times New Roman" w:cs="Times New Roman"/>
          <w:sz w:val="24"/>
          <w:szCs w:val="24"/>
        </w:rPr>
        <w:t>3</w:t>
      </w:r>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routine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r w:rsidR="00D75F00">
        <w:rPr>
          <w:rFonts w:ascii="Times New Roman" w:eastAsia="Times New Roman" w:hAnsi="Times New Roman" w:cs="Times New Roman"/>
          <w:sz w:val="24"/>
          <w:szCs w:val="24"/>
          <w:lang w:val="en-US"/>
        </w:rPr>
        <w:t>07</w:t>
      </w:r>
      <w:r w:rsidR="00E23368" w:rsidRPr="00843DC4">
        <w:rPr>
          <w:rFonts w:ascii="Times New Roman" w:eastAsia="Times New Roman" w:hAnsi="Times New Roman" w:cs="Times New Roman"/>
          <w:sz w:val="24"/>
          <w:szCs w:val="24"/>
          <w:lang w:val="en-US"/>
        </w:rPr>
        <w:t>x – 2.6</w:t>
      </w:r>
      <w:r w:rsidR="00D75F00">
        <w:rPr>
          <w:rFonts w:ascii="Times New Roman" w:eastAsia="Times New Roman" w:hAnsi="Times New Roman" w:cs="Times New Roman"/>
          <w:sz w:val="24"/>
          <w:szCs w:val="24"/>
          <w:lang w:val="en-US"/>
        </w:rPr>
        <w:t>46</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r w:rsidR="00D75F00">
        <w:rPr>
          <w:rFonts w:ascii="Times New Roman" w:eastAsia="Times New Roman" w:hAnsi="Times New Roman" w:cs="Times New Roman"/>
          <w:sz w:val="24"/>
          <w:szCs w:val="24"/>
          <w:lang w:val="en-US"/>
        </w:rPr>
        <w:t>1</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r w:rsidR="00D75F00">
        <w:rPr>
          <w:rFonts w:ascii="Times New Roman" w:eastAsia="Times New Roman" w:hAnsi="Times New Roman" w:cs="Times New Roman"/>
          <w:sz w:val="24"/>
          <w:szCs w:val="24"/>
          <w:lang w:val="en-US"/>
        </w:rPr>
        <w:t>7</w:t>
      </w:r>
      <w:r w:rsidR="00E23368"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w:t>
      </w:r>
      <w:r w:rsidR="00EB7B30" w:rsidRPr="00843DC4">
        <w:rPr>
          <w:rFonts w:ascii="Times New Roman" w:eastAsia="Times New Roman" w:hAnsi="Times New Roman" w:cs="Times New Roman"/>
          <w:sz w:val="24"/>
          <w:szCs w:val="24"/>
          <w:lang w:val="en-US"/>
        </w:rPr>
        <w:t>routine</w:t>
      </w:r>
      <w:r w:rsidR="00417908">
        <w:rPr>
          <w:rFonts w:ascii="Times New Roman" w:eastAsia="Times New Roman" w:hAnsi="Times New Roman" w:cs="Times New Roman"/>
          <w:sz w:val="24"/>
          <w:szCs w:val="24"/>
          <w:lang w:val="en-US"/>
        </w:rPr>
        <w:t xml:space="preserve">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r w:rsidR="00D75F00">
        <w:rPr>
          <w:rFonts w:ascii="Times New Roman" w:eastAsia="Times New Roman" w:hAnsi="Times New Roman" w:cs="Times New Roman"/>
          <w:sz w:val="24"/>
          <w:szCs w:val="24"/>
          <w:lang w:val="en-US"/>
        </w:rPr>
        <w:t>93</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417908">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557FB09" w:rsidR="00974FD0" w:rsidRPr="00843DC4" w:rsidRDefault="00974FD0"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r w:rsidR="00FF1BF2">
        <w:rPr>
          <w:rFonts w:ascii="Times New Roman" w:eastAsia="Times New Roman" w:hAnsi="Times New Roman" w:cs="Times New Roman"/>
          <w:sz w:val="24"/>
          <w:szCs w:val="24"/>
          <w:lang w:val="en-US"/>
        </w:rPr>
        <w:t>7</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r w:rsidR="00FF1BF2">
        <w:rPr>
          <w:rFonts w:ascii="Times New Roman" w:eastAsia="Times New Roman" w:hAnsi="Times New Roman" w:cs="Times New Roman"/>
          <w:sz w:val="24"/>
          <w:szCs w:val="24"/>
          <w:lang w:val="en-US"/>
        </w:rPr>
        <w:t>22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r w:rsidR="00FF1BF2">
        <w:rPr>
          <w:rFonts w:ascii="Times New Roman" w:eastAsia="Times New Roman" w:hAnsi="Times New Roman" w:cs="Times New Roman"/>
          <w:sz w:val="24"/>
          <w:szCs w:val="24"/>
          <w:lang w:val="en-US"/>
        </w:rPr>
        <w:t>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w:t>
      </w:r>
      <w:r w:rsidR="00585E2E">
        <w:rPr>
          <w:rFonts w:ascii="Times New Roman" w:eastAsia="Times New Roman" w:hAnsi="Times New Roman" w:cs="Times New Roman"/>
          <w:sz w:val="24"/>
          <w:szCs w:val="24"/>
          <w:lang w:val="en-US"/>
        </w:rPr>
        <w:t xml:space="preserve">by an approximate factor of 3 for the Antarctic minke whale </w:t>
      </w:r>
      <w:r w:rsidR="00C8526D">
        <w:rPr>
          <w:rFonts w:ascii="Times New Roman" w:eastAsia="Times New Roman" w:hAnsi="Times New Roman" w:cs="Times New Roman"/>
          <w:sz w:val="24"/>
          <w:szCs w:val="24"/>
          <w:lang w:val="en-US"/>
        </w:rPr>
        <w:t>and as high as</w:t>
      </w:r>
      <w:r w:rsidR="00585E2E">
        <w:rPr>
          <w:rFonts w:ascii="Times New Roman" w:eastAsia="Times New Roman" w:hAnsi="Times New Roman" w:cs="Times New Roman"/>
          <w:sz w:val="24"/>
          <w:szCs w:val="24"/>
          <w:lang w:val="en-US"/>
        </w:rPr>
        <w:t xml:space="preserve"> 14 for the Bryde’s whale</w:t>
      </w:r>
      <w:r w:rsidR="00A5681A">
        <w:rPr>
          <w:rFonts w:ascii="Times New Roman" w:eastAsia="Times New Roman" w:hAnsi="Times New Roman" w:cs="Times New Roman"/>
          <w:sz w:val="24"/>
          <w:szCs w:val="24"/>
          <w:lang w:val="en-US"/>
        </w:rPr>
        <w:t xml:space="preserve"> </w:t>
      </w:r>
      <w:r w:rsidR="00560E80" w:rsidRPr="00843DC4">
        <w:rPr>
          <w:rFonts w:ascii="Times New Roman" w:eastAsia="Times New Roman" w:hAnsi="Times New Roman" w:cs="Times New Roman"/>
          <w:sz w:val="24"/>
          <w:szCs w:val="24"/>
          <w:lang w:val="en-US"/>
        </w:rPr>
        <w:t>(Fig 5C)</w:t>
      </w:r>
      <w:r w:rsidR="00A5681A">
        <w:rPr>
          <w:rFonts w:ascii="Times New Roman" w:eastAsia="Times New Roman" w:hAnsi="Times New Roman" w:cs="Times New Roman"/>
          <w:sz w:val="24"/>
          <w:szCs w:val="24"/>
          <w:lang w:val="en-US"/>
        </w:rPr>
        <w:t xml:space="preserve"> which are consistent with the discrepancies found </w:t>
      </w:r>
      <w:r w:rsidR="00585E2E">
        <w:rPr>
          <w:rFonts w:ascii="Times New Roman" w:eastAsia="Times New Roman" w:hAnsi="Times New Roman" w:cs="Times New Roman"/>
          <w:sz w:val="24"/>
          <w:szCs w:val="24"/>
          <w:lang w:val="en-US"/>
        </w:rPr>
        <w:t>among</w:t>
      </w:r>
      <w:r w:rsidR="00A5681A">
        <w:rPr>
          <w:rFonts w:ascii="Times New Roman" w:eastAsia="Times New Roman" w:hAnsi="Times New Roman" w:cs="Times New Roman"/>
          <w:sz w:val="24"/>
          <w:szCs w:val="24"/>
          <w:lang w:val="en-US"/>
        </w:rPr>
        <w:t xml:space="preserve"> odontocetes (Fish 1993, 1998; Fish et al, 2014) </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FC1131">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4F934BE6" w:rsidR="009F6AF7" w:rsidRPr="00843DC4" w:rsidRDefault="009F6AF7"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w:t>
      </w:r>
      <w:r w:rsidR="00C8526D">
        <w:rPr>
          <w:rFonts w:ascii="Times New Roman" w:eastAsia="Times New Roman" w:hAnsi="Times New Roman" w:cs="Times New Roman"/>
          <w:sz w:val="24"/>
          <w:szCs w:val="24"/>
          <w:lang w:val="en-US"/>
        </w:rPr>
        <w:t xml:space="preserve"> during routine swimming</w:t>
      </w:r>
      <w:r w:rsidRPr="00843DC4">
        <w:rPr>
          <w:rFonts w:ascii="Times New Roman" w:eastAsia="Times New Roman" w:hAnsi="Times New Roman" w:cs="Times New Roman"/>
          <w:sz w:val="24"/>
          <w:szCs w:val="24"/>
          <w:lang w:val="en-US"/>
        </w:rPr>
        <w:t xml:space="preserve"> (0.9</w:t>
      </w:r>
      <w:r w:rsidR="00585E2E">
        <w:rPr>
          <w:rFonts w:ascii="Times New Roman" w:eastAsia="Times New Roman" w:hAnsi="Times New Roman" w:cs="Times New Roman"/>
          <w:sz w:val="24"/>
          <w:szCs w:val="24"/>
          <w:lang w:val="en-US"/>
        </w:rPr>
        <w:t>20</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r w:rsidR="00F84CCF">
        <w:rPr>
          <w:rFonts w:ascii="Times New Roman" w:hAnsi="Times New Roman" w:cs="Times New Roman"/>
          <w:sz w:val="24"/>
          <w:szCs w:val="24"/>
        </w:rPr>
        <w:t xml:space="preserve"> whale</w:t>
      </w:r>
      <w:r w:rsidRPr="00843DC4">
        <w:rPr>
          <w:rFonts w:ascii="Times New Roman" w:hAnsi="Times New Roman" w:cs="Times New Roman"/>
          <w:sz w:val="24"/>
          <w:szCs w:val="24"/>
        </w:rPr>
        <w:t xml:space="preserve"> having a lower mean value (0.90</w:t>
      </w:r>
      <w:r w:rsidR="00585E2E">
        <w:rPr>
          <w:rFonts w:ascii="Times New Roman" w:hAnsi="Times New Roman" w:cs="Times New Roman"/>
          <w:sz w:val="24"/>
          <w:szCs w:val="24"/>
        </w:rPr>
        <w:t>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r w:rsidR="00585E2E">
        <w:rPr>
          <w:rFonts w:ascii="Times New Roman" w:eastAsia="Times New Roman" w:hAnsi="Times New Roman" w:cs="Times New Roman"/>
          <w:sz w:val="24"/>
          <w:szCs w:val="24"/>
          <w:lang w:val="en-US"/>
        </w:rPr>
        <w:t>3</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r w:rsidR="00FF1BF2">
        <w:rPr>
          <w:rFonts w:ascii="Times New Roman" w:hAnsi="Times New Roman" w:cs="Times New Roman"/>
          <w:sz w:val="24"/>
          <w:szCs w:val="24"/>
        </w:rPr>
        <w:t>4</w:t>
      </w:r>
      <w:r w:rsidRPr="00843DC4">
        <w:rPr>
          <w:rFonts w:ascii="Times New Roman" w:hAnsi="Times New Roman" w:cs="Times New Roman"/>
          <w:sz w:val="24"/>
          <w:szCs w:val="24"/>
        </w:rPr>
        <w:t xml:space="preserve">).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w:t>
      </w:r>
      <w:r w:rsidR="00585E2E">
        <w:rPr>
          <w:rFonts w:ascii="Times New Roman" w:hAnsi="Times New Roman" w:cs="Times New Roman"/>
          <w:sz w:val="24"/>
          <w:szCs w:val="24"/>
        </w:rPr>
        <w:t>8</w:t>
      </w:r>
      <w:r w:rsidRPr="00843DC4">
        <w:rPr>
          <w:rFonts w:ascii="Times New Roman" w:hAnsi="Times New Roman" w:cs="Times New Roman"/>
          <w:sz w:val="24"/>
          <w:szCs w:val="24"/>
        </w:rPr>
        <w:t xml:space="preserve">),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2CE8CE99" w:rsidR="00B76888" w:rsidRDefault="009011E3"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w:t>
      </w:r>
      <w:r w:rsidR="00585E2E">
        <w:rPr>
          <w:rFonts w:ascii="Times New Roman" w:eastAsia="Times New Roman" w:hAnsi="Times New Roman" w:cs="Times New Roman"/>
          <w:sz w:val="24"/>
          <w:szCs w:val="24"/>
          <w:lang w:val="en-US"/>
        </w:rPr>
        <w:t>n approximate</w:t>
      </w:r>
      <w:r w:rsidR="006237A6" w:rsidRPr="00843DC4">
        <w:rPr>
          <w:rFonts w:ascii="Times New Roman" w:eastAsia="Times New Roman" w:hAnsi="Times New Roman" w:cs="Times New Roman"/>
          <w:sz w:val="24"/>
          <w:szCs w:val="24"/>
          <w:lang w:val="en-US"/>
        </w:rPr>
        <w:t xml:space="preserve">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r w:rsidR="00FF1BF2">
        <w:rPr>
          <w:rFonts w:ascii="Times New Roman" w:eastAsia="Times New Roman" w:hAnsi="Times New Roman" w:cs="Times New Roman"/>
          <w:sz w:val="24"/>
          <w:szCs w:val="24"/>
          <w:lang w:val="en-US"/>
        </w:rPr>
        <w:t>50</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 xml:space="preserve">&lt; </w:t>
      </w:r>
      <w:r w:rsidR="0058489B" w:rsidRPr="00843DC4">
        <w:rPr>
          <w:rFonts w:ascii="Times New Roman" w:eastAsia="Times New Roman" w:hAnsi="Times New Roman" w:cs="Times New Roman"/>
          <w:sz w:val="24"/>
          <w:szCs w:val="24"/>
          <w:lang w:val="en-US"/>
        </w:rPr>
        <w:lastRenderedPageBreak/>
        <w:t>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w:t>
      </w:r>
      <w:r w:rsidR="00167852">
        <w:rPr>
          <w:rFonts w:ascii="Times New Roman" w:eastAsia="Times New Roman" w:hAnsi="Times New Roman" w:cs="Times New Roman"/>
          <w:sz w:val="24"/>
          <w:szCs w:val="24"/>
          <w:lang w:val="en-US"/>
        </w:rPr>
        <w:t>5</w:t>
      </w:r>
      <w:r w:rsidR="005D01AC" w:rsidRPr="00843DC4">
        <w:rPr>
          <w:rFonts w:ascii="Times New Roman" w:eastAsia="Times New Roman" w:hAnsi="Times New Roman" w:cs="Times New Roman"/>
          <w:sz w:val="24"/>
          <w:szCs w:val="24"/>
          <w:lang w:val="en-US"/>
        </w:rPr>
        <w:t xml:space="preserve">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FC1131">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390904EB" w:rsidR="00FE2636" w:rsidRPr="00843DC4" w:rsidRDefault="00FE2636" w:rsidP="00FC1131">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4973345C" w14:textId="77777777" w:rsidR="00FE2636" w:rsidRPr="00843DC4" w:rsidRDefault="00FE2636" w:rsidP="00FC1131">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E660EC">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r w:rsidRPr="00843DC4">
        <w:rPr>
          <w:rFonts w:ascii="Times New Roman" w:hAnsi="Times New Roman" w:cs="Times New Roman"/>
          <w:color w:val="000000" w:themeColor="text1"/>
          <w:sz w:val="24"/>
          <w:szCs w:val="24"/>
        </w:rPr>
        <w:t>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lastRenderedPageBreak/>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FC1131">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223BA408" w:rsidR="00DA1E2C" w:rsidRPr="00843DC4" w:rsidRDefault="002E7E15"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found similar scaling exponent</w:t>
      </w:r>
      <w:r w:rsidR="00F278AA">
        <w:rPr>
          <w:rFonts w:ascii="Times New Roman" w:hAnsi="Times New Roman" w:cs="Times New Roman"/>
          <w:color w:val="000000" w:themeColor="text1"/>
          <w:sz w:val="24"/>
          <w:szCs w:val="24"/>
        </w:rPr>
        <w:t>s</w:t>
      </w:r>
      <w:r w:rsidR="00E10D4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w:t>
      </w:r>
      <w:r w:rsidR="00F278AA">
        <w:rPr>
          <w:rFonts w:ascii="Times New Roman" w:hAnsi="Times New Roman" w:cs="Times New Roman"/>
          <w:color w:val="000000" w:themeColor="text1"/>
          <w:sz w:val="24"/>
          <w:szCs w:val="24"/>
        </w:rPr>
        <w:t>565 and -0.560 for routine and lunge-associated swimming, respectively</w:t>
      </w:r>
      <w:r w:rsidR="00E10D4D"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w:t>
      </w:r>
      <w:r w:rsidR="006D068F">
        <w:rPr>
          <w:rFonts w:ascii="Times New Roman" w:hAnsi="Times New Roman" w:cs="Times New Roman"/>
          <w:color w:val="000000" w:themeColor="text1"/>
          <w:sz w:val="24"/>
          <w:szCs w:val="24"/>
        </w:rPr>
        <w:t>5</w:t>
      </w:r>
      <w:r w:rsidR="00582BA8" w:rsidRPr="00843DC4">
        <w:rPr>
          <w:rFonts w:ascii="Times New Roman" w:hAnsi="Times New Roman" w:cs="Times New Roman"/>
          <w:color w:val="000000" w:themeColor="text1"/>
          <w:sz w:val="24"/>
          <w:szCs w:val="24"/>
        </w:rPr>
        <w:t xml:space="preserve"> for oscillatory frequency and a difference of 0.0</w:t>
      </w:r>
      <w:r w:rsidR="006D068F">
        <w:rPr>
          <w:rFonts w:ascii="Times New Roman" w:hAnsi="Times New Roman" w:cs="Times New Roman"/>
          <w:color w:val="000000" w:themeColor="text1"/>
          <w:sz w:val="24"/>
          <w:szCs w:val="24"/>
        </w:rPr>
        <w:t>81</w:t>
      </w:r>
      <w:r w:rsidR="00582BA8" w:rsidRPr="00843DC4">
        <w:rPr>
          <w:rFonts w:ascii="Times New Roman" w:hAnsi="Times New Roman" w:cs="Times New Roman"/>
          <w:color w:val="000000" w:themeColor="text1"/>
          <w:sz w:val="24"/>
          <w:szCs w:val="24"/>
        </w:rPr>
        <w:t xml:space="preserve">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FC1131">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Fish et al., 2014). While this theory holds for animals of similar sizes, we found it advantageous to measure the mass-specific thrust to make comparisons between mysticetes and other cetaceans that vary across a wide range of body sizes. </w:t>
      </w:r>
    </w:p>
    <w:p w14:paraId="017CC4B9" w14:textId="4D996147" w:rsidR="008D212D" w:rsidRPr="00843DC4" w:rsidRDefault="00D621B9"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6D068F">
        <w:rPr>
          <w:rFonts w:ascii="Times New Roman" w:hAnsi="Times New Roman" w:cs="Times New Roman"/>
          <w:color w:val="000000" w:themeColor="text1"/>
          <w:sz w:val="24"/>
          <w:szCs w:val="24"/>
        </w:rPr>
        <w:t>6</w:t>
      </w:r>
      <w:r w:rsidR="00FC250A" w:rsidRPr="00843DC4">
        <w:rPr>
          <w:rFonts w:ascii="Times New Roman" w:hAnsi="Times New Roman" w:cs="Times New Roman"/>
          <w:color w:val="000000" w:themeColor="text1"/>
          <w:sz w:val="24"/>
          <w:szCs w:val="24"/>
        </w:rPr>
        <w:t>.</w:t>
      </w:r>
      <w:r w:rsidR="006D068F">
        <w:rPr>
          <w:rFonts w:ascii="Times New Roman" w:hAnsi="Times New Roman" w:cs="Times New Roman"/>
          <w:color w:val="000000" w:themeColor="text1"/>
          <w:sz w:val="24"/>
          <w:szCs w:val="24"/>
        </w:rPr>
        <w:t>3</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B257E6">
        <w:rPr>
          <w:rFonts w:ascii="Times New Roman" w:hAnsi="Times New Roman" w:cs="Times New Roman"/>
          <w:color w:val="000000" w:themeColor="text1"/>
          <w:sz w:val="24"/>
          <w:szCs w:val="24"/>
        </w:rPr>
        <w:t xml:space="preserve">(lunge-associated) </w:t>
      </w:r>
      <w:r w:rsidR="008D212D" w:rsidRPr="00843DC4">
        <w:rPr>
          <w:rFonts w:ascii="Times New Roman" w:hAnsi="Times New Roman" w:cs="Times New Roman"/>
          <w:color w:val="000000" w:themeColor="text1"/>
          <w:sz w:val="24"/>
          <w:szCs w:val="24"/>
        </w:rPr>
        <w:t>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w:t>
      </w:r>
      <w:r w:rsidR="006D068F">
        <w:rPr>
          <w:rFonts w:ascii="Times New Roman" w:hAnsi="Times New Roman" w:cs="Times New Roman"/>
          <w:color w:val="000000" w:themeColor="text1"/>
          <w:sz w:val="24"/>
          <w:szCs w:val="24"/>
        </w:rPr>
        <w:t>6</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but mass-specific thrust values at the species-level averaged between </w:t>
      </w:r>
      <w:r w:rsidR="00F743FC">
        <w:rPr>
          <w:rFonts w:ascii="Times New Roman" w:hAnsi="Times New Roman" w:cs="Times New Roman"/>
          <w:color w:val="000000" w:themeColor="text1"/>
          <w:sz w:val="24"/>
          <w:szCs w:val="24"/>
        </w:rPr>
        <w:t>0.87</w:t>
      </w:r>
      <w:r w:rsidR="00B257E6">
        <w:rPr>
          <w:rFonts w:ascii="Times New Roman" w:hAnsi="Times New Roman" w:cs="Times New Roman"/>
          <w:color w:val="000000" w:themeColor="text1"/>
          <w:sz w:val="24"/>
          <w:szCs w:val="24"/>
        </w:rPr>
        <w:t>-3.03</w:t>
      </w:r>
      <w:r w:rsidR="00B257E6" w:rsidRPr="00B257E6">
        <w:rPr>
          <w:rFonts w:ascii="Times New Roman" w:hAnsi="Times New Roman" w:cs="Times New Roman"/>
          <w:color w:val="000000" w:themeColor="text1"/>
          <w:sz w:val="24"/>
          <w:szCs w:val="24"/>
        </w:rPr>
        <w:t xml:space="preserve"> </w:t>
      </w:r>
      <w:r w:rsidR="00B257E6" w:rsidRPr="00843DC4">
        <w:rPr>
          <w:rFonts w:ascii="Times New Roman" w:hAnsi="Times New Roman" w:cs="Times New Roman"/>
          <w:color w:val="000000" w:themeColor="text1"/>
          <w:sz w:val="24"/>
          <w:szCs w:val="24"/>
        </w:rPr>
        <w:t>W kg</w:t>
      </w:r>
      <w:r w:rsidR="00B257E6"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lunge-associated swimming and between </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27</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64</w:t>
      </w:r>
      <w:r w:rsidR="001F439D" w:rsidRPr="00843DC4">
        <w:rPr>
          <w:rFonts w:ascii="Times New Roman" w:hAnsi="Times New Roman" w:cs="Times New Roman"/>
          <w:color w:val="000000" w:themeColor="text1"/>
          <w:sz w:val="24"/>
          <w:szCs w:val="24"/>
        </w:rPr>
        <w:t xml:space="preserve"> W kg</w:t>
      </w:r>
      <w:r w:rsidR="001F439D"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routine swimming,</w:t>
      </w:r>
      <w:r w:rsidR="001F439D" w:rsidRPr="00843DC4">
        <w:rPr>
          <w:rFonts w:ascii="Times New Roman" w:hAnsi="Times New Roman" w:cs="Times New Roman"/>
          <w:color w:val="000000" w:themeColor="text1"/>
          <w:sz w:val="24"/>
          <w:szCs w:val="24"/>
        </w:rPr>
        <w:t xml:space="preserve"> w</w:t>
      </w:r>
      <w:r w:rsidR="008D212D" w:rsidRPr="00843DC4">
        <w:rPr>
          <w:rFonts w:ascii="Times New Roman" w:hAnsi="Times New Roman" w:cs="Times New Roman"/>
          <w:color w:val="000000" w:themeColor="text1"/>
          <w:sz w:val="24"/>
          <w:szCs w:val="24"/>
        </w:rPr>
        <w:t>hich w</w:t>
      </w:r>
      <w:r w:rsidR="00F743FC">
        <w:rPr>
          <w:rFonts w:ascii="Times New Roman" w:hAnsi="Times New Roman" w:cs="Times New Roman"/>
          <w:color w:val="000000" w:themeColor="text1"/>
          <w:sz w:val="24"/>
          <w:szCs w:val="24"/>
        </w:rPr>
        <w:t>ere one to</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xml:space="preserve">; Table </w:t>
      </w:r>
      <w:r w:rsidR="00167852">
        <w:rPr>
          <w:rFonts w:ascii="Times New Roman" w:hAnsi="Times New Roman" w:cs="Times New Roman"/>
          <w:color w:val="000000" w:themeColor="text1"/>
          <w:sz w:val="24"/>
          <w:szCs w:val="24"/>
        </w:rPr>
        <w:t>4</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lastRenderedPageBreak/>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57135C26" w:rsidR="006779A6" w:rsidRPr="00843DC4" w:rsidRDefault="00630F7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F743FC">
        <w:rPr>
          <w:rFonts w:ascii="Times New Roman" w:hAnsi="Times New Roman" w:cs="Times New Roman"/>
          <w:color w:val="000000" w:themeColor="text1"/>
          <w:sz w:val="24"/>
          <w:szCs w:val="24"/>
        </w:rPr>
        <w:t xml:space="preserve">power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w:t>
      </w:r>
      <w:r w:rsidR="00F743FC">
        <w:rPr>
          <w:rFonts w:ascii="Times New Roman" w:hAnsi="Times New Roman" w:cs="Times New Roman"/>
          <w:color w:val="000000" w:themeColor="text1"/>
          <w:sz w:val="24"/>
          <w:szCs w:val="24"/>
        </w:rPr>
        <w:t xml:space="preserve">relative </w:t>
      </w:r>
      <w:r w:rsidR="002F44C8" w:rsidRPr="00843DC4">
        <w:rPr>
          <w:rFonts w:ascii="Times New Roman" w:hAnsi="Times New Roman" w:cs="Times New Roman"/>
          <w:color w:val="000000" w:themeColor="text1"/>
          <w:sz w:val="24"/>
          <w:szCs w:val="24"/>
        </w:rPr>
        <w:t xml:space="preserve">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007853">
        <w:rPr>
          <w:rFonts w:ascii="Times New Roman" w:hAnsi="Times New Roman" w:cs="Times New Roman"/>
          <w:sz w:val="24"/>
          <w:szCs w:val="24"/>
        </w:rPr>
        <w:t>; 2020</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w:t>
      </w:r>
      <w:r w:rsidR="00E065EE" w:rsidRPr="00843DC4">
        <w:rPr>
          <w:rFonts w:ascii="Times New Roman" w:hAnsi="Times New Roman" w:cs="Times New Roman"/>
          <w:color w:val="000000" w:themeColor="text1"/>
          <w:sz w:val="24"/>
          <w:szCs w:val="24"/>
        </w:rPr>
        <w:lastRenderedPageBreak/>
        <w:t xml:space="preserve">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FC1131">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55051440" w:rsidR="00FE2636" w:rsidRPr="00843DC4" w:rsidRDefault="00FE263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(Hoerner</w:t>
      </w:r>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B257E6">
        <w:rPr>
          <w:rFonts w:ascii="Times New Roman" w:hAnsi="Times New Roman" w:cs="Times New Roman"/>
          <w:color w:val="000000" w:themeColor="text1"/>
          <w:sz w:val="24"/>
          <w:szCs w:val="24"/>
        </w:rPr>
        <w:t>ten</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w:t>
      </w:r>
      <w:r w:rsidR="009935C4">
        <w:rPr>
          <w:rFonts w:ascii="Times New Roman" w:hAnsi="Times New Roman" w:cs="Times New Roman"/>
          <w:color w:val="000000" w:themeColor="text1"/>
          <w:sz w:val="24"/>
          <w:szCs w:val="24"/>
        </w:rPr>
        <w:lastRenderedPageBreak/>
        <w:t>(Fig.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FC1131">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69EDD81C" w14:textId="57657598" w:rsidR="00254960" w:rsidRPr="00843DC4" w:rsidRDefault="000F4DE0"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w:t>
      </w:r>
      <w:r w:rsidR="00696DE2">
        <w:rPr>
          <w:rFonts w:ascii="Times New Roman" w:hAnsi="Times New Roman" w:cs="Times New Roman"/>
          <w:color w:val="000000" w:themeColor="text1"/>
          <w:sz w:val="24"/>
          <w:szCs w:val="24"/>
        </w:rPr>
        <w:t>; Watanabe et al., 2011</w:t>
      </w:r>
      <w:r w:rsidRPr="00843DC4">
        <w:rPr>
          <w:rFonts w:ascii="Times New Roman" w:hAnsi="Times New Roman" w:cs="Times New Roman"/>
          <w:color w:val="000000" w:themeColor="text1"/>
          <w:sz w:val="24"/>
          <w:szCs w:val="24"/>
        </w:rPr>
        <w:t>).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(Sumich,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of migrations (Wyrick, 1954; Williamson, 1972; Sumich, 1983).</w:t>
      </w:r>
      <w:r w:rsidR="00CF3631">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which was 37% higher than the </w:t>
      </w:r>
      <w:r w:rsidR="0047239C">
        <w:rPr>
          <w:rFonts w:ascii="Times New Roman" w:hAnsi="Times New Roman" w:cs="Times New Roman"/>
          <w:color w:val="000000" w:themeColor="text1"/>
          <w:sz w:val="24"/>
          <w:szCs w:val="24"/>
        </w:rPr>
        <w:t xml:space="preserve">average routine swimming speed (2.35 </w:t>
      </w:r>
      <w:r w:rsidR="0047239C" w:rsidRPr="00843DC4">
        <w:rPr>
          <w:rFonts w:ascii="Times New Roman" w:hAnsi="Times New Roman" w:cs="Times New Roman"/>
          <w:color w:val="000000" w:themeColor="text1"/>
          <w:sz w:val="24"/>
          <w:szCs w:val="24"/>
        </w:rPr>
        <w:t>m s</w:t>
      </w:r>
      <w:r w:rsidR="0047239C" w:rsidRPr="00843DC4">
        <w:rPr>
          <w:rFonts w:ascii="Times New Roman" w:hAnsi="Times New Roman" w:cs="Times New Roman"/>
          <w:color w:val="000000" w:themeColor="text1"/>
          <w:sz w:val="24"/>
          <w:szCs w:val="24"/>
          <w:vertAlign w:val="superscript"/>
        </w:rPr>
        <w:t>-1</w:t>
      </w:r>
      <w:r w:rsidR="0047239C">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in the present study. </w:t>
      </w:r>
      <w:r w:rsidR="00007853">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h</w:t>
      </w:r>
      <w:r w:rsidR="0047239C">
        <w:rPr>
          <w:rFonts w:ascii="Times New Roman" w:hAnsi="Times New Roman" w:cs="Times New Roman"/>
          <w:color w:val="000000" w:themeColor="text1"/>
          <w:sz w:val="24"/>
          <w:szCs w:val="24"/>
        </w:rPr>
        <w:t>is average</w:t>
      </w:r>
      <w:r w:rsidRPr="00843DC4">
        <w:rPr>
          <w:rFonts w:ascii="Times New Roman" w:hAnsi="Times New Roman" w:cs="Times New Roman"/>
          <w:color w:val="000000" w:themeColor="text1"/>
          <w:sz w:val="24"/>
          <w:szCs w:val="24"/>
        </w:rPr>
        <w:t xml:space="preserve"> velocity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w:t>
      </w:r>
      <w:r w:rsidR="0047239C">
        <w:rPr>
          <w:rFonts w:ascii="Times New Roman" w:hAnsi="Times New Roman" w:cs="Times New Roman"/>
          <w:color w:val="000000" w:themeColor="text1"/>
          <w:sz w:val="24"/>
          <w:szCs w:val="24"/>
        </w:rPr>
        <w:t xml:space="preserve">, a range that accounted for 56.5% of the routine </w:t>
      </w:r>
      <w:r w:rsidR="0047239C">
        <w:rPr>
          <w:rFonts w:ascii="Times New Roman" w:hAnsi="Times New Roman" w:cs="Times New Roman"/>
          <w:color w:val="000000" w:themeColor="text1"/>
          <w:sz w:val="24"/>
          <w:szCs w:val="24"/>
        </w:rPr>
        <w:lastRenderedPageBreak/>
        <w:t xml:space="preserve">swimming speed measurements </w:t>
      </w:r>
      <w:r w:rsidR="00254960">
        <w:rPr>
          <w:rFonts w:ascii="Times New Roman" w:hAnsi="Times New Roman" w:cs="Times New Roman"/>
          <w:color w:val="000000" w:themeColor="text1"/>
          <w:sz w:val="24"/>
          <w:szCs w:val="24"/>
        </w:rPr>
        <w:t xml:space="preserve">for Antarctic minke whales </w:t>
      </w:r>
      <w:r w:rsidR="0047239C">
        <w:rPr>
          <w:rFonts w:ascii="Times New Roman" w:hAnsi="Times New Roman" w:cs="Times New Roman"/>
          <w:color w:val="000000" w:themeColor="text1"/>
          <w:sz w:val="24"/>
          <w:szCs w:val="24"/>
        </w:rPr>
        <w:t>in our dataset</w:t>
      </w:r>
      <w:r w:rsidRPr="00843DC4">
        <w:rPr>
          <w:rFonts w:ascii="Times New Roman" w:hAnsi="Times New Roman" w:cs="Times New Roman"/>
          <w:color w:val="000000" w:themeColor="text1"/>
          <w:sz w:val="24"/>
          <w:szCs w:val="24"/>
        </w:rPr>
        <w:t>.</w:t>
      </w:r>
      <w:r w:rsidR="0047239C">
        <w:rPr>
          <w:rFonts w:ascii="Times New Roman" w:hAnsi="Times New Roman" w:cs="Times New Roman"/>
          <w:color w:val="000000" w:themeColor="text1"/>
          <w:sz w:val="24"/>
          <w:szCs w:val="24"/>
        </w:rPr>
        <w:t xml:space="preserve"> T</w:t>
      </w:r>
      <w:r w:rsidRPr="00843DC4">
        <w:rPr>
          <w:rFonts w:ascii="Times New Roman" w:hAnsi="Times New Roman" w:cs="Times New Roman"/>
          <w:color w:val="000000" w:themeColor="text1"/>
          <w:sz w:val="24"/>
          <w:szCs w:val="24"/>
        </w:rPr>
        <w:t xml:space="preserve">he </w:t>
      </w:r>
      <w:r w:rsidR="0047239C">
        <w:rPr>
          <w:rFonts w:ascii="Times New Roman" w:hAnsi="Times New Roman" w:cs="Times New Roman"/>
          <w:color w:val="000000" w:themeColor="text1"/>
          <w:sz w:val="24"/>
          <w:szCs w:val="24"/>
        </w:rPr>
        <w:t xml:space="preserve">average routine </w:t>
      </w:r>
      <w:r w:rsidRPr="00843DC4">
        <w:rPr>
          <w:rFonts w:ascii="Times New Roman" w:hAnsi="Times New Roman" w:cs="Times New Roman"/>
          <w:color w:val="000000" w:themeColor="text1"/>
          <w:sz w:val="24"/>
          <w:szCs w:val="24"/>
        </w:rPr>
        <w:t>swimming velocit</w:t>
      </w:r>
      <w:r w:rsidR="0047239C">
        <w:rPr>
          <w:rFonts w:ascii="Times New Roman" w:hAnsi="Times New Roman" w:cs="Times New Roman"/>
          <w:color w:val="000000" w:themeColor="text1"/>
          <w:sz w:val="24"/>
          <w:szCs w:val="24"/>
        </w:rPr>
        <w:t>ies</w:t>
      </w:r>
      <w:r w:rsidRPr="00843DC4">
        <w:rPr>
          <w:rFonts w:ascii="Times New Roman" w:hAnsi="Times New Roman" w:cs="Times New Roman"/>
          <w:color w:val="000000" w:themeColor="text1"/>
          <w:sz w:val="24"/>
          <w:szCs w:val="24"/>
        </w:rPr>
        <w:t xml:space="preserve"> for blue (2.</w:t>
      </w:r>
      <w:r w:rsidR="0047239C">
        <w:rPr>
          <w:rFonts w:ascii="Times New Roman" w:hAnsi="Times New Roman" w:cs="Times New Roman"/>
          <w:color w:val="000000" w:themeColor="text1"/>
          <w:sz w:val="24"/>
          <w:szCs w:val="24"/>
        </w:rPr>
        <w:t>20</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humpback whale</w:t>
      </w:r>
      <w:r w:rsidR="00007853">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(2.0</w:t>
      </w:r>
      <w:r w:rsidR="0047239C">
        <w:rPr>
          <w:rFonts w:ascii="Times New Roman" w:hAnsi="Times New Roman" w:cs="Times New Roman"/>
          <w:color w:val="000000" w:themeColor="text1"/>
          <w:sz w:val="24"/>
          <w:szCs w:val="24"/>
        </w:rPr>
        <w:t>9</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also fell </w:t>
      </w:r>
      <w:r w:rsidRPr="00843DC4">
        <w:rPr>
          <w:rFonts w:ascii="Times New Roman" w:hAnsi="Times New Roman" w:cs="Times New Roman"/>
          <w:color w:val="000000" w:themeColor="text1"/>
          <w:sz w:val="24"/>
          <w:szCs w:val="24"/>
        </w:rPr>
        <w:t>within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r w:rsidR="00254960">
        <w:rPr>
          <w:rFonts w:ascii="Times New Roman" w:hAnsi="Times New Roman" w:cs="Times New Roman"/>
          <w:color w:val="000000" w:themeColor="text1"/>
          <w:sz w:val="24"/>
          <w:szCs w:val="24"/>
        </w:rPr>
        <w:t xml:space="preserve"> These ranges accounted for 67.1% of the routine swimming speed measurements for the blue whales and 99.0% of the same measurements for the humpback whales in our dataset.</w:t>
      </w:r>
      <w:r w:rsidR="00E437CD">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The average routine swimming speed that we found among all species (2.18 </w:t>
      </w:r>
      <w:r w:rsidR="00254960" w:rsidRPr="00843DC4">
        <w:rPr>
          <w:rFonts w:ascii="Times New Roman" w:hAnsi="Times New Roman" w:cs="Times New Roman"/>
          <w:color w:val="000000" w:themeColor="text1"/>
          <w:sz w:val="24"/>
          <w:szCs w:val="24"/>
        </w:rPr>
        <w:t>m s</w:t>
      </w:r>
      <w:r w:rsidR="00254960" w:rsidRPr="00843DC4">
        <w:rPr>
          <w:rFonts w:ascii="Times New Roman" w:hAnsi="Times New Roman" w:cs="Times New Roman"/>
          <w:color w:val="000000" w:themeColor="text1"/>
          <w:sz w:val="24"/>
          <w:szCs w:val="24"/>
          <w:vertAlign w:val="superscript"/>
        </w:rPr>
        <w:t>-1</w:t>
      </w:r>
      <w:r w:rsidR="00254960">
        <w:rPr>
          <w:rFonts w:ascii="Times New Roman" w:hAnsi="Times New Roman" w:cs="Times New Roman"/>
          <w:color w:val="000000" w:themeColor="text1"/>
          <w:sz w:val="24"/>
          <w:szCs w:val="24"/>
        </w:rPr>
        <w:t xml:space="preserve">) fell </w:t>
      </w:r>
      <w:r w:rsidR="00E437CD">
        <w:rPr>
          <w:rFonts w:ascii="Times New Roman" w:hAnsi="Times New Roman" w:cs="Times New Roman"/>
          <w:color w:val="000000" w:themeColor="text1"/>
          <w:sz w:val="24"/>
          <w:szCs w:val="24"/>
        </w:rPr>
        <w:t>near the center of these migratory speed ranges and aligned closely with the optimal swimming speed (</w:t>
      </w:r>
      <w:r w:rsidR="00E437CD">
        <w:rPr>
          <w:rFonts w:ascii="Times New Roman" w:hAnsi="Times New Roman" w:cs="Times New Roman"/>
          <w:i/>
          <w:color w:val="000000" w:themeColor="text1"/>
          <w:sz w:val="24"/>
          <w:szCs w:val="24"/>
        </w:rPr>
        <w:t>U</w:t>
      </w:r>
      <w:r w:rsidR="00E437CD">
        <w:rPr>
          <w:rFonts w:ascii="Times New Roman" w:hAnsi="Times New Roman" w:cs="Times New Roman"/>
          <w:i/>
          <w:color w:val="000000" w:themeColor="text1"/>
          <w:sz w:val="24"/>
          <w:szCs w:val="24"/>
          <w:vertAlign w:val="subscript"/>
        </w:rPr>
        <w:t>opt</w:t>
      </w:r>
      <w:r w:rsidR="00E437CD">
        <w:rPr>
          <w:rFonts w:ascii="Times New Roman" w:hAnsi="Times New Roman" w:cs="Times New Roman"/>
          <w:color w:val="000000" w:themeColor="text1"/>
          <w:sz w:val="24"/>
          <w:szCs w:val="24"/>
        </w:rPr>
        <w:t xml:space="preserve">; 1.97 </w:t>
      </w:r>
      <w:r w:rsidR="00E437CD" w:rsidRPr="00843DC4">
        <w:rPr>
          <w:rFonts w:ascii="Times New Roman" w:hAnsi="Times New Roman" w:cs="Times New Roman"/>
          <w:color w:val="000000" w:themeColor="text1"/>
          <w:sz w:val="24"/>
          <w:szCs w:val="24"/>
        </w:rPr>
        <w:t>m s</w:t>
      </w:r>
      <w:r w:rsidR="00E437CD" w:rsidRPr="00843DC4">
        <w:rPr>
          <w:rFonts w:ascii="Times New Roman" w:hAnsi="Times New Roman" w:cs="Times New Roman"/>
          <w:color w:val="000000" w:themeColor="text1"/>
          <w:sz w:val="24"/>
          <w:szCs w:val="24"/>
          <w:vertAlign w:val="superscript"/>
        </w:rPr>
        <w:t>-1</w:t>
      </w:r>
      <w:r w:rsidR="00E437CD">
        <w:rPr>
          <w:rFonts w:ascii="Times New Roman" w:hAnsi="Times New Roman" w:cs="Times New Roman"/>
          <w:color w:val="000000" w:themeColor="text1"/>
          <w:sz w:val="24"/>
          <w:szCs w:val="24"/>
        </w:rPr>
        <w:t>) predicted by Gough et al. (2019) (Fig 6A).</w:t>
      </w:r>
    </w:p>
    <w:p w14:paraId="513E029A" w14:textId="14F1AC8D" w:rsidR="002F2FFE" w:rsidRPr="00843DC4" w:rsidRDefault="00004E3F"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 1% of our speed measures fell above 4.5 m 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meaning our ability to predict Froude efficiency at these high speeds is limited. The significantly unsteady nature of lunge-associated swimming also meant that we could not include that swimming style in our analysis of Froude efficiency. Our</w:t>
      </w:r>
      <w:r w:rsidRPr="00843DC4">
        <w:rPr>
          <w:rFonts w:ascii="Times New Roman" w:hAnsi="Times New Roman" w:cs="Times New Roman"/>
          <w:color w:val="000000" w:themeColor="text1"/>
          <w:sz w:val="24"/>
          <w:szCs w:val="24"/>
        </w:rPr>
        <w:t xml:space="preserve"> results </w:t>
      </w:r>
      <w:r>
        <w:rPr>
          <w:rFonts w:ascii="Times New Roman" w:hAnsi="Times New Roman" w:cs="Times New Roman"/>
          <w:color w:val="000000" w:themeColor="text1"/>
          <w:sz w:val="24"/>
          <w:szCs w:val="24"/>
        </w:rPr>
        <w:t>for routine swimming below 4.5 m s</w:t>
      </w:r>
      <w:r>
        <w:rPr>
          <w:rFonts w:ascii="Times New Roman" w:hAnsi="Times New Roman" w:cs="Times New Roman"/>
          <w:color w:val="000000" w:themeColor="text1"/>
          <w:sz w:val="24"/>
          <w:szCs w:val="24"/>
          <w:vertAlign w:val="superscript"/>
        </w:rPr>
        <w:t>-1</w:t>
      </w:r>
      <w:r w:rsidRPr="00007853">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show that Froude efficiency increases rapidly below ~2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plateaus</w:t>
      </w:r>
      <w:r w:rsidRPr="00843DC4">
        <w:rPr>
          <w:rFonts w:ascii="Times New Roman" w:hAnsi="Times New Roman" w:cs="Times New Roman"/>
          <w:color w:val="000000" w:themeColor="text1"/>
          <w:sz w:val="24"/>
          <w:szCs w:val="24"/>
        </w:rPr>
        <w:t>, which broadly agrees with the results from Fish (1998) for ontocetes.</w:t>
      </w:r>
      <w:r w:rsidR="00007853">
        <w:rPr>
          <w:rFonts w:ascii="Times New Roman" w:hAnsi="Times New Roman" w:cs="Times New Roman"/>
          <w:color w:val="000000" w:themeColor="text1"/>
          <w:sz w:val="24"/>
          <w:szCs w:val="24"/>
        </w:rPr>
        <w:t xml:space="preserve"> The position of the plateau relative to the average routine swimming speed and the optimal swimming speed from Gough et al. (2019) suggests that these species are simultaneously minimizing their swimming speed and maintaining high Froude efficiency along the plateau (Fig 6A). </w:t>
      </w:r>
    </w:p>
    <w:p w14:paraId="5EA05862" w14:textId="77777777" w:rsidR="00FE2636" w:rsidRPr="00843DC4" w:rsidRDefault="000F4DE0" w:rsidP="00007853">
      <w:pPr>
        <w:shd w:val="clear" w:color="auto" w:fill="FFFFFF"/>
        <w:spacing w:line="480" w:lineRule="auto"/>
        <w:ind w:firstLine="720"/>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6F553F">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5EBF0AD2"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lastRenderedPageBreak/>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w:t>
      </w:r>
      <w:r w:rsidR="00007853">
        <w:rPr>
          <w:rFonts w:ascii="Times New Roman" w:hAnsi="Times New Roman" w:cs="Times New Roman"/>
          <w:color w:val="000000" w:themeColor="text1"/>
          <w:sz w:val="24"/>
          <w:szCs w:val="24"/>
        </w:rPr>
        <w:t>5</w:t>
      </w:r>
      <w:r w:rsidR="00ED51B7"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600B401C" w:rsidR="00D50BF0"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 analyses suggest that size is an important determinant of swimming performance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Webb and De Buffrénil,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(Hirt et al., 2017)</w:t>
      </w:r>
      <w:r w:rsidR="00420A9B">
        <w:rPr>
          <w:rFonts w:ascii="Times New Roman" w:hAnsi="Times New Roman" w:cs="Times New Roman"/>
          <w:color w:val="000000" w:themeColor="text1"/>
          <w:sz w:val="24"/>
          <w:szCs w:val="24"/>
        </w:rPr>
        <w:t xml:space="preserve"> (Fig. 7; Table </w:t>
      </w:r>
      <w:r w:rsidR="00167852">
        <w:rPr>
          <w:rFonts w:ascii="Times New Roman" w:hAnsi="Times New Roman" w:cs="Times New Roman"/>
          <w:color w:val="000000" w:themeColor="text1"/>
          <w:sz w:val="24"/>
          <w:szCs w:val="24"/>
        </w:rPr>
        <w:t>5</w:t>
      </w:r>
      <w:r w:rsidR="00420A9B">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6F553F">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6F553F">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A30C089" w:rsidR="00A5342C"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commentRangeStart w:id="18"/>
      <w:r w:rsidRPr="00843DC4">
        <w:rPr>
          <w:rFonts w:ascii="Times New Roman" w:hAnsi="Times New Roman" w:cs="Times New Roman"/>
          <w:color w:val="000000" w:themeColor="text1"/>
          <w:sz w:val="24"/>
          <w:szCs w:val="24"/>
        </w:rPr>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rorquals may benefit from a low cost of transport (Williams, 1999</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Gough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w:t>
      </w:r>
      <w:r w:rsidR="003C1941" w:rsidRPr="00211333">
        <w:rPr>
          <w:rFonts w:ascii="Times New Roman" w:hAnsi="Times New Roman" w:cs="Times New Roman"/>
          <w:sz w:val="24"/>
          <w:szCs w:val="24"/>
        </w:rPr>
        <w:t>2019</w:t>
      </w:r>
      <w:r w:rsidR="00FA2AFF" w:rsidRPr="00211333">
        <w:rPr>
          <w:rFonts w:ascii="Times New Roman" w:hAnsi="Times New Roman" w:cs="Times New Roman"/>
          <w:sz w:val="24"/>
          <w:szCs w:val="24"/>
        </w:rPr>
        <w:t xml:space="preserve">). </w:t>
      </w:r>
      <w:commentRangeStart w:id="19"/>
      <w:r w:rsidRPr="00211333">
        <w:rPr>
          <w:rFonts w:ascii="Times New Roman" w:hAnsi="Times New Roman" w:cs="Times New Roman"/>
          <w:sz w:val="24"/>
          <w:szCs w:val="24"/>
        </w:rPr>
        <w:t>Accordingly, the high burst velocities and accelerations attained by the whales</w:t>
      </w:r>
      <w:r w:rsidR="00211333" w:rsidRPr="00211333">
        <w:rPr>
          <w:rFonts w:ascii="Times New Roman" w:hAnsi="Times New Roman" w:cs="Times New Roman"/>
          <w:sz w:val="24"/>
          <w:szCs w:val="24"/>
        </w:rPr>
        <w:t xml:space="preserve"> </w:t>
      </w:r>
      <w:r w:rsidRPr="00211333">
        <w:rPr>
          <w:rFonts w:ascii="Times New Roman" w:hAnsi="Times New Roman" w:cs="Times New Roman"/>
          <w:sz w:val="24"/>
          <w:szCs w:val="24"/>
        </w:rPr>
        <w:t xml:space="preserve">during lunges would incur reduced </w:t>
      </w:r>
      <w:r w:rsidR="001A2550" w:rsidRPr="00211333">
        <w:rPr>
          <w:rFonts w:ascii="Times New Roman" w:hAnsi="Times New Roman" w:cs="Times New Roman"/>
          <w:sz w:val="24"/>
          <w:szCs w:val="24"/>
        </w:rPr>
        <w:t xml:space="preserve">Froude </w:t>
      </w:r>
      <w:r w:rsidRPr="00211333">
        <w:rPr>
          <w:rFonts w:ascii="Times New Roman" w:hAnsi="Times New Roman" w:cs="Times New Roman"/>
          <w:sz w:val="24"/>
          <w:szCs w:val="24"/>
        </w:rPr>
        <w:t>efficiencies compared to routine and migratory velocities</w:t>
      </w:r>
      <w:commentRangeEnd w:id="19"/>
      <w:r w:rsidR="001E1BA7">
        <w:rPr>
          <w:rStyle w:val="CommentReference"/>
        </w:rPr>
        <w:commentReference w:id="19"/>
      </w:r>
      <w:r w:rsidRPr="00211333">
        <w:rPr>
          <w:rFonts w:ascii="Times New Roman" w:hAnsi="Times New Roman" w:cs="Times New Roman"/>
          <w:sz w:val="24"/>
          <w:szCs w:val="24"/>
        </w:rPr>
        <w:t xml:space="preserve">.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balaenopterids. </w:t>
      </w:r>
      <w:r w:rsidR="00CC44B7" w:rsidRPr="00843DC4">
        <w:rPr>
          <w:rFonts w:ascii="Times New Roman" w:hAnsi="Times New Roman" w:cs="Times New Roman"/>
          <w:color w:val="000000" w:themeColor="text1"/>
          <w:sz w:val="24"/>
          <w:szCs w:val="24"/>
        </w:rPr>
        <w:t xml:space="preserve">Our results are some of the first to quantify the fine-scale hydrodynamics that underlie these energetic differences </w:t>
      </w:r>
      <w:r w:rsidR="00CC44B7" w:rsidRPr="00843DC4">
        <w:rPr>
          <w:rFonts w:ascii="Times New Roman" w:hAnsi="Times New Roman" w:cs="Times New Roman"/>
          <w:color w:val="000000" w:themeColor="text1"/>
          <w:sz w:val="24"/>
          <w:szCs w:val="24"/>
        </w:rPr>
        <w:lastRenderedPageBreak/>
        <w:t xml:space="preserve">between routine and energetically expensive swimming modes and </w:t>
      </w:r>
      <w:r w:rsidR="00B71813" w:rsidRPr="00843DC4">
        <w:rPr>
          <w:rFonts w:ascii="Times New Roman" w:hAnsi="Times New Roman" w:cs="Times New Roman"/>
          <w:color w:val="000000" w:themeColor="text1"/>
          <w:sz w:val="24"/>
          <w:szCs w:val="24"/>
        </w:rPr>
        <w:t>include some of the largest 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commentRangeEnd w:id="18"/>
      <w:r w:rsidR="00DB51FB">
        <w:rPr>
          <w:rStyle w:val="CommentReference"/>
        </w:rPr>
        <w:commentReference w:id="18"/>
      </w:r>
    </w:p>
    <w:p w14:paraId="5FADF0A4" w14:textId="77777777" w:rsidR="000F4DE0" w:rsidRPr="00843DC4" w:rsidRDefault="000F4DE0" w:rsidP="006F553F">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15CA5DE7" w:rsidR="000F4DE0" w:rsidRPr="00843DC4" w:rsidRDefault="000F4DE0"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6F553F">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1BDD1AF2" w14:textId="69E52EEC" w:rsidR="00CF152A"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Data Availability</w:t>
      </w:r>
    </w:p>
    <w:p w14:paraId="1845FE36" w14:textId="6C7C46D9" w:rsidR="00CF152A" w:rsidRPr="00007853"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t>The datasets supporting this article are available from the corresponding author on request and at the following Data Dryad link (</w:t>
      </w:r>
      <w:r w:rsidRPr="00007853">
        <w:rPr>
          <w:rFonts w:ascii="Times New Roman" w:hAnsi="Times New Roman" w:cs="Times New Roman"/>
          <w:color w:val="C00000"/>
          <w:sz w:val="24"/>
          <w:szCs w:val="24"/>
        </w:rPr>
        <w:t>doi no.</w:t>
      </w:r>
      <w:r>
        <w:rPr>
          <w:rFonts w:ascii="Times New Roman" w:hAnsi="Times New Roman" w:cs="Times New Roman"/>
          <w:sz w:val="24"/>
          <w:szCs w:val="24"/>
        </w:rPr>
        <w:t>).</w:t>
      </w:r>
      <w:r w:rsidRPr="00A716DD">
        <w:rPr>
          <w:rFonts w:ascii="Times New Roman" w:hAnsi="Times New Roman" w:cs="Times New Roman"/>
          <w:color w:val="000000" w:themeColor="text1"/>
          <w:sz w:val="24"/>
          <w:szCs w:val="24"/>
        </w:rPr>
        <w:t xml:space="preserve"> </w:t>
      </w:r>
    </w:p>
    <w:p w14:paraId="39824A3D" w14:textId="242E3612"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6F553F">
      <w:pPr>
        <w:shd w:val="clear" w:color="auto" w:fill="FFFFFF"/>
        <w:spacing w:line="480" w:lineRule="auto"/>
        <w:rPr>
          <w:rFonts w:ascii="Times New Roman" w:hAnsi="Times New Roman" w:cs="Times New Roman"/>
          <w:color w:val="000000" w:themeColor="text1"/>
          <w:sz w:val="24"/>
          <w:szCs w:val="24"/>
        </w:rPr>
      </w:pPr>
    </w:p>
    <w:p w14:paraId="53E22139" w14:textId="3FB873E9"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6F553F">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6F553F">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67B4607A" w14:textId="1B220EEE" w:rsidR="000F4DE0" w:rsidRPr="00C05B87" w:rsidRDefault="000F4DE0" w:rsidP="006F553F">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0DE608AE" w14:textId="77777777" w:rsidR="000F4DE0" w:rsidRPr="00C05B87" w:rsidRDefault="000F4DE0" w:rsidP="006F553F">
      <w:pPr>
        <w:spacing w:line="480" w:lineRule="auto"/>
        <w:rPr>
          <w:rFonts w:ascii="Times New Roman" w:eastAsia="Times New Roman" w:hAnsi="Times New Roman" w:cs="Times New Roman"/>
          <w:sz w:val="24"/>
          <w:szCs w:val="24"/>
          <w:lang w:val="en-US"/>
        </w:rPr>
      </w:pPr>
    </w:p>
    <w:p w14:paraId="4CE7C551"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Croll, Donald &amp; Tershy,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7289808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32B59AD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Spec. Publ. No. 2. The Society for Marine Mammalogy.</w:t>
      </w:r>
    </w:p>
    <w:p w14:paraId="7C02D404" w14:textId="77777777"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r w:rsidRPr="006A4667">
        <w:rPr>
          <w:rFonts w:ascii="Times New Roman" w:eastAsia="Times New Roman" w:hAnsi="Times New Roman" w:cs="Times New Roman"/>
          <w:color w:val="000000"/>
          <w:sz w:val="24"/>
          <w:szCs w:val="24"/>
          <w:lang w:val="en-US"/>
        </w:rPr>
        <w:t xml:space="preserve">Friedlaender, A. S., Calambokidis, J., Goldbogen, J. A. (2016). Kinematic diversity in rorqual whale feeding mechanisms. </w:t>
      </w:r>
      <w:r w:rsidRPr="006A4667">
        <w:rPr>
          <w:rFonts w:ascii="Times New Roman" w:eastAsia="Times New Roman" w:hAnsi="Times New Roman" w:cs="Times New Roman"/>
          <w:i/>
          <w:iCs/>
          <w:color w:val="000000"/>
          <w:sz w:val="24"/>
          <w:szCs w:val="24"/>
          <w:lang w:val="en-US"/>
        </w:rPr>
        <w:t>Curr.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Cade, D.E., Barr, K. R., Calambokidis, J., Friedlaender, A. S. and Goldbogen,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lastRenderedPageBreak/>
        <w:t>Cade, D. E., Carey, N., Domenici, P., Potvin, J., and Goldbogen,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007853"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w:t>
      </w:r>
      <w:r w:rsidRPr="00007853">
        <w:rPr>
          <w:rFonts w:ascii="Times New Roman" w:eastAsia="Times New Roman" w:hAnsi="Times New Roman" w:cs="Times New Roman"/>
          <w:sz w:val="24"/>
          <w:szCs w:val="24"/>
          <w:lang w:val="en-US"/>
        </w:rPr>
        <w:t xml:space="preserve">Bonnaterre), with notes on other species. </w:t>
      </w:r>
      <w:r w:rsidRPr="00007853">
        <w:rPr>
          <w:rFonts w:ascii="Times New Roman" w:eastAsia="Times New Roman" w:hAnsi="Times New Roman" w:cs="Times New Roman"/>
          <w:i/>
          <w:sz w:val="24"/>
          <w:szCs w:val="24"/>
          <w:lang w:val="en-US"/>
        </w:rPr>
        <w:t>Aust. J. Mar.Freshwater Res.</w:t>
      </w:r>
      <w:r w:rsidRPr="00007853">
        <w:rPr>
          <w:rFonts w:ascii="Times New Roman" w:eastAsia="Times New Roman" w:hAnsi="Times New Roman" w:cs="Times New Roman"/>
          <w:sz w:val="24"/>
          <w:szCs w:val="24"/>
          <w:lang w:val="en-US"/>
        </w:rPr>
        <w:t xml:space="preserve"> </w:t>
      </w:r>
      <w:r w:rsidRPr="00007853">
        <w:rPr>
          <w:rFonts w:ascii="Times New Roman" w:eastAsia="Times New Roman" w:hAnsi="Times New Roman" w:cs="Times New Roman"/>
          <w:b/>
          <w:sz w:val="24"/>
          <w:szCs w:val="24"/>
          <w:lang w:val="en-US"/>
        </w:rPr>
        <w:t>4</w:t>
      </w:r>
      <w:r w:rsidRPr="00007853">
        <w:rPr>
          <w:rFonts w:ascii="Times New Roman" w:eastAsia="Times New Roman" w:hAnsi="Times New Roman" w:cs="Times New Roman"/>
          <w:sz w:val="24"/>
          <w:szCs w:val="24"/>
          <w:lang w:val="en-US"/>
        </w:rPr>
        <w:t>: 219-226.</w:t>
      </w:r>
    </w:p>
    <w:p w14:paraId="29D68EDD" w14:textId="22BAFAF1" w:rsidR="000F4DE0" w:rsidRPr="00007853"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007853">
        <w:rPr>
          <w:rFonts w:ascii="Times New Roman" w:eastAsia="Times New Roman" w:hAnsi="Times New Roman" w:cs="Times New Roman"/>
          <w:sz w:val="24"/>
          <w:szCs w:val="24"/>
          <w:shd w:val="clear" w:color="auto" w:fill="FFFFFF"/>
          <w:lang w:val="en-US"/>
        </w:rPr>
        <w:t>Chopra, M. G. and Kambe, T. (1977). Hydromechanics of lunate-tail swimming propulsion. Part 2. </w:t>
      </w:r>
      <w:r w:rsidRPr="00007853">
        <w:rPr>
          <w:rFonts w:ascii="Times New Roman" w:eastAsia="Times New Roman" w:hAnsi="Times New Roman" w:cs="Times New Roman"/>
          <w:i/>
          <w:iCs/>
          <w:sz w:val="24"/>
          <w:szCs w:val="24"/>
          <w:shd w:val="clear" w:color="auto" w:fill="FFFFFF"/>
          <w:lang w:val="en-US"/>
        </w:rPr>
        <w:t>J. Fluid Mech</w:t>
      </w:r>
      <w:r w:rsidRPr="00007853">
        <w:rPr>
          <w:rFonts w:ascii="Times New Roman" w:eastAsia="Times New Roman" w:hAnsi="Times New Roman" w:cs="Times New Roman"/>
          <w:sz w:val="24"/>
          <w:szCs w:val="24"/>
          <w:shd w:val="clear" w:color="auto" w:fill="FFFFFF"/>
          <w:lang w:val="en-US"/>
        </w:rPr>
        <w:t>. </w:t>
      </w:r>
      <w:r w:rsidRPr="00007853">
        <w:rPr>
          <w:rFonts w:ascii="Times New Roman" w:eastAsia="Times New Roman" w:hAnsi="Times New Roman" w:cs="Times New Roman"/>
          <w:b/>
          <w:iCs/>
          <w:sz w:val="24"/>
          <w:szCs w:val="24"/>
          <w:shd w:val="clear" w:color="auto" w:fill="FFFFFF"/>
          <w:lang w:val="en-US"/>
        </w:rPr>
        <w:t>79</w:t>
      </w:r>
      <w:r w:rsidRPr="00007853">
        <w:rPr>
          <w:rFonts w:ascii="Times New Roman" w:eastAsia="Times New Roman" w:hAnsi="Times New Roman" w:cs="Times New Roman"/>
          <w:sz w:val="24"/>
          <w:szCs w:val="24"/>
          <w:shd w:val="clear" w:color="auto" w:fill="FFFFFF"/>
          <w:lang w:val="en-US"/>
        </w:rPr>
        <w:t>: 49-69.</w:t>
      </w:r>
    </w:p>
    <w:p w14:paraId="7365FD6B" w14:textId="695BD591" w:rsidR="00F916BA" w:rsidRPr="00007853" w:rsidRDefault="00F916BA" w:rsidP="00007853">
      <w:pPr>
        <w:pStyle w:val="CommentText"/>
        <w:numPr>
          <w:ilvl w:val="0"/>
          <w:numId w:val="10"/>
        </w:numPr>
        <w:spacing w:line="480" w:lineRule="auto"/>
        <w:rPr>
          <w:rFonts w:ascii="Times New Roman" w:hAnsi="Times New Roman" w:cs="Times New Roman"/>
          <w:sz w:val="24"/>
          <w:szCs w:val="24"/>
        </w:rPr>
      </w:pPr>
      <w:r w:rsidRPr="00007853">
        <w:rPr>
          <w:rFonts w:ascii="Times New Roman" w:hAnsi="Times New Roman" w:cs="Times New Roman"/>
          <w:sz w:val="24"/>
          <w:szCs w:val="24"/>
          <w:shd w:val="clear" w:color="auto" w:fill="FFFFFF"/>
        </w:rPr>
        <w:t>Christiansen, F., Sironi, M., Moore, M.J., Di Martino, M., Ricciardi, M., Warick, H.A., Irschick, D.J., Gutierrez, R. and Uhart, M.M., 2019. Estimating body mass of free‐living whales using aerial photogrammetry and 3D volumetrics. </w:t>
      </w:r>
      <w:r w:rsidRPr="00007853">
        <w:rPr>
          <w:rFonts w:ascii="Times New Roman" w:hAnsi="Times New Roman" w:cs="Times New Roman"/>
          <w:i/>
          <w:iCs/>
          <w:sz w:val="24"/>
          <w:szCs w:val="24"/>
          <w:shd w:val="clear" w:color="auto" w:fill="FFFFFF"/>
        </w:rPr>
        <w:t xml:space="preserve">Methods </w:t>
      </w:r>
      <w:r>
        <w:rPr>
          <w:rFonts w:ascii="Times New Roman" w:hAnsi="Times New Roman" w:cs="Times New Roman"/>
          <w:i/>
          <w:iCs/>
          <w:sz w:val="24"/>
          <w:szCs w:val="24"/>
          <w:shd w:val="clear" w:color="auto" w:fill="FFFFFF"/>
        </w:rPr>
        <w:t xml:space="preserve">Ecol. </w:t>
      </w:r>
      <w:r w:rsidRPr="00007853">
        <w:rPr>
          <w:rFonts w:ascii="Times New Roman" w:hAnsi="Times New Roman" w:cs="Times New Roman"/>
          <w:i/>
          <w:iCs/>
          <w:sz w:val="24"/>
          <w:szCs w:val="24"/>
          <w:shd w:val="clear" w:color="auto" w:fill="FFFFFF"/>
        </w:rPr>
        <w:t>Evol</w:t>
      </w:r>
      <w:r>
        <w:rPr>
          <w:rFonts w:ascii="Times New Roman" w:hAnsi="Times New Roman" w:cs="Times New Roman"/>
          <w:i/>
          <w:iCs/>
          <w:sz w:val="24"/>
          <w:szCs w:val="24"/>
          <w:shd w:val="clear" w:color="auto" w:fill="FFFFFF"/>
        </w:rPr>
        <w:t>.</w:t>
      </w:r>
      <w:r w:rsidRPr="00007853">
        <w:rPr>
          <w:rFonts w:ascii="Times New Roman" w:hAnsi="Times New Roman" w:cs="Times New Roman"/>
          <w:sz w:val="24"/>
          <w:szCs w:val="24"/>
          <w:shd w:val="clear" w:color="auto" w:fill="FFFFFF"/>
        </w:rPr>
        <w:t> </w:t>
      </w:r>
      <w:r w:rsidRPr="00007853">
        <w:rPr>
          <w:rFonts w:ascii="Times New Roman" w:hAnsi="Times New Roman" w:cs="Times New Roman"/>
          <w:b/>
          <w:iCs/>
          <w:sz w:val="24"/>
          <w:szCs w:val="24"/>
          <w:shd w:val="clear" w:color="auto" w:fill="FFFFFF"/>
        </w:rPr>
        <w:t>10</w:t>
      </w:r>
      <w:r>
        <w:rPr>
          <w:rFonts w:ascii="Times New Roman" w:hAnsi="Times New Roman" w:cs="Times New Roman"/>
          <w:sz w:val="24"/>
          <w:szCs w:val="24"/>
          <w:shd w:val="clear" w:color="auto" w:fill="FFFFFF"/>
        </w:rPr>
        <w:t>:</w:t>
      </w:r>
      <w:r w:rsidRPr="00A716DD">
        <w:rPr>
          <w:rFonts w:ascii="Times New Roman" w:hAnsi="Times New Roman" w:cs="Times New Roman"/>
          <w:sz w:val="24"/>
          <w:szCs w:val="24"/>
          <w:shd w:val="clear" w:color="auto" w:fill="FFFFFF"/>
        </w:rPr>
        <w:t xml:space="preserve"> </w:t>
      </w:r>
      <w:r w:rsidRPr="00007853">
        <w:rPr>
          <w:rFonts w:ascii="Times New Roman" w:hAnsi="Times New Roman" w:cs="Times New Roman"/>
          <w:sz w:val="24"/>
          <w:szCs w:val="24"/>
          <w:shd w:val="clear" w:color="auto" w:fill="FFFFFF"/>
        </w:rPr>
        <w:t>2034-2044.</w:t>
      </w:r>
    </w:p>
    <w:p w14:paraId="27336B6F" w14:textId="079308AA" w:rsidR="00DE2FCD" w:rsidRPr="00A716DD" w:rsidRDefault="00DE2FCD" w:rsidP="00A716D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007853">
        <w:rPr>
          <w:rFonts w:ascii="Times New Roman" w:eastAsia="Times New Roman" w:hAnsi="Times New Roman" w:cs="Times New Roman"/>
          <w:sz w:val="24"/>
          <w:szCs w:val="24"/>
          <w:lang w:val="en-US"/>
        </w:rPr>
        <w:t xml:space="preserve">Croll, Donald &amp; Marinovic, Baldo &amp; Benson, Scott &amp; Chavez, Francisco &amp; Black, Nancy &amp; Ternullo, Richard </w:t>
      </w:r>
      <w:r w:rsidRPr="00A716DD">
        <w:rPr>
          <w:rFonts w:ascii="Times New Roman" w:eastAsia="Times New Roman" w:hAnsi="Times New Roman" w:cs="Times New Roman"/>
          <w:color w:val="000000"/>
          <w:sz w:val="24"/>
          <w:szCs w:val="24"/>
          <w:lang w:val="en-US"/>
        </w:rPr>
        <w:t>&amp; Tershy, Bernie. (2005). From wind to whales: Trophic links in a coastal upwelling system. Marine Ecology-progress Series - MAR ECOL-PROGR SER. 289. 117-130.</w:t>
      </w:r>
    </w:p>
    <w:p w14:paraId="7AAD4F2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5DB06AA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t xml:space="preserve">Goldbogen, J.A., Cade, D.E., Calambokidis, J., Friedlaender, A.S., Potvin,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6EA8EC5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6F553F">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 xml:space="preserve">Kahane-Rapport, S. R., Savoca, M. S., Cade, D. E., Segre, P. S., Bierlich, K. C., Calambokidis, J., Dale, J., Fahlbusch, J. A., Friedlaender, A. S., Johnston, D. W., Werth, A. J. and Goldbogen,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04CE7200" w14:textId="77777777" w:rsidR="000D2005" w:rsidRPr="0098498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Kelley, N. and Pyenson, N. (2015). Vertebrate evolution. Evolutionary innovation and ecology </w:t>
      </w:r>
      <w:r w:rsidRPr="00984984">
        <w:rPr>
          <w:rFonts w:ascii="Times New Roman" w:eastAsia="Times New Roman" w:hAnsi="Times New Roman" w:cs="Times New Roman"/>
          <w:color w:val="000000"/>
          <w:sz w:val="24"/>
          <w:szCs w:val="24"/>
          <w:lang w:val="en-US"/>
        </w:rPr>
        <w:t xml:space="preserve">in marine tetrapods from the Triassic to the Anthropocene. </w:t>
      </w:r>
      <w:r w:rsidRPr="00984984">
        <w:rPr>
          <w:rFonts w:ascii="Times New Roman" w:hAnsi="Times New Roman" w:cs="Times New Roman"/>
          <w:i/>
          <w:color w:val="000000"/>
          <w:sz w:val="24"/>
          <w:szCs w:val="24"/>
          <w:lang w:val="en-US"/>
        </w:rPr>
        <w:t>Science</w:t>
      </w:r>
      <w:r w:rsidRPr="00984984">
        <w:rPr>
          <w:rFonts w:ascii="Times New Roman" w:eastAsia="Times New Roman" w:hAnsi="Times New Roman" w:cs="Times New Roman"/>
          <w:color w:val="000000"/>
          <w:sz w:val="24"/>
          <w:szCs w:val="24"/>
          <w:lang w:val="en-US"/>
        </w:rPr>
        <w:t xml:space="preserve"> </w:t>
      </w:r>
      <w:r w:rsidRPr="00984984">
        <w:rPr>
          <w:rFonts w:ascii="Times New Roman" w:hAnsi="Times New Roman" w:cs="Times New Roman"/>
          <w:b/>
          <w:color w:val="000000"/>
          <w:sz w:val="24"/>
          <w:szCs w:val="24"/>
          <w:lang w:val="en-US"/>
        </w:rPr>
        <w:t>348</w:t>
      </w:r>
      <w:r w:rsidR="001A5A69" w:rsidRPr="00984984">
        <w:rPr>
          <w:rFonts w:ascii="Times New Roman" w:eastAsia="Times New Roman" w:hAnsi="Times New Roman" w:cs="Times New Roman"/>
          <w:color w:val="000000"/>
          <w:sz w:val="24"/>
          <w:szCs w:val="24"/>
          <w:lang w:val="en-US"/>
        </w:rPr>
        <w:t>: 301-308</w:t>
      </w:r>
      <w:r w:rsidRPr="00984984">
        <w:rPr>
          <w:rFonts w:ascii="Times New Roman" w:eastAsia="Times New Roman" w:hAnsi="Times New Roman" w:cs="Times New Roman"/>
          <w:color w:val="000000"/>
          <w:sz w:val="24"/>
          <w:szCs w:val="24"/>
          <w:lang w:val="en-US"/>
        </w:rPr>
        <w:t>.</w:t>
      </w:r>
    </w:p>
    <w:p w14:paraId="1BB7DD56" w14:textId="66621E26" w:rsidR="00984984" w:rsidRPr="00984984" w:rsidRDefault="00984984"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hAnsi="Times New Roman" w:cs="Times New Roman"/>
          <w:sz w:val="24"/>
          <w:szCs w:val="24"/>
        </w:rPr>
        <w:t xml:space="preserve">Kennedy, J. H. (2021) .Hydrodynaamics of Rorquals. </w:t>
      </w:r>
      <w:r w:rsidRPr="00984984">
        <w:rPr>
          <w:rFonts w:ascii="Times New Roman" w:hAnsi="Times New Roman" w:cs="Times New Roman"/>
          <w:sz w:val="24"/>
          <w:szCs w:val="24"/>
          <w:lang w:val="en-US"/>
        </w:rPr>
        <w:t>Ph.D. Dissertation, Saint Louis University.</w:t>
      </w:r>
    </w:p>
    <w:p w14:paraId="7EF824F7" w14:textId="1D59DE75"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eastAsia="Times New Roman" w:hAnsi="Times New Roman" w:cs="Times New Roman"/>
          <w:bCs/>
          <w:color w:val="000000" w:themeColor="text1"/>
          <w:sz w:val="24"/>
          <w:szCs w:val="24"/>
        </w:rPr>
        <w:t xml:space="preserve">Kermack, A. K. (1948). The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ropulsive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owers of </w:t>
      </w:r>
      <w:r w:rsidR="00FD44DB" w:rsidRPr="00984984">
        <w:rPr>
          <w:rFonts w:ascii="Times New Roman" w:eastAsia="Times New Roman" w:hAnsi="Times New Roman" w:cs="Times New Roman"/>
          <w:bCs/>
          <w:color w:val="000000" w:themeColor="text1"/>
          <w:sz w:val="24"/>
          <w:szCs w:val="24"/>
        </w:rPr>
        <w:t>b</w:t>
      </w:r>
      <w:r w:rsidRPr="00984984">
        <w:rPr>
          <w:rFonts w:ascii="Times New Roman" w:eastAsia="Times New Roman" w:hAnsi="Times New Roman" w:cs="Times New Roman"/>
          <w:bCs/>
          <w:color w:val="000000" w:themeColor="text1"/>
          <w:sz w:val="24"/>
          <w:szCs w:val="24"/>
        </w:rPr>
        <w:t xml:space="preserve">lue and </w:t>
      </w:r>
      <w:r w:rsidR="00FD44DB" w:rsidRPr="00984984">
        <w:rPr>
          <w:rFonts w:ascii="Times New Roman" w:eastAsia="Times New Roman" w:hAnsi="Times New Roman" w:cs="Times New Roman"/>
          <w:bCs/>
          <w:color w:val="000000" w:themeColor="text1"/>
          <w:sz w:val="24"/>
          <w:szCs w:val="24"/>
        </w:rPr>
        <w:t>f</w:t>
      </w:r>
      <w:r w:rsidRPr="00984984">
        <w:rPr>
          <w:rFonts w:ascii="Times New Roman" w:eastAsia="Times New Roman" w:hAnsi="Times New Roman" w:cs="Times New Roman"/>
          <w:bCs/>
          <w:color w:val="000000" w:themeColor="text1"/>
          <w:sz w:val="24"/>
          <w:szCs w:val="24"/>
        </w:rPr>
        <w:t xml:space="preserve">in </w:t>
      </w:r>
      <w:r w:rsidR="00FD44DB" w:rsidRPr="00984984">
        <w:rPr>
          <w:rFonts w:ascii="Times New Roman" w:eastAsia="Times New Roman" w:hAnsi="Times New Roman" w:cs="Times New Roman"/>
          <w:bCs/>
          <w:color w:val="000000" w:themeColor="text1"/>
          <w:sz w:val="24"/>
          <w:szCs w:val="24"/>
        </w:rPr>
        <w:t>w</w:t>
      </w:r>
      <w:r w:rsidRPr="00984984">
        <w:rPr>
          <w:rFonts w:ascii="Times New Roman" w:eastAsia="Times New Roman" w:hAnsi="Times New Roman" w:cs="Times New Roman"/>
          <w:bCs/>
          <w:color w:val="000000" w:themeColor="text1"/>
          <w:sz w:val="24"/>
          <w:szCs w:val="24"/>
        </w:rPr>
        <w:t xml:space="preserve">hales. </w:t>
      </w:r>
      <w:r w:rsidR="00FD44DB" w:rsidRPr="00984984">
        <w:rPr>
          <w:rFonts w:ascii="Times New Roman" w:eastAsia="Times New Roman" w:hAnsi="Times New Roman" w:cs="Times New Roman"/>
          <w:i/>
          <w:color w:val="000000"/>
          <w:sz w:val="24"/>
          <w:szCs w:val="24"/>
          <w:lang w:val="en-US"/>
        </w:rPr>
        <w:t>J. Exp. Biol.</w:t>
      </w:r>
      <w:r w:rsidRPr="00984984">
        <w:rPr>
          <w:rFonts w:ascii="Times New Roman" w:eastAsia="Times New Roman" w:hAnsi="Times New Roman" w:cs="Times New Roman"/>
          <w:color w:val="000000" w:themeColor="text1"/>
          <w:sz w:val="24"/>
          <w:szCs w:val="24"/>
          <w:bdr w:val="none" w:sz="0" w:space="0" w:color="auto" w:frame="1"/>
        </w:rPr>
        <w:t>1948 25: 237-</w:t>
      </w:r>
      <w:r w:rsidRPr="00843DC4">
        <w:rPr>
          <w:rFonts w:ascii="Times New Roman" w:eastAsia="Times New Roman" w:hAnsi="Times New Roman" w:cs="Times New Roman"/>
          <w:color w:val="000000" w:themeColor="text1"/>
          <w:sz w:val="24"/>
          <w:szCs w:val="24"/>
          <w:bdr w:val="none" w:sz="0" w:space="0" w:color="auto" w:frame="1"/>
        </w:rPr>
        <w:t>240.</w:t>
      </w:r>
    </w:p>
    <w:p w14:paraId="10AF1610"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Kooyman, G. L. (1989). Diverse divers: physiology and behavior. Berlin: Springer-Verlag.</w:t>
      </w:r>
    </w:p>
    <w:p w14:paraId="757032FF"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lastRenderedPageBreak/>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3D6E44" w:rsidRDefault="00D868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Parry, D.A</w:t>
      </w:r>
      <w:r w:rsidRPr="003D6E44">
        <w:rPr>
          <w:rFonts w:ascii="Times New Roman" w:eastAsia="Times New Roman" w:hAnsi="Times New Roman" w:cs="Times New Roman"/>
          <w:sz w:val="24"/>
          <w:szCs w:val="24"/>
          <w:lang w:val="en-US"/>
        </w:rPr>
        <w:t xml:space="preserve">. (1949). The swimming of whales and a discussion of </w:t>
      </w:r>
      <w:r w:rsidR="00FD44DB" w:rsidRPr="003D6E44">
        <w:rPr>
          <w:rFonts w:ascii="Times New Roman" w:eastAsia="Times New Roman" w:hAnsi="Times New Roman" w:cs="Times New Roman"/>
          <w:sz w:val="24"/>
          <w:szCs w:val="24"/>
          <w:lang w:val="en-US"/>
        </w:rPr>
        <w:t xml:space="preserve">Gray’s </w:t>
      </w:r>
      <w:r w:rsidRPr="003D6E44">
        <w:rPr>
          <w:rFonts w:ascii="Times New Roman" w:eastAsia="Times New Roman" w:hAnsi="Times New Roman" w:cs="Times New Roman"/>
          <w:sz w:val="24"/>
          <w:szCs w:val="24"/>
          <w:lang w:val="en-US"/>
        </w:rPr>
        <w:t xml:space="preserve">paradox.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eastAsia="Times New Roman" w:hAnsi="Times New Roman" w:cs="Times New Roman"/>
          <w:b/>
          <w:sz w:val="24"/>
          <w:szCs w:val="24"/>
          <w:lang w:val="en-US"/>
        </w:rPr>
        <w:t>26</w:t>
      </w:r>
      <w:r w:rsidRPr="003D6E44">
        <w:rPr>
          <w:rFonts w:ascii="Times New Roman" w:eastAsia="Times New Roman" w:hAnsi="Times New Roman" w:cs="Times New Roman"/>
          <w:sz w:val="24"/>
          <w:szCs w:val="24"/>
          <w:lang w:val="en-US"/>
        </w:rPr>
        <w:t>: 24-28.</w:t>
      </w:r>
    </w:p>
    <w:p w14:paraId="4EF0971B" w14:textId="4935B47E" w:rsidR="002A5AE2" w:rsidRPr="003D6E44" w:rsidRDefault="002A5AE2" w:rsidP="00A716DD">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shd w:val="clear" w:color="auto" w:fill="FFFFFF"/>
        </w:rPr>
        <w:t>Potvin, J., Cade, D.E., Werth, A.J., Shadwick, R.E. and Goldbogen, J.A., 2020. A perfectly inelastic collision: Bulk prey engulfment by baleen whales and dynamical implications for the world's largest cetaceans. </w:t>
      </w:r>
      <w:r w:rsidRPr="003D6E44">
        <w:rPr>
          <w:rFonts w:ascii="Times New Roman" w:hAnsi="Times New Roman" w:cs="Times New Roman"/>
          <w:i/>
          <w:iCs/>
          <w:sz w:val="24"/>
          <w:szCs w:val="24"/>
          <w:shd w:val="clear" w:color="auto" w:fill="FFFFFF"/>
        </w:rPr>
        <w:t>Am. J. Phys.</w:t>
      </w:r>
      <w:r w:rsidRPr="003D6E44">
        <w:rPr>
          <w:rFonts w:ascii="Times New Roman" w:hAnsi="Times New Roman" w:cs="Times New Roman"/>
          <w:sz w:val="24"/>
          <w:szCs w:val="24"/>
          <w:shd w:val="clear" w:color="auto" w:fill="FFFFFF"/>
        </w:rPr>
        <w:t> </w:t>
      </w:r>
      <w:r w:rsidRPr="003D6E44">
        <w:rPr>
          <w:rFonts w:ascii="Times New Roman" w:hAnsi="Times New Roman" w:cs="Times New Roman"/>
          <w:b/>
          <w:iCs/>
          <w:sz w:val="24"/>
          <w:szCs w:val="24"/>
          <w:shd w:val="clear" w:color="auto" w:fill="FFFFFF"/>
        </w:rPr>
        <w:t>88:</w:t>
      </w:r>
      <w:r w:rsidRPr="003D6E44">
        <w:rPr>
          <w:rFonts w:ascii="Times New Roman" w:hAnsi="Times New Roman" w:cs="Times New Roman"/>
          <w:sz w:val="24"/>
          <w:szCs w:val="24"/>
          <w:shd w:val="clear" w:color="auto" w:fill="FFFFFF"/>
        </w:rPr>
        <w:t xml:space="preserve"> 851-863.</w:t>
      </w:r>
    </w:p>
    <w:p w14:paraId="15054EED" w14:textId="6F7B88FF" w:rsidR="002A5AE2" w:rsidRPr="003D6E44" w:rsidRDefault="002A5A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hAnsi="Times New Roman" w:cs="Times New Roman"/>
          <w:sz w:val="24"/>
          <w:szCs w:val="24"/>
          <w:shd w:val="clear" w:color="auto" w:fill="FFFFFF"/>
        </w:rPr>
        <w:t xml:space="preserve">Potvin, J., Cade, D.E., Werth, A.J., Shadwick, R.E. and Goldbogen, J.A., 2021. </w:t>
      </w:r>
      <w:r w:rsidRPr="003D6E44">
        <w:rPr>
          <w:rFonts w:ascii="Times New Roman" w:hAnsi="Times New Roman" w:cs="Times New Roman"/>
          <w:sz w:val="24"/>
          <w:szCs w:val="24"/>
        </w:rPr>
        <w:t xml:space="preserve">Rorqual Lunge-Feeding Energetics Near and Away from the Kinematic Threshold of Optimal Efficiency. </w:t>
      </w:r>
      <w:r w:rsidRPr="003D6E44">
        <w:rPr>
          <w:rFonts w:ascii="Times New Roman" w:hAnsi="Times New Roman" w:cs="Times New Roman"/>
          <w:i/>
          <w:iCs/>
          <w:sz w:val="24"/>
          <w:szCs w:val="24"/>
        </w:rPr>
        <w:t>Integr. Org. Biol.</w:t>
      </w:r>
      <w:r w:rsidRPr="003D6E44">
        <w:rPr>
          <w:rFonts w:ascii="Times New Roman" w:hAnsi="Times New Roman" w:cs="Times New Roman"/>
          <w:sz w:val="24"/>
          <w:szCs w:val="24"/>
        </w:rPr>
        <w:t xml:space="preserve"> In Press.</w:t>
      </w:r>
    </w:p>
    <w:p w14:paraId="1F8D4709" w14:textId="4DDC3C62" w:rsidR="000F4DE0" w:rsidRPr="003D6E44"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shd w:val="clear" w:color="auto" w:fill="FFFFFF"/>
          <w:lang w:val="en-US"/>
        </w:rPr>
        <w:t>Potvin, J., Goldbogen, J. A. and Shadwick, R. E. (2009). Passive versus active engulfment: verdict from trajectory simulations of lunge-feeding fin whales Balaenoptera physalus. </w:t>
      </w:r>
      <w:r w:rsidRPr="003D6E44">
        <w:rPr>
          <w:rFonts w:ascii="Times New Roman" w:eastAsia="Times New Roman" w:hAnsi="Times New Roman" w:cs="Times New Roman"/>
          <w:i/>
          <w:sz w:val="24"/>
          <w:szCs w:val="24"/>
          <w:shd w:val="clear" w:color="auto" w:fill="FFFFFF"/>
          <w:lang w:val="en-US"/>
        </w:rPr>
        <w:t>J. Roy. Soc. Interf</w:t>
      </w:r>
      <w:r w:rsidRPr="003D6E44">
        <w:rPr>
          <w:rFonts w:ascii="Times New Roman" w:eastAsia="Times New Roman" w:hAnsi="Times New Roman" w:cs="Times New Roman"/>
          <w:sz w:val="24"/>
          <w:szCs w:val="24"/>
          <w:shd w:val="clear" w:color="auto" w:fill="FFFFFF"/>
          <w:lang w:val="en-US"/>
        </w:rPr>
        <w:t>ace </w:t>
      </w:r>
      <w:r w:rsidRPr="003D6E44">
        <w:rPr>
          <w:rFonts w:ascii="Times New Roman" w:eastAsia="Times New Roman" w:hAnsi="Times New Roman" w:cs="Times New Roman"/>
          <w:b/>
          <w:sz w:val="24"/>
          <w:szCs w:val="24"/>
          <w:shd w:val="clear" w:color="auto" w:fill="FFFFFF"/>
          <w:lang w:val="en-US"/>
        </w:rPr>
        <w:t>6</w:t>
      </w:r>
      <w:r w:rsidRPr="003D6E44">
        <w:rPr>
          <w:rFonts w:ascii="Times New Roman" w:eastAsia="Times New Roman" w:hAnsi="Times New Roman" w:cs="Times New Roman"/>
          <w:sz w:val="24"/>
          <w:szCs w:val="24"/>
          <w:shd w:val="clear" w:color="auto" w:fill="FFFFFF"/>
          <w:lang w:val="en-US"/>
        </w:rPr>
        <w:t>: 1005-1025.</w:t>
      </w:r>
    </w:p>
    <w:p w14:paraId="09EAEA68" w14:textId="77777777" w:rsidR="00DE2FCD" w:rsidRPr="003D6E44" w:rsidRDefault="00DE2FC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shd w:val="clear" w:color="auto" w:fill="FFFFFF"/>
          <w:lang w:val="en-US"/>
        </w:rPr>
        <w:t>Potvin. J. and Werth, A.</w:t>
      </w:r>
      <w:r w:rsidR="00D22E78" w:rsidRPr="003D6E44">
        <w:rPr>
          <w:rFonts w:ascii="Times New Roman" w:eastAsia="Times New Roman" w:hAnsi="Times New Roman" w:cs="Times New Roman"/>
          <w:sz w:val="24"/>
          <w:szCs w:val="24"/>
          <w:shd w:val="clear" w:color="auto" w:fill="FFFFFF"/>
          <w:lang w:val="en-US"/>
        </w:rPr>
        <w:t xml:space="preserve"> </w:t>
      </w:r>
      <w:r w:rsidRPr="003D6E44">
        <w:rPr>
          <w:rFonts w:ascii="Times New Roman" w:eastAsia="Times New Roman" w:hAnsi="Times New Roman" w:cs="Times New Roman"/>
          <w:sz w:val="24"/>
          <w:szCs w:val="24"/>
          <w:shd w:val="clear" w:color="auto" w:fill="FFFFFF"/>
          <w:lang w:val="en-US"/>
        </w:rPr>
        <w:t xml:space="preserve">J. (2016). Baleen hydrodynamics and morphology of cross-flow filtration in balaenid whale suspension feeding. </w:t>
      </w:r>
      <w:r w:rsidRPr="003D6E44">
        <w:rPr>
          <w:rFonts w:ascii="Times New Roman" w:hAnsi="Times New Roman" w:cs="Times New Roman"/>
          <w:i/>
          <w:sz w:val="24"/>
          <w:shd w:val="clear" w:color="auto" w:fill="FFFFFF"/>
          <w:lang w:val="en-US"/>
        </w:rPr>
        <w:t>PLoS ONE</w:t>
      </w:r>
      <w:r w:rsidRPr="003D6E44">
        <w:rPr>
          <w:rFonts w:ascii="Times New Roman" w:eastAsia="Times New Roman" w:hAnsi="Times New Roman" w:cs="Times New Roman"/>
          <w:sz w:val="24"/>
          <w:szCs w:val="24"/>
          <w:shd w:val="clear" w:color="auto" w:fill="FFFFFF"/>
          <w:lang w:val="en-US"/>
        </w:rPr>
        <w:t xml:space="preserve"> </w:t>
      </w:r>
      <w:r w:rsidRPr="003D6E44">
        <w:rPr>
          <w:rFonts w:ascii="Times New Roman" w:hAnsi="Times New Roman" w:cs="Times New Roman"/>
          <w:b/>
          <w:sz w:val="24"/>
          <w:shd w:val="clear" w:color="auto" w:fill="FFFFFF"/>
          <w:lang w:val="en-US"/>
        </w:rPr>
        <w:t>11</w:t>
      </w:r>
      <w:r w:rsidR="00FD44DB" w:rsidRPr="003D6E44">
        <w:rPr>
          <w:rFonts w:ascii="Times New Roman" w:eastAsia="Times New Roman" w:hAnsi="Times New Roman" w:cs="Times New Roman"/>
          <w:sz w:val="24"/>
          <w:szCs w:val="24"/>
          <w:shd w:val="clear" w:color="auto" w:fill="FFFFFF"/>
          <w:lang w:val="en-US"/>
        </w:rPr>
        <w:t>:</w:t>
      </w:r>
      <w:r w:rsidRPr="003D6E44">
        <w:rPr>
          <w:rFonts w:ascii="Times New Roman" w:eastAsia="Times New Roman" w:hAnsi="Times New Roman" w:cs="Times New Roman"/>
          <w:sz w:val="24"/>
          <w:szCs w:val="24"/>
          <w:shd w:val="clear" w:color="auto" w:fill="FFFFFF"/>
          <w:lang w:val="en-US"/>
        </w:rPr>
        <w:t xml:space="preserve"> E0150106.</w:t>
      </w:r>
    </w:p>
    <w:p w14:paraId="142F4BDC" w14:textId="77777777" w:rsidR="006E57A2" w:rsidRPr="003D6E44" w:rsidRDefault="00D22E78" w:rsidP="006F553F">
      <w:pPr>
        <w:numPr>
          <w:ilvl w:val="0"/>
          <w:numId w:val="10"/>
        </w:numPr>
        <w:spacing w:line="480" w:lineRule="auto"/>
        <w:textAlignment w:val="baseline"/>
        <w:rPr>
          <w:rFonts w:ascii="Times New Roman" w:hAnsi="Times New Roman" w:cs="Times New Roman"/>
          <w:sz w:val="24"/>
          <w:szCs w:val="24"/>
        </w:rPr>
      </w:pPr>
      <w:r w:rsidRPr="003D6E44">
        <w:rPr>
          <w:rFonts w:ascii="Times New Roman" w:eastAsia="Times New Roman" w:hAnsi="Times New Roman" w:cs="Times New Roman"/>
          <w:sz w:val="24"/>
          <w:szCs w:val="24"/>
          <w:shd w:val="clear" w:color="auto" w:fill="FFFFFF"/>
          <w:lang w:val="en-US"/>
        </w:rPr>
        <w:t>Potvin J. and</w:t>
      </w:r>
      <w:r w:rsidR="00DE2FCD" w:rsidRPr="003D6E44">
        <w:rPr>
          <w:rFonts w:ascii="Times New Roman" w:eastAsia="Times New Roman" w:hAnsi="Times New Roman" w:cs="Times New Roman"/>
          <w:sz w:val="24"/>
          <w:szCs w:val="24"/>
          <w:shd w:val="clear" w:color="auto" w:fill="FFFFFF"/>
          <w:lang w:val="en-US"/>
        </w:rPr>
        <w:t xml:space="preserve"> Werth A</w:t>
      </w:r>
      <w:r w:rsidRPr="003D6E44">
        <w:rPr>
          <w:rFonts w:ascii="Times New Roman" w:eastAsia="Times New Roman" w:hAnsi="Times New Roman" w:cs="Times New Roman"/>
          <w:sz w:val="24"/>
          <w:szCs w:val="24"/>
          <w:shd w:val="clear" w:color="auto" w:fill="FFFFFF"/>
          <w:lang w:val="en-US"/>
        </w:rPr>
        <w:t xml:space="preserve">. </w:t>
      </w:r>
      <w:r w:rsidR="00DE2FCD" w:rsidRPr="003D6E44">
        <w:rPr>
          <w:rFonts w:ascii="Times New Roman" w:eastAsia="Times New Roman" w:hAnsi="Times New Roman" w:cs="Times New Roman"/>
          <w:sz w:val="24"/>
          <w:szCs w:val="24"/>
          <w:shd w:val="clear" w:color="auto" w:fill="FFFFFF"/>
          <w:lang w:val="en-US"/>
        </w:rPr>
        <w:t>J</w:t>
      </w:r>
      <w:r w:rsidRPr="003D6E44">
        <w:rPr>
          <w:rFonts w:ascii="Times New Roman" w:eastAsia="Times New Roman" w:hAnsi="Times New Roman" w:cs="Times New Roman"/>
          <w:sz w:val="24"/>
          <w:szCs w:val="24"/>
          <w:shd w:val="clear" w:color="auto" w:fill="FFFFFF"/>
          <w:lang w:val="en-US"/>
        </w:rPr>
        <w:t>.</w:t>
      </w:r>
      <w:r w:rsidR="00DE2FCD" w:rsidRPr="003D6E44">
        <w:rPr>
          <w:rFonts w:ascii="Times New Roman" w:eastAsia="Times New Roman" w:hAnsi="Times New Roman" w:cs="Times New Roman"/>
          <w:sz w:val="24"/>
          <w:szCs w:val="24"/>
          <w:shd w:val="clear" w:color="auto" w:fill="FFFFFF"/>
          <w:lang w:val="en-US"/>
        </w:rPr>
        <w:t xml:space="preserve"> (2017)</w:t>
      </w:r>
      <w:r w:rsidRPr="003D6E44">
        <w:rPr>
          <w:rFonts w:ascii="Times New Roman" w:eastAsia="Times New Roman" w:hAnsi="Times New Roman" w:cs="Times New Roman"/>
          <w:sz w:val="24"/>
          <w:szCs w:val="24"/>
          <w:shd w:val="clear" w:color="auto" w:fill="FFFFFF"/>
          <w:lang w:val="en-US"/>
        </w:rPr>
        <w:t>.</w:t>
      </w:r>
      <w:r w:rsidR="00DE2FCD" w:rsidRPr="003D6E44">
        <w:rPr>
          <w:rFonts w:ascii="Times New Roman" w:eastAsia="Times New Roman" w:hAnsi="Times New Roman" w:cs="Times New Roman"/>
          <w:sz w:val="24"/>
          <w:szCs w:val="24"/>
          <w:shd w:val="clear" w:color="auto" w:fill="FFFFFF"/>
          <w:lang w:val="en-US"/>
        </w:rPr>
        <w:t xml:space="preserve"> Oral cavity hydrodynamics and drag production in Balaenid whale suspension feeding. </w:t>
      </w:r>
      <w:r w:rsidR="00DE2FCD" w:rsidRPr="003D6E44">
        <w:rPr>
          <w:rFonts w:ascii="Times New Roman" w:hAnsi="Times New Roman" w:cs="Times New Roman"/>
          <w:i/>
          <w:sz w:val="24"/>
          <w:szCs w:val="24"/>
          <w:shd w:val="clear" w:color="auto" w:fill="FFFFFF"/>
          <w:lang w:val="en-US"/>
        </w:rPr>
        <w:t>PLoS ONE</w:t>
      </w:r>
      <w:r w:rsidR="00DE2FCD" w:rsidRPr="003D6E44">
        <w:rPr>
          <w:rFonts w:ascii="Times New Roman" w:eastAsia="Times New Roman" w:hAnsi="Times New Roman" w:cs="Times New Roman"/>
          <w:sz w:val="24"/>
          <w:szCs w:val="24"/>
          <w:shd w:val="clear" w:color="auto" w:fill="FFFFFF"/>
          <w:lang w:val="en-US"/>
        </w:rPr>
        <w:t xml:space="preserve"> 12: e0175220.</w:t>
      </w:r>
    </w:p>
    <w:p w14:paraId="757DF39C" w14:textId="032FC93C" w:rsidR="006E57A2" w:rsidRPr="003D6E44" w:rsidRDefault="006E57A2" w:rsidP="006F553F">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rPr>
        <w:lastRenderedPageBreak/>
        <w:t>R Core Team (2014). R: A language and environment for statistical computing. R Foundation for Statistical Computing, Vienna, Austria.</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sz w:val="24"/>
          <w:szCs w:val="24"/>
        </w:rPr>
        <w:t xml:space="preserve">URL </w:t>
      </w:r>
      <w:hyperlink r:id="rId36" w:history="1">
        <w:r w:rsidRPr="003D6E44">
          <w:rPr>
            <w:rStyle w:val="Hyperlink"/>
            <w:rFonts w:ascii="Times New Roman" w:hAnsi="Times New Roman" w:cs="Times New Roman"/>
            <w:color w:val="auto"/>
            <w:sz w:val="24"/>
            <w:szCs w:val="24"/>
          </w:rPr>
          <w:t>http://www.R-project.org/.</w:t>
        </w:r>
      </w:hyperlink>
    </w:p>
    <w:p w14:paraId="7BF7ACD1" w14:textId="0F207601" w:rsidR="000F4DE0" w:rsidRPr="003D6E4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lang w:val="en-US"/>
        </w:rPr>
        <w:t xml:space="preserve">Rohr, J. and Fish, F. E. (2004). Strouhal numbers and optimization of swimming by odontocete cetaceans.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b/>
          <w:sz w:val="24"/>
          <w:lang w:val="en-US"/>
        </w:rPr>
        <w:t>207</w:t>
      </w:r>
      <w:r w:rsidRPr="003D6E44">
        <w:rPr>
          <w:rFonts w:ascii="Times New Roman" w:eastAsia="Times New Roman" w:hAnsi="Times New Roman" w:cs="Times New Roman"/>
          <w:sz w:val="24"/>
          <w:szCs w:val="24"/>
          <w:lang w:val="en-US"/>
        </w:rPr>
        <w:t>: 1633-1642.</w:t>
      </w:r>
    </w:p>
    <w:p w14:paraId="6B5BBCC8" w14:textId="70533094" w:rsidR="00696DE2" w:rsidRPr="006F553F" w:rsidRDefault="00696DE2" w:rsidP="006F553F">
      <w:pPr>
        <w:pStyle w:val="ListParagraph"/>
        <w:numPr>
          <w:ilvl w:val="0"/>
          <w:numId w:val="10"/>
        </w:numPr>
        <w:spacing w:line="480" w:lineRule="auto"/>
        <w:rPr>
          <w:rFonts w:ascii="Times New Roman" w:hAnsi="Times New Roman" w:cs="Times New Roman"/>
        </w:rPr>
      </w:pPr>
      <w:r w:rsidRPr="00A716DD">
        <w:rPr>
          <w:rFonts w:ascii="Times New Roman" w:hAnsi="Times New Roman" w:cs="Times New Roman"/>
        </w:rPr>
        <w:t xml:space="preserve">Sato, K., Watanuki, Y., Takahashi, A., Miller, P.J.O., Tanaka, H., Kawabe, R., Ponganis, P.J., Handrich, Y., Akamatsu, T., Watanabe, Y., Mitani, Y., Costa, D.P., Bost, C.A., Aoki, K., Amano, M., Trathan, P., </w:t>
      </w:r>
      <w:r w:rsidRPr="00696DE2">
        <w:rPr>
          <w:rFonts w:ascii="Times New Roman" w:hAnsi="Times New Roman" w:cs="Times New Roman"/>
        </w:rPr>
        <w:t xml:space="preserve">Shapiro, A. and Naito, Y. (2007). Stroke frequency, but not swimming speed, is related to body size in free-ranging seabirds, pinnipeds and cetaceans. </w:t>
      </w:r>
      <w:r w:rsidRPr="00696DE2">
        <w:rPr>
          <w:rFonts w:ascii="Times New Roman" w:hAnsi="Times New Roman" w:cs="Times New Roman"/>
          <w:i/>
        </w:rPr>
        <w:t>Proc. R. Soc. Lond. B</w:t>
      </w:r>
      <w:r w:rsidRPr="00696DE2">
        <w:rPr>
          <w:rFonts w:ascii="Times New Roman" w:hAnsi="Times New Roman" w:cs="Times New Roman"/>
        </w:rPr>
        <w:t xml:space="preserve">. </w:t>
      </w:r>
      <w:r w:rsidRPr="00696DE2">
        <w:rPr>
          <w:rFonts w:ascii="Times New Roman" w:hAnsi="Times New Roman" w:cs="Times New Roman"/>
          <w:b/>
        </w:rPr>
        <w:t>274</w:t>
      </w:r>
      <w:r w:rsidRPr="00696DE2">
        <w:rPr>
          <w:rFonts w:ascii="Times New Roman" w:hAnsi="Times New Roman" w:cs="Times New Roman"/>
        </w:rPr>
        <w:t>: 471-477.</w:t>
      </w:r>
    </w:p>
    <w:p w14:paraId="67ADC596"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DA24F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Calambokidis,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Friedlaender,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Kahane-Rapport,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Simon, M., Stimpert,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N., Bierlich,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and Goldbogen,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62C07A1E" w14:textId="77777777" w:rsidR="009509C0" w:rsidRPr="00843DC4" w:rsidRDefault="009509C0" w:rsidP="006F553F">
      <w:pPr>
        <w:numPr>
          <w:ilvl w:val="0"/>
          <w:numId w:val="10"/>
        </w:numPr>
        <w:spacing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r w:rsidRPr="00843DC4">
        <w:rPr>
          <w:rStyle w:val="article-title"/>
          <w:rFonts w:ascii="Times New Roman" w:hAnsi="Times New Roman" w:cs="Times New Roman"/>
          <w:color w:val="000000" w:themeColor="text1"/>
          <w:sz w:val="24"/>
          <w:szCs w:val="24"/>
          <w:shd w:val="clear" w:color="auto" w:fill="FFFFFF"/>
        </w:rPr>
        <w:t>Behaviour and kinematics of continuous ram filtration in bowhead whales (</w:t>
      </w:r>
      <w:r w:rsidRPr="00843DC4">
        <w:rPr>
          <w:rStyle w:val="article-title"/>
          <w:rFonts w:ascii="Times New Roman" w:hAnsi="Times New Roman" w:cs="Times New Roman"/>
          <w:i/>
          <w:iCs/>
          <w:color w:val="000000" w:themeColor="text1"/>
          <w:sz w:val="24"/>
          <w:szCs w:val="24"/>
          <w:shd w:val="clear" w:color="auto" w:fill="FFFFFF"/>
        </w:rPr>
        <w:t>Balaena mysticetus</w:t>
      </w:r>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0D19BD06" w14:textId="77777777" w:rsidR="000F4DE0" w:rsidRPr="00D77237"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6F553F" w:rsidRDefault="00D77237" w:rsidP="006F553F">
      <w:pPr>
        <w:pStyle w:val="ListParagraph"/>
        <w:numPr>
          <w:ilvl w:val="0"/>
          <w:numId w:val="10"/>
        </w:numPr>
        <w:spacing w:line="480" w:lineRule="auto"/>
        <w:rPr>
          <w:rFonts w:ascii="Times New Roman" w:eastAsia="Times New Roman" w:hAnsi="Times New Roman" w:cs="Times New Roman"/>
          <w:color w:val="000000" w:themeColor="text1"/>
        </w:rPr>
      </w:pPr>
      <w:r w:rsidRPr="006F553F">
        <w:rPr>
          <w:rFonts w:ascii="Times New Roman" w:eastAsia="Times New Roman" w:hAnsi="Times New Roman" w:cs="Times New Roman"/>
          <w:color w:val="000000" w:themeColor="text1"/>
        </w:rPr>
        <w:lastRenderedPageBreak/>
        <w:t>Sloop L. J., (1978). Appendix B: Liquid Hydrogen as a Propulsion Fuel, 1945-1959. NASA SP-4404, 324 pages, NASA, Washington, D.C.</w:t>
      </w:r>
    </w:p>
    <w:p w14:paraId="41291197" w14:textId="77777777" w:rsidR="000F4DE0" w:rsidRPr="00843DC4"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Nudds,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26F9726" w14:textId="77777777" w:rsidR="002C5573" w:rsidRPr="00843DC4" w:rsidRDefault="002C5573"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Triantafyllou,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S., Triantafyllou,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1FA0A69D" w14:textId="7E91877C"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t xml:space="preserve">Watanabe, Y.Y., Sato, K., Watanuki, Y., Takahashi, A., Mitani, Y., Amano, M., Aoki, K., Narazaki, T., Iwata, T., Minamikawa, S. and Miyazaki, N. (2011). </w:t>
      </w:r>
      <w:r>
        <w:rPr>
          <w:rFonts w:ascii="Times New Roman" w:hAnsi="Times New Roman" w:cs="Times New Roman"/>
        </w:rPr>
        <w:t xml:space="preserve">Scaling of swim speed in breath-hold divers. </w:t>
      </w:r>
      <w:r w:rsidRPr="00696DE2">
        <w:rPr>
          <w:rFonts w:ascii="Times New Roman" w:hAnsi="Times New Roman" w:cs="Times New Roman"/>
          <w:i/>
        </w:rPr>
        <w:t>J. Anim. Ecol.</w:t>
      </w:r>
      <w:r w:rsidRPr="00696DE2">
        <w:rPr>
          <w:rFonts w:ascii="Times New Roman" w:hAnsi="Times New Roman" w:cs="Times New Roman"/>
        </w:rPr>
        <w:t xml:space="preserve"> </w:t>
      </w:r>
      <w:r w:rsidRPr="00696DE2">
        <w:rPr>
          <w:rFonts w:ascii="Times New Roman" w:hAnsi="Times New Roman" w:cs="Times New Roman"/>
          <w:b/>
        </w:rPr>
        <w:t>80</w:t>
      </w:r>
      <w:r w:rsidRPr="00696DE2">
        <w:rPr>
          <w:rFonts w:ascii="Times New Roman" w:hAnsi="Times New Roman" w:cs="Times New Roman"/>
        </w:rPr>
        <w:t>: 57-68.</w:t>
      </w:r>
    </w:p>
    <w:p w14:paraId="7764CEF5" w14:textId="5AF261D9"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F10C73">
        <w:rPr>
          <w:rFonts w:ascii="Times New Roman" w:eastAsia="Times New Roman" w:hAnsi="Times New Roman" w:cs="Times New Roman"/>
          <w:sz w:val="24"/>
          <w:szCs w:val="24"/>
          <w:lang w:val="fr-CA"/>
        </w:rPr>
        <w:t xml:space="preserve">Webb, P. W. and De Buffrénil, V. (1990). </w:t>
      </w:r>
      <w:r w:rsidRPr="00843DC4">
        <w:rPr>
          <w:rFonts w:ascii="Times New Roman" w:eastAsia="Times New Roman" w:hAnsi="Times New Roman" w:cs="Times New Roman"/>
          <w:sz w:val="24"/>
          <w:szCs w:val="24"/>
          <w:lang w:val="en-US"/>
        </w:rPr>
        <w:t xml:space="preserve">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FC1131">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77A28606" w14:textId="77777777" w:rsidR="00FA2AFF" w:rsidRPr="00843DC4" w:rsidRDefault="00FA2AFF" w:rsidP="00FC1131">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lastRenderedPageBreak/>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r w:rsidRPr="00843DC4">
        <w:rPr>
          <w:rFonts w:ascii="Times New Roman" w:hAnsi="Times New Roman" w:cs="Times New Roman"/>
          <w:i/>
        </w:rPr>
        <w:t>Trans</w:t>
      </w:r>
      <w:r w:rsidR="003C30C1" w:rsidRPr="00843DC4">
        <w:rPr>
          <w:rFonts w:ascii="Times New Roman" w:eastAsia="Times New Roman" w:hAnsi="Times New Roman" w:cs="Times New Roman"/>
          <w:i/>
        </w:rPr>
        <w:t xml:space="preserve">.Roy.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Lond</w:t>
      </w:r>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30FC93D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75F9776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7E65E4CE" w14:textId="77777777" w:rsidR="000F4DE0" w:rsidRPr="00843DC4" w:rsidRDefault="000F4DE0"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2607BCEE" w14:textId="77777777" w:rsidR="00FE2636" w:rsidRPr="00843DC4" w:rsidRDefault="00DB317B"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1E7C750" w14:textId="5730356C" w:rsidR="00470394" w:rsidRDefault="00470394" w:rsidP="006F553F">
      <w:pPr>
        <w:shd w:val="clear" w:color="auto" w:fill="FFFFFF"/>
        <w:spacing w:line="240" w:lineRule="auto"/>
        <w:rPr>
          <w:rFonts w:ascii="Times New Roman" w:hAnsi="Times New Roman" w:cs="Times New Roman"/>
          <w:b/>
          <w:color w:val="000000" w:themeColor="text1"/>
          <w:sz w:val="24"/>
          <w:szCs w:val="24"/>
          <w:u w:val="single"/>
        </w:rPr>
      </w:pPr>
    </w:p>
    <w:tbl>
      <w:tblPr>
        <w:tblStyle w:val="TableGrid1"/>
        <w:tblW w:w="81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6854"/>
      </w:tblGrid>
      <w:tr w:rsidR="0009270F" w:rsidRPr="0009270F" w14:paraId="4D55B4D5" w14:textId="77777777" w:rsidTr="003D6E44">
        <w:trPr>
          <w:trHeight w:val="341"/>
          <w:jc w:val="center"/>
        </w:trPr>
        <w:tc>
          <w:tcPr>
            <w:tcW w:w="0" w:type="auto"/>
            <w:tcBorders>
              <w:bottom w:val="single" w:sz="4" w:space="0" w:color="auto"/>
            </w:tcBorders>
          </w:tcPr>
          <w:p w14:paraId="1551CB97" w14:textId="77777777" w:rsidR="0009270F" w:rsidRPr="006F553F" w:rsidRDefault="0009270F" w:rsidP="006F553F">
            <w:pPr>
              <w:jc w:val="center"/>
              <w:rPr>
                <w:rFonts w:ascii="Times New Roman" w:hAnsi="Times New Roman" w:cs="Times New Roman"/>
                <w:b/>
                <w:i/>
                <w:sz w:val="24"/>
                <w:szCs w:val="24"/>
              </w:rPr>
            </w:pPr>
            <w:r w:rsidRPr="006F553F">
              <w:rPr>
                <w:rFonts w:ascii="Times New Roman" w:hAnsi="Times New Roman" w:cs="Times New Roman"/>
                <w:b/>
                <w:i/>
                <w:sz w:val="24"/>
                <w:szCs w:val="24"/>
              </w:rPr>
              <w:t>Symbol</w:t>
            </w:r>
          </w:p>
        </w:tc>
        <w:tc>
          <w:tcPr>
            <w:tcW w:w="6854" w:type="dxa"/>
            <w:tcBorders>
              <w:bottom w:val="single" w:sz="4" w:space="0" w:color="auto"/>
            </w:tcBorders>
          </w:tcPr>
          <w:p w14:paraId="7DFC2649" w14:textId="77777777" w:rsidR="0009270F" w:rsidRPr="006F553F" w:rsidRDefault="0009270F" w:rsidP="006F553F">
            <w:pPr>
              <w:rPr>
                <w:rFonts w:ascii="Times New Roman" w:hAnsi="Times New Roman" w:cs="Times New Roman"/>
                <w:b/>
                <w:i/>
                <w:sz w:val="24"/>
                <w:szCs w:val="24"/>
              </w:rPr>
            </w:pPr>
            <w:r w:rsidRPr="006F553F">
              <w:rPr>
                <w:rFonts w:ascii="Times New Roman" w:hAnsi="Times New Roman" w:cs="Times New Roman"/>
                <w:b/>
                <w:i/>
                <w:sz w:val="24"/>
                <w:szCs w:val="24"/>
              </w:rPr>
              <w:t>Definition</w:t>
            </w:r>
          </w:p>
        </w:tc>
      </w:tr>
      <w:tr w:rsidR="0009270F" w:rsidRPr="0009270F" w14:paraId="6F428C7C" w14:textId="77777777" w:rsidTr="003D6E44">
        <w:trPr>
          <w:trHeight w:val="277"/>
          <w:jc w:val="center"/>
        </w:trPr>
        <w:tc>
          <w:tcPr>
            <w:tcW w:w="0" w:type="auto"/>
            <w:tcBorders>
              <w:top w:val="single" w:sz="4" w:space="0" w:color="auto"/>
            </w:tcBorders>
            <w:shd w:val="clear" w:color="auto" w:fill="A5A5A5"/>
          </w:tcPr>
          <w:p w14:paraId="6C072206" w14:textId="27A71449" w:rsidR="0009270F" w:rsidRPr="0009270F" w:rsidRDefault="00340F4B" w:rsidP="00492B94">
            <w:pPr>
              <w:jc w:val="center"/>
              <w:rPr>
                <w:rFonts w:ascii="Times New Roman" w:hAnsi="Times New Roman" w:cs="Times New Roman"/>
                <w:i/>
                <w:color w:val="000000"/>
                <w:sz w:val="20"/>
                <w:szCs w:val="20"/>
                <w:vertAlign w:val="subscript"/>
              </w:rPr>
            </w:pPr>
            <w:r>
              <w:rPr>
                <w:rFonts w:ascii="Times New Roman" w:hAnsi="Times New Roman" w:cs="Times New Roman"/>
                <w:i/>
                <w:color w:val="000000"/>
                <w:sz w:val="20"/>
                <w:szCs w:val="20"/>
              </w:rPr>
              <w:t>GSD</w:t>
            </w:r>
          </w:p>
        </w:tc>
        <w:tc>
          <w:tcPr>
            <w:tcW w:w="6854" w:type="dxa"/>
            <w:tcBorders>
              <w:top w:val="single" w:sz="4" w:space="0" w:color="auto"/>
              <w:left w:val="nil"/>
            </w:tcBorders>
            <w:shd w:val="clear" w:color="auto" w:fill="A5A5A5"/>
          </w:tcPr>
          <w:p w14:paraId="68B1276E" w14:textId="234AE48D" w:rsidR="0009270F" w:rsidRPr="0009270F" w:rsidRDefault="00340F4B" w:rsidP="00FC1131">
            <w:pPr>
              <w:rPr>
                <w:rFonts w:ascii="Times New Roman" w:hAnsi="Times New Roman" w:cs="Times New Roman"/>
                <w:sz w:val="20"/>
                <w:szCs w:val="20"/>
              </w:rPr>
            </w:pPr>
            <w:r>
              <w:rPr>
                <w:rFonts w:ascii="Times New Roman" w:hAnsi="Times New Roman" w:cs="Times New Roman"/>
                <w:sz w:val="20"/>
                <w:szCs w:val="20"/>
              </w:rPr>
              <w:t>Ground sampling distance (m)</w:t>
            </w:r>
          </w:p>
        </w:tc>
      </w:tr>
      <w:tr w:rsidR="00340F4B" w:rsidRPr="0009270F" w14:paraId="3E9786FA" w14:textId="77777777" w:rsidTr="003D6E44">
        <w:trPr>
          <w:trHeight w:val="288"/>
          <w:jc w:val="center"/>
        </w:trPr>
        <w:tc>
          <w:tcPr>
            <w:tcW w:w="0" w:type="auto"/>
            <w:shd w:val="clear" w:color="auto" w:fill="E7E6E6"/>
          </w:tcPr>
          <w:p w14:paraId="671475F8" w14:textId="7DC53AF2"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body</w:t>
            </w:r>
          </w:p>
        </w:tc>
        <w:tc>
          <w:tcPr>
            <w:tcW w:w="6854" w:type="dxa"/>
            <w:tcBorders>
              <w:left w:val="nil"/>
            </w:tcBorders>
            <w:shd w:val="clear" w:color="auto" w:fill="E7E6E6"/>
          </w:tcPr>
          <w:p w14:paraId="16FE8DED" w14:textId="3E6C0BB8"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Body length (m)</w:t>
            </w:r>
          </w:p>
        </w:tc>
      </w:tr>
      <w:tr w:rsidR="00340F4B" w:rsidRPr="0009270F" w14:paraId="665FF319" w14:textId="77777777" w:rsidTr="003D6E44">
        <w:trPr>
          <w:trHeight w:val="277"/>
          <w:jc w:val="center"/>
        </w:trPr>
        <w:tc>
          <w:tcPr>
            <w:tcW w:w="0" w:type="auto"/>
            <w:shd w:val="clear" w:color="auto" w:fill="A5A5A5"/>
          </w:tcPr>
          <w:p w14:paraId="56220268" w14:textId="18FC2F38"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n</w:t>
            </w:r>
            <w:r w:rsidRPr="0009270F">
              <w:rPr>
                <w:rFonts w:ascii="Times New Roman" w:hAnsi="Times New Roman" w:cs="Times New Roman"/>
                <w:i/>
                <w:color w:val="000000"/>
                <w:sz w:val="20"/>
                <w:szCs w:val="20"/>
                <w:vertAlign w:val="subscript"/>
              </w:rPr>
              <w:t>pix</w:t>
            </w:r>
          </w:p>
        </w:tc>
        <w:tc>
          <w:tcPr>
            <w:tcW w:w="6854" w:type="dxa"/>
            <w:tcBorders>
              <w:left w:val="nil"/>
            </w:tcBorders>
            <w:shd w:val="clear" w:color="auto" w:fill="A5A5A5"/>
          </w:tcPr>
          <w:p w14:paraId="71C32499" w14:textId="72DF15D8"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Number of pixels (count)</w:t>
            </w:r>
          </w:p>
        </w:tc>
      </w:tr>
      <w:tr w:rsidR="00340F4B" w:rsidRPr="0009270F" w14:paraId="23F64EAD" w14:textId="77777777" w:rsidTr="003D6E44">
        <w:trPr>
          <w:trHeight w:val="288"/>
          <w:jc w:val="center"/>
        </w:trPr>
        <w:tc>
          <w:tcPr>
            <w:tcW w:w="0" w:type="auto"/>
            <w:shd w:val="clear" w:color="auto" w:fill="E7E6E6"/>
          </w:tcPr>
          <w:p w14:paraId="09FDE71E" w14:textId="430DB460"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a</w:t>
            </w:r>
          </w:p>
        </w:tc>
        <w:tc>
          <w:tcPr>
            <w:tcW w:w="6854" w:type="dxa"/>
            <w:tcBorders>
              <w:left w:val="nil"/>
            </w:tcBorders>
            <w:shd w:val="clear" w:color="auto" w:fill="E7E6E6"/>
          </w:tcPr>
          <w:p w14:paraId="6C9825FD" w14:textId="7FCD9E50"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Altitude (m)</w:t>
            </w:r>
          </w:p>
        </w:tc>
      </w:tr>
      <w:tr w:rsidR="00340F4B" w:rsidRPr="0009270F" w14:paraId="40DD1366" w14:textId="77777777" w:rsidTr="003D6E44">
        <w:trPr>
          <w:trHeight w:val="277"/>
          <w:jc w:val="center"/>
        </w:trPr>
        <w:tc>
          <w:tcPr>
            <w:tcW w:w="0" w:type="auto"/>
            <w:shd w:val="clear" w:color="auto" w:fill="A5A5A5"/>
          </w:tcPr>
          <w:p w14:paraId="3B350EC0" w14:textId="30AA9B35"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foc</w:t>
            </w:r>
          </w:p>
        </w:tc>
        <w:tc>
          <w:tcPr>
            <w:tcW w:w="6854" w:type="dxa"/>
            <w:tcBorders>
              <w:left w:val="nil"/>
            </w:tcBorders>
            <w:shd w:val="clear" w:color="auto" w:fill="A5A5A5"/>
          </w:tcPr>
          <w:p w14:paraId="7D83B5A9" w14:textId="1C11106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Focal length (mm)</w:t>
            </w:r>
          </w:p>
        </w:tc>
      </w:tr>
      <w:tr w:rsidR="00340F4B" w:rsidRPr="0009270F" w14:paraId="32329163" w14:textId="77777777" w:rsidTr="003D6E44">
        <w:trPr>
          <w:trHeight w:val="277"/>
          <w:jc w:val="center"/>
        </w:trPr>
        <w:tc>
          <w:tcPr>
            <w:tcW w:w="0" w:type="auto"/>
            <w:shd w:val="clear" w:color="auto" w:fill="E7E6E6"/>
          </w:tcPr>
          <w:p w14:paraId="7C3E0565" w14:textId="5DF265D2"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w</w:t>
            </w:r>
          </w:p>
        </w:tc>
        <w:tc>
          <w:tcPr>
            <w:tcW w:w="6854" w:type="dxa"/>
            <w:tcBorders>
              <w:left w:val="nil"/>
            </w:tcBorders>
            <w:shd w:val="clear" w:color="auto" w:fill="E7E6E6"/>
          </w:tcPr>
          <w:p w14:paraId="7261EF9F" w14:textId="373913EA"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Sensor width (mm)</w:t>
            </w:r>
          </w:p>
        </w:tc>
      </w:tr>
      <w:tr w:rsidR="00340F4B" w:rsidRPr="0009270F" w14:paraId="4D9CA5EB" w14:textId="77777777" w:rsidTr="003D6E44">
        <w:trPr>
          <w:trHeight w:val="288"/>
          <w:jc w:val="center"/>
        </w:trPr>
        <w:tc>
          <w:tcPr>
            <w:tcW w:w="0" w:type="auto"/>
            <w:shd w:val="clear" w:color="auto" w:fill="A5A5A5"/>
          </w:tcPr>
          <w:p w14:paraId="590048B9" w14:textId="4123064B"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P</w:t>
            </w:r>
            <w:r w:rsidRPr="0009270F">
              <w:rPr>
                <w:rFonts w:ascii="Times New Roman" w:hAnsi="Times New Roman" w:cs="Times New Roman"/>
                <w:i/>
                <w:color w:val="000000"/>
                <w:sz w:val="20"/>
                <w:szCs w:val="20"/>
                <w:vertAlign w:val="subscript"/>
              </w:rPr>
              <w:t>w</w:t>
            </w:r>
          </w:p>
        </w:tc>
        <w:tc>
          <w:tcPr>
            <w:tcW w:w="6854" w:type="dxa"/>
            <w:tcBorders>
              <w:left w:val="nil"/>
            </w:tcBorders>
            <w:shd w:val="clear" w:color="auto" w:fill="A5A5A5"/>
          </w:tcPr>
          <w:p w14:paraId="7AF2BF2A" w14:textId="3658A1AD" w:rsidR="00340F4B" w:rsidRPr="0009270F" w:rsidRDefault="00340F4B" w:rsidP="00340F4B">
            <w:pPr>
              <w:rPr>
                <w:rFonts w:ascii="Times New Roman" w:hAnsi="Times New Roman" w:cs="Times New Roman"/>
                <w:sz w:val="20"/>
                <w:szCs w:val="20"/>
              </w:rPr>
            </w:pPr>
            <w:r>
              <w:rPr>
                <w:rFonts w:ascii="Times New Roman" w:hAnsi="Times New Roman" w:cs="Times New Roman"/>
                <w:sz w:val="20"/>
                <w:szCs w:val="20"/>
              </w:rPr>
              <w:t>Image resolution width (px</w:t>
            </w:r>
            <w:r w:rsidRPr="0009270F">
              <w:rPr>
                <w:rFonts w:ascii="Times New Roman" w:hAnsi="Times New Roman" w:cs="Times New Roman"/>
                <w:sz w:val="20"/>
                <w:szCs w:val="20"/>
              </w:rPr>
              <w:t>)</w:t>
            </w:r>
          </w:p>
        </w:tc>
      </w:tr>
      <w:tr w:rsidR="00340F4B" w:rsidRPr="0009270F" w14:paraId="0C1586AF" w14:textId="77777777" w:rsidTr="003D6E44">
        <w:trPr>
          <w:trHeight w:val="277"/>
          <w:jc w:val="center"/>
        </w:trPr>
        <w:tc>
          <w:tcPr>
            <w:tcW w:w="0" w:type="auto"/>
            <w:shd w:val="clear" w:color="auto" w:fill="E7E6E6"/>
          </w:tcPr>
          <w:p w14:paraId="0D96055C" w14:textId="013F2904" w:rsidR="00340F4B" w:rsidRPr="0009270F" w:rsidRDefault="00340F4B" w:rsidP="00340F4B">
            <w:pPr>
              <w:jc w:val="center"/>
              <w:rPr>
                <w:rFonts w:ascii="Times New Roman" w:eastAsia="Times New Roman" w:hAnsi="Times New Roman" w:cs="Times New Roman"/>
                <w:i/>
                <w:color w:val="000000"/>
                <w:sz w:val="20"/>
                <w:szCs w:val="20"/>
              </w:rPr>
            </w:pPr>
            <w:r w:rsidRPr="0009270F">
              <w:rPr>
                <w:rFonts w:ascii="Times New Roman" w:hAnsi="Times New Roman" w:cs="Times New Roman"/>
                <w:i/>
                <w:color w:val="000000"/>
                <w:sz w:val="20"/>
                <w:szCs w:val="20"/>
              </w:rPr>
              <w:t>F</w:t>
            </w:r>
            <w:r w:rsidRPr="0009270F">
              <w:rPr>
                <w:rFonts w:ascii="Times New Roman" w:hAnsi="Times New Roman" w:cs="Times New Roman"/>
                <w:i/>
                <w:color w:val="000000"/>
                <w:sz w:val="20"/>
                <w:szCs w:val="20"/>
                <w:vertAlign w:val="subscript"/>
              </w:rPr>
              <w:t>a</w:t>
            </w:r>
          </w:p>
        </w:tc>
        <w:tc>
          <w:tcPr>
            <w:tcW w:w="6854" w:type="dxa"/>
            <w:tcBorders>
              <w:left w:val="nil"/>
            </w:tcBorders>
            <w:shd w:val="clear" w:color="auto" w:fill="E7E6E6"/>
          </w:tcPr>
          <w:p w14:paraId="4F585DDB" w14:textId="6F1536A6"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Planar fluke area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340F4B" w:rsidRPr="0009270F" w14:paraId="3256A312" w14:textId="77777777" w:rsidTr="003D6E44">
        <w:trPr>
          <w:trHeight w:val="288"/>
          <w:jc w:val="center"/>
        </w:trPr>
        <w:tc>
          <w:tcPr>
            <w:tcW w:w="0" w:type="auto"/>
            <w:shd w:val="clear" w:color="auto" w:fill="A5A5A5"/>
          </w:tcPr>
          <w:p w14:paraId="30DC9F2C" w14:textId="64DBC8A8"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C</w:t>
            </w:r>
          </w:p>
        </w:tc>
        <w:tc>
          <w:tcPr>
            <w:tcW w:w="6854" w:type="dxa"/>
            <w:tcBorders>
              <w:left w:val="nil"/>
            </w:tcBorders>
            <w:shd w:val="clear" w:color="auto" w:fill="A5A5A5"/>
          </w:tcPr>
          <w:p w14:paraId="1AD32C49" w14:textId="3B3809B5"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Chord length of tail (m)</w:t>
            </w:r>
          </w:p>
        </w:tc>
      </w:tr>
      <w:tr w:rsidR="00340F4B" w:rsidRPr="0009270F" w14:paraId="59436BE5" w14:textId="77777777" w:rsidTr="003D6E44">
        <w:trPr>
          <w:trHeight w:val="277"/>
          <w:jc w:val="center"/>
        </w:trPr>
        <w:tc>
          <w:tcPr>
            <w:tcW w:w="0" w:type="auto"/>
            <w:shd w:val="clear" w:color="auto" w:fill="E7E6E6"/>
          </w:tcPr>
          <w:p w14:paraId="40BAA602" w14:textId="7BFE21FE" w:rsidR="00340F4B" w:rsidRPr="0009270F" w:rsidRDefault="00340F4B" w:rsidP="00340F4B">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M</w:t>
            </w:r>
            <w:r w:rsidRPr="0009270F">
              <w:rPr>
                <w:rFonts w:ascii="Times New Roman" w:hAnsi="Times New Roman" w:cs="Times New Roman"/>
                <w:i/>
                <w:color w:val="000000"/>
                <w:sz w:val="20"/>
                <w:szCs w:val="20"/>
                <w:vertAlign w:val="subscript"/>
              </w:rPr>
              <w:t>body</w:t>
            </w:r>
          </w:p>
        </w:tc>
        <w:tc>
          <w:tcPr>
            <w:tcW w:w="6854" w:type="dxa"/>
            <w:tcBorders>
              <w:left w:val="nil"/>
            </w:tcBorders>
            <w:shd w:val="clear" w:color="auto" w:fill="E7E6E6"/>
          </w:tcPr>
          <w:p w14:paraId="537F649B" w14:textId="755B1396"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Body mass (kg)</w:t>
            </w:r>
          </w:p>
        </w:tc>
      </w:tr>
      <w:tr w:rsidR="00340F4B" w:rsidRPr="0009270F" w14:paraId="02159E7C" w14:textId="77777777" w:rsidTr="003D6E44">
        <w:trPr>
          <w:trHeight w:val="288"/>
          <w:jc w:val="center"/>
        </w:trPr>
        <w:tc>
          <w:tcPr>
            <w:tcW w:w="0" w:type="auto"/>
            <w:shd w:val="clear" w:color="auto" w:fill="A5A5A5"/>
          </w:tcPr>
          <w:p w14:paraId="0A8F0504" w14:textId="4679A066"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a</w:t>
            </w:r>
          </w:p>
        </w:tc>
        <w:tc>
          <w:tcPr>
            <w:tcW w:w="6854" w:type="dxa"/>
            <w:tcBorders>
              <w:left w:val="nil"/>
            </w:tcBorders>
            <w:shd w:val="clear" w:color="auto" w:fill="A5A5A5"/>
          </w:tcPr>
          <w:p w14:paraId="2BC00F3F" w14:textId="1810C202"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Wetted surface area of body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340F4B" w:rsidRPr="0009270F" w14:paraId="15D2B2AF" w14:textId="77777777" w:rsidTr="003D6E44">
        <w:trPr>
          <w:trHeight w:val="277"/>
          <w:jc w:val="center"/>
        </w:trPr>
        <w:tc>
          <w:tcPr>
            <w:tcW w:w="0" w:type="auto"/>
            <w:shd w:val="clear" w:color="auto" w:fill="E7E6E6"/>
          </w:tcPr>
          <w:p w14:paraId="126DB02D" w14:textId="55EF7E9F"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U</w:t>
            </w:r>
            <w:r w:rsidRPr="0009270F">
              <w:rPr>
                <w:rFonts w:ascii="Times New Roman" w:hAnsi="Times New Roman" w:cs="Times New Roman"/>
                <w:i/>
                <w:color w:val="000000"/>
                <w:sz w:val="20"/>
                <w:szCs w:val="20"/>
                <w:vertAlign w:val="subscript"/>
              </w:rPr>
              <w:t>avg</w:t>
            </w:r>
          </w:p>
        </w:tc>
        <w:tc>
          <w:tcPr>
            <w:tcW w:w="6854" w:type="dxa"/>
            <w:tcBorders>
              <w:left w:val="nil"/>
            </w:tcBorders>
            <w:shd w:val="clear" w:color="auto" w:fill="E7E6E6"/>
          </w:tcPr>
          <w:p w14:paraId="150C5983" w14:textId="5FD986E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swimming velocity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340F4B" w:rsidRPr="0009270F" w14:paraId="4B72DD40" w14:textId="77777777" w:rsidTr="003D6E44">
        <w:trPr>
          <w:trHeight w:val="288"/>
          <w:jc w:val="center"/>
        </w:trPr>
        <w:tc>
          <w:tcPr>
            <w:tcW w:w="0" w:type="auto"/>
            <w:shd w:val="clear" w:color="auto" w:fill="A5A5A5"/>
          </w:tcPr>
          <w:p w14:paraId="4F1DB0F9" w14:textId="06C5BA95"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f</w:t>
            </w:r>
          </w:p>
        </w:tc>
        <w:tc>
          <w:tcPr>
            <w:tcW w:w="6854" w:type="dxa"/>
            <w:tcBorders>
              <w:left w:val="nil"/>
            </w:tcBorders>
            <w:shd w:val="clear" w:color="auto" w:fill="A5A5A5"/>
          </w:tcPr>
          <w:p w14:paraId="411B32A6" w14:textId="07E81A23"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Oscillatory frequency (Hz)</w:t>
            </w:r>
          </w:p>
        </w:tc>
      </w:tr>
      <w:tr w:rsidR="00340F4B" w:rsidRPr="0009270F" w14:paraId="28BAC5AC" w14:textId="77777777" w:rsidTr="003D6E44">
        <w:trPr>
          <w:trHeight w:val="277"/>
          <w:jc w:val="center"/>
        </w:trPr>
        <w:tc>
          <w:tcPr>
            <w:tcW w:w="0" w:type="auto"/>
            <w:shd w:val="clear" w:color="auto" w:fill="E7E6E6"/>
          </w:tcPr>
          <w:p w14:paraId="109EBD04" w14:textId="1382DFFD" w:rsidR="00340F4B" w:rsidRPr="0009270F" w:rsidRDefault="00340F4B" w:rsidP="00340F4B">
            <w:pPr>
              <w:jc w:val="center"/>
              <w:rPr>
                <w:rFonts w:ascii="Times New Roman" w:hAnsi="Times New Roman" w:cs="Times New Roman"/>
                <w:sz w:val="20"/>
                <w:szCs w:val="20"/>
              </w:rPr>
            </w:pPr>
            <w:r w:rsidRPr="0009270F">
              <w:rPr>
                <w:rFonts w:ascii="Times New Roman" w:hAnsi="Times New Roman" w:cs="Times New Roman"/>
                <w:i/>
                <w:color w:val="000000"/>
                <w:sz w:val="20"/>
                <w:szCs w:val="20"/>
              </w:rPr>
              <w:t>T</w:t>
            </w:r>
            <w:r w:rsidRPr="0009270F">
              <w:rPr>
                <w:rFonts w:ascii="Times New Roman" w:hAnsi="Times New Roman" w:cs="Times New Roman"/>
                <w:i/>
                <w:color w:val="000000"/>
                <w:sz w:val="20"/>
                <w:szCs w:val="20"/>
                <w:vertAlign w:val="subscript"/>
              </w:rPr>
              <w:t>beat</w:t>
            </w:r>
          </w:p>
        </w:tc>
        <w:tc>
          <w:tcPr>
            <w:tcW w:w="6854" w:type="dxa"/>
            <w:tcBorders>
              <w:left w:val="nil"/>
            </w:tcBorders>
            <w:shd w:val="clear" w:color="auto" w:fill="E7E6E6"/>
          </w:tcPr>
          <w:p w14:paraId="34C5F0FC" w14:textId="1ED7B392"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Duration of a tailbeat (s)</w:t>
            </w:r>
          </w:p>
        </w:tc>
      </w:tr>
      <w:tr w:rsidR="00340F4B" w:rsidRPr="0009270F" w14:paraId="2B2D51A6" w14:textId="77777777" w:rsidTr="003D6E44">
        <w:trPr>
          <w:trHeight w:val="48"/>
          <w:jc w:val="center"/>
        </w:trPr>
        <w:tc>
          <w:tcPr>
            <w:tcW w:w="0" w:type="auto"/>
            <w:shd w:val="clear" w:color="auto" w:fill="A5A5A5"/>
          </w:tcPr>
          <w:p w14:paraId="203E0DF6" w14:textId="1A900181" w:rsidR="00340F4B" w:rsidRPr="0009270F" w:rsidRDefault="00E7413F">
            <w:pPr>
              <w:jc w:val="center"/>
              <w:rPr>
                <w:rFonts w:ascii="Times New Roman" w:hAnsi="Times New Roman" w:cs="Times New Roman"/>
                <w:sz w:val="20"/>
                <w:szCs w:val="20"/>
              </w:rPr>
            </w:pPr>
            <m:oMathPara>
              <m:oMath>
                <m:sSub>
                  <m:sSubPr>
                    <m:ctrlPr>
                      <w:rPr>
                        <w:rFonts w:ascii="Cambria Math" w:hAnsi="Cambria Math" w:cs="Times New Roman"/>
                        <w:i/>
                        <w:color w:val="000000"/>
                        <w:sz w:val="20"/>
                        <w:szCs w:val="20"/>
                      </w:rPr>
                    </m:ctrlPr>
                  </m:sSubPr>
                  <m:e>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P</m:t>
                        </m:r>
                      </m:e>
                    </m:acc>
                  </m:e>
                  <m:sub>
                    <m:r>
                      <w:rPr>
                        <w:rFonts w:ascii="Cambria Math" w:hAnsi="Cambria Math" w:cs="Times New Roman"/>
                        <w:color w:val="000000"/>
                        <w:sz w:val="20"/>
                        <w:szCs w:val="20"/>
                      </w:rPr>
                      <m:t>T</m:t>
                    </m:r>
                  </m:sub>
                </m:sSub>
              </m:oMath>
            </m:oMathPara>
          </w:p>
        </w:tc>
        <w:tc>
          <w:tcPr>
            <w:tcW w:w="6854" w:type="dxa"/>
            <w:tcBorders>
              <w:left w:val="nil"/>
            </w:tcBorders>
            <w:shd w:val="clear" w:color="auto" w:fill="A5A5A5"/>
          </w:tcPr>
          <w:p w14:paraId="07AA4BDF" w14:textId="3D443D92" w:rsidR="00340F4B" w:rsidRPr="0009270F" w:rsidRDefault="00686B27" w:rsidP="00340F4B">
            <w:pPr>
              <w:rPr>
                <w:rFonts w:ascii="Times New Roman" w:hAnsi="Times New Roman" w:cs="Times New Roman"/>
                <w:sz w:val="20"/>
                <w:szCs w:val="20"/>
              </w:rPr>
            </w:pPr>
            <w:r>
              <w:rPr>
                <w:rFonts w:ascii="Times New Roman" w:hAnsi="Times New Roman" w:cs="Times New Roman"/>
                <w:sz w:val="20"/>
                <w:szCs w:val="20"/>
              </w:rPr>
              <w:t>Mechanical t</w:t>
            </w:r>
            <w:r w:rsidR="00340F4B" w:rsidRPr="0009270F">
              <w:rPr>
                <w:rFonts w:ascii="Times New Roman" w:hAnsi="Times New Roman" w:cs="Times New Roman"/>
                <w:sz w:val="20"/>
                <w:szCs w:val="20"/>
              </w:rPr>
              <w:t>hrust power (W)</w:t>
            </w:r>
          </w:p>
        </w:tc>
      </w:tr>
      <w:tr w:rsidR="00340F4B" w:rsidRPr="0009270F" w14:paraId="00073702" w14:textId="77777777" w:rsidTr="003D6E44">
        <w:trPr>
          <w:trHeight w:val="288"/>
          <w:jc w:val="center"/>
        </w:trPr>
        <w:tc>
          <w:tcPr>
            <w:tcW w:w="0" w:type="auto"/>
            <w:shd w:val="clear" w:color="auto" w:fill="E7E6E6"/>
          </w:tcPr>
          <w:p w14:paraId="04A22A85" w14:textId="0B5657EE" w:rsidR="00340F4B" w:rsidRPr="0009270F" w:rsidRDefault="00340F4B" w:rsidP="00340F4B">
            <w:pPr>
              <w:jc w:val="center"/>
              <w:rPr>
                <w:rFonts w:ascii="Times New Roman" w:hAnsi="Times New Roman" w:cs="Times New Roman"/>
                <w:i/>
                <w:sz w:val="20"/>
                <w:szCs w:val="20"/>
              </w:rPr>
            </w:pPr>
            <w:r w:rsidRPr="0009270F">
              <w:rPr>
                <w:rFonts w:ascii="Times New Roman" w:hAnsi="Times New Roman" w:cs="Times New Roman"/>
                <w:i/>
                <w:color w:val="000000"/>
                <w:sz w:val="20"/>
                <w:szCs w:val="20"/>
              </w:rPr>
              <w:t>C</w:t>
            </w:r>
            <w:r w:rsidRPr="0009270F">
              <w:rPr>
                <w:rFonts w:ascii="Times New Roman" w:hAnsi="Times New Roman" w:cs="Times New Roman"/>
                <w:i/>
                <w:color w:val="000000"/>
                <w:sz w:val="20"/>
                <w:szCs w:val="20"/>
                <w:vertAlign w:val="subscript"/>
              </w:rPr>
              <w:t>D</w:t>
            </w:r>
          </w:p>
        </w:tc>
        <w:tc>
          <w:tcPr>
            <w:tcW w:w="6854" w:type="dxa"/>
            <w:tcBorders>
              <w:left w:val="nil"/>
            </w:tcBorders>
            <w:shd w:val="clear" w:color="auto" w:fill="E7E6E6"/>
          </w:tcPr>
          <w:p w14:paraId="5C45E24B" w14:textId="351C531E"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Coefficient of drag (dimensionless)</w:t>
            </w:r>
          </w:p>
        </w:tc>
      </w:tr>
      <w:tr w:rsidR="00340F4B" w:rsidRPr="0009270F" w14:paraId="76592EAF" w14:textId="77777777" w:rsidTr="003D6E44">
        <w:trPr>
          <w:trHeight w:val="277"/>
          <w:jc w:val="center"/>
        </w:trPr>
        <w:tc>
          <w:tcPr>
            <w:tcW w:w="0" w:type="auto"/>
            <w:shd w:val="clear" w:color="auto" w:fill="A5A5A5"/>
          </w:tcPr>
          <w:p w14:paraId="2FD60073" w14:textId="7F03098C" w:rsidR="00340F4B" w:rsidRPr="003D6E44" w:rsidRDefault="00A33E39" w:rsidP="00340F4B">
            <w:pPr>
              <w:jc w:val="center"/>
              <w:rPr>
                <w:rFonts w:ascii="Times New Roman" w:hAnsi="Times New Roman" w:cs="Times New Roman"/>
                <w:i/>
                <w:sz w:val="20"/>
                <w:szCs w:val="20"/>
              </w:rPr>
            </w:pPr>
            <w:r w:rsidRPr="003D6E44">
              <w:rPr>
                <w:noProof/>
                <w:position w:val="-10"/>
                <w:sz w:val="20"/>
                <w:szCs w:val="20"/>
              </w:rPr>
              <w:object w:dxaOrig="180" w:dyaOrig="240" w14:anchorId="4F47348A">
                <v:shape id="_x0000_i1039" type="#_x0000_t75" alt="" style="width:9pt;height:12.6pt;mso-width-percent:0;mso-height-percent:0;mso-width-percent:0;mso-height-percent:0" o:ole="">
                  <v:imagedata r:id="rId37" o:title=""/>
                </v:shape>
                <o:OLEObject Type="Embed" ProgID="Equation.DSMT4" ShapeID="_x0000_i1039" DrawAspect="Content" ObjectID="_1678531805" r:id="rId38"/>
              </w:object>
            </w:r>
          </w:p>
        </w:tc>
        <w:tc>
          <w:tcPr>
            <w:tcW w:w="6854" w:type="dxa"/>
            <w:tcBorders>
              <w:left w:val="nil"/>
            </w:tcBorders>
            <w:shd w:val="clear" w:color="auto" w:fill="A5A5A5"/>
          </w:tcPr>
          <w:p w14:paraId="3FDC0283" w14:textId="08FA5C70"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Froude efficiency (dimensionless)</w:t>
            </w:r>
          </w:p>
        </w:tc>
      </w:tr>
      <w:tr w:rsidR="00340F4B" w:rsidRPr="0009270F" w14:paraId="607F047F" w14:textId="77777777" w:rsidTr="005B1543">
        <w:trPr>
          <w:trHeight w:val="288"/>
          <w:jc w:val="center"/>
        </w:trPr>
        <w:tc>
          <w:tcPr>
            <w:tcW w:w="0" w:type="auto"/>
            <w:shd w:val="clear" w:color="auto" w:fill="E7E6E6"/>
          </w:tcPr>
          <w:p w14:paraId="5660DA45" w14:textId="070B31DC" w:rsidR="00340F4B" w:rsidRPr="0009270F" w:rsidRDefault="00340F4B" w:rsidP="00340F4B">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σ</w:t>
            </w:r>
          </w:p>
        </w:tc>
        <w:tc>
          <w:tcPr>
            <w:tcW w:w="6854" w:type="dxa"/>
            <w:tcBorders>
              <w:left w:val="nil"/>
            </w:tcBorders>
            <w:shd w:val="clear" w:color="auto" w:fill="E7E6E6"/>
          </w:tcPr>
          <w:p w14:paraId="5CA27C14" w14:textId="19AA4E25"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Reduced frequency (dimensionless)</w:t>
            </w:r>
          </w:p>
        </w:tc>
      </w:tr>
      <w:tr w:rsidR="00340F4B" w:rsidRPr="0009270F" w14:paraId="5ACD1216" w14:textId="77777777" w:rsidTr="003D6E44">
        <w:trPr>
          <w:trHeight w:val="298"/>
          <w:jc w:val="center"/>
        </w:trPr>
        <w:tc>
          <w:tcPr>
            <w:tcW w:w="0" w:type="auto"/>
            <w:shd w:val="clear" w:color="auto" w:fill="A5A5A5"/>
          </w:tcPr>
          <w:p w14:paraId="03DC784C" w14:textId="049A03F0" w:rsidR="00340F4B" w:rsidRPr="0009270F" w:rsidRDefault="00340F4B" w:rsidP="00340F4B">
            <w:pPr>
              <w:jc w:val="center"/>
              <w:rPr>
                <w:rFonts w:ascii="Times New Roman" w:hAnsi="Times New Roman" w:cs="Times New Roman"/>
                <w:color w:val="000000"/>
                <w:sz w:val="20"/>
                <w:szCs w:val="20"/>
              </w:rPr>
            </w:pPr>
            <w:r w:rsidRPr="0009270F">
              <w:rPr>
                <w:rFonts w:ascii="Times New Roman" w:hAnsi="Times New Roman" w:cs="Times New Roman"/>
                <w:i/>
                <w:color w:val="000000"/>
                <w:sz w:val="20"/>
                <w:szCs w:val="20"/>
              </w:rPr>
              <w:sym w:font="Symbol" w:char="F077"/>
            </w:r>
          </w:p>
        </w:tc>
        <w:tc>
          <w:tcPr>
            <w:tcW w:w="6854" w:type="dxa"/>
            <w:tcBorders>
              <w:left w:val="nil"/>
            </w:tcBorders>
            <w:shd w:val="clear" w:color="auto" w:fill="A5A5A5"/>
          </w:tcPr>
          <w:p w14:paraId="3BFFAE43" w14:textId="16AC024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Angular frequency of fluking (Hz)</w:t>
            </w:r>
          </w:p>
        </w:tc>
      </w:tr>
      <w:tr w:rsidR="00340F4B" w:rsidRPr="0009270F" w14:paraId="305AD89A" w14:textId="77777777" w:rsidTr="003D6E44">
        <w:trPr>
          <w:trHeight w:val="277"/>
          <w:jc w:val="center"/>
        </w:trPr>
        <w:tc>
          <w:tcPr>
            <w:tcW w:w="0" w:type="auto"/>
            <w:shd w:val="clear" w:color="auto" w:fill="E7E6E6"/>
          </w:tcPr>
          <w:p w14:paraId="083BB65B" w14:textId="4F334A63" w:rsidR="00340F4B" w:rsidRPr="00686B27" w:rsidRDefault="00340F4B" w:rsidP="00340F4B">
            <w:pPr>
              <w:jc w:val="center"/>
              <w:rPr>
                <w:rFonts w:ascii="Times New Roman" w:hAnsi="Times New Roman" w:cs="Times New Roman"/>
                <w:i/>
                <w:color w:val="000000"/>
                <w:sz w:val="20"/>
                <w:szCs w:val="20"/>
              </w:rPr>
            </w:pPr>
            <w:r w:rsidRPr="00227E6E">
              <w:rPr>
                <w:rFonts w:ascii="Times New Roman" w:hAnsi="Times New Roman" w:cs="Times New Roman"/>
                <w:i/>
                <w:color w:val="000000"/>
                <w:sz w:val="20"/>
                <w:szCs w:val="20"/>
              </w:rPr>
              <w:t>θ</w:t>
            </w:r>
          </w:p>
        </w:tc>
        <w:tc>
          <w:tcPr>
            <w:tcW w:w="6854" w:type="dxa"/>
            <w:tcBorders>
              <w:left w:val="nil"/>
            </w:tcBorders>
            <w:shd w:val="clear" w:color="auto" w:fill="E7E6E6"/>
          </w:tcPr>
          <w:p w14:paraId="75CF64CC" w14:textId="568AF5EF"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Feathering parameter (dimensionless)</w:t>
            </w:r>
          </w:p>
        </w:tc>
      </w:tr>
      <w:tr w:rsidR="00340F4B" w:rsidRPr="0009270F" w14:paraId="0444E60F" w14:textId="77777777" w:rsidTr="003D6E44">
        <w:trPr>
          <w:trHeight w:val="288"/>
          <w:jc w:val="center"/>
        </w:trPr>
        <w:tc>
          <w:tcPr>
            <w:tcW w:w="0" w:type="auto"/>
            <w:shd w:val="clear" w:color="auto" w:fill="A5A5A5"/>
          </w:tcPr>
          <w:p w14:paraId="28345467" w14:textId="2C09B029" w:rsidR="00340F4B" w:rsidRPr="006F553F" w:rsidRDefault="00340F4B" w:rsidP="00340F4B">
            <w:pPr>
              <w:jc w:val="center"/>
              <w:rPr>
                <w:rFonts w:ascii="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α</w:t>
            </w:r>
          </w:p>
        </w:tc>
        <w:tc>
          <w:tcPr>
            <w:tcW w:w="6854" w:type="dxa"/>
            <w:tcBorders>
              <w:left w:val="nil"/>
            </w:tcBorders>
            <w:shd w:val="clear" w:color="auto" w:fill="A5A5A5"/>
          </w:tcPr>
          <w:p w14:paraId="7A96BFB1" w14:textId="0AB7E2AC"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Angle of attack of flukes (degrees)</w:t>
            </w:r>
          </w:p>
        </w:tc>
      </w:tr>
      <w:tr w:rsidR="00340F4B" w:rsidRPr="0009270F" w14:paraId="19D593B0" w14:textId="77777777" w:rsidTr="003D6E44">
        <w:trPr>
          <w:trHeight w:val="277"/>
          <w:jc w:val="center"/>
        </w:trPr>
        <w:tc>
          <w:tcPr>
            <w:tcW w:w="0" w:type="auto"/>
            <w:shd w:val="clear" w:color="auto" w:fill="E7E6E6"/>
          </w:tcPr>
          <w:p w14:paraId="623A918F" w14:textId="0116CAED" w:rsidR="00340F4B" w:rsidRPr="0009270F" w:rsidRDefault="00340F4B" w:rsidP="00340F4B">
            <w:pPr>
              <w:jc w:val="center"/>
              <w:rPr>
                <w:rFonts w:ascii="Times New Roman" w:hAnsi="Times New Roman" w:cs="Times New Roman"/>
                <w:i/>
                <w:color w:val="000000"/>
                <w:sz w:val="20"/>
                <w:szCs w:val="20"/>
              </w:rPr>
            </w:pPr>
            <w:r w:rsidRPr="006F553F">
              <w:rPr>
                <w:rFonts w:ascii="Times New Roman" w:hAnsi="Times New Roman" w:cs="Times New Roman"/>
                <w:i/>
                <w:color w:val="000000"/>
                <w:sz w:val="20"/>
                <w:szCs w:val="20"/>
              </w:rPr>
              <w:t>h</w:t>
            </w:r>
          </w:p>
        </w:tc>
        <w:tc>
          <w:tcPr>
            <w:tcW w:w="6854" w:type="dxa"/>
            <w:tcBorders>
              <w:left w:val="nil"/>
            </w:tcBorders>
            <w:shd w:val="clear" w:color="auto" w:fill="E7E6E6"/>
          </w:tcPr>
          <w:p w14:paraId="7BEEF90E" w14:textId="21444A9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Heaving amplitude (m)</w:t>
            </w:r>
          </w:p>
        </w:tc>
      </w:tr>
      <w:tr w:rsidR="00340F4B" w:rsidRPr="0009270F" w14:paraId="493DCB89" w14:textId="77777777" w:rsidTr="003D6E44">
        <w:trPr>
          <w:trHeight w:val="288"/>
          <w:jc w:val="center"/>
        </w:trPr>
        <w:tc>
          <w:tcPr>
            <w:tcW w:w="0" w:type="auto"/>
            <w:shd w:val="clear" w:color="auto" w:fill="A5A5A5"/>
          </w:tcPr>
          <w:p w14:paraId="318F7552" w14:textId="53EF2B7F" w:rsidR="00340F4B" w:rsidRPr="0009270F" w:rsidRDefault="00340F4B" w:rsidP="003D6E4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C</w:t>
            </w:r>
            <w:r w:rsidRPr="0009270F">
              <w:rPr>
                <w:rFonts w:ascii="Times New Roman" w:eastAsia="Times New Roman" w:hAnsi="Times New Roman" w:cs="Times New Roman"/>
                <w:i/>
                <w:color w:val="000000"/>
                <w:sz w:val="20"/>
                <w:szCs w:val="20"/>
                <w:vertAlign w:val="subscript"/>
              </w:rPr>
              <w:t>T</w:t>
            </w:r>
          </w:p>
        </w:tc>
        <w:tc>
          <w:tcPr>
            <w:tcW w:w="6854" w:type="dxa"/>
            <w:tcBorders>
              <w:left w:val="nil"/>
            </w:tcBorders>
            <w:shd w:val="clear" w:color="auto" w:fill="A5A5A5"/>
          </w:tcPr>
          <w:p w14:paraId="67948EF9" w14:textId="223863D4"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Coefficient of thrust (dimensionless)</w:t>
            </w:r>
          </w:p>
        </w:tc>
      </w:tr>
      <w:tr w:rsidR="00340F4B" w:rsidRPr="0009270F" w14:paraId="7FF85B7F" w14:textId="77777777" w:rsidTr="003D6E44">
        <w:trPr>
          <w:trHeight w:val="288"/>
          <w:jc w:val="center"/>
        </w:trPr>
        <w:tc>
          <w:tcPr>
            <w:tcW w:w="0" w:type="auto"/>
            <w:shd w:val="clear" w:color="auto" w:fill="E7E6E6"/>
          </w:tcPr>
          <w:p w14:paraId="62B621E1" w14:textId="00D01190" w:rsidR="00340F4B" w:rsidRPr="0009270F" w:rsidRDefault="00E7413F" w:rsidP="00340F4B">
            <w:pPr>
              <w:jc w:val="center"/>
              <w:rPr>
                <w:rFonts w:ascii="Times New Roman" w:eastAsia="Times New Roman" w:hAnsi="Times New Roman" w:cs="Times New Roman"/>
                <w:i/>
                <w:color w:val="000000"/>
                <w:sz w:val="20"/>
                <w:szCs w:val="20"/>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T</m:t>
                    </m:r>
                  </m:e>
                </m:acc>
              </m:oMath>
            </m:oMathPara>
          </w:p>
        </w:tc>
        <w:tc>
          <w:tcPr>
            <w:tcW w:w="6854" w:type="dxa"/>
            <w:tcBorders>
              <w:left w:val="nil"/>
            </w:tcBorders>
            <w:shd w:val="clear" w:color="auto" w:fill="E7E6E6"/>
          </w:tcPr>
          <w:p w14:paraId="003EB026" w14:textId="18276D64"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thrust force (N)</w:t>
            </w:r>
          </w:p>
        </w:tc>
      </w:tr>
      <w:tr w:rsidR="00340F4B" w:rsidRPr="0009270F" w14:paraId="16E7EDF4" w14:textId="77777777" w:rsidTr="003D6E44">
        <w:trPr>
          <w:trHeight w:val="288"/>
          <w:jc w:val="center"/>
        </w:trPr>
        <w:tc>
          <w:tcPr>
            <w:tcW w:w="0" w:type="auto"/>
            <w:shd w:val="clear" w:color="auto" w:fill="A5A5A5"/>
          </w:tcPr>
          <w:p w14:paraId="75DB1218" w14:textId="10A2DCC6" w:rsidR="00340F4B" w:rsidRPr="0009270F" w:rsidRDefault="00340F4B" w:rsidP="00340F4B">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ρ</w:t>
            </w:r>
          </w:p>
        </w:tc>
        <w:tc>
          <w:tcPr>
            <w:tcW w:w="6854" w:type="dxa"/>
            <w:tcBorders>
              <w:left w:val="nil"/>
            </w:tcBorders>
            <w:shd w:val="clear" w:color="auto" w:fill="A5A5A5"/>
          </w:tcPr>
          <w:p w14:paraId="70520DCA" w14:textId="601AAE4D"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Density of seawater (Kg m</w:t>
            </w:r>
            <w:r w:rsidRPr="0009270F">
              <w:rPr>
                <w:rFonts w:ascii="Times New Roman" w:hAnsi="Times New Roman" w:cs="Times New Roman"/>
                <w:sz w:val="20"/>
                <w:szCs w:val="20"/>
                <w:vertAlign w:val="superscript"/>
              </w:rPr>
              <w:t>-3</w:t>
            </w:r>
            <w:r w:rsidRPr="0009270F">
              <w:rPr>
                <w:rFonts w:ascii="Times New Roman" w:hAnsi="Times New Roman" w:cs="Times New Roman"/>
                <w:sz w:val="20"/>
                <w:szCs w:val="20"/>
              </w:rPr>
              <w:t>)</w:t>
            </w:r>
          </w:p>
        </w:tc>
      </w:tr>
      <w:tr w:rsidR="00340F4B" w:rsidRPr="0009270F" w14:paraId="77554167" w14:textId="77777777" w:rsidTr="003D6E44">
        <w:trPr>
          <w:trHeight w:val="277"/>
          <w:jc w:val="center"/>
        </w:trPr>
        <w:tc>
          <w:tcPr>
            <w:tcW w:w="0" w:type="auto"/>
            <w:shd w:val="clear" w:color="auto" w:fill="E7E6E6"/>
          </w:tcPr>
          <w:p w14:paraId="5AA06EF3" w14:textId="384F0A1C" w:rsidR="00340F4B" w:rsidRPr="0009270F" w:rsidRDefault="00E7413F" w:rsidP="00340F4B">
            <w:pPr>
              <w:jc w:val="center"/>
              <w:rPr>
                <w:rFonts w:ascii="Times New Roman" w:eastAsia="Times New Roman" w:hAnsi="Times New Roman" w:cs="Times New Roman"/>
                <w:i/>
                <w:color w:val="000000"/>
                <w:sz w:val="20"/>
                <w:szCs w:val="20"/>
                <w:vertAlign w:val="subscript"/>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D</m:t>
                    </m:r>
                  </m:e>
                </m:acc>
              </m:oMath>
            </m:oMathPara>
          </w:p>
        </w:tc>
        <w:tc>
          <w:tcPr>
            <w:tcW w:w="6854" w:type="dxa"/>
            <w:tcBorders>
              <w:left w:val="nil"/>
            </w:tcBorders>
            <w:shd w:val="clear" w:color="auto" w:fill="E7E6E6"/>
          </w:tcPr>
          <w:p w14:paraId="57CD3ACA" w14:textId="35D4024F" w:rsidR="00340F4B" w:rsidRPr="0009270F" w:rsidRDefault="00340F4B" w:rsidP="00340F4B">
            <w:pPr>
              <w:rPr>
                <w:rFonts w:ascii="Times New Roman" w:hAnsi="Times New Roman" w:cs="Times New Roman"/>
                <w:sz w:val="20"/>
                <w:szCs w:val="20"/>
              </w:rPr>
            </w:pPr>
            <w:r w:rsidRPr="0009270F">
              <w:rPr>
                <w:rFonts w:ascii="Times New Roman" w:hAnsi="Times New Roman" w:cs="Times New Roman"/>
                <w:sz w:val="20"/>
                <w:szCs w:val="20"/>
              </w:rPr>
              <w:t>Mean drag force (N)</w:t>
            </w:r>
          </w:p>
        </w:tc>
      </w:tr>
      <w:tr w:rsidR="00340F4B" w:rsidRPr="0009270F" w14:paraId="3FB02541" w14:textId="77777777" w:rsidTr="003D6E44">
        <w:trPr>
          <w:trHeight w:val="288"/>
          <w:jc w:val="center"/>
        </w:trPr>
        <w:tc>
          <w:tcPr>
            <w:tcW w:w="0" w:type="auto"/>
            <w:shd w:val="clear" w:color="auto" w:fill="A5A5A5"/>
          </w:tcPr>
          <w:p w14:paraId="1CBB0D72" w14:textId="57999B0B" w:rsidR="00340F4B" w:rsidRPr="0009270F" w:rsidRDefault="00E7413F">
            <w:pPr>
              <w:jc w:val="center"/>
              <w:rPr>
                <w:rFonts w:ascii="Times New Roman" w:eastAsia="Times New Roman" w:hAnsi="Times New Roman" w:cs="Times New Roman"/>
                <w:i/>
                <w:color w:val="000000"/>
                <w:sz w:val="20"/>
                <w:szCs w:val="20"/>
              </w:rPr>
            </w:pPr>
            <m:oMathPara>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a</m:t>
                    </m:r>
                  </m:e>
                </m:acc>
              </m:oMath>
            </m:oMathPara>
          </w:p>
        </w:tc>
        <w:tc>
          <w:tcPr>
            <w:tcW w:w="6854" w:type="dxa"/>
            <w:tcBorders>
              <w:left w:val="nil"/>
            </w:tcBorders>
            <w:shd w:val="clear" w:color="auto" w:fill="A5A5A5"/>
          </w:tcPr>
          <w:p w14:paraId="4EFFA029" w14:textId="18235FB4" w:rsidR="00340F4B" w:rsidRPr="0009270F" w:rsidRDefault="00686B27" w:rsidP="00340F4B">
            <w:pPr>
              <w:rPr>
                <w:rFonts w:ascii="Times New Roman" w:hAnsi="Times New Roman" w:cs="Times New Roman"/>
                <w:sz w:val="20"/>
                <w:szCs w:val="20"/>
              </w:rPr>
            </w:pPr>
            <w:r>
              <w:rPr>
                <w:rFonts w:ascii="Times New Roman" w:hAnsi="Times New Roman" w:cs="Times New Roman"/>
                <w:sz w:val="20"/>
                <w:szCs w:val="20"/>
              </w:rPr>
              <w:t>Mean acceleration</w:t>
            </w:r>
            <w:r w:rsidR="00AC792D">
              <w:rPr>
                <w:rFonts w:ascii="Times New Roman" w:hAnsi="Times New Roman" w:cs="Times New Roman"/>
                <w:sz w:val="20"/>
                <w:szCs w:val="20"/>
              </w:rPr>
              <w:t xml:space="preserve"> (m s</w:t>
            </w:r>
            <w:r w:rsidR="00AC792D">
              <w:rPr>
                <w:rFonts w:ascii="Times New Roman" w:hAnsi="Times New Roman" w:cs="Times New Roman"/>
                <w:sz w:val="20"/>
                <w:szCs w:val="20"/>
                <w:vertAlign w:val="superscript"/>
              </w:rPr>
              <w:t>-2</w:t>
            </w:r>
            <w:r w:rsidR="00AC792D">
              <w:rPr>
                <w:rFonts w:ascii="Times New Roman" w:hAnsi="Times New Roman" w:cs="Times New Roman"/>
                <w:sz w:val="20"/>
                <w:szCs w:val="20"/>
              </w:rPr>
              <w:t>)</w:t>
            </w:r>
          </w:p>
        </w:tc>
      </w:tr>
      <w:tr w:rsidR="00AC792D" w:rsidRPr="0009270F" w14:paraId="7083F6E9" w14:textId="77777777" w:rsidTr="003D6E44">
        <w:trPr>
          <w:trHeight w:val="277"/>
          <w:jc w:val="center"/>
        </w:trPr>
        <w:tc>
          <w:tcPr>
            <w:tcW w:w="0" w:type="auto"/>
            <w:shd w:val="clear" w:color="auto" w:fill="E7E6E6"/>
          </w:tcPr>
          <w:p w14:paraId="6391F8B7" w14:textId="6B706DC3" w:rsidR="00AC792D" w:rsidRPr="0009270F" w:rsidRDefault="00AC792D" w:rsidP="00AC792D">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U</w:t>
            </w:r>
            <w:r w:rsidRPr="0009270F">
              <w:rPr>
                <w:rFonts w:ascii="Times New Roman" w:eastAsia="Times New Roman" w:hAnsi="Times New Roman" w:cs="Times New Roman"/>
                <w:i/>
                <w:color w:val="000000"/>
                <w:sz w:val="20"/>
                <w:szCs w:val="20"/>
                <w:vertAlign w:val="subscript"/>
              </w:rPr>
              <w:t>f</w:t>
            </w:r>
          </w:p>
        </w:tc>
        <w:tc>
          <w:tcPr>
            <w:tcW w:w="6854" w:type="dxa"/>
            <w:tcBorders>
              <w:left w:val="nil"/>
            </w:tcBorders>
            <w:shd w:val="clear" w:color="auto" w:fill="E7E6E6"/>
          </w:tcPr>
          <w:p w14:paraId="71FF76F8" w14:textId="1303F5CF" w:rsidR="00AC792D" w:rsidRPr="0009270F" w:rsidRDefault="00AC792D" w:rsidP="00AC792D">
            <w:pPr>
              <w:rPr>
                <w:rFonts w:ascii="Times New Roman" w:hAnsi="Times New Roman" w:cs="Times New Roman"/>
                <w:sz w:val="20"/>
                <w:szCs w:val="20"/>
              </w:rPr>
            </w:pPr>
            <w:r w:rsidRPr="0009270F">
              <w:rPr>
                <w:rFonts w:ascii="Times New Roman" w:hAnsi="Times New Roman" w:cs="Times New Roman"/>
                <w:sz w:val="20"/>
                <w:szCs w:val="20"/>
              </w:rPr>
              <w:t>Final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AC792D" w:rsidRPr="0009270F" w14:paraId="07015FCF" w14:textId="77777777" w:rsidTr="003D6E44">
        <w:trPr>
          <w:trHeight w:val="277"/>
          <w:jc w:val="center"/>
        </w:trPr>
        <w:tc>
          <w:tcPr>
            <w:tcW w:w="0" w:type="auto"/>
            <w:shd w:val="clear" w:color="auto" w:fill="A5A5A5"/>
          </w:tcPr>
          <w:p w14:paraId="11A43B5D" w14:textId="5D08E4E0" w:rsidR="00AC792D" w:rsidRPr="00494634" w:rsidRDefault="00AC792D" w:rsidP="00AC792D">
            <w:pPr>
              <w:jc w:val="center"/>
              <w:rPr>
                <w:rFonts w:ascii="Times New Roman" w:eastAsia="Times New Roman" w:hAnsi="Times New Roman" w:cs="Times New Roman"/>
                <w:i/>
                <w:color w:val="000000"/>
                <w:sz w:val="20"/>
                <w:szCs w:val="20"/>
              </w:rPr>
            </w:pPr>
            <w:r w:rsidRPr="00494634">
              <w:rPr>
                <w:rFonts w:ascii="Times New Roman" w:eastAsia="Times New Roman" w:hAnsi="Times New Roman" w:cs="Times New Roman"/>
                <w:i/>
                <w:color w:val="000000"/>
                <w:sz w:val="20"/>
                <w:szCs w:val="20"/>
              </w:rPr>
              <w:t>U</w:t>
            </w:r>
            <w:r w:rsidRPr="00494634">
              <w:rPr>
                <w:rFonts w:ascii="Times New Roman" w:eastAsia="Times New Roman" w:hAnsi="Times New Roman" w:cs="Times New Roman"/>
                <w:i/>
                <w:color w:val="000000"/>
                <w:sz w:val="20"/>
                <w:szCs w:val="20"/>
                <w:vertAlign w:val="subscript"/>
              </w:rPr>
              <w:t>i</w:t>
            </w:r>
          </w:p>
        </w:tc>
        <w:tc>
          <w:tcPr>
            <w:tcW w:w="6854" w:type="dxa"/>
            <w:tcBorders>
              <w:left w:val="nil"/>
            </w:tcBorders>
            <w:shd w:val="clear" w:color="auto" w:fill="A5A5A5"/>
          </w:tcPr>
          <w:p w14:paraId="648615DB" w14:textId="6C80A935" w:rsidR="00AC792D" w:rsidRPr="00494634" w:rsidRDefault="00AC792D" w:rsidP="00AC792D">
            <w:pPr>
              <w:rPr>
                <w:rFonts w:ascii="Times New Roman" w:hAnsi="Times New Roman" w:cs="Times New Roman"/>
                <w:sz w:val="20"/>
                <w:szCs w:val="20"/>
              </w:rPr>
            </w:pPr>
            <w:r w:rsidRPr="00494634">
              <w:rPr>
                <w:rFonts w:ascii="Times New Roman" w:hAnsi="Times New Roman" w:cs="Times New Roman"/>
                <w:sz w:val="20"/>
                <w:szCs w:val="20"/>
              </w:rPr>
              <w:t>Initial tailbeat swimming speed (</w:t>
            </w:r>
            <w:r w:rsidRPr="00494634">
              <w:rPr>
                <w:rFonts w:ascii="Times New Roman" w:hAnsi="Times New Roman" w:cs="Times New Roman"/>
                <w:color w:val="000000"/>
                <w:sz w:val="20"/>
                <w:szCs w:val="20"/>
              </w:rPr>
              <w:t>m s</w:t>
            </w:r>
            <w:r w:rsidRPr="00494634">
              <w:rPr>
                <w:rFonts w:ascii="Times New Roman" w:hAnsi="Times New Roman" w:cs="Times New Roman"/>
                <w:color w:val="000000"/>
                <w:sz w:val="20"/>
                <w:szCs w:val="20"/>
                <w:vertAlign w:val="superscript"/>
              </w:rPr>
              <w:t>-1</w:t>
            </w:r>
            <w:r w:rsidRPr="00494634">
              <w:rPr>
                <w:rFonts w:ascii="Times New Roman" w:hAnsi="Times New Roman" w:cs="Times New Roman"/>
                <w:sz w:val="20"/>
                <w:szCs w:val="20"/>
              </w:rPr>
              <w:t>)</w:t>
            </w:r>
          </w:p>
        </w:tc>
      </w:tr>
      <w:tr w:rsidR="00AC792D" w:rsidRPr="0009270F" w14:paraId="132A8E1D" w14:textId="77777777" w:rsidTr="003D6E44">
        <w:trPr>
          <w:trHeight w:val="288"/>
          <w:jc w:val="center"/>
        </w:trPr>
        <w:tc>
          <w:tcPr>
            <w:tcW w:w="0" w:type="auto"/>
            <w:shd w:val="clear" w:color="auto" w:fill="E7E6E6"/>
          </w:tcPr>
          <w:p w14:paraId="5AC5353B" w14:textId="4E4D2616" w:rsidR="00AC792D" w:rsidRPr="00746666" w:rsidRDefault="00AC792D" w:rsidP="00AC792D">
            <w:pPr>
              <w:jc w:val="center"/>
              <w:rPr>
                <w:rFonts w:ascii="Times New Roman" w:eastAsia="Times New Roman" w:hAnsi="Times New Roman" w:cs="Times New Roman"/>
                <w:i/>
                <w:color w:val="000000"/>
                <w:sz w:val="20"/>
                <w:szCs w:val="20"/>
                <w:vertAlign w:val="subscript"/>
              </w:rPr>
            </w:pPr>
            <w:r w:rsidRPr="00746666">
              <w:rPr>
                <w:rFonts w:ascii="Times New Roman" w:eastAsia="Times New Roman" w:hAnsi="Times New Roman" w:cs="Times New Roman"/>
                <w:i/>
                <w:color w:val="000000"/>
                <w:sz w:val="20"/>
                <w:szCs w:val="20"/>
              </w:rPr>
              <w:t>∆U</w:t>
            </w:r>
          </w:p>
        </w:tc>
        <w:tc>
          <w:tcPr>
            <w:tcW w:w="6854" w:type="dxa"/>
            <w:tcBorders>
              <w:left w:val="nil"/>
            </w:tcBorders>
            <w:shd w:val="clear" w:color="auto" w:fill="E7E6E6"/>
          </w:tcPr>
          <w:p w14:paraId="5A97F8A4" w14:textId="00BAF88E" w:rsidR="00AC792D" w:rsidRPr="00746666" w:rsidRDefault="00AC792D" w:rsidP="00AC792D">
            <w:pPr>
              <w:rPr>
                <w:rFonts w:ascii="Times New Roman" w:hAnsi="Times New Roman" w:cs="Times New Roman"/>
                <w:sz w:val="20"/>
                <w:szCs w:val="20"/>
              </w:rPr>
            </w:pPr>
            <w:r w:rsidRPr="00746666">
              <w:rPr>
                <w:rFonts w:ascii="Times New Roman" w:hAnsi="Times New Roman" w:cs="Times New Roman"/>
                <w:sz w:val="20"/>
                <w:szCs w:val="20"/>
              </w:rPr>
              <w:t>Change in tailbeat swimming speed (</w:t>
            </w:r>
            <w:r w:rsidRPr="00746666">
              <w:rPr>
                <w:rFonts w:ascii="Times New Roman" w:hAnsi="Times New Roman" w:cs="Times New Roman"/>
                <w:color w:val="000000"/>
                <w:sz w:val="20"/>
                <w:szCs w:val="20"/>
              </w:rPr>
              <w:t>m s</w:t>
            </w:r>
            <w:r w:rsidRPr="00746666">
              <w:rPr>
                <w:rFonts w:ascii="Times New Roman" w:hAnsi="Times New Roman" w:cs="Times New Roman"/>
                <w:color w:val="000000"/>
                <w:sz w:val="20"/>
                <w:szCs w:val="20"/>
                <w:vertAlign w:val="superscript"/>
              </w:rPr>
              <w:t>-1</w:t>
            </w:r>
            <w:r w:rsidRPr="00746666">
              <w:rPr>
                <w:rFonts w:ascii="Times New Roman" w:hAnsi="Times New Roman" w:cs="Times New Roman"/>
                <w:sz w:val="20"/>
                <w:szCs w:val="20"/>
              </w:rPr>
              <w:t>)</w:t>
            </w:r>
          </w:p>
        </w:tc>
      </w:tr>
      <w:tr w:rsidR="00227E6E" w:rsidRPr="0009270F" w14:paraId="706A8887" w14:textId="77777777" w:rsidTr="00227E6E">
        <w:trPr>
          <w:trHeight w:val="277"/>
          <w:jc w:val="center"/>
        </w:trPr>
        <w:tc>
          <w:tcPr>
            <w:tcW w:w="0" w:type="auto"/>
            <w:shd w:val="clear" w:color="auto" w:fill="A5A5A5" w:themeFill="accent3"/>
          </w:tcPr>
          <w:p w14:paraId="0DF2EDC8" w14:textId="753AEDEE" w:rsidR="00227E6E" w:rsidRPr="00227E6E" w:rsidRDefault="00227E6E" w:rsidP="00AC792D">
            <w:pPr>
              <w:jc w:val="center"/>
              <w:rPr>
                <w:rFonts w:ascii="Times New Roman" w:eastAsia="Times New Roman" w:hAnsi="Times New Roman" w:cs="Times New Roman"/>
                <w:i/>
                <w:color w:val="000000"/>
                <w:sz w:val="20"/>
                <w:szCs w:val="20"/>
                <w:vertAlign w:val="superscript"/>
              </w:rPr>
            </w:pPr>
            <w:r w:rsidRPr="00227E6E">
              <w:rPr>
                <w:rFonts w:ascii="Times New Roman" w:hAnsi="Times New Roman" w:cs="Times New Roman"/>
                <w:i/>
                <w:color w:val="000000"/>
                <w:sz w:val="20"/>
                <w:szCs w:val="20"/>
              </w:rPr>
              <w:t>k</w:t>
            </w:r>
            <w:r w:rsidRPr="00227E6E">
              <w:rPr>
                <w:rFonts w:ascii="Times New Roman" w:hAnsi="Times New Roman" w:cs="Times New Roman"/>
                <w:i/>
                <w:color w:val="000000"/>
                <w:sz w:val="20"/>
                <w:szCs w:val="20"/>
                <w:vertAlign w:val="subscript"/>
              </w:rPr>
              <w:t>added</w:t>
            </w:r>
          </w:p>
        </w:tc>
        <w:tc>
          <w:tcPr>
            <w:tcW w:w="6854" w:type="dxa"/>
            <w:tcBorders>
              <w:left w:val="nil"/>
            </w:tcBorders>
            <w:shd w:val="clear" w:color="auto" w:fill="A5A5A5" w:themeFill="accent3"/>
          </w:tcPr>
          <w:p w14:paraId="3B98CFD9" w14:textId="6470E0C3" w:rsidR="00227E6E" w:rsidRPr="00746666" w:rsidRDefault="00227E6E" w:rsidP="00AC792D">
            <w:pPr>
              <w:rPr>
                <w:rFonts w:ascii="Times New Roman" w:hAnsi="Times New Roman" w:cs="Times New Roman"/>
                <w:sz w:val="20"/>
                <w:szCs w:val="20"/>
              </w:rPr>
            </w:pPr>
            <w:r w:rsidRPr="00746666">
              <w:rPr>
                <w:rFonts w:ascii="Times New Roman" w:hAnsi="Times New Roman" w:cs="Times New Roman"/>
                <w:sz w:val="20"/>
                <w:szCs w:val="20"/>
              </w:rPr>
              <w:t>Shape drag correction factor (dimensionless)</w:t>
            </w:r>
          </w:p>
        </w:tc>
      </w:tr>
      <w:tr w:rsidR="00227E6E" w:rsidRPr="0009270F" w14:paraId="58763B39" w14:textId="77777777" w:rsidTr="00227E6E">
        <w:trPr>
          <w:trHeight w:val="277"/>
          <w:jc w:val="center"/>
        </w:trPr>
        <w:tc>
          <w:tcPr>
            <w:tcW w:w="0" w:type="auto"/>
            <w:shd w:val="clear" w:color="auto" w:fill="E7E6E6" w:themeFill="background2"/>
          </w:tcPr>
          <w:p w14:paraId="420494EF" w14:textId="4A9007A3" w:rsidR="00227E6E" w:rsidRPr="00227E6E" w:rsidRDefault="00227E6E" w:rsidP="00692F45">
            <w:pPr>
              <w:jc w:val="center"/>
              <w:rPr>
                <w:rFonts w:ascii="Times New Roman" w:hAnsi="Times New Roman" w:cs="Times New Roman"/>
                <w:i/>
                <w:color w:val="000000"/>
                <w:sz w:val="20"/>
                <w:szCs w:val="20"/>
              </w:rPr>
            </w:pPr>
            <w:r w:rsidRPr="00746666">
              <w:rPr>
                <w:rFonts w:ascii="Times New Roman" w:eastAsia="Times New Roman" w:hAnsi="Times New Roman" w:cs="Times New Roman"/>
                <w:i/>
                <w:color w:val="000000"/>
                <w:sz w:val="20"/>
                <w:szCs w:val="20"/>
              </w:rPr>
              <w:t>C</w:t>
            </w:r>
            <w:r w:rsidRPr="00746666">
              <w:rPr>
                <w:rFonts w:ascii="Times New Roman" w:eastAsia="Times New Roman" w:hAnsi="Times New Roman" w:cs="Times New Roman"/>
                <w:i/>
                <w:color w:val="000000"/>
                <w:sz w:val="20"/>
                <w:szCs w:val="20"/>
                <w:vertAlign w:val="subscript"/>
              </w:rPr>
              <w:t>D</w:t>
            </w:r>
            <w:r w:rsidRPr="00746666">
              <w:rPr>
                <w:rFonts w:ascii="Times New Roman" w:eastAsia="Times New Roman" w:hAnsi="Times New Roman" w:cs="Times New Roman"/>
                <w:i/>
                <w:color w:val="000000"/>
                <w:sz w:val="20"/>
                <w:szCs w:val="20"/>
                <w:vertAlign w:val="superscript"/>
              </w:rPr>
              <w:t>routine</w:t>
            </w:r>
          </w:p>
        </w:tc>
        <w:tc>
          <w:tcPr>
            <w:tcW w:w="6854" w:type="dxa"/>
            <w:tcBorders>
              <w:left w:val="nil"/>
            </w:tcBorders>
            <w:shd w:val="clear" w:color="auto" w:fill="E7E6E6" w:themeFill="background2"/>
          </w:tcPr>
          <w:p w14:paraId="44D27243" w14:textId="303CCD87"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Mean drag coefficient for all routine tailbeats from a single whale (dimensionless)</w:t>
            </w:r>
          </w:p>
        </w:tc>
      </w:tr>
      <w:tr w:rsidR="00227E6E" w:rsidRPr="0009270F" w14:paraId="530F6F33" w14:textId="77777777" w:rsidTr="00227E6E">
        <w:trPr>
          <w:trHeight w:val="277"/>
          <w:jc w:val="center"/>
        </w:trPr>
        <w:tc>
          <w:tcPr>
            <w:tcW w:w="0" w:type="auto"/>
            <w:shd w:val="clear" w:color="auto" w:fill="A5A5A5" w:themeFill="accent3"/>
          </w:tcPr>
          <w:p w14:paraId="4ACACD1A" w14:textId="21257493" w:rsidR="00227E6E" w:rsidRPr="00227E6E" w:rsidRDefault="00E7413F" w:rsidP="00692F45">
            <w:pPr>
              <w:jc w:val="center"/>
              <w:rPr>
                <w:rFonts w:ascii="Times New Roman" w:eastAsia="Times New Roman" w:hAnsi="Times New Roman" w:cs="Times New Roman"/>
                <w:i/>
                <w:color w:val="000000"/>
                <w:sz w:val="20"/>
                <w:szCs w:val="20"/>
                <w:vertAlign w:val="superscript"/>
              </w:rPr>
            </w:pPr>
            <m:oMath>
              <m:acc>
                <m:accPr>
                  <m:chr m:val="̅"/>
                  <m:ctrlPr>
                    <w:rPr>
                      <w:rFonts w:ascii="Cambria Math" w:eastAsia="Times New Roman" w:hAnsi="Cambria Math" w:cs="Times New Roman"/>
                      <w:i/>
                      <w:sz w:val="20"/>
                      <w:szCs w:val="20"/>
                      <w:lang w:val="en-US"/>
                    </w:rPr>
                  </m:ctrlPr>
                </m:accPr>
                <m:e>
                  <m:r>
                    <w:rPr>
                      <w:rFonts w:ascii="Cambria Math" w:hAnsi="Cambria Math" w:cs="Times New Roman"/>
                      <w:sz w:val="20"/>
                      <w:szCs w:val="20"/>
                    </w:rPr>
                    <m:t>P</m:t>
                  </m:r>
                </m:e>
              </m:acc>
            </m:oMath>
            <w:r w:rsidR="00227E6E" w:rsidRPr="00227E6E">
              <w:rPr>
                <w:rFonts w:ascii="Times New Roman" w:hAnsi="Times New Roman" w:cs="Times New Roman"/>
                <w:i/>
                <w:sz w:val="20"/>
                <w:szCs w:val="20"/>
                <w:vertAlign w:val="subscript"/>
              </w:rPr>
              <w:t>T</w:t>
            </w:r>
            <w:r w:rsidR="00227E6E" w:rsidRPr="00227E6E">
              <w:rPr>
                <w:rFonts w:ascii="Times New Roman" w:hAnsi="Times New Roman" w:cs="Times New Roman"/>
                <w:i/>
                <w:sz w:val="20"/>
                <w:szCs w:val="20"/>
                <w:vertAlign w:val="superscript"/>
              </w:rPr>
              <w:t>lunge</w:t>
            </w:r>
          </w:p>
        </w:tc>
        <w:tc>
          <w:tcPr>
            <w:tcW w:w="6854" w:type="dxa"/>
            <w:tcBorders>
              <w:left w:val="nil"/>
            </w:tcBorders>
            <w:shd w:val="clear" w:color="auto" w:fill="A5A5A5" w:themeFill="accent3"/>
          </w:tcPr>
          <w:p w14:paraId="612B3EA7" w14:textId="4A37E6EF"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Thrust power for a lunge-associated tailbeat (W)</w:t>
            </w:r>
          </w:p>
        </w:tc>
      </w:tr>
      <w:tr w:rsidR="00227E6E" w:rsidRPr="0009270F" w14:paraId="7447F3CB" w14:textId="77777777" w:rsidTr="00227E6E">
        <w:trPr>
          <w:trHeight w:val="277"/>
          <w:jc w:val="center"/>
        </w:trPr>
        <w:tc>
          <w:tcPr>
            <w:tcW w:w="0" w:type="auto"/>
            <w:shd w:val="clear" w:color="auto" w:fill="E7E6E6" w:themeFill="background2"/>
          </w:tcPr>
          <w:p w14:paraId="4C025A02" w14:textId="1BEAFA68" w:rsidR="00227E6E" w:rsidRPr="00746666" w:rsidRDefault="00227E6E" w:rsidP="00692F45">
            <w:pPr>
              <w:jc w:val="center"/>
              <w:rPr>
                <w:rFonts w:ascii="Times New Roman" w:eastAsia="Times New Roman" w:hAnsi="Times New Roman" w:cs="Times New Roman"/>
                <w:i/>
                <w:color w:val="000000"/>
                <w:sz w:val="20"/>
                <w:szCs w:val="20"/>
              </w:rPr>
            </w:pPr>
            <w:r w:rsidRPr="00227E6E">
              <w:rPr>
                <w:rFonts w:ascii="Times New Roman" w:hAnsi="Times New Roman" w:cs="Times New Roman"/>
                <w:i/>
                <w:sz w:val="20"/>
                <w:szCs w:val="20"/>
                <w:lang w:val="en-US"/>
              </w:rPr>
              <w:t>C</w:t>
            </w:r>
            <w:r w:rsidRPr="00227E6E">
              <w:rPr>
                <w:rFonts w:ascii="Times New Roman" w:hAnsi="Times New Roman" w:cs="Times New Roman"/>
                <w:i/>
                <w:sz w:val="20"/>
                <w:szCs w:val="20"/>
                <w:vertAlign w:val="subscript"/>
                <w:lang w:val="en-US"/>
              </w:rPr>
              <w:t>D</w:t>
            </w:r>
            <w:r w:rsidRPr="00227E6E">
              <w:rPr>
                <w:rFonts w:ascii="Times New Roman" w:hAnsi="Times New Roman" w:cs="Times New Roman"/>
                <w:i/>
                <w:sz w:val="20"/>
                <w:szCs w:val="20"/>
                <w:vertAlign w:val="superscript"/>
                <w:lang w:val="en-US"/>
              </w:rPr>
              <w:t>mod</w:t>
            </w:r>
          </w:p>
        </w:tc>
        <w:tc>
          <w:tcPr>
            <w:tcW w:w="6854" w:type="dxa"/>
            <w:tcBorders>
              <w:left w:val="nil"/>
            </w:tcBorders>
            <w:shd w:val="clear" w:color="auto" w:fill="E7E6E6" w:themeFill="background2"/>
          </w:tcPr>
          <w:p w14:paraId="1143E229" w14:textId="1687FF04"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Drag coefficient from rigid airship model</w:t>
            </w:r>
          </w:p>
        </w:tc>
      </w:tr>
      <w:tr w:rsidR="00227E6E" w:rsidRPr="0009270F" w14:paraId="3D9E966F" w14:textId="77777777" w:rsidTr="00227E6E">
        <w:trPr>
          <w:trHeight w:val="277"/>
          <w:jc w:val="center"/>
        </w:trPr>
        <w:tc>
          <w:tcPr>
            <w:tcW w:w="0" w:type="auto"/>
            <w:shd w:val="clear" w:color="auto" w:fill="A5A5A5" w:themeFill="accent3"/>
          </w:tcPr>
          <w:p w14:paraId="15A994D5" w14:textId="572B4570" w:rsidR="00227E6E" w:rsidRPr="00227E6E" w:rsidRDefault="00227E6E" w:rsidP="00227E6E">
            <w:pPr>
              <w:jc w:val="center"/>
              <w:rPr>
                <w:rFonts w:ascii="Times New Roman" w:hAnsi="Times New Roman" w:cs="Times New Roman"/>
                <w:i/>
                <w:sz w:val="20"/>
                <w:szCs w:val="20"/>
                <w:vertAlign w:val="superscript"/>
                <w:lang w:val="en-US"/>
              </w:rPr>
            </w:pPr>
            <w:r w:rsidRPr="00746666">
              <w:rPr>
                <w:rFonts w:ascii="Times New Roman" w:eastAsia="Times New Roman" w:hAnsi="Times New Roman" w:cs="Times New Roman"/>
                <w:i/>
                <w:color w:val="000000"/>
                <w:sz w:val="20"/>
                <w:szCs w:val="20"/>
              </w:rPr>
              <w:t>W</w:t>
            </w:r>
            <w:r w:rsidRPr="00746666">
              <w:rPr>
                <w:rFonts w:ascii="Times New Roman" w:eastAsia="Times New Roman" w:hAnsi="Times New Roman" w:cs="Times New Roman"/>
                <w:i/>
                <w:color w:val="000000"/>
                <w:sz w:val="20"/>
                <w:szCs w:val="20"/>
                <w:vertAlign w:val="subscript"/>
              </w:rPr>
              <w:t>max</w:t>
            </w:r>
          </w:p>
        </w:tc>
        <w:tc>
          <w:tcPr>
            <w:tcW w:w="6854" w:type="dxa"/>
            <w:tcBorders>
              <w:left w:val="nil"/>
            </w:tcBorders>
            <w:shd w:val="clear" w:color="auto" w:fill="A5A5A5" w:themeFill="accent3"/>
          </w:tcPr>
          <w:p w14:paraId="25BF7956" w14:textId="1F737701"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Maximum body diameter (m)</w:t>
            </w:r>
          </w:p>
        </w:tc>
      </w:tr>
      <w:tr w:rsidR="00227E6E" w:rsidRPr="0009270F" w14:paraId="6802C635" w14:textId="77777777" w:rsidTr="00227E6E">
        <w:trPr>
          <w:trHeight w:val="277"/>
          <w:jc w:val="center"/>
        </w:trPr>
        <w:tc>
          <w:tcPr>
            <w:tcW w:w="0" w:type="auto"/>
            <w:shd w:val="clear" w:color="auto" w:fill="E7E6E6" w:themeFill="background2"/>
          </w:tcPr>
          <w:p w14:paraId="629A9C8A" w14:textId="29C3E65C" w:rsidR="00227E6E" w:rsidRPr="00746666" w:rsidRDefault="00227E6E" w:rsidP="00227E6E">
            <w:pPr>
              <w:jc w:val="center"/>
              <w:rPr>
                <w:rFonts w:ascii="Times New Roman" w:eastAsia="Times New Roman" w:hAnsi="Times New Roman" w:cs="Times New Roman"/>
                <w:i/>
                <w:color w:val="000000"/>
                <w:sz w:val="20"/>
                <w:szCs w:val="20"/>
              </w:rPr>
            </w:pPr>
            <w:r w:rsidRPr="00746666">
              <w:rPr>
                <w:rFonts w:ascii="Times New Roman" w:eastAsia="Times New Roman" w:hAnsi="Times New Roman" w:cs="Times New Roman"/>
                <w:i/>
                <w:color w:val="000000"/>
                <w:sz w:val="20"/>
                <w:szCs w:val="20"/>
              </w:rPr>
              <w:t>Re</w:t>
            </w:r>
          </w:p>
        </w:tc>
        <w:tc>
          <w:tcPr>
            <w:tcW w:w="6854" w:type="dxa"/>
            <w:tcBorders>
              <w:left w:val="nil"/>
            </w:tcBorders>
            <w:shd w:val="clear" w:color="auto" w:fill="E7E6E6" w:themeFill="background2"/>
          </w:tcPr>
          <w:p w14:paraId="60744833" w14:textId="6A408ACC"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Reynold’s number (dimensionless)</w:t>
            </w:r>
          </w:p>
        </w:tc>
      </w:tr>
      <w:tr w:rsidR="00227E6E" w:rsidRPr="0009270F" w14:paraId="715F119C" w14:textId="77777777" w:rsidTr="00227E6E">
        <w:trPr>
          <w:trHeight w:val="288"/>
          <w:jc w:val="center"/>
        </w:trPr>
        <w:tc>
          <w:tcPr>
            <w:tcW w:w="0" w:type="auto"/>
            <w:shd w:val="clear" w:color="auto" w:fill="A5A5A5" w:themeFill="accent3"/>
          </w:tcPr>
          <w:p w14:paraId="4D7ADEDB" w14:textId="1794B592" w:rsidR="00227E6E" w:rsidRPr="00746666" w:rsidRDefault="00227E6E" w:rsidP="00227E6E">
            <w:pPr>
              <w:jc w:val="center"/>
              <w:rPr>
                <w:rFonts w:ascii="Times New Roman" w:eastAsia="Times New Roman" w:hAnsi="Times New Roman" w:cs="Times New Roman"/>
                <w:i/>
                <w:color w:val="000000"/>
                <w:sz w:val="20"/>
                <w:szCs w:val="20"/>
              </w:rPr>
            </w:pPr>
            <m:oMathPara>
              <m:oMath>
                <m:r>
                  <w:rPr>
                    <w:rFonts w:ascii="Cambria Math" w:hAnsi="Cambria Math" w:cs="Times New Roman"/>
                    <w:color w:val="000000"/>
                    <w:sz w:val="20"/>
                    <w:szCs w:val="20"/>
                  </w:rPr>
                  <m:t>v</m:t>
                </m:r>
              </m:oMath>
            </m:oMathPara>
          </w:p>
        </w:tc>
        <w:tc>
          <w:tcPr>
            <w:tcW w:w="6854" w:type="dxa"/>
            <w:tcBorders>
              <w:left w:val="nil"/>
            </w:tcBorders>
            <w:shd w:val="clear" w:color="auto" w:fill="A5A5A5" w:themeFill="accent3"/>
          </w:tcPr>
          <w:p w14:paraId="7DC45E35" w14:textId="0DD13DEA" w:rsidR="00227E6E" w:rsidRPr="00746666" w:rsidRDefault="00227E6E" w:rsidP="00227E6E">
            <w:pPr>
              <w:rPr>
                <w:rFonts w:ascii="Times New Roman" w:hAnsi="Times New Roman" w:cs="Times New Roman"/>
                <w:sz w:val="20"/>
                <w:szCs w:val="20"/>
              </w:rPr>
            </w:pPr>
            <w:r w:rsidRPr="00746666">
              <w:rPr>
                <w:rFonts w:ascii="Times New Roman" w:hAnsi="Times New Roman" w:cs="Times New Roman"/>
                <w:sz w:val="20"/>
                <w:szCs w:val="20"/>
              </w:rPr>
              <w:t>Kinematic viscosity (m</w:t>
            </w:r>
            <w:r w:rsidRPr="00746666">
              <w:rPr>
                <w:rFonts w:ascii="Times New Roman" w:hAnsi="Times New Roman" w:cs="Times New Roman"/>
                <w:sz w:val="20"/>
                <w:szCs w:val="20"/>
                <w:vertAlign w:val="superscript"/>
              </w:rPr>
              <w:t>2</w:t>
            </w:r>
            <w:r w:rsidRPr="00746666">
              <w:rPr>
                <w:rFonts w:ascii="Times New Roman" w:hAnsi="Times New Roman" w:cs="Times New Roman"/>
                <w:sz w:val="20"/>
                <w:szCs w:val="20"/>
              </w:rPr>
              <w:t xml:space="preserve"> s</w:t>
            </w:r>
            <w:r w:rsidRPr="00746666">
              <w:rPr>
                <w:rFonts w:ascii="Times New Roman" w:hAnsi="Times New Roman" w:cs="Times New Roman"/>
                <w:sz w:val="20"/>
                <w:szCs w:val="20"/>
                <w:vertAlign w:val="superscript"/>
              </w:rPr>
              <w:t>-1</w:t>
            </w:r>
            <w:r w:rsidRPr="00746666">
              <w:rPr>
                <w:rFonts w:ascii="Times New Roman" w:hAnsi="Times New Roman" w:cs="Times New Roman"/>
                <w:sz w:val="20"/>
                <w:szCs w:val="20"/>
              </w:rPr>
              <w:t>)</w:t>
            </w:r>
          </w:p>
        </w:tc>
      </w:tr>
      <w:tr w:rsidR="00227E6E" w:rsidRPr="0009270F" w14:paraId="15D3F2D5" w14:textId="77777777" w:rsidTr="00227E6E">
        <w:trPr>
          <w:trHeight w:val="277"/>
          <w:jc w:val="center"/>
        </w:trPr>
        <w:tc>
          <w:tcPr>
            <w:tcW w:w="0" w:type="auto"/>
            <w:shd w:val="clear" w:color="auto" w:fill="E7E6E6" w:themeFill="background2"/>
          </w:tcPr>
          <w:p w14:paraId="67337F56" w14:textId="00F20B47" w:rsidR="00227E6E" w:rsidRPr="00227E6E" w:rsidRDefault="00A33E39" w:rsidP="00692F45">
            <w:pPr>
              <w:jc w:val="center"/>
              <w:rPr>
                <w:rFonts w:ascii="Times New Roman" w:hAnsi="Times New Roman" w:cs="Times New Roman"/>
                <w:i/>
                <w:color w:val="000000"/>
                <w:sz w:val="20"/>
                <w:szCs w:val="20"/>
              </w:rPr>
            </w:pPr>
            <w:r w:rsidRPr="00A716DD">
              <w:rPr>
                <w:rFonts w:ascii="Times New Roman" w:hAnsi="Times New Roman" w:cs="Times New Roman"/>
                <w:noProof/>
                <w:color w:val="000000"/>
                <w:position w:val="-14"/>
                <w:sz w:val="20"/>
                <w:szCs w:val="20"/>
              </w:rPr>
              <w:object w:dxaOrig="660" w:dyaOrig="400" w14:anchorId="3DD4C5D8">
                <v:shape id="_x0000_i1040" type="#_x0000_t75" alt="" style="width:33.6pt;height:20.4pt;mso-width-percent:0;mso-height-percent:0;mso-width-percent:0;mso-height-percent:0" o:ole="">
                  <v:imagedata r:id="rId39" o:title=""/>
                </v:shape>
                <o:OLEObject Type="Embed" ProgID="Equation.DSMT4" ShapeID="_x0000_i1040" DrawAspect="Content" ObjectID="_1678531806" r:id="rId40"/>
              </w:object>
            </w:r>
          </w:p>
        </w:tc>
        <w:tc>
          <w:tcPr>
            <w:tcW w:w="6854" w:type="dxa"/>
            <w:tcBorders>
              <w:left w:val="nil"/>
            </w:tcBorders>
            <w:shd w:val="clear" w:color="auto" w:fill="E7E6E6" w:themeFill="background2"/>
          </w:tcPr>
          <w:p w14:paraId="3DA8F536" w14:textId="76271815" w:rsidR="00227E6E" w:rsidRPr="00746666" w:rsidRDefault="00227E6E" w:rsidP="00692F45">
            <w:pPr>
              <w:rPr>
                <w:rFonts w:ascii="Times New Roman" w:hAnsi="Times New Roman" w:cs="Times New Roman"/>
                <w:sz w:val="20"/>
                <w:szCs w:val="20"/>
              </w:rPr>
            </w:pPr>
            <w:r w:rsidRPr="00746666">
              <w:rPr>
                <w:rFonts w:ascii="Times New Roman" w:hAnsi="Times New Roman" w:cs="Times New Roman"/>
                <w:sz w:val="20"/>
                <w:szCs w:val="20"/>
              </w:rPr>
              <w:t>Parasitic drag</w:t>
            </w:r>
            <w:r w:rsidR="00E650FE">
              <w:rPr>
                <w:rFonts w:ascii="Times New Roman" w:hAnsi="Times New Roman" w:cs="Times New Roman"/>
                <w:sz w:val="20"/>
                <w:szCs w:val="20"/>
              </w:rPr>
              <w:t xml:space="preserve"> (N)</w:t>
            </w:r>
          </w:p>
        </w:tc>
      </w:tr>
      <w:tr w:rsidR="00227E6E" w:rsidRPr="0009270F" w14:paraId="3BA8F10D" w14:textId="77777777" w:rsidTr="00227E6E">
        <w:trPr>
          <w:trHeight w:val="352"/>
          <w:jc w:val="center"/>
        </w:trPr>
        <w:tc>
          <w:tcPr>
            <w:tcW w:w="0" w:type="auto"/>
            <w:shd w:val="clear" w:color="auto" w:fill="A5A5A5" w:themeFill="accent3"/>
          </w:tcPr>
          <w:p w14:paraId="7F17A387" w14:textId="4E15EC1D" w:rsidR="00227E6E" w:rsidRPr="00227E6E" w:rsidRDefault="00227E6E" w:rsidP="00692F45">
            <w:pPr>
              <w:jc w:val="center"/>
              <w:rPr>
                <w:rFonts w:ascii="Times New Roman" w:hAnsi="Times New Roman" w:cs="Times New Roman"/>
                <w:color w:val="000000"/>
                <w:sz w:val="20"/>
                <w:szCs w:val="20"/>
              </w:rPr>
            </w:pPr>
            <w:r>
              <w:rPr>
                <w:rFonts w:ascii="Times New Roman" w:hAnsi="Times New Roman" w:cs="Times New Roman"/>
                <w:i/>
                <w:color w:val="000000"/>
                <w:sz w:val="20"/>
                <w:szCs w:val="20"/>
              </w:rPr>
              <w:t>U</w:t>
            </w:r>
            <w:r>
              <w:rPr>
                <w:rFonts w:ascii="Times New Roman" w:hAnsi="Times New Roman" w:cs="Times New Roman"/>
                <w:i/>
                <w:color w:val="000000"/>
                <w:sz w:val="20"/>
                <w:szCs w:val="20"/>
                <w:vertAlign w:val="subscript"/>
              </w:rPr>
              <w:t>opt</w:t>
            </w:r>
          </w:p>
        </w:tc>
        <w:tc>
          <w:tcPr>
            <w:tcW w:w="6854" w:type="dxa"/>
            <w:tcBorders>
              <w:left w:val="nil"/>
            </w:tcBorders>
            <w:shd w:val="clear" w:color="auto" w:fill="A5A5A5" w:themeFill="accent3"/>
          </w:tcPr>
          <w:p w14:paraId="48E95D31" w14:textId="0549E2C0" w:rsidR="00227E6E" w:rsidRPr="00746666" w:rsidRDefault="00227E6E" w:rsidP="00E650FE">
            <w:pPr>
              <w:rPr>
                <w:rFonts w:ascii="Times New Roman" w:hAnsi="Times New Roman" w:cs="Times New Roman"/>
                <w:sz w:val="20"/>
                <w:szCs w:val="20"/>
              </w:rPr>
            </w:pPr>
            <w:r>
              <w:rPr>
                <w:rFonts w:ascii="Times New Roman" w:hAnsi="Times New Roman" w:cs="Times New Roman"/>
                <w:sz w:val="20"/>
                <w:szCs w:val="20"/>
              </w:rPr>
              <w:t>Optimal swimming speed</w:t>
            </w:r>
            <w:r w:rsidR="00E650FE">
              <w:rPr>
                <w:rFonts w:ascii="Times New Roman" w:hAnsi="Times New Roman" w:cs="Times New Roman"/>
                <w:sz w:val="20"/>
                <w:szCs w:val="20"/>
              </w:rPr>
              <w:t xml:space="preserve"> </w:t>
            </w:r>
            <w:r w:rsidR="00E650FE" w:rsidRPr="00746666">
              <w:rPr>
                <w:rFonts w:ascii="Times New Roman" w:hAnsi="Times New Roman" w:cs="Times New Roman"/>
                <w:sz w:val="20"/>
                <w:szCs w:val="20"/>
              </w:rPr>
              <w:t>(m</w:t>
            </w:r>
            <w:r w:rsidR="00E650FE" w:rsidRPr="00746666">
              <w:rPr>
                <w:rFonts w:ascii="Times New Roman" w:hAnsi="Times New Roman" w:cs="Times New Roman"/>
                <w:sz w:val="20"/>
                <w:szCs w:val="20"/>
                <w:vertAlign w:val="superscript"/>
              </w:rPr>
              <w:t>2</w:t>
            </w:r>
            <w:r w:rsidR="00E650FE" w:rsidRPr="00746666">
              <w:rPr>
                <w:rFonts w:ascii="Times New Roman" w:hAnsi="Times New Roman" w:cs="Times New Roman"/>
                <w:sz w:val="20"/>
                <w:szCs w:val="20"/>
              </w:rPr>
              <w:t xml:space="preserve"> s</w:t>
            </w:r>
            <w:r w:rsidR="00E650FE" w:rsidRPr="00746666">
              <w:rPr>
                <w:rFonts w:ascii="Times New Roman" w:hAnsi="Times New Roman" w:cs="Times New Roman"/>
                <w:sz w:val="20"/>
                <w:szCs w:val="20"/>
                <w:vertAlign w:val="superscript"/>
              </w:rPr>
              <w:t>-1</w:t>
            </w:r>
            <w:r w:rsidR="00E650FE" w:rsidRPr="00746666">
              <w:rPr>
                <w:rFonts w:ascii="Times New Roman" w:hAnsi="Times New Roman" w:cs="Times New Roman"/>
                <w:sz w:val="20"/>
                <w:szCs w:val="20"/>
              </w:rPr>
              <w:t>)</w:t>
            </w:r>
          </w:p>
        </w:tc>
      </w:tr>
    </w:tbl>
    <w:p w14:paraId="18391AA8" w14:textId="77777777" w:rsidR="006F553F" w:rsidRDefault="006F553F" w:rsidP="00492B94">
      <w:pPr>
        <w:shd w:val="clear" w:color="auto" w:fill="FFFFFF"/>
        <w:spacing w:line="240" w:lineRule="auto"/>
        <w:rPr>
          <w:rFonts w:ascii="Times New Roman" w:hAnsi="Times New Roman" w:cs="Times New Roman"/>
          <w:color w:val="000000" w:themeColor="text1"/>
          <w:sz w:val="24"/>
          <w:szCs w:val="24"/>
        </w:rPr>
      </w:pPr>
    </w:p>
    <w:p w14:paraId="08FD073C" w14:textId="7F17DEC2" w:rsidR="0009270F" w:rsidRDefault="0009270F" w:rsidP="00492B94">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Table </w:t>
      </w:r>
      <w:r>
        <w:rPr>
          <w:rFonts w:ascii="Times New Roman" w:hAnsi="Times New Roman" w:cs="Times New Roman"/>
          <w:color w:val="000000" w:themeColor="text1"/>
          <w:sz w:val="24"/>
          <w:szCs w:val="24"/>
        </w:rPr>
        <w:t>1</w:t>
      </w:r>
      <w:r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All symbols and corresponding definitions (with units) used throughout the manuscript</w:t>
      </w:r>
      <w:r w:rsidRPr="00843DC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Symbols are presented in the order in which they appear in the text.</w:t>
      </w:r>
    </w:p>
    <w:tbl>
      <w:tblPr>
        <w:tblW w:w="145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1170"/>
        <w:gridCol w:w="1068"/>
        <w:gridCol w:w="1119"/>
        <w:gridCol w:w="1119"/>
        <w:gridCol w:w="1119"/>
        <w:gridCol w:w="1119"/>
        <w:gridCol w:w="1120"/>
        <w:gridCol w:w="1109"/>
        <w:gridCol w:w="11"/>
        <w:gridCol w:w="1119"/>
        <w:gridCol w:w="1119"/>
        <w:gridCol w:w="1119"/>
        <w:gridCol w:w="1119"/>
        <w:gridCol w:w="1120"/>
        <w:gridCol w:w="30"/>
      </w:tblGrid>
      <w:tr w:rsidR="00F70950" w:rsidRPr="00C05B87" w14:paraId="501F6448" w14:textId="77777777" w:rsidTr="006F553F">
        <w:trPr>
          <w:trHeight w:val="144"/>
        </w:trPr>
        <w:tc>
          <w:tcPr>
            <w:tcW w:w="1170" w:type="dxa"/>
            <w:tcBorders>
              <w:top w:val="nil"/>
              <w:left w:val="nil"/>
              <w:bottom w:val="single" w:sz="4" w:space="0" w:color="auto"/>
              <w:right w:val="nil"/>
            </w:tcBorders>
            <w:shd w:val="clear" w:color="auto" w:fill="FFFFFF"/>
            <w:vAlign w:val="center"/>
          </w:tcPr>
          <w:p w14:paraId="76A7339D" w14:textId="77777777" w:rsidR="00F70950" w:rsidRPr="00843DC4" w:rsidRDefault="00F70950" w:rsidP="006F553F">
            <w:pPr>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
          <w:p w14:paraId="43114F74" w14:textId="4E90D55E"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A21DCC7" w14:textId="77777777"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Morphometrics</w:t>
            </w:r>
          </w:p>
        </w:tc>
      </w:tr>
      <w:tr w:rsidR="00F70950" w:rsidRPr="00C05B87" w14:paraId="61F0561E" w14:textId="77777777" w:rsidTr="006F553F">
        <w:trPr>
          <w:gridAfter w:val="1"/>
          <w:wAfter w:w="30" w:type="dxa"/>
          <w:trHeight w:val="97"/>
        </w:trPr>
        <w:tc>
          <w:tcPr>
            <w:tcW w:w="1170" w:type="dxa"/>
            <w:tcBorders>
              <w:top w:val="single" w:sz="4" w:space="0" w:color="auto"/>
              <w:left w:val="nil"/>
              <w:bottom w:val="single" w:sz="4" w:space="0" w:color="auto"/>
              <w:right w:val="nil"/>
            </w:tcBorders>
            <w:shd w:val="clear" w:color="auto" w:fill="FFFFFF"/>
            <w:vAlign w:val="center"/>
          </w:tcPr>
          <w:p w14:paraId="5F56FB84"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6FBDD3B"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762F7F4"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69D03CC3" w14:textId="220F7010"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6A5E5E0E"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(Routine)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p w14:paraId="0919BA15" w14:textId="58BD5380" w:rsidR="0007338F" w:rsidRPr="00843DC4" w:rsidRDefault="0007338F"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of mean)</w:t>
            </w:r>
          </w:p>
        </w:tc>
        <w:tc>
          <w:tcPr>
            <w:tcW w:w="1119" w:type="dxa"/>
            <w:tcBorders>
              <w:top w:val="single" w:sz="4" w:space="0" w:color="auto"/>
              <w:left w:val="nil"/>
              <w:bottom w:val="single" w:sz="4" w:space="0" w:color="auto"/>
              <w:right w:val="nil"/>
            </w:tcBorders>
            <w:shd w:val="clear" w:color="auto" w:fill="FFFFFF"/>
            <w:vAlign w:val="center"/>
          </w:tcPr>
          <w:p w14:paraId="1ACF051D" w14:textId="07740613"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303E93A"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
          <w:p w14:paraId="1C802780"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2E553A79" w14:textId="585B2EE6" w:rsidR="00F70950" w:rsidRPr="00843DC4"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(Lunge)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r w:rsidR="0007338F">
              <w:rPr>
                <w:rFonts w:ascii="Times New Roman" w:hAnsi="Times New Roman" w:cs="Times New Roman"/>
                <w:b/>
                <w:i/>
                <w:color w:val="000000" w:themeColor="text1"/>
                <w:sz w:val="12"/>
                <w:szCs w:val="12"/>
              </w:rPr>
              <w:t xml:space="preserve"> (% of mean)</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1718AF" w14:textId="7BD826CB"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91AB76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20FAF5B6"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56B1144B"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62645E8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3F8B66B7"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70950" w:rsidRPr="00C05B87" w14:paraId="5942A95E" w14:textId="77777777" w:rsidTr="006F553F">
        <w:trPr>
          <w:gridAfter w:val="1"/>
          <w:wAfter w:w="30" w:type="dxa"/>
          <w:trHeight w:val="311"/>
        </w:trPr>
        <w:tc>
          <w:tcPr>
            <w:tcW w:w="1170" w:type="dxa"/>
            <w:tcBorders>
              <w:top w:val="single" w:sz="4" w:space="0" w:color="auto"/>
              <w:left w:val="nil"/>
              <w:bottom w:val="nil"/>
              <w:right w:val="nil"/>
            </w:tcBorders>
            <w:shd w:val="clear" w:color="auto" w:fill="A5A5A5" w:themeFill="accent3"/>
            <w:vAlign w:val="center"/>
          </w:tcPr>
          <w:p w14:paraId="5C249C5B"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38F38A3" w14:textId="392B6969"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29</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7C7612" w14:textId="0C8428C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09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r>
              <w:rPr>
                <w:rFonts w:ascii="Times New Roman" w:hAnsi="Times New Roman" w:cs="Times New Roman"/>
                <w:sz w:val="12"/>
                <w:szCs w:val="12"/>
              </w:rPr>
              <w:t>6</w:t>
            </w:r>
          </w:p>
        </w:tc>
        <w:tc>
          <w:tcPr>
            <w:tcW w:w="1119" w:type="dxa"/>
            <w:tcBorders>
              <w:top w:val="single" w:sz="4" w:space="0" w:color="auto"/>
              <w:left w:val="nil"/>
              <w:bottom w:val="nil"/>
              <w:right w:val="nil"/>
            </w:tcBorders>
            <w:shd w:val="clear" w:color="auto" w:fill="A5A5A5" w:themeFill="accent3"/>
            <w:vAlign w:val="center"/>
          </w:tcPr>
          <w:p w14:paraId="6199E200"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0.08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0.012</w:t>
            </w:r>
          </w:p>
          <w:p w14:paraId="33E6D879" w14:textId="2643C01D" w:rsidR="0007338F" w:rsidRPr="00843DC4" w:rsidRDefault="0007338F" w:rsidP="006F553F">
            <w:pPr>
              <w:jc w:val="center"/>
              <w:rPr>
                <w:rFonts w:ascii="Times New Roman" w:hAnsi="Times New Roman" w:cs="Times New Roman"/>
                <w:sz w:val="12"/>
                <w:szCs w:val="12"/>
              </w:rPr>
            </w:pPr>
            <w:r>
              <w:rPr>
                <w:rFonts w:ascii="Times New Roman" w:hAnsi="Times New Roman" w:cs="Times New Roman"/>
                <w:sz w:val="12"/>
                <w:szCs w:val="12"/>
              </w:rPr>
              <w:t>(11.6</w:t>
            </w:r>
            <w:r w:rsidR="00C61228">
              <w:rPr>
                <w:rFonts w:ascii="Times New Roman" w:hAnsi="Times New Roman" w:cs="Times New Roman"/>
                <w:sz w:val="12"/>
                <w:szCs w:val="12"/>
              </w:rPr>
              <w:t>0</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w:t>
            </w:r>
            <w:r w:rsidR="00C61228">
              <w:rPr>
                <w:rFonts w:ascii="Times New Roman" w:hAnsi="Times New Roman" w:cs="Times New Roman"/>
                <w:sz w:val="12"/>
                <w:szCs w:val="12"/>
              </w:rPr>
              <w:t>)</w:t>
            </w:r>
            <w:r>
              <w:rPr>
                <w:rFonts w:ascii="Times New Roman" w:hAnsi="Times New Roman" w:cs="Times New Roman"/>
                <w:sz w:val="12"/>
                <w:szCs w:val="12"/>
              </w:rPr>
              <w:t xml:space="preserve"> </w:t>
            </w:r>
          </w:p>
        </w:tc>
        <w:tc>
          <w:tcPr>
            <w:tcW w:w="1119" w:type="dxa"/>
            <w:tcBorders>
              <w:top w:val="single" w:sz="4" w:space="0" w:color="auto"/>
              <w:left w:val="nil"/>
              <w:bottom w:val="nil"/>
              <w:right w:val="nil"/>
            </w:tcBorders>
            <w:shd w:val="clear" w:color="auto" w:fill="A5A5A5" w:themeFill="accent3"/>
            <w:vAlign w:val="center"/>
          </w:tcPr>
          <w:p w14:paraId="49CA5480" w14:textId="451D111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7</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1882AC" w14:textId="1FE400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2.8</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r>
              <w:rPr>
                <w:rFonts w:ascii="Times New Roman" w:hAnsi="Times New Roman" w:cs="Times New Roman"/>
                <w:sz w:val="12"/>
                <w:szCs w:val="12"/>
              </w:rPr>
              <w:t>0</w:t>
            </w:r>
          </w:p>
        </w:tc>
        <w:tc>
          <w:tcPr>
            <w:tcW w:w="1120" w:type="dxa"/>
            <w:tcBorders>
              <w:top w:val="single" w:sz="4" w:space="0" w:color="auto"/>
              <w:left w:val="nil"/>
              <w:bottom w:val="nil"/>
              <w:right w:val="nil"/>
            </w:tcBorders>
            <w:shd w:val="clear" w:color="auto" w:fill="A5A5A5" w:themeFill="accent3"/>
            <w:vAlign w:val="center"/>
          </w:tcPr>
          <w:p w14:paraId="009625F0" w14:textId="4C5B74A3"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0.46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0.055</w:t>
            </w:r>
          </w:p>
          <w:p w14:paraId="21C718A5" w14:textId="6179CE56"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(26.68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1.899)</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159E7F6" w14:textId="08FD316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r>
              <w:rPr>
                <w:rFonts w:ascii="Times New Roman" w:hAnsi="Times New Roman" w:cs="Times New Roman"/>
                <w:sz w:val="12"/>
                <w:szCs w:val="12"/>
              </w:rPr>
              <w:t>1</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249C5C" w14:textId="01D7E045"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5</w:t>
            </w:r>
          </w:p>
        </w:tc>
        <w:tc>
          <w:tcPr>
            <w:tcW w:w="1119" w:type="dxa"/>
            <w:tcBorders>
              <w:top w:val="single" w:sz="4" w:space="0" w:color="auto"/>
              <w:left w:val="nil"/>
              <w:bottom w:val="nil"/>
              <w:right w:val="nil"/>
            </w:tcBorders>
            <w:shd w:val="clear" w:color="auto" w:fill="A5A5A5" w:themeFill="accent3"/>
            <w:vAlign w:val="center"/>
          </w:tcPr>
          <w:p w14:paraId="548F6703" w14:textId="19F00F36"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61.</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93</w:t>
            </w:r>
          </w:p>
        </w:tc>
        <w:tc>
          <w:tcPr>
            <w:tcW w:w="1119" w:type="dxa"/>
            <w:tcBorders>
              <w:top w:val="single" w:sz="4" w:space="0" w:color="auto"/>
              <w:left w:val="nil"/>
              <w:bottom w:val="nil"/>
              <w:right w:val="nil"/>
            </w:tcBorders>
            <w:shd w:val="clear" w:color="auto" w:fill="A5A5A5" w:themeFill="accent3"/>
            <w:vAlign w:val="center"/>
          </w:tcPr>
          <w:p w14:paraId="1C6FC605" w14:textId="3183C0A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20</w:t>
            </w:r>
            <w:r>
              <w:rPr>
                <w:rFonts w:ascii="Times New Roman" w:hAnsi="Times New Roman" w:cs="Times New Roman"/>
                <w:sz w:val="12"/>
                <w:szCs w:val="12"/>
              </w:rPr>
              <w:t>470</w:t>
            </w:r>
            <w:r w:rsidRPr="00843DC4">
              <w:rPr>
                <w:rFonts w:ascii="Times New Roman" w:hAnsi="Times New Roman" w:cs="Times New Roman"/>
                <w:sz w:val="12"/>
                <w:szCs w:val="12"/>
              </w:rPr>
              <w:t>.</w:t>
            </w:r>
            <w:r>
              <w:rPr>
                <w:rFonts w:ascii="Times New Roman" w:hAnsi="Times New Roman" w:cs="Times New Roman"/>
                <w:sz w:val="12"/>
                <w:szCs w:val="12"/>
              </w:rPr>
              <w:t>46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458</w:t>
            </w:r>
            <w:r w:rsidRPr="00843DC4">
              <w:rPr>
                <w:rFonts w:ascii="Times New Roman" w:hAnsi="Times New Roman" w:cs="Times New Roman"/>
                <w:sz w:val="12"/>
                <w:szCs w:val="12"/>
              </w:rPr>
              <w:t>.</w:t>
            </w:r>
            <w:r>
              <w:rPr>
                <w:rFonts w:ascii="Times New Roman" w:hAnsi="Times New Roman" w:cs="Times New Roman"/>
                <w:sz w:val="12"/>
                <w:szCs w:val="12"/>
              </w:rPr>
              <w:t>07</w:t>
            </w:r>
          </w:p>
        </w:tc>
        <w:tc>
          <w:tcPr>
            <w:tcW w:w="1119" w:type="dxa"/>
            <w:tcBorders>
              <w:top w:val="single" w:sz="4" w:space="0" w:color="auto"/>
              <w:left w:val="nil"/>
              <w:bottom w:val="nil"/>
              <w:right w:val="nil"/>
            </w:tcBorders>
            <w:shd w:val="clear" w:color="auto" w:fill="A5A5A5" w:themeFill="accent3"/>
            <w:vAlign w:val="center"/>
          </w:tcPr>
          <w:p w14:paraId="070C5ED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009E7031" w14:textId="1375E27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2CC9AEA8" w14:textId="77777777" w:rsidTr="006F553F">
        <w:trPr>
          <w:gridAfter w:val="1"/>
          <w:wAfter w:w="30" w:type="dxa"/>
          <w:trHeight w:val="313"/>
        </w:trPr>
        <w:tc>
          <w:tcPr>
            <w:tcW w:w="1170" w:type="dxa"/>
            <w:tcBorders>
              <w:top w:val="nil"/>
              <w:left w:val="nil"/>
              <w:bottom w:val="nil"/>
              <w:right w:val="nil"/>
            </w:tcBorders>
            <w:shd w:val="clear" w:color="auto" w:fill="E7E6E6" w:themeFill="background2"/>
            <w:vAlign w:val="center"/>
          </w:tcPr>
          <w:p w14:paraId="6D68635F"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93237" w14:textId="197A9031"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3C847D0" w14:textId="13867D45"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0</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54</w:t>
            </w:r>
          </w:p>
        </w:tc>
        <w:tc>
          <w:tcPr>
            <w:tcW w:w="1119" w:type="dxa"/>
            <w:tcBorders>
              <w:top w:val="nil"/>
              <w:left w:val="nil"/>
              <w:bottom w:val="nil"/>
              <w:right w:val="nil"/>
            </w:tcBorders>
            <w:shd w:val="clear" w:color="auto" w:fill="E7E6E6" w:themeFill="background2"/>
            <w:vAlign w:val="center"/>
          </w:tcPr>
          <w:p w14:paraId="52043D89"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0.15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0.027</w:t>
            </w:r>
          </w:p>
          <w:p w14:paraId="626F2169" w14:textId="213E51A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(16.04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0.875)</w:t>
            </w:r>
          </w:p>
        </w:tc>
        <w:tc>
          <w:tcPr>
            <w:tcW w:w="1119" w:type="dxa"/>
            <w:tcBorders>
              <w:top w:val="nil"/>
              <w:left w:val="nil"/>
              <w:bottom w:val="nil"/>
              <w:right w:val="nil"/>
            </w:tcBorders>
            <w:shd w:val="clear" w:color="auto" w:fill="E7E6E6" w:themeFill="background2"/>
            <w:vAlign w:val="center"/>
          </w:tcPr>
          <w:p w14:paraId="4577DC9D" w14:textId="4397C23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18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2575C03" w14:textId="067D18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57</w:t>
            </w:r>
          </w:p>
        </w:tc>
        <w:tc>
          <w:tcPr>
            <w:tcW w:w="1120" w:type="dxa"/>
            <w:tcBorders>
              <w:top w:val="nil"/>
              <w:left w:val="nil"/>
              <w:bottom w:val="nil"/>
              <w:right w:val="nil"/>
            </w:tcBorders>
            <w:shd w:val="clear" w:color="auto" w:fill="E7E6E6" w:themeFill="background2"/>
            <w:vAlign w:val="center"/>
          </w:tcPr>
          <w:p w14:paraId="1DC5D6AC" w14:textId="2C48B376"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0.80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0.038</w:t>
            </w:r>
          </w:p>
          <w:p w14:paraId="7317E712" w14:textId="45CD635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(32.09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1.369)</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0C71A4ED" w14:textId="021DBBB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ED0D6A9" w14:textId="1FD6DA1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41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2CC804EF" w14:textId="3E0829D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15</w:t>
            </w:r>
            <w:r>
              <w:rPr>
                <w:rFonts w:ascii="Times New Roman" w:hAnsi="Times New Roman" w:cs="Times New Roman"/>
                <w:sz w:val="12"/>
                <w:szCs w:val="12"/>
              </w:rPr>
              <w:t>1</w:t>
            </w:r>
            <w:r w:rsidRPr="00843DC4">
              <w:rPr>
                <w:rFonts w:ascii="Times New Roman" w:hAnsi="Times New Roman" w:cs="Times New Roman"/>
                <w:sz w:val="12"/>
                <w:szCs w:val="12"/>
              </w:rPr>
              <w:t>.</w:t>
            </w:r>
            <w:r>
              <w:rPr>
                <w:rFonts w:ascii="Times New Roman" w:hAnsi="Times New Roman" w:cs="Times New Roman"/>
                <w:sz w:val="12"/>
                <w:szCs w:val="12"/>
              </w:rPr>
              <w:t>86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10722243" w14:textId="58AB099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w:t>
            </w:r>
            <w:r>
              <w:rPr>
                <w:rFonts w:ascii="Times New Roman" w:hAnsi="Times New Roman" w:cs="Times New Roman"/>
                <w:sz w:val="12"/>
                <w:szCs w:val="12"/>
              </w:rPr>
              <w:t>6338</w:t>
            </w:r>
            <w:r w:rsidRPr="00843DC4">
              <w:rPr>
                <w:rFonts w:ascii="Times New Roman" w:hAnsi="Times New Roman" w:cs="Times New Roman"/>
                <w:sz w:val="12"/>
                <w:szCs w:val="12"/>
              </w:rPr>
              <w:t>.</w:t>
            </w:r>
            <w:r>
              <w:rPr>
                <w:rFonts w:ascii="Times New Roman" w:hAnsi="Times New Roman" w:cs="Times New Roman"/>
                <w:sz w:val="12"/>
                <w:szCs w:val="12"/>
              </w:rPr>
              <w:t>22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r>
              <w:rPr>
                <w:rFonts w:ascii="Times New Roman" w:hAnsi="Times New Roman" w:cs="Times New Roman"/>
                <w:sz w:val="12"/>
                <w:szCs w:val="12"/>
              </w:rPr>
              <w:t>206</w:t>
            </w:r>
            <w:r w:rsidRPr="00843DC4">
              <w:rPr>
                <w:rFonts w:ascii="Times New Roman" w:hAnsi="Times New Roman" w:cs="Times New Roman"/>
                <w:sz w:val="12"/>
                <w:szCs w:val="12"/>
              </w:rPr>
              <w:t>.</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vAlign w:val="center"/>
          </w:tcPr>
          <w:p w14:paraId="05992B3A" w14:textId="5B8522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1.2</w:t>
            </w:r>
            <w:r>
              <w:rPr>
                <w:rFonts w:ascii="Times New Roman" w:hAnsi="Times New Roman" w:cs="Times New Roman"/>
                <w:sz w:val="12"/>
                <w:szCs w:val="12"/>
              </w:rPr>
              <w:t>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3</w:t>
            </w:r>
          </w:p>
        </w:tc>
        <w:tc>
          <w:tcPr>
            <w:tcW w:w="1120" w:type="dxa"/>
            <w:tcBorders>
              <w:top w:val="nil"/>
              <w:left w:val="nil"/>
              <w:bottom w:val="nil"/>
              <w:right w:val="nil"/>
            </w:tcBorders>
            <w:shd w:val="clear" w:color="auto" w:fill="E7E6E6" w:themeFill="background2"/>
            <w:vAlign w:val="center"/>
          </w:tcPr>
          <w:p w14:paraId="601BFD1A" w14:textId="1EF8AC3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4.</w:t>
            </w:r>
            <w:r>
              <w:rPr>
                <w:rFonts w:ascii="Times New Roman" w:hAnsi="Times New Roman" w:cs="Times New Roman"/>
                <w:sz w:val="12"/>
                <w:szCs w:val="12"/>
              </w:rPr>
              <w:t>67</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4386A612"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503E1F33"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r w:rsidRPr="00843DC4">
              <w:rPr>
                <w:rFonts w:ascii="Times New Roman" w:hAnsi="Times New Roman" w:cs="Times New Roman"/>
                <w:b/>
                <w:i/>
                <w:color w:val="000000" w:themeColor="text1"/>
                <w:sz w:val="20"/>
                <w:szCs w:val="20"/>
              </w:rPr>
              <w:t>Minke</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3FBBE5"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182E42" w14:textId="6014176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r>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vAlign w:val="center"/>
          </w:tcPr>
          <w:p w14:paraId="1A0F5DAC"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0.009</w:t>
            </w:r>
          </w:p>
          <w:p w14:paraId="2AD70B1A" w14:textId="68B9AA45"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(10.89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0.473)</w:t>
            </w:r>
          </w:p>
        </w:tc>
        <w:tc>
          <w:tcPr>
            <w:tcW w:w="1119" w:type="dxa"/>
            <w:tcBorders>
              <w:top w:val="nil"/>
              <w:left w:val="nil"/>
              <w:bottom w:val="nil"/>
              <w:right w:val="nil"/>
            </w:tcBorders>
            <w:shd w:val="clear" w:color="auto" w:fill="A5A5A5" w:themeFill="accent3"/>
            <w:vAlign w:val="center"/>
          </w:tcPr>
          <w:p w14:paraId="0CB393BD" w14:textId="191EB9A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38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11</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377394" w14:textId="4AC5B43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18</w:t>
            </w:r>
          </w:p>
        </w:tc>
        <w:tc>
          <w:tcPr>
            <w:tcW w:w="1120" w:type="dxa"/>
            <w:tcBorders>
              <w:top w:val="nil"/>
              <w:left w:val="nil"/>
              <w:bottom w:val="nil"/>
              <w:right w:val="nil"/>
            </w:tcBorders>
            <w:shd w:val="clear" w:color="auto" w:fill="A5A5A5" w:themeFill="accent3"/>
            <w:vAlign w:val="center"/>
          </w:tcPr>
          <w:p w14:paraId="4C9E4045" w14:textId="1F2E6A9D"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0.36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0.068</w:t>
            </w:r>
          </w:p>
          <w:p w14:paraId="1ED7E7F3" w14:textId="5A69D72C"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(19.80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1.272)</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A59DE44" w14:textId="7CC1D4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0.4</w:t>
            </w:r>
            <w:r>
              <w:rPr>
                <w:rFonts w:ascii="Times New Roman" w:hAnsi="Times New Roman" w:cs="Times New Roman"/>
                <w:sz w:val="12"/>
                <w:szCs w:val="12"/>
              </w:rPr>
              <w:t>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4B0A6F3" w14:textId="33076C7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4</w:t>
            </w:r>
          </w:p>
        </w:tc>
        <w:tc>
          <w:tcPr>
            <w:tcW w:w="1119" w:type="dxa"/>
            <w:tcBorders>
              <w:top w:val="nil"/>
              <w:left w:val="nil"/>
              <w:bottom w:val="nil"/>
              <w:right w:val="nil"/>
            </w:tcBorders>
            <w:shd w:val="clear" w:color="auto" w:fill="A5A5A5" w:themeFill="accent3"/>
            <w:vAlign w:val="center"/>
          </w:tcPr>
          <w:p w14:paraId="3801A6B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3265D728"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07FBEC1B"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669D81BA"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70950" w:rsidRPr="00C05B87" w14:paraId="79899D7F"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1F9DD0CA"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5F9D78"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328AE07" w14:textId="2759C2AB"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47</w:t>
            </w:r>
          </w:p>
        </w:tc>
        <w:tc>
          <w:tcPr>
            <w:tcW w:w="1119" w:type="dxa"/>
            <w:tcBorders>
              <w:top w:val="nil"/>
              <w:left w:val="nil"/>
              <w:bottom w:val="nil"/>
              <w:right w:val="nil"/>
            </w:tcBorders>
            <w:shd w:val="clear" w:color="auto" w:fill="F2F2F2" w:themeFill="background1" w:themeFillShade="F2"/>
            <w:vAlign w:val="center"/>
          </w:tcPr>
          <w:p w14:paraId="2D449A4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0.028</w:t>
            </w:r>
          </w:p>
          <w:p w14:paraId="05C03C3E" w14:textId="3C83E90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(7.62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0.153)</w:t>
            </w:r>
          </w:p>
        </w:tc>
        <w:tc>
          <w:tcPr>
            <w:tcW w:w="1119" w:type="dxa"/>
            <w:tcBorders>
              <w:top w:val="nil"/>
              <w:left w:val="nil"/>
              <w:bottom w:val="nil"/>
              <w:right w:val="nil"/>
            </w:tcBorders>
            <w:shd w:val="clear" w:color="auto" w:fill="F2F2F2" w:themeFill="background1" w:themeFillShade="F2"/>
            <w:vAlign w:val="center"/>
          </w:tcPr>
          <w:p w14:paraId="2AA92D8B" w14:textId="12AD3A62"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744EFA9" w14:textId="5989266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r>
              <w:rPr>
                <w:rFonts w:ascii="Times New Roman" w:hAnsi="Times New Roman" w:cs="Times New Roman"/>
                <w:sz w:val="12"/>
                <w:szCs w:val="12"/>
              </w:rPr>
              <w:t>29</w:t>
            </w:r>
          </w:p>
        </w:tc>
        <w:tc>
          <w:tcPr>
            <w:tcW w:w="1120" w:type="dxa"/>
            <w:tcBorders>
              <w:top w:val="nil"/>
              <w:left w:val="nil"/>
              <w:bottom w:val="nil"/>
              <w:right w:val="nil"/>
            </w:tcBorders>
            <w:shd w:val="clear" w:color="auto" w:fill="F2F2F2" w:themeFill="background1" w:themeFillShade="F2"/>
            <w:vAlign w:val="center"/>
          </w:tcPr>
          <w:p w14:paraId="41183DE2" w14:textId="516B10E3"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0.53</w:t>
            </w:r>
            <w:r w:rsidR="00C61228">
              <w:rPr>
                <w:rFonts w:ascii="Times New Roman" w:hAnsi="Times New Roman" w:cs="Times New Roman"/>
                <w:sz w:val="12"/>
                <w:szCs w:val="12"/>
              </w:rPr>
              <w:t xml:space="preserve"> </w:t>
            </w:r>
            <w:r w:rsidR="00F70950" w:rsidRPr="00843DC4">
              <w:rPr>
                <w:rFonts w:ascii="Times New Roman" w:hAnsi="Times New Roman" w:cs="Times New Roman"/>
                <w:sz w:val="12"/>
                <w:szCs w:val="12"/>
              </w:rPr>
              <w:sym w:font="Symbol" w:char="F0B1"/>
            </w:r>
            <w:r w:rsidR="00C61228">
              <w:rPr>
                <w:rFonts w:ascii="Times New Roman" w:hAnsi="Times New Roman" w:cs="Times New Roman"/>
                <w:sz w:val="12"/>
                <w:szCs w:val="12"/>
              </w:rPr>
              <w:t xml:space="preserve"> </w:t>
            </w:r>
            <w:r>
              <w:rPr>
                <w:rFonts w:ascii="Times New Roman" w:hAnsi="Times New Roman" w:cs="Times New Roman"/>
                <w:sz w:val="12"/>
                <w:szCs w:val="12"/>
              </w:rPr>
              <w:t>0.134</w:t>
            </w:r>
          </w:p>
          <w:p w14:paraId="3BF72A71" w14:textId="6075213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25.79</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w:t>
            </w:r>
            <w:r w:rsidR="00923BBB">
              <w:rPr>
                <w:rFonts w:ascii="Times New Roman" w:hAnsi="Times New Roman" w:cs="Times New Roman"/>
                <w:sz w:val="12"/>
                <w:szCs w:val="12"/>
              </w:rPr>
              <w:t>5.881</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AAAE8C7" w14:textId="5DAC2B1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9B117F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59F0903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7CD90D4E"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2DE05130"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11976EF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70950" w:rsidRPr="00C05B87" w14:paraId="18DC722F"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2F6C1D2E"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1A833EB"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DC9FC8" w14:textId="5C57DC4F"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2.88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020</w:t>
            </w:r>
          </w:p>
        </w:tc>
        <w:tc>
          <w:tcPr>
            <w:tcW w:w="1119" w:type="dxa"/>
            <w:tcBorders>
              <w:top w:val="nil"/>
              <w:left w:val="nil"/>
              <w:bottom w:val="nil"/>
              <w:right w:val="nil"/>
            </w:tcBorders>
            <w:shd w:val="clear" w:color="auto" w:fill="A5A5A5" w:themeFill="accent3"/>
            <w:vAlign w:val="center"/>
          </w:tcPr>
          <w:p w14:paraId="72B98C7A"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-0.07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0.030</w:t>
            </w:r>
          </w:p>
          <w:p w14:paraId="67E56B98" w14:textId="03F18D1D"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(15.06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1.256)</w:t>
            </w:r>
          </w:p>
        </w:tc>
        <w:tc>
          <w:tcPr>
            <w:tcW w:w="1119" w:type="dxa"/>
            <w:tcBorders>
              <w:top w:val="nil"/>
              <w:left w:val="nil"/>
              <w:bottom w:val="nil"/>
              <w:right w:val="nil"/>
            </w:tcBorders>
            <w:shd w:val="clear" w:color="auto" w:fill="A5A5A5" w:themeFill="accent3"/>
            <w:vAlign w:val="center"/>
          </w:tcPr>
          <w:p w14:paraId="06EA743B" w14:textId="679A116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26</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B79B43A" w14:textId="7B19CDF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3.6</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r>
              <w:rPr>
                <w:rFonts w:ascii="Times New Roman" w:hAnsi="Times New Roman" w:cs="Times New Roman"/>
                <w:sz w:val="12"/>
                <w:szCs w:val="12"/>
              </w:rPr>
              <w:t>00</w:t>
            </w:r>
          </w:p>
        </w:tc>
        <w:tc>
          <w:tcPr>
            <w:tcW w:w="1120" w:type="dxa"/>
            <w:tcBorders>
              <w:top w:val="nil"/>
              <w:left w:val="nil"/>
              <w:bottom w:val="nil"/>
              <w:right w:val="nil"/>
            </w:tcBorders>
            <w:shd w:val="clear" w:color="auto" w:fill="A5A5A5" w:themeFill="accent3"/>
            <w:vAlign w:val="center"/>
          </w:tcPr>
          <w:p w14:paraId="36E698EC" w14:textId="2B4D16A4"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 xml:space="preserve">0.40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0.412</w:t>
            </w:r>
          </w:p>
          <w:p w14:paraId="44EDE812" w14:textId="0E699E3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 xml:space="preserve">22.43 </w:t>
            </w:r>
            <w:r w:rsidRPr="00843DC4">
              <w:rPr>
                <w:rFonts w:ascii="Times New Roman" w:hAnsi="Times New Roman" w:cs="Times New Roman"/>
                <w:sz w:val="12"/>
                <w:szCs w:val="12"/>
              </w:rPr>
              <w:sym w:font="Symbol" w:char="F0B1"/>
            </w:r>
            <w:r w:rsidR="00923BBB">
              <w:rPr>
                <w:rFonts w:ascii="Times New Roman" w:hAnsi="Times New Roman" w:cs="Times New Roman"/>
                <w:sz w:val="12"/>
                <w:szCs w:val="12"/>
              </w:rPr>
              <w:t xml:space="preserve"> 0.393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37040923" w14:textId="68B65AF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0DF4521"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006BCC6C" w14:textId="02D58DC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
          <w:p w14:paraId="428DFF0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5C7CDD45"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3D419AC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70950" w:rsidRPr="00C05B87" w14:paraId="620D4454"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5C152208"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C76626"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9A68018" w14:textId="2C810C33"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vAlign w:val="center"/>
          </w:tcPr>
          <w:p w14:paraId="036C695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0.09</w:t>
            </w:r>
          </w:p>
          <w:p w14:paraId="0DFA3817" w14:textId="77BCF7D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(9.59)</w:t>
            </w:r>
          </w:p>
        </w:tc>
        <w:tc>
          <w:tcPr>
            <w:tcW w:w="1119" w:type="dxa"/>
            <w:tcBorders>
              <w:top w:val="nil"/>
              <w:left w:val="nil"/>
              <w:bottom w:val="nil"/>
              <w:right w:val="nil"/>
            </w:tcBorders>
            <w:shd w:val="clear" w:color="auto" w:fill="F2F2F2" w:themeFill="background1" w:themeFillShade="F2"/>
            <w:vAlign w:val="center"/>
          </w:tcPr>
          <w:p w14:paraId="138CECB7" w14:textId="675DA11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061F3B6" w14:textId="6DBDCB6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2.4</w:t>
            </w:r>
            <w:r>
              <w:rPr>
                <w:rFonts w:ascii="Times New Roman" w:hAnsi="Times New Roman" w:cs="Times New Roman"/>
                <w:sz w:val="12"/>
                <w:szCs w:val="12"/>
              </w:rPr>
              <w:t>6</w:t>
            </w:r>
          </w:p>
        </w:tc>
        <w:tc>
          <w:tcPr>
            <w:tcW w:w="1120" w:type="dxa"/>
            <w:tcBorders>
              <w:top w:val="nil"/>
              <w:left w:val="nil"/>
              <w:bottom w:val="nil"/>
              <w:right w:val="nil"/>
            </w:tcBorders>
            <w:shd w:val="clear" w:color="auto" w:fill="F2F2F2" w:themeFill="background1" w:themeFillShade="F2"/>
            <w:vAlign w:val="center"/>
          </w:tcPr>
          <w:p w14:paraId="54AF344B" w14:textId="2BC8DC3D" w:rsidR="00923BBB" w:rsidRDefault="00923BBB" w:rsidP="006F553F">
            <w:pPr>
              <w:jc w:val="center"/>
              <w:rPr>
                <w:rFonts w:ascii="Times New Roman" w:hAnsi="Times New Roman" w:cs="Times New Roman"/>
                <w:sz w:val="12"/>
                <w:szCs w:val="12"/>
              </w:rPr>
            </w:pPr>
            <w:r>
              <w:rPr>
                <w:rFonts w:ascii="Times New Roman" w:hAnsi="Times New Roman" w:cs="Times New Roman"/>
                <w:sz w:val="12"/>
                <w:szCs w:val="12"/>
              </w:rPr>
              <w:t>0.37</w:t>
            </w:r>
          </w:p>
          <w:p w14:paraId="1940630D" w14:textId="2E5D15CB" w:rsidR="00F70950"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17.33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8CF4EAD" w14:textId="75ECD1F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40A409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485C3FA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160324C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1A63C0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3159EE07"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320336CA" w14:textId="77777777" w:rsidR="00470394" w:rsidRPr="00843DC4" w:rsidRDefault="00470394" w:rsidP="00492B94">
      <w:pPr>
        <w:shd w:val="clear" w:color="auto" w:fill="FFFFFF"/>
        <w:spacing w:line="240" w:lineRule="auto"/>
        <w:rPr>
          <w:rFonts w:ascii="Times New Roman" w:hAnsi="Times New Roman" w:cs="Times New Roman"/>
          <w:b/>
          <w:color w:val="000000" w:themeColor="text1"/>
          <w:sz w:val="24"/>
          <w:szCs w:val="24"/>
          <w:u w:val="single"/>
        </w:rPr>
      </w:pPr>
    </w:p>
    <w:p w14:paraId="4059A8EB" w14:textId="1E4A862F" w:rsidR="00FE2636" w:rsidRPr="00843DC4" w:rsidRDefault="00470394" w:rsidP="00FC1131">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006B5D22" w:rsidRPr="00843DC4">
        <w:rPr>
          <w:rFonts w:ascii="Times New Roman" w:hAnsi="Times New Roman" w:cs="Times New Roman"/>
          <w:color w:val="000000" w:themeColor="text1"/>
          <w:sz w:val="24"/>
          <w:szCs w:val="24"/>
        </w:rPr>
        <w:t>Kinematic and morphometric variables used for modeling of hydrodynamic properties for all (n=6</w:t>
      </w:r>
      <w:r w:rsidR="00B55595">
        <w:rPr>
          <w:rFonts w:ascii="Times New Roman" w:hAnsi="Times New Roman" w:cs="Times New Roman"/>
          <w:color w:val="000000" w:themeColor="text1"/>
          <w:sz w:val="24"/>
          <w:szCs w:val="24"/>
        </w:rPr>
        <w:t>5</w:t>
      </w:r>
      <w:r w:rsidR="006B5D22"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4AB2086D" w14:textId="77777777" w:rsidR="00470394" w:rsidRPr="00843DC4" w:rsidRDefault="00470394" w:rsidP="00FC1131">
      <w:pPr>
        <w:shd w:val="clear" w:color="auto" w:fill="FFFFFF"/>
        <w:spacing w:line="240" w:lineRule="auto"/>
        <w:rPr>
          <w:rFonts w:ascii="Times New Roman" w:hAnsi="Times New Roman" w:cs="Times New Roman"/>
          <w:color w:val="000000" w:themeColor="text1"/>
          <w:sz w:val="24"/>
          <w:szCs w:val="24"/>
        </w:rPr>
      </w:pPr>
    </w:p>
    <w:p w14:paraId="2AFA1B42"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7F48EC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C15BC3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8E32B21"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DFA68F4"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1A993BE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39C9A10"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9CF1CA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98BC98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2C0029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B30F317"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FEA79B9"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4C62C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A77664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9CA6A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61B18F0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73CA161A"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2ABED39D"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75C904B9"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3BC7337B"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640EBC57" w14:textId="7EC006E7" w:rsidR="009C4254" w:rsidRDefault="009C4254" w:rsidP="006F553F">
      <w:pPr>
        <w:shd w:val="clear" w:color="auto" w:fill="FFFFFF"/>
        <w:spacing w:line="240" w:lineRule="auto"/>
        <w:rPr>
          <w:rFonts w:ascii="Times New Roman" w:hAnsi="Times New Roman" w:cs="Times New Roman"/>
          <w:color w:val="000000" w:themeColor="text1"/>
          <w:sz w:val="24"/>
          <w:szCs w:val="24"/>
        </w:rPr>
      </w:pPr>
    </w:p>
    <w:p w14:paraId="27D5BF89" w14:textId="1559CC68" w:rsidR="0009270F" w:rsidRDefault="0009270F" w:rsidP="006F553F">
      <w:pPr>
        <w:shd w:val="clear" w:color="auto" w:fill="FFFFFF"/>
        <w:spacing w:line="240" w:lineRule="auto"/>
        <w:rPr>
          <w:rFonts w:ascii="Times New Roman" w:hAnsi="Times New Roman" w:cs="Times New Roman"/>
          <w:color w:val="000000" w:themeColor="text1"/>
          <w:sz w:val="24"/>
          <w:szCs w:val="24"/>
        </w:rPr>
      </w:pPr>
    </w:p>
    <w:p w14:paraId="31036568" w14:textId="77777777" w:rsidR="0009270F" w:rsidRPr="00843DC4" w:rsidRDefault="0009270F" w:rsidP="006F553F">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
      <w:tblGrid>
        <w:gridCol w:w="5411"/>
        <w:gridCol w:w="2237"/>
        <w:gridCol w:w="1262"/>
        <w:gridCol w:w="1350"/>
      </w:tblGrid>
      <w:tr w:rsidR="005755E7" w:rsidRPr="00C05B87" w14:paraId="7F77D100"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45C3A76"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Oscillatory Frequency (Hz) vs. Total Length (m)</w:t>
            </w:r>
          </w:p>
          <w:p w14:paraId="013B8714"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63B9C54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
          <w:p w14:paraId="68D346A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
          <w:p w14:paraId="0C499F7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5755E7" w:rsidRPr="00C05B87" w14:paraId="065B3A56"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299EA5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5C07A8D" w14:textId="021BBF5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5</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003</w:t>
            </w:r>
          </w:p>
        </w:tc>
        <w:tc>
          <w:tcPr>
            <w:tcW w:w="615" w:type="pct"/>
            <w:tcBorders>
              <w:top w:val="single" w:sz="4" w:space="0" w:color="000000"/>
            </w:tcBorders>
            <w:shd w:val="clear" w:color="auto" w:fill="A5A5A5"/>
            <w:vAlign w:val="center"/>
          </w:tcPr>
          <w:p w14:paraId="542A56BA" w14:textId="7D885D5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5</w:t>
            </w:r>
          </w:p>
        </w:tc>
        <w:tc>
          <w:tcPr>
            <w:tcW w:w="658" w:type="pct"/>
            <w:tcBorders>
              <w:top w:val="single" w:sz="4" w:space="0" w:color="000000"/>
            </w:tcBorders>
            <w:shd w:val="clear" w:color="auto" w:fill="A5A5A5"/>
            <w:tcMar>
              <w:top w:w="0" w:type="dxa"/>
              <w:left w:w="115" w:type="dxa"/>
              <w:bottom w:w="0" w:type="dxa"/>
              <w:right w:w="115" w:type="dxa"/>
            </w:tcMar>
            <w:vAlign w:val="center"/>
          </w:tcPr>
          <w:p w14:paraId="774DFFC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3E51552"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4D9A737"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5CF0EF1A" w14:textId="1B0EB001"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0</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312</w:t>
            </w:r>
          </w:p>
        </w:tc>
        <w:tc>
          <w:tcPr>
            <w:tcW w:w="615" w:type="pct"/>
            <w:shd w:val="clear" w:color="auto" w:fill="E7E6E6"/>
            <w:vAlign w:val="center"/>
          </w:tcPr>
          <w:p w14:paraId="221197AE" w14:textId="1D82E21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17F4C2E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16429C8E"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6FADA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2564ADDD"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26ECFDA"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1028AC8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036E56D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3B06FDC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D2CDD3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47C9E3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BCEB1C0" w14:textId="17BD572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r w:rsidR="00977B1C">
              <w:rPr>
                <w:rFonts w:ascii="Times New Roman" w:eastAsia="Times New Roman" w:hAnsi="Times New Roman" w:cs="Times New Roman"/>
                <w:sz w:val="20"/>
                <w:szCs w:val="20"/>
                <w:lang w:val="en-US"/>
              </w:rPr>
              <w:t>1</w:t>
            </w:r>
            <w:r w:rsidRPr="00843DC4">
              <w:rPr>
                <w:rFonts w:ascii="Times New Roman" w:eastAsia="Times New Roman" w:hAnsi="Times New Roman" w:cs="Times New Roman"/>
                <w:sz w:val="20"/>
                <w:szCs w:val="20"/>
                <w:lang w:val="en-US"/>
              </w:rPr>
              <w:t>x + 0.</w:t>
            </w:r>
            <w:r w:rsidR="00977B1C">
              <w:rPr>
                <w:rFonts w:ascii="Times New Roman" w:eastAsia="Times New Roman" w:hAnsi="Times New Roman" w:cs="Times New Roman"/>
                <w:sz w:val="20"/>
                <w:szCs w:val="20"/>
                <w:lang w:val="en-US"/>
              </w:rPr>
              <w:t>774</w:t>
            </w:r>
          </w:p>
        </w:tc>
        <w:tc>
          <w:tcPr>
            <w:tcW w:w="615" w:type="pct"/>
            <w:tcBorders>
              <w:top w:val="single" w:sz="4" w:space="0" w:color="000000"/>
            </w:tcBorders>
            <w:shd w:val="clear" w:color="auto" w:fill="A5A5A5"/>
            <w:vAlign w:val="center"/>
          </w:tcPr>
          <w:p w14:paraId="1385B957" w14:textId="6BAF38E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r w:rsidR="00977B1C">
              <w:rPr>
                <w:rFonts w:ascii="Times New Roman" w:eastAsia="Times New Roman" w:hAnsi="Times New Roman" w:cs="Times New Roman"/>
                <w:sz w:val="20"/>
                <w:szCs w:val="20"/>
                <w:lang w:val="en-US"/>
              </w:rPr>
              <w:t>7</w:t>
            </w:r>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r w:rsidR="00977B1C">
              <w:rPr>
                <w:rFonts w:ascii="Times New Roman" w:eastAsia="Times New Roman" w:hAnsi="Times New Roman" w:cs="Times New Roman"/>
                <w:sz w:val="20"/>
                <w:szCs w:val="20"/>
                <w:vertAlign w:val="superscript"/>
                <w:lang w:val="en-US"/>
              </w:rPr>
              <w:t>6</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0C2406FD" w14:textId="3C27716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r w:rsidR="00977B1C">
              <w:rPr>
                <w:rFonts w:ascii="Times New Roman" w:eastAsia="Times New Roman" w:hAnsi="Times New Roman" w:cs="Times New Roman"/>
                <w:sz w:val="20"/>
                <w:szCs w:val="20"/>
                <w:lang w:val="en-US"/>
              </w:rPr>
              <w:t>84</w:t>
            </w:r>
          </w:p>
        </w:tc>
      </w:tr>
      <w:tr w:rsidR="005755E7" w:rsidRPr="00C05B87" w14:paraId="348D2777"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1D2F87D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437BC695" w14:textId="2AB81C5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977B1C">
              <w:rPr>
                <w:rFonts w:ascii="Times New Roman" w:eastAsia="Times New Roman" w:hAnsi="Times New Roman" w:cs="Times New Roman"/>
                <w:sz w:val="20"/>
                <w:szCs w:val="20"/>
                <w:lang w:val="en-US"/>
              </w:rPr>
              <w:t>80</w:t>
            </w:r>
            <w:r w:rsidRPr="00843DC4">
              <w:rPr>
                <w:rFonts w:ascii="Times New Roman" w:eastAsia="Times New Roman" w:hAnsi="Times New Roman" w:cs="Times New Roman"/>
                <w:sz w:val="20"/>
                <w:szCs w:val="20"/>
                <w:lang w:val="en-US"/>
              </w:rPr>
              <w:t>x + 0.8</w:t>
            </w:r>
            <w:r w:rsidR="00977B1C">
              <w:rPr>
                <w:rFonts w:ascii="Times New Roman" w:eastAsia="Times New Roman" w:hAnsi="Times New Roman" w:cs="Times New Roman"/>
                <w:sz w:val="20"/>
                <w:szCs w:val="20"/>
                <w:lang w:val="en-US"/>
              </w:rPr>
              <w:t>62</w:t>
            </w:r>
          </w:p>
        </w:tc>
        <w:tc>
          <w:tcPr>
            <w:tcW w:w="615" w:type="pct"/>
            <w:shd w:val="clear" w:color="auto" w:fill="E7E6E6"/>
            <w:vAlign w:val="center"/>
          </w:tcPr>
          <w:p w14:paraId="7E7E1CCA"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
          <w:p w14:paraId="47236958" w14:textId="74249FC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r w:rsidR="00977B1C">
              <w:rPr>
                <w:rFonts w:ascii="Times New Roman" w:eastAsia="Times New Roman" w:hAnsi="Times New Roman" w:cs="Times New Roman"/>
                <w:sz w:val="20"/>
                <w:szCs w:val="20"/>
                <w:lang w:val="en-US"/>
              </w:rPr>
              <w:t>1</w:t>
            </w:r>
          </w:p>
        </w:tc>
      </w:tr>
      <w:tr w:rsidR="005755E7" w:rsidRPr="00C05B87" w14:paraId="0D76B2E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2FD98C" w14:textId="77777777" w:rsidR="00843DC4" w:rsidRPr="00843DC4" w:rsidRDefault="00843DC4" w:rsidP="00492B94">
            <w:pPr>
              <w:spacing w:line="240" w:lineRule="auto"/>
              <w:jc w:val="center"/>
              <w:rPr>
                <w:rFonts w:ascii="Times New Roman" w:eastAsia="Times New Roman" w:hAnsi="Times New Roman" w:cs="Times New Roman"/>
                <w:b/>
                <w:bCs/>
                <w:i/>
                <w:iCs/>
                <w:color w:val="000000"/>
                <w:sz w:val="20"/>
                <w:szCs w:val="20"/>
                <w:lang w:val="en-US"/>
              </w:rPr>
            </w:pPr>
          </w:p>
          <w:p w14:paraId="14B9971F" w14:textId="77777777" w:rsidR="00843DC4" w:rsidRPr="00843DC4" w:rsidRDefault="00843DC4"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EE729C6"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
          <w:p w14:paraId="753A5C88"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15" w:type="pct"/>
            <w:tcBorders>
              <w:bottom w:val="single" w:sz="4" w:space="0" w:color="000000"/>
            </w:tcBorders>
            <w:vAlign w:val="center"/>
          </w:tcPr>
          <w:p w14:paraId="5AFCB1CF"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58" w:type="pct"/>
            <w:tcBorders>
              <w:bottom w:val="single" w:sz="4" w:space="0" w:color="000000"/>
            </w:tcBorders>
            <w:tcMar>
              <w:top w:w="0" w:type="dxa"/>
              <w:left w:w="115" w:type="dxa"/>
              <w:bottom w:w="0" w:type="dxa"/>
              <w:right w:w="115" w:type="dxa"/>
            </w:tcMar>
            <w:vAlign w:val="center"/>
            <w:hideMark/>
          </w:tcPr>
          <w:p w14:paraId="2B3E3B53"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r>
      <w:tr w:rsidR="005755E7" w:rsidRPr="00C05B87" w14:paraId="566894B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DBAE46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25D9D129" w14:textId="0472376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r w:rsidR="00977B1C">
              <w:rPr>
                <w:rFonts w:ascii="Times New Roman" w:eastAsia="Times New Roman" w:hAnsi="Times New Roman" w:cs="Times New Roman"/>
                <w:sz w:val="20"/>
                <w:szCs w:val="20"/>
                <w:lang w:val="en-US"/>
              </w:rPr>
              <w:t>44</w:t>
            </w:r>
            <w:r w:rsidRPr="00843DC4">
              <w:rPr>
                <w:rFonts w:ascii="Times New Roman" w:eastAsia="Times New Roman" w:hAnsi="Times New Roman" w:cs="Times New Roman"/>
                <w:sz w:val="20"/>
                <w:szCs w:val="20"/>
                <w:lang w:val="en-US"/>
              </w:rPr>
              <w:t>x – 2.7</w:t>
            </w:r>
            <w:r w:rsidR="00977B1C">
              <w:rPr>
                <w:rFonts w:ascii="Times New Roman" w:eastAsia="Times New Roman" w:hAnsi="Times New Roman" w:cs="Times New Roman"/>
                <w:sz w:val="20"/>
                <w:szCs w:val="20"/>
                <w:lang w:val="en-US"/>
              </w:rPr>
              <w:t>98</w:t>
            </w:r>
          </w:p>
        </w:tc>
        <w:tc>
          <w:tcPr>
            <w:tcW w:w="615" w:type="pct"/>
            <w:tcBorders>
              <w:top w:val="single" w:sz="4" w:space="0" w:color="000000"/>
            </w:tcBorders>
            <w:shd w:val="clear" w:color="auto" w:fill="A5A5A5"/>
            <w:vAlign w:val="center"/>
          </w:tcPr>
          <w:p w14:paraId="3039E823" w14:textId="2CC52D3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977B1C">
              <w:rPr>
                <w:rFonts w:ascii="Times New Roman" w:eastAsia="Times New Roman" w:hAnsi="Times New Roman" w:cs="Times New Roman"/>
                <w:sz w:val="20"/>
                <w:szCs w:val="20"/>
                <w:lang w:val="en-US"/>
              </w:rPr>
              <w:t>38</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388B632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157F1B99" w14:textId="77777777" w:rsidTr="006F553F">
        <w:trPr>
          <w:trHeight w:val="423"/>
          <w:jc w:val="center"/>
        </w:trPr>
        <w:tc>
          <w:tcPr>
            <w:tcW w:w="2637" w:type="pct"/>
            <w:shd w:val="clear" w:color="auto" w:fill="E7E6E6"/>
            <w:tcMar>
              <w:top w:w="0" w:type="dxa"/>
              <w:left w:w="115" w:type="dxa"/>
              <w:bottom w:w="0" w:type="dxa"/>
              <w:right w:w="115" w:type="dxa"/>
            </w:tcMar>
            <w:vAlign w:val="center"/>
            <w:hideMark/>
          </w:tcPr>
          <w:p w14:paraId="051EAC8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04CE0579" w14:textId="2FAB1D2D"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w:t>
            </w:r>
            <w:r w:rsidR="00B62402">
              <w:rPr>
                <w:rFonts w:ascii="Times New Roman" w:eastAsia="Times New Roman" w:hAnsi="Times New Roman" w:cs="Times New Roman"/>
                <w:sz w:val="20"/>
                <w:szCs w:val="20"/>
                <w:lang w:val="en-US"/>
              </w:rPr>
              <w:t>736</w:t>
            </w:r>
            <w:r w:rsidRPr="00843DC4">
              <w:rPr>
                <w:rFonts w:ascii="Times New Roman" w:eastAsia="Times New Roman" w:hAnsi="Times New Roman" w:cs="Times New Roman"/>
                <w:sz w:val="20"/>
                <w:szCs w:val="20"/>
                <w:lang w:val="en-US"/>
              </w:rPr>
              <w:t xml:space="preserve">x – </w:t>
            </w:r>
            <w:r w:rsidR="00B62402">
              <w:rPr>
                <w:rFonts w:ascii="Times New Roman" w:eastAsia="Times New Roman" w:hAnsi="Times New Roman" w:cs="Times New Roman"/>
                <w:sz w:val="20"/>
                <w:szCs w:val="20"/>
                <w:lang w:val="en-US"/>
              </w:rPr>
              <w:t>1.851</w:t>
            </w:r>
          </w:p>
        </w:tc>
        <w:tc>
          <w:tcPr>
            <w:tcW w:w="615" w:type="pct"/>
            <w:shd w:val="clear" w:color="auto" w:fill="E7E6E6"/>
            <w:vAlign w:val="center"/>
          </w:tcPr>
          <w:p w14:paraId="6EB4B68A" w14:textId="528B035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B62402">
              <w:rPr>
                <w:rFonts w:ascii="Times New Roman" w:eastAsia="Times New Roman" w:hAnsi="Times New Roman" w:cs="Times New Roman"/>
                <w:sz w:val="20"/>
                <w:szCs w:val="20"/>
                <w:lang w:val="en-US"/>
              </w:rPr>
              <w:t>57</w:t>
            </w:r>
          </w:p>
        </w:tc>
        <w:tc>
          <w:tcPr>
            <w:tcW w:w="658" w:type="pct"/>
            <w:shd w:val="clear" w:color="auto" w:fill="E7E6E6"/>
            <w:tcMar>
              <w:top w:w="0" w:type="dxa"/>
              <w:left w:w="115" w:type="dxa"/>
              <w:bottom w:w="0" w:type="dxa"/>
              <w:right w:w="115" w:type="dxa"/>
            </w:tcMar>
            <w:vAlign w:val="center"/>
            <w:hideMark/>
          </w:tcPr>
          <w:p w14:paraId="25CBC631"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7F2E92E2" w14:textId="77777777" w:rsidTr="006F553F">
        <w:trPr>
          <w:trHeight w:val="320"/>
          <w:jc w:val="center"/>
        </w:trPr>
        <w:tc>
          <w:tcPr>
            <w:tcW w:w="2637" w:type="pct"/>
            <w:tcMar>
              <w:top w:w="0" w:type="dxa"/>
              <w:left w:w="115" w:type="dxa"/>
              <w:bottom w:w="0" w:type="dxa"/>
              <w:right w:w="115" w:type="dxa"/>
            </w:tcMar>
            <w:vAlign w:val="center"/>
            <w:hideMark/>
          </w:tcPr>
          <w:p w14:paraId="48526F3C"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1D8222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24740E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136AB1A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CA77B0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38C5D6E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
          <w:p w14:paraId="18D2E81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6E1E715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20EF6FF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E1AED2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6028622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84AA0D4" w14:textId="3E2CA9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r w:rsidR="00F3467E">
              <w:rPr>
                <w:rFonts w:ascii="Times New Roman" w:eastAsia="Times New Roman" w:hAnsi="Times New Roman" w:cs="Times New Roman"/>
                <w:sz w:val="20"/>
                <w:szCs w:val="20"/>
                <w:lang w:val="en-US"/>
              </w:rPr>
              <w:t>622</w:t>
            </w:r>
          </w:p>
        </w:tc>
        <w:tc>
          <w:tcPr>
            <w:tcW w:w="615" w:type="pct"/>
            <w:tcBorders>
              <w:top w:val="single" w:sz="4" w:space="0" w:color="000000"/>
            </w:tcBorders>
            <w:shd w:val="clear" w:color="auto" w:fill="A5A5A5"/>
            <w:vAlign w:val="center"/>
          </w:tcPr>
          <w:p w14:paraId="3208A801" w14:textId="526E087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r w:rsidR="00F3467E">
              <w:rPr>
                <w:rFonts w:ascii="Times New Roman" w:eastAsia="Times New Roman" w:hAnsi="Times New Roman" w:cs="Times New Roman"/>
                <w:sz w:val="20"/>
                <w:szCs w:val="20"/>
                <w:lang w:val="en-US"/>
              </w:rPr>
              <w:t>4</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1121F0A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3A6064D3"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4A098009"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6981A4F2" w14:textId="30435742"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B62402">
              <w:rPr>
                <w:rFonts w:ascii="Times New Roman" w:eastAsia="Times New Roman" w:hAnsi="Times New Roman" w:cs="Times New Roman"/>
                <w:sz w:val="20"/>
                <w:szCs w:val="20"/>
                <w:lang w:val="en-US"/>
              </w:rPr>
              <w:t>27</w:t>
            </w:r>
            <w:r w:rsidRPr="00843DC4">
              <w:rPr>
                <w:rFonts w:ascii="Times New Roman" w:eastAsia="Times New Roman" w:hAnsi="Times New Roman" w:cs="Times New Roman"/>
                <w:sz w:val="20"/>
                <w:szCs w:val="20"/>
                <w:lang w:val="en-US"/>
              </w:rPr>
              <w:t>x – 0.</w:t>
            </w:r>
            <w:r w:rsidR="00B62402">
              <w:rPr>
                <w:rFonts w:ascii="Times New Roman" w:eastAsia="Times New Roman" w:hAnsi="Times New Roman" w:cs="Times New Roman"/>
                <w:sz w:val="20"/>
                <w:szCs w:val="20"/>
                <w:lang w:val="en-US"/>
              </w:rPr>
              <w:t>043</w:t>
            </w:r>
          </w:p>
        </w:tc>
        <w:tc>
          <w:tcPr>
            <w:tcW w:w="615" w:type="pct"/>
            <w:shd w:val="clear" w:color="auto" w:fill="E7E6E6"/>
            <w:vAlign w:val="center"/>
          </w:tcPr>
          <w:p w14:paraId="2DA1C34A" w14:textId="2277461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B62402">
              <w:rPr>
                <w:rFonts w:ascii="Times New Roman" w:eastAsia="Times New Roman" w:hAnsi="Times New Roman" w:cs="Times New Roman"/>
                <w:sz w:val="20"/>
                <w:szCs w:val="20"/>
                <w:lang w:val="en-US"/>
              </w:rPr>
              <w:t>2</w:t>
            </w:r>
          </w:p>
        </w:tc>
        <w:tc>
          <w:tcPr>
            <w:tcW w:w="658" w:type="pct"/>
            <w:shd w:val="clear" w:color="auto" w:fill="E7E6E6"/>
            <w:tcMar>
              <w:top w:w="0" w:type="dxa"/>
              <w:left w:w="115" w:type="dxa"/>
              <w:bottom w:w="0" w:type="dxa"/>
              <w:right w:w="115" w:type="dxa"/>
            </w:tcMar>
            <w:vAlign w:val="center"/>
            <w:hideMark/>
          </w:tcPr>
          <w:p w14:paraId="31CDAC86" w14:textId="2A472D4F" w:rsidR="00843DC4" w:rsidRPr="00843DC4" w:rsidRDefault="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B62402">
              <w:rPr>
                <w:rFonts w:ascii="Times New Roman" w:eastAsia="Times New Roman" w:hAnsi="Times New Roman" w:cs="Times New Roman"/>
                <w:sz w:val="20"/>
                <w:szCs w:val="20"/>
                <w:lang w:val="en-US"/>
              </w:rPr>
              <w:t>5</w:t>
            </w:r>
          </w:p>
        </w:tc>
      </w:tr>
      <w:tr w:rsidR="005755E7" w:rsidRPr="00C05B87" w14:paraId="63E2613E" w14:textId="77777777" w:rsidTr="006F553F">
        <w:trPr>
          <w:trHeight w:val="320"/>
          <w:jc w:val="center"/>
        </w:trPr>
        <w:tc>
          <w:tcPr>
            <w:tcW w:w="2637" w:type="pct"/>
            <w:tcMar>
              <w:top w:w="0" w:type="dxa"/>
              <w:left w:w="115" w:type="dxa"/>
              <w:bottom w:w="0" w:type="dxa"/>
              <w:right w:w="115" w:type="dxa"/>
            </w:tcMar>
            <w:vAlign w:val="center"/>
            <w:hideMark/>
          </w:tcPr>
          <w:p w14:paraId="1F08CBD2"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2F7FF09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5A3E68C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2746D83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D5CA377"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7EB9737E"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B909F29"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6636C16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A79B7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204CDE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B5DD2B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F7BFB6"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7C826B6D" w14:textId="68AB4623"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r w:rsidR="00F3467E">
              <w:rPr>
                <w:rFonts w:ascii="Times New Roman" w:eastAsia="Times New Roman" w:hAnsi="Times New Roman" w:cs="Times New Roman"/>
                <w:sz w:val="20"/>
                <w:szCs w:val="20"/>
                <w:lang w:val="en-US"/>
              </w:rPr>
              <w:t>07</w:t>
            </w:r>
            <w:r w:rsidRPr="00843DC4">
              <w:rPr>
                <w:rFonts w:ascii="Times New Roman" w:eastAsia="Times New Roman" w:hAnsi="Times New Roman" w:cs="Times New Roman"/>
                <w:sz w:val="20"/>
                <w:szCs w:val="20"/>
                <w:lang w:val="en-US"/>
              </w:rPr>
              <w:t>x – 2.6</w:t>
            </w:r>
            <w:r w:rsidR="00F3467E">
              <w:rPr>
                <w:rFonts w:ascii="Times New Roman" w:eastAsia="Times New Roman" w:hAnsi="Times New Roman" w:cs="Times New Roman"/>
                <w:sz w:val="20"/>
                <w:szCs w:val="20"/>
                <w:lang w:val="en-US"/>
              </w:rPr>
              <w:t>46</w:t>
            </w:r>
          </w:p>
        </w:tc>
        <w:tc>
          <w:tcPr>
            <w:tcW w:w="615" w:type="pct"/>
            <w:tcBorders>
              <w:top w:val="single" w:sz="4" w:space="0" w:color="000000"/>
            </w:tcBorders>
            <w:shd w:val="clear" w:color="auto" w:fill="A5A5A5"/>
            <w:vAlign w:val="center"/>
          </w:tcPr>
          <w:p w14:paraId="32602B49" w14:textId="0DAE8DA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F3467E">
              <w:rPr>
                <w:rFonts w:ascii="Times New Roman" w:eastAsia="Times New Roman" w:hAnsi="Times New Roman" w:cs="Times New Roman"/>
                <w:sz w:val="20"/>
                <w:szCs w:val="20"/>
                <w:lang w:val="en-US"/>
              </w:rPr>
              <w:t>1</w:t>
            </w:r>
          </w:p>
        </w:tc>
        <w:tc>
          <w:tcPr>
            <w:tcW w:w="658" w:type="pct"/>
            <w:tcBorders>
              <w:top w:val="single" w:sz="4" w:space="0" w:color="000000"/>
            </w:tcBorders>
            <w:shd w:val="clear" w:color="auto" w:fill="A5A5A5"/>
            <w:tcMar>
              <w:top w:w="0" w:type="dxa"/>
              <w:left w:w="115" w:type="dxa"/>
              <w:bottom w:w="0" w:type="dxa"/>
              <w:right w:w="115" w:type="dxa"/>
            </w:tcMar>
            <w:vAlign w:val="center"/>
          </w:tcPr>
          <w:p w14:paraId="2E695E92" w14:textId="7C7DDAF8"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F3467E">
              <w:rPr>
                <w:rFonts w:ascii="Times New Roman" w:eastAsia="Times New Roman" w:hAnsi="Times New Roman" w:cs="Times New Roman"/>
                <w:sz w:val="20"/>
                <w:szCs w:val="20"/>
                <w:lang w:val="en-US"/>
              </w:rPr>
              <w:t>7</w:t>
            </w:r>
          </w:p>
        </w:tc>
      </w:tr>
      <w:tr w:rsidR="005755E7" w:rsidRPr="00C05B87" w14:paraId="2B0D3999"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6147F119"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1FF94445"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Total Length (m)</w:t>
            </w:r>
          </w:p>
          <w:p w14:paraId="38BCCC08"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3DEC14E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24EA3B5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48F2F0D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352EAC1F"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677AD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DE0AF9F" w14:textId="1335B995"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r w:rsidR="00F3467E">
              <w:rPr>
                <w:rFonts w:ascii="Times New Roman" w:eastAsia="Times New Roman" w:hAnsi="Times New Roman" w:cs="Times New Roman"/>
                <w:sz w:val="20"/>
                <w:szCs w:val="20"/>
                <w:lang w:val="en-US"/>
              </w:rPr>
              <w:t>93</w:t>
            </w:r>
          </w:p>
        </w:tc>
        <w:tc>
          <w:tcPr>
            <w:tcW w:w="615" w:type="pct"/>
            <w:tcBorders>
              <w:top w:val="single" w:sz="4" w:space="0" w:color="000000"/>
            </w:tcBorders>
            <w:shd w:val="clear" w:color="auto" w:fill="A5A5A5"/>
            <w:vAlign w:val="center"/>
          </w:tcPr>
          <w:p w14:paraId="0FBE49F8"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
          <w:p w14:paraId="1228757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65F1FEAC"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5C198A0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5AD0274C"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Reynolds Number</w:t>
            </w:r>
          </w:p>
          <w:p w14:paraId="7E806DC4"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1FFFEC4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817D47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53F3C1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C0BFF81"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0FC3FA08"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C5BCDCF" w14:textId="271061E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r w:rsidR="005755E7">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r w:rsidR="005755E7">
              <w:rPr>
                <w:rFonts w:ascii="Times New Roman" w:eastAsia="Times New Roman" w:hAnsi="Times New Roman" w:cs="Times New Roman"/>
                <w:sz w:val="20"/>
                <w:szCs w:val="20"/>
                <w:lang w:val="en-US"/>
              </w:rPr>
              <w:t>22</w:t>
            </w:r>
          </w:p>
        </w:tc>
        <w:tc>
          <w:tcPr>
            <w:tcW w:w="615" w:type="pct"/>
            <w:tcBorders>
              <w:top w:val="single" w:sz="4" w:space="0" w:color="000000"/>
            </w:tcBorders>
            <w:shd w:val="clear" w:color="auto" w:fill="A5A5A5"/>
            <w:vAlign w:val="center"/>
          </w:tcPr>
          <w:p w14:paraId="18F3744A" w14:textId="46B7382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sidR="005755E7">
              <w:rPr>
                <w:rFonts w:ascii="Times New Roman" w:eastAsia="Times New Roman" w:hAnsi="Times New Roman" w:cs="Times New Roman"/>
                <w:sz w:val="20"/>
                <w:szCs w:val="20"/>
                <w:lang w:val="en-US"/>
              </w:rPr>
              <w:t>2</w:t>
            </w:r>
          </w:p>
        </w:tc>
        <w:tc>
          <w:tcPr>
            <w:tcW w:w="658" w:type="pct"/>
            <w:tcBorders>
              <w:top w:val="single" w:sz="4" w:space="0" w:color="000000"/>
            </w:tcBorders>
            <w:shd w:val="clear" w:color="auto" w:fill="A5A5A5"/>
            <w:tcMar>
              <w:top w:w="0" w:type="dxa"/>
              <w:left w:w="115" w:type="dxa"/>
              <w:bottom w:w="0" w:type="dxa"/>
              <w:right w:w="115" w:type="dxa"/>
            </w:tcMar>
            <w:vAlign w:val="center"/>
          </w:tcPr>
          <w:p w14:paraId="4EC0F8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3675DEA"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3A5FC7F"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p>
          <w:p w14:paraId="31D460CA"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3B91F841"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
          <w:p w14:paraId="69EDAB6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D58DC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64AD9C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397D380"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5F8ACA7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A867685" w14:textId="2392347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r w:rsidR="005755E7">
              <w:rPr>
                <w:rFonts w:ascii="Times New Roman" w:eastAsia="Times New Roman" w:hAnsi="Times New Roman" w:cs="Times New Roman"/>
                <w:sz w:val="20"/>
                <w:szCs w:val="20"/>
                <w:lang w:val="en-US"/>
              </w:rPr>
              <w:t>50</w:t>
            </w:r>
          </w:p>
        </w:tc>
        <w:tc>
          <w:tcPr>
            <w:tcW w:w="615" w:type="pct"/>
            <w:tcBorders>
              <w:top w:val="single" w:sz="4" w:space="0" w:color="000000"/>
            </w:tcBorders>
            <w:shd w:val="clear" w:color="auto" w:fill="A5A5A5"/>
            <w:vAlign w:val="center"/>
          </w:tcPr>
          <w:p w14:paraId="437DC21B"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
          <w:p w14:paraId="4A8C4DF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2540B5B" w14:textId="77777777" w:rsidTr="006F553F">
        <w:trPr>
          <w:trHeight w:val="320"/>
          <w:jc w:val="center"/>
        </w:trPr>
        <w:tc>
          <w:tcPr>
            <w:tcW w:w="2637" w:type="pct"/>
            <w:shd w:val="clear" w:color="auto" w:fill="FFFFFF" w:themeFill="background1"/>
            <w:tcMar>
              <w:top w:w="0" w:type="dxa"/>
              <w:left w:w="115" w:type="dxa"/>
              <w:bottom w:w="0" w:type="dxa"/>
              <w:right w:w="115" w:type="dxa"/>
            </w:tcMar>
            <w:vAlign w:val="center"/>
          </w:tcPr>
          <w:p w14:paraId="7F84D62B"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
          <w:p w14:paraId="26192389"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
          <w:p w14:paraId="2D75189C"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
          <w:p w14:paraId="003DEA5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bl>
    <w:p w14:paraId="5B543871" w14:textId="14BF71E6" w:rsidR="00001A54" w:rsidRDefault="00001A54" w:rsidP="00FC1131">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3</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w:t>
      </w:r>
      <w:r w:rsidR="00E650FE">
        <w:rPr>
          <w:rFonts w:ascii="Times New Roman" w:eastAsia="Times New Roman" w:hAnsi="Times New Roman" w:cs="Times New Roman"/>
          <w:color w:val="000000"/>
          <w:sz w:val="24"/>
          <w:szCs w:val="24"/>
          <w:lang w:val="en-US"/>
        </w:rPr>
        <w:t>6</w:t>
      </w:r>
      <w:r w:rsidRPr="00843DC4">
        <w:rPr>
          <w:rFonts w:ascii="Times New Roman" w:eastAsia="Times New Roman" w:hAnsi="Times New Roman" w:cs="Times New Roman"/>
          <w:color w:val="000000"/>
          <w:sz w:val="24"/>
          <w:szCs w:val="24"/>
          <w:lang w:val="en-US"/>
        </w:rPr>
        <w:t>.</w:t>
      </w:r>
    </w:p>
    <w:p w14:paraId="5CDB9722" w14:textId="3AB38FCE" w:rsidR="006F553F" w:rsidRDefault="006F553F" w:rsidP="00FC1131">
      <w:pPr>
        <w:shd w:val="clear" w:color="auto" w:fill="FFFFFF"/>
        <w:spacing w:line="240" w:lineRule="auto"/>
        <w:rPr>
          <w:rFonts w:ascii="Times New Roman" w:eastAsia="Times New Roman" w:hAnsi="Times New Roman" w:cs="Times New Roman"/>
          <w:color w:val="000000"/>
          <w:sz w:val="24"/>
          <w:szCs w:val="24"/>
          <w:lang w:val="en-US"/>
        </w:rPr>
      </w:pPr>
    </w:p>
    <w:p w14:paraId="15A0B4E5" w14:textId="03DF6EE2"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2DAD8EEC" w14:textId="210F650A"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66A40261" w14:textId="74EEBF25"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0627E8E1" w14:textId="70909BA5" w:rsidR="006452F6"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p w14:paraId="76B004B8" w14:textId="77777777" w:rsidR="006452F6" w:rsidRPr="00843DC4" w:rsidRDefault="006452F6" w:rsidP="00FC1131">
      <w:pPr>
        <w:shd w:val="clear" w:color="auto" w:fill="FFFFFF"/>
        <w:spacing w:line="240" w:lineRule="auto"/>
        <w:rPr>
          <w:rFonts w:ascii="Times New Roman" w:eastAsia="Times New Roman" w:hAnsi="Times New Roman" w:cs="Times New Roman"/>
          <w:color w:val="000000"/>
          <w:sz w:val="24"/>
          <w:szCs w:val="24"/>
          <w:lang w:val="en-US"/>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7A5F7D21"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49063499" w14:textId="77777777" w:rsidR="00E46A1C" w:rsidRPr="00843DC4" w:rsidRDefault="00E46A1C" w:rsidP="006F553F">
            <w:pPr>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0E1C9A7E" w14:textId="77777777" w:rsidR="00E46A1C" w:rsidRPr="00843DC4" w:rsidRDefault="00E46A1C"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7C8793F1"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3C50656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34E26F5"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39745A"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31512C" w14:textId="77777777" w:rsidR="00E46A1C" w:rsidRPr="00843DC4" w:rsidRDefault="00E46A1C"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203F2D4" w14:textId="77777777" w:rsidR="00E46A1C" w:rsidRPr="00843DC4" w:rsidRDefault="001A2550"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08283B74"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78437816"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3735B72" w14:textId="299B056C" w:rsidR="00E46A1C"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27</w:t>
            </w:r>
            <w:r w:rsidRPr="00843DC4">
              <w:rPr>
                <w:rFonts w:ascii="Times New Roman" w:hAnsi="Times New Roman" w:cs="Times New Roman"/>
                <w:sz w:val="20"/>
                <w:szCs w:val="20"/>
              </w:rPr>
              <w:t xml:space="preserve"> ± 0.02</w:t>
            </w:r>
            <w:r w:rsidR="007832F4">
              <w:rPr>
                <w:rFonts w:ascii="Times New Roman" w:hAnsi="Times New Roman" w:cs="Times New Roman"/>
                <w:sz w:val="20"/>
                <w:szCs w:val="20"/>
              </w:rPr>
              <w:t>3</w:t>
            </w:r>
          </w:p>
          <w:p w14:paraId="4F62E7CA" w14:textId="22E4F5BC" w:rsidR="00B62402" w:rsidRPr="00843DC4" w:rsidRDefault="00B62402" w:rsidP="00FC1131">
            <w:pPr>
              <w:jc w:val="center"/>
              <w:rPr>
                <w:rFonts w:ascii="Times New Roman" w:hAnsi="Times New Roman" w:cs="Times New Roman"/>
                <w:sz w:val="20"/>
                <w:szCs w:val="20"/>
              </w:rPr>
            </w:pPr>
            <w:r>
              <w:rPr>
                <w:rFonts w:ascii="Times New Roman" w:hAnsi="Times New Roman" w:cs="Times New Roman"/>
                <w:sz w:val="20"/>
                <w:szCs w:val="20"/>
              </w:rPr>
              <w:t xml:space="preserve">(1.30 </w:t>
            </w:r>
            <w:r w:rsidRPr="00843DC4">
              <w:rPr>
                <w:rFonts w:ascii="Times New Roman" w:hAnsi="Times New Roman" w:cs="Times New Roman"/>
                <w:sz w:val="20"/>
                <w:szCs w:val="20"/>
              </w:rPr>
              <w:t>±</w:t>
            </w:r>
            <w:r>
              <w:rPr>
                <w:rFonts w:ascii="Times New Roman" w:hAnsi="Times New Roman" w:cs="Times New Roman"/>
                <w:sz w:val="20"/>
                <w:szCs w:val="20"/>
              </w:rPr>
              <w:t xml:space="preserve"> </w:t>
            </w:r>
            <w:r w:rsidR="008946F2">
              <w:rPr>
                <w:rFonts w:ascii="Times New Roman" w:hAnsi="Times New Roman" w:cs="Times New Roman"/>
                <w:sz w:val="20"/>
                <w:szCs w:val="20"/>
              </w:rPr>
              <w:t>0.138</w:t>
            </w:r>
            <w:r>
              <w:rPr>
                <w:rFonts w:ascii="Times New Roman" w:hAnsi="Times New Roman" w:cs="Times New Roman"/>
                <w:sz w:val="20"/>
                <w:szCs w:val="20"/>
              </w:rPr>
              <w:t>)</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0631DB5" w14:textId="18C7C5B4" w:rsidR="00E46A1C" w:rsidRPr="00843DC4" w:rsidRDefault="00E46A1C" w:rsidP="00FC1131">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w:t>
            </w:r>
            <w:r w:rsidR="008946F2">
              <w:rPr>
                <w:rFonts w:ascii="Times New Roman" w:hAnsi="Times New Roman" w:cs="Times New Roman"/>
                <w:sz w:val="20"/>
                <w:szCs w:val="20"/>
              </w:rPr>
              <w:t>15</w:t>
            </w:r>
            <w:r w:rsidRPr="00843DC4">
              <w:rPr>
                <w:rFonts w:ascii="Times New Roman" w:hAnsi="Times New Roman" w:cs="Times New Roman"/>
                <w:sz w:val="20"/>
                <w:szCs w:val="20"/>
              </w:rPr>
              <w:t xml:space="preserve"> ± 0.00</w:t>
            </w:r>
            <w:r w:rsidR="008946F2">
              <w:rPr>
                <w:rFonts w:ascii="Times New Roman" w:hAnsi="Times New Roman" w:cs="Times New Roman"/>
                <w:sz w:val="20"/>
                <w:szCs w:val="20"/>
              </w:rPr>
              <w:t>1</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775CC2" w14:textId="42F84390"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2.2</w:t>
            </w:r>
            <w:r w:rsidR="00D51A01">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F2E343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A956B6F" w14:textId="4D666602" w:rsidR="00E46A1C" w:rsidRPr="00843DC4" w:rsidRDefault="00B55595"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47522C" w14:textId="4944B57E"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0.90</w:t>
            </w:r>
            <w:r w:rsidR="00443078">
              <w:rPr>
                <w:rFonts w:ascii="Times New Roman" w:hAnsi="Times New Roman" w:cs="Times New Roman"/>
                <w:sz w:val="20"/>
                <w:szCs w:val="20"/>
              </w:rPr>
              <w:t>9</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r>
      <w:tr w:rsidR="00E46A1C" w:rsidRPr="00C05B87" w14:paraId="615CEF35"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0A7D7FF9"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471E56EF" w14:textId="6BF375DE"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7832F4">
              <w:rPr>
                <w:rFonts w:ascii="Times New Roman" w:hAnsi="Times New Roman" w:cs="Times New Roman"/>
                <w:sz w:val="20"/>
                <w:szCs w:val="20"/>
              </w:rPr>
              <w:t>4</w:t>
            </w:r>
            <w:r w:rsidR="00B62402">
              <w:rPr>
                <w:rFonts w:ascii="Times New Roman" w:hAnsi="Times New Roman" w:cs="Times New Roman"/>
                <w:sz w:val="20"/>
                <w:szCs w:val="20"/>
              </w:rPr>
              <w:t>2</w:t>
            </w:r>
            <w:r w:rsidRPr="00843DC4">
              <w:rPr>
                <w:rFonts w:ascii="Times New Roman" w:hAnsi="Times New Roman" w:cs="Times New Roman"/>
                <w:sz w:val="20"/>
                <w:szCs w:val="20"/>
              </w:rPr>
              <w:t xml:space="preserve"> ± 0.0</w:t>
            </w:r>
            <w:r w:rsidR="007832F4">
              <w:rPr>
                <w:rFonts w:ascii="Times New Roman" w:hAnsi="Times New Roman" w:cs="Times New Roman"/>
                <w:sz w:val="20"/>
                <w:szCs w:val="20"/>
              </w:rPr>
              <w:t>2</w:t>
            </w:r>
            <w:r w:rsidR="00B62402">
              <w:rPr>
                <w:rFonts w:ascii="Times New Roman" w:hAnsi="Times New Roman" w:cs="Times New Roman"/>
                <w:sz w:val="20"/>
                <w:szCs w:val="20"/>
              </w:rPr>
              <w:t>4</w:t>
            </w:r>
          </w:p>
          <w:p w14:paraId="0BA33B18" w14:textId="75FDB058"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(1.85 </w:t>
            </w:r>
            <w:r w:rsidRPr="00843DC4">
              <w:rPr>
                <w:rFonts w:ascii="Times New Roman" w:hAnsi="Times New Roman" w:cs="Times New Roman"/>
                <w:sz w:val="20"/>
                <w:szCs w:val="20"/>
              </w:rPr>
              <w:t>±</w:t>
            </w:r>
            <w:r>
              <w:rPr>
                <w:rFonts w:ascii="Times New Roman" w:hAnsi="Times New Roman" w:cs="Times New Roman"/>
                <w:sz w:val="20"/>
                <w:szCs w:val="20"/>
              </w:rPr>
              <w:t xml:space="preserve"> 0.111)</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01EADB6" w14:textId="206312FC"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30</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3FAD61E" w14:textId="13DC207F" w:rsidR="00E46A1C" w:rsidRPr="00843DC4" w:rsidRDefault="007832F4"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4.</w:t>
            </w:r>
            <w:r w:rsidR="00D51A01">
              <w:rPr>
                <w:rFonts w:ascii="Times New Roman" w:hAnsi="Times New Roman" w:cs="Times New Roman"/>
                <w:sz w:val="20"/>
                <w:szCs w:val="20"/>
              </w:rPr>
              <w:t>70</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7</w:t>
            </w:r>
          </w:p>
          <w:p w14:paraId="48F4FCD0"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9938F13" w14:textId="1732EC7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7832F4">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CE4D21A" w14:textId="7ED75E8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443078">
              <w:rPr>
                <w:rFonts w:ascii="Times New Roman" w:hAnsi="Times New Roman" w:cs="Times New Roman"/>
                <w:sz w:val="20"/>
                <w:szCs w:val="20"/>
              </w:rPr>
              <w:t>3</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4</w:t>
            </w:r>
          </w:p>
        </w:tc>
      </w:tr>
      <w:tr w:rsidR="00E46A1C" w:rsidRPr="00C05B87" w14:paraId="1C7BD1B1"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4551B43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r w:rsidRPr="00843DC4">
              <w:rPr>
                <w:rFonts w:ascii="Times New Roman" w:hAnsi="Times New Roman" w:cs="Times New Roman"/>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EED8199" w14:textId="275282AA"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0.3</w:t>
            </w:r>
            <w:r w:rsidR="00B62402">
              <w:rPr>
                <w:rFonts w:ascii="Times New Roman" w:hAnsi="Times New Roman" w:cs="Times New Roman"/>
                <w:sz w:val="20"/>
                <w:szCs w:val="20"/>
              </w:rPr>
              <w:t>1</w:t>
            </w:r>
            <w:r w:rsidRPr="00843DC4">
              <w:rPr>
                <w:rFonts w:ascii="Times New Roman" w:hAnsi="Times New Roman" w:cs="Times New Roman"/>
                <w:sz w:val="20"/>
                <w:szCs w:val="20"/>
              </w:rPr>
              <w:t xml:space="preserve"> ± 0.02</w:t>
            </w:r>
            <w:r w:rsidR="00B62402">
              <w:rPr>
                <w:rFonts w:ascii="Times New Roman" w:hAnsi="Times New Roman" w:cs="Times New Roman"/>
                <w:sz w:val="20"/>
                <w:szCs w:val="20"/>
              </w:rPr>
              <w:t>3</w:t>
            </w:r>
          </w:p>
          <w:p w14:paraId="6A7ACA3D" w14:textId="236B85F5"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(1.23 </w:t>
            </w:r>
            <w:r w:rsidRPr="00843DC4">
              <w:rPr>
                <w:rFonts w:ascii="Times New Roman" w:hAnsi="Times New Roman" w:cs="Times New Roman"/>
                <w:sz w:val="20"/>
                <w:szCs w:val="20"/>
              </w:rPr>
              <w:t>±</w:t>
            </w:r>
            <w:r>
              <w:rPr>
                <w:rFonts w:ascii="Times New Roman" w:hAnsi="Times New Roman" w:cs="Times New Roman"/>
                <w:sz w:val="20"/>
                <w:szCs w:val="20"/>
              </w:rPr>
              <w:t xml:space="preserve"> 0.150)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3AD6B78" w14:textId="6EFEC571"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08</w:t>
            </w:r>
            <w:r w:rsidRPr="00843DC4">
              <w:rPr>
                <w:rFonts w:ascii="Times New Roman" w:hAnsi="Times New Roman" w:cs="Times New Roman"/>
                <w:sz w:val="20"/>
                <w:szCs w:val="20"/>
              </w:rPr>
              <w:t xml:space="preserve">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F007DE3" w14:textId="1E9992FC"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D51A01">
              <w:rPr>
                <w:rFonts w:ascii="Times New Roman" w:hAnsi="Times New Roman" w:cs="Times New Roman"/>
                <w:sz w:val="20"/>
                <w:szCs w:val="20"/>
              </w:rPr>
              <w:t>65</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0EA3625"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42C0A9F" w14:textId="50702915" w:rsidR="00E46A1C" w:rsidRPr="00843DC4" w:rsidRDefault="00D51A01"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8.8</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8A06627" w14:textId="79E4ECA2"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r w:rsidR="00443078">
              <w:rPr>
                <w:rFonts w:ascii="Times New Roman" w:hAnsi="Times New Roman" w:cs="Times New Roman"/>
                <w:sz w:val="20"/>
                <w:szCs w:val="20"/>
              </w:rPr>
              <w:t>20</w:t>
            </w:r>
            <w:r w:rsidRPr="00843DC4">
              <w:rPr>
                <w:rFonts w:ascii="Times New Roman" w:hAnsi="Times New Roman" w:cs="Times New Roman"/>
                <w:sz w:val="20"/>
                <w:szCs w:val="20"/>
              </w:rPr>
              <w:t xml:space="preserve"> ± 0.004</w:t>
            </w:r>
          </w:p>
        </w:tc>
      </w:tr>
      <w:tr w:rsidR="00E46A1C" w:rsidRPr="00C05B87" w14:paraId="27C8C811"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55283FE0"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18AF2FB" w14:textId="48BB9D40"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44</w:t>
            </w:r>
            <w:r w:rsidRPr="00843DC4">
              <w:rPr>
                <w:rFonts w:ascii="Times New Roman" w:hAnsi="Times New Roman" w:cs="Times New Roman"/>
                <w:sz w:val="20"/>
                <w:szCs w:val="20"/>
              </w:rPr>
              <w:t xml:space="preserve"> ± 0.</w:t>
            </w:r>
            <w:r w:rsidR="00B62402">
              <w:rPr>
                <w:rFonts w:ascii="Times New Roman" w:hAnsi="Times New Roman" w:cs="Times New Roman"/>
                <w:sz w:val="20"/>
                <w:szCs w:val="20"/>
              </w:rPr>
              <w:t>167</w:t>
            </w:r>
          </w:p>
          <w:p w14:paraId="042766A5" w14:textId="07E139C8"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(3.03 </w:t>
            </w:r>
            <w:r w:rsidRPr="00843DC4">
              <w:rPr>
                <w:rFonts w:ascii="Times New Roman" w:hAnsi="Times New Roman" w:cs="Times New Roman"/>
                <w:sz w:val="20"/>
                <w:szCs w:val="20"/>
              </w:rPr>
              <w:t>±</w:t>
            </w:r>
            <w:r>
              <w:rPr>
                <w:rFonts w:ascii="Times New Roman" w:hAnsi="Times New Roman" w:cs="Times New Roman"/>
                <w:sz w:val="20"/>
                <w:szCs w:val="20"/>
              </w:rPr>
              <w:t xml:space="preserve"> 0.527)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6997B7D" w14:textId="6672651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8946F2">
              <w:rPr>
                <w:rFonts w:ascii="Times New Roman" w:hAnsi="Times New Roman" w:cs="Times New Roman"/>
                <w:sz w:val="20"/>
                <w:szCs w:val="20"/>
              </w:rPr>
              <w:t>34</w:t>
            </w:r>
            <w:r w:rsidRPr="00843DC4">
              <w:rPr>
                <w:rFonts w:ascii="Times New Roman" w:hAnsi="Times New Roman" w:cs="Times New Roman"/>
                <w:sz w:val="20"/>
                <w:szCs w:val="20"/>
              </w:rPr>
              <w:t xml:space="preserve"> ± 0.01</w:t>
            </w:r>
            <w:r w:rsidR="001A6E11">
              <w:rPr>
                <w:rFonts w:ascii="Times New Roman" w:hAnsi="Times New Roman" w:cs="Times New Roman"/>
                <w:sz w:val="20"/>
                <w:szCs w:val="20"/>
              </w:rPr>
              <w:t>2</w:t>
            </w:r>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236969" w14:textId="4D9D802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r w:rsidR="00D51A01">
              <w:rPr>
                <w:rFonts w:ascii="Times New Roman" w:hAnsi="Times New Roman" w:cs="Times New Roman"/>
                <w:sz w:val="20"/>
                <w:szCs w:val="20"/>
              </w:rPr>
              <w:t>07</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E8FDCD9"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0186CD6" w14:textId="2E4AD6C7" w:rsidR="00E46A1C" w:rsidRPr="00843DC4" w:rsidRDefault="00D51A01" w:rsidP="006F553F">
            <w:pPr>
              <w:jc w:val="center"/>
              <w:rPr>
                <w:rFonts w:ascii="Times New Roman" w:hAnsi="Times New Roman" w:cs="Times New Roman"/>
                <w:sz w:val="20"/>
                <w:szCs w:val="20"/>
              </w:rPr>
            </w:pPr>
            <w:r>
              <w:rPr>
                <w:rFonts w:ascii="Times New Roman" w:hAnsi="Times New Roman" w:cs="Times New Roman"/>
                <w:sz w:val="20"/>
                <w:szCs w:val="20"/>
              </w:rPr>
              <w:t>8.9</w:t>
            </w:r>
            <w:r w:rsidR="00E46A1C" w:rsidRPr="00843DC4">
              <w:rPr>
                <w:rFonts w:ascii="Times New Roman" w:hAnsi="Times New Roman" w:cs="Times New Roman"/>
                <w:sz w:val="20"/>
                <w:szCs w:val="20"/>
              </w:rPr>
              <w:t xml:space="preserve"> x 10</w:t>
            </w:r>
            <w:r w:rsidR="001A6E11">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4143F2F" w14:textId="7344D565"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1A6E11">
              <w:rPr>
                <w:rFonts w:ascii="Times New Roman" w:hAnsi="Times New Roman" w:cs="Times New Roman"/>
                <w:sz w:val="20"/>
                <w:szCs w:val="20"/>
              </w:rPr>
              <w:t>8</w:t>
            </w:r>
            <w:r w:rsidRPr="00843DC4">
              <w:rPr>
                <w:rFonts w:ascii="Times New Roman" w:hAnsi="Times New Roman" w:cs="Times New Roman"/>
                <w:sz w:val="20"/>
                <w:szCs w:val="20"/>
              </w:rPr>
              <w:t xml:space="preserve"> ± 0.02</w:t>
            </w:r>
            <w:r w:rsidR="001A6E11">
              <w:rPr>
                <w:rFonts w:ascii="Times New Roman" w:hAnsi="Times New Roman" w:cs="Times New Roman"/>
                <w:sz w:val="20"/>
                <w:szCs w:val="20"/>
              </w:rPr>
              <w:t>2</w:t>
            </w:r>
          </w:p>
        </w:tc>
      </w:tr>
      <w:tr w:rsidR="00E46A1C" w:rsidRPr="00C05B87" w14:paraId="6311C5B9"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CAFED6B"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E361FA9" w14:textId="081E4C04"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64</w:t>
            </w:r>
            <w:r w:rsidRPr="00843DC4">
              <w:rPr>
                <w:rFonts w:ascii="Times New Roman" w:hAnsi="Times New Roman" w:cs="Times New Roman"/>
                <w:sz w:val="20"/>
                <w:szCs w:val="20"/>
              </w:rPr>
              <w:t xml:space="preserve"> ± 0.</w:t>
            </w:r>
            <w:r w:rsidR="00B62402">
              <w:rPr>
                <w:rFonts w:ascii="Times New Roman" w:hAnsi="Times New Roman" w:cs="Times New Roman"/>
                <w:sz w:val="20"/>
                <w:szCs w:val="20"/>
              </w:rPr>
              <w:t>229</w:t>
            </w:r>
          </w:p>
          <w:p w14:paraId="64341961" w14:textId="0D56E004"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 xml:space="preserve">(2.04 </w:t>
            </w:r>
            <w:r w:rsidRPr="00843DC4">
              <w:rPr>
                <w:rFonts w:ascii="Times New Roman" w:hAnsi="Times New Roman" w:cs="Times New Roman"/>
                <w:sz w:val="20"/>
                <w:szCs w:val="20"/>
              </w:rPr>
              <w:t>±</w:t>
            </w:r>
            <w:r>
              <w:rPr>
                <w:rFonts w:ascii="Times New Roman" w:hAnsi="Times New Roman" w:cs="Times New Roman"/>
                <w:sz w:val="20"/>
                <w:szCs w:val="20"/>
              </w:rPr>
              <w:t xml:space="preserve"> 1.293)</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DBE9394" w14:textId="07E46A1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0.02</w:t>
            </w:r>
            <w:r w:rsidR="00D51A01">
              <w:rPr>
                <w:rFonts w:ascii="Times New Roman" w:hAnsi="Times New Roman" w:cs="Times New Roman"/>
                <w:sz w:val="20"/>
                <w:szCs w:val="20"/>
              </w:rPr>
              <w:t>1</w:t>
            </w:r>
            <w:r w:rsidRPr="00843DC4">
              <w:rPr>
                <w:rFonts w:ascii="Times New Roman" w:hAnsi="Times New Roman" w:cs="Times New Roman"/>
                <w:sz w:val="20"/>
                <w:szCs w:val="20"/>
              </w:rPr>
              <w:t xml:space="preserve"> ± 0.0</w:t>
            </w:r>
            <w:r w:rsidR="001A6E11">
              <w:rPr>
                <w:rFonts w:ascii="Times New Roman" w:hAnsi="Times New Roman" w:cs="Times New Roman"/>
                <w:sz w:val="20"/>
                <w:szCs w:val="20"/>
              </w:rPr>
              <w:t>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3305979" w14:textId="58DCB385"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r w:rsidR="00D51A01">
              <w:rPr>
                <w:rFonts w:ascii="Times New Roman" w:hAnsi="Times New Roman" w:cs="Times New Roman"/>
                <w:sz w:val="20"/>
                <w:szCs w:val="20"/>
              </w:rPr>
              <w:t>21</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0E5667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982E67" w14:textId="25DFECC1" w:rsidR="00E46A1C" w:rsidRPr="00843DC4" w:rsidRDefault="00496113" w:rsidP="006F553F">
            <w:pPr>
              <w:jc w:val="center"/>
              <w:rPr>
                <w:rFonts w:ascii="Times New Roman" w:hAnsi="Times New Roman" w:cs="Times New Roman"/>
                <w:sz w:val="20"/>
                <w:szCs w:val="20"/>
              </w:rPr>
            </w:pPr>
            <w:r>
              <w:rPr>
                <w:rFonts w:ascii="Times New Roman" w:hAnsi="Times New Roman" w:cs="Times New Roman"/>
                <w:sz w:val="20"/>
                <w:szCs w:val="20"/>
              </w:rPr>
              <w:t>1.</w:t>
            </w:r>
            <w:r w:rsidR="00D51A01">
              <w:rPr>
                <w:rFonts w:ascii="Times New Roman" w:hAnsi="Times New Roman" w:cs="Times New Roman"/>
                <w:sz w:val="20"/>
                <w:szCs w:val="20"/>
              </w:rPr>
              <w:t>5</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392374" w14:textId="4ECBB39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0.88</w:t>
            </w:r>
            <w:r w:rsidR="00496113">
              <w:rPr>
                <w:rFonts w:ascii="Times New Roman" w:hAnsi="Times New Roman" w:cs="Times New Roman"/>
                <w:sz w:val="20"/>
                <w:szCs w:val="20"/>
              </w:rPr>
              <w:t>9</w:t>
            </w:r>
            <w:r w:rsidRPr="00843DC4">
              <w:rPr>
                <w:rFonts w:ascii="Times New Roman" w:hAnsi="Times New Roman" w:cs="Times New Roman"/>
                <w:sz w:val="20"/>
                <w:szCs w:val="20"/>
              </w:rPr>
              <w:t xml:space="preserve"> ± 0.0</w:t>
            </w:r>
            <w:r w:rsidR="00496113">
              <w:rPr>
                <w:rFonts w:ascii="Times New Roman" w:hAnsi="Times New Roman" w:cs="Times New Roman"/>
                <w:sz w:val="20"/>
                <w:szCs w:val="20"/>
              </w:rPr>
              <w:t>18</w:t>
            </w:r>
          </w:p>
        </w:tc>
      </w:tr>
      <w:tr w:rsidR="00E46A1C" w:rsidRPr="00C05B87" w14:paraId="4971559D"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BDB26F8"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5A43C07" w14:textId="77777777" w:rsidR="008946F2"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B62402">
              <w:rPr>
                <w:rFonts w:ascii="Times New Roman" w:hAnsi="Times New Roman" w:cs="Times New Roman"/>
                <w:sz w:val="20"/>
                <w:szCs w:val="20"/>
              </w:rPr>
              <w:t>48</w:t>
            </w:r>
          </w:p>
          <w:p w14:paraId="6172CCFC" w14:textId="4BFC1E17" w:rsidR="00E46A1C" w:rsidRPr="00843DC4" w:rsidRDefault="008946F2" w:rsidP="00FC1131">
            <w:pPr>
              <w:jc w:val="center"/>
              <w:rPr>
                <w:rFonts w:ascii="Times New Roman" w:hAnsi="Times New Roman" w:cs="Times New Roman"/>
                <w:sz w:val="20"/>
                <w:szCs w:val="20"/>
              </w:rPr>
            </w:pPr>
            <w:r>
              <w:rPr>
                <w:rFonts w:ascii="Times New Roman" w:hAnsi="Times New Roman" w:cs="Times New Roman"/>
                <w:sz w:val="20"/>
                <w:szCs w:val="20"/>
              </w:rPr>
              <w:t>(0.87)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C2ED809" w14:textId="221B477A"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w:t>
            </w:r>
            <w:r w:rsidR="00D51A01">
              <w:rPr>
                <w:rFonts w:ascii="Times New Roman" w:hAnsi="Times New Roman" w:cs="Times New Roman"/>
                <w:sz w:val="20"/>
                <w:szCs w:val="20"/>
              </w:rPr>
              <w:t>25</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C2287BD" w14:textId="0B91D51C"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r w:rsidR="00D51A01">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3BE5FE2" w14:textId="74A95914"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0.87</w:t>
            </w:r>
            <w:r w:rsidR="00443078">
              <w:rPr>
                <w:rFonts w:ascii="Times New Roman" w:hAnsi="Times New Roman" w:cs="Times New Roman"/>
                <w:sz w:val="20"/>
                <w:szCs w:val="20"/>
              </w:rPr>
              <w:t>8</w:t>
            </w:r>
          </w:p>
        </w:tc>
      </w:tr>
    </w:tbl>
    <w:p w14:paraId="1BEE532F" w14:textId="77777777" w:rsidR="00E46A1C" w:rsidRPr="00843DC4" w:rsidRDefault="00E46A1C" w:rsidP="00492B94">
      <w:pPr>
        <w:rPr>
          <w:rFonts w:ascii="Times New Roman" w:hAnsi="Times New Roman" w:cs="Times New Roman"/>
          <w:color w:val="000000" w:themeColor="text1"/>
          <w:sz w:val="24"/>
          <w:szCs w:val="24"/>
        </w:rPr>
      </w:pPr>
    </w:p>
    <w:p w14:paraId="20FA022D" w14:textId="4BCB8AF4" w:rsidR="00E46A1C" w:rsidRDefault="00E46A1C" w:rsidP="00FC1131">
      <w:pPr>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Results from hydrodynamic and morphometric calculations for all individuals (n=6</w:t>
      </w:r>
      <w:r w:rsidR="00B55595">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from each species. All values are given as the mean of all </w:t>
      </w:r>
      <w:r w:rsidR="008946F2">
        <w:rPr>
          <w:rFonts w:ascii="Times New Roman" w:hAnsi="Times New Roman" w:cs="Times New Roman"/>
          <w:color w:val="000000" w:themeColor="text1"/>
          <w:sz w:val="24"/>
          <w:szCs w:val="24"/>
        </w:rPr>
        <w:t xml:space="preserve">routine </w:t>
      </w:r>
      <w:r w:rsidRPr="00843DC4">
        <w:rPr>
          <w:rFonts w:ascii="Times New Roman" w:hAnsi="Times New Roman" w:cs="Times New Roman"/>
          <w:color w:val="000000" w:themeColor="text1"/>
          <w:sz w:val="24"/>
          <w:szCs w:val="24"/>
        </w:rPr>
        <w:t xml:space="preserve">tailbeats in a deployment ± the standard error. </w:t>
      </w:r>
      <w:r w:rsidR="008946F2">
        <w:rPr>
          <w:rFonts w:ascii="Times New Roman" w:hAnsi="Times New Roman" w:cs="Times New Roman"/>
          <w:color w:val="000000" w:themeColor="text1"/>
          <w:sz w:val="24"/>
          <w:szCs w:val="24"/>
        </w:rPr>
        <w:t xml:space="preserve">For mass-specific thrust power, we have included the mean of all lunge-associated tailbeats in a deployment ± the standard error. </w:t>
      </w:r>
      <w:r w:rsidRPr="00843DC4">
        <w:rPr>
          <w:rFonts w:ascii="Times New Roman" w:hAnsi="Times New Roman" w:cs="Times New Roman"/>
          <w:color w:val="000000" w:themeColor="text1"/>
          <w:sz w:val="24"/>
          <w:szCs w:val="24"/>
        </w:rPr>
        <w:t xml:space="preserve">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w:t>
      </w:r>
    </w:p>
    <w:p w14:paraId="16EECFEA" w14:textId="77777777" w:rsidR="00E650FE" w:rsidRPr="00843DC4" w:rsidRDefault="00E650FE" w:rsidP="00FC1131">
      <w:pPr>
        <w:rPr>
          <w:rFonts w:ascii="Times New Roman" w:hAnsi="Times New Roman" w:cs="Times New Roman"/>
          <w:color w:val="FF0000"/>
          <w:sz w:val="24"/>
          <w:szCs w:val="24"/>
        </w:rPr>
      </w:pPr>
    </w:p>
    <w:p w14:paraId="3232327E" w14:textId="77777777" w:rsidR="00B27F43" w:rsidRPr="00C05B87" w:rsidRDefault="00B27F43" w:rsidP="00FC1131">
      <w:pPr>
        <w:shd w:val="clear" w:color="auto" w:fill="FFFFFF"/>
        <w:spacing w:line="240" w:lineRule="auto"/>
        <w:rPr>
          <w:rFonts w:ascii="Times New Roman" w:eastAsia="Times New Roman" w:hAnsi="Times New Roman" w:cs="Times New Roman"/>
          <w:sz w:val="24"/>
          <w:szCs w:val="24"/>
          <w:lang w:val="en-US"/>
        </w:rPr>
      </w:pPr>
    </w:p>
    <w:p w14:paraId="4AC7E3D0" w14:textId="77777777" w:rsidR="00E46A1C" w:rsidRPr="00C05B87" w:rsidRDefault="00B27F43" w:rsidP="006F553F">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717B8CCF"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2BD5D0C5"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44B6DAE0"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0CBB6D17" w14:textId="77777777" w:rsidR="0009270F" w:rsidRDefault="0009270F" w:rsidP="006F553F">
      <w:pPr>
        <w:spacing w:line="240" w:lineRule="auto"/>
        <w:rPr>
          <w:rFonts w:ascii="Times New Roman" w:eastAsia="Times New Roman" w:hAnsi="Times New Roman" w:cs="Times New Roman"/>
          <w:sz w:val="24"/>
          <w:szCs w:val="24"/>
          <w:lang w:val="en-US"/>
        </w:rPr>
      </w:pPr>
    </w:p>
    <w:p w14:paraId="7770F77C" w14:textId="77777777" w:rsidR="00843DC4" w:rsidRPr="00C05B87" w:rsidRDefault="00843DC4" w:rsidP="006F553F">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57"/>
        <w:gridCol w:w="2138"/>
        <w:gridCol w:w="1169"/>
        <w:gridCol w:w="1326"/>
        <w:gridCol w:w="2670"/>
      </w:tblGrid>
      <w:tr w:rsidR="00340F4B" w:rsidRPr="00C05B87" w14:paraId="4C15AED5" w14:textId="77777777" w:rsidTr="00443078">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3D35113"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Species</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1CDA17A7" w14:textId="77777777" w:rsidR="00B27F43" w:rsidRPr="00C05B87" w:rsidRDefault="007E327D"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xml:space="preserve">) or (bl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5CA1BA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659412DC" w14:textId="77777777" w:rsidR="00B27F43" w:rsidRPr="00C05B87" w:rsidRDefault="001A2550"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CA4747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340F4B" w:rsidRPr="00C05B87" w14:paraId="199E0597" w14:textId="77777777" w:rsidTr="00443078">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6E10FE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Homo sapien</w:t>
            </w:r>
          </w:p>
          <w:p w14:paraId="332BC15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30A44DD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2A4A1B67"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809F5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10A6A6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von Loebbecke et al., 2009</w:t>
            </w:r>
          </w:p>
          <w:p w14:paraId="77A1EA1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3873A9B2"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5E49434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Ondatra zibethicus</w:t>
            </w:r>
          </w:p>
          <w:p w14:paraId="3BA7CBD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0" w:type="auto"/>
            <w:shd w:val="clear" w:color="auto" w:fill="E7E6E6"/>
            <w:tcMar>
              <w:top w:w="100" w:type="dxa"/>
              <w:left w:w="100" w:type="dxa"/>
              <w:bottom w:w="100" w:type="dxa"/>
              <w:right w:w="100" w:type="dxa"/>
            </w:tcMar>
            <w:vAlign w:val="center"/>
            <w:hideMark/>
          </w:tcPr>
          <w:p w14:paraId="2F4311E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3B11AF5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30817FB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730C7B4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0E1FB5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0AF084A1" w14:textId="77777777" w:rsidTr="00443078">
        <w:trPr>
          <w:trHeight w:val="732"/>
          <w:jc w:val="center"/>
        </w:trPr>
        <w:tc>
          <w:tcPr>
            <w:tcW w:w="0" w:type="auto"/>
            <w:shd w:val="clear" w:color="auto" w:fill="A5A5A5"/>
            <w:tcMar>
              <w:top w:w="0" w:type="dxa"/>
              <w:left w:w="115" w:type="dxa"/>
              <w:bottom w:w="0" w:type="dxa"/>
              <w:right w:w="115" w:type="dxa"/>
            </w:tcMar>
            <w:vAlign w:val="center"/>
            <w:hideMark/>
          </w:tcPr>
          <w:p w14:paraId="4841E5E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Pterophyllum eimekei</w:t>
            </w:r>
          </w:p>
          <w:p w14:paraId="231CEF3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0" w:type="auto"/>
            <w:shd w:val="clear" w:color="auto" w:fill="A5A5A5"/>
            <w:tcMar>
              <w:top w:w="100" w:type="dxa"/>
              <w:left w:w="100" w:type="dxa"/>
              <w:bottom w:w="100" w:type="dxa"/>
              <w:right w:w="100" w:type="dxa"/>
            </w:tcMar>
            <w:vAlign w:val="center"/>
            <w:hideMark/>
          </w:tcPr>
          <w:p w14:paraId="2812AC5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0" w:type="auto"/>
            <w:shd w:val="clear" w:color="auto" w:fill="A5A5A5"/>
            <w:tcMar>
              <w:top w:w="0" w:type="dxa"/>
              <w:left w:w="115" w:type="dxa"/>
              <w:bottom w:w="0" w:type="dxa"/>
              <w:right w:w="115" w:type="dxa"/>
            </w:tcMar>
            <w:vAlign w:val="center"/>
            <w:hideMark/>
          </w:tcPr>
          <w:p w14:paraId="6F6B1D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7B67615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480E1D7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608C8C55"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370BCE59" w14:textId="77777777" w:rsidTr="00443078">
        <w:trPr>
          <w:trHeight w:val="749"/>
          <w:jc w:val="center"/>
        </w:trPr>
        <w:tc>
          <w:tcPr>
            <w:tcW w:w="0" w:type="auto"/>
            <w:shd w:val="clear" w:color="auto" w:fill="E7E6E6"/>
            <w:tcMar>
              <w:top w:w="0" w:type="dxa"/>
              <w:left w:w="115" w:type="dxa"/>
              <w:bottom w:w="0" w:type="dxa"/>
              <w:right w:w="115" w:type="dxa"/>
            </w:tcMar>
            <w:vAlign w:val="center"/>
            <w:hideMark/>
          </w:tcPr>
          <w:p w14:paraId="481CCF9B"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Danio rerio</w:t>
            </w:r>
          </w:p>
          <w:p w14:paraId="1455533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86619A8" w14:textId="77777777" w:rsidR="00B27F43" w:rsidRPr="00C05B87" w:rsidRDefault="00B27F43" w:rsidP="00FC1131">
            <w:pPr>
              <w:spacing w:line="240" w:lineRule="auto"/>
              <w:rPr>
                <w:rFonts w:ascii="Times New Roman" w:eastAsia="Times New Roman" w:hAnsi="Times New Roman" w:cs="Times New Roman"/>
                <w:sz w:val="24"/>
                <w:szCs w:val="24"/>
                <w:lang w:val="en-US"/>
              </w:rPr>
            </w:pPr>
          </w:p>
        </w:tc>
        <w:tc>
          <w:tcPr>
            <w:tcW w:w="0" w:type="auto"/>
            <w:shd w:val="clear" w:color="auto" w:fill="E7E6E6"/>
            <w:tcMar>
              <w:top w:w="100" w:type="dxa"/>
              <w:left w:w="100" w:type="dxa"/>
              <w:bottom w:w="100" w:type="dxa"/>
              <w:right w:w="100" w:type="dxa"/>
            </w:tcMar>
            <w:vAlign w:val="center"/>
            <w:hideMark/>
          </w:tcPr>
          <w:p w14:paraId="6FF310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0" w:type="auto"/>
            <w:shd w:val="clear" w:color="auto" w:fill="E7E6E6"/>
            <w:tcMar>
              <w:top w:w="0" w:type="dxa"/>
              <w:left w:w="115" w:type="dxa"/>
              <w:bottom w:w="0" w:type="dxa"/>
              <w:right w:w="115" w:type="dxa"/>
            </w:tcMar>
            <w:vAlign w:val="center"/>
            <w:hideMark/>
          </w:tcPr>
          <w:p w14:paraId="5ABDBFF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7B213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5AB5AE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McCutchen, 1975</w:t>
            </w:r>
          </w:p>
          <w:p w14:paraId="07071DB8"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340F4B" w:rsidRPr="00C05B87" w14:paraId="01630557" w14:textId="77777777" w:rsidTr="00443078">
        <w:trPr>
          <w:trHeight w:val="751"/>
          <w:jc w:val="center"/>
        </w:trPr>
        <w:tc>
          <w:tcPr>
            <w:tcW w:w="0" w:type="auto"/>
            <w:shd w:val="clear" w:color="auto" w:fill="A5A5A5"/>
            <w:tcMar>
              <w:top w:w="0" w:type="dxa"/>
              <w:left w:w="115" w:type="dxa"/>
              <w:bottom w:w="0" w:type="dxa"/>
              <w:right w:w="115" w:type="dxa"/>
            </w:tcMar>
            <w:vAlign w:val="center"/>
            <w:hideMark/>
          </w:tcPr>
          <w:p w14:paraId="5AF7F02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Cymatogaster aggregata</w:t>
            </w:r>
          </w:p>
          <w:p w14:paraId="74C47DA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0" w:type="auto"/>
            <w:shd w:val="clear" w:color="auto" w:fill="A5A5A5"/>
            <w:tcMar>
              <w:top w:w="100" w:type="dxa"/>
              <w:left w:w="100" w:type="dxa"/>
              <w:bottom w:w="100" w:type="dxa"/>
              <w:right w:w="100" w:type="dxa"/>
            </w:tcMar>
            <w:vAlign w:val="center"/>
            <w:hideMark/>
          </w:tcPr>
          <w:p w14:paraId="3116459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0" w:type="auto"/>
            <w:shd w:val="clear" w:color="auto" w:fill="A5A5A5"/>
            <w:tcMar>
              <w:top w:w="0" w:type="dxa"/>
              <w:left w:w="115" w:type="dxa"/>
              <w:bottom w:w="0" w:type="dxa"/>
              <w:right w:w="115" w:type="dxa"/>
            </w:tcMar>
            <w:vAlign w:val="center"/>
            <w:hideMark/>
          </w:tcPr>
          <w:p w14:paraId="3E779EE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E18960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03F8F2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340F4B" w:rsidRPr="00C05B87" w14:paraId="2CACA748"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4ED082F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Oncorhynchus mykiss</w:t>
            </w:r>
          </w:p>
          <w:p w14:paraId="303E207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0" w:type="auto"/>
            <w:shd w:val="clear" w:color="auto" w:fill="E7E6E6"/>
            <w:tcMar>
              <w:top w:w="100" w:type="dxa"/>
              <w:left w:w="100" w:type="dxa"/>
              <w:bottom w:w="100" w:type="dxa"/>
              <w:right w:w="100" w:type="dxa"/>
            </w:tcMar>
            <w:vAlign w:val="center"/>
            <w:hideMark/>
          </w:tcPr>
          <w:p w14:paraId="5A6F700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
        </w:tc>
        <w:tc>
          <w:tcPr>
            <w:tcW w:w="0" w:type="auto"/>
            <w:shd w:val="clear" w:color="auto" w:fill="E7E6E6"/>
            <w:tcMar>
              <w:top w:w="0" w:type="dxa"/>
              <w:left w:w="115" w:type="dxa"/>
              <w:bottom w:w="0" w:type="dxa"/>
              <w:right w:w="115" w:type="dxa"/>
            </w:tcMar>
            <w:vAlign w:val="center"/>
            <w:hideMark/>
          </w:tcPr>
          <w:p w14:paraId="0028D838"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FB878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18A2B5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340F4B" w:rsidRPr="00C05B87" w14:paraId="3180A470" w14:textId="77777777" w:rsidTr="00443078">
        <w:trPr>
          <w:trHeight w:val="751"/>
          <w:jc w:val="center"/>
        </w:trPr>
        <w:tc>
          <w:tcPr>
            <w:tcW w:w="0" w:type="auto"/>
            <w:shd w:val="clear" w:color="auto" w:fill="A5A5A5"/>
            <w:tcMar>
              <w:top w:w="0" w:type="dxa"/>
              <w:left w:w="115" w:type="dxa"/>
              <w:bottom w:w="0" w:type="dxa"/>
              <w:right w:w="115" w:type="dxa"/>
            </w:tcMar>
            <w:vAlign w:val="center"/>
            <w:hideMark/>
          </w:tcPr>
          <w:p w14:paraId="769A3B5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Euthynnus affinis</w:t>
            </w:r>
          </w:p>
          <w:p w14:paraId="15E44BB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0" w:type="auto"/>
            <w:shd w:val="clear" w:color="auto" w:fill="A5A5A5"/>
            <w:tcMar>
              <w:top w:w="100" w:type="dxa"/>
              <w:left w:w="100" w:type="dxa"/>
              <w:bottom w:w="100" w:type="dxa"/>
              <w:right w:w="100" w:type="dxa"/>
            </w:tcMar>
            <w:vAlign w:val="center"/>
            <w:hideMark/>
          </w:tcPr>
          <w:p w14:paraId="7238B2E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0" w:type="auto"/>
            <w:shd w:val="clear" w:color="auto" w:fill="A5A5A5"/>
            <w:tcMar>
              <w:top w:w="0" w:type="dxa"/>
              <w:left w:w="115" w:type="dxa"/>
              <w:bottom w:w="0" w:type="dxa"/>
              <w:right w:w="115" w:type="dxa"/>
            </w:tcMar>
            <w:vAlign w:val="center"/>
            <w:hideMark/>
          </w:tcPr>
          <w:p w14:paraId="0434D7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7A40476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0F00EC9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340F4B" w:rsidRPr="00C05B87" w14:paraId="4CE40E1C" w14:textId="77777777" w:rsidTr="00443078">
        <w:trPr>
          <w:trHeight w:val="751"/>
          <w:jc w:val="center"/>
        </w:trPr>
        <w:tc>
          <w:tcPr>
            <w:tcW w:w="0" w:type="auto"/>
            <w:shd w:val="clear" w:color="auto" w:fill="E7E6E6"/>
            <w:tcMar>
              <w:top w:w="0" w:type="dxa"/>
              <w:left w:w="115" w:type="dxa"/>
              <w:bottom w:w="0" w:type="dxa"/>
              <w:right w:w="115" w:type="dxa"/>
            </w:tcMar>
            <w:vAlign w:val="center"/>
            <w:hideMark/>
          </w:tcPr>
          <w:p w14:paraId="2F3118C8"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Pusa hispida</w:t>
            </w:r>
          </w:p>
          <w:p w14:paraId="09907E1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0" w:type="auto"/>
            <w:shd w:val="clear" w:color="auto" w:fill="E7E6E6"/>
            <w:tcMar>
              <w:top w:w="100" w:type="dxa"/>
              <w:left w:w="100" w:type="dxa"/>
              <w:bottom w:w="100" w:type="dxa"/>
              <w:right w:w="100" w:type="dxa"/>
            </w:tcMar>
            <w:vAlign w:val="center"/>
            <w:hideMark/>
          </w:tcPr>
          <w:p w14:paraId="0740D148"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5CA963B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964266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4222D22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340F4B" w:rsidRPr="00C05B87" w14:paraId="3613D0B8"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63FE250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Pagophilus groenlandicus</w:t>
            </w:r>
          </w:p>
          <w:p w14:paraId="27DE999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0" w:type="auto"/>
            <w:shd w:val="clear" w:color="auto" w:fill="A5A5A5"/>
            <w:tcMar>
              <w:top w:w="100" w:type="dxa"/>
              <w:left w:w="100" w:type="dxa"/>
              <w:bottom w:w="100" w:type="dxa"/>
              <w:right w:w="100" w:type="dxa"/>
            </w:tcMar>
            <w:vAlign w:val="center"/>
            <w:hideMark/>
          </w:tcPr>
          <w:p w14:paraId="21B703D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0" w:type="auto"/>
            <w:shd w:val="clear" w:color="auto" w:fill="A5A5A5"/>
            <w:tcMar>
              <w:top w:w="0" w:type="dxa"/>
              <w:left w:w="115" w:type="dxa"/>
              <w:bottom w:w="0" w:type="dxa"/>
              <w:right w:w="115" w:type="dxa"/>
            </w:tcMar>
            <w:vAlign w:val="center"/>
            <w:hideMark/>
          </w:tcPr>
          <w:p w14:paraId="051BC5C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7EEE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1A01A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340F4B" w:rsidRPr="00C05B87" w14:paraId="09237DF4"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313AE99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Trichechus manatus</w:t>
            </w:r>
          </w:p>
          <w:p w14:paraId="3C1F983A"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0" w:type="auto"/>
            <w:shd w:val="clear" w:color="auto" w:fill="E7E6E6"/>
            <w:tcMar>
              <w:top w:w="100" w:type="dxa"/>
              <w:left w:w="100" w:type="dxa"/>
              <w:bottom w:w="100" w:type="dxa"/>
              <w:right w:w="100" w:type="dxa"/>
            </w:tcMar>
            <w:vAlign w:val="center"/>
            <w:hideMark/>
          </w:tcPr>
          <w:p w14:paraId="231FAB2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0" w:type="auto"/>
            <w:shd w:val="clear" w:color="auto" w:fill="E7E6E6"/>
            <w:tcMar>
              <w:top w:w="0" w:type="dxa"/>
              <w:left w:w="115" w:type="dxa"/>
              <w:bottom w:w="0" w:type="dxa"/>
              <w:right w:w="115" w:type="dxa"/>
            </w:tcMar>
            <w:vAlign w:val="center"/>
            <w:hideMark/>
          </w:tcPr>
          <w:p w14:paraId="10F5FF5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48507B7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29DC1E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Kojeszewski and Fish, 2007</w:t>
            </w:r>
          </w:p>
        </w:tc>
      </w:tr>
      <w:tr w:rsidR="00340F4B" w:rsidRPr="00C05B87" w14:paraId="534C18A8"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31A3A95F"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Delphinapterus leucas</w:t>
            </w:r>
          </w:p>
          <w:p w14:paraId="6EA5700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0" w:type="auto"/>
            <w:shd w:val="clear" w:color="auto" w:fill="A5A5A5"/>
            <w:tcMar>
              <w:top w:w="100" w:type="dxa"/>
              <w:left w:w="100" w:type="dxa"/>
              <w:bottom w:w="100" w:type="dxa"/>
              <w:right w:w="100" w:type="dxa"/>
            </w:tcMar>
            <w:vAlign w:val="center"/>
            <w:hideMark/>
          </w:tcPr>
          <w:p w14:paraId="5BC7F0E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0" w:type="auto"/>
            <w:shd w:val="clear" w:color="auto" w:fill="A5A5A5"/>
            <w:tcMar>
              <w:top w:w="0" w:type="dxa"/>
              <w:left w:w="115" w:type="dxa"/>
              <w:bottom w:w="0" w:type="dxa"/>
              <w:right w:w="115" w:type="dxa"/>
            </w:tcMar>
            <w:vAlign w:val="center"/>
            <w:hideMark/>
          </w:tcPr>
          <w:p w14:paraId="2071632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38F485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17B69A5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12F6A5A8"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295AB41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Lagenorhynchus obliquidens</w:t>
            </w:r>
          </w:p>
          <w:p w14:paraId="17BB554F"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0" w:type="auto"/>
            <w:shd w:val="clear" w:color="auto" w:fill="E7E6E6"/>
            <w:tcMar>
              <w:top w:w="100" w:type="dxa"/>
              <w:left w:w="100" w:type="dxa"/>
              <w:bottom w:w="100" w:type="dxa"/>
              <w:right w:w="100" w:type="dxa"/>
            </w:tcMar>
            <w:vAlign w:val="center"/>
            <w:hideMark/>
          </w:tcPr>
          <w:p w14:paraId="08C47CB6"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0" w:type="auto"/>
            <w:shd w:val="clear" w:color="auto" w:fill="E7E6E6"/>
            <w:tcMar>
              <w:top w:w="0" w:type="dxa"/>
              <w:left w:w="115" w:type="dxa"/>
              <w:bottom w:w="0" w:type="dxa"/>
              <w:right w:w="115" w:type="dxa"/>
            </w:tcMar>
            <w:vAlign w:val="center"/>
            <w:hideMark/>
          </w:tcPr>
          <w:p w14:paraId="74F110C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5F1CB69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B96CB0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 Yates, 1983; Blickhan and Cheng, 1994</w:t>
            </w:r>
          </w:p>
        </w:tc>
      </w:tr>
      <w:tr w:rsidR="00340F4B" w:rsidRPr="00C05B87" w14:paraId="7579F212"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1B3DCBD1"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Orcinus orca</w:t>
            </w:r>
          </w:p>
          <w:p w14:paraId="2CC0C3B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0" w:type="auto"/>
            <w:shd w:val="clear" w:color="auto" w:fill="A5A5A5"/>
            <w:tcMar>
              <w:top w:w="100" w:type="dxa"/>
              <w:left w:w="100" w:type="dxa"/>
              <w:bottom w:w="100" w:type="dxa"/>
              <w:right w:w="100" w:type="dxa"/>
            </w:tcMar>
            <w:vAlign w:val="center"/>
            <w:hideMark/>
          </w:tcPr>
          <w:p w14:paraId="7A21964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0" w:type="auto"/>
            <w:shd w:val="clear" w:color="auto" w:fill="A5A5A5"/>
            <w:tcMar>
              <w:top w:w="0" w:type="dxa"/>
              <w:left w:w="115" w:type="dxa"/>
              <w:bottom w:w="0" w:type="dxa"/>
              <w:right w:w="115" w:type="dxa"/>
            </w:tcMar>
            <w:vAlign w:val="center"/>
            <w:hideMark/>
          </w:tcPr>
          <w:p w14:paraId="758E13B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697B7C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572858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764D5CFA"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62488EC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Pseudorca crassidens</w:t>
            </w:r>
          </w:p>
          <w:p w14:paraId="149B4ED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0" w:type="auto"/>
            <w:shd w:val="clear" w:color="auto" w:fill="E7E6E6"/>
            <w:tcMar>
              <w:top w:w="100" w:type="dxa"/>
              <w:left w:w="100" w:type="dxa"/>
              <w:bottom w:w="100" w:type="dxa"/>
              <w:right w:w="100" w:type="dxa"/>
            </w:tcMar>
            <w:vAlign w:val="center"/>
            <w:hideMark/>
          </w:tcPr>
          <w:p w14:paraId="252BD44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0" w:type="auto"/>
            <w:shd w:val="clear" w:color="auto" w:fill="E7E6E6"/>
            <w:tcMar>
              <w:top w:w="0" w:type="dxa"/>
              <w:left w:w="115" w:type="dxa"/>
              <w:bottom w:w="0" w:type="dxa"/>
              <w:right w:w="115" w:type="dxa"/>
            </w:tcMar>
            <w:vAlign w:val="center"/>
            <w:hideMark/>
          </w:tcPr>
          <w:p w14:paraId="1D7ADF7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0DDC8D63"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6128D3A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340F4B" w:rsidRPr="00C05B87" w14:paraId="4F2887CA" w14:textId="77777777" w:rsidTr="00443078">
        <w:trPr>
          <w:trHeight w:val="752"/>
          <w:jc w:val="center"/>
        </w:trPr>
        <w:tc>
          <w:tcPr>
            <w:tcW w:w="0" w:type="auto"/>
            <w:shd w:val="clear" w:color="auto" w:fill="A5A5A5"/>
            <w:tcMar>
              <w:top w:w="0" w:type="dxa"/>
              <w:left w:w="115" w:type="dxa"/>
              <w:bottom w:w="0" w:type="dxa"/>
              <w:right w:w="115" w:type="dxa"/>
            </w:tcMar>
            <w:vAlign w:val="center"/>
            <w:hideMark/>
          </w:tcPr>
          <w:p w14:paraId="10F4C77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Sotalia guianensis</w:t>
            </w:r>
          </w:p>
          <w:p w14:paraId="19945E8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0" w:type="auto"/>
            <w:shd w:val="clear" w:color="auto" w:fill="A5A5A5"/>
            <w:tcMar>
              <w:top w:w="100" w:type="dxa"/>
              <w:left w:w="100" w:type="dxa"/>
              <w:bottom w:w="100" w:type="dxa"/>
              <w:right w:w="100" w:type="dxa"/>
            </w:tcMar>
            <w:vAlign w:val="center"/>
            <w:hideMark/>
          </w:tcPr>
          <w:p w14:paraId="6BFAE2B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0" w:type="auto"/>
            <w:shd w:val="clear" w:color="auto" w:fill="A5A5A5"/>
            <w:tcMar>
              <w:top w:w="0" w:type="dxa"/>
              <w:left w:w="115" w:type="dxa"/>
              <w:bottom w:w="0" w:type="dxa"/>
              <w:right w:w="115" w:type="dxa"/>
            </w:tcMar>
            <w:vAlign w:val="center"/>
            <w:hideMark/>
          </w:tcPr>
          <w:p w14:paraId="12D779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6F6FC91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E82133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p>
        </w:tc>
      </w:tr>
      <w:tr w:rsidR="00340F4B" w:rsidRPr="00C05B87" w14:paraId="36C9AA11" w14:textId="77777777" w:rsidTr="00443078">
        <w:trPr>
          <w:trHeight w:val="752"/>
          <w:jc w:val="center"/>
        </w:trPr>
        <w:tc>
          <w:tcPr>
            <w:tcW w:w="0" w:type="auto"/>
            <w:shd w:val="clear" w:color="auto" w:fill="E7E6E6"/>
            <w:tcMar>
              <w:top w:w="0" w:type="dxa"/>
              <w:left w:w="115" w:type="dxa"/>
              <w:bottom w:w="0" w:type="dxa"/>
              <w:right w:w="115" w:type="dxa"/>
            </w:tcMar>
            <w:vAlign w:val="center"/>
            <w:hideMark/>
          </w:tcPr>
          <w:p w14:paraId="60EE238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Tursiops truncatus</w:t>
            </w:r>
          </w:p>
          <w:p w14:paraId="2AD6C9E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0" w:type="auto"/>
            <w:shd w:val="clear" w:color="auto" w:fill="E7E6E6"/>
            <w:tcMar>
              <w:top w:w="100" w:type="dxa"/>
              <w:left w:w="100" w:type="dxa"/>
              <w:bottom w:w="100" w:type="dxa"/>
              <w:right w:w="100" w:type="dxa"/>
            </w:tcMar>
            <w:vAlign w:val="center"/>
            <w:hideMark/>
          </w:tcPr>
          <w:p w14:paraId="0D0BF85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1F43B4A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0376D66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10BA5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340F4B" w:rsidRPr="00C05B87" w14:paraId="6EE9A85C" w14:textId="77777777" w:rsidTr="00443078">
        <w:trPr>
          <w:trHeight w:val="752"/>
          <w:jc w:val="center"/>
        </w:trPr>
        <w:tc>
          <w:tcPr>
            <w:tcW w:w="0" w:type="auto"/>
            <w:shd w:val="clear" w:color="auto" w:fill="A5A5A5"/>
            <w:tcMar>
              <w:top w:w="0" w:type="dxa"/>
              <w:left w:w="115" w:type="dxa"/>
              <w:bottom w:w="0" w:type="dxa"/>
              <w:right w:w="115" w:type="dxa"/>
            </w:tcMar>
            <w:vAlign w:val="center"/>
          </w:tcPr>
          <w:p w14:paraId="1EAA2113"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Megaptera Novaeangliae</w:t>
            </w:r>
          </w:p>
          <w:p w14:paraId="56043DD5" w14:textId="7FC398CF" w:rsidR="00443078" w:rsidRPr="00843DC4" w:rsidRDefault="00443078" w:rsidP="00443078">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Humpback Whale</w:t>
            </w:r>
          </w:p>
        </w:tc>
        <w:tc>
          <w:tcPr>
            <w:tcW w:w="0" w:type="auto"/>
            <w:shd w:val="clear" w:color="auto" w:fill="A5A5A5"/>
            <w:tcMar>
              <w:top w:w="100" w:type="dxa"/>
              <w:left w:w="100" w:type="dxa"/>
              <w:bottom w:w="100" w:type="dxa"/>
              <w:right w:w="100" w:type="dxa"/>
            </w:tcMar>
            <w:vAlign w:val="center"/>
          </w:tcPr>
          <w:p w14:paraId="7BC4F555" w14:textId="0DCA4546"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2.09 ± 0.066</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cMar>
              <w:top w:w="0" w:type="dxa"/>
              <w:left w:w="115" w:type="dxa"/>
              <w:bottom w:w="0" w:type="dxa"/>
              <w:right w:w="115" w:type="dxa"/>
            </w:tcMar>
            <w:vAlign w:val="center"/>
          </w:tcPr>
          <w:p w14:paraId="4E04BFBB" w14:textId="23D03C83"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11.06 ± 0.35</w:t>
            </w:r>
          </w:p>
        </w:tc>
        <w:tc>
          <w:tcPr>
            <w:tcW w:w="0" w:type="auto"/>
            <w:shd w:val="clear" w:color="auto" w:fill="A5A5A5"/>
            <w:tcMar>
              <w:top w:w="100" w:type="dxa"/>
              <w:left w:w="100" w:type="dxa"/>
              <w:bottom w:w="100" w:type="dxa"/>
              <w:right w:w="100" w:type="dxa"/>
            </w:tcMar>
            <w:vAlign w:val="center"/>
          </w:tcPr>
          <w:p w14:paraId="273C3A88" w14:textId="06AE3C45"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0.909 ± 0.003</w:t>
            </w:r>
          </w:p>
        </w:tc>
        <w:tc>
          <w:tcPr>
            <w:tcW w:w="0" w:type="auto"/>
            <w:shd w:val="clear" w:color="auto" w:fill="A5A5A5"/>
            <w:tcMar>
              <w:top w:w="0" w:type="dxa"/>
              <w:left w:w="115" w:type="dxa"/>
              <w:bottom w:w="0" w:type="dxa"/>
              <w:right w:w="115" w:type="dxa"/>
            </w:tcMar>
            <w:vAlign w:val="center"/>
          </w:tcPr>
          <w:p w14:paraId="4C9E45D4" w14:textId="654ACBE6" w:rsidR="00443078" w:rsidRPr="00843DC4" w:rsidRDefault="00443078" w:rsidP="00443078">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4E91DE18"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3703AEFB"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musculus</w:t>
            </w:r>
          </w:p>
          <w:p w14:paraId="70328497" w14:textId="235CAB00" w:rsidR="00443078" w:rsidRPr="00984984" w:rsidRDefault="00443078" w:rsidP="00443078">
            <w:pPr>
              <w:spacing w:line="240" w:lineRule="auto"/>
              <w:jc w:val="center"/>
              <w:rPr>
                <w:rFonts w:ascii="Times New Roman" w:eastAsia="Times New Roman" w:hAnsi="Times New Roman" w:cs="Times New Roman"/>
                <w:b/>
                <w:bCs/>
                <w:iCs/>
                <w:color w:val="000000"/>
                <w:sz w:val="20"/>
                <w:szCs w:val="20"/>
                <w:lang w:val="en-US"/>
              </w:rPr>
            </w:pPr>
            <w:r w:rsidRPr="00843DC4">
              <w:rPr>
                <w:rFonts w:ascii="Times New Roman" w:eastAsia="Times New Roman" w:hAnsi="Times New Roman" w:cs="Times New Roman"/>
                <w:i/>
                <w:iCs/>
                <w:color w:val="000000"/>
                <w:sz w:val="20"/>
                <w:szCs w:val="20"/>
                <w:lang w:val="en-US"/>
              </w:rPr>
              <w:t>Blue Whale</w:t>
            </w:r>
          </w:p>
        </w:tc>
        <w:tc>
          <w:tcPr>
            <w:tcW w:w="0" w:type="auto"/>
            <w:shd w:val="clear" w:color="auto" w:fill="E7E6E6" w:themeFill="background2"/>
            <w:tcMar>
              <w:top w:w="100" w:type="dxa"/>
              <w:left w:w="100" w:type="dxa"/>
              <w:bottom w:w="100" w:type="dxa"/>
              <w:right w:w="100" w:type="dxa"/>
            </w:tcMar>
            <w:vAlign w:val="center"/>
          </w:tcPr>
          <w:p w14:paraId="5D157DAE" w14:textId="3518F458"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2.20 ± 0.054</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1C835A8C" w14:textId="1962A98A"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22.41 ± 0.33</w:t>
            </w:r>
          </w:p>
        </w:tc>
        <w:tc>
          <w:tcPr>
            <w:tcW w:w="0" w:type="auto"/>
            <w:shd w:val="clear" w:color="auto" w:fill="E7E6E6" w:themeFill="background2"/>
            <w:tcMar>
              <w:top w:w="100" w:type="dxa"/>
              <w:left w:w="100" w:type="dxa"/>
              <w:bottom w:w="100" w:type="dxa"/>
              <w:right w:w="100" w:type="dxa"/>
            </w:tcMar>
            <w:vAlign w:val="center"/>
          </w:tcPr>
          <w:p w14:paraId="76357AA2" w14:textId="790ED73D" w:rsidR="00443078" w:rsidRDefault="00443078" w:rsidP="00443078">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0.863 ± 0.004</w:t>
            </w:r>
          </w:p>
        </w:tc>
        <w:tc>
          <w:tcPr>
            <w:tcW w:w="0" w:type="auto"/>
            <w:shd w:val="clear" w:color="auto" w:fill="E7E6E6" w:themeFill="background2"/>
            <w:tcMar>
              <w:top w:w="0" w:type="dxa"/>
              <w:left w:w="115" w:type="dxa"/>
              <w:bottom w:w="0" w:type="dxa"/>
              <w:right w:w="115" w:type="dxa"/>
            </w:tcMar>
            <w:vAlign w:val="center"/>
          </w:tcPr>
          <w:p w14:paraId="7CAE8784" w14:textId="496443A2" w:rsidR="00443078" w:rsidRPr="00843DC4" w:rsidRDefault="00443078" w:rsidP="00443078">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157A6BDE" w14:textId="77777777" w:rsidTr="00984984">
        <w:trPr>
          <w:trHeight w:val="752"/>
          <w:jc w:val="center"/>
        </w:trPr>
        <w:tc>
          <w:tcPr>
            <w:tcW w:w="0" w:type="auto"/>
            <w:shd w:val="clear" w:color="auto" w:fill="A5A5A5" w:themeFill="accent3"/>
            <w:tcMar>
              <w:top w:w="0" w:type="dxa"/>
              <w:left w:w="115" w:type="dxa"/>
              <w:bottom w:w="0" w:type="dxa"/>
              <w:right w:w="115" w:type="dxa"/>
            </w:tcMar>
            <w:vAlign w:val="center"/>
            <w:hideMark/>
          </w:tcPr>
          <w:p w14:paraId="28538AE5"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bonaerensis</w:t>
            </w:r>
          </w:p>
          <w:p w14:paraId="28043B0D"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Antarctic Minke Whale</w:t>
            </w:r>
          </w:p>
        </w:tc>
        <w:tc>
          <w:tcPr>
            <w:tcW w:w="0" w:type="auto"/>
            <w:shd w:val="clear" w:color="auto" w:fill="A5A5A5" w:themeFill="accent3"/>
            <w:tcMar>
              <w:top w:w="100" w:type="dxa"/>
              <w:left w:w="100" w:type="dxa"/>
              <w:bottom w:w="100" w:type="dxa"/>
              <w:right w:w="100" w:type="dxa"/>
            </w:tcMar>
            <w:vAlign w:val="center"/>
            <w:hideMark/>
          </w:tcPr>
          <w:p w14:paraId="455A1C9E" w14:textId="6955335C"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2.35 ± 0.052</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hemeFill="accent3"/>
            <w:tcMar>
              <w:top w:w="0" w:type="dxa"/>
              <w:left w:w="115" w:type="dxa"/>
              <w:bottom w:w="0" w:type="dxa"/>
              <w:right w:w="115" w:type="dxa"/>
            </w:tcMar>
            <w:vAlign w:val="center"/>
            <w:hideMark/>
          </w:tcPr>
          <w:p w14:paraId="2D08AA66"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A5A5A5" w:themeFill="accent3"/>
            <w:tcMar>
              <w:top w:w="100" w:type="dxa"/>
              <w:left w:w="100" w:type="dxa"/>
              <w:bottom w:w="100" w:type="dxa"/>
              <w:right w:w="100" w:type="dxa"/>
            </w:tcMar>
            <w:vAlign w:val="center"/>
            <w:hideMark/>
          </w:tcPr>
          <w:p w14:paraId="407DCC18" w14:textId="1623B1B6" w:rsidR="00443078" w:rsidRPr="00C05B87" w:rsidRDefault="00443078" w:rsidP="0044307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0.920 ± 0.004</w:t>
            </w:r>
          </w:p>
        </w:tc>
        <w:tc>
          <w:tcPr>
            <w:tcW w:w="0" w:type="auto"/>
            <w:shd w:val="clear" w:color="auto" w:fill="A5A5A5" w:themeFill="accent3"/>
            <w:tcMar>
              <w:top w:w="0" w:type="dxa"/>
              <w:left w:w="115" w:type="dxa"/>
              <w:bottom w:w="0" w:type="dxa"/>
              <w:right w:w="115" w:type="dxa"/>
            </w:tcMar>
            <w:vAlign w:val="center"/>
            <w:hideMark/>
          </w:tcPr>
          <w:p w14:paraId="350B81AC" w14:textId="77777777" w:rsidR="00443078" w:rsidRPr="00C05B87" w:rsidRDefault="00443078" w:rsidP="00443078">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0CE4AF23"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69A84185" w14:textId="7777777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brydei</w:t>
            </w:r>
          </w:p>
          <w:p w14:paraId="635DD984" w14:textId="3EDAD400"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Bryde’s Whale</w:t>
            </w:r>
          </w:p>
        </w:tc>
        <w:tc>
          <w:tcPr>
            <w:tcW w:w="0" w:type="auto"/>
            <w:shd w:val="clear" w:color="auto" w:fill="E7E6E6" w:themeFill="background2"/>
            <w:tcMar>
              <w:top w:w="100" w:type="dxa"/>
              <w:left w:w="100" w:type="dxa"/>
              <w:bottom w:w="100" w:type="dxa"/>
              <w:right w:w="100" w:type="dxa"/>
            </w:tcMar>
            <w:vAlign w:val="center"/>
          </w:tcPr>
          <w:p w14:paraId="226E86FB" w14:textId="794308EB"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1.71 ± 0.47</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053CFF7D" w14:textId="2607B3FC"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hemeFill="background2"/>
            <w:tcMar>
              <w:top w:w="100" w:type="dxa"/>
              <w:left w:w="100" w:type="dxa"/>
              <w:bottom w:w="100" w:type="dxa"/>
              <w:right w:w="100" w:type="dxa"/>
            </w:tcMar>
            <w:vAlign w:val="center"/>
          </w:tcPr>
          <w:p w14:paraId="102209A6" w14:textId="2A6218D6"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0.868 ± 0.022</w:t>
            </w:r>
          </w:p>
        </w:tc>
        <w:tc>
          <w:tcPr>
            <w:tcW w:w="0" w:type="auto"/>
            <w:shd w:val="clear" w:color="auto" w:fill="E7E6E6" w:themeFill="background2"/>
            <w:tcMar>
              <w:top w:w="0" w:type="dxa"/>
              <w:left w:w="115" w:type="dxa"/>
              <w:bottom w:w="0" w:type="dxa"/>
              <w:right w:w="115" w:type="dxa"/>
            </w:tcMar>
            <w:vAlign w:val="center"/>
          </w:tcPr>
          <w:p w14:paraId="04D8D15E" w14:textId="6EBE0A4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340F4B" w:rsidRPr="00C05B87" w14:paraId="1CA6C870" w14:textId="77777777" w:rsidTr="00984984">
        <w:trPr>
          <w:trHeight w:val="752"/>
          <w:jc w:val="center"/>
        </w:trPr>
        <w:tc>
          <w:tcPr>
            <w:tcW w:w="0" w:type="auto"/>
            <w:shd w:val="clear" w:color="auto" w:fill="A5A5A5" w:themeFill="accent3"/>
            <w:tcMar>
              <w:top w:w="0" w:type="dxa"/>
              <w:left w:w="115" w:type="dxa"/>
              <w:bottom w:w="0" w:type="dxa"/>
              <w:right w:w="115" w:type="dxa"/>
            </w:tcMar>
            <w:vAlign w:val="center"/>
          </w:tcPr>
          <w:p w14:paraId="69692045" w14:textId="77777777" w:rsidR="00340F4B" w:rsidRDefault="00340F4B" w:rsidP="00340F4B">
            <w:pPr>
              <w:spacing w:line="240" w:lineRule="auto"/>
              <w:jc w:val="center"/>
              <w:rPr>
                <w:rFonts w:ascii="Times New Roman" w:eastAsia="Times New Roman" w:hAnsi="Times New Roman" w:cs="Times New Roman"/>
                <w:bCs/>
                <w:i/>
                <w:iCs/>
                <w:color w:val="000000"/>
                <w:sz w:val="20"/>
                <w:szCs w:val="20"/>
                <w:lang w:val="en-US"/>
              </w:rPr>
            </w:pPr>
            <w:r>
              <w:rPr>
                <w:rFonts w:ascii="Times New Roman" w:eastAsia="Times New Roman" w:hAnsi="Times New Roman" w:cs="Times New Roman"/>
                <w:b/>
                <w:bCs/>
                <w:i/>
                <w:iCs/>
                <w:color w:val="000000"/>
                <w:sz w:val="20"/>
                <w:szCs w:val="20"/>
                <w:lang w:val="en-US"/>
              </w:rPr>
              <w:t>Balaenoptera physalus</w:t>
            </w:r>
          </w:p>
          <w:p w14:paraId="1E1AB36F" w14:textId="7E720C8E"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Cs/>
                <w:i/>
                <w:iCs/>
                <w:color w:val="000000"/>
                <w:sz w:val="20"/>
                <w:szCs w:val="20"/>
                <w:lang w:val="en-US"/>
              </w:rPr>
              <w:t>Fin Whale</w:t>
            </w:r>
          </w:p>
        </w:tc>
        <w:tc>
          <w:tcPr>
            <w:tcW w:w="0" w:type="auto"/>
            <w:shd w:val="clear" w:color="auto" w:fill="A5A5A5" w:themeFill="accent3"/>
            <w:tcMar>
              <w:top w:w="100" w:type="dxa"/>
              <w:left w:w="100" w:type="dxa"/>
              <w:bottom w:w="100" w:type="dxa"/>
              <w:right w:w="100" w:type="dxa"/>
            </w:tcMar>
            <w:vAlign w:val="center"/>
          </w:tcPr>
          <w:p w14:paraId="01627874" w14:textId="5B399016"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2.88 ± 0.020</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A5A5A5" w:themeFill="accent3"/>
            <w:tcMar>
              <w:top w:w="0" w:type="dxa"/>
              <w:left w:w="115" w:type="dxa"/>
              <w:bottom w:w="0" w:type="dxa"/>
              <w:right w:w="115" w:type="dxa"/>
            </w:tcMar>
            <w:vAlign w:val="center"/>
          </w:tcPr>
          <w:p w14:paraId="39B3A66D" w14:textId="659157F8"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hemeFill="accent3"/>
            <w:tcMar>
              <w:top w:w="100" w:type="dxa"/>
              <w:left w:w="100" w:type="dxa"/>
              <w:bottom w:w="100" w:type="dxa"/>
              <w:right w:w="100" w:type="dxa"/>
            </w:tcMar>
            <w:vAlign w:val="center"/>
          </w:tcPr>
          <w:p w14:paraId="3C04647D" w14:textId="5B42BFCC" w:rsidR="00340F4B" w:rsidRPr="00C05B87" w:rsidRDefault="00340F4B" w:rsidP="00340F4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0.889 ± 0.018</w:t>
            </w:r>
          </w:p>
        </w:tc>
        <w:tc>
          <w:tcPr>
            <w:tcW w:w="0" w:type="auto"/>
            <w:shd w:val="clear" w:color="auto" w:fill="A5A5A5" w:themeFill="accent3"/>
            <w:tcMar>
              <w:top w:w="0" w:type="dxa"/>
              <w:left w:w="115" w:type="dxa"/>
              <w:bottom w:w="0" w:type="dxa"/>
              <w:right w:w="115" w:type="dxa"/>
            </w:tcMar>
            <w:vAlign w:val="center"/>
          </w:tcPr>
          <w:p w14:paraId="0F8FD9E4" w14:textId="66D4C7E1"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r w:rsidRPr="00843DC4" w:rsidDel="00443078">
              <w:rPr>
                <w:rFonts w:ascii="Times New Roman" w:eastAsia="Times New Roman" w:hAnsi="Times New Roman" w:cs="Times New Roman"/>
                <w:color w:val="000000"/>
                <w:sz w:val="20"/>
                <w:szCs w:val="20"/>
                <w:lang w:val="en-US"/>
              </w:rPr>
              <w:t xml:space="preserve"> </w:t>
            </w:r>
          </w:p>
        </w:tc>
      </w:tr>
      <w:tr w:rsidR="00340F4B" w:rsidRPr="00C05B87" w14:paraId="7936711E" w14:textId="77777777" w:rsidTr="00984984">
        <w:trPr>
          <w:trHeight w:val="752"/>
          <w:jc w:val="center"/>
        </w:trPr>
        <w:tc>
          <w:tcPr>
            <w:tcW w:w="0" w:type="auto"/>
            <w:shd w:val="clear" w:color="auto" w:fill="E7E6E6" w:themeFill="background2"/>
            <w:tcMar>
              <w:top w:w="0" w:type="dxa"/>
              <w:left w:w="115" w:type="dxa"/>
              <w:bottom w:w="0" w:type="dxa"/>
              <w:right w:w="115" w:type="dxa"/>
            </w:tcMar>
            <w:vAlign w:val="center"/>
          </w:tcPr>
          <w:p w14:paraId="4564248A" w14:textId="77777777" w:rsidR="00340F4B" w:rsidRPr="00C05B87" w:rsidRDefault="00340F4B" w:rsidP="00340F4B">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borealis</w:t>
            </w:r>
          </w:p>
          <w:p w14:paraId="2DDA9049" w14:textId="77777777" w:rsidR="00340F4B" w:rsidRPr="00843DC4" w:rsidRDefault="00340F4B" w:rsidP="00340F4B">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Sei Whale</w:t>
            </w:r>
          </w:p>
        </w:tc>
        <w:tc>
          <w:tcPr>
            <w:tcW w:w="0" w:type="auto"/>
            <w:shd w:val="clear" w:color="auto" w:fill="E7E6E6" w:themeFill="background2"/>
            <w:tcMar>
              <w:top w:w="100" w:type="dxa"/>
              <w:left w:w="100" w:type="dxa"/>
              <w:bottom w:w="100" w:type="dxa"/>
              <w:right w:w="100" w:type="dxa"/>
            </w:tcMar>
            <w:vAlign w:val="center"/>
          </w:tcPr>
          <w:p w14:paraId="34DE054E" w14:textId="38072096"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2.21</w:t>
            </w:r>
            <w:r w:rsidRPr="00843DC4">
              <w:rPr>
                <w:rFonts w:ascii="Times New Roman" w:eastAsia="Times New Roman" w:hAnsi="Times New Roman" w:cs="Times New Roman"/>
                <w:color w:val="000000"/>
                <w:sz w:val="20"/>
                <w:szCs w:val="20"/>
                <w:lang w:val="en-US"/>
              </w:rPr>
              <w:t xml:space="preserve"> (Routine Effort Swimming)</w:t>
            </w:r>
          </w:p>
        </w:tc>
        <w:tc>
          <w:tcPr>
            <w:tcW w:w="0" w:type="auto"/>
            <w:shd w:val="clear" w:color="auto" w:fill="E7E6E6" w:themeFill="background2"/>
            <w:tcMar>
              <w:top w:w="0" w:type="dxa"/>
              <w:left w:w="115" w:type="dxa"/>
              <w:bottom w:w="0" w:type="dxa"/>
              <w:right w:w="115" w:type="dxa"/>
            </w:tcMar>
            <w:vAlign w:val="center"/>
          </w:tcPr>
          <w:p w14:paraId="447E516F" w14:textId="7777777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E7E6E6" w:themeFill="background2"/>
            <w:tcMar>
              <w:top w:w="100" w:type="dxa"/>
              <w:left w:w="100" w:type="dxa"/>
              <w:bottom w:w="100" w:type="dxa"/>
              <w:right w:w="100" w:type="dxa"/>
            </w:tcMar>
            <w:vAlign w:val="center"/>
          </w:tcPr>
          <w:p w14:paraId="3D06EFD5" w14:textId="0C04E00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0.878</w:t>
            </w:r>
          </w:p>
        </w:tc>
        <w:tc>
          <w:tcPr>
            <w:tcW w:w="0" w:type="auto"/>
            <w:shd w:val="clear" w:color="auto" w:fill="E7E6E6" w:themeFill="background2"/>
            <w:tcMar>
              <w:top w:w="0" w:type="dxa"/>
              <w:left w:w="115" w:type="dxa"/>
              <w:bottom w:w="0" w:type="dxa"/>
              <w:right w:w="115" w:type="dxa"/>
            </w:tcMar>
            <w:vAlign w:val="center"/>
          </w:tcPr>
          <w:p w14:paraId="4E2B966B" w14:textId="77777777" w:rsidR="00340F4B" w:rsidRPr="00843DC4" w:rsidRDefault="00340F4B" w:rsidP="00340F4B">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6AA7CC5" w14:textId="07FC5A8E" w:rsidR="00B27F43" w:rsidRPr="00C05B87" w:rsidRDefault="00B27F43" w:rsidP="00492B94">
      <w:pPr>
        <w:spacing w:line="240" w:lineRule="auto"/>
        <w:rPr>
          <w:rFonts w:ascii="Times New Roman" w:eastAsia="Times New Roman" w:hAnsi="Times New Roman" w:cs="Times New Roman"/>
          <w:sz w:val="24"/>
          <w:szCs w:val="24"/>
          <w:lang w:val="en-US"/>
        </w:rPr>
      </w:pPr>
    </w:p>
    <w:p w14:paraId="55813694" w14:textId="3DFE608D" w:rsidR="00B27F43" w:rsidRDefault="00B27F43" w:rsidP="00FC1131">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5</w:t>
      </w:r>
      <w:r w:rsidRPr="00843DC4">
        <w:rPr>
          <w:rFonts w:ascii="Times New Roman" w:eastAsia="Times New Roman" w:hAnsi="Times New Roman" w:cs="Times New Roman"/>
          <w:color w:val="000000"/>
          <w:sz w:val="24"/>
          <w:szCs w:val="24"/>
          <w:lang w:val="en-US"/>
        </w:rPr>
        <w:t xml:space="preserve">.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w:t>
      </w:r>
      <w:r w:rsidR="00E650FE">
        <w:rPr>
          <w:rFonts w:ascii="Times New Roman" w:eastAsia="Times New Roman" w:hAnsi="Times New Roman" w:cs="Times New Roman"/>
          <w:color w:val="000000"/>
          <w:sz w:val="24"/>
          <w:szCs w:val="24"/>
          <w:lang w:val="en-US"/>
        </w:rPr>
        <w:t>7</w:t>
      </w:r>
      <w:r w:rsidRPr="00843DC4">
        <w:rPr>
          <w:rFonts w:ascii="Times New Roman" w:eastAsia="Times New Roman" w:hAnsi="Times New Roman" w:cs="Times New Roman"/>
          <w:color w:val="000000"/>
          <w:sz w:val="24"/>
          <w:szCs w:val="24"/>
          <w:lang w:val="en-US"/>
        </w:rPr>
        <w:t>.</w:t>
      </w:r>
    </w:p>
    <w:p w14:paraId="5917C1A0" w14:textId="77777777" w:rsidR="00565321" w:rsidRDefault="00565321" w:rsidP="00FC1131">
      <w:pPr>
        <w:spacing w:line="240" w:lineRule="auto"/>
        <w:rPr>
          <w:rFonts w:ascii="Times New Roman" w:eastAsia="Times New Roman" w:hAnsi="Times New Roman" w:cs="Times New Roman"/>
          <w:color w:val="000000"/>
          <w:sz w:val="24"/>
          <w:szCs w:val="24"/>
          <w:lang w:val="en-US"/>
        </w:rPr>
      </w:pPr>
    </w:p>
    <w:p w14:paraId="7F6C0C9C" w14:textId="77777777" w:rsidR="00565321" w:rsidRDefault="00565321" w:rsidP="006F553F">
      <w:pPr>
        <w:spacing w:line="240" w:lineRule="auto"/>
        <w:rPr>
          <w:rFonts w:ascii="Times New Roman" w:eastAsia="Times New Roman" w:hAnsi="Times New Roman" w:cs="Times New Roman"/>
          <w:sz w:val="24"/>
          <w:szCs w:val="24"/>
          <w:lang w:val="en-US"/>
        </w:rPr>
      </w:pPr>
    </w:p>
    <w:p w14:paraId="6F2CB5AE" w14:textId="2EBFE093" w:rsidR="00565321" w:rsidRDefault="00565321" w:rsidP="006F553F">
      <w:pPr>
        <w:spacing w:line="240" w:lineRule="auto"/>
        <w:rPr>
          <w:rFonts w:ascii="Times New Roman" w:eastAsia="Times New Roman" w:hAnsi="Times New Roman" w:cs="Times New Roman"/>
          <w:sz w:val="24"/>
          <w:szCs w:val="24"/>
          <w:lang w:val="en-US"/>
        </w:rPr>
      </w:pPr>
    </w:p>
    <w:p w14:paraId="1217334F" w14:textId="77777777" w:rsidR="006F553F" w:rsidRDefault="006F553F" w:rsidP="006F553F">
      <w:pPr>
        <w:spacing w:line="240" w:lineRule="auto"/>
        <w:rPr>
          <w:rFonts w:ascii="Times New Roman" w:eastAsia="Times New Roman" w:hAnsi="Times New Roman" w:cs="Times New Roman"/>
          <w:sz w:val="24"/>
          <w:szCs w:val="24"/>
          <w:lang w:val="en-US"/>
        </w:rPr>
      </w:pPr>
    </w:p>
    <w:p w14:paraId="2142BB8A" w14:textId="03E8470F" w:rsidR="00565321" w:rsidRDefault="00565321" w:rsidP="006F553F">
      <w:pPr>
        <w:spacing w:line="240" w:lineRule="auto"/>
        <w:rPr>
          <w:rFonts w:ascii="Times New Roman" w:eastAsia="Times New Roman" w:hAnsi="Times New Roman" w:cs="Times New Roman"/>
          <w:sz w:val="24"/>
          <w:szCs w:val="24"/>
          <w:lang w:val="en-US"/>
        </w:rPr>
      </w:pPr>
    </w:p>
    <w:p w14:paraId="00FACF63" w14:textId="77777777" w:rsidR="006F553F" w:rsidRDefault="006F553F" w:rsidP="006F553F">
      <w:pPr>
        <w:spacing w:line="240" w:lineRule="auto"/>
        <w:rPr>
          <w:rFonts w:ascii="Times New Roman" w:eastAsia="Times New Roman" w:hAnsi="Times New Roman" w:cs="Times New Roman"/>
          <w:sz w:val="24"/>
          <w:szCs w:val="24"/>
          <w:lang w:val="en-US"/>
        </w:rPr>
      </w:pPr>
    </w:p>
    <w:p w14:paraId="18216332" w14:textId="77777777" w:rsidR="00565321" w:rsidRDefault="00565321" w:rsidP="006F553F">
      <w:pPr>
        <w:spacing w:line="240" w:lineRule="auto"/>
        <w:rPr>
          <w:rFonts w:ascii="Times New Roman" w:eastAsia="Times New Roman" w:hAnsi="Times New Roman" w:cs="Times New Roman"/>
          <w:sz w:val="24"/>
          <w:szCs w:val="24"/>
          <w:lang w:val="en-US"/>
        </w:rPr>
      </w:pPr>
    </w:p>
    <w:p w14:paraId="53E72245" w14:textId="3F1A6B95" w:rsidR="00565321" w:rsidRDefault="00565321" w:rsidP="006F553F">
      <w:pPr>
        <w:spacing w:line="240" w:lineRule="auto"/>
        <w:rPr>
          <w:rFonts w:ascii="Times New Roman" w:eastAsia="Times New Roman" w:hAnsi="Times New Roman" w:cs="Times New Roman"/>
          <w:sz w:val="24"/>
          <w:szCs w:val="24"/>
          <w:lang w:val="en-US"/>
        </w:rPr>
      </w:pPr>
    </w:p>
    <w:p w14:paraId="739E13DC" w14:textId="77777777" w:rsidR="00EA2E7E" w:rsidRDefault="00EA2E7E" w:rsidP="006F553F">
      <w:pPr>
        <w:spacing w:line="240" w:lineRule="auto"/>
        <w:rPr>
          <w:rFonts w:ascii="Times New Roman" w:eastAsia="Times New Roman" w:hAnsi="Times New Roman" w:cs="Times New Roman"/>
          <w:sz w:val="24"/>
          <w:szCs w:val="24"/>
          <w:lang w:val="en-US"/>
        </w:rPr>
      </w:pPr>
    </w:p>
    <w:p w14:paraId="651A983E" w14:textId="77777777" w:rsidR="00565321" w:rsidRDefault="00565321" w:rsidP="006F553F">
      <w:pPr>
        <w:spacing w:line="240" w:lineRule="auto"/>
        <w:rPr>
          <w:rFonts w:ascii="Times New Roman" w:eastAsia="Times New Roman" w:hAnsi="Times New Roman" w:cs="Times New Roman"/>
          <w:sz w:val="24"/>
          <w:szCs w:val="24"/>
          <w:lang w:val="en-US"/>
        </w:rPr>
      </w:pPr>
    </w:p>
    <w:tbl>
      <w:tblPr>
        <w:tblStyle w:val="TableGrid1"/>
        <w:tblW w:w="10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343"/>
        <w:gridCol w:w="2340"/>
        <w:gridCol w:w="2343"/>
        <w:gridCol w:w="2373"/>
      </w:tblGrid>
      <w:tr w:rsidR="002048C9" w:rsidRPr="0009270F" w14:paraId="13D586AB" w14:textId="77777777" w:rsidTr="00FD5FA6">
        <w:trPr>
          <w:trHeight w:val="422"/>
          <w:jc w:val="center"/>
        </w:trPr>
        <w:tc>
          <w:tcPr>
            <w:tcW w:w="1128" w:type="dxa"/>
            <w:tcBorders>
              <w:bottom w:val="single" w:sz="4" w:space="0" w:color="auto"/>
            </w:tcBorders>
            <w:vAlign w:val="center"/>
          </w:tcPr>
          <w:p w14:paraId="2E397AAE" w14:textId="77777777"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Species</w:t>
            </w:r>
          </w:p>
        </w:tc>
        <w:tc>
          <w:tcPr>
            <w:tcW w:w="2343" w:type="dxa"/>
            <w:tcBorders>
              <w:bottom w:val="single" w:sz="4" w:space="0" w:color="auto"/>
            </w:tcBorders>
            <w:vAlign w:val="center"/>
          </w:tcPr>
          <w:p w14:paraId="2BB6CED7" w14:textId="3F65193A"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Source</w:t>
            </w:r>
          </w:p>
        </w:tc>
        <w:tc>
          <w:tcPr>
            <w:tcW w:w="2340" w:type="dxa"/>
            <w:tcBorders>
              <w:bottom w:val="single" w:sz="4" w:space="0" w:color="auto"/>
            </w:tcBorders>
            <w:vAlign w:val="center"/>
          </w:tcPr>
          <w:p w14:paraId="549E4F76" w14:textId="3726D8F5"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Body Length (m)</w:t>
            </w:r>
          </w:p>
        </w:tc>
        <w:tc>
          <w:tcPr>
            <w:tcW w:w="2343" w:type="dxa"/>
            <w:tcBorders>
              <w:bottom w:val="single" w:sz="4" w:space="0" w:color="auto"/>
            </w:tcBorders>
            <w:vAlign w:val="center"/>
          </w:tcPr>
          <w:p w14:paraId="4CBFFFE1" w14:textId="0F35256A" w:rsidR="002048C9" w:rsidRPr="00492B94"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(m</w:t>
            </w:r>
            <w:r>
              <w:rPr>
                <w:rFonts w:ascii="Times New Roman" w:hAnsi="Times New Roman" w:cs="Times New Roman"/>
                <w:b/>
                <w:i/>
                <w:sz w:val="24"/>
                <w:szCs w:val="24"/>
                <w:vertAlign w:val="superscript"/>
              </w:rPr>
              <w:t>2</w:t>
            </w:r>
            <w:r>
              <w:rPr>
                <w:rFonts w:ascii="Times New Roman" w:hAnsi="Times New Roman" w:cs="Times New Roman"/>
                <w:b/>
                <w:i/>
                <w:sz w:val="24"/>
                <w:szCs w:val="24"/>
              </w:rPr>
              <w:t>)</w:t>
            </w:r>
          </w:p>
        </w:tc>
        <w:tc>
          <w:tcPr>
            <w:tcW w:w="2373" w:type="dxa"/>
            <w:tcBorders>
              <w:bottom w:val="single" w:sz="4" w:space="0" w:color="auto"/>
            </w:tcBorders>
            <w:vAlign w:val="center"/>
          </w:tcPr>
          <w:p w14:paraId="6E2439F4" w14:textId="52742519" w:rsidR="002048C9" w:rsidRPr="0039427C"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Equation</w:t>
            </w:r>
          </w:p>
        </w:tc>
      </w:tr>
      <w:tr w:rsidR="002048C9" w:rsidRPr="0009270F" w14:paraId="5D63C06A" w14:textId="77777777" w:rsidTr="00FD5FA6">
        <w:trPr>
          <w:trHeight w:val="624"/>
          <w:jc w:val="center"/>
        </w:trPr>
        <w:tc>
          <w:tcPr>
            <w:tcW w:w="1128" w:type="dxa"/>
            <w:tcBorders>
              <w:top w:val="single" w:sz="4" w:space="0" w:color="auto"/>
            </w:tcBorders>
            <w:shd w:val="clear" w:color="auto" w:fill="A5A5A5"/>
            <w:vAlign w:val="center"/>
          </w:tcPr>
          <w:p w14:paraId="019C10E3"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Humpback</w:t>
            </w:r>
          </w:p>
        </w:tc>
        <w:tc>
          <w:tcPr>
            <w:tcW w:w="2343" w:type="dxa"/>
            <w:tcBorders>
              <w:top w:val="single" w:sz="4" w:space="0" w:color="auto"/>
            </w:tcBorders>
            <w:shd w:val="clear" w:color="auto" w:fill="A5A5A5"/>
            <w:vAlign w:val="center"/>
          </w:tcPr>
          <w:p w14:paraId="22FF3FC1" w14:textId="620F57CA"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 xml:space="preserve">CFD model – </w:t>
            </w:r>
            <w:r w:rsidR="006F0665" w:rsidRPr="00984984">
              <w:rPr>
                <w:rFonts w:ascii="Times New Roman" w:hAnsi="Times New Roman" w:cs="Times New Roman"/>
                <w:sz w:val="20"/>
                <w:szCs w:val="20"/>
              </w:rPr>
              <w:t xml:space="preserve">Kennedy </w:t>
            </w:r>
            <w:r w:rsidR="00FC170F" w:rsidRPr="00984984">
              <w:rPr>
                <w:rFonts w:ascii="Times New Roman" w:hAnsi="Times New Roman" w:cs="Times New Roman"/>
                <w:sz w:val="20"/>
                <w:szCs w:val="20"/>
              </w:rPr>
              <w:t>(2021)</w:t>
            </w:r>
          </w:p>
        </w:tc>
        <w:tc>
          <w:tcPr>
            <w:tcW w:w="2340" w:type="dxa"/>
            <w:tcBorders>
              <w:top w:val="single" w:sz="4" w:space="0" w:color="auto"/>
              <w:left w:val="nil"/>
            </w:tcBorders>
            <w:shd w:val="clear" w:color="auto" w:fill="A5A5A5"/>
            <w:vAlign w:val="center"/>
          </w:tcPr>
          <w:p w14:paraId="42167D82" w14:textId="2E325ACC"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14.78</w:t>
            </w:r>
          </w:p>
        </w:tc>
        <w:tc>
          <w:tcPr>
            <w:tcW w:w="2343" w:type="dxa"/>
            <w:tcBorders>
              <w:top w:val="single" w:sz="4" w:space="0" w:color="auto"/>
            </w:tcBorders>
            <w:shd w:val="clear" w:color="auto" w:fill="A5A5A5"/>
            <w:vAlign w:val="center"/>
          </w:tcPr>
          <w:p w14:paraId="2A2825D3" w14:textId="3B0B2D0A"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82</w:t>
            </w:r>
          </w:p>
        </w:tc>
        <w:tc>
          <w:tcPr>
            <w:tcW w:w="2373" w:type="dxa"/>
            <w:tcBorders>
              <w:top w:val="single" w:sz="4" w:space="0" w:color="auto"/>
              <w:left w:val="nil"/>
            </w:tcBorders>
            <w:shd w:val="clear" w:color="auto" w:fill="A5A5A5"/>
            <w:vAlign w:val="center"/>
          </w:tcPr>
          <w:p w14:paraId="5B4081DF" w14:textId="7CC845BC"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5.55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45909E0" w14:textId="77777777" w:rsidTr="00FD5FA6">
        <w:trPr>
          <w:trHeight w:val="624"/>
          <w:jc w:val="center"/>
        </w:trPr>
        <w:tc>
          <w:tcPr>
            <w:tcW w:w="1128" w:type="dxa"/>
            <w:shd w:val="clear" w:color="auto" w:fill="E7E6E6"/>
            <w:vAlign w:val="center"/>
          </w:tcPr>
          <w:p w14:paraId="56D99718"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Blue</w:t>
            </w:r>
          </w:p>
        </w:tc>
        <w:tc>
          <w:tcPr>
            <w:tcW w:w="2343" w:type="dxa"/>
            <w:shd w:val="clear" w:color="auto" w:fill="E7E6E6"/>
            <w:vAlign w:val="center"/>
          </w:tcPr>
          <w:p w14:paraId="18D25276" w14:textId="369F1072"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Kermack, 1948</w:t>
            </w:r>
          </w:p>
        </w:tc>
        <w:tc>
          <w:tcPr>
            <w:tcW w:w="2340" w:type="dxa"/>
            <w:tcBorders>
              <w:left w:val="nil"/>
            </w:tcBorders>
            <w:shd w:val="clear" w:color="auto" w:fill="E7E6E6"/>
            <w:vAlign w:val="center"/>
          </w:tcPr>
          <w:p w14:paraId="034664E3" w14:textId="259A0ABD"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25.91</w:t>
            </w:r>
          </w:p>
        </w:tc>
        <w:tc>
          <w:tcPr>
            <w:tcW w:w="2343" w:type="dxa"/>
            <w:shd w:val="clear" w:color="auto" w:fill="E7E6E6"/>
            <w:vAlign w:val="center"/>
          </w:tcPr>
          <w:p w14:paraId="686C80CB" w14:textId="66BE7F20"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175.59</w:t>
            </w:r>
          </w:p>
        </w:tc>
        <w:tc>
          <w:tcPr>
            <w:tcW w:w="2373" w:type="dxa"/>
            <w:tcBorders>
              <w:left w:val="nil"/>
            </w:tcBorders>
            <w:shd w:val="clear" w:color="auto" w:fill="E7E6E6"/>
            <w:vAlign w:val="center"/>
          </w:tcPr>
          <w:p w14:paraId="748665D5" w14:textId="613FD21D"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6.78</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EC4ABFE" w14:textId="77777777" w:rsidTr="00FD5FA6">
        <w:trPr>
          <w:trHeight w:val="624"/>
          <w:jc w:val="center"/>
        </w:trPr>
        <w:tc>
          <w:tcPr>
            <w:tcW w:w="1128" w:type="dxa"/>
            <w:shd w:val="clear" w:color="auto" w:fill="A5A5A5"/>
            <w:vAlign w:val="center"/>
          </w:tcPr>
          <w:p w14:paraId="56DCB8D4"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Antarctic Minke</w:t>
            </w:r>
          </w:p>
        </w:tc>
        <w:tc>
          <w:tcPr>
            <w:tcW w:w="2343" w:type="dxa"/>
            <w:shd w:val="clear" w:color="auto" w:fill="A5A5A5"/>
            <w:vAlign w:val="center"/>
          </w:tcPr>
          <w:p w14:paraId="6DB46B97" w14:textId="72B897EF"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 xml:space="preserve">CFD model – </w:t>
            </w:r>
            <w:r w:rsidR="006F0665" w:rsidRPr="00984984">
              <w:rPr>
                <w:rFonts w:ascii="Times New Roman" w:hAnsi="Times New Roman" w:cs="Times New Roman"/>
                <w:sz w:val="20"/>
                <w:szCs w:val="20"/>
              </w:rPr>
              <w:t xml:space="preserve">Kennedy </w:t>
            </w:r>
            <w:r w:rsidR="00FC170F" w:rsidRPr="00984984">
              <w:rPr>
                <w:rFonts w:ascii="Times New Roman" w:hAnsi="Times New Roman" w:cs="Times New Roman"/>
                <w:sz w:val="20"/>
                <w:szCs w:val="20"/>
              </w:rPr>
              <w:t>(2021)</w:t>
            </w:r>
          </w:p>
        </w:tc>
        <w:tc>
          <w:tcPr>
            <w:tcW w:w="2340" w:type="dxa"/>
            <w:tcBorders>
              <w:left w:val="nil"/>
            </w:tcBorders>
            <w:shd w:val="clear" w:color="auto" w:fill="A5A5A5"/>
            <w:vAlign w:val="center"/>
          </w:tcPr>
          <w:p w14:paraId="0F91780F" w14:textId="27DE6A3F"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8</w:t>
            </w:r>
          </w:p>
        </w:tc>
        <w:tc>
          <w:tcPr>
            <w:tcW w:w="2343" w:type="dxa"/>
            <w:shd w:val="clear" w:color="auto" w:fill="A5A5A5"/>
            <w:vAlign w:val="center"/>
          </w:tcPr>
          <w:p w14:paraId="00AF7BCD" w14:textId="35D78D49"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28</w:t>
            </w:r>
          </w:p>
        </w:tc>
        <w:tc>
          <w:tcPr>
            <w:tcW w:w="2373" w:type="dxa"/>
            <w:tcBorders>
              <w:left w:val="nil"/>
            </w:tcBorders>
            <w:shd w:val="clear" w:color="auto" w:fill="A5A5A5"/>
            <w:vAlign w:val="center"/>
          </w:tcPr>
          <w:p w14:paraId="6CAB90C7" w14:textId="2595D8EB"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3.50</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36F64913" w14:textId="77777777" w:rsidTr="00FD5FA6">
        <w:trPr>
          <w:trHeight w:val="624"/>
          <w:jc w:val="center"/>
        </w:trPr>
        <w:tc>
          <w:tcPr>
            <w:tcW w:w="1128" w:type="dxa"/>
            <w:shd w:val="clear" w:color="auto" w:fill="E7E6E6"/>
            <w:vAlign w:val="center"/>
          </w:tcPr>
          <w:p w14:paraId="1A070C0A"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Bryde’s</w:t>
            </w:r>
          </w:p>
        </w:tc>
        <w:tc>
          <w:tcPr>
            <w:tcW w:w="2343" w:type="dxa"/>
            <w:shd w:val="clear" w:color="auto" w:fill="E7E6E6"/>
            <w:vAlign w:val="center"/>
          </w:tcPr>
          <w:p w14:paraId="683217CA" w14:textId="260A6A79"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Fish (pers comm.)</w:t>
            </w:r>
          </w:p>
        </w:tc>
        <w:tc>
          <w:tcPr>
            <w:tcW w:w="2340" w:type="dxa"/>
            <w:tcBorders>
              <w:left w:val="nil"/>
            </w:tcBorders>
            <w:shd w:val="clear" w:color="auto" w:fill="E7E6E6"/>
            <w:vAlign w:val="center"/>
          </w:tcPr>
          <w:p w14:paraId="4CEC6832" w14:textId="5AC7CAC5"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43" w:type="dxa"/>
            <w:shd w:val="clear" w:color="auto" w:fill="E7E6E6"/>
            <w:vAlign w:val="center"/>
          </w:tcPr>
          <w:p w14:paraId="4A021BD8" w14:textId="430488A6"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73" w:type="dxa"/>
            <w:tcBorders>
              <w:left w:val="nil"/>
            </w:tcBorders>
            <w:shd w:val="clear" w:color="auto" w:fill="E7E6E6"/>
            <w:vAlign w:val="center"/>
          </w:tcPr>
          <w:p w14:paraId="1B658A2A" w14:textId="672D2570" w:rsidR="002048C9" w:rsidRPr="00984984" w:rsidRDefault="002048C9" w:rsidP="006F553F">
            <w:pPr>
              <w:jc w:val="center"/>
              <w:rPr>
                <w:rFonts w:ascii="Times New Roman" w:hAnsi="Times New Roman" w:cs="Times New Roman"/>
                <w:sz w:val="20"/>
                <w:szCs w:val="20"/>
                <w:vertAlign w:val="superscript"/>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0.43185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r w:rsidRPr="00984984">
              <w:rPr>
                <w:rFonts w:ascii="Times New Roman" w:eastAsia="Times New Roman" w:hAnsi="Times New Roman" w:cs="Times New Roman"/>
                <w:sz w:val="20"/>
                <w:szCs w:val="20"/>
                <w:vertAlign w:val="superscript"/>
                <w:lang w:val="en-US"/>
              </w:rPr>
              <w:t>1.9103</w:t>
            </w:r>
          </w:p>
        </w:tc>
      </w:tr>
      <w:tr w:rsidR="002048C9" w:rsidRPr="0009270F" w14:paraId="4B3737C9" w14:textId="77777777" w:rsidTr="00FD5FA6">
        <w:trPr>
          <w:trHeight w:val="624"/>
          <w:jc w:val="center"/>
        </w:trPr>
        <w:tc>
          <w:tcPr>
            <w:tcW w:w="1128" w:type="dxa"/>
            <w:vMerge w:val="restart"/>
            <w:shd w:val="clear" w:color="auto" w:fill="A5A5A5"/>
            <w:vAlign w:val="center"/>
          </w:tcPr>
          <w:p w14:paraId="215E39C4"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Fin</w:t>
            </w:r>
          </w:p>
        </w:tc>
        <w:tc>
          <w:tcPr>
            <w:tcW w:w="2343" w:type="dxa"/>
            <w:shd w:val="clear" w:color="auto" w:fill="A5A5A5"/>
            <w:vAlign w:val="center"/>
          </w:tcPr>
          <w:p w14:paraId="5446C744" w14:textId="4E626457"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Parry, 1949</w:t>
            </w:r>
          </w:p>
        </w:tc>
        <w:tc>
          <w:tcPr>
            <w:tcW w:w="2340" w:type="dxa"/>
            <w:tcBorders>
              <w:left w:val="nil"/>
            </w:tcBorders>
            <w:shd w:val="clear" w:color="auto" w:fill="A5A5A5"/>
            <w:vAlign w:val="center"/>
          </w:tcPr>
          <w:p w14:paraId="7AC75079" w14:textId="0D0761CD"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19.8</w:t>
            </w:r>
          </w:p>
        </w:tc>
        <w:tc>
          <w:tcPr>
            <w:tcW w:w="2343" w:type="dxa"/>
            <w:shd w:val="clear" w:color="auto" w:fill="A5A5A5"/>
            <w:vAlign w:val="center"/>
          </w:tcPr>
          <w:p w14:paraId="00D942F3" w14:textId="4570D34F" w:rsidR="002048C9" w:rsidRPr="00984984" w:rsidRDefault="00C636F1" w:rsidP="00FC1131">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137</w:t>
            </w:r>
          </w:p>
        </w:tc>
        <w:tc>
          <w:tcPr>
            <w:tcW w:w="2373" w:type="dxa"/>
            <w:vMerge w:val="restart"/>
            <w:tcBorders>
              <w:left w:val="nil"/>
            </w:tcBorders>
            <w:shd w:val="clear" w:color="auto" w:fill="A5A5A5"/>
            <w:vAlign w:val="center"/>
          </w:tcPr>
          <w:p w14:paraId="36DAE234" w14:textId="4DF310D3"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5.81</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p>
        </w:tc>
      </w:tr>
      <w:tr w:rsidR="002048C9" w:rsidRPr="0009270F" w14:paraId="1D0DBE6C" w14:textId="77777777" w:rsidTr="00FD5FA6">
        <w:trPr>
          <w:trHeight w:val="624"/>
          <w:jc w:val="center"/>
        </w:trPr>
        <w:tc>
          <w:tcPr>
            <w:tcW w:w="1128" w:type="dxa"/>
            <w:vMerge/>
            <w:shd w:val="clear" w:color="auto" w:fill="A5A5A5"/>
            <w:vAlign w:val="center"/>
          </w:tcPr>
          <w:p w14:paraId="28764E5C"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5DA8E7CD" w14:textId="64E73D7B"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Kermack, 1948</w:t>
            </w:r>
          </w:p>
        </w:tc>
        <w:tc>
          <w:tcPr>
            <w:tcW w:w="2340" w:type="dxa"/>
            <w:tcBorders>
              <w:left w:val="nil"/>
            </w:tcBorders>
            <w:shd w:val="clear" w:color="auto" w:fill="A5A5A5"/>
            <w:vAlign w:val="center"/>
          </w:tcPr>
          <w:p w14:paraId="33D18F25" w14:textId="6ED7FADA"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20.12</w:t>
            </w:r>
          </w:p>
        </w:tc>
        <w:tc>
          <w:tcPr>
            <w:tcW w:w="2343" w:type="dxa"/>
            <w:shd w:val="clear" w:color="auto" w:fill="A5A5A5"/>
            <w:vAlign w:val="center"/>
          </w:tcPr>
          <w:p w14:paraId="096D58F5" w14:textId="5FE2B050"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115.11</w:t>
            </w:r>
          </w:p>
        </w:tc>
        <w:tc>
          <w:tcPr>
            <w:tcW w:w="2373" w:type="dxa"/>
            <w:vMerge/>
            <w:tcBorders>
              <w:left w:val="nil"/>
            </w:tcBorders>
            <w:shd w:val="clear" w:color="auto" w:fill="A5A5A5"/>
            <w:vAlign w:val="center"/>
          </w:tcPr>
          <w:p w14:paraId="42FA72AA"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6D3EA63D" w14:textId="77777777" w:rsidTr="00FD5FA6">
        <w:trPr>
          <w:trHeight w:val="624"/>
          <w:jc w:val="center"/>
        </w:trPr>
        <w:tc>
          <w:tcPr>
            <w:tcW w:w="1128" w:type="dxa"/>
            <w:vMerge/>
            <w:shd w:val="clear" w:color="auto" w:fill="A5A5A5"/>
            <w:vAlign w:val="center"/>
          </w:tcPr>
          <w:p w14:paraId="0E0CBFD7"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1A284C1C" w14:textId="162E7413"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Kermack, 1948</w:t>
            </w:r>
          </w:p>
        </w:tc>
        <w:tc>
          <w:tcPr>
            <w:tcW w:w="2340" w:type="dxa"/>
            <w:tcBorders>
              <w:left w:val="nil"/>
            </w:tcBorders>
            <w:shd w:val="clear" w:color="auto" w:fill="A5A5A5"/>
            <w:vAlign w:val="center"/>
          </w:tcPr>
          <w:p w14:paraId="16FCA012" w14:textId="5A1EEAEB"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21.1</w:t>
            </w:r>
          </w:p>
        </w:tc>
        <w:tc>
          <w:tcPr>
            <w:tcW w:w="2343" w:type="dxa"/>
            <w:shd w:val="clear" w:color="auto" w:fill="A5A5A5"/>
            <w:vAlign w:val="center"/>
          </w:tcPr>
          <w:p w14:paraId="74959A78" w14:textId="49CCFA14"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126.07</w:t>
            </w:r>
          </w:p>
        </w:tc>
        <w:tc>
          <w:tcPr>
            <w:tcW w:w="2373" w:type="dxa"/>
            <w:vMerge/>
            <w:tcBorders>
              <w:left w:val="nil"/>
            </w:tcBorders>
            <w:shd w:val="clear" w:color="auto" w:fill="A5A5A5"/>
            <w:vAlign w:val="center"/>
          </w:tcPr>
          <w:p w14:paraId="2A53D5D2"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7FF5CA95" w14:textId="77777777" w:rsidTr="00FD5FA6">
        <w:trPr>
          <w:trHeight w:val="624"/>
          <w:jc w:val="center"/>
        </w:trPr>
        <w:tc>
          <w:tcPr>
            <w:tcW w:w="1128" w:type="dxa"/>
            <w:vMerge/>
            <w:shd w:val="clear" w:color="auto" w:fill="A5A5A5"/>
            <w:vAlign w:val="center"/>
          </w:tcPr>
          <w:p w14:paraId="177C60E8" w14:textId="77777777" w:rsidR="002048C9" w:rsidRPr="00984984" w:rsidRDefault="002048C9" w:rsidP="006F553F">
            <w:pPr>
              <w:jc w:val="center"/>
              <w:rPr>
                <w:rFonts w:ascii="Times New Roman" w:hAnsi="Times New Roman" w:cs="Times New Roman"/>
                <w:b/>
                <w:i/>
                <w:sz w:val="20"/>
                <w:szCs w:val="20"/>
              </w:rPr>
            </w:pPr>
          </w:p>
        </w:tc>
        <w:tc>
          <w:tcPr>
            <w:tcW w:w="2343" w:type="dxa"/>
            <w:shd w:val="clear" w:color="auto" w:fill="A5A5A5"/>
            <w:vAlign w:val="center"/>
          </w:tcPr>
          <w:p w14:paraId="199E69BE" w14:textId="1BDB9D43" w:rsidR="002048C9" w:rsidRPr="00984984" w:rsidRDefault="002048C9" w:rsidP="006F553F">
            <w:pPr>
              <w:jc w:val="center"/>
              <w:rPr>
                <w:rFonts w:ascii="Times New Roman" w:hAnsi="Times New Roman" w:cs="Times New Roman"/>
                <w:sz w:val="20"/>
                <w:szCs w:val="20"/>
              </w:rPr>
            </w:pPr>
            <w:r w:rsidRPr="00984984">
              <w:rPr>
                <w:rFonts w:ascii="Times New Roman" w:hAnsi="Times New Roman" w:cs="Times New Roman"/>
                <w:sz w:val="20"/>
                <w:szCs w:val="20"/>
              </w:rPr>
              <w:t>Bose and Lien, 1989</w:t>
            </w:r>
          </w:p>
        </w:tc>
        <w:tc>
          <w:tcPr>
            <w:tcW w:w="2340" w:type="dxa"/>
            <w:tcBorders>
              <w:left w:val="nil"/>
            </w:tcBorders>
            <w:shd w:val="clear" w:color="auto" w:fill="A5A5A5"/>
            <w:vAlign w:val="center"/>
          </w:tcPr>
          <w:p w14:paraId="6D4B601C" w14:textId="6AC7CB7E"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14.5</w:t>
            </w:r>
          </w:p>
        </w:tc>
        <w:tc>
          <w:tcPr>
            <w:tcW w:w="2343" w:type="dxa"/>
            <w:shd w:val="clear" w:color="auto" w:fill="A5A5A5"/>
            <w:vAlign w:val="center"/>
          </w:tcPr>
          <w:p w14:paraId="7FB2F3F3" w14:textId="37D02FE3" w:rsidR="002048C9" w:rsidRPr="00984984" w:rsidRDefault="00C636F1" w:rsidP="006F553F">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67.35</w:t>
            </w:r>
          </w:p>
        </w:tc>
        <w:tc>
          <w:tcPr>
            <w:tcW w:w="2373" w:type="dxa"/>
            <w:vMerge/>
            <w:tcBorders>
              <w:left w:val="nil"/>
            </w:tcBorders>
            <w:shd w:val="clear" w:color="auto" w:fill="A5A5A5"/>
            <w:vAlign w:val="center"/>
          </w:tcPr>
          <w:p w14:paraId="0F45B322" w14:textId="77777777" w:rsidR="002048C9" w:rsidRPr="00984984" w:rsidRDefault="002048C9" w:rsidP="006F553F">
            <w:pPr>
              <w:jc w:val="center"/>
              <w:rPr>
                <w:rFonts w:ascii="Times New Roman" w:eastAsia="Times New Roman" w:hAnsi="Times New Roman" w:cs="Times New Roman"/>
                <w:i/>
                <w:sz w:val="20"/>
                <w:szCs w:val="20"/>
                <w:lang w:val="en-US"/>
              </w:rPr>
            </w:pPr>
          </w:p>
        </w:tc>
      </w:tr>
      <w:tr w:rsidR="002048C9" w:rsidRPr="0009270F" w14:paraId="61859EEA" w14:textId="77777777" w:rsidTr="00FD5FA6">
        <w:trPr>
          <w:trHeight w:val="624"/>
          <w:jc w:val="center"/>
        </w:trPr>
        <w:tc>
          <w:tcPr>
            <w:tcW w:w="1128" w:type="dxa"/>
            <w:shd w:val="clear" w:color="auto" w:fill="E7E6E6"/>
            <w:vAlign w:val="center"/>
          </w:tcPr>
          <w:p w14:paraId="2063F9C8" w14:textId="77777777" w:rsidR="002048C9" w:rsidRPr="00984984" w:rsidRDefault="002048C9" w:rsidP="00492B94">
            <w:pPr>
              <w:jc w:val="center"/>
              <w:rPr>
                <w:rFonts w:ascii="Times New Roman" w:hAnsi="Times New Roman" w:cs="Times New Roman"/>
                <w:b/>
                <w:i/>
                <w:sz w:val="20"/>
                <w:szCs w:val="20"/>
              </w:rPr>
            </w:pPr>
            <w:r w:rsidRPr="00984984">
              <w:rPr>
                <w:rFonts w:ascii="Times New Roman" w:hAnsi="Times New Roman" w:cs="Times New Roman"/>
                <w:b/>
                <w:i/>
                <w:sz w:val="20"/>
                <w:szCs w:val="20"/>
              </w:rPr>
              <w:t>Sei</w:t>
            </w:r>
          </w:p>
        </w:tc>
        <w:tc>
          <w:tcPr>
            <w:tcW w:w="2343" w:type="dxa"/>
            <w:shd w:val="clear" w:color="auto" w:fill="E7E6E6"/>
            <w:vAlign w:val="center"/>
          </w:tcPr>
          <w:p w14:paraId="43EF61DE" w14:textId="2DCE29F4" w:rsidR="002048C9" w:rsidRPr="00984984" w:rsidRDefault="002048C9" w:rsidP="00FC1131">
            <w:pPr>
              <w:jc w:val="center"/>
              <w:rPr>
                <w:rFonts w:ascii="Times New Roman" w:eastAsia="Times New Roman" w:hAnsi="Times New Roman" w:cs="Times New Roman"/>
                <w:i/>
                <w:sz w:val="20"/>
                <w:szCs w:val="20"/>
                <w:lang w:val="en-US"/>
              </w:rPr>
            </w:pPr>
            <w:r w:rsidRPr="00984984">
              <w:rPr>
                <w:rFonts w:ascii="Times New Roman" w:hAnsi="Times New Roman" w:cs="Times New Roman"/>
                <w:sz w:val="20"/>
                <w:szCs w:val="20"/>
              </w:rPr>
              <w:t>Fish (pers comm.)</w:t>
            </w:r>
          </w:p>
        </w:tc>
        <w:tc>
          <w:tcPr>
            <w:tcW w:w="2340" w:type="dxa"/>
            <w:tcBorders>
              <w:left w:val="nil"/>
            </w:tcBorders>
            <w:shd w:val="clear" w:color="auto" w:fill="E7E6E6"/>
            <w:vAlign w:val="center"/>
          </w:tcPr>
          <w:p w14:paraId="52A86D4C" w14:textId="2E1F2E45"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43" w:type="dxa"/>
            <w:shd w:val="clear" w:color="auto" w:fill="E7E6E6"/>
            <w:vAlign w:val="center"/>
          </w:tcPr>
          <w:p w14:paraId="169AE1E6" w14:textId="70FDB616" w:rsidR="002048C9" w:rsidRPr="00984984" w:rsidRDefault="00C636F1" w:rsidP="00984984">
            <w:pPr>
              <w:jc w:val="center"/>
              <w:rPr>
                <w:rFonts w:ascii="Times New Roman" w:eastAsia="Times New Roman" w:hAnsi="Times New Roman" w:cs="Times New Roman"/>
                <w:sz w:val="20"/>
                <w:szCs w:val="20"/>
                <w:lang w:val="en-US"/>
              </w:rPr>
            </w:pPr>
            <w:r w:rsidRPr="00984984">
              <w:rPr>
                <w:rFonts w:ascii="Times New Roman" w:eastAsia="Times New Roman" w:hAnsi="Times New Roman" w:cs="Times New Roman"/>
                <w:sz w:val="20"/>
                <w:szCs w:val="20"/>
                <w:lang w:val="en-US"/>
              </w:rPr>
              <w:t>-</w:t>
            </w:r>
          </w:p>
        </w:tc>
        <w:tc>
          <w:tcPr>
            <w:tcW w:w="2373" w:type="dxa"/>
            <w:tcBorders>
              <w:left w:val="nil"/>
            </w:tcBorders>
            <w:shd w:val="clear" w:color="auto" w:fill="E7E6E6"/>
            <w:vAlign w:val="center"/>
          </w:tcPr>
          <w:p w14:paraId="36722661" w14:textId="29EA2504" w:rsidR="002048C9" w:rsidRPr="00984984" w:rsidRDefault="002048C9" w:rsidP="006F553F">
            <w:pPr>
              <w:jc w:val="center"/>
              <w:rPr>
                <w:rFonts w:ascii="Times New Roman" w:hAnsi="Times New Roman" w:cs="Times New Roman"/>
                <w:sz w:val="20"/>
                <w:szCs w:val="20"/>
              </w:rPr>
            </w:pPr>
            <w:r w:rsidRPr="00984984">
              <w:rPr>
                <w:rFonts w:ascii="Times New Roman" w:eastAsia="Times New Roman" w:hAnsi="Times New Roman" w:cs="Times New Roman"/>
                <w:i/>
                <w:sz w:val="20"/>
                <w:szCs w:val="20"/>
                <w:lang w:val="en-US"/>
              </w:rPr>
              <w:t>S</w:t>
            </w:r>
            <w:r w:rsidRPr="00984984">
              <w:rPr>
                <w:rFonts w:ascii="Times New Roman" w:eastAsia="Times New Roman" w:hAnsi="Times New Roman" w:cs="Times New Roman"/>
                <w:i/>
                <w:sz w:val="20"/>
                <w:szCs w:val="20"/>
                <w:vertAlign w:val="subscript"/>
                <w:lang w:val="en-US"/>
              </w:rPr>
              <w:t>a</w:t>
            </w:r>
            <w:r w:rsidRPr="00984984">
              <w:rPr>
                <w:rFonts w:ascii="Times New Roman" w:eastAsia="Times New Roman" w:hAnsi="Times New Roman" w:cs="Times New Roman"/>
                <w:sz w:val="20"/>
                <w:szCs w:val="20"/>
                <w:lang w:val="en-US"/>
              </w:rPr>
              <w:t xml:space="preserve"> = 0.43185</w:t>
            </w:r>
            <w:r w:rsidRPr="00984984">
              <w:rPr>
                <w:rFonts w:ascii="Times New Roman" w:eastAsia="Times New Roman" w:hAnsi="Times New Roman" w:cs="Times New Roman"/>
                <w:i/>
                <w:sz w:val="20"/>
                <w:szCs w:val="20"/>
                <w:lang w:val="en-US"/>
              </w:rPr>
              <w:t>×L</w:t>
            </w:r>
            <w:r w:rsidRPr="00984984">
              <w:rPr>
                <w:rFonts w:ascii="Times New Roman" w:eastAsia="Times New Roman" w:hAnsi="Times New Roman" w:cs="Times New Roman"/>
                <w:i/>
                <w:sz w:val="20"/>
                <w:szCs w:val="20"/>
                <w:vertAlign w:val="subscript"/>
                <w:lang w:val="en-US"/>
              </w:rPr>
              <w:t>body</w:t>
            </w:r>
            <w:r w:rsidRPr="00984984">
              <w:rPr>
                <w:rFonts w:ascii="Times New Roman" w:eastAsia="Times New Roman" w:hAnsi="Times New Roman" w:cs="Times New Roman"/>
                <w:sz w:val="20"/>
                <w:szCs w:val="20"/>
                <w:vertAlign w:val="superscript"/>
                <w:lang w:val="en-US"/>
              </w:rPr>
              <w:t>1.9103</w:t>
            </w:r>
          </w:p>
        </w:tc>
      </w:tr>
    </w:tbl>
    <w:p w14:paraId="6E5527B2" w14:textId="77777777" w:rsidR="006F553F" w:rsidRDefault="006F553F" w:rsidP="00492B94">
      <w:pPr>
        <w:spacing w:line="240" w:lineRule="auto"/>
        <w:rPr>
          <w:rFonts w:ascii="Times New Roman" w:eastAsia="Times New Roman" w:hAnsi="Times New Roman" w:cs="Times New Roman"/>
          <w:color w:val="000000"/>
          <w:sz w:val="24"/>
          <w:szCs w:val="24"/>
          <w:lang w:val="en-US"/>
        </w:rPr>
      </w:pPr>
    </w:p>
    <w:p w14:paraId="3C537729" w14:textId="72958D28" w:rsidR="00EA2E7E" w:rsidRDefault="00EA2E7E" w:rsidP="00492B94">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Pr>
          <w:rFonts w:ascii="Times New Roman" w:eastAsia="Times New Roman" w:hAnsi="Times New Roman" w:cs="Times New Roman"/>
          <w:color w:val="000000"/>
          <w:sz w:val="24"/>
          <w:szCs w:val="24"/>
          <w:lang w:val="en-US"/>
        </w:rPr>
        <w:t>S1</w:t>
      </w:r>
      <w:r w:rsidRPr="00843DC4">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Equations used to calculate the wetted surface area of each species as well as literature sources.</w:t>
      </w:r>
    </w:p>
    <w:p w14:paraId="396FF815" w14:textId="77777777" w:rsidR="00EA2E7E" w:rsidRDefault="00EA2E7E" w:rsidP="00FC1131">
      <w:pPr>
        <w:spacing w:line="240" w:lineRule="auto"/>
        <w:rPr>
          <w:rFonts w:ascii="Times New Roman" w:eastAsia="Times New Roman" w:hAnsi="Times New Roman" w:cs="Times New Roman"/>
          <w:sz w:val="24"/>
          <w:szCs w:val="24"/>
          <w:lang w:val="en-US"/>
        </w:rPr>
      </w:pPr>
    </w:p>
    <w:p w14:paraId="6B6A22FE" w14:textId="77777777" w:rsidR="00EA2E7E" w:rsidRDefault="00EA2E7E" w:rsidP="00FC1131">
      <w:pPr>
        <w:spacing w:line="240" w:lineRule="auto"/>
        <w:rPr>
          <w:rFonts w:ascii="Times New Roman" w:eastAsia="Times New Roman" w:hAnsi="Times New Roman" w:cs="Times New Roman"/>
          <w:sz w:val="24"/>
          <w:szCs w:val="24"/>
          <w:lang w:val="en-US"/>
        </w:rPr>
      </w:pPr>
    </w:p>
    <w:p w14:paraId="32319CE9" w14:textId="77777777" w:rsidR="00EA2E7E" w:rsidRDefault="00EA2E7E" w:rsidP="006F553F">
      <w:pPr>
        <w:spacing w:line="240" w:lineRule="auto"/>
        <w:rPr>
          <w:rFonts w:ascii="Times New Roman" w:eastAsia="Times New Roman" w:hAnsi="Times New Roman" w:cs="Times New Roman"/>
          <w:sz w:val="24"/>
          <w:szCs w:val="24"/>
          <w:lang w:val="en-US"/>
        </w:rPr>
      </w:pPr>
    </w:p>
    <w:p w14:paraId="55C219B0" w14:textId="77777777" w:rsidR="00EA2E7E" w:rsidRDefault="00EA2E7E" w:rsidP="006F553F">
      <w:pPr>
        <w:spacing w:line="240" w:lineRule="auto"/>
        <w:rPr>
          <w:rFonts w:ascii="Times New Roman" w:eastAsia="Times New Roman" w:hAnsi="Times New Roman" w:cs="Times New Roman"/>
          <w:sz w:val="24"/>
          <w:szCs w:val="24"/>
          <w:lang w:val="en-US"/>
        </w:rPr>
      </w:pPr>
    </w:p>
    <w:p w14:paraId="4F5EE5E3" w14:textId="4EE6DC4F" w:rsidR="00EA2E7E" w:rsidRDefault="00EA2E7E" w:rsidP="006F553F">
      <w:pPr>
        <w:spacing w:line="240" w:lineRule="auto"/>
        <w:rPr>
          <w:rFonts w:ascii="Times New Roman" w:eastAsia="Times New Roman" w:hAnsi="Times New Roman" w:cs="Times New Roman"/>
          <w:sz w:val="24"/>
          <w:szCs w:val="24"/>
          <w:lang w:val="en-US"/>
        </w:rPr>
      </w:pPr>
    </w:p>
    <w:p w14:paraId="099EB172" w14:textId="01B23B83" w:rsidR="00EA2E7E" w:rsidRDefault="00EA2E7E" w:rsidP="006F553F">
      <w:pPr>
        <w:spacing w:line="240" w:lineRule="auto"/>
        <w:rPr>
          <w:rFonts w:ascii="Times New Roman" w:eastAsia="Times New Roman" w:hAnsi="Times New Roman" w:cs="Times New Roman"/>
          <w:sz w:val="24"/>
          <w:szCs w:val="24"/>
          <w:lang w:val="en-US"/>
        </w:rPr>
      </w:pPr>
    </w:p>
    <w:p w14:paraId="2DA1BEAC" w14:textId="01CE1FB4" w:rsidR="00EA2E7E" w:rsidRDefault="00EA2E7E" w:rsidP="006F553F">
      <w:pPr>
        <w:spacing w:line="240" w:lineRule="auto"/>
        <w:rPr>
          <w:rFonts w:ascii="Times New Roman" w:eastAsia="Times New Roman" w:hAnsi="Times New Roman" w:cs="Times New Roman"/>
          <w:sz w:val="24"/>
          <w:szCs w:val="24"/>
          <w:lang w:val="en-US"/>
        </w:rPr>
      </w:pPr>
    </w:p>
    <w:p w14:paraId="5BA2F137" w14:textId="69CD737B" w:rsidR="00EA2E7E" w:rsidRDefault="00EA2E7E" w:rsidP="006F553F">
      <w:pPr>
        <w:spacing w:line="240" w:lineRule="auto"/>
        <w:rPr>
          <w:rFonts w:ascii="Times New Roman" w:eastAsia="Times New Roman" w:hAnsi="Times New Roman" w:cs="Times New Roman"/>
          <w:sz w:val="24"/>
          <w:szCs w:val="24"/>
          <w:lang w:val="en-US"/>
        </w:rPr>
      </w:pPr>
    </w:p>
    <w:p w14:paraId="09D413DF" w14:textId="0A38D56E" w:rsidR="00EA2E7E" w:rsidRDefault="00EA2E7E" w:rsidP="006F553F">
      <w:pPr>
        <w:spacing w:line="240" w:lineRule="auto"/>
        <w:rPr>
          <w:rFonts w:ascii="Times New Roman" w:eastAsia="Times New Roman" w:hAnsi="Times New Roman" w:cs="Times New Roman"/>
          <w:sz w:val="24"/>
          <w:szCs w:val="24"/>
          <w:lang w:val="en-US"/>
        </w:rPr>
      </w:pPr>
    </w:p>
    <w:p w14:paraId="41609814" w14:textId="75229F66" w:rsidR="00EA2E7E" w:rsidRDefault="00EA2E7E" w:rsidP="006F553F">
      <w:pPr>
        <w:spacing w:line="240" w:lineRule="auto"/>
        <w:rPr>
          <w:rFonts w:ascii="Times New Roman" w:eastAsia="Times New Roman" w:hAnsi="Times New Roman" w:cs="Times New Roman"/>
          <w:sz w:val="24"/>
          <w:szCs w:val="24"/>
          <w:lang w:val="en-US"/>
        </w:rPr>
      </w:pPr>
    </w:p>
    <w:p w14:paraId="4C4A0E6E" w14:textId="6EC06FA9" w:rsidR="00EA2E7E" w:rsidRDefault="00EA2E7E" w:rsidP="006F553F">
      <w:pPr>
        <w:spacing w:line="240" w:lineRule="auto"/>
        <w:rPr>
          <w:rFonts w:ascii="Times New Roman" w:eastAsia="Times New Roman" w:hAnsi="Times New Roman" w:cs="Times New Roman"/>
          <w:sz w:val="24"/>
          <w:szCs w:val="24"/>
          <w:lang w:val="en-US"/>
        </w:rPr>
      </w:pPr>
    </w:p>
    <w:p w14:paraId="6788A7AE" w14:textId="7CDD50C6" w:rsidR="00EA2E7E" w:rsidRDefault="00EA2E7E" w:rsidP="006F553F">
      <w:pPr>
        <w:spacing w:line="240" w:lineRule="auto"/>
        <w:rPr>
          <w:rFonts w:ascii="Times New Roman" w:eastAsia="Times New Roman" w:hAnsi="Times New Roman" w:cs="Times New Roman"/>
          <w:sz w:val="24"/>
          <w:szCs w:val="24"/>
          <w:lang w:val="en-US"/>
        </w:rPr>
      </w:pPr>
    </w:p>
    <w:p w14:paraId="5170BB4F" w14:textId="2B31003B" w:rsidR="00EA2E7E" w:rsidRDefault="00EA2E7E" w:rsidP="006F553F">
      <w:pPr>
        <w:spacing w:line="240" w:lineRule="auto"/>
        <w:rPr>
          <w:rFonts w:ascii="Times New Roman" w:eastAsia="Times New Roman" w:hAnsi="Times New Roman" w:cs="Times New Roman"/>
          <w:sz w:val="24"/>
          <w:szCs w:val="24"/>
          <w:lang w:val="en-US"/>
        </w:rPr>
      </w:pPr>
    </w:p>
    <w:p w14:paraId="11E2AE21" w14:textId="76870880" w:rsidR="00EA2E7E" w:rsidRDefault="00EA2E7E" w:rsidP="006F553F">
      <w:pPr>
        <w:spacing w:line="240" w:lineRule="auto"/>
        <w:rPr>
          <w:rFonts w:ascii="Times New Roman" w:eastAsia="Times New Roman" w:hAnsi="Times New Roman" w:cs="Times New Roman"/>
          <w:sz w:val="24"/>
          <w:szCs w:val="24"/>
          <w:lang w:val="en-US"/>
        </w:rPr>
      </w:pPr>
    </w:p>
    <w:p w14:paraId="355DFC41" w14:textId="6039B2F5" w:rsidR="00EA2E7E" w:rsidRDefault="00EA2E7E" w:rsidP="006F553F">
      <w:pPr>
        <w:spacing w:line="240" w:lineRule="auto"/>
        <w:rPr>
          <w:rFonts w:ascii="Times New Roman" w:eastAsia="Times New Roman" w:hAnsi="Times New Roman" w:cs="Times New Roman"/>
          <w:sz w:val="24"/>
          <w:szCs w:val="24"/>
          <w:lang w:val="en-US"/>
        </w:rPr>
      </w:pPr>
    </w:p>
    <w:p w14:paraId="20935106" w14:textId="0FE51143" w:rsidR="00EA2E7E" w:rsidRDefault="00EA2E7E" w:rsidP="006F553F">
      <w:pPr>
        <w:spacing w:line="240" w:lineRule="auto"/>
        <w:rPr>
          <w:rFonts w:ascii="Times New Roman" w:eastAsia="Times New Roman" w:hAnsi="Times New Roman" w:cs="Times New Roman"/>
          <w:sz w:val="24"/>
          <w:szCs w:val="24"/>
          <w:lang w:val="en-US"/>
        </w:rPr>
      </w:pPr>
    </w:p>
    <w:p w14:paraId="61D3E02D" w14:textId="3C40134B" w:rsidR="00EA2E7E" w:rsidRDefault="00EA2E7E" w:rsidP="006F553F">
      <w:pPr>
        <w:spacing w:line="240" w:lineRule="auto"/>
        <w:rPr>
          <w:rFonts w:ascii="Times New Roman" w:eastAsia="Times New Roman" w:hAnsi="Times New Roman" w:cs="Times New Roman"/>
          <w:sz w:val="24"/>
          <w:szCs w:val="24"/>
          <w:lang w:val="en-US"/>
        </w:rPr>
      </w:pPr>
    </w:p>
    <w:p w14:paraId="0130F925" w14:textId="0919EA80" w:rsidR="00EA2E7E" w:rsidRDefault="00EA2E7E" w:rsidP="006F553F">
      <w:pPr>
        <w:spacing w:line="240" w:lineRule="auto"/>
        <w:rPr>
          <w:rFonts w:ascii="Times New Roman" w:eastAsia="Times New Roman" w:hAnsi="Times New Roman" w:cs="Times New Roman"/>
          <w:sz w:val="24"/>
          <w:szCs w:val="24"/>
          <w:lang w:val="en-US"/>
        </w:rPr>
      </w:pPr>
    </w:p>
    <w:p w14:paraId="4245EE04" w14:textId="7098BAB7" w:rsidR="00EA2E7E" w:rsidRDefault="00EA2E7E" w:rsidP="006F553F">
      <w:pPr>
        <w:spacing w:line="240" w:lineRule="auto"/>
        <w:rPr>
          <w:rFonts w:ascii="Times New Roman" w:eastAsia="Times New Roman" w:hAnsi="Times New Roman" w:cs="Times New Roman"/>
          <w:sz w:val="24"/>
          <w:szCs w:val="24"/>
          <w:lang w:val="en-US"/>
        </w:rPr>
      </w:pPr>
    </w:p>
    <w:p w14:paraId="484F60EF" w14:textId="4954A586" w:rsid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Figure 1. Adaptation from Shadwick (2005) showing the forces acting on the tail of a thunniform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28468592" w14:textId="77777777" w:rsidR="00565321" w:rsidRDefault="00565321" w:rsidP="006F553F">
      <w:pPr>
        <w:spacing w:line="240" w:lineRule="auto"/>
        <w:rPr>
          <w:rFonts w:ascii="Times New Roman" w:eastAsia="Times New Roman" w:hAnsi="Times New Roman" w:cs="Times New Roman"/>
          <w:sz w:val="24"/>
          <w:szCs w:val="24"/>
          <w:lang w:val="en-US"/>
        </w:rPr>
      </w:pPr>
    </w:p>
    <w:p w14:paraId="347EF63A" w14:textId="67951D61"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w:t>
      </w:r>
    </w:p>
    <w:p w14:paraId="05B8CDCA" w14:textId="77777777" w:rsidR="00565321" w:rsidRDefault="00565321" w:rsidP="006F553F">
      <w:pPr>
        <w:spacing w:line="240" w:lineRule="auto"/>
        <w:rPr>
          <w:rFonts w:ascii="Times New Roman" w:eastAsia="Times New Roman" w:hAnsi="Times New Roman" w:cs="Times New Roman"/>
          <w:sz w:val="24"/>
          <w:szCs w:val="24"/>
          <w:lang w:val="en-US"/>
        </w:rPr>
      </w:pPr>
    </w:p>
    <w:p w14:paraId="1DBB7322"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B3CB465" w14:textId="77777777" w:rsidR="00565321" w:rsidRDefault="00565321" w:rsidP="006F553F">
      <w:pPr>
        <w:spacing w:line="240" w:lineRule="auto"/>
        <w:rPr>
          <w:rFonts w:ascii="Times New Roman" w:eastAsia="Times New Roman" w:hAnsi="Times New Roman" w:cs="Times New Roman"/>
          <w:sz w:val="24"/>
          <w:szCs w:val="24"/>
          <w:lang w:val="en-US"/>
        </w:rPr>
      </w:pPr>
    </w:p>
    <w:p w14:paraId="32E29DF8" w14:textId="77777777" w:rsidR="00984984" w:rsidRPr="00984984" w:rsidRDefault="00984984" w:rsidP="00984984">
      <w:pPr>
        <w:spacing w:line="240" w:lineRule="auto"/>
        <w:rPr>
          <w:rFonts w:ascii="Times New Roman" w:eastAsia="Times New Roman" w:hAnsi="Times New Roman" w:cs="Times New Roman"/>
          <w:sz w:val="24"/>
          <w:szCs w:val="24"/>
          <w:lang w:val="en-US"/>
        </w:rPr>
      </w:pPr>
      <w:r w:rsidRPr="00984984">
        <w:rPr>
          <w:rFonts w:ascii="Times New Roman" w:eastAsia="Times New Roman" w:hAnsi="Times New Roman" w:cs="Times New Roman"/>
          <w:sz w:val="24"/>
          <w:szCs w:val="24"/>
          <w:lang w:val="en-US"/>
        </w:rPr>
        <w:t>Figure 4. Linear regressions showing A) swim speed (m s</w:t>
      </w:r>
      <w:r w:rsidRPr="00984984">
        <w:rPr>
          <w:rFonts w:ascii="Times New Roman" w:eastAsia="Times New Roman" w:hAnsi="Times New Roman" w:cs="Times New Roman"/>
          <w:sz w:val="24"/>
          <w:szCs w:val="24"/>
          <w:vertAlign w:val="superscript"/>
          <w:lang w:val="en-US"/>
        </w:rPr>
        <w:t>-1</w:t>
      </w:r>
      <w:r w:rsidRPr="00984984">
        <w:rPr>
          <w:rFonts w:ascii="Times New Roman" w:eastAsia="Times New Roman" w:hAnsi="Times New Roman" w:cs="Times New Roman"/>
          <w:sz w:val="24"/>
          <w:szCs w:val="24"/>
          <w:lang w:val="en-US"/>
        </w:rPr>
        <w:t>)  and B) total body length (m) versus mass-specific thrust power output (W kg</w:t>
      </w:r>
      <w:r w:rsidRPr="00984984">
        <w:rPr>
          <w:rFonts w:ascii="Times New Roman" w:eastAsia="Times New Roman" w:hAnsi="Times New Roman" w:cs="Times New Roman"/>
          <w:sz w:val="24"/>
          <w:szCs w:val="24"/>
          <w:vertAlign w:val="superscript"/>
          <w:lang w:val="en-US"/>
        </w:rPr>
        <w:t>-1</w:t>
      </w:r>
      <w:r w:rsidRPr="00984984">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C2FA858" w14:textId="77777777" w:rsidR="00565321" w:rsidRPr="00565321" w:rsidRDefault="00565321" w:rsidP="006F553F">
      <w:pPr>
        <w:spacing w:line="240" w:lineRule="auto"/>
        <w:rPr>
          <w:rFonts w:ascii="Times New Roman" w:eastAsia="Times New Roman" w:hAnsi="Times New Roman" w:cs="Times New Roman"/>
          <w:sz w:val="24"/>
          <w:szCs w:val="24"/>
          <w:lang w:val="en-US"/>
        </w:rPr>
      </w:pPr>
    </w:p>
    <w:p w14:paraId="7E5D15D9" w14:textId="33193C70" w:rsidR="00984984" w:rsidRPr="00984984" w:rsidRDefault="00984984" w:rsidP="00984984">
      <w:pPr>
        <w:spacing w:line="240" w:lineRule="auto"/>
        <w:rPr>
          <w:rFonts w:ascii="Times New Roman" w:eastAsia="Times New Roman" w:hAnsi="Times New Roman" w:cs="Times New Roman"/>
          <w:sz w:val="24"/>
          <w:szCs w:val="24"/>
          <w:lang w:val="en-US"/>
        </w:rPr>
      </w:pPr>
      <w:r w:rsidRPr="00984984">
        <w:rPr>
          <w:rFonts w:ascii="Times New Roman" w:eastAsia="Times New Roman" w:hAnsi="Times New Roman" w:cs="Times New Roman"/>
          <w:sz w:val="24"/>
          <w:szCs w:val="24"/>
          <w:lang w:val="en-US"/>
        </w:rPr>
        <w:t>Figure 5. Linear regressions showing A) swim speed (m s</w:t>
      </w:r>
      <w:r w:rsidRPr="00984984">
        <w:rPr>
          <w:rFonts w:ascii="Times New Roman" w:eastAsia="Times New Roman" w:hAnsi="Times New Roman" w:cs="Times New Roman"/>
          <w:sz w:val="24"/>
          <w:szCs w:val="24"/>
          <w:vertAlign w:val="superscript"/>
          <w:lang w:val="en-US"/>
        </w:rPr>
        <w:t>-1</w:t>
      </w:r>
      <w:r w:rsidRPr="00984984">
        <w:rPr>
          <w:rFonts w:ascii="Times New Roman" w:eastAsia="Times New Roman" w:hAnsi="Times New Roman" w:cs="Times New Roman"/>
          <w:sz w:val="24"/>
          <w:szCs w:val="24"/>
          <w:lang w:val="en-US"/>
        </w:rPr>
        <w:t>), B) total body length (m), and C) Reynolds number (dimensionless) versus the drag coefficient (dimensionless) for routine swimming (solid line). Each point corresponds to the mean value for a single individual whale and a single swimming mode (● circle: routine; ▲ triangle: lunge-associated). Dot</w:t>
      </w:r>
      <w:r>
        <w:rPr>
          <w:rFonts w:ascii="Times New Roman" w:eastAsia="Times New Roman" w:hAnsi="Times New Roman" w:cs="Times New Roman"/>
          <w:sz w:val="24"/>
          <w:szCs w:val="24"/>
          <w:lang w:val="en-US"/>
        </w:rPr>
        <w:t>ted</w:t>
      </w:r>
      <w:r w:rsidRPr="00984984">
        <w:rPr>
          <w:rFonts w:ascii="Times New Roman" w:eastAsia="Times New Roman" w:hAnsi="Times New Roman" w:cs="Times New Roman"/>
          <w:sz w:val="24"/>
          <w:szCs w:val="24"/>
          <w:lang w:val="en-US"/>
        </w:rPr>
        <w:t xml:space="preserve"> line shown in C) is a linear regression of Reynolds number versus drag coefficient for a simple rigid-body model comparison using equations derived from Hoerner (1965). Illustration shows a swimming blue whale and image shows an R100 rigid-body as visual representations of the data shown in C).</w:t>
      </w:r>
    </w:p>
    <w:p w14:paraId="19D45F17" w14:textId="77777777" w:rsidR="00565321" w:rsidRDefault="00565321" w:rsidP="006F553F">
      <w:pPr>
        <w:spacing w:line="240" w:lineRule="auto"/>
        <w:rPr>
          <w:rFonts w:ascii="Times New Roman" w:eastAsia="Times New Roman" w:hAnsi="Times New Roman" w:cs="Times New Roman"/>
          <w:sz w:val="24"/>
          <w:szCs w:val="24"/>
          <w:lang w:val="en-US"/>
        </w:rPr>
      </w:pPr>
    </w:p>
    <w:p w14:paraId="76D560D1" w14:textId="77777777" w:rsidR="00E650FE" w:rsidRPr="00E650FE" w:rsidRDefault="00E650FE" w:rsidP="00E650FE">
      <w:pPr>
        <w:spacing w:line="240" w:lineRule="auto"/>
        <w:rPr>
          <w:rFonts w:ascii="Times New Roman" w:eastAsia="Times New Roman" w:hAnsi="Times New Roman" w:cs="Times New Roman"/>
          <w:sz w:val="24"/>
          <w:szCs w:val="24"/>
          <w:lang w:val="en-US"/>
        </w:rPr>
      </w:pPr>
      <w:r w:rsidRPr="00E650FE">
        <w:rPr>
          <w:rFonts w:ascii="Times New Roman" w:eastAsia="Times New Roman" w:hAnsi="Times New Roman" w:cs="Times New Roman"/>
          <w:sz w:val="24"/>
          <w:szCs w:val="24"/>
          <w:lang w:val="en-US"/>
        </w:rPr>
        <w:t>Figure 6. Curved fit lines showing A) swim speed (m s</w:t>
      </w:r>
      <w:r w:rsidRPr="00E650FE">
        <w:rPr>
          <w:rFonts w:ascii="Times New Roman" w:eastAsia="Times New Roman" w:hAnsi="Times New Roman" w:cs="Times New Roman"/>
          <w:sz w:val="24"/>
          <w:szCs w:val="24"/>
          <w:vertAlign w:val="superscript"/>
          <w:lang w:val="en-US"/>
        </w:rPr>
        <w:t>-1</w:t>
      </w:r>
      <w:r w:rsidRPr="00E650FE">
        <w:rPr>
          <w:rFonts w:ascii="Times New Roman" w:eastAsia="Times New Roman" w:hAnsi="Times New Roman" w:cs="Times New Roman"/>
          <w:sz w:val="24"/>
          <w:szCs w:val="24"/>
          <w:lang w:val="en-US"/>
        </w:rPr>
        <w:t>)  and linear regression showing B) total body length (m) versus Froude efficiency (dimensionless) for routine swimming (solid line). Curved fit line shown in A) is based upon each individual tailbeat measurement and shows the plateau in Froude efficiency that occurs at 2-2.5 m s</w:t>
      </w:r>
      <w:r w:rsidRPr="00E650FE">
        <w:rPr>
          <w:rFonts w:ascii="Times New Roman" w:eastAsia="Times New Roman" w:hAnsi="Times New Roman" w:cs="Times New Roman"/>
          <w:sz w:val="24"/>
          <w:szCs w:val="24"/>
          <w:vertAlign w:val="superscript"/>
          <w:lang w:val="en-US"/>
        </w:rPr>
        <w:t>-1</w:t>
      </w:r>
      <w:r w:rsidRPr="00E650FE">
        <w:rPr>
          <w:rFonts w:ascii="Times New Roman" w:eastAsia="Times New Roman" w:hAnsi="Times New Roman" w:cs="Times New Roman"/>
          <w:sz w:val="24"/>
          <w:szCs w:val="24"/>
          <w:lang w:val="en-US"/>
        </w:rPr>
        <w:t>. Vertical grey dashed line in A) denotes the optimal swimming speed (</w:t>
      </w:r>
      <w:r w:rsidRPr="00E650FE">
        <w:rPr>
          <w:rFonts w:ascii="Times New Roman" w:eastAsia="Times New Roman" w:hAnsi="Times New Roman" w:cs="Times New Roman"/>
          <w:i/>
          <w:iCs/>
          <w:sz w:val="24"/>
          <w:szCs w:val="24"/>
          <w:lang w:val="en-US"/>
        </w:rPr>
        <w:t>U</w:t>
      </w:r>
      <w:r w:rsidRPr="00E650FE">
        <w:rPr>
          <w:rFonts w:ascii="Times New Roman" w:eastAsia="Times New Roman" w:hAnsi="Times New Roman" w:cs="Times New Roman"/>
          <w:i/>
          <w:iCs/>
          <w:sz w:val="24"/>
          <w:szCs w:val="24"/>
          <w:vertAlign w:val="subscript"/>
          <w:lang w:val="en-US"/>
        </w:rPr>
        <w:t>opt</w:t>
      </w:r>
      <w:r w:rsidRPr="00E650FE">
        <w:rPr>
          <w:rFonts w:ascii="Times New Roman" w:eastAsia="Times New Roman" w:hAnsi="Times New Roman" w:cs="Times New Roman"/>
          <w:sz w:val="24"/>
          <w:szCs w:val="24"/>
          <w:lang w:val="en-US"/>
        </w:rPr>
        <w:t>; 1.97 m s</w:t>
      </w:r>
      <w:r w:rsidRPr="00E650FE">
        <w:rPr>
          <w:rFonts w:ascii="Times New Roman" w:eastAsia="Times New Roman" w:hAnsi="Times New Roman" w:cs="Times New Roman"/>
          <w:sz w:val="24"/>
          <w:szCs w:val="24"/>
          <w:vertAlign w:val="superscript"/>
          <w:lang w:val="en-US"/>
        </w:rPr>
        <w:t>-1</w:t>
      </w:r>
      <w:r w:rsidRPr="00E650FE">
        <w:rPr>
          <w:rFonts w:ascii="Times New Roman" w:eastAsia="Times New Roman" w:hAnsi="Times New Roman" w:cs="Times New Roman"/>
          <w:sz w:val="24"/>
          <w:szCs w:val="24"/>
          <w:lang w:val="en-US"/>
        </w:rPr>
        <w:t>) calculated by Gough et al. (2019). Vertical grey dotted line at 4.5 m s</w:t>
      </w:r>
      <w:r w:rsidRPr="00E650FE">
        <w:rPr>
          <w:rFonts w:ascii="Times New Roman" w:eastAsia="Times New Roman" w:hAnsi="Times New Roman" w:cs="Times New Roman"/>
          <w:sz w:val="24"/>
          <w:szCs w:val="24"/>
          <w:vertAlign w:val="superscript"/>
          <w:lang w:val="en-US"/>
        </w:rPr>
        <w:t>-1</w:t>
      </w:r>
      <w:r w:rsidRPr="00E650FE">
        <w:rPr>
          <w:rFonts w:ascii="Times New Roman" w:eastAsia="Times New Roman" w:hAnsi="Times New Roman" w:cs="Times New Roman"/>
          <w:sz w:val="24"/>
          <w:szCs w:val="24"/>
          <w:lang w:val="en-US"/>
        </w:rPr>
        <w:t xml:space="preserve"> in A) denotes the 99</w:t>
      </w:r>
      <w:r w:rsidRPr="00E650FE">
        <w:rPr>
          <w:rFonts w:ascii="Times New Roman" w:eastAsia="Times New Roman" w:hAnsi="Times New Roman" w:cs="Times New Roman"/>
          <w:sz w:val="24"/>
          <w:szCs w:val="24"/>
          <w:vertAlign w:val="superscript"/>
          <w:lang w:val="en-US"/>
        </w:rPr>
        <w:t>th</w:t>
      </w:r>
      <w:r w:rsidRPr="00E650FE">
        <w:rPr>
          <w:rFonts w:ascii="Times New Roman" w:eastAsia="Times New Roman" w:hAnsi="Times New Roman" w:cs="Times New Roman"/>
          <w:sz w:val="24"/>
          <w:szCs w:val="24"/>
          <w:lang w:val="en-US"/>
        </w:rPr>
        <w:t xml:space="preserve"> percentile, with only 1% of the data falling to the right of the line. Each point in B) corresponds to the mean value for a single individual whale. Plot along x-axis of A) shows the density of swim speeds.</w:t>
      </w:r>
    </w:p>
    <w:p w14:paraId="487DE425" w14:textId="77777777" w:rsidR="00565321" w:rsidRDefault="00565321" w:rsidP="006F553F">
      <w:pPr>
        <w:spacing w:line="240" w:lineRule="auto"/>
        <w:rPr>
          <w:rFonts w:ascii="Times New Roman" w:eastAsia="Times New Roman" w:hAnsi="Times New Roman" w:cs="Times New Roman"/>
          <w:sz w:val="24"/>
          <w:szCs w:val="24"/>
          <w:lang w:val="en-US"/>
        </w:rPr>
      </w:pPr>
    </w:p>
    <w:p w14:paraId="20A6425A" w14:textId="72E3886F" w:rsidR="00565321" w:rsidRPr="00C05B87" w:rsidRDefault="00E650FE" w:rsidP="00E650FE">
      <w:pPr>
        <w:spacing w:line="240" w:lineRule="auto"/>
        <w:rPr>
          <w:rFonts w:ascii="Times New Roman" w:eastAsia="Times New Roman" w:hAnsi="Times New Roman" w:cs="Times New Roman"/>
          <w:sz w:val="24"/>
          <w:szCs w:val="24"/>
          <w:lang w:val="en-US"/>
        </w:rPr>
      </w:pPr>
      <w:r w:rsidRPr="00E650FE">
        <w:rPr>
          <w:rFonts w:ascii="Times New Roman" w:eastAsia="Times New Roman" w:hAnsi="Times New Roman" w:cs="Times New Roman"/>
          <w:sz w:val="24"/>
          <w:szCs w:val="24"/>
          <w:lang w:val="en-US"/>
        </w:rPr>
        <w:t xml:space="preserve">Figure 7. Froude efficiency versus total body length (m) for species from different morphological and taxonomic groups and use different swimming modes (● circle: drag-based paddling; ▲ triangle: undulatory swimming; ■ square: oscillatory swimming). The values for mysticete </w:t>
      </w:r>
      <w:r w:rsidRPr="00E650FE">
        <w:rPr>
          <w:rFonts w:ascii="Times New Roman" w:eastAsia="Times New Roman" w:hAnsi="Times New Roman" w:cs="Times New Roman"/>
          <w:sz w:val="24"/>
          <w:szCs w:val="24"/>
          <w:lang w:val="en-US"/>
        </w:rPr>
        <w:lastRenderedPageBreak/>
        <w:t>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Jeremy Arthur Goldbogen" w:date="2021-03-28T14:15:00Z" w:initials="JAG">
    <w:p w14:paraId="49854C02" w14:textId="61DA2619" w:rsidR="001E1BA7" w:rsidRDefault="001E1BA7">
      <w:pPr>
        <w:pStyle w:val="CommentText"/>
      </w:pPr>
      <w:r>
        <w:rPr>
          <w:rStyle w:val="CommentReference"/>
        </w:rPr>
        <w:annotationRef/>
      </w:r>
      <w:r>
        <w:t xml:space="preserve">Could speculate the impact if froude efficiency is lower… it might indicate a trade-off when high performance is needed for feeding lunges or breaches (cite Segre et al. breaching paper), efficiency is lower but the overal impact is not as significant because the behavior is less common than steady swimming. </w:t>
      </w:r>
    </w:p>
  </w:comment>
  <w:comment w:id="18" w:author="William Gough" w:date="2021-03-20T03:39:00Z" w:initials="WG">
    <w:p w14:paraId="23A3039B" w14:textId="0F7C3E9B" w:rsidR="00007853" w:rsidRDefault="00007853">
      <w:pPr>
        <w:pStyle w:val="CommentText"/>
      </w:pPr>
      <w:r>
        <w:rPr>
          <w:rStyle w:val="CommentReference"/>
        </w:rPr>
        <w:annotationRef/>
      </w:r>
      <w:r>
        <w:t>Need to rethink this…less focus on Froude efficiency between routine and lunge-associated since we don’t have that comparison anymore.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854C02" w15:done="0"/>
  <w15:commentEx w15:paraId="23A30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B0DEA" w16cex:dateUtc="2021-03-2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854C02" w16cid:durableId="240B0DEA"/>
  <w16cid:commentId w16cid:paraId="23A3039B" w16cid:durableId="240B0B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Arthur Goldbogen">
    <w15:presenceInfo w15:providerId="AD" w15:userId="S::jergold@stanford.edu::bafbfee8-7b68-4118-a1d1-1a9c66894011"/>
  </w15:person>
  <w15:person w15:author="William Gough">
    <w15:presenceInfo w15:providerId="Windows Live" w15:userId="6604f58038fb0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1CBE"/>
    <w:rsid w:val="00004E3F"/>
    <w:rsid w:val="000051D4"/>
    <w:rsid w:val="00007853"/>
    <w:rsid w:val="000157A3"/>
    <w:rsid w:val="00021352"/>
    <w:rsid w:val="000300F3"/>
    <w:rsid w:val="00037099"/>
    <w:rsid w:val="0004271D"/>
    <w:rsid w:val="0005043F"/>
    <w:rsid w:val="0005274B"/>
    <w:rsid w:val="0005366E"/>
    <w:rsid w:val="000701AC"/>
    <w:rsid w:val="00072DBE"/>
    <w:rsid w:val="0007338F"/>
    <w:rsid w:val="00074332"/>
    <w:rsid w:val="000745A6"/>
    <w:rsid w:val="000760D4"/>
    <w:rsid w:val="00082567"/>
    <w:rsid w:val="00082DAB"/>
    <w:rsid w:val="00084479"/>
    <w:rsid w:val="00084EE2"/>
    <w:rsid w:val="000904BD"/>
    <w:rsid w:val="000921E8"/>
    <w:rsid w:val="00092449"/>
    <w:rsid w:val="0009270F"/>
    <w:rsid w:val="0009346F"/>
    <w:rsid w:val="000A4C6F"/>
    <w:rsid w:val="000A506C"/>
    <w:rsid w:val="000B19FC"/>
    <w:rsid w:val="000B61B3"/>
    <w:rsid w:val="000C3A8C"/>
    <w:rsid w:val="000D2005"/>
    <w:rsid w:val="000D2946"/>
    <w:rsid w:val="000D2C1A"/>
    <w:rsid w:val="000D4246"/>
    <w:rsid w:val="000D6B53"/>
    <w:rsid w:val="000E29BA"/>
    <w:rsid w:val="000F4DE0"/>
    <w:rsid w:val="000F544F"/>
    <w:rsid w:val="000F7426"/>
    <w:rsid w:val="00100048"/>
    <w:rsid w:val="00103349"/>
    <w:rsid w:val="00104FA1"/>
    <w:rsid w:val="00105049"/>
    <w:rsid w:val="001245CE"/>
    <w:rsid w:val="00126676"/>
    <w:rsid w:val="00126D0C"/>
    <w:rsid w:val="00133FFB"/>
    <w:rsid w:val="00140609"/>
    <w:rsid w:val="00140930"/>
    <w:rsid w:val="00140F2E"/>
    <w:rsid w:val="001451E7"/>
    <w:rsid w:val="00145C8E"/>
    <w:rsid w:val="00146B31"/>
    <w:rsid w:val="00155E70"/>
    <w:rsid w:val="001642E3"/>
    <w:rsid w:val="00167852"/>
    <w:rsid w:val="00167CEC"/>
    <w:rsid w:val="00170A63"/>
    <w:rsid w:val="00171510"/>
    <w:rsid w:val="0017294B"/>
    <w:rsid w:val="00173BA1"/>
    <w:rsid w:val="00175DF7"/>
    <w:rsid w:val="001760FA"/>
    <w:rsid w:val="001824B8"/>
    <w:rsid w:val="0018636A"/>
    <w:rsid w:val="00186876"/>
    <w:rsid w:val="001876E5"/>
    <w:rsid w:val="00190401"/>
    <w:rsid w:val="00190C73"/>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D409E"/>
    <w:rsid w:val="001E0555"/>
    <w:rsid w:val="001E1BA7"/>
    <w:rsid w:val="001E2FD6"/>
    <w:rsid w:val="001E45BE"/>
    <w:rsid w:val="001E6CED"/>
    <w:rsid w:val="001F16CE"/>
    <w:rsid w:val="001F1A66"/>
    <w:rsid w:val="001F1CD3"/>
    <w:rsid w:val="001F2244"/>
    <w:rsid w:val="001F439D"/>
    <w:rsid w:val="001F6946"/>
    <w:rsid w:val="002048C9"/>
    <w:rsid w:val="00204A2C"/>
    <w:rsid w:val="00205107"/>
    <w:rsid w:val="00206A45"/>
    <w:rsid w:val="00211333"/>
    <w:rsid w:val="00211B6C"/>
    <w:rsid w:val="00213F0B"/>
    <w:rsid w:val="00216A86"/>
    <w:rsid w:val="00216C38"/>
    <w:rsid w:val="00217875"/>
    <w:rsid w:val="002210AF"/>
    <w:rsid w:val="00227E6E"/>
    <w:rsid w:val="00230B4B"/>
    <w:rsid w:val="00233B79"/>
    <w:rsid w:val="00240D04"/>
    <w:rsid w:val="00244396"/>
    <w:rsid w:val="00247326"/>
    <w:rsid w:val="002514B7"/>
    <w:rsid w:val="00253707"/>
    <w:rsid w:val="002541DE"/>
    <w:rsid w:val="00254960"/>
    <w:rsid w:val="0025588E"/>
    <w:rsid w:val="0026042F"/>
    <w:rsid w:val="00266074"/>
    <w:rsid w:val="002711B1"/>
    <w:rsid w:val="00271A6C"/>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230E"/>
    <w:rsid w:val="002A5AE2"/>
    <w:rsid w:val="002A62D3"/>
    <w:rsid w:val="002B2AA9"/>
    <w:rsid w:val="002B6664"/>
    <w:rsid w:val="002B7C6F"/>
    <w:rsid w:val="002C0CBC"/>
    <w:rsid w:val="002C0D3F"/>
    <w:rsid w:val="002C2D4A"/>
    <w:rsid w:val="002C3CBD"/>
    <w:rsid w:val="002C5573"/>
    <w:rsid w:val="002D0D2D"/>
    <w:rsid w:val="002D4C29"/>
    <w:rsid w:val="002D682A"/>
    <w:rsid w:val="002D7A65"/>
    <w:rsid w:val="002E068F"/>
    <w:rsid w:val="002E7E15"/>
    <w:rsid w:val="002F2FFE"/>
    <w:rsid w:val="002F3738"/>
    <w:rsid w:val="002F44C8"/>
    <w:rsid w:val="002F47FE"/>
    <w:rsid w:val="002F4FA5"/>
    <w:rsid w:val="0030022E"/>
    <w:rsid w:val="0030281D"/>
    <w:rsid w:val="003045A2"/>
    <w:rsid w:val="0030637B"/>
    <w:rsid w:val="003067DE"/>
    <w:rsid w:val="00312127"/>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0F4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9509D"/>
    <w:rsid w:val="003A0B14"/>
    <w:rsid w:val="003A15A6"/>
    <w:rsid w:val="003A2D8F"/>
    <w:rsid w:val="003A4E32"/>
    <w:rsid w:val="003A526B"/>
    <w:rsid w:val="003A5D6F"/>
    <w:rsid w:val="003A66E5"/>
    <w:rsid w:val="003B20FD"/>
    <w:rsid w:val="003B28A2"/>
    <w:rsid w:val="003B2E05"/>
    <w:rsid w:val="003B3C0A"/>
    <w:rsid w:val="003C1941"/>
    <w:rsid w:val="003C30C1"/>
    <w:rsid w:val="003C35CB"/>
    <w:rsid w:val="003C39D6"/>
    <w:rsid w:val="003C6F62"/>
    <w:rsid w:val="003C73A6"/>
    <w:rsid w:val="003D3809"/>
    <w:rsid w:val="003D3CE0"/>
    <w:rsid w:val="003D6E44"/>
    <w:rsid w:val="003E031C"/>
    <w:rsid w:val="003E2E86"/>
    <w:rsid w:val="003F2F4A"/>
    <w:rsid w:val="003F3B45"/>
    <w:rsid w:val="003F5593"/>
    <w:rsid w:val="003F6D7C"/>
    <w:rsid w:val="004006BB"/>
    <w:rsid w:val="00405239"/>
    <w:rsid w:val="00405C13"/>
    <w:rsid w:val="0040727A"/>
    <w:rsid w:val="004102EA"/>
    <w:rsid w:val="00410896"/>
    <w:rsid w:val="00411C87"/>
    <w:rsid w:val="00414E38"/>
    <w:rsid w:val="00417908"/>
    <w:rsid w:val="0042039A"/>
    <w:rsid w:val="00420A9B"/>
    <w:rsid w:val="00420F1B"/>
    <w:rsid w:val="00422DBD"/>
    <w:rsid w:val="00425138"/>
    <w:rsid w:val="00430540"/>
    <w:rsid w:val="00430FF9"/>
    <w:rsid w:val="00436CF6"/>
    <w:rsid w:val="00443078"/>
    <w:rsid w:val="00446FE1"/>
    <w:rsid w:val="00450BA1"/>
    <w:rsid w:val="0045359D"/>
    <w:rsid w:val="00456D84"/>
    <w:rsid w:val="00461A70"/>
    <w:rsid w:val="00470394"/>
    <w:rsid w:val="0047239C"/>
    <w:rsid w:val="004724C1"/>
    <w:rsid w:val="00474017"/>
    <w:rsid w:val="00475804"/>
    <w:rsid w:val="004808CB"/>
    <w:rsid w:val="00483D33"/>
    <w:rsid w:val="004849A8"/>
    <w:rsid w:val="0048569D"/>
    <w:rsid w:val="00490A13"/>
    <w:rsid w:val="00492B94"/>
    <w:rsid w:val="00493046"/>
    <w:rsid w:val="00493AA0"/>
    <w:rsid w:val="00494634"/>
    <w:rsid w:val="00496113"/>
    <w:rsid w:val="00497139"/>
    <w:rsid w:val="004A397A"/>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B15"/>
    <w:rsid w:val="005154A9"/>
    <w:rsid w:val="00515C35"/>
    <w:rsid w:val="005160DA"/>
    <w:rsid w:val="0052531B"/>
    <w:rsid w:val="0052671A"/>
    <w:rsid w:val="00527D7C"/>
    <w:rsid w:val="0053189A"/>
    <w:rsid w:val="005323E9"/>
    <w:rsid w:val="005339A5"/>
    <w:rsid w:val="00535AE3"/>
    <w:rsid w:val="005379BD"/>
    <w:rsid w:val="005427F0"/>
    <w:rsid w:val="00544D87"/>
    <w:rsid w:val="0054565D"/>
    <w:rsid w:val="00545F25"/>
    <w:rsid w:val="005565FF"/>
    <w:rsid w:val="00560E80"/>
    <w:rsid w:val="00561D33"/>
    <w:rsid w:val="00565321"/>
    <w:rsid w:val="0056571E"/>
    <w:rsid w:val="00567922"/>
    <w:rsid w:val="005755E7"/>
    <w:rsid w:val="00582BA8"/>
    <w:rsid w:val="00582DE1"/>
    <w:rsid w:val="00583E83"/>
    <w:rsid w:val="0058489B"/>
    <w:rsid w:val="00585E2E"/>
    <w:rsid w:val="00587A80"/>
    <w:rsid w:val="0059085F"/>
    <w:rsid w:val="0059201A"/>
    <w:rsid w:val="0059361E"/>
    <w:rsid w:val="00595331"/>
    <w:rsid w:val="00596BD3"/>
    <w:rsid w:val="005A0D6D"/>
    <w:rsid w:val="005A3F11"/>
    <w:rsid w:val="005A4AF8"/>
    <w:rsid w:val="005A6397"/>
    <w:rsid w:val="005B1543"/>
    <w:rsid w:val="005B2B10"/>
    <w:rsid w:val="005B7CEB"/>
    <w:rsid w:val="005C18CA"/>
    <w:rsid w:val="005C1FC3"/>
    <w:rsid w:val="005C2CCB"/>
    <w:rsid w:val="005C46BC"/>
    <w:rsid w:val="005C6303"/>
    <w:rsid w:val="005D01AC"/>
    <w:rsid w:val="005D24CB"/>
    <w:rsid w:val="005D745D"/>
    <w:rsid w:val="005E33DD"/>
    <w:rsid w:val="005E44C0"/>
    <w:rsid w:val="005F032E"/>
    <w:rsid w:val="005F1639"/>
    <w:rsid w:val="005F2F65"/>
    <w:rsid w:val="005F358B"/>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2F6"/>
    <w:rsid w:val="0064550A"/>
    <w:rsid w:val="006474CC"/>
    <w:rsid w:val="00650296"/>
    <w:rsid w:val="00660ECD"/>
    <w:rsid w:val="00662867"/>
    <w:rsid w:val="00663911"/>
    <w:rsid w:val="00666C7C"/>
    <w:rsid w:val="0067004F"/>
    <w:rsid w:val="006702EE"/>
    <w:rsid w:val="00671F5C"/>
    <w:rsid w:val="00675018"/>
    <w:rsid w:val="006779A6"/>
    <w:rsid w:val="00677FF2"/>
    <w:rsid w:val="006807BC"/>
    <w:rsid w:val="00680C6E"/>
    <w:rsid w:val="006811A8"/>
    <w:rsid w:val="0068401E"/>
    <w:rsid w:val="006844FA"/>
    <w:rsid w:val="00684AD5"/>
    <w:rsid w:val="00686B27"/>
    <w:rsid w:val="00687473"/>
    <w:rsid w:val="0069253A"/>
    <w:rsid w:val="00692F45"/>
    <w:rsid w:val="0069437D"/>
    <w:rsid w:val="00696DE2"/>
    <w:rsid w:val="006A17C8"/>
    <w:rsid w:val="006A1EB5"/>
    <w:rsid w:val="006A249C"/>
    <w:rsid w:val="006A2C99"/>
    <w:rsid w:val="006A4667"/>
    <w:rsid w:val="006B5D22"/>
    <w:rsid w:val="006D068F"/>
    <w:rsid w:val="006D2CFE"/>
    <w:rsid w:val="006D3020"/>
    <w:rsid w:val="006D3086"/>
    <w:rsid w:val="006D3413"/>
    <w:rsid w:val="006D7CB3"/>
    <w:rsid w:val="006E2A23"/>
    <w:rsid w:val="006E57A2"/>
    <w:rsid w:val="006E793B"/>
    <w:rsid w:val="006F0665"/>
    <w:rsid w:val="006F3E83"/>
    <w:rsid w:val="006F553F"/>
    <w:rsid w:val="0070333B"/>
    <w:rsid w:val="00721C3A"/>
    <w:rsid w:val="0072606E"/>
    <w:rsid w:val="00730CC1"/>
    <w:rsid w:val="00731351"/>
    <w:rsid w:val="00731D29"/>
    <w:rsid w:val="00732FC8"/>
    <w:rsid w:val="00734B94"/>
    <w:rsid w:val="00736446"/>
    <w:rsid w:val="00737E4E"/>
    <w:rsid w:val="00741DE9"/>
    <w:rsid w:val="00742FCC"/>
    <w:rsid w:val="00745A72"/>
    <w:rsid w:val="00746666"/>
    <w:rsid w:val="007467E4"/>
    <w:rsid w:val="007519FA"/>
    <w:rsid w:val="007541C6"/>
    <w:rsid w:val="007545C6"/>
    <w:rsid w:val="00756A2F"/>
    <w:rsid w:val="00763AC9"/>
    <w:rsid w:val="00763C6D"/>
    <w:rsid w:val="00764AD3"/>
    <w:rsid w:val="00764B74"/>
    <w:rsid w:val="00766DFA"/>
    <w:rsid w:val="007672FB"/>
    <w:rsid w:val="00767974"/>
    <w:rsid w:val="0077189E"/>
    <w:rsid w:val="007728C1"/>
    <w:rsid w:val="007832F4"/>
    <w:rsid w:val="00790AAB"/>
    <w:rsid w:val="007951FE"/>
    <w:rsid w:val="00796C53"/>
    <w:rsid w:val="007A13B0"/>
    <w:rsid w:val="007A2266"/>
    <w:rsid w:val="007A509A"/>
    <w:rsid w:val="007B2023"/>
    <w:rsid w:val="007B34B6"/>
    <w:rsid w:val="007C2447"/>
    <w:rsid w:val="007C2F3B"/>
    <w:rsid w:val="007C407F"/>
    <w:rsid w:val="007C7899"/>
    <w:rsid w:val="007D4A7D"/>
    <w:rsid w:val="007D60E1"/>
    <w:rsid w:val="007D74BB"/>
    <w:rsid w:val="007D770D"/>
    <w:rsid w:val="007E283F"/>
    <w:rsid w:val="007E2FE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662A4"/>
    <w:rsid w:val="00872169"/>
    <w:rsid w:val="00872474"/>
    <w:rsid w:val="00875949"/>
    <w:rsid w:val="0087699B"/>
    <w:rsid w:val="00885121"/>
    <w:rsid w:val="008857BC"/>
    <w:rsid w:val="00886C7C"/>
    <w:rsid w:val="008946F2"/>
    <w:rsid w:val="008968CA"/>
    <w:rsid w:val="00896AFC"/>
    <w:rsid w:val="00896CC1"/>
    <w:rsid w:val="008A18C1"/>
    <w:rsid w:val="008A2DD2"/>
    <w:rsid w:val="008A5643"/>
    <w:rsid w:val="008B00FD"/>
    <w:rsid w:val="008B4D50"/>
    <w:rsid w:val="008B5613"/>
    <w:rsid w:val="008B770B"/>
    <w:rsid w:val="008D0968"/>
    <w:rsid w:val="008D212D"/>
    <w:rsid w:val="008D237B"/>
    <w:rsid w:val="008D25C1"/>
    <w:rsid w:val="008E198E"/>
    <w:rsid w:val="008E61B6"/>
    <w:rsid w:val="008F20E4"/>
    <w:rsid w:val="008F2F20"/>
    <w:rsid w:val="008F7EFE"/>
    <w:rsid w:val="00900260"/>
    <w:rsid w:val="0090077D"/>
    <w:rsid w:val="009009B6"/>
    <w:rsid w:val="009011E3"/>
    <w:rsid w:val="00904190"/>
    <w:rsid w:val="00916DAC"/>
    <w:rsid w:val="00920B71"/>
    <w:rsid w:val="009238F6"/>
    <w:rsid w:val="00923A69"/>
    <w:rsid w:val="00923BBB"/>
    <w:rsid w:val="009303F6"/>
    <w:rsid w:val="00931D33"/>
    <w:rsid w:val="00932207"/>
    <w:rsid w:val="00934BE1"/>
    <w:rsid w:val="009403FF"/>
    <w:rsid w:val="0094704D"/>
    <w:rsid w:val="009509C0"/>
    <w:rsid w:val="00951371"/>
    <w:rsid w:val="0095271C"/>
    <w:rsid w:val="00954048"/>
    <w:rsid w:val="0095718F"/>
    <w:rsid w:val="00960F55"/>
    <w:rsid w:val="00967FB1"/>
    <w:rsid w:val="0097014D"/>
    <w:rsid w:val="009724BF"/>
    <w:rsid w:val="00973F58"/>
    <w:rsid w:val="00974FD0"/>
    <w:rsid w:val="00976456"/>
    <w:rsid w:val="00977A1B"/>
    <w:rsid w:val="00977B1C"/>
    <w:rsid w:val="00977F9F"/>
    <w:rsid w:val="009808A1"/>
    <w:rsid w:val="00981342"/>
    <w:rsid w:val="00984984"/>
    <w:rsid w:val="009900F4"/>
    <w:rsid w:val="00992A2E"/>
    <w:rsid w:val="00992A8E"/>
    <w:rsid w:val="009935C4"/>
    <w:rsid w:val="009940D1"/>
    <w:rsid w:val="00996BE5"/>
    <w:rsid w:val="009A19DF"/>
    <w:rsid w:val="009A67BE"/>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38DB"/>
    <w:rsid w:val="009F4528"/>
    <w:rsid w:val="009F5136"/>
    <w:rsid w:val="009F5550"/>
    <w:rsid w:val="009F6AF7"/>
    <w:rsid w:val="009F77C7"/>
    <w:rsid w:val="009F77D3"/>
    <w:rsid w:val="00A00607"/>
    <w:rsid w:val="00A02E00"/>
    <w:rsid w:val="00A041A8"/>
    <w:rsid w:val="00A05EAB"/>
    <w:rsid w:val="00A06C14"/>
    <w:rsid w:val="00A11044"/>
    <w:rsid w:val="00A130E3"/>
    <w:rsid w:val="00A164E4"/>
    <w:rsid w:val="00A1739D"/>
    <w:rsid w:val="00A24A60"/>
    <w:rsid w:val="00A263E5"/>
    <w:rsid w:val="00A33324"/>
    <w:rsid w:val="00A33E39"/>
    <w:rsid w:val="00A40B30"/>
    <w:rsid w:val="00A40C8D"/>
    <w:rsid w:val="00A446D0"/>
    <w:rsid w:val="00A46E30"/>
    <w:rsid w:val="00A476E1"/>
    <w:rsid w:val="00A517CB"/>
    <w:rsid w:val="00A51AC6"/>
    <w:rsid w:val="00A51FB2"/>
    <w:rsid w:val="00A5342C"/>
    <w:rsid w:val="00A549C6"/>
    <w:rsid w:val="00A55583"/>
    <w:rsid w:val="00A5681A"/>
    <w:rsid w:val="00A6171A"/>
    <w:rsid w:val="00A61C33"/>
    <w:rsid w:val="00A646FE"/>
    <w:rsid w:val="00A716DD"/>
    <w:rsid w:val="00A74ED3"/>
    <w:rsid w:val="00A76770"/>
    <w:rsid w:val="00A76D5C"/>
    <w:rsid w:val="00A812A0"/>
    <w:rsid w:val="00A8157B"/>
    <w:rsid w:val="00A83293"/>
    <w:rsid w:val="00A90CAB"/>
    <w:rsid w:val="00A91E14"/>
    <w:rsid w:val="00A933F1"/>
    <w:rsid w:val="00A94216"/>
    <w:rsid w:val="00A96169"/>
    <w:rsid w:val="00A9748F"/>
    <w:rsid w:val="00AA1F9B"/>
    <w:rsid w:val="00AA4D9B"/>
    <w:rsid w:val="00AA58BC"/>
    <w:rsid w:val="00AB479E"/>
    <w:rsid w:val="00AB5626"/>
    <w:rsid w:val="00AC3470"/>
    <w:rsid w:val="00AC3715"/>
    <w:rsid w:val="00AC792D"/>
    <w:rsid w:val="00AD67F9"/>
    <w:rsid w:val="00AD76B5"/>
    <w:rsid w:val="00AE1102"/>
    <w:rsid w:val="00AE345E"/>
    <w:rsid w:val="00AE4A33"/>
    <w:rsid w:val="00B0326F"/>
    <w:rsid w:val="00B06AB4"/>
    <w:rsid w:val="00B16D65"/>
    <w:rsid w:val="00B16F29"/>
    <w:rsid w:val="00B17532"/>
    <w:rsid w:val="00B20F5E"/>
    <w:rsid w:val="00B257E6"/>
    <w:rsid w:val="00B27F43"/>
    <w:rsid w:val="00B32CE0"/>
    <w:rsid w:val="00B37976"/>
    <w:rsid w:val="00B508C3"/>
    <w:rsid w:val="00B55595"/>
    <w:rsid w:val="00B55A0C"/>
    <w:rsid w:val="00B560E6"/>
    <w:rsid w:val="00B5686B"/>
    <w:rsid w:val="00B62402"/>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5D6"/>
    <w:rsid w:val="00BA1E82"/>
    <w:rsid w:val="00BA248B"/>
    <w:rsid w:val="00BA3B91"/>
    <w:rsid w:val="00BA64C6"/>
    <w:rsid w:val="00BB0D09"/>
    <w:rsid w:val="00BB5443"/>
    <w:rsid w:val="00BB6606"/>
    <w:rsid w:val="00BB727A"/>
    <w:rsid w:val="00BC1605"/>
    <w:rsid w:val="00BC33FB"/>
    <w:rsid w:val="00BC436D"/>
    <w:rsid w:val="00BC4B11"/>
    <w:rsid w:val="00BC6663"/>
    <w:rsid w:val="00BC7457"/>
    <w:rsid w:val="00BD36E7"/>
    <w:rsid w:val="00BD4AED"/>
    <w:rsid w:val="00BE05D5"/>
    <w:rsid w:val="00BE0FB5"/>
    <w:rsid w:val="00BE2C7E"/>
    <w:rsid w:val="00BE2D9B"/>
    <w:rsid w:val="00BE391F"/>
    <w:rsid w:val="00BE3CCF"/>
    <w:rsid w:val="00BF21AC"/>
    <w:rsid w:val="00BF6123"/>
    <w:rsid w:val="00C050AD"/>
    <w:rsid w:val="00C05311"/>
    <w:rsid w:val="00C05495"/>
    <w:rsid w:val="00C05B87"/>
    <w:rsid w:val="00C074DF"/>
    <w:rsid w:val="00C11D2C"/>
    <w:rsid w:val="00C12D59"/>
    <w:rsid w:val="00C12F69"/>
    <w:rsid w:val="00C1388B"/>
    <w:rsid w:val="00C15B11"/>
    <w:rsid w:val="00C217D3"/>
    <w:rsid w:val="00C327DF"/>
    <w:rsid w:val="00C3388D"/>
    <w:rsid w:val="00C35623"/>
    <w:rsid w:val="00C41862"/>
    <w:rsid w:val="00C434D5"/>
    <w:rsid w:val="00C46334"/>
    <w:rsid w:val="00C51741"/>
    <w:rsid w:val="00C55BEA"/>
    <w:rsid w:val="00C61228"/>
    <w:rsid w:val="00C624F1"/>
    <w:rsid w:val="00C62635"/>
    <w:rsid w:val="00C636F1"/>
    <w:rsid w:val="00C65720"/>
    <w:rsid w:val="00C75A34"/>
    <w:rsid w:val="00C75C87"/>
    <w:rsid w:val="00C7720E"/>
    <w:rsid w:val="00C81A5E"/>
    <w:rsid w:val="00C81D37"/>
    <w:rsid w:val="00C8526D"/>
    <w:rsid w:val="00C85688"/>
    <w:rsid w:val="00C85961"/>
    <w:rsid w:val="00C85CA1"/>
    <w:rsid w:val="00C86E7C"/>
    <w:rsid w:val="00C9142B"/>
    <w:rsid w:val="00C92040"/>
    <w:rsid w:val="00C962FC"/>
    <w:rsid w:val="00C96CC6"/>
    <w:rsid w:val="00CA1616"/>
    <w:rsid w:val="00CA327D"/>
    <w:rsid w:val="00CA329E"/>
    <w:rsid w:val="00CA66F2"/>
    <w:rsid w:val="00CA684E"/>
    <w:rsid w:val="00CB3F01"/>
    <w:rsid w:val="00CB573C"/>
    <w:rsid w:val="00CB6D67"/>
    <w:rsid w:val="00CC074C"/>
    <w:rsid w:val="00CC31CF"/>
    <w:rsid w:val="00CC3B84"/>
    <w:rsid w:val="00CC44B7"/>
    <w:rsid w:val="00CC639C"/>
    <w:rsid w:val="00CD1C5B"/>
    <w:rsid w:val="00CD7A44"/>
    <w:rsid w:val="00CE1537"/>
    <w:rsid w:val="00CE3F0E"/>
    <w:rsid w:val="00CE403B"/>
    <w:rsid w:val="00CF152A"/>
    <w:rsid w:val="00CF3631"/>
    <w:rsid w:val="00D02C3D"/>
    <w:rsid w:val="00D06A28"/>
    <w:rsid w:val="00D1006B"/>
    <w:rsid w:val="00D12582"/>
    <w:rsid w:val="00D12D42"/>
    <w:rsid w:val="00D15E3A"/>
    <w:rsid w:val="00D16D93"/>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51A01"/>
    <w:rsid w:val="00D600D7"/>
    <w:rsid w:val="00D60D64"/>
    <w:rsid w:val="00D621B9"/>
    <w:rsid w:val="00D630C9"/>
    <w:rsid w:val="00D66B54"/>
    <w:rsid w:val="00D71CA6"/>
    <w:rsid w:val="00D747A7"/>
    <w:rsid w:val="00D75F00"/>
    <w:rsid w:val="00D77237"/>
    <w:rsid w:val="00D841DF"/>
    <w:rsid w:val="00D868E2"/>
    <w:rsid w:val="00D92C62"/>
    <w:rsid w:val="00D933EB"/>
    <w:rsid w:val="00D93CBB"/>
    <w:rsid w:val="00DA0C86"/>
    <w:rsid w:val="00DA0F6A"/>
    <w:rsid w:val="00DA1BED"/>
    <w:rsid w:val="00DA1E2C"/>
    <w:rsid w:val="00DA24FD"/>
    <w:rsid w:val="00DA31F0"/>
    <w:rsid w:val="00DA6380"/>
    <w:rsid w:val="00DA6C0E"/>
    <w:rsid w:val="00DA7E22"/>
    <w:rsid w:val="00DB29A6"/>
    <w:rsid w:val="00DB317B"/>
    <w:rsid w:val="00DB3C53"/>
    <w:rsid w:val="00DB4158"/>
    <w:rsid w:val="00DB4DA5"/>
    <w:rsid w:val="00DB50A9"/>
    <w:rsid w:val="00DB51FB"/>
    <w:rsid w:val="00DC7278"/>
    <w:rsid w:val="00DC7747"/>
    <w:rsid w:val="00DD41CF"/>
    <w:rsid w:val="00DD4D06"/>
    <w:rsid w:val="00DE2005"/>
    <w:rsid w:val="00DE2FCD"/>
    <w:rsid w:val="00DF19B7"/>
    <w:rsid w:val="00DF2FA5"/>
    <w:rsid w:val="00DF5DA4"/>
    <w:rsid w:val="00E0181E"/>
    <w:rsid w:val="00E02D37"/>
    <w:rsid w:val="00E065EE"/>
    <w:rsid w:val="00E0761C"/>
    <w:rsid w:val="00E10D4D"/>
    <w:rsid w:val="00E16026"/>
    <w:rsid w:val="00E16C7E"/>
    <w:rsid w:val="00E177B7"/>
    <w:rsid w:val="00E216C4"/>
    <w:rsid w:val="00E23368"/>
    <w:rsid w:val="00E24A76"/>
    <w:rsid w:val="00E25090"/>
    <w:rsid w:val="00E25BD0"/>
    <w:rsid w:val="00E305D9"/>
    <w:rsid w:val="00E33F89"/>
    <w:rsid w:val="00E35BC1"/>
    <w:rsid w:val="00E35C3A"/>
    <w:rsid w:val="00E4040B"/>
    <w:rsid w:val="00E437CD"/>
    <w:rsid w:val="00E46A1C"/>
    <w:rsid w:val="00E50D32"/>
    <w:rsid w:val="00E520A8"/>
    <w:rsid w:val="00E552E1"/>
    <w:rsid w:val="00E60791"/>
    <w:rsid w:val="00E63CA5"/>
    <w:rsid w:val="00E650FE"/>
    <w:rsid w:val="00E65831"/>
    <w:rsid w:val="00E660EC"/>
    <w:rsid w:val="00E72043"/>
    <w:rsid w:val="00E72071"/>
    <w:rsid w:val="00E7217F"/>
    <w:rsid w:val="00E72560"/>
    <w:rsid w:val="00E739D0"/>
    <w:rsid w:val="00E7413F"/>
    <w:rsid w:val="00E74C5F"/>
    <w:rsid w:val="00E81777"/>
    <w:rsid w:val="00E83D52"/>
    <w:rsid w:val="00E84E63"/>
    <w:rsid w:val="00E90454"/>
    <w:rsid w:val="00E91489"/>
    <w:rsid w:val="00E91744"/>
    <w:rsid w:val="00E923BA"/>
    <w:rsid w:val="00E9491C"/>
    <w:rsid w:val="00E94FA5"/>
    <w:rsid w:val="00E9571C"/>
    <w:rsid w:val="00E96DC8"/>
    <w:rsid w:val="00E97F0B"/>
    <w:rsid w:val="00EA0AD2"/>
    <w:rsid w:val="00EA0E97"/>
    <w:rsid w:val="00EA1B4B"/>
    <w:rsid w:val="00EA2E7E"/>
    <w:rsid w:val="00EA5F6B"/>
    <w:rsid w:val="00EA7E67"/>
    <w:rsid w:val="00EB7B30"/>
    <w:rsid w:val="00EC02FB"/>
    <w:rsid w:val="00EC15E5"/>
    <w:rsid w:val="00EC4BFB"/>
    <w:rsid w:val="00EC78F9"/>
    <w:rsid w:val="00ED1A3D"/>
    <w:rsid w:val="00ED1A9D"/>
    <w:rsid w:val="00ED229C"/>
    <w:rsid w:val="00ED51B7"/>
    <w:rsid w:val="00ED626A"/>
    <w:rsid w:val="00EE324D"/>
    <w:rsid w:val="00EE4B73"/>
    <w:rsid w:val="00EE7E23"/>
    <w:rsid w:val="00EF422B"/>
    <w:rsid w:val="00EF4F37"/>
    <w:rsid w:val="00EF5054"/>
    <w:rsid w:val="00EF66DD"/>
    <w:rsid w:val="00EF785F"/>
    <w:rsid w:val="00EF7E4F"/>
    <w:rsid w:val="00F00AA2"/>
    <w:rsid w:val="00F01FAD"/>
    <w:rsid w:val="00F0302E"/>
    <w:rsid w:val="00F033B2"/>
    <w:rsid w:val="00F10C73"/>
    <w:rsid w:val="00F11CB9"/>
    <w:rsid w:val="00F1665A"/>
    <w:rsid w:val="00F2120B"/>
    <w:rsid w:val="00F21D15"/>
    <w:rsid w:val="00F224C8"/>
    <w:rsid w:val="00F25B29"/>
    <w:rsid w:val="00F278AA"/>
    <w:rsid w:val="00F3242F"/>
    <w:rsid w:val="00F3360C"/>
    <w:rsid w:val="00F3467E"/>
    <w:rsid w:val="00F41ED8"/>
    <w:rsid w:val="00F421A9"/>
    <w:rsid w:val="00F432B2"/>
    <w:rsid w:val="00F651BA"/>
    <w:rsid w:val="00F70950"/>
    <w:rsid w:val="00F720BD"/>
    <w:rsid w:val="00F739C5"/>
    <w:rsid w:val="00F743FC"/>
    <w:rsid w:val="00F77879"/>
    <w:rsid w:val="00F80552"/>
    <w:rsid w:val="00F831E5"/>
    <w:rsid w:val="00F84CCF"/>
    <w:rsid w:val="00F8749B"/>
    <w:rsid w:val="00F916BA"/>
    <w:rsid w:val="00F9410C"/>
    <w:rsid w:val="00F94125"/>
    <w:rsid w:val="00F946C0"/>
    <w:rsid w:val="00F96D54"/>
    <w:rsid w:val="00FA0B87"/>
    <w:rsid w:val="00FA2AFF"/>
    <w:rsid w:val="00FA7540"/>
    <w:rsid w:val="00FC1131"/>
    <w:rsid w:val="00FC170F"/>
    <w:rsid w:val="00FC250A"/>
    <w:rsid w:val="00FC2B42"/>
    <w:rsid w:val="00FC37CF"/>
    <w:rsid w:val="00FC5E6F"/>
    <w:rsid w:val="00FD1098"/>
    <w:rsid w:val="00FD10ED"/>
    <w:rsid w:val="00FD11DD"/>
    <w:rsid w:val="00FD44DB"/>
    <w:rsid w:val="00FD5FA6"/>
    <w:rsid w:val="00FD618D"/>
    <w:rsid w:val="00FD698A"/>
    <w:rsid w:val="00FE1AF5"/>
    <w:rsid w:val="00FE2636"/>
    <w:rsid w:val="00FE3BDF"/>
    <w:rsid w:val="00FE71D7"/>
    <w:rsid w:val="00FF16F2"/>
    <w:rsid w:val="00FF1BF2"/>
    <w:rsid w:val="00FF3AB9"/>
    <w:rsid w:val="00FF5752"/>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 w:type="table" w:customStyle="1" w:styleId="TableGrid1">
    <w:name w:val="Table Grid1"/>
    <w:basedOn w:val="TableNormal"/>
    <w:next w:val="TableGrid"/>
    <w:uiPriority w:val="39"/>
    <w:rsid w:val="000927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F5752"/>
    <w:pPr>
      <w:tabs>
        <w:tab w:val="center" w:pos="4680"/>
        <w:tab w:val="right" w:pos="9360"/>
      </w:tabs>
    </w:pPr>
    <w:rPr>
      <w:rFonts w:ascii="Times New Roman" w:hAnsi="Times New Roman" w:cs="Times New Roman"/>
      <w:color w:val="000000" w:themeColor="text1"/>
      <w:sz w:val="24"/>
      <w:szCs w:val="24"/>
    </w:rPr>
  </w:style>
  <w:style w:type="character" w:customStyle="1" w:styleId="MTDisplayEquationChar">
    <w:name w:val="MTDisplayEquation Char"/>
    <w:basedOn w:val="DefaultParagraphFont"/>
    <w:link w:val="MTDisplayEquation"/>
    <w:rsid w:val="00FF5752"/>
    <w:rPr>
      <w:rFonts w:ascii="Times New Roman" w:eastAsia="Arial" w:hAnsi="Times New Roman"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269171505">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72873586">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19044160">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 w:id="2135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comments" Target="comments.xml"/><Relationship Id="rId42" Type="http://schemas.microsoft.com/office/2011/relationships/people" Target="peop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5.wmf"/><Relationship Id="rId40" Type="http://schemas.openxmlformats.org/officeDocument/2006/relationships/oleObject" Target="embeddings/oleObject16.bin"/><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hyperlink" Target="http://www.r-project.org/" TargetMode="Externa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microsoft.com/office/2011/relationships/commentsExtended" Target="commentsExtended.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3533A-D93E-49D9-8F7A-676C8412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11532</Words>
  <Characters>65738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2</cp:revision>
  <cp:lastPrinted>2020-09-11T07:39:00Z</cp:lastPrinted>
  <dcterms:created xsi:type="dcterms:W3CDTF">2021-03-29T21:03:00Z</dcterms:created>
  <dcterms:modified xsi:type="dcterms:W3CDTF">2021-03-29T21:03:00Z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